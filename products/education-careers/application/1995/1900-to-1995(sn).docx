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AF20A" w14:textId="77777777" w:rsidR="00245058" w:rsidRDefault="00245058" w:rsidP="00245058">
      <w:r>
        <w:t>*INIT*</w:t>
      </w:r>
    </w:p>
    <w:p w14:paraId="12C4498B" w14:textId="77777777" w:rsidR="00245058" w:rsidRDefault="00245058" w:rsidP="00245058">
      <w:r>
        <w:t>MARK</w:t>
      </w:r>
    </w:p>
    <w:p w14:paraId="0F462028" w14:textId="77777777" w:rsidR="00245058" w:rsidRDefault="00245058" w:rsidP="00245058">
      <w:r>
        <w:t>MIDDLENAME</w:t>
      </w:r>
    </w:p>
    <w:p w14:paraId="104C5D06" w14:textId="77777777" w:rsidR="00245058" w:rsidRDefault="00245058" w:rsidP="00245058">
      <w:r>
        <w:t>OLSON</w:t>
      </w:r>
      <w:bookmarkStart w:id="0" w:name="_GoBack"/>
      <w:bookmarkEnd w:id="0"/>
    </w:p>
    <w:p w14:paraId="5C997563" w14:textId="77777777" w:rsidR="00245058" w:rsidRDefault="00245058" w:rsidP="00245058">
      <w:r>
        <w:t>111229999</w:t>
      </w:r>
    </w:p>
    <w:p w14:paraId="06393860" w14:textId="77777777" w:rsidR="00245058" w:rsidRDefault="00245058" w:rsidP="00245058">
      <w:r>
        <w:t>111229999</w:t>
      </w:r>
    </w:p>
    <w:p w14:paraId="5C347372" w14:textId="77777777" w:rsidR="00245058" w:rsidRDefault="00245058" w:rsidP="00245058">
      <w:r>
        <w:t>V1995</w:t>
      </w:r>
    </w:p>
    <w:p w14:paraId="633DBB92" w14:textId="77777777" w:rsidR="00245058" w:rsidRDefault="00245058" w:rsidP="00245058"/>
    <w:p w14:paraId="5251C41A" w14:textId="77777777" w:rsidR="00245058" w:rsidRDefault="00245058" w:rsidP="00245058">
      <w:r>
        <w:t>JOHNS HOPKINS</w:t>
      </w:r>
    </w:p>
    <w:p w14:paraId="25DD0126" w14:textId="77777777" w:rsidR="00245058" w:rsidRDefault="00245058" w:rsidP="00245058"/>
    <w:p w14:paraId="2A81D145" w14:textId="77777777" w:rsidR="00245058" w:rsidRDefault="00245058" w:rsidP="00245058">
      <w:r>
        <w:t>*START*</w:t>
      </w:r>
    </w:p>
    <w:p w14:paraId="5145FBF6" w14:textId="77777777" w:rsidR="00245058" w:rsidRDefault="00245058" w:rsidP="00245058">
      <w:r>
        <w:t>VA Form 22-1995</w:t>
      </w:r>
    </w:p>
    <w:p w14:paraId="04DFF98B" w14:textId="77777777" w:rsidR="00245058" w:rsidRDefault="00B15E92" w:rsidP="00245058">
      <w:r>
        <w:t>OCT 2015</w:t>
      </w:r>
    </w:p>
    <w:p w14:paraId="1F74EF90" w14:textId="77777777" w:rsidR="00245058" w:rsidRDefault="00245058" w:rsidP="00245058"/>
    <w:p w14:paraId="64172547" w14:textId="77777777" w:rsidR="00245058" w:rsidRDefault="00245058" w:rsidP="00245058"/>
    <w:p w14:paraId="66FDF6F2" w14:textId="77777777" w:rsidR="00245058" w:rsidRDefault="00245058" w:rsidP="00245058">
      <w:r>
        <w:t xml:space="preserve">            REQUEST FOR CHANGE OF PROGRAM OR PLACE OF TRAINING</w:t>
      </w:r>
    </w:p>
    <w:p w14:paraId="37F7A02B" w14:textId="77777777" w:rsidR="00245058" w:rsidRDefault="00245058" w:rsidP="00245058">
      <w:r>
        <w:t xml:space="preserve">      FOR VETERANS, SERVICEPERSONS &amp; MEMBERS OF THE SELECTED RESERVE</w:t>
      </w:r>
    </w:p>
    <w:p w14:paraId="31C86DEF" w14:textId="77777777" w:rsidR="00245058" w:rsidRDefault="00245058" w:rsidP="00245058">
      <w:r>
        <w:t xml:space="preserve">                    -------------------------------------</w:t>
      </w:r>
    </w:p>
    <w:p w14:paraId="712E3B45" w14:textId="77777777" w:rsidR="00245058" w:rsidRDefault="00245058" w:rsidP="00245058"/>
    <w:p w14:paraId="15A4B0EB" w14:textId="77777777" w:rsidR="00245058" w:rsidRDefault="00245058" w:rsidP="00245058">
      <w:r>
        <w:t xml:space="preserve">                            APPLICANT INFORMATION</w:t>
      </w:r>
    </w:p>
    <w:p w14:paraId="6A23DBBE" w14:textId="77777777" w:rsidR="00245058" w:rsidRDefault="00245058" w:rsidP="00245058">
      <w:r>
        <w:t xml:space="preserve">                            ---------------------</w:t>
      </w:r>
    </w:p>
    <w:p w14:paraId="7CB206F3" w14:textId="77777777" w:rsidR="00245058" w:rsidRDefault="00245058" w:rsidP="00245058"/>
    <w:p w14:paraId="54C18CF1" w14:textId="77777777" w:rsidR="00245058" w:rsidRDefault="00245058" w:rsidP="00245058">
      <w:r>
        <w:t>SSN: 111229999    VA File Number: 00001111</w:t>
      </w:r>
    </w:p>
    <w:p w14:paraId="2048CC59" w14:textId="77777777" w:rsidR="00245058" w:rsidRDefault="00245058" w:rsidP="00245058"/>
    <w:p w14:paraId="23D44129" w14:textId="77777777" w:rsidR="00245058" w:rsidRDefault="00245058" w:rsidP="00245058">
      <w:r>
        <w:t xml:space="preserve">Name:   Mark </w:t>
      </w:r>
      <w:proofErr w:type="spellStart"/>
      <w:r>
        <w:t>MiddleName</w:t>
      </w:r>
      <w:proofErr w:type="spellEnd"/>
      <w:r>
        <w:t xml:space="preserve"> Olson Jr.</w:t>
      </w:r>
    </w:p>
    <w:p w14:paraId="20D478AB" w14:textId="77777777" w:rsidR="00245058" w:rsidRDefault="00245058" w:rsidP="00245058"/>
    <w:p w14:paraId="1226097F" w14:textId="77777777" w:rsidR="00245058" w:rsidRDefault="00245058" w:rsidP="00245058">
      <w:r>
        <w:t>Address:</w:t>
      </w:r>
    </w:p>
    <w:p w14:paraId="58470AA7" w14:textId="77777777" w:rsidR="00245058" w:rsidRDefault="00245058" w:rsidP="00245058">
      <w:r>
        <w:t xml:space="preserve">123 </w:t>
      </w:r>
      <w:proofErr w:type="spellStart"/>
      <w:r>
        <w:t>WhereILive</w:t>
      </w:r>
      <w:proofErr w:type="spellEnd"/>
      <w:r>
        <w:t xml:space="preserve"> St</w:t>
      </w:r>
    </w:p>
    <w:p w14:paraId="38708761" w14:textId="77777777" w:rsidR="00245058" w:rsidRDefault="00245058" w:rsidP="00245058">
      <w:r>
        <w:t>BALTIMORE, MD, 21231</w:t>
      </w:r>
    </w:p>
    <w:p w14:paraId="50065E7E" w14:textId="77777777" w:rsidR="00245058" w:rsidRDefault="00245058" w:rsidP="00245058">
      <w:r>
        <w:t>USA</w:t>
      </w:r>
    </w:p>
    <w:p w14:paraId="1F63E1D7" w14:textId="77777777" w:rsidR="00245058" w:rsidRDefault="00245058" w:rsidP="00245058"/>
    <w:p w14:paraId="55DBB551" w14:textId="77777777" w:rsidR="00245058" w:rsidRDefault="00245058" w:rsidP="00245058">
      <w:r>
        <w:t>Telephone Numbers:     Home:    4445556666</w:t>
      </w:r>
    </w:p>
    <w:p w14:paraId="68C7D7D0" w14:textId="33185B61" w:rsidR="00245058" w:rsidRDefault="00245058" w:rsidP="00245058">
      <w:r>
        <w:t xml:space="preserve">                       </w:t>
      </w:r>
      <w:r w:rsidR="002138AE">
        <w:tab/>
      </w:r>
      <w:r w:rsidR="002138AE">
        <w:tab/>
        <w:t xml:space="preserve">    </w:t>
      </w:r>
      <w:r>
        <w:t>Mobile:  4445556666</w:t>
      </w:r>
    </w:p>
    <w:p w14:paraId="55AF3C46" w14:textId="77777777" w:rsidR="00245058" w:rsidRDefault="00245058" w:rsidP="00245058"/>
    <w:p w14:paraId="3EA830FB" w14:textId="77777777" w:rsidR="00245058" w:rsidRDefault="00245058" w:rsidP="00245058">
      <w:r>
        <w:t>Email Address:  mark@adhocteam.us</w:t>
      </w:r>
    </w:p>
    <w:p w14:paraId="556BE812" w14:textId="77777777" w:rsidR="00245058" w:rsidRDefault="00245058" w:rsidP="00245058">
      <w:r>
        <w:t>Preferred Method of Contact: email</w:t>
      </w:r>
    </w:p>
    <w:p w14:paraId="27B2E10B" w14:textId="77777777" w:rsidR="00245058" w:rsidRDefault="00245058" w:rsidP="00245058"/>
    <w:p w14:paraId="1470290F" w14:textId="77777777" w:rsidR="00245058" w:rsidRDefault="00245058" w:rsidP="00245058">
      <w:r>
        <w:t>Direct Deposit: CHANGE EFT</w:t>
      </w:r>
    </w:p>
    <w:p w14:paraId="2DE3D18F" w14:textId="77777777" w:rsidR="00245058" w:rsidRDefault="00245058" w:rsidP="00245058">
      <w:r>
        <w:t>Type of Account: checking</w:t>
      </w:r>
    </w:p>
    <w:p w14:paraId="17EB1BC4" w14:textId="77777777" w:rsidR="00245058" w:rsidRDefault="00245058" w:rsidP="00245058">
      <w:r>
        <w:t>Routing/Transit #: 011103093</w:t>
      </w:r>
    </w:p>
    <w:p w14:paraId="3194E640" w14:textId="77777777" w:rsidR="00245058" w:rsidRDefault="00245058" w:rsidP="00245058">
      <w:r>
        <w:t>Account #: 12345</w:t>
      </w:r>
    </w:p>
    <w:p w14:paraId="3851F9FF" w14:textId="77777777" w:rsidR="00245058" w:rsidRDefault="00245058" w:rsidP="00245058"/>
    <w:p w14:paraId="3BF06FD2" w14:textId="77777777" w:rsidR="00245058" w:rsidRDefault="00245058" w:rsidP="00245058">
      <w:r>
        <w:t xml:space="preserve">                  TYPE AND PROGRAM OF EDUCATION OR TRAINING</w:t>
      </w:r>
    </w:p>
    <w:p w14:paraId="11FEB05F" w14:textId="77777777" w:rsidR="00245058" w:rsidRDefault="00245058" w:rsidP="00245058">
      <w:r>
        <w:t xml:space="preserve">                  -----------------------------------------</w:t>
      </w:r>
    </w:p>
    <w:p w14:paraId="72C0E142" w14:textId="77777777" w:rsidR="00245058" w:rsidRDefault="00245058" w:rsidP="00245058"/>
    <w:p w14:paraId="6C8E9C62" w14:textId="3A4AD826" w:rsidR="00245058" w:rsidRDefault="00245058" w:rsidP="00245058">
      <w:r>
        <w:t xml:space="preserve">Benefit You </w:t>
      </w:r>
      <w:del w:id="1" w:author="Department of Veterans Affairs" w:date="2017-02-24T13:36:00Z">
        <w:r w:rsidDel="00885FF1">
          <w:delText>Want to Transfer</w:delText>
        </w:r>
      </w:del>
      <w:ins w:id="2" w:author="Department of Veterans Affairs" w:date="2017-02-24T13:36:00Z">
        <w:r w:rsidR="00885FF1">
          <w:t>Are Receiving</w:t>
        </w:r>
      </w:ins>
      <w:r>
        <w:t>: Chapter33</w:t>
      </w:r>
    </w:p>
    <w:p w14:paraId="36123BBC" w14:textId="77777777" w:rsidR="00245058" w:rsidRDefault="00245058" w:rsidP="00245058">
      <w:r>
        <w:lastRenderedPageBreak/>
        <w:t>Type of Education or Training: College</w:t>
      </w:r>
    </w:p>
    <w:p w14:paraId="748A76EE" w14:textId="77777777" w:rsidR="00245058" w:rsidRDefault="00245058" w:rsidP="00245058">
      <w:r>
        <w:t xml:space="preserve">Education or Career Goal: </w:t>
      </w:r>
      <w:proofErr w:type="spellStart"/>
      <w:r>
        <w:t>Gonna</w:t>
      </w:r>
      <w:proofErr w:type="spellEnd"/>
      <w:r>
        <w:t xml:space="preserve"> be a doctor!</w:t>
      </w:r>
    </w:p>
    <w:p w14:paraId="7F018E48" w14:textId="77777777" w:rsidR="00245058" w:rsidRDefault="00245058" w:rsidP="00245058"/>
    <w:p w14:paraId="79BC49E0" w14:textId="77777777" w:rsidR="00245058" w:rsidRDefault="00245058" w:rsidP="00245058">
      <w:r>
        <w:t>New School or Training Establishment:</w:t>
      </w:r>
    </w:p>
    <w:p w14:paraId="476B21F7" w14:textId="77777777" w:rsidR="00245058" w:rsidRDefault="00245058" w:rsidP="00245058">
      <w:r>
        <w:t>Johns Hopkins</w:t>
      </w:r>
    </w:p>
    <w:p w14:paraId="7402E9DA" w14:textId="77777777" w:rsidR="00245058" w:rsidRDefault="00245058" w:rsidP="00245058">
      <w:r>
        <w:t>100 N WOLFE ST</w:t>
      </w:r>
    </w:p>
    <w:p w14:paraId="2ED24A54" w14:textId="77777777" w:rsidR="00245058" w:rsidRDefault="00245058" w:rsidP="00245058">
      <w:r>
        <w:t>BALTIMORE, MD, 21231</w:t>
      </w:r>
    </w:p>
    <w:p w14:paraId="547A555A" w14:textId="77777777" w:rsidR="00245058" w:rsidRDefault="00245058" w:rsidP="00245058">
      <w:r>
        <w:t>USA</w:t>
      </w:r>
    </w:p>
    <w:p w14:paraId="7429398E" w14:textId="77777777" w:rsidR="00245058" w:rsidRDefault="00245058" w:rsidP="00245058"/>
    <w:p w14:paraId="6C91F0F2" w14:textId="77777777" w:rsidR="00245058" w:rsidRDefault="00245058" w:rsidP="00245058">
      <w:r>
        <w:t>Current/Prior School or Training Establishment:</w:t>
      </w:r>
    </w:p>
    <w:p w14:paraId="35D57790" w14:textId="77777777" w:rsidR="00245058" w:rsidRDefault="00245058" w:rsidP="00245058">
      <w:r>
        <w:t>UW Parkside</w:t>
      </w:r>
    </w:p>
    <w:p w14:paraId="5958AEB2" w14:textId="77777777" w:rsidR="00245058" w:rsidRDefault="00245058" w:rsidP="00245058">
      <w:r>
        <w:t>1000 INNER LOOP RD</w:t>
      </w:r>
    </w:p>
    <w:p w14:paraId="3A32C545" w14:textId="77777777" w:rsidR="00245058" w:rsidRDefault="00245058" w:rsidP="00245058">
      <w:r>
        <w:t>KENOSHA, WI, 53130</w:t>
      </w:r>
    </w:p>
    <w:p w14:paraId="48C6C367" w14:textId="77777777" w:rsidR="00245058" w:rsidRDefault="00245058" w:rsidP="00245058">
      <w:r>
        <w:t>USA</w:t>
      </w:r>
    </w:p>
    <w:p w14:paraId="0C43305F" w14:textId="77777777" w:rsidR="00245058" w:rsidRDefault="00245058" w:rsidP="00245058"/>
    <w:p w14:paraId="08A359D9" w14:textId="45E3FC86" w:rsidR="00245058" w:rsidRDefault="00245058" w:rsidP="00245058">
      <w:r>
        <w:t xml:space="preserve">Date </w:t>
      </w:r>
      <w:del w:id="3" w:author="Department of Veterans Affairs" w:date="2017-02-24T13:41:00Z">
        <w:r w:rsidDel="00885FF1">
          <w:delText>of Change</w:delText>
        </w:r>
      </w:del>
      <w:ins w:id="4" w:author="Department of Veterans Affairs" w:date="2017-02-24T13:41:00Z">
        <w:r w:rsidR="00885FF1">
          <w:t xml:space="preserve">You Stopped </w:t>
        </w:r>
        <w:r w:rsidR="003E7B7D">
          <w:t>Training</w:t>
        </w:r>
      </w:ins>
      <w:r>
        <w:t>: 2007-06-XX</w:t>
      </w:r>
    </w:p>
    <w:p w14:paraId="7DBA892F" w14:textId="77777777" w:rsidR="00245058" w:rsidRDefault="00245058" w:rsidP="00245058">
      <w:r>
        <w:t>Reason for Change: Graduated</w:t>
      </w:r>
    </w:p>
    <w:p w14:paraId="782DC87B" w14:textId="77777777" w:rsidR="00245058" w:rsidRDefault="00245058" w:rsidP="00245058"/>
    <w:p w14:paraId="0F7112FE" w14:textId="77777777" w:rsidR="00245058" w:rsidRDefault="00245058" w:rsidP="00245058"/>
    <w:p w14:paraId="7FF25AEF" w14:textId="77777777" w:rsidR="00245058" w:rsidRDefault="00245058" w:rsidP="00245058">
      <w:r>
        <w:t xml:space="preserve">                       ACTIVE DUTY SERVICE INFORMATION</w:t>
      </w:r>
    </w:p>
    <w:p w14:paraId="0F9779AA" w14:textId="77777777" w:rsidR="00245058" w:rsidRDefault="00245058" w:rsidP="00245058">
      <w:r>
        <w:t xml:space="preserve">                       -------------------------------</w:t>
      </w:r>
    </w:p>
    <w:p w14:paraId="41232588" w14:textId="77777777" w:rsidR="00245058" w:rsidRDefault="00245058" w:rsidP="00245058"/>
    <w:p w14:paraId="7C63A3C6" w14:textId="77777777" w:rsidR="00245058" w:rsidRDefault="00245058" w:rsidP="00245058">
      <w:r>
        <w:t>Date Entered   Date Separated     Service Component</w:t>
      </w:r>
    </w:p>
    <w:p w14:paraId="158EED2D" w14:textId="77777777" w:rsidR="00245058" w:rsidRDefault="00245058" w:rsidP="00245058">
      <w:r>
        <w:t>2016-03-09     2017-07-04         USDS</w:t>
      </w:r>
    </w:p>
    <w:p w14:paraId="272D8FC5" w14:textId="77777777" w:rsidR="00245058" w:rsidRDefault="00245058" w:rsidP="00245058">
      <w:r>
        <w:t>2007-12-31     2009-04-01         Other Thing</w:t>
      </w:r>
    </w:p>
    <w:p w14:paraId="19F149CB" w14:textId="77777777" w:rsidR="00245058" w:rsidRDefault="00245058" w:rsidP="00245058"/>
    <w:p w14:paraId="58A8A053" w14:textId="77777777" w:rsidR="00245058" w:rsidRDefault="00245058" w:rsidP="00245058"/>
    <w:p w14:paraId="581B771A" w14:textId="77777777" w:rsidR="00245058" w:rsidRDefault="00245058" w:rsidP="00245058"/>
    <w:p w14:paraId="30B51051" w14:textId="77777777" w:rsidR="00245058" w:rsidRDefault="00245058" w:rsidP="00245058">
      <w:r>
        <w:t xml:space="preserve">          ENTITLEMENT TO AND USAGE OF ADDITIONAL TYPES OF ASSISTANCE</w:t>
      </w:r>
    </w:p>
    <w:p w14:paraId="2D3FAE2C" w14:textId="77777777" w:rsidR="00245058" w:rsidRDefault="00245058" w:rsidP="00245058">
      <w:r>
        <w:t xml:space="preserve">          ----------------------------------------------------------</w:t>
      </w:r>
    </w:p>
    <w:p w14:paraId="7F09910B" w14:textId="77777777" w:rsidR="00245058" w:rsidRDefault="00245058" w:rsidP="00245058"/>
    <w:p w14:paraId="2D0E42A4" w14:textId="77777777" w:rsidR="00245058" w:rsidRDefault="00245058" w:rsidP="00245058">
      <w:proofErr w:type="gramStart"/>
      <w:r>
        <w:t>For Active Duty Claimants Only.</w:t>
      </w:r>
      <w:proofErr w:type="gramEnd"/>
      <w:r>
        <w:t xml:space="preserve"> Are you receiving or do you anticipate</w:t>
      </w:r>
    </w:p>
    <w:p w14:paraId="171F59EF" w14:textId="77777777" w:rsidR="00245058" w:rsidRDefault="00245058" w:rsidP="00245058">
      <w:proofErr w:type="gramStart"/>
      <w:r>
        <w:t>receiving</w:t>
      </w:r>
      <w:proofErr w:type="gramEnd"/>
      <w:r>
        <w:t xml:space="preserve"> any money (including but not limited to Federal Tuition Assistance)</w:t>
      </w:r>
    </w:p>
    <w:p w14:paraId="28C9DCD3" w14:textId="77777777" w:rsidR="00245058" w:rsidRDefault="00245058" w:rsidP="00245058">
      <w:proofErr w:type="gramStart"/>
      <w:r>
        <w:t>from</w:t>
      </w:r>
      <w:proofErr w:type="gramEnd"/>
      <w:r>
        <w:t xml:space="preserve"> the Armed Forces or Public Health Service for the course for which you</w:t>
      </w:r>
    </w:p>
    <w:p w14:paraId="63294A90" w14:textId="77777777" w:rsidR="00245058" w:rsidRDefault="00245058" w:rsidP="00245058">
      <w:proofErr w:type="gramStart"/>
      <w:r>
        <w:t>have</w:t>
      </w:r>
      <w:proofErr w:type="gramEnd"/>
      <w:r>
        <w:t xml:space="preserve"> applied to the VA for Education Benefits?  If you receive such benefits</w:t>
      </w:r>
    </w:p>
    <w:p w14:paraId="421E7431" w14:textId="77777777" w:rsidR="00245058" w:rsidRDefault="00245058" w:rsidP="00245058">
      <w:proofErr w:type="gramStart"/>
      <w:r>
        <w:t>during</w:t>
      </w:r>
      <w:proofErr w:type="gramEnd"/>
      <w:r>
        <w:t xml:space="preserve"> any part of your training, check 'Yes.' Note:  If you are only applying</w:t>
      </w:r>
    </w:p>
    <w:p w14:paraId="255C5BA3" w14:textId="77777777" w:rsidR="00245058" w:rsidRDefault="00245058" w:rsidP="00245058">
      <w:proofErr w:type="gramStart"/>
      <w:r>
        <w:t>for</w:t>
      </w:r>
      <w:proofErr w:type="gramEnd"/>
      <w:r>
        <w:t xml:space="preserve"> Tuition Assistance Top-Up, check 'No' to this item.    NO</w:t>
      </w:r>
    </w:p>
    <w:p w14:paraId="63343BE7" w14:textId="77777777" w:rsidR="00245058" w:rsidRDefault="00245058" w:rsidP="00245058"/>
    <w:p w14:paraId="65EAF5E4" w14:textId="77777777" w:rsidR="00245058" w:rsidRDefault="00245058" w:rsidP="00245058">
      <w:proofErr w:type="gramStart"/>
      <w:r>
        <w:t>For Civilian Employees of the U.S. Federal Government Only.</w:t>
      </w:r>
      <w:proofErr w:type="gramEnd"/>
      <w:r>
        <w:t xml:space="preserve"> Are you </w:t>
      </w:r>
      <w:proofErr w:type="gramStart"/>
      <w:r>
        <w:t>receiving</w:t>
      </w:r>
      <w:proofErr w:type="gramEnd"/>
    </w:p>
    <w:p w14:paraId="01E81807" w14:textId="77777777" w:rsidR="00245058" w:rsidRDefault="00245058" w:rsidP="00245058">
      <w:proofErr w:type="gramStart"/>
      <w:r>
        <w:t>or</w:t>
      </w:r>
      <w:proofErr w:type="gramEnd"/>
      <w:r>
        <w:t xml:space="preserve"> do you anticipate receiving any money from your agency (including but not</w:t>
      </w:r>
    </w:p>
    <w:p w14:paraId="3FEE831C" w14:textId="77777777" w:rsidR="00245058" w:rsidRDefault="00245058" w:rsidP="00245058">
      <w:proofErr w:type="gramStart"/>
      <w:r>
        <w:t>limited</w:t>
      </w:r>
      <w:proofErr w:type="gramEnd"/>
      <w:r>
        <w:t xml:space="preserve"> to the Government Employees Training Act) for the same period for</w:t>
      </w:r>
    </w:p>
    <w:p w14:paraId="3C28965A" w14:textId="77777777" w:rsidR="00245058" w:rsidRDefault="00245058" w:rsidP="00245058">
      <w:proofErr w:type="gramStart"/>
      <w:r>
        <w:t>which</w:t>
      </w:r>
      <w:proofErr w:type="gramEnd"/>
      <w:r>
        <w:t xml:space="preserve"> you have applied to the VA for Education Benefits? If you will receive</w:t>
      </w:r>
    </w:p>
    <w:p w14:paraId="7C1CC89E" w14:textId="77777777" w:rsidR="00245058" w:rsidRDefault="00245058" w:rsidP="00245058">
      <w:proofErr w:type="gramStart"/>
      <w:r>
        <w:t>such</w:t>
      </w:r>
      <w:proofErr w:type="gramEnd"/>
      <w:r>
        <w:t xml:space="preserve"> benefits during any part of your training, check Yes.    NO</w:t>
      </w:r>
    </w:p>
    <w:p w14:paraId="77495200" w14:textId="77777777" w:rsidR="00245058" w:rsidRDefault="00245058" w:rsidP="00245058"/>
    <w:p w14:paraId="52DBCCE6" w14:textId="77777777" w:rsidR="00245058" w:rsidRDefault="00245058" w:rsidP="00245058"/>
    <w:p w14:paraId="555079FB" w14:textId="77777777" w:rsidR="00245058" w:rsidRDefault="00245058" w:rsidP="00245058">
      <w:r>
        <w:t xml:space="preserve">                        MARITAL AND DEPENDENCY STATUS</w:t>
      </w:r>
    </w:p>
    <w:p w14:paraId="0B6477A4" w14:textId="77777777" w:rsidR="00245058" w:rsidRDefault="00245058" w:rsidP="00245058">
      <w:r>
        <w:lastRenderedPageBreak/>
        <w:t xml:space="preserve">           (For Applicants with Military Service Before Jan 1, 1977)</w:t>
      </w:r>
    </w:p>
    <w:p w14:paraId="284E7FCF" w14:textId="77777777" w:rsidR="00245058" w:rsidRDefault="00245058" w:rsidP="00245058">
      <w:r>
        <w:t xml:space="preserve">           ---------------------------------------------------------</w:t>
      </w:r>
    </w:p>
    <w:p w14:paraId="6689E8A3" w14:textId="77777777" w:rsidR="00245058" w:rsidRDefault="00245058" w:rsidP="00245058"/>
    <w:p w14:paraId="53AE9725" w14:textId="77777777" w:rsidR="00245058" w:rsidRDefault="00245058" w:rsidP="00245058"/>
    <w:p w14:paraId="6BE94FCA" w14:textId="77777777" w:rsidR="00245058" w:rsidRDefault="00245058" w:rsidP="00245058">
      <w:r>
        <w:t>Married: NO</w:t>
      </w:r>
    </w:p>
    <w:p w14:paraId="70A6E10E" w14:textId="77777777" w:rsidR="00245058" w:rsidRDefault="00245058" w:rsidP="00245058">
      <w:r>
        <w:t>Has Dependents: NO</w:t>
      </w:r>
    </w:p>
    <w:p w14:paraId="4D14CCD9" w14:textId="77777777" w:rsidR="00245058" w:rsidRDefault="00245058" w:rsidP="00245058">
      <w:r>
        <w:t>Parent Dependent: NO</w:t>
      </w:r>
    </w:p>
    <w:p w14:paraId="320376ED" w14:textId="77777777" w:rsidR="00245058" w:rsidRDefault="00245058" w:rsidP="00245058"/>
    <w:p w14:paraId="49F6309F" w14:textId="77777777" w:rsidR="00245058" w:rsidRDefault="00245058" w:rsidP="00245058"/>
    <w:p w14:paraId="04B42B64" w14:textId="77777777" w:rsidR="00245058" w:rsidRDefault="00245058" w:rsidP="00245058">
      <w:r>
        <w:t xml:space="preserve">      Certification and Signature of Applicant</w:t>
      </w:r>
    </w:p>
    <w:p w14:paraId="0EF156D3" w14:textId="77777777" w:rsidR="00245058" w:rsidRDefault="00245058" w:rsidP="00245058">
      <w:r>
        <w:t>Signature of Applicant                                               Date</w:t>
      </w:r>
    </w:p>
    <w:p w14:paraId="5B9C98AB" w14:textId="77777777" w:rsidR="00245058" w:rsidRDefault="00245058" w:rsidP="00245058"/>
    <w:p w14:paraId="2199C4EB" w14:textId="77777777" w:rsidR="00245058" w:rsidRDefault="00245058" w:rsidP="00245058">
      <w:r>
        <w:t xml:space="preserve">      Certification for Persons on Active Duty</w:t>
      </w:r>
    </w:p>
    <w:p w14:paraId="23243B52" w14:textId="77777777" w:rsidR="00245058" w:rsidRDefault="00245058" w:rsidP="00245058">
      <w:r>
        <w:t>Signature/Title/Branch of Armed Forces Education Service Officer     Date</w:t>
      </w:r>
    </w:p>
    <w:p w14:paraId="40048B5C" w14:textId="77777777" w:rsidR="00245058" w:rsidRDefault="00245058" w:rsidP="00245058"/>
    <w:p w14:paraId="096328B5" w14:textId="77777777" w:rsidR="00245058" w:rsidRDefault="00245058" w:rsidP="00245058">
      <w:r>
        <w:t>Electronically Received by VA:  2017-02-14</w:t>
      </w:r>
    </w:p>
    <w:p w14:paraId="3C1D6AE4" w14:textId="77777777" w:rsidR="00F054FE" w:rsidRPr="00245058" w:rsidRDefault="00245058" w:rsidP="00245058">
      <w:r>
        <w:t>Confirmation #:  vets_gov_education_benefits_claim_2</w:t>
      </w:r>
    </w:p>
    <w:sectPr w:rsidR="00F054FE" w:rsidRPr="00245058" w:rsidSect="00845B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58"/>
    <w:rsid w:val="000152A0"/>
    <w:rsid w:val="002138AE"/>
    <w:rsid w:val="00245058"/>
    <w:rsid w:val="003E7B7D"/>
    <w:rsid w:val="00453242"/>
    <w:rsid w:val="006E6140"/>
    <w:rsid w:val="00845BE6"/>
    <w:rsid w:val="00885FF1"/>
    <w:rsid w:val="00B15E92"/>
    <w:rsid w:val="00F0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D30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Olson</dc:creator>
  <cp:lastModifiedBy>Department of Veterans Affairs</cp:lastModifiedBy>
  <cp:revision>2</cp:revision>
  <dcterms:created xsi:type="dcterms:W3CDTF">2017-02-24T19:02:00Z</dcterms:created>
  <dcterms:modified xsi:type="dcterms:W3CDTF">2017-02-24T19:02:00Z</dcterms:modified>
</cp:coreProperties>
</file>