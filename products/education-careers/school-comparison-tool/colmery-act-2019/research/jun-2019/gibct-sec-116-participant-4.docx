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1FF6" w14:textId="77777777" w:rsidR="003F7CE5" w:rsidRPr="003F7CE5" w:rsidRDefault="003F7CE5" w:rsidP="003F7CE5">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3F7CE5">
        <w:rPr>
          <w:rFonts w:ascii="Segoe UI" w:eastAsia="Times New Roman" w:hAnsi="Segoe UI" w:cs="Segoe UI"/>
          <w:b/>
          <w:bCs/>
          <w:color w:val="24292E"/>
          <w:kern w:val="36"/>
          <w:sz w:val="48"/>
          <w:szCs w:val="48"/>
        </w:rPr>
        <w:t>GIBCT Colmery Act Sec 116 Veteran Discussion Script</w:t>
      </w:r>
    </w:p>
    <w:p w14:paraId="604EFA5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June 3, 2019</w:t>
      </w:r>
    </w:p>
    <w:p w14:paraId="750CC16E" w14:textId="06929FD9" w:rsidR="004A7137" w:rsidRDefault="004A7137" w:rsidP="003F7CE5">
      <w:pPr>
        <w:spacing w:before="360" w:after="240"/>
        <w:outlineLvl w:val="2"/>
        <w:rPr>
          <w:ins w:id="0" w:author="Knox, Amy [USA]" w:date="2019-06-06T16:39:00Z"/>
          <w:rFonts w:ascii="Segoe UI" w:eastAsia="Times New Roman" w:hAnsi="Segoe UI" w:cs="Segoe UI"/>
          <w:b/>
          <w:bCs/>
          <w:color w:val="24292E"/>
          <w:sz w:val="30"/>
          <w:szCs w:val="30"/>
        </w:rPr>
      </w:pPr>
      <w:ins w:id="1" w:author="Knox, Amy [USA]" w:date="2019-06-06T16:38:00Z">
        <w:r>
          <w:rPr>
            <w:rFonts w:ascii="Segoe UI" w:eastAsia="Times New Roman" w:hAnsi="Segoe UI" w:cs="Segoe UI"/>
            <w:b/>
            <w:bCs/>
            <w:color w:val="24292E"/>
            <w:sz w:val="30"/>
            <w:szCs w:val="30"/>
          </w:rPr>
          <w:t>Key Ta</w:t>
        </w:r>
      </w:ins>
      <w:ins w:id="2" w:author="Knox, Amy [USA]" w:date="2019-06-06T16:39:00Z">
        <w:r>
          <w:rPr>
            <w:rFonts w:ascii="Segoe UI" w:eastAsia="Times New Roman" w:hAnsi="Segoe UI" w:cs="Segoe UI"/>
            <w:b/>
            <w:bCs/>
            <w:color w:val="24292E"/>
            <w:sz w:val="30"/>
            <w:szCs w:val="30"/>
          </w:rPr>
          <w:t>keaways</w:t>
        </w:r>
      </w:ins>
    </w:p>
    <w:p w14:paraId="420B0918" w14:textId="72B2118D" w:rsidR="004A7137" w:rsidRPr="00764D14" w:rsidRDefault="004A7137" w:rsidP="004A7137">
      <w:pPr>
        <w:pStyle w:val="ListParagraph"/>
        <w:numPr>
          <w:ilvl w:val="0"/>
          <w:numId w:val="27"/>
        </w:numPr>
        <w:spacing w:before="360" w:after="240"/>
        <w:outlineLvl w:val="2"/>
        <w:rPr>
          <w:ins w:id="3" w:author="Knox, Amy [USA]" w:date="2019-06-06T16:40:00Z"/>
          <w:rFonts w:ascii="Segoe UI" w:eastAsia="Times New Roman" w:hAnsi="Segoe UI" w:cs="Segoe UI"/>
          <w:bCs/>
          <w:color w:val="24292E"/>
          <w:sz w:val="30"/>
          <w:szCs w:val="30"/>
          <w:rPrChange w:id="4" w:author="Knox, Amy [USA]" w:date="2019-06-06T16:41:00Z">
            <w:rPr>
              <w:ins w:id="5" w:author="Knox, Amy [USA]" w:date="2019-06-06T16:40:00Z"/>
              <w:rFonts w:ascii="Segoe UI" w:eastAsia="Times New Roman" w:hAnsi="Segoe UI" w:cs="Segoe UI"/>
              <w:b/>
              <w:bCs/>
              <w:color w:val="24292E"/>
              <w:sz w:val="30"/>
              <w:szCs w:val="30"/>
            </w:rPr>
          </w:rPrChange>
        </w:rPr>
      </w:pPr>
      <w:bookmarkStart w:id="6" w:name="_GoBack"/>
      <w:ins w:id="7" w:author="Knox, Amy [USA]" w:date="2019-06-06T16:39:00Z">
        <w:r w:rsidRPr="00764D14">
          <w:rPr>
            <w:rFonts w:ascii="Segoe UI" w:eastAsia="Times New Roman" w:hAnsi="Segoe UI" w:cs="Segoe UI"/>
            <w:bCs/>
            <w:color w:val="24292E"/>
            <w:sz w:val="30"/>
            <w:szCs w:val="30"/>
            <w:rPrChange w:id="8" w:author="Knox, Amy [USA]" w:date="2019-06-06T16:41:00Z">
              <w:rPr>
                <w:rFonts w:ascii="Segoe UI" w:eastAsia="Times New Roman" w:hAnsi="Segoe UI" w:cs="Segoe UI"/>
                <w:b/>
                <w:bCs/>
                <w:color w:val="24292E"/>
                <w:sz w:val="30"/>
                <w:szCs w:val="30"/>
              </w:rPr>
            </w:rPrChange>
          </w:rPr>
          <w:t>Participant is confused by the numbers presented in the benefits estimate panel, “d</w:t>
        </w:r>
      </w:ins>
      <w:ins w:id="9" w:author="Knox, Amy [USA]" w:date="2019-06-06T16:40:00Z">
        <w:r w:rsidRPr="00764D14">
          <w:rPr>
            <w:rFonts w:ascii="Segoe UI" w:eastAsia="Times New Roman" w:hAnsi="Segoe UI" w:cs="Segoe UI"/>
            <w:bCs/>
            <w:color w:val="24292E"/>
            <w:sz w:val="30"/>
            <w:szCs w:val="30"/>
            <w:rPrChange w:id="10" w:author="Knox, Amy [USA]" w:date="2019-06-06T16:41:00Z">
              <w:rPr>
                <w:rFonts w:ascii="Segoe UI" w:eastAsia="Times New Roman" w:hAnsi="Segoe UI" w:cs="Segoe UI"/>
                <w:b/>
                <w:bCs/>
                <w:color w:val="24292E"/>
                <w:sz w:val="30"/>
                <w:szCs w:val="30"/>
              </w:rPr>
            </w:rPrChange>
          </w:rPr>
          <w:t>o you get all of it?”</w:t>
        </w:r>
      </w:ins>
    </w:p>
    <w:p w14:paraId="34583699" w14:textId="1355A752" w:rsidR="004A7137" w:rsidRPr="00764D14" w:rsidRDefault="004A7137" w:rsidP="004A7137">
      <w:pPr>
        <w:pStyle w:val="ListParagraph"/>
        <w:numPr>
          <w:ilvl w:val="0"/>
          <w:numId w:val="27"/>
        </w:numPr>
        <w:spacing w:before="360" w:after="240"/>
        <w:outlineLvl w:val="2"/>
        <w:rPr>
          <w:ins w:id="11" w:author="Knox, Amy [USA]" w:date="2019-06-06T16:41:00Z"/>
          <w:rFonts w:ascii="Segoe UI" w:eastAsia="Times New Roman" w:hAnsi="Segoe UI" w:cs="Segoe UI"/>
          <w:bCs/>
          <w:color w:val="24292E"/>
          <w:sz w:val="30"/>
          <w:szCs w:val="30"/>
          <w:rPrChange w:id="12" w:author="Knox, Amy [USA]" w:date="2019-06-06T16:41:00Z">
            <w:rPr>
              <w:ins w:id="13" w:author="Knox, Amy [USA]" w:date="2019-06-06T16:41:00Z"/>
              <w:rFonts w:ascii="Segoe UI" w:eastAsia="Times New Roman" w:hAnsi="Segoe UI" w:cs="Segoe UI"/>
              <w:b/>
              <w:bCs/>
              <w:color w:val="24292E"/>
              <w:sz w:val="30"/>
              <w:szCs w:val="30"/>
            </w:rPr>
          </w:rPrChange>
        </w:rPr>
      </w:pPr>
      <w:ins w:id="14" w:author="Knox, Amy [USA]" w:date="2019-06-06T16:40:00Z">
        <w:r w:rsidRPr="00764D14">
          <w:rPr>
            <w:rFonts w:ascii="Segoe UI" w:eastAsia="Times New Roman" w:hAnsi="Segoe UI" w:cs="Segoe UI"/>
            <w:bCs/>
            <w:color w:val="24292E"/>
            <w:sz w:val="30"/>
            <w:szCs w:val="30"/>
            <w:rPrChange w:id="15" w:author="Knox, Amy [USA]" w:date="2019-06-06T16:41:00Z">
              <w:rPr>
                <w:rFonts w:ascii="Segoe UI" w:eastAsia="Times New Roman" w:hAnsi="Segoe UI" w:cs="Segoe UI"/>
                <w:b/>
                <w:bCs/>
                <w:color w:val="24292E"/>
                <w:sz w:val="30"/>
                <w:szCs w:val="30"/>
              </w:rPr>
            </w:rPrChange>
          </w:rPr>
          <w:t>Prefers in-person training programs because the housing rate is better</w:t>
        </w:r>
      </w:ins>
    </w:p>
    <w:p w14:paraId="5800BE11" w14:textId="759977D5" w:rsidR="004A7137" w:rsidRPr="00764D14" w:rsidRDefault="004A7137" w:rsidP="004A7137">
      <w:pPr>
        <w:pStyle w:val="ListParagraph"/>
        <w:numPr>
          <w:ilvl w:val="0"/>
          <w:numId w:val="27"/>
        </w:numPr>
        <w:spacing w:before="360" w:after="240"/>
        <w:outlineLvl w:val="2"/>
        <w:rPr>
          <w:ins w:id="16" w:author="Knox, Amy [USA]" w:date="2019-06-06T16:40:00Z"/>
          <w:rFonts w:ascii="Segoe UI" w:eastAsia="Times New Roman" w:hAnsi="Segoe UI" w:cs="Segoe UI"/>
          <w:bCs/>
          <w:color w:val="24292E"/>
          <w:sz w:val="30"/>
          <w:szCs w:val="30"/>
          <w:rPrChange w:id="17" w:author="Knox, Amy [USA]" w:date="2019-06-06T16:41:00Z">
            <w:rPr>
              <w:ins w:id="18" w:author="Knox, Amy [USA]" w:date="2019-06-06T16:40:00Z"/>
              <w:rFonts w:ascii="Segoe UI" w:eastAsia="Times New Roman" w:hAnsi="Segoe UI" w:cs="Segoe UI"/>
              <w:b/>
              <w:bCs/>
              <w:color w:val="24292E"/>
              <w:sz w:val="30"/>
              <w:szCs w:val="30"/>
            </w:rPr>
          </w:rPrChange>
        </w:rPr>
      </w:pPr>
      <w:ins w:id="19" w:author="Knox, Amy [USA]" w:date="2019-06-06T16:41:00Z">
        <w:r w:rsidRPr="00764D14">
          <w:rPr>
            <w:rFonts w:ascii="Segoe UI" w:eastAsia="Times New Roman" w:hAnsi="Segoe UI" w:cs="Segoe UI"/>
            <w:bCs/>
            <w:color w:val="24292E"/>
            <w:sz w:val="30"/>
            <w:szCs w:val="30"/>
            <w:rPrChange w:id="20" w:author="Knox, Amy [USA]" w:date="2019-06-06T16:41:00Z">
              <w:rPr>
                <w:rFonts w:ascii="Segoe UI" w:eastAsia="Times New Roman" w:hAnsi="Segoe UI" w:cs="Segoe UI"/>
                <w:b/>
                <w:bCs/>
                <w:color w:val="24292E"/>
                <w:sz w:val="30"/>
                <w:szCs w:val="30"/>
              </w:rPr>
            </w:rPrChange>
          </w:rPr>
          <w:t>Would look for in-depth information on provider site</w:t>
        </w:r>
      </w:ins>
    </w:p>
    <w:p w14:paraId="283B2534" w14:textId="0ED16D2A" w:rsidR="004A7137" w:rsidRPr="00764D14" w:rsidRDefault="004A7137" w:rsidP="004A7137">
      <w:pPr>
        <w:pStyle w:val="ListParagraph"/>
        <w:numPr>
          <w:ilvl w:val="0"/>
          <w:numId w:val="27"/>
        </w:numPr>
        <w:spacing w:before="360" w:after="240"/>
        <w:outlineLvl w:val="2"/>
        <w:rPr>
          <w:ins w:id="21" w:author="Knox, Amy [USA]" w:date="2019-06-06T16:39:00Z"/>
          <w:rFonts w:ascii="Segoe UI" w:eastAsia="Times New Roman" w:hAnsi="Segoe UI" w:cs="Segoe UI"/>
          <w:bCs/>
          <w:color w:val="24292E"/>
          <w:sz w:val="30"/>
          <w:szCs w:val="30"/>
          <w:rPrChange w:id="22" w:author="Knox, Amy [USA]" w:date="2019-06-06T16:41:00Z">
            <w:rPr>
              <w:ins w:id="23" w:author="Knox, Amy [USA]" w:date="2019-06-06T16:39:00Z"/>
            </w:rPr>
          </w:rPrChange>
        </w:rPr>
        <w:pPrChange w:id="24" w:author="Knox, Amy [USA]" w:date="2019-06-06T16:39:00Z">
          <w:pPr>
            <w:spacing w:before="360" w:after="240"/>
            <w:outlineLvl w:val="2"/>
          </w:pPr>
        </w:pPrChange>
      </w:pPr>
      <w:ins w:id="25" w:author="Knox, Amy [USA]" w:date="2019-06-06T16:41:00Z">
        <w:r w:rsidRPr="00764D14">
          <w:rPr>
            <w:rFonts w:ascii="Segoe UI" w:eastAsia="Times New Roman" w:hAnsi="Segoe UI" w:cs="Segoe UI"/>
            <w:bCs/>
            <w:color w:val="24292E"/>
            <w:sz w:val="30"/>
            <w:szCs w:val="30"/>
            <w:rPrChange w:id="26" w:author="Knox, Amy [USA]" w:date="2019-06-06T16:41:00Z">
              <w:rPr>
                <w:rFonts w:ascii="Segoe UI" w:eastAsia="Times New Roman" w:hAnsi="Segoe UI" w:cs="Segoe UI"/>
                <w:b/>
                <w:bCs/>
                <w:color w:val="24292E"/>
                <w:sz w:val="30"/>
                <w:szCs w:val="30"/>
              </w:rPr>
            </w:rPrChange>
          </w:rPr>
          <w:t>Assumes “</w:t>
        </w:r>
      </w:ins>
      <w:ins w:id="27" w:author="Knox, Amy [USA]" w:date="2019-06-06T16:40:00Z">
        <w:r w:rsidRPr="00764D14">
          <w:rPr>
            <w:rFonts w:ascii="Segoe UI" w:eastAsia="Times New Roman" w:hAnsi="Segoe UI" w:cs="Segoe UI"/>
            <w:bCs/>
            <w:color w:val="24292E"/>
            <w:sz w:val="30"/>
            <w:szCs w:val="30"/>
            <w:rPrChange w:id="28" w:author="Knox, Amy [USA]" w:date="2019-06-06T16:41:00Z">
              <w:rPr>
                <w:rFonts w:ascii="Segoe UI" w:eastAsia="Times New Roman" w:hAnsi="Segoe UI" w:cs="Segoe UI"/>
                <w:b/>
                <w:bCs/>
                <w:color w:val="24292E"/>
                <w:sz w:val="30"/>
                <w:szCs w:val="30"/>
              </w:rPr>
            </w:rPrChange>
          </w:rPr>
          <w:t>H</w:t>
        </w:r>
      </w:ins>
      <w:ins w:id="29" w:author="Knox, Amy [USA]" w:date="2019-06-06T16:41:00Z">
        <w:r w:rsidRPr="00764D14">
          <w:rPr>
            <w:rFonts w:ascii="Segoe UI" w:eastAsia="Times New Roman" w:hAnsi="Segoe UI" w:cs="Segoe UI"/>
            <w:bCs/>
            <w:color w:val="24292E"/>
            <w:sz w:val="30"/>
            <w:szCs w:val="30"/>
            <w:rPrChange w:id="30" w:author="Knox, Amy [USA]" w:date="2019-06-06T16:41:00Z">
              <w:rPr>
                <w:rFonts w:ascii="Segoe UI" w:eastAsia="Times New Roman" w:hAnsi="Segoe UI" w:cs="Segoe UI"/>
                <w:b/>
                <w:bCs/>
                <w:color w:val="24292E"/>
                <w:sz w:val="30"/>
                <w:szCs w:val="30"/>
              </w:rPr>
            </w:rPrChange>
          </w:rPr>
          <w:t>ow do you want to take classes” is a filter</w:t>
        </w:r>
      </w:ins>
    </w:p>
    <w:bookmarkEnd w:id="6"/>
    <w:p w14:paraId="50E754AB" w14:textId="52111984"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Welcome and Opening Remarks (5 minutes)</w:t>
      </w:r>
    </w:p>
    <w:p w14:paraId="136E7884" w14:textId="77777777" w:rsidR="00C743E4" w:rsidRDefault="003F7CE5" w:rsidP="003F7CE5">
      <w:pPr>
        <w:spacing w:after="240"/>
        <w:rPr>
          <w:ins w:id="31" w:author="Knox, Amy [USA]" w:date="2019-06-04T11:11:00Z"/>
          <w:rFonts w:ascii="Segoe UI" w:eastAsia="Times New Roman" w:hAnsi="Segoe UI" w:cs="Segoe UI"/>
          <w:color w:val="24292E"/>
        </w:rPr>
      </w:pPr>
      <w:r w:rsidRPr="003F7CE5">
        <w:rPr>
          <w:rFonts w:ascii="Segoe UI" w:eastAsia="Times New Roman" w:hAnsi="Segoe UI" w:cs="Segoe UI"/>
          <w:color w:val="24292E"/>
        </w:rPr>
        <w:t>Are you comfortable if I record the audio as we talk today?</w:t>
      </w:r>
    </w:p>
    <w:p w14:paraId="62A850C2" w14:textId="061CA18E" w:rsidR="003F7CE5" w:rsidRPr="003F7CE5" w:rsidRDefault="00C743E4" w:rsidP="003F7CE5">
      <w:pPr>
        <w:spacing w:after="240"/>
        <w:rPr>
          <w:rFonts w:ascii="Segoe UI" w:eastAsia="Times New Roman" w:hAnsi="Segoe UI" w:cs="Segoe UI"/>
          <w:color w:val="24292E"/>
        </w:rPr>
      </w:pPr>
      <w:ins w:id="32" w:author="Knox, Amy [USA]" w:date="2019-06-04T11:11:00Z">
        <w:r>
          <w:rPr>
            <w:rFonts w:ascii="Segoe UI" w:eastAsia="Times New Roman" w:hAnsi="Segoe UI" w:cs="Segoe UI"/>
            <w:color w:val="24292E"/>
          </w:rPr>
          <w:t>YES</w:t>
        </w:r>
      </w:ins>
    </w:p>
    <w:p w14:paraId="6E2F16EA" w14:textId="1FCB1CC8" w:rsidR="003F7CE5" w:rsidRPr="003F7CE5" w:rsidDel="00C743E4" w:rsidRDefault="003F7CE5" w:rsidP="003F7CE5">
      <w:pPr>
        <w:spacing w:after="240"/>
        <w:rPr>
          <w:del w:id="33" w:author="Knox, Amy [USA]" w:date="2019-06-04T11:11:00Z"/>
          <w:rFonts w:ascii="Segoe UI" w:eastAsia="Times New Roman" w:hAnsi="Segoe UI" w:cs="Segoe UI"/>
          <w:color w:val="24292E"/>
        </w:rPr>
      </w:pPr>
      <w:del w:id="34" w:author="Knox, Amy [USA]" w:date="2019-06-04T11:11:00Z">
        <w:r w:rsidRPr="003F7CE5" w:rsidDel="00C743E4">
          <w:rPr>
            <w:rFonts w:ascii="Segoe UI" w:eastAsia="Times New Roman" w:hAnsi="Segoe UI" w:cs="Segoe UI"/>
            <w:color w:val="24292E"/>
          </w:rPr>
          <w:delText>Great! I'm going to turn on screen and audio recording now. Once it's on, I'll ask again, as we like to have your verbal consent</w:delText>
        </w:r>
      </w:del>
    </w:p>
    <w:p w14:paraId="1F8EF330" w14:textId="58126D41" w:rsidR="003F7CE5" w:rsidRPr="003F7CE5" w:rsidDel="00C743E4" w:rsidRDefault="003F7CE5" w:rsidP="003F7CE5">
      <w:pPr>
        <w:spacing w:after="240"/>
        <w:rPr>
          <w:del w:id="35" w:author="Knox, Amy [USA]" w:date="2019-06-04T11:11:00Z"/>
          <w:rFonts w:ascii="Segoe UI" w:eastAsia="Times New Roman" w:hAnsi="Segoe UI" w:cs="Segoe UI"/>
          <w:color w:val="24292E"/>
        </w:rPr>
      </w:pPr>
      <w:del w:id="36" w:author="Knox, Amy [USA]" w:date="2019-06-04T11:11:00Z">
        <w:r w:rsidRPr="003F7CE5" w:rsidDel="00C743E4">
          <w:rPr>
            <w:rFonts w:ascii="Segoe UI" w:eastAsia="Times New Roman" w:hAnsi="Segoe UI" w:cs="Segoe UI"/>
            <w:color w:val="24292E"/>
          </w:rPr>
          <w:delText>[The meeting host will begin audio and screen recording.]</w:delText>
        </w:r>
      </w:del>
    </w:p>
    <w:p w14:paraId="4A144CBB" w14:textId="636B0441" w:rsidR="003F7CE5" w:rsidRPr="003F7CE5" w:rsidDel="00C743E4" w:rsidRDefault="003F7CE5" w:rsidP="003F7CE5">
      <w:pPr>
        <w:spacing w:after="240"/>
        <w:rPr>
          <w:del w:id="37" w:author="Knox, Amy [USA]" w:date="2019-06-04T11:11:00Z"/>
          <w:rFonts w:ascii="Segoe UI" w:eastAsia="Times New Roman" w:hAnsi="Segoe UI" w:cs="Segoe UI"/>
          <w:color w:val="24292E"/>
        </w:rPr>
      </w:pPr>
      <w:del w:id="38" w:author="Knox, Amy [USA]" w:date="2019-06-04T11:11:00Z">
        <w:r w:rsidRPr="003F7CE5" w:rsidDel="00C743E4">
          <w:rPr>
            <w:rFonts w:ascii="Segoe UI" w:eastAsia="Times New Roman" w:hAnsi="Segoe UI" w:cs="Segoe UI"/>
            <w:color w:val="24292E"/>
          </w:rPr>
          <w:delText>Are you comfortable if we record the audio and screen movements today?</w:delText>
        </w:r>
      </w:del>
    </w:p>
    <w:p w14:paraId="07D0890A"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Warm-up Questions (5 minutes)</w:t>
      </w:r>
    </w:p>
    <w:p w14:paraId="6625F5B5"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look at the website, let’s start with a few warm-up questions.</w:t>
      </w:r>
    </w:p>
    <w:p w14:paraId="59501FFB" w14:textId="1B8F2947" w:rsidR="003F7CE5" w:rsidRDefault="003F7CE5" w:rsidP="003F7CE5">
      <w:pPr>
        <w:numPr>
          <w:ilvl w:val="0"/>
          <w:numId w:val="19"/>
        </w:numPr>
        <w:spacing w:before="100" w:beforeAutospacing="1" w:after="100" w:afterAutospacing="1"/>
        <w:rPr>
          <w:ins w:id="39" w:author="Knox, Amy [USA]" w:date="2019-06-04T11:11:00Z"/>
          <w:rFonts w:ascii="Segoe UI" w:eastAsia="Times New Roman" w:hAnsi="Segoe UI" w:cs="Segoe UI"/>
          <w:color w:val="24292E"/>
        </w:rPr>
      </w:pPr>
      <w:r w:rsidRPr="003F7CE5">
        <w:rPr>
          <w:rFonts w:ascii="Segoe UI" w:eastAsia="Times New Roman" w:hAnsi="Segoe UI" w:cs="Segoe UI"/>
          <w:color w:val="24292E"/>
        </w:rPr>
        <w:t>What interest, if any, do you have in pursuing a career in the high-tech industry?</w:t>
      </w:r>
    </w:p>
    <w:p w14:paraId="5E2F3F57" w14:textId="4C04B1C7" w:rsidR="00C743E4" w:rsidRPr="003F7CE5" w:rsidRDefault="00C743E4">
      <w:pPr>
        <w:spacing w:before="100" w:beforeAutospacing="1" w:after="100" w:afterAutospacing="1"/>
        <w:rPr>
          <w:rFonts w:ascii="Segoe UI" w:eastAsia="Times New Roman" w:hAnsi="Segoe UI" w:cs="Segoe UI"/>
          <w:color w:val="24292E"/>
        </w:rPr>
        <w:pPrChange w:id="40" w:author="Knox, Amy [USA]" w:date="2019-06-04T11:11:00Z">
          <w:pPr>
            <w:numPr>
              <w:numId w:val="19"/>
            </w:numPr>
            <w:tabs>
              <w:tab w:val="num" w:pos="720"/>
            </w:tabs>
            <w:spacing w:before="100" w:beforeAutospacing="1" w:after="100" w:afterAutospacing="1"/>
            <w:ind w:left="720" w:hanging="360"/>
          </w:pPr>
        </w:pPrChange>
      </w:pPr>
      <w:ins w:id="41" w:author="Knox, Amy [USA]" w:date="2019-06-04T11:13:00Z">
        <w:r>
          <w:rPr>
            <w:rFonts w:ascii="Segoe UI" w:eastAsia="Times New Roman" w:hAnsi="Segoe UI" w:cs="Segoe UI"/>
            <w:color w:val="24292E"/>
          </w:rPr>
          <w:t>[</w:t>
        </w:r>
        <w:proofErr w:type="gramStart"/>
        <w:r>
          <w:rPr>
            <w:rFonts w:ascii="Segoe UI" w:eastAsia="Times New Roman" w:hAnsi="Segoe UI" w:cs="Segoe UI"/>
            <w:color w:val="24292E"/>
          </w:rPr>
          <w:t>yes  -</w:t>
        </w:r>
        <w:proofErr w:type="gramEnd"/>
        <w:r>
          <w:rPr>
            <w:rFonts w:ascii="Segoe UI" w:eastAsia="Times New Roman" w:hAnsi="Segoe UI" w:cs="Segoe UI"/>
            <w:color w:val="24292E"/>
          </w:rPr>
          <w:t xml:space="preserve"> lots of words]</w:t>
        </w:r>
      </w:ins>
    </w:p>
    <w:p w14:paraId="71E7CA5B" w14:textId="559DCF6F" w:rsidR="003F7CE5" w:rsidRDefault="003F7CE5" w:rsidP="003F7CE5">
      <w:pPr>
        <w:numPr>
          <w:ilvl w:val="0"/>
          <w:numId w:val="19"/>
        </w:numPr>
        <w:spacing w:before="60" w:after="100" w:afterAutospacing="1"/>
        <w:rPr>
          <w:ins w:id="42" w:author="Knox, Amy [USA]" w:date="2019-06-04T11:13:00Z"/>
          <w:rFonts w:ascii="Segoe UI" w:eastAsia="Times New Roman" w:hAnsi="Segoe UI" w:cs="Segoe UI"/>
          <w:color w:val="24292E"/>
        </w:rPr>
      </w:pPr>
      <w:r w:rsidRPr="003F7CE5">
        <w:rPr>
          <w:rFonts w:ascii="Segoe UI" w:eastAsia="Times New Roman" w:hAnsi="Segoe UI" w:cs="Segoe UI"/>
          <w:color w:val="24292E"/>
        </w:rPr>
        <w:t>If you were interested in attending a high-tech training program, how would you decide what course to attend?</w:t>
      </w:r>
    </w:p>
    <w:p w14:paraId="04472944" w14:textId="77777777" w:rsidR="00C743E4" w:rsidRDefault="00C743E4">
      <w:pPr>
        <w:pStyle w:val="ListParagraph"/>
        <w:rPr>
          <w:ins w:id="43" w:author="Knox, Amy [USA]" w:date="2019-06-04T11:13:00Z"/>
          <w:rFonts w:ascii="Segoe UI" w:eastAsia="Times New Roman" w:hAnsi="Segoe UI" w:cs="Segoe UI"/>
          <w:color w:val="24292E"/>
        </w:rPr>
        <w:pPrChange w:id="44" w:author="Knox, Amy [USA]" w:date="2019-06-04T11:13:00Z">
          <w:pPr>
            <w:numPr>
              <w:numId w:val="19"/>
            </w:numPr>
            <w:tabs>
              <w:tab w:val="num" w:pos="720"/>
            </w:tabs>
            <w:spacing w:before="60" w:after="100" w:afterAutospacing="1"/>
            <w:ind w:left="720" w:hanging="360"/>
          </w:pPr>
        </w:pPrChange>
      </w:pPr>
    </w:p>
    <w:p w14:paraId="6DC0F485" w14:textId="4C72E2B2" w:rsidR="00C743E4" w:rsidRPr="003F7CE5" w:rsidRDefault="00C743E4">
      <w:pPr>
        <w:spacing w:before="60" w:after="100" w:afterAutospacing="1"/>
        <w:ind w:left="720"/>
        <w:rPr>
          <w:rFonts w:ascii="Segoe UI" w:eastAsia="Times New Roman" w:hAnsi="Segoe UI" w:cs="Segoe UI"/>
          <w:color w:val="24292E"/>
        </w:rPr>
        <w:pPrChange w:id="45" w:author="Knox, Amy [USA]" w:date="2019-06-04T11:14:00Z">
          <w:pPr>
            <w:numPr>
              <w:numId w:val="19"/>
            </w:numPr>
            <w:tabs>
              <w:tab w:val="num" w:pos="720"/>
            </w:tabs>
            <w:spacing w:before="60" w:after="100" w:afterAutospacing="1"/>
            <w:ind w:left="720" w:hanging="360"/>
          </w:pPr>
        </w:pPrChange>
      </w:pPr>
      <w:ins w:id="46" w:author="Knox, Amy [USA]" w:date="2019-06-04T11:13:00Z">
        <w:r>
          <w:rPr>
            <w:rFonts w:ascii="Segoe UI" w:eastAsia="Times New Roman" w:hAnsi="Segoe UI" w:cs="Segoe UI"/>
            <w:color w:val="24292E"/>
          </w:rPr>
          <w:t xml:space="preserve">Eligibility or recognition by VA. Location. Schedule &amp; availability. </w:t>
        </w:r>
      </w:ins>
    </w:p>
    <w:p w14:paraId="644AEDA8" w14:textId="77777777" w:rsidR="003F7CE5" w:rsidRP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be most important to you when selecting a course?</w:t>
      </w:r>
    </w:p>
    <w:p w14:paraId="298C35C0" w14:textId="6E6F9F3A" w:rsidR="003F7CE5" w:rsidRDefault="003F7CE5" w:rsidP="003F7CE5">
      <w:pPr>
        <w:numPr>
          <w:ilvl w:val="0"/>
          <w:numId w:val="19"/>
        </w:numPr>
        <w:spacing w:before="60" w:after="100" w:afterAutospacing="1"/>
        <w:rPr>
          <w:ins w:id="47" w:author="Knox, Amy [USA]" w:date="2019-06-04T11:14:00Z"/>
          <w:rFonts w:ascii="Segoe UI" w:eastAsia="Times New Roman" w:hAnsi="Segoe UI" w:cs="Segoe UI"/>
          <w:color w:val="24292E"/>
        </w:rPr>
      </w:pPr>
      <w:r w:rsidRPr="003F7CE5">
        <w:rPr>
          <w:rFonts w:ascii="Segoe UI" w:eastAsia="Times New Roman" w:hAnsi="Segoe UI" w:cs="Segoe UI"/>
          <w:color w:val="24292E"/>
        </w:rPr>
        <w:lastRenderedPageBreak/>
        <w:t>Have you used the GI Bill Comparison Tool before? If yes, what was your experience?</w:t>
      </w:r>
    </w:p>
    <w:p w14:paraId="4B3C68BC" w14:textId="4AAE6481" w:rsidR="00C743E4" w:rsidRPr="003F7CE5" w:rsidRDefault="00C743E4">
      <w:pPr>
        <w:spacing w:before="60" w:after="100" w:afterAutospacing="1"/>
        <w:rPr>
          <w:rFonts w:ascii="Segoe UI" w:eastAsia="Times New Roman" w:hAnsi="Segoe UI" w:cs="Segoe UI"/>
          <w:color w:val="24292E"/>
        </w:rPr>
        <w:pPrChange w:id="48" w:author="Knox, Amy [USA]" w:date="2019-06-04T11:14:00Z">
          <w:pPr>
            <w:numPr>
              <w:numId w:val="19"/>
            </w:numPr>
            <w:tabs>
              <w:tab w:val="num" w:pos="720"/>
            </w:tabs>
            <w:spacing w:before="60" w:after="100" w:afterAutospacing="1"/>
            <w:ind w:left="720" w:hanging="360"/>
          </w:pPr>
        </w:pPrChange>
      </w:pPr>
      <w:ins w:id="49" w:author="Knox, Amy [USA]" w:date="2019-06-04T11:14:00Z">
        <w:r>
          <w:rPr>
            <w:rFonts w:ascii="Segoe UI" w:eastAsia="Times New Roman" w:hAnsi="Segoe UI" w:cs="Segoe UI"/>
            <w:color w:val="24292E"/>
          </w:rPr>
          <w:t xml:space="preserve">Nope. </w:t>
        </w:r>
      </w:ins>
    </w:p>
    <w:p w14:paraId="02F6D9ED" w14:textId="3D55AF14" w:rsidR="003F7CE5" w:rsidRPr="003F7CE5" w:rsidDel="00C743E4" w:rsidRDefault="003F7CE5" w:rsidP="003F7CE5">
      <w:pPr>
        <w:spacing w:after="240"/>
        <w:rPr>
          <w:del w:id="50" w:author="Knox, Amy [USA]" w:date="2019-06-04T11:14:00Z"/>
          <w:rFonts w:ascii="Segoe UI" w:eastAsia="Times New Roman" w:hAnsi="Segoe UI" w:cs="Segoe UI"/>
          <w:color w:val="24292E"/>
        </w:rPr>
      </w:pPr>
      <w:del w:id="51" w:author="Knox, Amy [USA]" w:date="2019-06-04T11:14:00Z">
        <w:r w:rsidRPr="003F7CE5" w:rsidDel="00C743E4">
          <w:rPr>
            <w:rFonts w:ascii="Segoe UI" w:eastAsia="Times New Roman" w:hAnsi="Segoe UI" w:cs="Segoe UI"/>
            <w:color w:val="24292E"/>
          </w:rPr>
          <w:delText>Okay, let's go ahead and walk through a few scenarios.</w:delText>
        </w:r>
      </w:del>
    </w:p>
    <w:p w14:paraId="5312FE09" w14:textId="43EFAB96" w:rsidR="003F7CE5" w:rsidRPr="003F7CE5" w:rsidDel="00C743E4" w:rsidRDefault="003F7CE5" w:rsidP="003F7CE5">
      <w:pPr>
        <w:spacing w:before="360" w:after="240"/>
        <w:outlineLvl w:val="3"/>
        <w:rPr>
          <w:del w:id="52" w:author="Knox, Amy [USA]" w:date="2019-06-04T11:14:00Z"/>
          <w:rFonts w:ascii="Segoe UI" w:eastAsia="Times New Roman" w:hAnsi="Segoe UI" w:cs="Segoe UI"/>
          <w:b/>
          <w:bCs/>
          <w:color w:val="24292E"/>
        </w:rPr>
      </w:pPr>
      <w:del w:id="53" w:author="Knox, Amy [USA]" w:date="2019-06-04T11:14:00Z">
        <w:r w:rsidRPr="003F7CE5" w:rsidDel="00C743E4">
          <w:rPr>
            <w:rFonts w:ascii="Segoe UI" w:eastAsia="Times New Roman" w:hAnsi="Segoe UI" w:cs="Segoe UI"/>
            <w:b/>
            <w:bCs/>
            <w:color w:val="24292E"/>
          </w:rPr>
          <w:delText>Think Aloud</w:delText>
        </w:r>
      </w:del>
    </w:p>
    <w:p w14:paraId="1AA88E2B" w14:textId="68734719" w:rsidR="003F7CE5" w:rsidRPr="003F7CE5" w:rsidDel="00C743E4" w:rsidRDefault="003F7CE5" w:rsidP="003F7CE5">
      <w:pPr>
        <w:spacing w:after="240"/>
        <w:rPr>
          <w:del w:id="54" w:author="Knox, Amy [USA]" w:date="2019-06-04T11:14:00Z"/>
          <w:rFonts w:ascii="Segoe UI" w:eastAsia="Times New Roman" w:hAnsi="Segoe UI" w:cs="Segoe UI"/>
          <w:color w:val="24292E"/>
        </w:rPr>
      </w:pPr>
      <w:del w:id="55" w:author="Knox, Amy [USA]" w:date="2019-06-04T11:14:00Z">
        <w:r w:rsidRPr="003F7CE5" w:rsidDel="00C743E4">
          <w:rPr>
            <w:rFonts w:ascii="Segoe UI" w:eastAsia="Times New Roman" w:hAnsi="Segoe UI" w:cs="Segoe UI"/>
            <w:color w:val="24292E"/>
          </w:rPr>
          <w:delTex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delText>
        </w:r>
      </w:del>
    </w:p>
    <w:p w14:paraId="4F62CB81"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Review the VET TEC Overview Page (5 minutes)</w:t>
      </w:r>
    </w:p>
    <w:p w14:paraId="1C26036F" w14:textId="77777777" w:rsidR="003F7CE5" w:rsidRPr="003F7CE5" w:rsidDel="004A7137" w:rsidRDefault="00764D14" w:rsidP="003F7CE5">
      <w:pPr>
        <w:spacing w:after="240"/>
        <w:rPr>
          <w:del w:id="56" w:author="Knox, Amy [USA]" w:date="2019-06-06T16:39:00Z"/>
          <w:rFonts w:ascii="Segoe UI" w:eastAsia="Times New Roman" w:hAnsi="Segoe UI" w:cs="Segoe UI"/>
          <w:color w:val="24292E"/>
        </w:rPr>
      </w:pPr>
      <w:hyperlink r:id="rId5" w:history="1">
        <w:r w:rsidR="003F7CE5" w:rsidRPr="003F7CE5">
          <w:rPr>
            <w:rFonts w:ascii="Segoe UI" w:eastAsia="Times New Roman" w:hAnsi="Segoe UI" w:cs="Segoe UI"/>
            <w:color w:val="0366D6"/>
          </w:rPr>
          <w:t>https://vagov-content-pr-433.herokuapp.com/education/about-gi-bill-benefits/how-to-use-benefits/vettec-high-tech-program/</w:t>
        </w:r>
      </w:hyperlink>
    </w:p>
    <w:p w14:paraId="795E7E8E" w14:textId="7E3E039D" w:rsidR="003F7CE5" w:rsidRPr="003F7CE5" w:rsidDel="004A7137" w:rsidRDefault="003F7CE5" w:rsidP="003F7CE5">
      <w:pPr>
        <w:spacing w:after="240"/>
        <w:rPr>
          <w:del w:id="57" w:author="Knox, Amy [USA]" w:date="2019-06-06T16:39:00Z"/>
          <w:rFonts w:ascii="Segoe UI" w:eastAsia="Times New Roman" w:hAnsi="Segoe UI" w:cs="Segoe UI"/>
          <w:color w:val="24292E"/>
        </w:rPr>
      </w:pPr>
      <w:del w:id="58" w:author="Knox, Amy [USA]" w:date="2019-06-06T16:39:00Z">
        <w:r w:rsidRPr="003F7CE5" w:rsidDel="004A7137">
          <w:rPr>
            <w:rFonts w:ascii="Segoe UI" w:eastAsia="Times New Roman" w:hAnsi="Segoe UI" w:cs="Segoe UI"/>
            <w:color w:val="24292E"/>
          </w:rPr>
          <w:delText>To give you a little more background on the VET TEC program, we'd like to share an overview page with you. Feel free to take as much time as you like reading the page and let us know when you are ready to continue.</w:delText>
        </w:r>
      </w:del>
    </w:p>
    <w:p w14:paraId="7FB4CF62" w14:textId="03DCC37C" w:rsidR="00C743E4" w:rsidRPr="003F7CE5" w:rsidRDefault="003F7CE5" w:rsidP="003F7CE5">
      <w:pPr>
        <w:spacing w:after="240"/>
        <w:rPr>
          <w:rFonts w:ascii="Segoe UI" w:eastAsia="Times New Roman" w:hAnsi="Segoe UI" w:cs="Segoe UI"/>
          <w:color w:val="24292E"/>
        </w:rPr>
      </w:pPr>
      <w:del w:id="59" w:author="Knox, Amy [USA]" w:date="2019-06-06T16:39:00Z">
        <w:r w:rsidRPr="003F7CE5" w:rsidDel="004A7137">
          <w:rPr>
            <w:rFonts w:ascii="Segoe UI" w:eastAsia="Times New Roman" w:hAnsi="Segoe UI" w:cs="Segoe UI"/>
            <w:color w:val="24292E"/>
          </w:rPr>
          <w:delText>Do you have any questions about what you’ve read?</w:delText>
        </w:r>
      </w:del>
    </w:p>
    <w:p w14:paraId="1C6E5AFF" w14:textId="423A5361" w:rsidR="003F7CE5" w:rsidRPr="003F7CE5" w:rsidDel="00C743E4" w:rsidRDefault="003F7CE5" w:rsidP="003F7CE5">
      <w:pPr>
        <w:spacing w:before="360" w:after="240"/>
        <w:outlineLvl w:val="3"/>
        <w:rPr>
          <w:del w:id="60" w:author="Knox, Amy [USA]" w:date="2019-06-04T11:14:00Z"/>
          <w:rFonts w:ascii="Segoe UI" w:eastAsia="Times New Roman" w:hAnsi="Segoe UI" w:cs="Segoe UI"/>
          <w:b/>
          <w:bCs/>
          <w:color w:val="24292E"/>
        </w:rPr>
      </w:pPr>
      <w:del w:id="61" w:author="Knox, Amy [USA]" w:date="2019-06-04T11:14:00Z">
        <w:r w:rsidRPr="003F7CE5" w:rsidDel="00C743E4">
          <w:rPr>
            <w:rFonts w:ascii="Segoe UI" w:eastAsia="Times New Roman" w:hAnsi="Segoe UI" w:cs="Segoe UI"/>
            <w:b/>
            <w:bCs/>
            <w:color w:val="24292E"/>
          </w:rPr>
          <w:delText>Prototype</w:delText>
        </w:r>
      </w:del>
    </w:p>
    <w:p w14:paraId="50A5A388" w14:textId="0B6575FE" w:rsidR="003F7CE5" w:rsidRPr="003F7CE5" w:rsidDel="00C743E4" w:rsidRDefault="003F7CE5" w:rsidP="003F7CE5">
      <w:pPr>
        <w:spacing w:after="240"/>
        <w:rPr>
          <w:del w:id="62" w:author="Knox, Amy [USA]" w:date="2019-06-04T11:14:00Z"/>
          <w:rFonts w:ascii="Segoe UI" w:eastAsia="Times New Roman" w:hAnsi="Segoe UI" w:cs="Segoe UI"/>
          <w:color w:val="24292E"/>
        </w:rPr>
      </w:pPr>
      <w:del w:id="63" w:author="Knox, Amy [USA]" w:date="2019-06-04T11:14:00Z">
        <w:r w:rsidRPr="003F7CE5" w:rsidDel="00C743E4">
          <w:rPr>
            <w:rFonts w:ascii="Segoe UI" w:eastAsia="Times New Roman" w:hAnsi="Segoe UI" w:cs="Segoe UI"/>
            <w:color w:val="24292E"/>
          </w:rPr>
          <w:delText>Let switch over to the Comparison Tool.</w:delText>
        </w:r>
      </w:del>
    </w:p>
    <w:p w14:paraId="7D7F6966" w14:textId="64BF2BB0" w:rsidR="003F7CE5" w:rsidRPr="003F7CE5" w:rsidDel="00C743E4" w:rsidRDefault="003F7CE5" w:rsidP="003F7CE5">
      <w:pPr>
        <w:spacing w:after="240"/>
        <w:rPr>
          <w:del w:id="64" w:author="Knox, Amy [USA]" w:date="2019-06-04T11:14:00Z"/>
          <w:rFonts w:ascii="Segoe UI" w:eastAsia="Times New Roman" w:hAnsi="Segoe UI" w:cs="Segoe UI"/>
          <w:color w:val="24292E"/>
        </w:rPr>
      </w:pPr>
      <w:del w:id="65" w:author="Knox, Amy [USA]" w:date="2019-06-04T11:14:00Z">
        <w:r w:rsidRPr="003F7CE5" w:rsidDel="00C743E4">
          <w:rPr>
            <w:rFonts w:ascii="Segoe UI" w:eastAsia="Times New Roman" w:hAnsi="Segoe UI" w:cs="Segoe UI"/>
            <w:color w:val="24292E"/>
          </w:rPr>
          <w:delTex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delText>
        </w:r>
      </w:del>
    </w:p>
    <w:p w14:paraId="1BFB7BD2" w14:textId="77777777" w:rsidR="003F7CE5" w:rsidRPr="003F7CE5" w:rsidDel="004A7137" w:rsidRDefault="003F7CE5" w:rsidP="003F7CE5">
      <w:pPr>
        <w:spacing w:before="360" w:after="240"/>
        <w:outlineLvl w:val="2"/>
        <w:rPr>
          <w:del w:id="66" w:author="Knox, Amy [USA]" w:date="2019-06-06T16:39:00Z"/>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#1 (10 minutes)</w:t>
      </w:r>
    </w:p>
    <w:p w14:paraId="19C9F43E" w14:textId="4457EACA" w:rsidR="003F7CE5" w:rsidRPr="003F7CE5" w:rsidDel="004A7137" w:rsidRDefault="003F7CE5" w:rsidP="004A7137">
      <w:pPr>
        <w:spacing w:after="240"/>
        <w:rPr>
          <w:del w:id="67" w:author="Knox, Amy [USA]" w:date="2019-06-06T16:39:00Z"/>
          <w:rFonts w:ascii="Segoe UI" w:eastAsia="Times New Roman" w:hAnsi="Segoe UI" w:cs="Segoe UI"/>
          <w:color w:val="24292E"/>
        </w:rPr>
        <w:pPrChange w:id="68" w:author="Knox, Amy [USA]" w:date="2019-06-06T16:39:00Z">
          <w:pPr>
            <w:spacing w:after="240"/>
          </w:pPr>
        </w:pPrChange>
      </w:pPr>
      <w:del w:id="69" w:author="Knox, Amy [USA]" w:date="2019-06-06T16:39:00Z">
        <w:r w:rsidRPr="003F7CE5" w:rsidDel="004A7137">
          <w:rPr>
            <w:rFonts w:ascii="Segoe UI" w:eastAsia="Times New Roman" w:hAnsi="Segoe UI" w:cs="Segoe UI"/>
            <w:color w:val="24292E"/>
          </w:rPr>
          <w:delText>Let’s assume you'd like to advance your IT career by taking advantage of the new VET TEC program. You are interested in finding a local training course to attend. Using the GI Bill Comparison Tool, how would you find a training course and determine how much housing allowance you’d receive while attending the course?</w:delText>
        </w:r>
      </w:del>
    </w:p>
    <w:p w14:paraId="73ABB6E7" w14:textId="7BD71D79" w:rsidR="003F7CE5" w:rsidRDefault="003F7CE5" w:rsidP="004A7137">
      <w:pPr>
        <w:spacing w:before="360" w:after="240"/>
        <w:outlineLvl w:val="2"/>
        <w:rPr>
          <w:ins w:id="70" w:author="Knox, Amy [USA]" w:date="2019-06-04T11:20:00Z"/>
          <w:rFonts w:ascii="Segoe UI" w:eastAsia="Times New Roman" w:hAnsi="Segoe UI" w:cs="Segoe UI"/>
          <w:color w:val="24292E"/>
        </w:rPr>
        <w:pPrChange w:id="71" w:author="Knox, Amy [USA]" w:date="2019-06-06T16:39:00Z">
          <w:pPr>
            <w:spacing w:after="240"/>
          </w:pPr>
        </w:pPrChange>
      </w:pPr>
      <w:del w:id="72" w:author="Knox, Amy [USA]" w:date="2019-06-06T16:39:00Z">
        <w:r w:rsidRPr="003F7CE5" w:rsidDel="004A7137">
          <w:rPr>
            <w:rFonts w:ascii="Segoe UI" w:eastAsia="Times New Roman" w:hAnsi="Segoe UI" w:cs="Segoe UI"/>
            <w:color w:val="24292E"/>
          </w:rPr>
          <w:delText>Please talk aloud and let us know what you are thinking.</w:delText>
        </w:r>
      </w:del>
    </w:p>
    <w:p w14:paraId="1CFFF8BC" w14:textId="22F60363" w:rsidR="00C743E4" w:rsidRDefault="00C743E4" w:rsidP="003F7CE5">
      <w:pPr>
        <w:spacing w:after="240"/>
        <w:rPr>
          <w:ins w:id="73" w:author="Knox, Amy [USA]" w:date="2019-06-04T11:20:00Z"/>
          <w:rFonts w:ascii="Segoe UI" w:eastAsia="Times New Roman" w:hAnsi="Segoe UI" w:cs="Segoe UI"/>
          <w:color w:val="24292E"/>
        </w:rPr>
      </w:pPr>
    </w:p>
    <w:p w14:paraId="52ECC48E" w14:textId="20F4E3AF" w:rsidR="00C743E4" w:rsidRDefault="00C743E4" w:rsidP="003F7CE5">
      <w:pPr>
        <w:spacing w:after="240"/>
        <w:rPr>
          <w:ins w:id="74" w:author="Knox, Amy [USA]" w:date="2019-06-04T11:20:00Z"/>
          <w:rFonts w:ascii="Segoe UI" w:eastAsia="Times New Roman" w:hAnsi="Segoe UI" w:cs="Segoe UI"/>
          <w:color w:val="24292E"/>
        </w:rPr>
      </w:pPr>
      <w:ins w:id="75" w:author="Knox, Amy [USA]" w:date="2019-06-04T11:20:00Z">
        <w:r>
          <w:rPr>
            <w:rFonts w:ascii="Segoe UI" w:eastAsia="Times New Roman" w:hAnsi="Segoe UI" w:cs="Segoe UI"/>
            <w:color w:val="24292E"/>
          </w:rPr>
          <w:t xml:space="preserve">More likely to filter by state than city. </w:t>
        </w:r>
      </w:ins>
    </w:p>
    <w:p w14:paraId="6DCF8671" w14:textId="56469D0E" w:rsidR="00C743E4" w:rsidRDefault="00C743E4" w:rsidP="003F7CE5">
      <w:pPr>
        <w:spacing w:after="240"/>
        <w:rPr>
          <w:ins w:id="76" w:author="Knox, Amy [USA]" w:date="2019-06-04T11:20:00Z"/>
          <w:rFonts w:ascii="Segoe UI" w:eastAsia="Times New Roman" w:hAnsi="Segoe UI" w:cs="Segoe UI"/>
          <w:color w:val="24292E"/>
        </w:rPr>
      </w:pPr>
      <w:ins w:id="77" w:author="Knox, Amy [USA]" w:date="2019-06-04T11:20:00Z">
        <w:r>
          <w:rPr>
            <w:rFonts w:ascii="Segoe UI" w:eastAsia="Times New Roman" w:hAnsi="Segoe UI" w:cs="Segoe UI"/>
            <w:color w:val="24292E"/>
          </w:rPr>
          <w:t xml:space="preserve">… I’d open Detroit School of Digital Tech.  I’d find out how much they paid if I came here. </w:t>
        </w:r>
      </w:ins>
    </w:p>
    <w:p w14:paraId="6E0410FA" w14:textId="62983739" w:rsidR="000C060A" w:rsidRPr="000C060A" w:rsidRDefault="000C060A" w:rsidP="003F7CE5">
      <w:pPr>
        <w:spacing w:after="240"/>
        <w:rPr>
          <w:rFonts w:ascii="Segoe UI" w:eastAsia="Times New Roman" w:hAnsi="Segoe UI" w:cs="Segoe UI"/>
          <w:b/>
          <w:color w:val="24292E"/>
          <w:rPrChange w:id="78" w:author="Knox, Amy [USA]" w:date="2019-06-04T11:21:00Z">
            <w:rPr>
              <w:rFonts w:ascii="Segoe UI" w:eastAsia="Times New Roman" w:hAnsi="Segoe UI" w:cs="Segoe UI"/>
              <w:color w:val="24292E"/>
            </w:rPr>
          </w:rPrChange>
        </w:rPr>
      </w:pPr>
      <w:ins w:id="79" w:author="Knox, Amy [USA]" w:date="2019-06-04T11:21:00Z">
        <w:r w:rsidRPr="000C060A">
          <w:rPr>
            <w:rFonts w:ascii="Segoe UI" w:eastAsia="Times New Roman" w:hAnsi="Segoe UI" w:cs="Segoe UI"/>
            <w:b/>
            <w:color w:val="24292E"/>
            <w:highlight w:val="yellow"/>
            <w:rPrChange w:id="80" w:author="Knox, Amy [USA]" w:date="2019-06-04T11:21:00Z">
              <w:rPr>
                <w:rFonts w:ascii="Segoe UI" w:eastAsia="Times New Roman" w:hAnsi="Segoe UI" w:cs="Segoe UI"/>
                <w:color w:val="24292E"/>
              </w:rPr>
            </w:rPrChange>
          </w:rPr>
          <w:t>This total paid to me – is that different than the housing allowance?</w:t>
        </w:r>
        <w:r>
          <w:rPr>
            <w:rFonts w:ascii="Segoe UI" w:eastAsia="Times New Roman" w:hAnsi="Segoe UI" w:cs="Segoe UI"/>
            <w:b/>
            <w:color w:val="24292E"/>
            <w:highlight w:val="yellow"/>
          </w:rPr>
          <w:t xml:space="preserve"> I’m looking at this and I’m confused. It makes me wonder if I get both amounts.</w:t>
        </w:r>
        <w:r w:rsidRPr="000C060A">
          <w:rPr>
            <w:rFonts w:ascii="Segoe UI" w:eastAsia="Times New Roman" w:hAnsi="Segoe UI" w:cs="Segoe UI"/>
            <w:b/>
            <w:color w:val="24292E"/>
            <w:rPrChange w:id="81" w:author="Knox, Amy [USA]" w:date="2019-06-04T11:21:00Z">
              <w:rPr>
                <w:rFonts w:ascii="Segoe UI" w:eastAsia="Times New Roman" w:hAnsi="Segoe UI" w:cs="Segoe UI"/>
                <w:color w:val="24292E"/>
              </w:rPr>
            </w:rPrChange>
          </w:rPr>
          <w:t xml:space="preserve"> </w:t>
        </w:r>
      </w:ins>
    </w:p>
    <w:p w14:paraId="71E02F66" w14:textId="50CAF1B8" w:rsidR="000C060A" w:rsidRDefault="000C060A" w:rsidP="003F7CE5">
      <w:pPr>
        <w:spacing w:after="240"/>
        <w:rPr>
          <w:ins w:id="82" w:author="Knox, Amy [USA]" w:date="2019-06-04T11:23:00Z"/>
          <w:rFonts w:ascii="Segoe UI" w:eastAsia="Times New Roman" w:hAnsi="Segoe UI" w:cs="Segoe UI"/>
          <w:iCs/>
          <w:color w:val="24292E"/>
        </w:rPr>
      </w:pPr>
      <w:ins w:id="83" w:author="Knox, Amy [USA]" w:date="2019-06-04T11:22:00Z">
        <w:r>
          <w:rPr>
            <w:rFonts w:ascii="Segoe UI" w:eastAsia="Times New Roman" w:hAnsi="Segoe UI" w:cs="Segoe UI"/>
            <w:iCs/>
            <w:color w:val="24292E"/>
          </w:rPr>
          <w:t>It’s helpful that there’s an option to change tuition.</w:t>
        </w:r>
      </w:ins>
    </w:p>
    <w:p w14:paraId="364ECD8F" w14:textId="1BEC0391" w:rsidR="000C060A" w:rsidRDefault="000C060A" w:rsidP="003F7CE5">
      <w:pPr>
        <w:spacing w:after="240"/>
        <w:rPr>
          <w:ins w:id="84" w:author="Knox, Amy [USA]" w:date="2019-06-04T11:25:00Z"/>
          <w:rFonts w:ascii="Segoe UI" w:eastAsia="Times New Roman" w:hAnsi="Segoe UI" w:cs="Segoe UI"/>
          <w:iCs/>
          <w:color w:val="24292E"/>
        </w:rPr>
      </w:pPr>
      <w:ins w:id="85" w:author="Knox, Amy [USA]" w:date="2019-06-04T11:23:00Z">
        <w:r>
          <w:rPr>
            <w:rFonts w:ascii="Segoe UI" w:eastAsia="Times New Roman" w:hAnsi="Segoe UI" w:cs="Segoe UI"/>
            <w:iCs/>
            <w:color w:val="24292E"/>
          </w:rPr>
          <w:t>I was in school for IT</w:t>
        </w:r>
      </w:ins>
      <w:ins w:id="86" w:author="Knox, Amy [USA]" w:date="2019-06-04T11:24:00Z">
        <w:r>
          <w:rPr>
            <w:rFonts w:ascii="Segoe UI" w:eastAsia="Times New Roman" w:hAnsi="Segoe UI" w:cs="Segoe UI"/>
            <w:iCs/>
            <w:color w:val="24292E"/>
          </w:rPr>
          <w:t xml:space="preserve"> – a lot of sites I interact with don’t get maintained or have </w:t>
        </w:r>
        <w:proofErr w:type="gramStart"/>
        <w:r>
          <w:rPr>
            <w:rFonts w:ascii="Segoe UI" w:eastAsia="Times New Roman" w:hAnsi="Segoe UI" w:cs="Segoe UI"/>
            <w:iCs/>
            <w:color w:val="24292E"/>
          </w:rPr>
          <w:t>really terrible</w:t>
        </w:r>
        <w:proofErr w:type="gramEnd"/>
        <w:r>
          <w:rPr>
            <w:rFonts w:ascii="Segoe UI" w:eastAsia="Times New Roman" w:hAnsi="Segoe UI" w:cs="Segoe UI"/>
            <w:iCs/>
            <w:color w:val="24292E"/>
          </w:rPr>
          <w:t xml:space="preserve"> search function.  Sometimes it’s </w:t>
        </w:r>
        <w:proofErr w:type="gramStart"/>
        <w:r>
          <w:rPr>
            <w:rFonts w:ascii="Segoe UI" w:eastAsia="Times New Roman" w:hAnsi="Segoe UI" w:cs="Segoe UI"/>
            <w:iCs/>
            <w:color w:val="24292E"/>
          </w:rPr>
          <w:t>really difficult</w:t>
        </w:r>
        <w:proofErr w:type="gramEnd"/>
        <w:r>
          <w:rPr>
            <w:rFonts w:ascii="Segoe UI" w:eastAsia="Times New Roman" w:hAnsi="Segoe UI" w:cs="Segoe UI"/>
            <w:iCs/>
            <w:color w:val="24292E"/>
          </w:rPr>
          <w:t xml:space="preserve"> to get to the tool – like the GI Bill Comparison Tool</w:t>
        </w:r>
      </w:ins>
      <w:ins w:id="87" w:author="Knox, Amy [USA]" w:date="2019-06-04T11:25:00Z">
        <w:r>
          <w:rPr>
            <w:rFonts w:ascii="Segoe UI" w:eastAsia="Times New Roman" w:hAnsi="Segoe UI" w:cs="Segoe UI"/>
            <w:iCs/>
            <w:color w:val="24292E"/>
          </w:rPr>
          <w:t xml:space="preserve">.  </w:t>
        </w:r>
        <w:proofErr w:type="gramStart"/>
        <w:r>
          <w:rPr>
            <w:rFonts w:ascii="Segoe UI" w:eastAsia="Times New Roman" w:hAnsi="Segoe UI" w:cs="Segoe UI"/>
            <w:iCs/>
            <w:color w:val="24292E"/>
          </w:rPr>
          <w:t>So</w:t>
        </w:r>
        <w:proofErr w:type="gramEnd"/>
        <w:r>
          <w:rPr>
            <w:rFonts w:ascii="Segoe UI" w:eastAsia="Times New Roman" w:hAnsi="Segoe UI" w:cs="Segoe UI"/>
            <w:iCs/>
            <w:color w:val="24292E"/>
          </w:rPr>
          <w:t xml:space="preserve"> I really just search Google to find it. Because I can’t find it on the site.  It would be helpful if it had (a vanity URL). </w:t>
        </w:r>
      </w:ins>
    </w:p>
    <w:p w14:paraId="48519C14" w14:textId="1BD16CF8" w:rsidR="000C060A" w:rsidRDefault="000C060A" w:rsidP="003F7CE5">
      <w:pPr>
        <w:spacing w:after="240"/>
        <w:rPr>
          <w:ins w:id="88" w:author="Knox, Amy [USA]" w:date="2019-06-04T11:26:00Z"/>
          <w:rFonts w:ascii="Segoe UI" w:eastAsia="Times New Roman" w:hAnsi="Segoe UI" w:cs="Segoe UI"/>
          <w:iCs/>
          <w:color w:val="24292E"/>
        </w:rPr>
      </w:pPr>
      <w:ins w:id="89" w:author="Knox, Amy [USA]" w:date="2019-06-04T11:25:00Z">
        <w:r>
          <w:rPr>
            <w:rFonts w:ascii="Segoe UI" w:eastAsia="Times New Roman" w:hAnsi="Segoe UI" w:cs="Segoe UI"/>
            <w:iCs/>
            <w:color w:val="24292E"/>
          </w:rPr>
          <w:t xml:space="preserve">To </w:t>
        </w:r>
      </w:ins>
      <w:ins w:id="90" w:author="Knox, Amy [USA]" w:date="2019-06-04T11:26:00Z">
        <w:r>
          <w:rPr>
            <w:rFonts w:ascii="Segoe UI" w:eastAsia="Times New Roman" w:hAnsi="Segoe UI" w:cs="Segoe UI"/>
            <w:iCs/>
            <w:color w:val="24292E"/>
          </w:rPr>
          <w:t xml:space="preserve">choose between the programs… I’d try to find more information about the programs. Looks like online / in person is the only difference here. </w:t>
        </w:r>
      </w:ins>
    </w:p>
    <w:p w14:paraId="1F7C3FF3" w14:textId="77777777" w:rsidR="000C060A" w:rsidRDefault="000C060A" w:rsidP="003F7CE5">
      <w:pPr>
        <w:spacing w:after="240"/>
        <w:rPr>
          <w:ins w:id="91" w:author="Knox, Amy [USA]" w:date="2019-06-04T11:28:00Z"/>
          <w:rFonts w:ascii="Segoe UI" w:eastAsia="Times New Roman" w:hAnsi="Segoe UI" w:cs="Segoe UI"/>
          <w:iCs/>
          <w:color w:val="24292E"/>
        </w:rPr>
      </w:pPr>
      <w:ins w:id="92" w:author="Knox, Amy [USA]" w:date="2019-06-04T11:26:00Z">
        <w:r>
          <w:rPr>
            <w:rFonts w:ascii="Segoe UI" w:eastAsia="Times New Roman" w:hAnsi="Segoe UI" w:cs="Segoe UI"/>
            <w:iCs/>
            <w:color w:val="24292E"/>
          </w:rPr>
          <w:t>I’m familiar with the housing allowance. If there’s an in-person option, I’d choose that be</w:t>
        </w:r>
      </w:ins>
      <w:ins w:id="93" w:author="Knox, Amy [USA]" w:date="2019-06-04T11:27:00Z">
        <w:r>
          <w:rPr>
            <w:rFonts w:ascii="Segoe UI" w:eastAsia="Times New Roman" w:hAnsi="Segoe UI" w:cs="Segoe UI"/>
            <w:iCs/>
            <w:color w:val="24292E"/>
          </w:rPr>
          <w:t>cause the housing rate is better. Even if the online program was better, I’d take the in person to get the better housing rate.</w:t>
        </w:r>
      </w:ins>
    </w:p>
    <w:p w14:paraId="3A0C6189" w14:textId="77777777" w:rsidR="000C060A" w:rsidRDefault="000C060A" w:rsidP="003F7CE5">
      <w:pPr>
        <w:spacing w:after="240"/>
        <w:rPr>
          <w:ins w:id="94" w:author="Knox, Amy [USA]" w:date="2019-06-04T11:28:00Z"/>
          <w:rFonts w:ascii="Segoe UI" w:eastAsia="Times New Roman" w:hAnsi="Segoe UI" w:cs="Segoe UI"/>
          <w:iCs/>
          <w:color w:val="24292E"/>
        </w:rPr>
      </w:pPr>
    </w:p>
    <w:p w14:paraId="4C4E312C" w14:textId="7CADFE94" w:rsidR="000C060A" w:rsidRPr="000C060A" w:rsidRDefault="000C060A" w:rsidP="003F7CE5">
      <w:pPr>
        <w:spacing w:after="240"/>
        <w:rPr>
          <w:ins w:id="95" w:author="Knox, Amy [USA]" w:date="2019-06-04T11:21:00Z"/>
          <w:rFonts w:ascii="Segoe UI" w:eastAsia="Times New Roman" w:hAnsi="Segoe UI" w:cs="Segoe UI"/>
          <w:iCs/>
          <w:color w:val="24292E"/>
          <w:rPrChange w:id="96" w:author="Knox, Amy [USA]" w:date="2019-06-04T11:21:00Z">
            <w:rPr>
              <w:ins w:id="97" w:author="Knox, Amy [USA]" w:date="2019-06-04T11:21:00Z"/>
              <w:rFonts w:ascii="Segoe UI" w:eastAsia="Times New Roman" w:hAnsi="Segoe UI" w:cs="Segoe UI"/>
              <w:i/>
              <w:iCs/>
              <w:color w:val="24292E"/>
            </w:rPr>
          </w:rPrChange>
        </w:rPr>
      </w:pPr>
      <w:ins w:id="98" w:author="Knox, Amy [USA]" w:date="2019-06-04T11:27:00Z">
        <w:r>
          <w:rPr>
            <w:rFonts w:ascii="Segoe UI" w:eastAsia="Times New Roman" w:hAnsi="Segoe UI" w:cs="Segoe UI"/>
            <w:iCs/>
            <w:color w:val="24292E"/>
          </w:rPr>
          <w:t xml:space="preserve"> </w:t>
        </w:r>
      </w:ins>
    </w:p>
    <w:p w14:paraId="1D94A798" w14:textId="2347ADBD" w:rsidR="003F7CE5" w:rsidRPr="003F7CE5" w:rsidDel="004A7137" w:rsidRDefault="003F7CE5" w:rsidP="003F7CE5">
      <w:pPr>
        <w:spacing w:after="240"/>
        <w:rPr>
          <w:del w:id="99" w:author="Knox, Amy [USA]" w:date="2019-06-06T16:39:00Z"/>
          <w:rFonts w:ascii="Segoe UI" w:eastAsia="Times New Roman" w:hAnsi="Segoe UI" w:cs="Segoe UI"/>
          <w:color w:val="24292E"/>
        </w:rPr>
      </w:pPr>
      <w:del w:id="100" w:author="Knox, Amy [USA]" w:date="2019-06-06T16:39:00Z">
        <w:r w:rsidRPr="003F7CE5" w:rsidDel="004A7137">
          <w:rPr>
            <w:rFonts w:ascii="Segoe UI" w:eastAsia="Times New Roman" w:hAnsi="Segoe UI" w:cs="Segoe UI"/>
            <w:i/>
            <w:iCs/>
            <w:color w:val="24292E"/>
          </w:rPr>
          <w:delText>[After the participant has selected a program and shared thoughts aloud.]</w:delText>
        </w:r>
      </w:del>
    </w:p>
    <w:p w14:paraId="6AEE2671" w14:textId="4158ADD3" w:rsidR="003F7CE5" w:rsidRPr="003F7CE5" w:rsidDel="004A7137" w:rsidRDefault="003F7CE5" w:rsidP="003F7CE5">
      <w:pPr>
        <w:numPr>
          <w:ilvl w:val="0"/>
          <w:numId w:val="20"/>
        </w:numPr>
        <w:spacing w:before="100" w:beforeAutospacing="1" w:after="100" w:afterAutospacing="1"/>
        <w:rPr>
          <w:del w:id="101" w:author="Knox, Amy [USA]" w:date="2019-06-06T16:39:00Z"/>
          <w:rFonts w:ascii="Segoe UI" w:eastAsia="Times New Roman" w:hAnsi="Segoe UI" w:cs="Segoe UI"/>
          <w:color w:val="24292E"/>
        </w:rPr>
      </w:pPr>
      <w:del w:id="102" w:author="Knox, Amy [USA]" w:date="2019-06-06T16:39:00Z">
        <w:r w:rsidRPr="003F7CE5" w:rsidDel="004A7137">
          <w:rPr>
            <w:rFonts w:ascii="Segoe UI" w:eastAsia="Times New Roman" w:hAnsi="Segoe UI" w:cs="Segoe UI"/>
            <w:color w:val="24292E"/>
          </w:rPr>
          <w:delText>What are your first impressions of the process of searching for VET TEC providers and programs</w:delText>
        </w:r>
      </w:del>
    </w:p>
    <w:p w14:paraId="4D45AE0B" w14:textId="6B95BC24" w:rsidR="003F7CE5" w:rsidRPr="003F7CE5" w:rsidDel="004A7137" w:rsidRDefault="003F7CE5" w:rsidP="003F7CE5">
      <w:pPr>
        <w:numPr>
          <w:ilvl w:val="0"/>
          <w:numId w:val="20"/>
        </w:numPr>
        <w:spacing w:before="60" w:after="100" w:afterAutospacing="1"/>
        <w:rPr>
          <w:del w:id="103" w:author="Knox, Amy [USA]" w:date="2019-06-06T16:39:00Z"/>
          <w:rFonts w:ascii="Segoe UI" w:eastAsia="Times New Roman" w:hAnsi="Segoe UI" w:cs="Segoe UI"/>
          <w:color w:val="24292E"/>
        </w:rPr>
      </w:pPr>
      <w:del w:id="104" w:author="Knox, Amy [USA]" w:date="2019-06-06T16:39:00Z">
        <w:r w:rsidRPr="003F7CE5" w:rsidDel="004A7137">
          <w:rPr>
            <w:rFonts w:ascii="Segoe UI" w:eastAsia="Times New Roman" w:hAnsi="Segoe UI" w:cs="Segoe UI"/>
            <w:color w:val="24292E"/>
          </w:rPr>
          <w:delText>What led you to select [Program Name] over the others?</w:delText>
        </w:r>
      </w:del>
    </w:p>
    <w:p w14:paraId="0532B28B" w14:textId="6F35E18C" w:rsidR="003F7CE5" w:rsidRPr="003F7CE5" w:rsidDel="004A7137" w:rsidRDefault="003F7CE5" w:rsidP="003F7CE5">
      <w:pPr>
        <w:numPr>
          <w:ilvl w:val="0"/>
          <w:numId w:val="20"/>
        </w:numPr>
        <w:spacing w:before="60" w:after="100" w:afterAutospacing="1"/>
        <w:rPr>
          <w:del w:id="105" w:author="Knox, Amy [USA]" w:date="2019-06-06T16:39:00Z"/>
          <w:rFonts w:ascii="Segoe UI" w:eastAsia="Times New Roman" w:hAnsi="Segoe UI" w:cs="Segoe UI"/>
          <w:color w:val="24292E"/>
        </w:rPr>
      </w:pPr>
      <w:del w:id="106" w:author="Knox, Amy [USA]" w:date="2019-06-06T16:39:00Z">
        <w:r w:rsidRPr="003F7CE5" w:rsidDel="004A7137">
          <w:rPr>
            <w:rFonts w:ascii="Segoe UI" w:eastAsia="Times New Roman" w:hAnsi="Segoe UI" w:cs="Segoe UI"/>
            <w:color w:val="24292E"/>
          </w:rPr>
          <w:delText>What information on these pages is the most valuable to you?</w:delText>
        </w:r>
      </w:del>
    </w:p>
    <w:p w14:paraId="04F82A1C" w14:textId="74992315" w:rsidR="003F7CE5" w:rsidRPr="003F7CE5" w:rsidDel="004A7137" w:rsidRDefault="003F7CE5" w:rsidP="003F7CE5">
      <w:pPr>
        <w:numPr>
          <w:ilvl w:val="0"/>
          <w:numId w:val="20"/>
        </w:numPr>
        <w:spacing w:before="60" w:after="100" w:afterAutospacing="1"/>
        <w:rPr>
          <w:del w:id="107" w:author="Knox, Amy [USA]" w:date="2019-06-06T16:39:00Z"/>
          <w:rFonts w:ascii="Segoe UI" w:eastAsia="Times New Roman" w:hAnsi="Segoe UI" w:cs="Segoe UI"/>
          <w:color w:val="24292E"/>
        </w:rPr>
      </w:pPr>
      <w:del w:id="108" w:author="Knox, Amy [USA]" w:date="2019-06-06T16:39:00Z">
        <w:r w:rsidRPr="003F7CE5" w:rsidDel="004A7137">
          <w:rPr>
            <w:rFonts w:ascii="Segoe UI" w:eastAsia="Times New Roman" w:hAnsi="Segoe UI" w:cs="Segoe UI"/>
            <w:color w:val="24292E"/>
          </w:rPr>
          <w:delText>What aspect of the page or the process might Veterans find confusing or unclear? Why?</w:delText>
        </w:r>
      </w:del>
    </w:p>
    <w:p w14:paraId="3F741CB5"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#2 (10 minutes)</w:t>
      </w:r>
    </w:p>
    <w:p w14:paraId="647E2FDB" w14:textId="7EFA097B" w:rsidR="003F7CE5" w:rsidRDefault="003F7CE5" w:rsidP="003F7CE5">
      <w:pPr>
        <w:spacing w:after="240"/>
        <w:rPr>
          <w:ins w:id="109" w:author="Knox, Amy [USA]" w:date="2019-06-04T11:33:00Z"/>
          <w:rFonts w:ascii="Segoe UI" w:eastAsia="Times New Roman" w:hAnsi="Segoe UI" w:cs="Segoe UI"/>
          <w:color w:val="24292E"/>
        </w:rPr>
      </w:pPr>
      <w:r w:rsidRPr="003F7CE5">
        <w:rPr>
          <w:rFonts w:ascii="Segoe UI" w:eastAsia="Times New Roman" w:hAnsi="Segoe UI" w:cs="Segoe UI"/>
          <w:color w:val="24292E"/>
        </w:rPr>
        <w:lastRenderedPageBreak/>
        <w:t>Let say you're interested in taking an online course to build your coding skills. Using the site, how would you find a couple of online courses?</w:t>
      </w:r>
    </w:p>
    <w:p w14:paraId="594AB48F" w14:textId="21FDBBFA" w:rsidR="005E66E4" w:rsidRDefault="005E66E4" w:rsidP="003F7CE5">
      <w:pPr>
        <w:spacing w:after="240"/>
        <w:rPr>
          <w:ins w:id="110" w:author="Knox, Amy [USA]" w:date="2019-06-04T11:33:00Z"/>
          <w:rFonts w:ascii="Segoe UI" w:eastAsia="Times New Roman" w:hAnsi="Segoe UI" w:cs="Segoe UI"/>
          <w:color w:val="24292E"/>
        </w:rPr>
      </w:pPr>
    </w:p>
    <w:p w14:paraId="1E211A1F" w14:textId="1AC3C8A5" w:rsidR="005E66E4" w:rsidRDefault="005E66E4" w:rsidP="003F7CE5">
      <w:pPr>
        <w:spacing w:after="240"/>
        <w:rPr>
          <w:ins w:id="111" w:author="Knox, Amy [USA]" w:date="2019-06-04T11:34:00Z"/>
          <w:rFonts w:ascii="Segoe UI" w:eastAsia="Times New Roman" w:hAnsi="Segoe UI" w:cs="Segoe UI"/>
          <w:color w:val="24292E"/>
        </w:rPr>
      </w:pPr>
      <w:ins w:id="112" w:author="Knox, Amy [USA]" w:date="2019-06-04T11:34:00Z">
        <w:r>
          <w:rPr>
            <w:rFonts w:ascii="Segoe UI" w:eastAsia="Times New Roman" w:hAnsi="Segoe UI" w:cs="Segoe UI"/>
            <w:color w:val="24292E"/>
          </w:rPr>
          <w:t>HOW WOULD YOU FIGURE OUT WHAT YOU WERE GOING TO LEARN IN EACH OF THOSE CLASSES?</w:t>
        </w:r>
      </w:ins>
    </w:p>
    <w:p w14:paraId="188DE688" w14:textId="27BC662F" w:rsidR="005E66E4" w:rsidRDefault="005E66E4" w:rsidP="003F7CE5">
      <w:pPr>
        <w:spacing w:after="240"/>
        <w:rPr>
          <w:ins w:id="113" w:author="Knox, Amy [USA]" w:date="2019-06-04T11:35:00Z"/>
          <w:rFonts w:ascii="Segoe UI" w:eastAsia="Times New Roman" w:hAnsi="Segoe UI" w:cs="Segoe UI"/>
          <w:color w:val="24292E"/>
        </w:rPr>
      </w:pPr>
      <w:ins w:id="114" w:author="Knox, Amy [USA]" w:date="2019-06-04T11:34:00Z">
        <w:r>
          <w:rPr>
            <w:rFonts w:ascii="Segoe UI" w:eastAsia="Times New Roman" w:hAnsi="Segoe UI" w:cs="Segoe UI"/>
            <w:color w:val="24292E"/>
          </w:rPr>
          <w:t xml:space="preserve">I would </w:t>
        </w:r>
        <w:proofErr w:type="gramStart"/>
        <w:r>
          <w:rPr>
            <w:rFonts w:ascii="Segoe UI" w:eastAsia="Times New Roman" w:hAnsi="Segoe UI" w:cs="Segoe UI"/>
            <w:color w:val="24292E"/>
          </w:rPr>
          <w:t>definitely want</w:t>
        </w:r>
        <w:proofErr w:type="gramEnd"/>
        <w:r>
          <w:rPr>
            <w:rFonts w:ascii="Segoe UI" w:eastAsia="Times New Roman" w:hAnsi="Segoe UI" w:cs="Segoe UI"/>
            <w:color w:val="24292E"/>
          </w:rPr>
          <w:t xml:space="preserve"> more about the program itself. Would like a basic comparison function… that might not be as helpful</w:t>
        </w:r>
      </w:ins>
      <w:ins w:id="115" w:author="Knox, Amy [USA]" w:date="2019-06-04T11:35:00Z">
        <w:r>
          <w:rPr>
            <w:rFonts w:ascii="Segoe UI" w:eastAsia="Times New Roman" w:hAnsi="Segoe UI" w:cs="Segoe UI"/>
            <w:color w:val="24292E"/>
          </w:rPr>
          <w:t xml:space="preserve">. It would be helpful to be able to compare </w:t>
        </w:r>
      </w:ins>
      <w:ins w:id="116" w:author="Knox, Amy [USA]" w:date="2019-06-04T11:36:00Z">
        <w:r>
          <w:rPr>
            <w:rFonts w:ascii="Segoe UI" w:eastAsia="Times New Roman" w:hAnsi="Segoe UI" w:cs="Segoe UI"/>
            <w:color w:val="24292E"/>
          </w:rPr>
          <w:t xml:space="preserve">across </w:t>
        </w:r>
      </w:ins>
      <w:ins w:id="117" w:author="Knox, Amy [USA]" w:date="2019-06-04T11:35:00Z">
        <w:r>
          <w:rPr>
            <w:rFonts w:ascii="Segoe UI" w:eastAsia="Times New Roman" w:hAnsi="Segoe UI" w:cs="Segoe UI"/>
            <w:color w:val="24292E"/>
          </w:rPr>
          <w:t xml:space="preserve">schools. </w:t>
        </w:r>
      </w:ins>
    </w:p>
    <w:p w14:paraId="3317CCDB" w14:textId="5ACDE331" w:rsidR="00F63B5C" w:rsidRDefault="00F63B5C" w:rsidP="003F7CE5">
      <w:pPr>
        <w:spacing w:after="240"/>
        <w:rPr>
          <w:ins w:id="118" w:author="Knox, Amy [USA]" w:date="2019-06-04T11:53:00Z"/>
          <w:rFonts w:ascii="Segoe UI" w:eastAsia="Times New Roman" w:hAnsi="Segoe UI" w:cs="Segoe UI"/>
          <w:color w:val="24292E"/>
        </w:rPr>
      </w:pPr>
      <w:ins w:id="119" w:author="Knox, Amy [USA]" w:date="2019-06-04T11:52:00Z">
        <w:r>
          <w:rPr>
            <w:rFonts w:ascii="Segoe UI" w:eastAsia="Times New Roman" w:hAnsi="Segoe UI" w:cs="Segoe UI"/>
            <w:color w:val="24292E"/>
          </w:rPr>
          <w:t xml:space="preserve">Would be good to be able to compare the costs </w:t>
        </w:r>
      </w:ins>
      <w:ins w:id="120" w:author="Knox, Amy [USA]" w:date="2019-06-04T11:53:00Z">
        <w:r>
          <w:rPr>
            <w:rFonts w:ascii="Segoe UI" w:eastAsia="Times New Roman" w:hAnsi="Segoe UI" w:cs="Segoe UI"/>
            <w:color w:val="24292E"/>
          </w:rPr>
          <w:t xml:space="preserve">of programs within a school to one another. </w:t>
        </w:r>
      </w:ins>
    </w:p>
    <w:p w14:paraId="2791B53B" w14:textId="74630C9D" w:rsidR="00B37821" w:rsidRPr="00B37821" w:rsidRDefault="00B37821" w:rsidP="003F7CE5">
      <w:pPr>
        <w:spacing w:after="240"/>
        <w:rPr>
          <w:ins w:id="121" w:author="Knox, Amy [USA]" w:date="2019-06-04T11:52:00Z"/>
          <w:rFonts w:ascii="Segoe UI" w:eastAsia="Times New Roman" w:hAnsi="Segoe UI" w:cs="Segoe UI"/>
          <w:i/>
          <w:color w:val="24292E"/>
          <w:rPrChange w:id="122" w:author="Knox, Amy [USA]" w:date="2019-06-04T11:54:00Z">
            <w:rPr>
              <w:ins w:id="123" w:author="Knox, Amy [USA]" w:date="2019-06-04T11:52:00Z"/>
              <w:rFonts w:ascii="Segoe UI" w:eastAsia="Times New Roman" w:hAnsi="Segoe UI" w:cs="Segoe UI"/>
              <w:color w:val="24292E"/>
            </w:rPr>
          </w:rPrChange>
        </w:rPr>
      </w:pPr>
      <w:ins w:id="124" w:author="Knox, Amy [USA]" w:date="2019-06-04T11:53:00Z">
        <w:r w:rsidRPr="00B37821">
          <w:rPr>
            <w:rFonts w:ascii="Segoe UI" w:eastAsia="Times New Roman" w:hAnsi="Segoe UI" w:cs="Segoe UI"/>
            <w:i/>
            <w:color w:val="24292E"/>
            <w:highlight w:val="yellow"/>
            <w:rPrChange w:id="125" w:author="Knox, Amy [USA]" w:date="2019-06-04T11:55:00Z">
              <w:rPr>
                <w:rFonts w:ascii="Segoe UI" w:eastAsia="Times New Roman" w:hAnsi="Segoe UI" w:cs="Segoe UI"/>
                <w:color w:val="24292E"/>
              </w:rPr>
            </w:rPrChange>
          </w:rPr>
          <w:t xml:space="preserve">Housing allowance varies based on length of program. </w:t>
        </w:r>
      </w:ins>
      <w:ins w:id="126" w:author="Knox, Amy [USA]" w:date="2019-06-04T11:54:00Z">
        <w:r w:rsidRPr="00B37821">
          <w:rPr>
            <w:rFonts w:ascii="Segoe UI" w:eastAsia="Times New Roman" w:hAnsi="Segoe UI" w:cs="Segoe UI"/>
            <w:i/>
            <w:color w:val="24292E"/>
            <w:highlight w:val="yellow"/>
            <w:rPrChange w:id="127" w:author="Knox, Amy [USA]" w:date="2019-06-04T11:55:00Z">
              <w:rPr>
                <w:rFonts w:ascii="Segoe UI" w:eastAsia="Times New Roman" w:hAnsi="Segoe UI" w:cs="Segoe UI"/>
                <w:color w:val="24292E"/>
              </w:rPr>
            </w:rPrChange>
          </w:rPr>
          <w:t>May be helpful to include the length factor within Your estimated benefits panel.</w:t>
        </w:r>
        <w:r w:rsidRPr="00B37821">
          <w:rPr>
            <w:rFonts w:ascii="Segoe UI" w:eastAsia="Times New Roman" w:hAnsi="Segoe UI" w:cs="Segoe UI"/>
            <w:i/>
            <w:color w:val="24292E"/>
            <w:rPrChange w:id="128" w:author="Knox, Amy [USA]" w:date="2019-06-04T11:54:00Z">
              <w:rPr>
                <w:rFonts w:ascii="Segoe UI" w:eastAsia="Times New Roman" w:hAnsi="Segoe UI" w:cs="Segoe UI"/>
                <w:color w:val="24292E"/>
              </w:rPr>
            </w:rPrChange>
          </w:rPr>
          <w:t xml:space="preserve"> </w:t>
        </w:r>
      </w:ins>
    </w:p>
    <w:p w14:paraId="4FEFC83C" w14:textId="68557FE1" w:rsidR="005E66E4" w:rsidRDefault="005E66E4" w:rsidP="003F7CE5">
      <w:pPr>
        <w:spacing w:after="240"/>
        <w:rPr>
          <w:ins w:id="129" w:author="Knox, Amy [USA]" w:date="2019-06-04T11:36:00Z"/>
          <w:rFonts w:ascii="Segoe UI" w:eastAsia="Times New Roman" w:hAnsi="Segoe UI" w:cs="Segoe UI"/>
          <w:color w:val="24292E"/>
        </w:rPr>
      </w:pPr>
      <w:ins w:id="130" w:author="Knox, Amy [USA]" w:date="2019-06-04T11:35:00Z">
        <w:r>
          <w:rPr>
            <w:rFonts w:ascii="Segoe UI" w:eastAsia="Times New Roman" w:hAnsi="Segoe UI" w:cs="Segoe UI"/>
            <w:color w:val="24292E"/>
          </w:rPr>
          <w:t>I would go to the school and see the programs. I wouldn’t make the decision solely on the mon</w:t>
        </w:r>
      </w:ins>
      <w:ins w:id="131" w:author="Knox, Amy [USA]" w:date="2019-06-04T11:36:00Z">
        <w:r>
          <w:rPr>
            <w:rFonts w:ascii="Segoe UI" w:eastAsia="Times New Roman" w:hAnsi="Segoe UI" w:cs="Segoe UI"/>
            <w:color w:val="24292E"/>
          </w:rPr>
          <w:t xml:space="preserve">ey that you get. </w:t>
        </w:r>
      </w:ins>
    </w:p>
    <w:p w14:paraId="49A6EABD" w14:textId="0DBB7055" w:rsidR="005E66E4" w:rsidRDefault="005E66E4" w:rsidP="003F7CE5">
      <w:pPr>
        <w:spacing w:after="240"/>
        <w:rPr>
          <w:ins w:id="132" w:author="Knox, Amy [USA]" w:date="2019-06-04T11:37:00Z"/>
          <w:rFonts w:ascii="Segoe UI" w:eastAsia="Times New Roman" w:hAnsi="Segoe UI" w:cs="Segoe UI"/>
          <w:color w:val="24292E"/>
        </w:rPr>
      </w:pPr>
      <w:ins w:id="133" w:author="Knox, Amy [USA]" w:date="2019-06-04T11:37:00Z">
        <w:r>
          <w:rPr>
            <w:rFonts w:ascii="Segoe UI" w:eastAsia="Times New Roman" w:hAnsi="Segoe UI" w:cs="Segoe UI"/>
            <w:color w:val="24292E"/>
          </w:rPr>
          <w:t xml:space="preserve">It would be good to have the link right to that program. </w:t>
        </w:r>
      </w:ins>
    </w:p>
    <w:p w14:paraId="6AD13016" w14:textId="3A2415FA" w:rsidR="005E66E4" w:rsidRPr="003F7CE5" w:rsidDel="004A7137" w:rsidRDefault="005E66E4" w:rsidP="003F7CE5">
      <w:pPr>
        <w:spacing w:after="240"/>
        <w:rPr>
          <w:del w:id="134" w:author="Knox, Amy [USA]" w:date="2019-06-06T16:40:00Z"/>
          <w:rFonts w:ascii="Segoe UI" w:eastAsia="Times New Roman" w:hAnsi="Segoe UI" w:cs="Segoe UI"/>
          <w:color w:val="24292E"/>
        </w:rPr>
      </w:pPr>
    </w:p>
    <w:p w14:paraId="57FED82C" w14:textId="69874D8A" w:rsidR="003F7CE5" w:rsidRPr="003F7CE5" w:rsidDel="004A7137" w:rsidRDefault="003F7CE5" w:rsidP="003F7CE5">
      <w:pPr>
        <w:spacing w:after="240"/>
        <w:rPr>
          <w:del w:id="135" w:author="Knox, Amy [USA]" w:date="2019-06-06T16:40:00Z"/>
          <w:rFonts w:ascii="Segoe UI" w:eastAsia="Times New Roman" w:hAnsi="Segoe UI" w:cs="Segoe UI"/>
          <w:color w:val="24292E"/>
        </w:rPr>
      </w:pPr>
      <w:del w:id="136" w:author="Knox, Amy [USA]" w:date="2019-06-06T16:40:00Z">
        <w:r w:rsidRPr="003F7CE5" w:rsidDel="004A7137">
          <w:rPr>
            <w:rFonts w:ascii="Segoe UI" w:eastAsia="Times New Roman" w:hAnsi="Segoe UI" w:cs="Segoe UI"/>
            <w:i/>
            <w:iCs/>
            <w:color w:val="24292E"/>
          </w:rPr>
          <w:delText>[After participant finds at least two online programs.]</w:delText>
        </w:r>
      </w:del>
    </w:p>
    <w:p w14:paraId="66B7F43D" w14:textId="23CEF300" w:rsidR="003F7CE5" w:rsidRPr="003F7CE5" w:rsidDel="004A7137" w:rsidRDefault="003F7CE5" w:rsidP="003F7CE5">
      <w:pPr>
        <w:spacing w:after="240"/>
        <w:rPr>
          <w:del w:id="137" w:author="Knox, Amy [USA]" w:date="2019-06-06T16:40:00Z"/>
          <w:rFonts w:ascii="Segoe UI" w:eastAsia="Times New Roman" w:hAnsi="Segoe UI" w:cs="Segoe UI"/>
          <w:color w:val="24292E"/>
        </w:rPr>
      </w:pPr>
      <w:del w:id="138" w:author="Knox, Amy [USA]" w:date="2019-06-06T16:40:00Z">
        <w:r w:rsidRPr="003F7CE5" w:rsidDel="004A7137">
          <w:rPr>
            <w:rFonts w:ascii="Segoe UI" w:eastAsia="Times New Roman" w:hAnsi="Segoe UI" w:cs="Segoe UI"/>
            <w:color w:val="24292E"/>
          </w:rPr>
          <w:delText>If you were going to attend one, how would you decide between the two?</w:delText>
        </w:r>
      </w:del>
    </w:p>
    <w:p w14:paraId="3A21A359" w14:textId="045A3729" w:rsidR="003F7CE5" w:rsidRPr="003F7CE5" w:rsidDel="004A7137" w:rsidRDefault="003F7CE5" w:rsidP="003F7CE5">
      <w:pPr>
        <w:spacing w:after="240"/>
        <w:rPr>
          <w:del w:id="139" w:author="Knox, Amy [USA]" w:date="2019-06-06T16:40:00Z"/>
          <w:rFonts w:ascii="Segoe UI" w:eastAsia="Times New Roman" w:hAnsi="Segoe UI" w:cs="Segoe UI"/>
          <w:color w:val="24292E"/>
        </w:rPr>
      </w:pPr>
      <w:del w:id="140" w:author="Knox, Amy [USA]" w:date="2019-06-06T16:40:00Z">
        <w:r w:rsidRPr="003F7CE5" w:rsidDel="004A7137">
          <w:rPr>
            <w:rFonts w:ascii="Segoe UI" w:eastAsia="Times New Roman" w:hAnsi="Segoe UI" w:cs="Segoe UI"/>
            <w:i/>
            <w:iCs/>
            <w:color w:val="24292E"/>
          </w:rPr>
          <w:delText>[After the particpant has explored the prototype and shared thoughts aloud.]</w:delText>
        </w:r>
      </w:del>
    </w:p>
    <w:p w14:paraId="37846958" w14:textId="7124C008" w:rsidR="003F7CE5" w:rsidRPr="003F7CE5" w:rsidDel="005E66E4" w:rsidRDefault="003F7CE5" w:rsidP="003F7CE5">
      <w:pPr>
        <w:spacing w:before="360" w:after="240"/>
        <w:outlineLvl w:val="2"/>
        <w:rPr>
          <w:del w:id="141" w:author="Knox, Amy [USA]" w:date="2019-06-04T11:38:00Z"/>
          <w:rFonts w:ascii="Segoe UI" w:eastAsia="Times New Roman" w:hAnsi="Segoe UI" w:cs="Segoe UI"/>
          <w:b/>
          <w:bCs/>
          <w:color w:val="24292E"/>
          <w:sz w:val="30"/>
          <w:szCs w:val="30"/>
        </w:rPr>
      </w:pPr>
      <w:del w:id="142" w:author="Knox, Amy [USA]" w:date="2019-06-04T11:38:00Z">
        <w:r w:rsidRPr="003F7CE5" w:rsidDel="005E66E4">
          <w:rPr>
            <w:rFonts w:ascii="Segoe UI" w:eastAsia="Times New Roman" w:hAnsi="Segoe UI" w:cs="Segoe UI"/>
            <w:b/>
            <w:bCs/>
            <w:color w:val="24292E"/>
            <w:sz w:val="30"/>
            <w:szCs w:val="30"/>
          </w:rPr>
          <w:delText>Potential Probing Questions</w:delText>
        </w:r>
      </w:del>
    </w:p>
    <w:p w14:paraId="6DCA30E7" w14:textId="3FBFE971" w:rsidR="003F7CE5" w:rsidRPr="003F7CE5" w:rsidDel="005E66E4" w:rsidRDefault="003F7CE5" w:rsidP="003F7CE5">
      <w:pPr>
        <w:spacing w:before="360" w:after="240"/>
        <w:outlineLvl w:val="3"/>
        <w:rPr>
          <w:del w:id="143" w:author="Knox, Amy [USA]" w:date="2019-06-04T11:38:00Z"/>
          <w:rFonts w:ascii="Segoe UI" w:eastAsia="Times New Roman" w:hAnsi="Segoe UI" w:cs="Segoe UI"/>
          <w:b/>
          <w:bCs/>
          <w:color w:val="24292E"/>
        </w:rPr>
      </w:pPr>
      <w:del w:id="144" w:author="Knox, Amy [USA]" w:date="2019-06-04T11:38:00Z">
        <w:r w:rsidRPr="003F7CE5" w:rsidDel="005E66E4">
          <w:rPr>
            <w:rFonts w:ascii="Segoe UI" w:eastAsia="Times New Roman" w:hAnsi="Segoe UI" w:cs="Segoe UI"/>
            <w:b/>
            <w:bCs/>
            <w:color w:val="24292E"/>
          </w:rPr>
          <w:delText>Profile Page</w:delText>
        </w:r>
      </w:del>
    </w:p>
    <w:p w14:paraId="00C30941" w14:textId="71A3552F" w:rsidR="003F7CE5" w:rsidRPr="003F7CE5" w:rsidDel="005E66E4" w:rsidRDefault="003F7CE5" w:rsidP="003F7CE5">
      <w:pPr>
        <w:numPr>
          <w:ilvl w:val="0"/>
          <w:numId w:val="21"/>
        </w:numPr>
        <w:spacing w:before="100" w:beforeAutospacing="1" w:after="100" w:afterAutospacing="1"/>
        <w:rPr>
          <w:del w:id="145" w:author="Knox, Amy [USA]" w:date="2019-06-04T11:38:00Z"/>
          <w:rFonts w:ascii="Segoe UI" w:eastAsia="Times New Roman" w:hAnsi="Segoe UI" w:cs="Segoe UI"/>
          <w:color w:val="24292E"/>
        </w:rPr>
      </w:pPr>
      <w:del w:id="146" w:author="Knox, Amy [USA]" w:date="2019-06-04T11:38:00Z">
        <w:r w:rsidRPr="003F7CE5" w:rsidDel="005E66E4">
          <w:rPr>
            <w:rFonts w:ascii="Segoe UI" w:eastAsia="Times New Roman" w:hAnsi="Segoe UI" w:cs="Segoe UI"/>
            <w:color w:val="24292E"/>
          </w:rPr>
          <w:delText>As you think about the information you see and any additional information that might be helpful:</w:delText>
        </w:r>
      </w:del>
    </w:p>
    <w:p w14:paraId="5546B57D" w14:textId="2103BF61" w:rsidR="003F7CE5" w:rsidRPr="003F7CE5" w:rsidDel="005E66E4" w:rsidRDefault="003F7CE5" w:rsidP="003F7CE5">
      <w:pPr>
        <w:numPr>
          <w:ilvl w:val="1"/>
          <w:numId w:val="21"/>
        </w:numPr>
        <w:spacing w:before="100" w:beforeAutospacing="1" w:after="100" w:afterAutospacing="1"/>
        <w:rPr>
          <w:del w:id="147" w:author="Knox, Amy [USA]" w:date="2019-06-04T11:38:00Z"/>
          <w:rFonts w:ascii="Segoe UI" w:eastAsia="Times New Roman" w:hAnsi="Segoe UI" w:cs="Segoe UI"/>
          <w:color w:val="24292E"/>
        </w:rPr>
      </w:pPr>
      <w:del w:id="148" w:author="Knox, Amy [USA]" w:date="2019-06-04T11:38:00Z">
        <w:r w:rsidRPr="003F7CE5" w:rsidDel="005E66E4">
          <w:rPr>
            <w:rFonts w:ascii="Segoe UI" w:eastAsia="Times New Roman" w:hAnsi="Segoe UI" w:cs="Segoe UI"/>
            <w:color w:val="24292E"/>
          </w:rPr>
          <w:delText>What factors are most important to you as you compare high-tech training providers and programs?</w:delText>
        </w:r>
      </w:del>
    </w:p>
    <w:p w14:paraId="14AD6311" w14:textId="3C321DAB" w:rsidR="003F7CE5" w:rsidRPr="003F7CE5" w:rsidDel="005E66E4" w:rsidRDefault="003F7CE5" w:rsidP="003F7CE5">
      <w:pPr>
        <w:numPr>
          <w:ilvl w:val="1"/>
          <w:numId w:val="21"/>
        </w:numPr>
        <w:spacing w:before="60" w:after="100" w:afterAutospacing="1"/>
        <w:rPr>
          <w:del w:id="149" w:author="Knox, Amy [USA]" w:date="2019-06-04T11:38:00Z"/>
          <w:rFonts w:ascii="Segoe UI" w:eastAsia="Times New Roman" w:hAnsi="Segoe UI" w:cs="Segoe UI"/>
          <w:color w:val="24292E"/>
        </w:rPr>
      </w:pPr>
      <w:del w:id="150" w:author="Knox, Amy [USA]" w:date="2019-06-04T11:38:00Z">
        <w:r w:rsidRPr="003F7CE5" w:rsidDel="005E66E4">
          <w:rPr>
            <w:rFonts w:ascii="Segoe UI" w:eastAsia="Times New Roman" w:hAnsi="Segoe UI" w:cs="Segoe UI"/>
            <w:color w:val="24292E"/>
          </w:rPr>
          <w:delText>What factors would lead you to choose one training provider over another?</w:delText>
        </w:r>
      </w:del>
    </w:p>
    <w:p w14:paraId="5ABE3C45" w14:textId="15AF545A" w:rsidR="003F7CE5" w:rsidRPr="003F7CE5" w:rsidDel="005E66E4" w:rsidRDefault="003F7CE5" w:rsidP="003F7CE5">
      <w:pPr>
        <w:numPr>
          <w:ilvl w:val="1"/>
          <w:numId w:val="21"/>
        </w:numPr>
        <w:spacing w:before="60" w:after="100" w:afterAutospacing="1"/>
        <w:rPr>
          <w:del w:id="151" w:author="Knox, Amy [USA]" w:date="2019-06-04T11:38:00Z"/>
          <w:rFonts w:ascii="Segoe UI" w:eastAsia="Times New Roman" w:hAnsi="Segoe UI" w:cs="Segoe UI"/>
          <w:color w:val="24292E"/>
        </w:rPr>
      </w:pPr>
      <w:del w:id="152" w:author="Knox, Amy [USA]" w:date="2019-06-04T11:38:00Z">
        <w:r w:rsidRPr="003F7CE5" w:rsidDel="005E66E4">
          <w:rPr>
            <w:rFonts w:ascii="Segoe UI" w:eastAsia="Times New Roman" w:hAnsi="Segoe UI" w:cs="Segoe UI"/>
            <w:color w:val="24292E"/>
          </w:rPr>
          <w:delText>What factors would lead you to choose one course over another?</w:delText>
        </w:r>
      </w:del>
    </w:p>
    <w:p w14:paraId="4F1B0CA4" w14:textId="793E9AD8" w:rsidR="003F7CE5" w:rsidRPr="003F7CE5" w:rsidDel="005E66E4" w:rsidRDefault="003F7CE5" w:rsidP="003F7CE5">
      <w:pPr>
        <w:numPr>
          <w:ilvl w:val="0"/>
          <w:numId w:val="21"/>
        </w:numPr>
        <w:spacing w:before="60" w:after="100" w:afterAutospacing="1"/>
        <w:rPr>
          <w:del w:id="153" w:author="Knox, Amy [USA]" w:date="2019-06-04T11:38:00Z"/>
          <w:rFonts w:ascii="Segoe UI" w:eastAsia="Times New Roman" w:hAnsi="Segoe UI" w:cs="Segoe UI"/>
          <w:color w:val="24292E"/>
        </w:rPr>
      </w:pPr>
      <w:del w:id="154" w:author="Knox, Amy [USA]" w:date="2019-06-04T11:38:00Z">
        <w:r w:rsidRPr="003F7CE5" w:rsidDel="005E66E4">
          <w:rPr>
            <w:rFonts w:ascii="Segoe UI" w:eastAsia="Times New Roman" w:hAnsi="Segoe UI" w:cs="Segoe UI"/>
            <w:color w:val="24292E"/>
          </w:rPr>
          <w:delText>What thoughts or questions do you have about the list of programs and the information that is available?</w:delText>
        </w:r>
      </w:del>
    </w:p>
    <w:p w14:paraId="5BC0C6CB" w14:textId="51F4C35A" w:rsidR="003F7CE5" w:rsidRPr="003F7CE5" w:rsidDel="005E66E4" w:rsidRDefault="003F7CE5" w:rsidP="003F7CE5">
      <w:pPr>
        <w:numPr>
          <w:ilvl w:val="0"/>
          <w:numId w:val="21"/>
        </w:numPr>
        <w:spacing w:before="60" w:after="100" w:afterAutospacing="1"/>
        <w:rPr>
          <w:del w:id="155" w:author="Knox, Amy [USA]" w:date="2019-06-04T11:38:00Z"/>
          <w:rFonts w:ascii="Segoe UI" w:eastAsia="Times New Roman" w:hAnsi="Segoe UI" w:cs="Segoe UI"/>
          <w:color w:val="24292E"/>
        </w:rPr>
      </w:pPr>
      <w:del w:id="156" w:author="Knox, Amy [USA]" w:date="2019-06-04T11:38:00Z">
        <w:r w:rsidRPr="003F7CE5" w:rsidDel="005E66E4">
          <w:rPr>
            <w:rFonts w:ascii="Segoe UI" w:eastAsia="Times New Roman" w:hAnsi="Segoe UI" w:cs="Segoe UI"/>
            <w:color w:val="24292E"/>
          </w:rPr>
          <w:delText>What thoughts or questions do you have about the questions on the left side of the page?</w:delText>
        </w:r>
      </w:del>
    </w:p>
    <w:p w14:paraId="0D974413" w14:textId="6A3568ED" w:rsidR="003F7CE5" w:rsidRPr="003F7CE5" w:rsidDel="005E66E4" w:rsidRDefault="003F7CE5" w:rsidP="003F7CE5">
      <w:pPr>
        <w:numPr>
          <w:ilvl w:val="0"/>
          <w:numId w:val="21"/>
        </w:numPr>
        <w:spacing w:before="60" w:after="100" w:afterAutospacing="1"/>
        <w:rPr>
          <w:del w:id="157" w:author="Knox, Amy [USA]" w:date="2019-06-04T11:38:00Z"/>
          <w:rFonts w:ascii="Segoe UI" w:eastAsia="Times New Roman" w:hAnsi="Segoe UI" w:cs="Segoe UI"/>
          <w:color w:val="24292E"/>
        </w:rPr>
      </w:pPr>
      <w:del w:id="158" w:author="Knox, Amy [USA]" w:date="2019-06-04T11:38:00Z">
        <w:r w:rsidRPr="003F7CE5" w:rsidDel="005E66E4">
          <w:rPr>
            <w:rFonts w:ascii="Segoe UI" w:eastAsia="Times New Roman" w:hAnsi="Segoe UI" w:cs="Segoe UI"/>
            <w:color w:val="24292E"/>
          </w:rPr>
          <w:delText>What thoughts or questions do you have on the contents of the gray box on the right?</w:delText>
        </w:r>
      </w:del>
    </w:p>
    <w:p w14:paraId="7F1B36B5" w14:textId="162FB85E" w:rsidR="003F7CE5" w:rsidRPr="003F7CE5" w:rsidDel="005E66E4" w:rsidRDefault="003F7CE5" w:rsidP="003F7CE5">
      <w:pPr>
        <w:numPr>
          <w:ilvl w:val="0"/>
          <w:numId w:val="21"/>
        </w:numPr>
        <w:spacing w:before="60" w:after="100" w:afterAutospacing="1"/>
        <w:rPr>
          <w:del w:id="159" w:author="Knox, Amy [USA]" w:date="2019-06-04T11:38:00Z"/>
          <w:rFonts w:ascii="Segoe UI" w:eastAsia="Times New Roman" w:hAnsi="Segoe UI" w:cs="Segoe UI"/>
          <w:color w:val="24292E"/>
        </w:rPr>
      </w:pPr>
      <w:del w:id="160" w:author="Knox, Amy [USA]" w:date="2019-06-04T11:38:00Z">
        <w:r w:rsidRPr="003F7CE5" w:rsidDel="005E66E4">
          <w:rPr>
            <w:rFonts w:ascii="Segoe UI" w:eastAsia="Times New Roman" w:hAnsi="Segoe UI" w:cs="Segoe UI"/>
            <w:color w:val="24292E"/>
          </w:rPr>
          <w:delText>Why do you think the total amount paid to you varies from the monthly basic housing allowance rate?</w:delText>
        </w:r>
      </w:del>
    </w:p>
    <w:p w14:paraId="520ECB98" w14:textId="6F27BC34" w:rsidR="003F7CE5" w:rsidRPr="003F7CE5" w:rsidDel="005E66E4" w:rsidRDefault="003F7CE5" w:rsidP="003F7CE5">
      <w:pPr>
        <w:numPr>
          <w:ilvl w:val="0"/>
          <w:numId w:val="21"/>
        </w:numPr>
        <w:spacing w:before="60" w:after="100" w:afterAutospacing="1"/>
        <w:rPr>
          <w:del w:id="161" w:author="Knox, Amy [USA]" w:date="2019-06-04T11:38:00Z"/>
          <w:rFonts w:ascii="Segoe UI" w:eastAsia="Times New Roman" w:hAnsi="Segoe UI" w:cs="Segoe UI"/>
          <w:color w:val="24292E"/>
        </w:rPr>
      </w:pPr>
      <w:del w:id="162" w:author="Knox, Amy [USA]" w:date="2019-06-04T11:38:00Z">
        <w:r w:rsidRPr="003F7CE5" w:rsidDel="005E66E4">
          <w:rPr>
            <w:rFonts w:ascii="Segoe UI" w:eastAsia="Times New Roman" w:hAnsi="Segoe UI" w:cs="Segoe UI"/>
            <w:color w:val="24292E"/>
          </w:rPr>
          <w:delText>What additional information about a program would help you make an informed decision?</w:delText>
        </w:r>
      </w:del>
    </w:p>
    <w:p w14:paraId="1CA55A37" w14:textId="650724C3" w:rsidR="003F7CE5" w:rsidRPr="003F7CE5" w:rsidDel="005E66E4" w:rsidRDefault="003F7CE5" w:rsidP="003F7CE5">
      <w:pPr>
        <w:spacing w:before="360" w:after="240"/>
        <w:outlineLvl w:val="3"/>
        <w:rPr>
          <w:del w:id="163" w:author="Knox, Amy [USA]" w:date="2019-06-04T11:38:00Z"/>
          <w:rFonts w:ascii="Segoe UI" w:eastAsia="Times New Roman" w:hAnsi="Segoe UI" w:cs="Segoe UI"/>
          <w:b/>
          <w:bCs/>
          <w:color w:val="24292E"/>
        </w:rPr>
      </w:pPr>
      <w:del w:id="164" w:author="Knox, Amy [USA]" w:date="2019-06-04T11:38:00Z">
        <w:r w:rsidRPr="003F7CE5" w:rsidDel="005E66E4">
          <w:rPr>
            <w:rFonts w:ascii="Segoe UI" w:eastAsia="Times New Roman" w:hAnsi="Segoe UI" w:cs="Segoe UI"/>
            <w:b/>
            <w:bCs/>
            <w:color w:val="24292E"/>
          </w:rPr>
          <w:delText>Results Page</w:delText>
        </w:r>
      </w:del>
    </w:p>
    <w:p w14:paraId="0E82BB36" w14:textId="2D3F07E4" w:rsidR="003F7CE5" w:rsidRPr="003F7CE5" w:rsidDel="005E66E4" w:rsidRDefault="003F7CE5" w:rsidP="003F7CE5">
      <w:pPr>
        <w:numPr>
          <w:ilvl w:val="0"/>
          <w:numId w:val="22"/>
        </w:numPr>
        <w:spacing w:before="100" w:beforeAutospacing="1" w:after="100" w:afterAutospacing="1"/>
        <w:rPr>
          <w:del w:id="165" w:author="Knox, Amy [USA]" w:date="2019-06-04T11:38:00Z"/>
          <w:rFonts w:ascii="Segoe UI" w:eastAsia="Times New Roman" w:hAnsi="Segoe UI" w:cs="Segoe UI"/>
          <w:color w:val="24292E"/>
        </w:rPr>
      </w:pPr>
      <w:del w:id="166" w:author="Knox, Amy [USA]" w:date="2019-06-04T11:38:00Z">
        <w:r w:rsidRPr="003F7CE5" w:rsidDel="005E66E4">
          <w:rPr>
            <w:rFonts w:ascii="Segoe UI" w:eastAsia="Times New Roman" w:hAnsi="Segoe UI" w:cs="Segoe UI"/>
            <w:color w:val="24292E"/>
          </w:rPr>
          <w:delText>What are your thoughts on the contents of the cards?</w:delText>
        </w:r>
      </w:del>
    </w:p>
    <w:p w14:paraId="4854C82E" w14:textId="3CA88E3C" w:rsidR="003F7CE5" w:rsidRPr="003F7CE5" w:rsidDel="005E66E4" w:rsidRDefault="003F7CE5" w:rsidP="003F7CE5">
      <w:pPr>
        <w:numPr>
          <w:ilvl w:val="0"/>
          <w:numId w:val="22"/>
        </w:numPr>
        <w:spacing w:before="60" w:after="100" w:afterAutospacing="1"/>
        <w:rPr>
          <w:del w:id="167" w:author="Knox, Amy [USA]" w:date="2019-06-04T11:38:00Z"/>
          <w:rFonts w:ascii="Segoe UI" w:eastAsia="Times New Roman" w:hAnsi="Segoe UI" w:cs="Segoe UI"/>
          <w:color w:val="24292E"/>
        </w:rPr>
      </w:pPr>
      <w:del w:id="168" w:author="Knox, Amy [USA]" w:date="2019-06-04T11:38:00Z">
        <w:r w:rsidRPr="003F7CE5" w:rsidDel="005E66E4">
          <w:rPr>
            <w:rFonts w:ascii="Segoe UI" w:eastAsia="Times New Roman" w:hAnsi="Segoe UI" w:cs="Segoe UI"/>
            <w:color w:val="24292E"/>
          </w:rPr>
          <w:delText>Why do you imagine the tuition on each card is displayed as a range?</w:delText>
        </w:r>
      </w:del>
    </w:p>
    <w:p w14:paraId="77906413" w14:textId="3A17FC5E" w:rsidR="003F7CE5" w:rsidRPr="003F7CE5" w:rsidDel="005E66E4" w:rsidRDefault="003F7CE5" w:rsidP="003F7CE5">
      <w:pPr>
        <w:numPr>
          <w:ilvl w:val="0"/>
          <w:numId w:val="22"/>
        </w:numPr>
        <w:spacing w:before="60" w:after="100" w:afterAutospacing="1"/>
        <w:rPr>
          <w:del w:id="169" w:author="Knox, Amy [USA]" w:date="2019-06-04T11:38:00Z"/>
          <w:rFonts w:ascii="Segoe UI" w:eastAsia="Times New Roman" w:hAnsi="Segoe UI" w:cs="Segoe UI"/>
          <w:color w:val="24292E"/>
        </w:rPr>
      </w:pPr>
      <w:del w:id="170" w:author="Knox, Amy [USA]" w:date="2019-06-04T11:38:00Z">
        <w:r w:rsidRPr="003F7CE5" w:rsidDel="005E66E4">
          <w:rPr>
            <w:rFonts w:ascii="Segoe UI" w:eastAsia="Times New Roman" w:hAnsi="Segoe UI" w:cs="Segoe UI"/>
            <w:color w:val="24292E"/>
          </w:rPr>
          <w:delText>What thoughts or questions do you have about the questions on the left side of the page?</w:delText>
        </w:r>
      </w:del>
    </w:p>
    <w:p w14:paraId="795C2529" w14:textId="487634AB" w:rsidR="003F7CE5" w:rsidRPr="003F7CE5" w:rsidDel="005E66E4" w:rsidRDefault="003F7CE5" w:rsidP="003F7CE5">
      <w:pPr>
        <w:numPr>
          <w:ilvl w:val="0"/>
          <w:numId w:val="22"/>
        </w:numPr>
        <w:spacing w:before="60" w:after="100" w:afterAutospacing="1"/>
        <w:rPr>
          <w:del w:id="171" w:author="Knox, Amy [USA]" w:date="2019-06-04T11:38:00Z"/>
          <w:rFonts w:ascii="Segoe UI" w:eastAsia="Times New Roman" w:hAnsi="Segoe UI" w:cs="Segoe UI"/>
          <w:color w:val="24292E"/>
        </w:rPr>
      </w:pPr>
      <w:del w:id="172" w:author="Knox, Amy [USA]" w:date="2019-06-04T11:38:00Z">
        <w:r w:rsidRPr="003F7CE5" w:rsidDel="005E66E4">
          <w:rPr>
            <w:rFonts w:ascii="Segoe UI" w:eastAsia="Times New Roman" w:hAnsi="Segoe UI" w:cs="Segoe UI"/>
            <w:color w:val="24292E"/>
          </w:rPr>
          <w:delText>How did the information on this page contribute to your selection of a school?</w:delText>
        </w:r>
      </w:del>
    </w:p>
    <w:p w14:paraId="5F0A8443" w14:textId="2570DFBA" w:rsidR="003F7CE5" w:rsidRPr="003F7CE5" w:rsidDel="005E66E4" w:rsidRDefault="003F7CE5" w:rsidP="003F7CE5">
      <w:pPr>
        <w:numPr>
          <w:ilvl w:val="0"/>
          <w:numId w:val="22"/>
        </w:numPr>
        <w:spacing w:before="60" w:after="100" w:afterAutospacing="1"/>
        <w:rPr>
          <w:del w:id="173" w:author="Knox, Amy [USA]" w:date="2019-06-04T11:38:00Z"/>
          <w:rFonts w:ascii="Segoe UI" w:eastAsia="Times New Roman" w:hAnsi="Segoe UI" w:cs="Segoe UI"/>
          <w:color w:val="24292E"/>
        </w:rPr>
      </w:pPr>
      <w:del w:id="174" w:author="Knox, Amy [USA]" w:date="2019-06-04T11:38:00Z">
        <w:r w:rsidRPr="003F7CE5" w:rsidDel="005E66E4">
          <w:rPr>
            <w:rFonts w:ascii="Segoe UI" w:eastAsia="Times New Roman" w:hAnsi="Segoe UI" w:cs="Segoe UI"/>
            <w:color w:val="24292E"/>
          </w:rPr>
          <w:delText>How would you be interested in narrowing down the list of training providers?</w:delText>
        </w:r>
      </w:del>
    </w:p>
    <w:p w14:paraId="3180ED9C" w14:textId="05D8FBD7" w:rsidR="003F7CE5" w:rsidRPr="003F7CE5" w:rsidDel="005E66E4" w:rsidRDefault="003F7CE5" w:rsidP="003F7CE5">
      <w:pPr>
        <w:numPr>
          <w:ilvl w:val="0"/>
          <w:numId w:val="22"/>
        </w:numPr>
        <w:spacing w:before="60" w:after="100" w:afterAutospacing="1"/>
        <w:rPr>
          <w:del w:id="175" w:author="Knox, Amy [USA]" w:date="2019-06-04T11:38:00Z"/>
          <w:rFonts w:ascii="Segoe UI" w:eastAsia="Times New Roman" w:hAnsi="Segoe UI" w:cs="Segoe UI"/>
          <w:color w:val="24292E"/>
        </w:rPr>
      </w:pPr>
      <w:del w:id="176" w:author="Knox, Amy [USA]" w:date="2019-06-04T11:38:00Z">
        <w:r w:rsidRPr="003F7CE5" w:rsidDel="005E66E4">
          <w:rPr>
            <w:rFonts w:ascii="Segoe UI" w:eastAsia="Times New Roman" w:hAnsi="Segoe UI" w:cs="Segoe UI"/>
            <w:color w:val="24292E"/>
          </w:rPr>
          <w:delText>In your mind, what is the difference between a school and a training provider?</w:delText>
        </w:r>
      </w:del>
    </w:p>
    <w:p w14:paraId="3A284965" w14:textId="3344B4D4" w:rsidR="003F7CE5" w:rsidRPr="003F7CE5" w:rsidDel="005E66E4" w:rsidRDefault="003F7CE5" w:rsidP="003F7CE5">
      <w:pPr>
        <w:spacing w:before="360" w:after="240"/>
        <w:outlineLvl w:val="3"/>
        <w:rPr>
          <w:del w:id="177" w:author="Knox, Amy [USA]" w:date="2019-06-04T11:38:00Z"/>
          <w:rFonts w:ascii="Segoe UI" w:eastAsia="Times New Roman" w:hAnsi="Segoe UI" w:cs="Segoe UI"/>
          <w:b/>
          <w:bCs/>
          <w:color w:val="24292E"/>
        </w:rPr>
      </w:pPr>
      <w:del w:id="178" w:author="Knox, Amy [USA]" w:date="2019-06-04T11:38:00Z">
        <w:r w:rsidRPr="003F7CE5" w:rsidDel="005E66E4">
          <w:rPr>
            <w:rFonts w:ascii="Segoe UI" w:eastAsia="Times New Roman" w:hAnsi="Segoe UI" w:cs="Segoe UI"/>
            <w:b/>
            <w:bCs/>
            <w:color w:val="24292E"/>
          </w:rPr>
          <w:delText>Landing Page</w:delText>
        </w:r>
      </w:del>
    </w:p>
    <w:p w14:paraId="36948BB9" w14:textId="5CE93D0B" w:rsidR="003F7CE5" w:rsidRPr="003F7CE5" w:rsidDel="005E66E4" w:rsidRDefault="003F7CE5" w:rsidP="003F7CE5">
      <w:pPr>
        <w:numPr>
          <w:ilvl w:val="0"/>
          <w:numId w:val="23"/>
        </w:numPr>
        <w:spacing w:before="100" w:beforeAutospacing="1" w:after="100" w:afterAutospacing="1"/>
        <w:rPr>
          <w:del w:id="179" w:author="Knox, Amy [USA]" w:date="2019-06-04T11:38:00Z"/>
          <w:rFonts w:ascii="Segoe UI" w:eastAsia="Times New Roman" w:hAnsi="Segoe UI" w:cs="Segoe UI"/>
          <w:color w:val="24292E"/>
        </w:rPr>
      </w:pPr>
      <w:del w:id="180" w:author="Knox, Amy [USA]" w:date="2019-06-04T11:38:00Z">
        <w:r w:rsidRPr="003F7CE5" w:rsidDel="005E66E4">
          <w:rPr>
            <w:rFonts w:ascii="Segoe UI" w:eastAsia="Times New Roman" w:hAnsi="Segoe UI" w:cs="Segoe UI"/>
            <w:color w:val="24292E"/>
          </w:rPr>
          <w:delText>What thoughts or questions do you have regarding the questions on this page? [Observe whether the user thinks to select 'VET TEC'.] [Observe to see if they notice that the search filter disappears when they select VET TEC]</w:delText>
        </w:r>
      </w:del>
    </w:p>
    <w:p w14:paraId="7BC0FE7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#3 (5 minutes)</w:t>
      </w:r>
    </w:p>
    <w:p w14:paraId="35EFE9C9"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classes through Zoom Technologies. How would you learn about the courses they offer?</w:t>
      </w:r>
    </w:p>
    <w:p w14:paraId="2154B3D0" w14:textId="357C006D" w:rsidR="005E66E4" w:rsidRDefault="005E66E4" w:rsidP="003F7CE5">
      <w:pPr>
        <w:spacing w:after="240"/>
        <w:rPr>
          <w:ins w:id="181" w:author="Knox, Amy [USA]" w:date="2019-06-04T11:39:00Z"/>
          <w:rFonts w:ascii="Segoe UI" w:eastAsia="Times New Roman" w:hAnsi="Segoe UI" w:cs="Segoe UI"/>
          <w:i/>
          <w:iCs/>
          <w:color w:val="24292E"/>
        </w:rPr>
      </w:pPr>
      <w:ins w:id="182" w:author="Knox, Amy [USA]" w:date="2019-06-04T11:38:00Z">
        <w:r>
          <w:rPr>
            <w:rFonts w:ascii="Segoe UI" w:eastAsia="Times New Roman" w:hAnsi="Segoe UI" w:cs="Segoe UI"/>
            <w:i/>
            <w:iCs/>
            <w:color w:val="24292E"/>
          </w:rPr>
          <w:t xml:space="preserve">Participant assumes that the “how do you want to take classes” radio button </w:t>
        </w:r>
      </w:ins>
      <w:ins w:id="183" w:author="Knox, Amy [USA]" w:date="2019-06-04T11:39:00Z">
        <w:r>
          <w:rPr>
            <w:rFonts w:ascii="Segoe UI" w:eastAsia="Times New Roman" w:hAnsi="Segoe UI" w:cs="Segoe UI"/>
            <w:i/>
            <w:iCs/>
            <w:color w:val="24292E"/>
          </w:rPr>
          <w:t xml:space="preserve">will filter results. </w:t>
        </w:r>
      </w:ins>
    </w:p>
    <w:p w14:paraId="4FE89EE8" w14:textId="7129156F" w:rsidR="003F7CE5" w:rsidRDefault="003F7CE5" w:rsidP="003F7CE5">
      <w:pPr>
        <w:spacing w:after="240"/>
        <w:rPr>
          <w:ins w:id="184" w:author="Knox, Amy [USA]" w:date="2019-06-04T11:41:00Z"/>
          <w:rFonts w:ascii="Segoe UI" w:eastAsia="Times New Roman" w:hAnsi="Segoe UI" w:cs="Segoe UI"/>
          <w:i/>
          <w:iCs/>
          <w:color w:val="24292E"/>
        </w:rPr>
      </w:pPr>
      <w:r w:rsidRPr="003F7CE5">
        <w:rPr>
          <w:rFonts w:ascii="Segoe UI" w:eastAsia="Times New Roman" w:hAnsi="Segoe UI" w:cs="Segoe UI"/>
          <w:i/>
          <w:iCs/>
          <w:color w:val="24292E"/>
        </w:rPr>
        <w:t>[After the participant has explored the prototype and shared thoughts aloud.]</w:t>
      </w:r>
    </w:p>
    <w:p w14:paraId="50283A3C" w14:textId="0FDBBC9F" w:rsidR="005E66E4" w:rsidRPr="00F63B5C" w:rsidRDefault="005E66E4" w:rsidP="003F7CE5">
      <w:pPr>
        <w:spacing w:after="240"/>
        <w:rPr>
          <w:ins w:id="185" w:author="Knox, Amy [USA]" w:date="2019-06-04T11:41:00Z"/>
          <w:rFonts w:ascii="Segoe UI" w:eastAsia="Times New Roman" w:hAnsi="Segoe UI" w:cs="Segoe UI"/>
          <w:b/>
          <w:color w:val="24292E"/>
          <w:rPrChange w:id="186" w:author="Knox, Amy [USA]" w:date="2019-06-04T11:43:00Z">
            <w:rPr>
              <w:ins w:id="187" w:author="Knox, Amy [USA]" w:date="2019-06-04T11:41:00Z"/>
              <w:rFonts w:ascii="Segoe UI" w:eastAsia="Times New Roman" w:hAnsi="Segoe UI" w:cs="Segoe UI"/>
              <w:color w:val="24292E"/>
            </w:rPr>
          </w:rPrChange>
        </w:rPr>
      </w:pPr>
      <w:ins w:id="188" w:author="Knox, Amy [USA]" w:date="2019-06-04T11:41:00Z">
        <w:r w:rsidRPr="00F63B5C">
          <w:rPr>
            <w:rFonts w:ascii="Segoe UI" w:eastAsia="Times New Roman" w:hAnsi="Segoe UI" w:cs="Segoe UI"/>
            <w:b/>
            <w:color w:val="24292E"/>
            <w:highlight w:val="yellow"/>
            <w:rPrChange w:id="189" w:author="Knox, Amy [USA]" w:date="2019-06-04T11:43:00Z">
              <w:rPr>
                <w:rFonts w:ascii="Segoe UI" w:eastAsia="Times New Roman" w:hAnsi="Segoe UI" w:cs="Segoe UI"/>
                <w:color w:val="24292E"/>
              </w:rPr>
            </w:rPrChange>
          </w:rPr>
          <w:t xml:space="preserve">VA site is </w:t>
        </w:r>
        <w:proofErr w:type="gramStart"/>
        <w:r w:rsidRPr="00F63B5C">
          <w:rPr>
            <w:rFonts w:ascii="Segoe UI" w:eastAsia="Times New Roman" w:hAnsi="Segoe UI" w:cs="Segoe UI"/>
            <w:b/>
            <w:color w:val="24292E"/>
            <w:highlight w:val="yellow"/>
            <w:rPrChange w:id="190" w:author="Knox, Amy [USA]" w:date="2019-06-04T11:43:00Z">
              <w:rPr>
                <w:rFonts w:ascii="Segoe UI" w:eastAsia="Times New Roman" w:hAnsi="Segoe UI" w:cs="Segoe UI"/>
                <w:color w:val="24292E"/>
              </w:rPr>
            </w:rPrChange>
          </w:rPr>
          <w:t>helpful</w:t>
        </w:r>
        <w:proofErr w:type="gramEnd"/>
        <w:r w:rsidRPr="00F63B5C">
          <w:rPr>
            <w:rFonts w:ascii="Segoe UI" w:eastAsia="Times New Roman" w:hAnsi="Segoe UI" w:cs="Segoe UI"/>
            <w:b/>
            <w:color w:val="24292E"/>
            <w:highlight w:val="yellow"/>
            <w:rPrChange w:id="191" w:author="Knox, Amy [USA]" w:date="2019-06-04T11:43:00Z">
              <w:rPr>
                <w:rFonts w:ascii="Segoe UI" w:eastAsia="Times New Roman" w:hAnsi="Segoe UI" w:cs="Segoe UI"/>
                <w:color w:val="24292E"/>
              </w:rPr>
            </w:rPrChange>
          </w:rPr>
          <w:t xml:space="preserve"> but I’d definitely go to the school’s site for real, most current information.</w:t>
        </w:r>
        <w:r w:rsidRPr="00F63B5C">
          <w:rPr>
            <w:rFonts w:ascii="Segoe UI" w:eastAsia="Times New Roman" w:hAnsi="Segoe UI" w:cs="Segoe UI"/>
            <w:b/>
            <w:color w:val="24292E"/>
            <w:rPrChange w:id="192" w:author="Knox, Amy [USA]" w:date="2019-06-04T11:43:00Z">
              <w:rPr>
                <w:rFonts w:ascii="Segoe UI" w:eastAsia="Times New Roman" w:hAnsi="Segoe UI" w:cs="Segoe UI"/>
                <w:color w:val="24292E"/>
              </w:rPr>
            </w:rPrChange>
          </w:rPr>
          <w:t xml:space="preserve"> </w:t>
        </w:r>
      </w:ins>
    </w:p>
    <w:p w14:paraId="54980DC7" w14:textId="77777777" w:rsidR="00F63B5C" w:rsidRDefault="00F63B5C" w:rsidP="003F7CE5">
      <w:pPr>
        <w:spacing w:after="240"/>
        <w:rPr>
          <w:ins w:id="193" w:author="Knox, Amy [USA]" w:date="2019-06-04T11:51:00Z"/>
          <w:rFonts w:ascii="Segoe UI" w:eastAsia="Times New Roman" w:hAnsi="Segoe UI" w:cs="Segoe UI"/>
          <w:color w:val="24292E"/>
        </w:rPr>
      </w:pPr>
      <w:ins w:id="194" w:author="Knox, Amy [USA]" w:date="2019-06-04T11:51:00Z">
        <w:r>
          <w:rPr>
            <w:rFonts w:ascii="Segoe UI" w:eastAsia="Times New Roman" w:hAnsi="Segoe UI" w:cs="Segoe UI"/>
            <w:color w:val="24292E"/>
          </w:rPr>
          <w:t xml:space="preserve">I’m still always going to look at the school website anyway. </w:t>
        </w:r>
      </w:ins>
    </w:p>
    <w:p w14:paraId="3C7A13D5" w14:textId="365777B4" w:rsidR="005E66E4" w:rsidRDefault="005E66E4" w:rsidP="003F7CE5">
      <w:pPr>
        <w:spacing w:after="240"/>
        <w:rPr>
          <w:ins w:id="195" w:author="Knox, Amy [USA]" w:date="2019-06-04T11:41:00Z"/>
          <w:rFonts w:ascii="Segoe UI" w:eastAsia="Times New Roman" w:hAnsi="Segoe UI" w:cs="Segoe UI"/>
          <w:color w:val="24292E"/>
        </w:rPr>
      </w:pPr>
      <w:ins w:id="196" w:author="Knox, Amy [USA]" w:date="2019-06-04T11:41:00Z">
        <w:r>
          <w:rPr>
            <w:rFonts w:ascii="Segoe UI" w:eastAsia="Times New Roman" w:hAnsi="Segoe UI" w:cs="Segoe UI"/>
            <w:color w:val="24292E"/>
          </w:rPr>
          <w:t xml:space="preserve">SRP: </w:t>
        </w:r>
      </w:ins>
    </w:p>
    <w:p w14:paraId="7BDFDEEC" w14:textId="4DC516D5" w:rsidR="005E66E4" w:rsidRDefault="005E66E4" w:rsidP="005E66E4">
      <w:pPr>
        <w:pStyle w:val="ListParagraph"/>
        <w:numPr>
          <w:ilvl w:val="0"/>
          <w:numId w:val="26"/>
        </w:numPr>
        <w:spacing w:after="240"/>
        <w:rPr>
          <w:ins w:id="197" w:author="Knox, Amy [USA]" w:date="2019-06-04T11:41:00Z"/>
          <w:rFonts w:ascii="Segoe UI" w:eastAsia="Times New Roman" w:hAnsi="Segoe UI" w:cs="Segoe UI"/>
          <w:color w:val="24292E"/>
        </w:rPr>
      </w:pPr>
      <w:ins w:id="198" w:author="Knox, Amy [USA]" w:date="2019-06-04T11:41:00Z">
        <w:r w:rsidRPr="005E66E4">
          <w:rPr>
            <w:rFonts w:ascii="Segoe UI" w:eastAsia="Times New Roman" w:hAnsi="Segoe UI" w:cs="Segoe UI"/>
            <w:color w:val="24292E"/>
            <w:rPrChange w:id="199" w:author="Knox, Amy [USA]" w:date="2019-06-04T11:41:00Z">
              <w:rPr/>
            </w:rPrChange>
          </w:rPr>
          <w:t>number of students</w:t>
        </w:r>
        <w:r>
          <w:rPr>
            <w:rFonts w:ascii="Segoe UI" w:eastAsia="Times New Roman" w:hAnsi="Segoe UI" w:cs="Segoe UI"/>
            <w:color w:val="24292E"/>
          </w:rPr>
          <w:t xml:space="preserve"> is an interesting fact but I’m neutral on that.</w:t>
        </w:r>
      </w:ins>
    </w:p>
    <w:p w14:paraId="1D09BF66" w14:textId="14D580A8" w:rsidR="005E66E4" w:rsidRDefault="005E66E4" w:rsidP="005E66E4">
      <w:pPr>
        <w:pStyle w:val="ListParagraph"/>
        <w:numPr>
          <w:ilvl w:val="0"/>
          <w:numId w:val="26"/>
        </w:numPr>
        <w:spacing w:after="240"/>
        <w:rPr>
          <w:ins w:id="200" w:author="Knox, Amy [USA]" w:date="2019-06-04T11:42:00Z"/>
          <w:rFonts w:ascii="Segoe UI" w:eastAsia="Times New Roman" w:hAnsi="Segoe UI" w:cs="Segoe UI"/>
          <w:color w:val="24292E"/>
        </w:rPr>
      </w:pPr>
      <w:ins w:id="201" w:author="Knox, Amy [USA]" w:date="2019-06-04T11:42:00Z">
        <w:r>
          <w:rPr>
            <w:rFonts w:ascii="Segoe UI" w:eastAsia="Times New Roman" w:hAnsi="Segoe UI" w:cs="Segoe UI"/>
            <w:color w:val="24292E"/>
          </w:rPr>
          <w:t xml:space="preserve">I’d like a reference for the tuition for that school – if it’s above or below the state limit to know if VA will cover it. </w:t>
        </w:r>
      </w:ins>
    </w:p>
    <w:p w14:paraId="5DB56048" w14:textId="7724F3AF" w:rsidR="005E66E4" w:rsidRDefault="005E66E4" w:rsidP="005E66E4">
      <w:pPr>
        <w:pStyle w:val="ListParagraph"/>
        <w:numPr>
          <w:ilvl w:val="0"/>
          <w:numId w:val="26"/>
        </w:numPr>
        <w:spacing w:after="240"/>
        <w:rPr>
          <w:ins w:id="202" w:author="Knox, Amy [USA]" w:date="2019-06-04T11:43:00Z"/>
          <w:rFonts w:ascii="Segoe UI" w:eastAsia="Times New Roman" w:hAnsi="Segoe UI" w:cs="Segoe UI"/>
          <w:color w:val="24292E"/>
        </w:rPr>
      </w:pPr>
      <w:ins w:id="203" w:author="Knox, Amy [USA]" w:date="2019-06-04T11:42:00Z">
        <w:r>
          <w:rPr>
            <w:rFonts w:ascii="Segoe UI" w:eastAsia="Times New Roman" w:hAnsi="Segoe UI" w:cs="Segoe UI"/>
            <w:color w:val="24292E"/>
          </w:rPr>
          <w:lastRenderedPageBreak/>
          <w:t>Maybe the number of programs offered</w:t>
        </w:r>
      </w:ins>
      <w:ins w:id="204" w:author="Knox, Amy [USA]" w:date="2019-06-04T11:43:00Z">
        <w:r>
          <w:rPr>
            <w:rFonts w:ascii="Segoe UI" w:eastAsia="Times New Roman" w:hAnsi="Segoe UI" w:cs="Segoe UI"/>
            <w:color w:val="24292E"/>
          </w:rPr>
          <w:t>… how many degrees they offer.</w:t>
        </w:r>
      </w:ins>
    </w:p>
    <w:p w14:paraId="5FA57EAD" w14:textId="15993D1C" w:rsidR="005E66E4" w:rsidRDefault="00F63B5C" w:rsidP="00F63B5C">
      <w:pPr>
        <w:spacing w:after="240"/>
        <w:rPr>
          <w:ins w:id="205" w:author="Knox, Amy [USA]" w:date="2019-06-04T11:43:00Z"/>
          <w:rFonts w:ascii="Segoe UI" w:eastAsia="Times New Roman" w:hAnsi="Segoe UI" w:cs="Segoe UI"/>
          <w:color w:val="24292E"/>
        </w:rPr>
      </w:pPr>
      <w:ins w:id="206" w:author="Knox, Amy [USA]" w:date="2019-06-04T11:43:00Z">
        <w:r>
          <w:rPr>
            <w:rFonts w:ascii="Segoe UI" w:eastAsia="Times New Roman" w:hAnsi="Segoe UI" w:cs="Segoe UI"/>
            <w:color w:val="24292E"/>
          </w:rPr>
          <w:t xml:space="preserve">Everything is </w:t>
        </w:r>
        <w:proofErr w:type="gramStart"/>
        <w:r>
          <w:rPr>
            <w:rFonts w:ascii="Segoe UI" w:eastAsia="Times New Roman" w:hAnsi="Segoe UI" w:cs="Segoe UI"/>
            <w:color w:val="24292E"/>
          </w:rPr>
          <w:t>really straight-forward</w:t>
        </w:r>
        <w:proofErr w:type="gramEnd"/>
        <w:r>
          <w:rPr>
            <w:rFonts w:ascii="Segoe UI" w:eastAsia="Times New Roman" w:hAnsi="Segoe UI" w:cs="Segoe UI"/>
            <w:color w:val="24292E"/>
          </w:rPr>
          <w:t xml:space="preserve"> and clear. </w:t>
        </w:r>
      </w:ins>
    </w:p>
    <w:p w14:paraId="32CA17A4" w14:textId="7EA95DF3" w:rsidR="00F63B5C" w:rsidRPr="00F63B5C" w:rsidRDefault="00F63B5C">
      <w:pPr>
        <w:spacing w:after="240"/>
        <w:rPr>
          <w:rFonts w:ascii="Segoe UI" w:eastAsia="Times New Roman" w:hAnsi="Segoe UI" w:cs="Segoe UI"/>
          <w:color w:val="24292E"/>
          <w:rPrChange w:id="207" w:author="Knox, Amy [USA]" w:date="2019-06-04T11:43:00Z">
            <w:rPr/>
          </w:rPrChange>
        </w:rPr>
      </w:pPr>
      <w:ins w:id="208" w:author="Knox, Amy [USA]" w:date="2019-06-04T11:43:00Z">
        <w:r>
          <w:rPr>
            <w:rFonts w:ascii="Segoe UI" w:eastAsia="Times New Roman" w:hAnsi="Segoe UI" w:cs="Segoe UI"/>
            <w:color w:val="24292E"/>
          </w:rPr>
          <w:t xml:space="preserve">Tools on the left are good </w:t>
        </w:r>
      </w:ins>
      <w:ins w:id="209" w:author="Knox, Amy [USA]" w:date="2019-06-04T11:44:00Z">
        <w:r>
          <w:rPr>
            <w:rFonts w:ascii="Segoe UI" w:eastAsia="Times New Roman" w:hAnsi="Segoe UI" w:cs="Segoe UI"/>
            <w:color w:val="24292E"/>
          </w:rPr>
          <w:t>–</w:t>
        </w:r>
      </w:ins>
      <w:ins w:id="210" w:author="Knox, Amy [USA]" w:date="2019-06-04T11:43:00Z">
        <w:r>
          <w:rPr>
            <w:rFonts w:ascii="Segoe UI" w:eastAsia="Times New Roman" w:hAnsi="Segoe UI" w:cs="Segoe UI"/>
            <w:color w:val="24292E"/>
          </w:rPr>
          <w:t xml:space="preserve"> </w:t>
        </w:r>
      </w:ins>
      <w:ins w:id="211" w:author="Knox, Amy [USA]" w:date="2019-06-04T11:44:00Z">
        <w:r>
          <w:rPr>
            <w:rFonts w:ascii="Segoe UI" w:eastAsia="Times New Roman" w:hAnsi="Segoe UI" w:cs="Segoe UI"/>
            <w:color w:val="24292E"/>
          </w:rPr>
          <w:t xml:space="preserve">they allow you to make a quick change. </w:t>
        </w:r>
      </w:ins>
    </w:p>
    <w:p w14:paraId="2A2510C9"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Follow up questions</w:t>
      </w:r>
    </w:p>
    <w:p w14:paraId="6B01B513" w14:textId="77777777" w:rsidR="003F7CE5" w:rsidRPr="003F7CE5" w:rsidRDefault="003F7CE5" w:rsidP="003F7CE5">
      <w:pPr>
        <w:numPr>
          <w:ilvl w:val="0"/>
          <w:numId w:val="24"/>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finding information on programs that are not listed in the comparison tool?</w:t>
      </w:r>
    </w:p>
    <w:p w14:paraId="3B8C93B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Post-Task Interview (5 minutes)</w:t>
      </w:r>
    </w:p>
    <w:p w14:paraId="1B0C7AA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Now that you’ve had a chance to explore the site, I have a few final questions for you.</w:t>
      </w:r>
    </w:p>
    <w:p w14:paraId="48C9121C" w14:textId="77777777" w:rsidR="003F7CE5" w:rsidRPr="003F7CE5" w:rsidRDefault="003F7CE5" w:rsidP="003F7CE5">
      <w:pPr>
        <w:numPr>
          <w:ilvl w:val="0"/>
          <w:numId w:val="25"/>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general impressions of finding information about VET TEC providers and programs in the GI Bill Comparison Tool?</w:t>
      </w:r>
    </w:p>
    <w:p w14:paraId="64C888AC" w14:textId="77777777" w:rsidR="003F7CE5" w:rsidRP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 xml:space="preserve">What additional enhancements or features would you recommend </w:t>
      </w:r>
      <w:proofErr w:type="gramStart"/>
      <w:r w:rsidRPr="003F7CE5">
        <w:rPr>
          <w:rFonts w:ascii="Segoe UI" w:eastAsia="Times New Roman" w:hAnsi="Segoe UI" w:cs="Segoe UI"/>
          <w:color w:val="24292E"/>
        </w:rPr>
        <w:t>to improve</w:t>
      </w:r>
      <w:proofErr w:type="gramEnd"/>
      <w:r w:rsidRPr="003F7CE5">
        <w:rPr>
          <w:rFonts w:ascii="Segoe UI" w:eastAsia="Times New Roman" w:hAnsi="Segoe UI" w:cs="Segoe UI"/>
          <w:color w:val="24292E"/>
        </w:rPr>
        <w:t xml:space="preserve"> the overall usefulness of this site?</w:t>
      </w:r>
    </w:p>
    <w:p w14:paraId="5C59EBB1" w14:textId="15FED209" w:rsidR="003F7CE5" w:rsidRPr="003F7CE5" w:rsidRDefault="009E307D" w:rsidP="003F7CE5">
      <w:pPr>
        <w:numPr>
          <w:ilvl w:val="0"/>
          <w:numId w:val="25"/>
        </w:numPr>
        <w:spacing w:before="60" w:after="100" w:afterAutospacing="1"/>
        <w:rPr>
          <w:rFonts w:ascii="Segoe UI" w:eastAsia="Times New Roman" w:hAnsi="Segoe UI" w:cs="Segoe UI"/>
          <w:color w:val="24292E"/>
        </w:rPr>
      </w:pPr>
      <w:r>
        <w:rPr>
          <w:rFonts w:ascii="Segoe UI" w:eastAsia="Times New Roman" w:hAnsi="Segoe UI" w:cs="Segoe UI"/>
          <w:color w:val="24292E"/>
        </w:rPr>
        <w:t>H</w:t>
      </w:r>
      <w:r w:rsidR="003F7CE5" w:rsidRPr="003F7CE5">
        <w:rPr>
          <w:rFonts w:ascii="Segoe UI" w:eastAsia="Times New Roman" w:hAnsi="Segoe UI" w:cs="Segoe UI"/>
          <w:color w:val="24292E"/>
        </w:rPr>
        <w:t>ow likely are you to use the GI Bill Comparison Tool in real life?</w:t>
      </w:r>
    </w:p>
    <w:p w14:paraId="0A7F1C57" w14:textId="68F4951F" w:rsidR="003F7CE5" w:rsidRP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T</w:t>
      </w:r>
      <w:r w:rsidR="00890513">
        <w:rPr>
          <w:rFonts w:ascii="Segoe UI" w:eastAsia="Times New Roman" w:hAnsi="Segoe UI" w:cs="Segoe UI"/>
          <w:color w:val="24292E"/>
        </w:rPr>
        <w:t>h</w:t>
      </w:r>
      <w:r w:rsidRPr="003F7CE5">
        <w:rPr>
          <w:rFonts w:ascii="Segoe UI" w:eastAsia="Times New Roman" w:hAnsi="Segoe UI" w:cs="Segoe UI"/>
          <w:color w:val="24292E"/>
        </w:rPr>
        <w:t>inking about how you typically behave, would you be most likely to use the GIBCT on a desktop, tablet or phone?</w:t>
      </w:r>
    </w:p>
    <w:p w14:paraId="496EEE54" w14:textId="77777777" w:rsidR="003F7CE5" w:rsidRP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additional thoughts or comments you'd like to share?</w:t>
      </w:r>
    </w:p>
    <w:p w14:paraId="3FB9DEC0"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Thank-You and Closing</w:t>
      </w:r>
    </w:p>
    <w:p w14:paraId="58A33FD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[The moderator concludes each session by thanking the participant for their time and for offering his/her opinions and suggestions.]</w:t>
      </w:r>
    </w:p>
    <w:p w14:paraId="09D42D7D" w14:textId="77777777" w:rsidR="003F7CE5" w:rsidRPr="003F7CE5" w:rsidRDefault="003F7CE5" w:rsidP="003F7CE5">
      <w:pPr>
        <w:spacing w:after="100" w:afterAutospacing="1"/>
        <w:rPr>
          <w:rFonts w:ascii="Segoe UI" w:eastAsia="Times New Roman" w:hAnsi="Segoe UI" w:cs="Segoe UI"/>
          <w:color w:val="24292E"/>
        </w:rPr>
      </w:pPr>
      <w:r w:rsidRPr="003F7CE5">
        <w:rPr>
          <w:rFonts w:ascii="Segoe UI" w:eastAsia="Times New Roman" w:hAnsi="Segoe UI" w:cs="Segoe UI"/>
          <w:color w:val="24292E"/>
        </w:rPr>
        <w:t>Thank you very much for taking the time to give us your feedback today. We really appreciate your help!</w:t>
      </w:r>
    </w:p>
    <w:p w14:paraId="7D33F0CE" w14:textId="77777777" w:rsidR="000C0752" w:rsidRDefault="00764D14"/>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8E1"/>
    <w:multiLevelType w:val="multilevel"/>
    <w:tmpl w:val="E362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373B"/>
    <w:multiLevelType w:val="multilevel"/>
    <w:tmpl w:val="005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24EE"/>
    <w:multiLevelType w:val="multilevel"/>
    <w:tmpl w:val="F0B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252"/>
    <w:multiLevelType w:val="multilevel"/>
    <w:tmpl w:val="17C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1130"/>
    <w:multiLevelType w:val="multilevel"/>
    <w:tmpl w:val="16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45E9"/>
    <w:multiLevelType w:val="multilevel"/>
    <w:tmpl w:val="997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F1208"/>
    <w:multiLevelType w:val="multilevel"/>
    <w:tmpl w:val="F24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159AC"/>
    <w:multiLevelType w:val="multilevel"/>
    <w:tmpl w:val="A574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1B63"/>
    <w:multiLevelType w:val="multilevel"/>
    <w:tmpl w:val="9A3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A68BC"/>
    <w:multiLevelType w:val="multilevel"/>
    <w:tmpl w:val="93D4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27A45"/>
    <w:multiLevelType w:val="hybridMultilevel"/>
    <w:tmpl w:val="7F9851A4"/>
    <w:lvl w:ilvl="0" w:tplc="5A780B30">
      <w:start w:val="1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C3E6D"/>
    <w:multiLevelType w:val="multilevel"/>
    <w:tmpl w:val="2D8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55291"/>
    <w:multiLevelType w:val="multilevel"/>
    <w:tmpl w:val="792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85F23"/>
    <w:multiLevelType w:val="multilevel"/>
    <w:tmpl w:val="1AC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063087"/>
    <w:multiLevelType w:val="multilevel"/>
    <w:tmpl w:val="D0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50EA0"/>
    <w:multiLevelType w:val="multilevel"/>
    <w:tmpl w:val="A9A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454CA"/>
    <w:multiLevelType w:val="multilevel"/>
    <w:tmpl w:val="1D9E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E45BC2"/>
    <w:multiLevelType w:val="multilevel"/>
    <w:tmpl w:val="B83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C6555C"/>
    <w:multiLevelType w:val="multilevel"/>
    <w:tmpl w:val="DA3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A71E7"/>
    <w:multiLevelType w:val="multilevel"/>
    <w:tmpl w:val="F92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E267B"/>
    <w:multiLevelType w:val="multilevel"/>
    <w:tmpl w:val="CDF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E5031"/>
    <w:multiLevelType w:val="multilevel"/>
    <w:tmpl w:val="65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E0928"/>
    <w:multiLevelType w:val="multilevel"/>
    <w:tmpl w:val="F36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2F7073"/>
    <w:multiLevelType w:val="hybridMultilevel"/>
    <w:tmpl w:val="429CA570"/>
    <w:lvl w:ilvl="0" w:tplc="66CAD15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0B68A0"/>
    <w:multiLevelType w:val="multilevel"/>
    <w:tmpl w:val="34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006CD"/>
    <w:multiLevelType w:val="multilevel"/>
    <w:tmpl w:val="161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2751D"/>
    <w:multiLevelType w:val="multilevel"/>
    <w:tmpl w:val="4BC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14"/>
  </w:num>
  <w:num w:numId="4">
    <w:abstractNumId w:val="19"/>
  </w:num>
  <w:num w:numId="5">
    <w:abstractNumId w:val="4"/>
  </w:num>
  <w:num w:numId="6">
    <w:abstractNumId w:val="26"/>
  </w:num>
  <w:num w:numId="7">
    <w:abstractNumId w:val="0"/>
  </w:num>
  <w:num w:numId="8">
    <w:abstractNumId w:val="9"/>
  </w:num>
  <w:num w:numId="9">
    <w:abstractNumId w:val="15"/>
  </w:num>
  <w:num w:numId="10">
    <w:abstractNumId w:val="6"/>
  </w:num>
  <w:num w:numId="11">
    <w:abstractNumId w:val="5"/>
  </w:num>
  <w:num w:numId="12">
    <w:abstractNumId w:val="13"/>
  </w:num>
  <w:num w:numId="13">
    <w:abstractNumId w:val="1"/>
  </w:num>
  <w:num w:numId="14">
    <w:abstractNumId w:val="3"/>
  </w:num>
  <w:num w:numId="15">
    <w:abstractNumId w:val="21"/>
  </w:num>
  <w:num w:numId="16">
    <w:abstractNumId w:val="25"/>
  </w:num>
  <w:num w:numId="17">
    <w:abstractNumId w:val="24"/>
  </w:num>
  <w:num w:numId="18">
    <w:abstractNumId w:val="2"/>
  </w:num>
  <w:num w:numId="19">
    <w:abstractNumId w:val="22"/>
  </w:num>
  <w:num w:numId="20">
    <w:abstractNumId w:val="18"/>
  </w:num>
  <w:num w:numId="21">
    <w:abstractNumId w:val="16"/>
  </w:num>
  <w:num w:numId="22">
    <w:abstractNumId w:val="8"/>
  </w:num>
  <w:num w:numId="23">
    <w:abstractNumId w:val="12"/>
  </w:num>
  <w:num w:numId="24">
    <w:abstractNumId w:val="7"/>
  </w:num>
  <w:num w:numId="25">
    <w:abstractNumId w:val="20"/>
  </w:num>
  <w:num w:numId="26">
    <w:abstractNumId w:val="23"/>
  </w:num>
  <w:num w:numId="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nox, Amy [USA]">
    <w15:presenceInfo w15:providerId="AD" w15:userId="S-1-5-21-1314303383-2379350573-4036118543-579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09"/>
    <w:rsid w:val="000214D2"/>
    <w:rsid w:val="00056D63"/>
    <w:rsid w:val="000C060A"/>
    <w:rsid w:val="001C07D4"/>
    <w:rsid w:val="00277178"/>
    <w:rsid w:val="003521D8"/>
    <w:rsid w:val="003F1489"/>
    <w:rsid w:val="003F7CE5"/>
    <w:rsid w:val="004A7137"/>
    <w:rsid w:val="005E66E4"/>
    <w:rsid w:val="00673744"/>
    <w:rsid w:val="00764D14"/>
    <w:rsid w:val="00890513"/>
    <w:rsid w:val="009E307D"/>
    <w:rsid w:val="00A96227"/>
    <w:rsid w:val="00AB3234"/>
    <w:rsid w:val="00AD0E06"/>
    <w:rsid w:val="00B37821"/>
    <w:rsid w:val="00C1704B"/>
    <w:rsid w:val="00C62C63"/>
    <w:rsid w:val="00C743E4"/>
    <w:rsid w:val="00CE25E6"/>
    <w:rsid w:val="00D07309"/>
    <w:rsid w:val="00EB68F9"/>
    <w:rsid w:val="00ED6030"/>
    <w:rsid w:val="00EF4106"/>
    <w:rsid w:val="00F6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3B96"/>
  <w15:chartTrackingRefBased/>
  <w15:docId w15:val="{5C949FC5-E94C-4B49-99A7-B9FAD32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73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73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3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7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309"/>
    <w:rPr>
      <w:rFonts w:ascii="Times New Roman" w:eastAsia="Times New Roman" w:hAnsi="Times New Roman" w:cs="Times New Roman"/>
      <w:b/>
      <w:bCs/>
    </w:rPr>
  </w:style>
  <w:style w:type="paragraph" w:styleId="NormalWeb">
    <w:name w:val="Normal (Web)"/>
    <w:basedOn w:val="Normal"/>
    <w:uiPriority w:val="99"/>
    <w:semiHidden/>
    <w:unhideWhenUsed/>
    <w:rsid w:val="00D073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7309"/>
    <w:rPr>
      <w:i/>
      <w:iCs/>
    </w:rPr>
  </w:style>
  <w:style w:type="character" w:styleId="Hyperlink">
    <w:name w:val="Hyperlink"/>
    <w:basedOn w:val="DefaultParagraphFont"/>
    <w:uiPriority w:val="99"/>
    <w:semiHidden/>
    <w:unhideWhenUsed/>
    <w:rsid w:val="003F1489"/>
    <w:rPr>
      <w:color w:val="0000FF"/>
      <w:u w:val="single"/>
    </w:rPr>
  </w:style>
  <w:style w:type="paragraph" w:styleId="ListParagraph">
    <w:name w:val="List Paragraph"/>
    <w:basedOn w:val="Normal"/>
    <w:uiPriority w:val="34"/>
    <w:qFormat/>
    <w:rsid w:val="00C74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574">
      <w:bodyDiv w:val="1"/>
      <w:marLeft w:val="0"/>
      <w:marRight w:val="0"/>
      <w:marTop w:val="0"/>
      <w:marBottom w:val="0"/>
      <w:divBdr>
        <w:top w:val="none" w:sz="0" w:space="0" w:color="auto"/>
        <w:left w:val="none" w:sz="0" w:space="0" w:color="auto"/>
        <w:bottom w:val="none" w:sz="0" w:space="0" w:color="auto"/>
        <w:right w:val="none" w:sz="0" w:space="0" w:color="auto"/>
      </w:divBdr>
    </w:div>
    <w:div w:id="729110296">
      <w:bodyDiv w:val="1"/>
      <w:marLeft w:val="0"/>
      <w:marRight w:val="0"/>
      <w:marTop w:val="0"/>
      <w:marBottom w:val="0"/>
      <w:divBdr>
        <w:top w:val="none" w:sz="0" w:space="0" w:color="auto"/>
        <w:left w:val="none" w:sz="0" w:space="0" w:color="auto"/>
        <w:bottom w:val="none" w:sz="0" w:space="0" w:color="auto"/>
        <w:right w:val="none" w:sz="0" w:space="0" w:color="auto"/>
      </w:divBdr>
    </w:div>
    <w:div w:id="2106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Knox, Amy [USA]</cp:lastModifiedBy>
  <cp:revision>5</cp:revision>
  <dcterms:created xsi:type="dcterms:W3CDTF">2019-06-04T15:11:00Z</dcterms:created>
  <dcterms:modified xsi:type="dcterms:W3CDTF">2019-06-06T20:41:00Z</dcterms:modified>
</cp:coreProperties>
</file>