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81FF6" w14:textId="77777777" w:rsidR="003F7CE5" w:rsidRPr="003F7CE5" w:rsidRDefault="003F7CE5" w:rsidP="003F7CE5">
      <w:pPr>
        <w:pBdr>
          <w:bottom w:val="single" w:sz="6" w:space="4" w:color="EAECEF"/>
        </w:pBdr>
        <w:spacing w:before="100" w:beforeAutospacing="1" w:after="240"/>
        <w:outlineLvl w:val="0"/>
        <w:rPr>
          <w:rFonts w:ascii="Segoe UI" w:eastAsia="Times New Roman" w:hAnsi="Segoe UI" w:cs="Segoe UI"/>
          <w:b/>
          <w:bCs/>
          <w:color w:val="24292E"/>
          <w:kern w:val="36"/>
          <w:sz w:val="48"/>
          <w:szCs w:val="48"/>
        </w:rPr>
      </w:pPr>
      <w:r w:rsidRPr="003F7CE5">
        <w:rPr>
          <w:rFonts w:ascii="Segoe UI" w:eastAsia="Times New Roman" w:hAnsi="Segoe UI" w:cs="Segoe UI"/>
          <w:b/>
          <w:bCs/>
          <w:color w:val="24292E"/>
          <w:kern w:val="36"/>
          <w:sz w:val="48"/>
          <w:szCs w:val="48"/>
        </w:rPr>
        <w:t>GIBCT Colmery Act Sec 116 Veteran Discussion Script</w:t>
      </w:r>
    </w:p>
    <w:p w14:paraId="604EFA5B"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i/>
          <w:iCs/>
          <w:color w:val="24292E"/>
        </w:rPr>
        <w:t>June 3, 2019</w:t>
      </w:r>
    </w:p>
    <w:p w14:paraId="2677304C" w14:textId="77777777" w:rsidR="00BD2139" w:rsidRDefault="00BD2139" w:rsidP="003F7CE5">
      <w:pPr>
        <w:spacing w:before="360" w:after="240"/>
        <w:outlineLvl w:val="2"/>
        <w:rPr>
          <w:ins w:id="0" w:author="Knox, Amy [USA]" w:date="2019-06-06T16:34:00Z"/>
          <w:rFonts w:ascii="Segoe UI" w:eastAsia="Times New Roman" w:hAnsi="Segoe UI" w:cs="Segoe UI"/>
          <w:b/>
          <w:bCs/>
          <w:color w:val="24292E"/>
          <w:sz w:val="30"/>
          <w:szCs w:val="30"/>
        </w:rPr>
      </w:pPr>
      <w:ins w:id="1" w:author="Knox, Amy [USA]" w:date="2019-06-06T16:34:00Z">
        <w:r>
          <w:rPr>
            <w:rFonts w:ascii="Segoe UI" w:eastAsia="Times New Roman" w:hAnsi="Segoe UI" w:cs="Segoe UI"/>
            <w:b/>
            <w:bCs/>
            <w:color w:val="24292E"/>
            <w:sz w:val="30"/>
            <w:szCs w:val="30"/>
          </w:rPr>
          <w:t>Key Takeaways</w:t>
        </w:r>
      </w:ins>
    </w:p>
    <w:p w14:paraId="456BCAE9" w14:textId="77777777" w:rsidR="00BD2139" w:rsidRPr="00BD2139" w:rsidRDefault="00BD2139" w:rsidP="00BD2139">
      <w:pPr>
        <w:pStyle w:val="ListParagraph"/>
        <w:numPr>
          <w:ilvl w:val="0"/>
          <w:numId w:val="26"/>
        </w:numPr>
        <w:spacing w:before="360" w:after="240"/>
        <w:outlineLvl w:val="2"/>
        <w:rPr>
          <w:ins w:id="2" w:author="Knox, Amy [USA]" w:date="2019-06-06T16:38:00Z"/>
          <w:rFonts w:ascii="Segoe UI" w:eastAsia="Times New Roman" w:hAnsi="Segoe UI" w:cs="Segoe UI"/>
          <w:bCs/>
          <w:color w:val="24292E"/>
          <w:sz w:val="30"/>
          <w:szCs w:val="30"/>
          <w:rPrChange w:id="3" w:author="Knox, Amy [USA]" w:date="2019-06-06T16:38:00Z">
            <w:rPr>
              <w:ins w:id="4" w:author="Knox, Amy [USA]" w:date="2019-06-06T16:38:00Z"/>
            </w:rPr>
          </w:rPrChange>
        </w:rPr>
        <w:pPrChange w:id="5" w:author="Knox, Amy [USA]" w:date="2019-06-06T16:38:00Z">
          <w:pPr>
            <w:spacing w:before="360" w:after="240"/>
            <w:outlineLvl w:val="2"/>
          </w:pPr>
        </w:pPrChange>
      </w:pPr>
      <w:ins w:id="6" w:author="Knox, Amy [USA]" w:date="2019-06-06T16:37:00Z">
        <w:r w:rsidRPr="00BD2139">
          <w:rPr>
            <w:rFonts w:ascii="Segoe UI" w:eastAsia="Times New Roman" w:hAnsi="Segoe UI" w:cs="Segoe UI"/>
            <w:bCs/>
            <w:color w:val="24292E"/>
            <w:sz w:val="30"/>
            <w:szCs w:val="30"/>
            <w:rPrChange w:id="7" w:author="Knox, Amy [USA]" w:date="2019-06-06T16:38:00Z">
              <w:rPr/>
            </w:rPrChange>
          </w:rPr>
          <w:t>Confusion in general about the specifics of the VET TEC program (participant is a potential a</w:t>
        </w:r>
      </w:ins>
      <w:ins w:id="8" w:author="Knox, Amy [USA]" w:date="2019-06-06T16:38:00Z">
        <w:r w:rsidRPr="00BD2139">
          <w:rPr>
            <w:rFonts w:ascii="Segoe UI" w:eastAsia="Times New Roman" w:hAnsi="Segoe UI" w:cs="Segoe UI"/>
            <w:bCs/>
            <w:color w:val="24292E"/>
            <w:sz w:val="30"/>
            <w:szCs w:val="30"/>
            <w:rPrChange w:id="9" w:author="Knox, Amy [USA]" w:date="2019-06-06T16:38:00Z">
              <w:rPr/>
            </w:rPrChange>
          </w:rPr>
          <w:t>pplicant but had a lot of questions about specifics)</w:t>
        </w:r>
      </w:ins>
    </w:p>
    <w:p w14:paraId="0DB9E98E" w14:textId="465BA8E9" w:rsidR="00BD2139" w:rsidRPr="00BD2139" w:rsidRDefault="00BD2139" w:rsidP="00BD2139">
      <w:pPr>
        <w:pStyle w:val="ListParagraph"/>
        <w:numPr>
          <w:ilvl w:val="0"/>
          <w:numId w:val="26"/>
        </w:numPr>
        <w:spacing w:before="360" w:after="240"/>
        <w:outlineLvl w:val="2"/>
        <w:rPr>
          <w:ins w:id="10" w:author="Knox, Amy [USA]" w:date="2019-06-06T16:36:00Z"/>
          <w:rFonts w:ascii="Segoe UI" w:eastAsia="Times New Roman" w:hAnsi="Segoe UI" w:cs="Segoe UI"/>
          <w:bCs/>
          <w:color w:val="24292E"/>
          <w:sz w:val="30"/>
          <w:szCs w:val="30"/>
          <w:rPrChange w:id="11" w:author="Knox, Amy [USA]" w:date="2019-06-06T16:38:00Z">
            <w:rPr>
              <w:ins w:id="12" w:author="Knox, Amy [USA]" w:date="2019-06-06T16:36:00Z"/>
            </w:rPr>
          </w:rPrChange>
        </w:rPr>
        <w:pPrChange w:id="13" w:author="Knox, Amy [USA]" w:date="2019-06-06T16:38:00Z">
          <w:pPr>
            <w:spacing w:before="360" w:after="240"/>
            <w:outlineLvl w:val="2"/>
          </w:pPr>
        </w:pPrChange>
      </w:pPr>
      <w:ins w:id="14" w:author="Knox, Amy [USA]" w:date="2019-06-06T16:35:00Z">
        <w:r w:rsidRPr="00BD2139">
          <w:rPr>
            <w:rFonts w:ascii="Segoe UI" w:eastAsia="Times New Roman" w:hAnsi="Segoe UI" w:cs="Segoe UI"/>
            <w:bCs/>
            <w:color w:val="24292E"/>
            <w:sz w:val="30"/>
            <w:szCs w:val="30"/>
            <w:rPrChange w:id="15" w:author="Knox, Amy [USA]" w:date="2019-06-06T16:38:00Z">
              <w:rPr/>
            </w:rPrChange>
          </w:rPr>
          <w:t>Veteran did not anticipate they’d have to select a program besides Post-9/11 GI Bill</w:t>
        </w:r>
      </w:ins>
      <w:ins w:id="16" w:author="Knox, Amy [USA]" w:date="2019-06-06T16:36:00Z">
        <w:r w:rsidRPr="00BD2139">
          <w:rPr>
            <w:rFonts w:ascii="Segoe UI" w:eastAsia="Times New Roman" w:hAnsi="Segoe UI" w:cs="Segoe UI"/>
            <w:bCs/>
            <w:color w:val="24292E"/>
            <w:sz w:val="30"/>
            <w:szCs w:val="30"/>
            <w:rPrChange w:id="17" w:author="Knox, Amy [USA]" w:date="2019-06-06T16:38:00Z">
              <w:rPr/>
            </w:rPrChange>
          </w:rPr>
          <w:t xml:space="preserve"> – confusion about whether VET TEC is part of GI Bill or a separate thing</w:t>
        </w:r>
      </w:ins>
    </w:p>
    <w:p w14:paraId="5DA5078A" w14:textId="3DC1F40F" w:rsidR="00BD2139" w:rsidRPr="00BD2139" w:rsidRDefault="00BD2139" w:rsidP="003F7CE5">
      <w:pPr>
        <w:pStyle w:val="ListParagraph"/>
        <w:numPr>
          <w:ilvl w:val="0"/>
          <w:numId w:val="26"/>
        </w:numPr>
        <w:spacing w:before="360" w:after="240"/>
        <w:outlineLvl w:val="2"/>
        <w:rPr>
          <w:ins w:id="18" w:author="Knox, Amy [USA]" w:date="2019-06-06T16:34:00Z"/>
          <w:rFonts w:ascii="Segoe UI" w:eastAsia="Times New Roman" w:hAnsi="Segoe UI" w:cs="Segoe UI"/>
          <w:bCs/>
          <w:color w:val="24292E"/>
          <w:sz w:val="30"/>
          <w:szCs w:val="30"/>
          <w:rPrChange w:id="19" w:author="Knox, Amy [USA]" w:date="2019-06-06T16:38:00Z">
            <w:rPr>
              <w:ins w:id="20" w:author="Knox, Amy [USA]" w:date="2019-06-06T16:34:00Z"/>
            </w:rPr>
          </w:rPrChange>
        </w:rPr>
        <w:pPrChange w:id="21" w:author="Knox, Amy [USA]" w:date="2019-06-06T16:38:00Z">
          <w:pPr>
            <w:spacing w:before="360" w:after="240"/>
            <w:outlineLvl w:val="2"/>
          </w:pPr>
        </w:pPrChange>
      </w:pPr>
      <w:ins w:id="22" w:author="Knox, Amy [USA]" w:date="2019-06-06T16:36:00Z">
        <w:r w:rsidRPr="00BD2139">
          <w:rPr>
            <w:rFonts w:ascii="Segoe UI" w:eastAsia="Times New Roman" w:hAnsi="Segoe UI" w:cs="Segoe UI"/>
            <w:bCs/>
            <w:color w:val="24292E"/>
            <w:sz w:val="30"/>
            <w:szCs w:val="30"/>
            <w:rPrChange w:id="23" w:author="Knox, Amy [USA]" w:date="2019-06-06T16:38:00Z">
              <w:rPr/>
            </w:rPrChange>
          </w:rPr>
          <w:t>Confusion carries over to Profile page where benefits estimate says “GI Bill pays you…”</w:t>
        </w:r>
      </w:ins>
      <w:bookmarkStart w:id="24" w:name="_GoBack"/>
      <w:bookmarkEnd w:id="24"/>
    </w:p>
    <w:p w14:paraId="50E754AB" w14:textId="4584ABA6"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t>Welcome and Opening Remarks (5 minutes)</w:t>
      </w:r>
    </w:p>
    <w:p w14:paraId="55A7F544" w14:textId="55EB7D6F" w:rsidR="003F7CE5" w:rsidRPr="003F7CE5" w:rsidDel="00D41550" w:rsidRDefault="003F7CE5" w:rsidP="003F7CE5">
      <w:pPr>
        <w:spacing w:after="240"/>
        <w:rPr>
          <w:del w:id="25" w:author="Knox, Amy [USA]" w:date="2019-06-04T09:56:00Z"/>
          <w:rFonts w:ascii="Segoe UI" w:eastAsia="Times New Roman" w:hAnsi="Segoe UI" w:cs="Segoe UI"/>
          <w:color w:val="24292E"/>
        </w:rPr>
      </w:pPr>
      <w:del w:id="26" w:author="Knox, Amy [USA]" w:date="2019-06-04T09:56:00Z">
        <w:r w:rsidRPr="003F7CE5" w:rsidDel="00D41550">
          <w:rPr>
            <w:rFonts w:ascii="Segoe UI" w:eastAsia="Times New Roman" w:hAnsi="Segoe UI" w:cs="Segoe UI"/>
            <w:i/>
            <w:iCs/>
            <w:color w:val="24292E"/>
          </w:rPr>
          <w:delText>[When the participant is ready, the moderator will begin the session with the following introduction.]</w:delText>
        </w:r>
      </w:del>
    </w:p>
    <w:p w14:paraId="2779270B" w14:textId="1D6783C5" w:rsidR="003F7CE5" w:rsidRPr="003F7CE5" w:rsidDel="00D41550" w:rsidRDefault="003F7CE5" w:rsidP="003F7CE5">
      <w:pPr>
        <w:spacing w:after="240"/>
        <w:rPr>
          <w:del w:id="27" w:author="Knox, Amy [USA]" w:date="2019-06-04T09:56:00Z"/>
          <w:rFonts w:ascii="Segoe UI" w:eastAsia="Times New Roman" w:hAnsi="Segoe UI" w:cs="Segoe UI"/>
          <w:color w:val="24292E"/>
        </w:rPr>
      </w:pPr>
      <w:del w:id="28" w:author="Knox, Amy [USA]" w:date="2019-06-04T09:56:00Z">
        <w:r w:rsidRPr="003F7CE5" w:rsidDel="00D41550">
          <w:rPr>
            <w:rFonts w:ascii="Segoe UI" w:eastAsia="Times New Roman" w:hAnsi="Segoe UI" w:cs="Segoe UI"/>
            <w:color w:val="24292E"/>
          </w:rPr>
          <w:delText>Thanks for joining us today! My name is [name], and I also have two colleagues on the line, Amy and Cindy. They are observing and taking notes. We work with a team at the VA that is enhancing the VA.gov website and we're interested in speaking with you today about a pilot program called VET TEC.</w:delText>
        </w:r>
      </w:del>
    </w:p>
    <w:p w14:paraId="6DDB95B4" w14:textId="0079E3E5" w:rsidR="003F7CE5" w:rsidRPr="003F7CE5" w:rsidDel="00D41550" w:rsidRDefault="003F7CE5" w:rsidP="003F7CE5">
      <w:pPr>
        <w:spacing w:after="240"/>
        <w:rPr>
          <w:del w:id="29" w:author="Knox, Amy [USA]" w:date="2019-06-04T09:56:00Z"/>
          <w:rFonts w:ascii="Segoe UI" w:eastAsia="Times New Roman" w:hAnsi="Segoe UI" w:cs="Segoe UI"/>
          <w:color w:val="24292E"/>
        </w:rPr>
      </w:pPr>
      <w:del w:id="30" w:author="Knox, Amy [USA]" w:date="2019-06-04T09:56:00Z">
        <w:r w:rsidRPr="003F7CE5" w:rsidDel="00D41550">
          <w:rPr>
            <w:rFonts w:ascii="Segoe UI" w:eastAsia="Times New Roman" w:hAnsi="Segoe UI" w:cs="Segoe UI"/>
            <w:color w:val="24292E"/>
          </w:rPr>
          <w:delText>VET TEC is a tuition assistance program designed to help Veterans advance in IT careers by enrolling in high-tech training programs.</w:delText>
        </w:r>
      </w:del>
    </w:p>
    <w:p w14:paraId="1C0B09E3" w14:textId="095AD253" w:rsidR="003F7CE5" w:rsidRPr="003F7CE5" w:rsidDel="00D41550" w:rsidRDefault="003F7CE5" w:rsidP="003F7CE5">
      <w:pPr>
        <w:spacing w:after="240"/>
        <w:rPr>
          <w:del w:id="31" w:author="Knox, Amy [USA]" w:date="2019-06-04T09:56:00Z"/>
          <w:rFonts w:ascii="Segoe UI" w:eastAsia="Times New Roman" w:hAnsi="Segoe UI" w:cs="Segoe UI"/>
          <w:color w:val="24292E"/>
        </w:rPr>
      </w:pPr>
      <w:del w:id="32" w:author="Knox, Amy [USA]" w:date="2019-06-04T09:56:00Z">
        <w:r w:rsidRPr="003F7CE5" w:rsidDel="00D41550">
          <w:rPr>
            <w:rFonts w:ascii="Segoe UI" w:eastAsia="Times New Roman" w:hAnsi="Segoe UI" w:cs="Segoe UI"/>
            <w:color w:val="24292E"/>
          </w:rPr>
          <w:delText>We’d like your thoughts on what aspects of the website work well and where we might make improvements to make things even easier for Veterans.</w:delText>
        </w:r>
      </w:del>
    </w:p>
    <w:p w14:paraId="6E8707BA" w14:textId="44277043" w:rsidR="003F7CE5" w:rsidRPr="003F7CE5" w:rsidDel="00D41550" w:rsidRDefault="003F7CE5" w:rsidP="003F7CE5">
      <w:pPr>
        <w:spacing w:after="240"/>
        <w:rPr>
          <w:del w:id="33" w:author="Knox, Amy [USA]" w:date="2019-06-04T09:56:00Z"/>
          <w:rFonts w:ascii="Segoe UI" w:eastAsia="Times New Roman" w:hAnsi="Segoe UI" w:cs="Segoe UI"/>
          <w:color w:val="24292E"/>
        </w:rPr>
      </w:pPr>
      <w:del w:id="34" w:author="Knox, Amy [USA]" w:date="2019-06-04T09:56:00Z">
        <w:r w:rsidRPr="003F7CE5" w:rsidDel="00D41550">
          <w:rPr>
            <w:rFonts w:ascii="Segoe UI" w:eastAsia="Times New Roman" w:hAnsi="Segoe UI" w:cs="Segoe UI"/>
            <w:color w:val="24292E"/>
          </w:rPr>
          <w:delText>Before we start, I’d like to mention a few logistical details:</w:delText>
        </w:r>
      </w:del>
    </w:p>
    <w:p w14:paraId="4D406899" w14:textId="105866AD" w:rsidR="003F7CE5" w:rsidRPr="003F7CE5" w:rsidDel="00D41550" w:rsidRDefault="003F7CE5" w:rsidP="003F7CE5">
      <w:pPr>
        <w:numPr>
          <w:ilvl w:val="0"/>
          <w:numId w:val="18"/>
        </w:numPr>
        <w:spacing w:before="100" w:beforeAutospacing="1" w:after="100" w:afterAutospacing="1"/>
        <w:rPr>
          <w:del w:id="35" w:author="Knox, Amy [USA]" w:date="2019-06-04T09:56:00Z"/>
          <w:rFonts w:ascii="Segoe UI" w:eastAsia="Times New Roman" w:hAnsi="Segoe UI" w:cs="Segoe UI"/>
          <w:color w:val="24292E"/>
        </w:rPr>
      </w:pPr>
      <w:del w:id="36" w:author="Knox, Amy [USA]" w:date="2019-06-04T09:56:00Z">
        <w:r w:rsidRPr="003F7CE5" w:rsidDel="00D41550">
          <w:rPr>
            <w:rFonts w:ascii="Segoe UI" w:eastAsia="Times New Roman" w:hAnsi="Segoe UI" w:cs="Segoe UI"/>
            <w:color w:val="24292E"/>
          </w:rPr>
          <w:delText>We are interested in hearing your honest opinions. We are in no way testing your knowledge or ability. Our goal is to be sure that application meets Veterans’ needs. You are welcome to express any opinions you wish. We look forward to hearing your thoughts and ideas and welcome your feedback.</w:delText>
        </w:r>
      </w:del>
    </w:p>
    <w:p w14:paraId="3AF9A381" w14:textId="663E5BD5" w:rsidR="003F7CE5" w:rsidRPr="003F7CE5" w:rsidDel="00D41550" w:rsidRDefault="003F7CE5" w:rsidP="003F7CE5">
      <w:pPr>
        <w:numPr>
          <w:ilvl w:val="0"/>
          <w:numId w:val="18"/>
        </w:numPr>
        <w:spacing w:before="60" w:after="100" w:afterAutospacing="1"/>
        <w:rPr>
          <w:del w:id="37" w:author="Knox, Amy [USA]" w:date="2019-06-04T09:56:00Z"/>
          <w:rFonts w:ascii="Segoe UI" w:eastAsia="Times New Roman" w:hAnsi="Segoe UI" w:cs="Segoe UI"/>
          <w:color w:val="24292E"/>
        </w:rPr>
      </w:pPr>
      <w:del w:id="38" w:author="Knox, Amy [USA]" w:date="2019-06-04T09:56:00Z">
        <w:r w:rsidRPr="003F7CE5" w:rsidDel="00D41550">
          <w:rPr>
            <w:rFonts w:ascii="Segoe UI" w:eastAsia="Times New Roman" w:hAnsi="Segoe UI" w:cs="Segoe UI"/>
            <w:color w:val="24292E"/>
          </w:rPr>
          <w:delText>If for any reason you want to pause or stop the session at any time, just let me know. I'd be happy to do so.</w:delText>
        </w:r>
      </w:del>
    </w:p>
    <w:p w14:paraId="16025140" w14:textId="6482F105" w:rsidR="003F7CE5" w:rsidRPr="003F7CE5" w:rsidDel="00D41550" w:rsidRDefault="003F7CE5" w:rsidP="003F7CE5">
      <w:pPr>
        <w:numPr>
          <w:ilvl w:val="0"/>
          <w:numId w:val="18"/>
        </w:numPr>
        <w:spacing w:before="60" w:after="100" w:afterAutospacing="1"/>
        <w:rPr>
          <w:del w:id="39" w:author="Knox, Amy [USA]" w:date="2019-06-04T09:56:00Z"/>
          <w:rFonts w:ascii="Segoe UI" w:eastAsia="Times New Roman" w:hAnsi="Segoe UI" w:cs="Segoe UI"/>
          <w:color w:val="24292E"/>
        </w:rPr>
      </w:pPr>
      <w:del w:id="40" w:author="Knox, Amy [USA]" w:date="2019-06-04T09:56:00Z">
        <w:r w:rsidRPr="003F7CE5" w:rsidDel="00D41550">
          <w:rPr>
            <w:rFonts w:ascii="Segoe UI" w:eastAsia="Times New Roman" w:hAnsi="Segoe UI" w:cs="Segoe UI"/>
            <w:color w:val="24292E"/>
          </w:rPr>
          <w:delText>By testing the site thoroughly, we hope to ensure that it’s written in a thoughtful way and gives Veterans all of the information they need to make informed decisions.</w:delText>
        </w:r>
      </w:del>
    </w:p>
    <w:p w14:paraId="71F3BF5E" w14:textId="5CEA05C6" w:rsidR="003F7CE5" w:rsidRPr="003F7CE5" w:rsidDel="00D41550" w:rsidRDefault="003F7CE5" w:rsidP="003F7CE5">
      <w:pPr>
        <w:numPr>
          <w:ilvl w:val="0"/>
          <w:numId w:val="18"/>
        </w:numPr>
        <w:spacing w:before="60" w:after="100" w:afterAutospacing="1"/>
        <w:rPr>
          <w:del w:id="41" w:author="Knox, Amy [USA]" w:date="2019-06-04T09:56:00Z"/>
          <w:rFonts w:ascii="Segoe UI" w:eastAsia="Times New Roman" w:hAnsi="Segoe UI" w:cs="Segoe UI"/>
          <w:color w:val="24292E"/>
        </w:rPr>
      </w:pPr>
      <w:del w:id="42" w:author="Knox, Amy [USA]" w:date="2019-06-04T09:56:00Z">
        <w:r w:rsidRPr="003F7CE5" w:rsidDel="00D41550">
          <w:rPr>
            <w:rFonts w:ascii="Segoe UI" w:eastAsia="Times New Roman" w:hAnsi="Segoe UI" w:cs="Segoe UI"/>
            <w:color w:val="24292E"/>
          </w:rPr>
          <w:delText>Do you have any questions so far?</w:delText>
        </w:r>
      </w:del>
    </w:p>
    <w:p w14:paraId="2F015F0D" w14:textId="4793AFEC" w:rsidR="003F7CE5" w:rsidRPr="003F7CE5" w:rsidDel="00D41550" w:rsidRDefault="003F7CE5" w:rsidP="003F7CE5">
      <w:pPr>
        <w:numPr>
          <w:ilvl w:val="0"/>
          <w:numId w:val="18"/>
        </w:numPr>
        <w:spacing w:before="60" w:after="100" w:afterAutospacing="1"/>
        <w:rPr>
          <w:del w:id="43" w:author="Knox, Amy [USA]" w:date="2019-06-04T09:56:00Z"/>
          <w:rFonts w:ascii="Segoe UI" w:eastAsia="Times New Roman" w:hAnsi="Segoe UI" w:cs="Segoe UI"/>
          <w:color w:val="24292E"/>
        </w:rPr>
      </w:pPr>
      <w:del w:id="44" w:author="Knox, Amy [USA]" w:date="2019-06-04T09:56:00Z">
        <w:r w:rsidRPr="003F7CE5" w:rsidDel="00D41550">
          <w:rPr>
            <w:rFonts w:ascii="Segoe UI" w:eastAsia="Times New Roman" w:hAnsi="Segoe UI" w:cs="Segoe UI"/>
            <w:color w:val="24292E"/>
          </w:rPr>
          <w:delText>Lastly, we generally record sessions, in case we need to confirm that we have captured your opinions accurately.</w:delText>
        </w:r>
      </w:del>
    </w:p>
    <w:p w14:paraId="62A850C2" w14:textId="6FCA3D24" w:rsidR="003F7CE5" w:rsidRPr="003F7CE5" w:rsidDel="00D41550" w:rsidRDefault="003F7CE5" w:rsidP="003F7CE5">
      <w:pPr>
        <w:spacing w:after="240"/>
        <w:rPr>
          <w:del w:id="45" w:author="Knox, Amy [USA]" w:date="2019-06-04T09:56:00Z"/>
          <w:rFonts w:ascii="Segoe UI" w:eastAsia="Times New Roman" w:hAnsi="Segoe UI" w:cs="Segoe UI"/>
          <w:color w:val="24292E"/>
        </w:rPr>
      </w:pPr>
      <w:del w:id="46" w:author="Knox, Amy [USA]" w:date="2019-06-04T09:56:00Z">
        <w:r w:rsidRPr="003F7CE5" w:rsidDel="00D41550">
          <w:rPr>
            <w:rFonts w:ascii="Segoe UI" w:eastAsia="Times New Roman" w:hAnsi="Segoe UI" w:cs="Segoe UI"/>
            <w:color w:val="24292E"/>
          </w:rPr>
          <w:delText>Are you comfortable if I record the audio as we talk today?</w:delText>
        </w:r>
      </w:del>
    </w:p>
    <w:p w14:paraId="6E2F16EA" w14:textId="41E8054D" w:rsidR="003F7CE5" w:rsidRPr="003F7CE5" w:rsidDel="00D41550" w:rsidRDefault="003F7CE5" w:rsidP="003F7CE5">
      <w:pPr>
        <w:spacing w:after="240"/>
        <w:rPr>
          <w:del w:id="47" w:author="Knox, Amy [USA]" w:date="2019-06-04T09:56:00Z"/>
          <w:rFonts w:ascii="Segoe UI" w:eastAsia="Times New Roman" w:hAnsi="Segoe UI" w:cs="Segoe UI"/>
          <w:color w:val="24292E"/>
        </w:rPr>
      </w:pPr>
      <w:del w:id="48" w:author="Knox, Amy [USA]" w:date="2019-06-04T09:56:00Z">
        <w:r w:rsidRPr="003F7CE5" w:rsidDel="00D41550">
          <w:rPr>
            <w:rFonts w:ascii="Segoe UI" w:eastAsia="Times New Roman" w:hAnsi="Segoe UI" w:cs="Segoe UI"/>
            <w:color w:val="24292E"/>
          </w:rPr>
          <w:delText>Great! I'm going to turn on screen and audio recording now. Once it's on, I'll ask again, as we like to have your verbal consent</w:delText>
        </w:r>
      </w:del>
    </w:p>
    <w:p w14:paraId="1F8EF330" w14:textId="482D8E68" w:rsidR="003F7CE5" w:rsidRPr="003F7CE5" w:rsidDel="00D41550" w:rsidRDefault="003F7CE5" w:rsidP="003F7CE5">
      <w:pPr>
        <w:spacing w:after="240"/>
        <w:rPr>
          <w:del w:id="49" w:author="Knox, Amy [USA]" w:date="2019-06-04T09:56:00Z"/>
          <w:rFonts w:ascii="Segoe UI" w:eastAsia="Times New Roman" w:hAnsi="Segoe UI" w:cs="Segoe UI"/>
          <w:color w:val="24292E"/>
        </w:rPr>
      </w:pPr>
      <w:del w:id="50" w:author="Knox, Amy [USA]" w:date="2019-06-04T09:56:00Z">
        <w:r w:rsidRPr="003F7CE5" w:rsidDel="00D41550">
          <w:rPr>
            <w:rFonts w:ascii="Segoe UI" w:eastAsia="Times New Roman" w:hAnsi="Segoe UI" w:cs="Segoe UI"/>
            <w:color w:val="24292E"/>
          </w:rPr>
          <w:delText>[The meeting host will begin audio and screen recording.]</w:delText>
        </w:r>
      </w:del>
    </w:p>
    <w:p w14:paraId="4A144CBB" w14:textId="63D92B08"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Are you comfortable if we record the audio and screen movements today?</w:t>
      </w:r>
      <w:ins w:id="51" w:author="Knox, Amy [USA]" w:date="2019-06-04T09:55:00Z">
        <w:r w:rsidR="00D41550">
          <w:rPr>
            <w:rFonts w:ascii="Segoe UI" w:eastAsia="Times New Roman" w:hAnsi="Segoe UI" w:cs="Segoe UI"/>
            <w:color w:val="24292E"/>
          </w:rPr>
          <w:t xml:space="preserve"> YES.</w:t>
        </w:r>
      </w:ins>
    </w:p>
    <w:p w14:paraId="07D0890A" w14:textId="77777777"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t>Warm-up Questions (5 minutes)</w:t>
      </w:r>
    </w:p>
    <w:p w14:paraId="6625F5B5"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Before we look at the website, let’s start with a few warm-up questions.</w:t>
      </w:r>
    </w:p>
    <w:p w14:paraId="59501FFB" w14:textId="6FA5EA14" w:rsidR="003F7CE5" w:rsidRDefault="003F7CE5" w:rsidP="003F7CE5">
      <w:pPr>
        <w:numPr>
          <w:ilvl w:val="0"/>
          <w:numId w:val="19"/>
        </w:numPr>
        <w:spacing w:before="100" w:beforeAutospacing="1" w:after="100" w:afterAutospacing="1"/>
        <w:rPr>
          <w:ins w:id="52" w:author="Knox, Amy [USA]" w:date="2019-06-04T09:12:00Z"/>
          <w:rFonts w:ascii="Segoe UI" w:eastAsia="Times New Roman" w:hAnsi="Segoe UI" w:cs="Segoe UI"/>
          <w:color w:val="24292E"/>
        </w:rPr>
      </w:pPr>
      <w:r w:rsidRPr="003F7CE5">
        <w:rPr>
          <w:rFonts w:ascii="Segoe UI" w:eastAsia="Times New Roman" w:hAnsi="Segoe UI" w:cs="Segoe UI"/>
          <w:color w:val="24292E"/>
        </w:rPr>
        <w:t>What interest, if any, do you have in pursuing a career in the high-tech industry?</w:t>
      </w:r>
    </w:p>
    <w:p w14:paraId="4B11F70D" w14:textId="0B3F9C3F" w:rsidR="005E3E9E" w:rsidRDefault="005E3E9E" w:rsidP="005E3E9E">
      <w:pPr>
        <w:spacing w:before="100" w:beforeAutospacing="1" w:after="100" w:afterAutospacing="1"/>
        <w:rPr>
          <w:ins w:id="53" w:author="Knox, Amy [USA]" w:date="2019-06-04T09:12:00Z"/>
          <w:rFonts w:ascii="Segoe UI" w:eastAsia="Times New Roman" w:hAnsi="Segoe UI" w:cs="Segoe UI"/>
          <w:color w:val="24292E"/>
        </w:rPr>
      </w:pPr>
    </w:p>
    <w:p w14:paraId="2259CD4B" w14:textId="5C5E0490" w:rsidR="005E3E9E" w:rsidRPr="003F7CE5" w:rsidRDefault="005E3E9E">
      <w:pPr>
        <w:spacing w:before="100" w:beforeAutospacing="1" w:after="100" w:afterAutospacing="1"/>
        <w:rPr>
          <w:rFonts w:ascii="Segoe UI" w:eastAsia="Times New Roman" w:hAnsi="Segoe UI" w:cs="Segoe UI"/>
          <w:color w:val="24292E"/>
        </w:rPr>
        <w:pPrChange w:id="54" w:author="Knox, Amy [USA]" w:date="2019-06-04T09:12:00Z">
          <w:pPr>
            <w:numPr>
              <w:numId w:val="19"/>
            </w:numPr>
            <w:tabs>
              <w:tab w:val="num" w:pos="720"/>
            </w:tabs>
            <w:spacing w:before="100" w:beforeAutospacing="1" w:after="100" w:afterAutospacing="1"/>
            <w:ind w:left="720" w:hanging="360"/>
          </w:pPr>
        </w:pPrChange>
      </w:pPr>
      <w:ins w:id="55" w:author="Knox, Amy [USA]" w:date="2019-06-04T09:12:00Z">
        <w:r>
          <w:rPr>
            <w:rFonts w:ascii="Segoe UI" w:eastAsia="Times New Roman" w:hAnsi="Segoe UI" w:cs="Segoe UI"/>
            <w:color w:val="24292E"/>
          </w:rPr>
          <w:t xml:space="preserve">Absolutely. </w:t>
        </w:r>
        <w:proofErr w:type="gramStart"/>
        <w:r>
          <w:rPr>
            <w:rFonts w:ascii="Segoe UI" w:eastAsia="Times New Roman" w:hAnsi="Segoe UI" w:cs="Segoe UI"/>
            <w:color w:val="24292E"/>
          </w:rPr>
          <w:t>Definitely interested</w:t>
        </w:r>
        <w:proofErr w:type="gramEnd"/>
        <w:r>
          <w:rPr>
            <w:rFonts w:ascii="Segoe UI" w:eastAsia="Times New Roman" w:hAnsi="Segoe UI" w:cs="Segoe UI"/>
            <w:color w:val="24292E"/>
          </w:rPr>
          <w:t xml:space="preserve"> – given the way the world is moving. It’s better to be onboard than not. </w:t>
        </w:r>
      </w:ins>
    </w:p>
    <w:p w14:paraId="71E7CA5B" w14:textId="1DE1E646" w:rsidR="003F7CE5" w:rsidRDefault="003F7CE5" w:rsidP="003F7CE5">
      <w:pPr>
        <w:numPr>
          <w:ilvl w:val="0"/>
          <w:numId w:val="19"/>
        </w:numPr>
        <w:spacing w:before="60" w:after="100" w:afterAutospacing="1"/>
        <w:rPr>
          <w:ins w:id="56" w:author="Knox, Amy [USA]" w:date="2019-06-04T09:12:00Z"/>
          <w:rFonts w:ascii="Segoe UI" w:eastAsia="Times New Roman" w:hAnsi="Segoe UI" w:cs="Segoe UI"/>
          <w:color w:val="24292E"/>
        </w:rPr>
      </w:pPr>
      <w:r w:rsidRPr="003F7CE5">
        <w:rPr>
          <w:rFonts w:ascii="Segoe UI" w:eastAsia="Times New Roman" w:hAnsi="Segoe UI" w:cs="Segoe UI"/>
          <w:color w:val="24292E"/>
        </w:rPr>
        <w:t>If you were interested in attending a high-tech training program, how would you decide what course to attend?</w:t>
      </w:r>
    </w:p>
    <w:p w14:paraId="7E4BDCB9" w14:textId="3F5FA87B" w:rsidR="005E3E9E" w:rsidRDefault="005E3E9E" w:rsidP="005E3E9E">
      <w:pPr>
        <w:spacing w:before="60" w:after="100" w:afterAutospacing="1"/>
        <w:rPr>
          <w:ins w:id="57" w:author="Knox, Amy [USA]" w:date="2019-06-04T09:12:00Z"/>
          <w:rFonts w:ascii="Segoe UI" w:eastAsia="Times New Roman" w:hAnsi="Segoe UI" w:cs="Segoe UI"/>
          <w:color w:val="24292E"/>
        </w:rPr>
      </w:pPr>
    </w:p>
    <w:p w14:paraId="53CF5983" w14:textId="02A68783" w:rsidR="005E3E9E" w:rsidRPr="003F7CE5" w:rsidRDefault="005E3E9E">
      <w:pPr>
        <w:spacing w:before="60" w:after="100" w:afterAutospacing="1"/>
        <w:rPr>
          <w:rFonts w:ascii="Segoe UI" w:eastAsia="Times New Roman" w:hAnsi="Segoe UI" w:cs="Segoe UI"/>
          <w:color w:val="24292E"/>
        </w:rPr>
        <w:pPrChange w:id="58" w:author="Knox, Amy [USA]" w:date="2019-06-04T09:12:00Z">
          <w:pPr>
            <w:numPr>
              <w:numId w:val="19"/>
            </w:numPr>
            <w:tabs>
              <w:tab w:val="num" w:pos="720"/>
            </w:tabs>
            <w:spacing w:before="60" w:after="100" w:afterAutospacing="1"/>
            <w:ind w:left="720" w:hanging="360"/>
          </w:pPr>
        </w:pPrChange>
      </w:pPr>
      <w:ins w:id="59" w:author="Knox, Amy [USA]" w:date="2019-06-04T09:12:00Z">
        <w:r>
          <w:rPr>
            <w:rFonts w:ascii="Segoe UI" w:eastAsia="Times New Roman" w:hAnsi="Segoe UI" w:cs="Segoe UI"/>
            <w:color w:val="24292E"/>
          </w:rPr>
          <w:lastRenderedPageBreak/>
          <w:t>Ba</w:t>
        </w:r>
      </w:ins>
      <w:ins w:id="60" w:author="Knox, Amy [USA]" w:date="2019-06-04T09:13:00Z">
        <w:r>
          <w:rPr>
            <w:rFonts w:ascii="Segoe UI" w:eastAsia="Times New Roman" w:hAnsi="Segoe UI" w:cs="Segoe UI"/>
            <w:color w:val="24292E"/>
          </w:rPr>
          <w:t xml:space="preserve">sed on what’s going to be the most </w:t>
        </w:r>
        <w:proofErr w:type="spellStart"/>
        <w:r>
          <w:rPr>
            <w:rFonts w:ascii="Segoe UI" w:eastAsia="Times New Roman" w:hAnsi="Segoe UI" w:cs="Segoe UI"/>
            <w:color w:val="24292E"/>
          </w:rPr>
          <w:t>benefical</w:t>
        </w:r>
        <w:proofErr w:type="spellEnd"/>
        <w:r>
          <w:rPr>
            <w:rFonts w:ascii="Segoe UI" w:eastAsia="Times New Roman" w:hAnsi="Segoe UI" w:cs="Segoe UI"/>
            <w:color w:val="24292E"/>
          </w:rPr>
          <w:t xml:space="preserve">, the best, easiest for me to learn.  Something I could understand and something with a good return on investment. </w:t>
        </w:r>
      </w:ins>
    </w:p>
    <w:p w14:paraId="644AEDA8" w14:textId="49A96875" w:rsidR="003F7CE5" w:rsidRDefault="003F7CE5" w:rsidP="003F7CE5">
      <w:pPr>
        <w:numPr>
          <w:ilvl w:val="0"/>
          <w:numId w:val="19"/>
        </w:numPr>
        <w:spacing w:before="60" w:after="100" w:afterAutospacing="1"/>
        <w:rPr>
          <w:ins w:id="61" w:author="Knox, Amy [USA]" w:date="2019-06-04T09:13:00Z"/>
          <w:rFonts w:ascii="Segoe UI" w:eastAsia="Times New Roman" w:hAnsi="Segoe UI" w:cs="Segoe UI"/>
          <w:color w:val="24292E"/>
        </w:rPr>
      </w:pPr>
      <w:r w:rsidRPr="003F7CE5">
        <w:rPr>
          <w:rFonts w:ascii="Segoe UI" w:eastAsia="Times New Roman" w:hAnsi="Segoe UI" w:cs="Segoe UI"/>
          <w:color w:val="24292E"/>
        </w:rPr>
        <w:t>What factors would be most important to you when selecting a course?</w:t>
      </w:r>
    </w:p>
    <w:p w14:paraId="03192F5F" w14:textId="307B2FBC" w:rsidR="005E3E9E" w:rsidRDefault="005E3E9E" w:rsidP="005E3E9E">
      <w:pPr>
        <w:spacing w:before="60" w:after="100" w:afterAutospacing="1"/>
        <w:rPr>
          <w:ins w:id="62" w:author="Knox, Amy [USA]" w:date="2019-06-04T09:13:00Z"/>
          <w:rFonts w:ascii="Segoe UI" w:eastAsia="Times New Roman" w:hAnsi="Segoe UI" w:cs="Segoe UI"/>
          <w:color w:val="24292E"/>
        </w:rPr>
      </w:pPr>
      <w:proofErr w:type="gramStart"/>
      <w:ins w:id="63" w:author="Knox, Amy [USA]" w:date="2019-06-04T09:13:00Z">
        <w:r>
          <w:rPr>
            <w:rFonts w:ascii="Segoe UI" w:eastAsia="Times New Roman" w:hAnsi="Segoe UI" w:cs="Segoe UI"/>
            <w:color w:val="24292E"/>
          </w:rPr>
          <w:t>Definitely the</w:t>
        </w:r>
        <w:proofErr w:type="gramEnd"/>
        <w:r>
          <w:rPr>
            <w:rFonts w:ascii="Segoe UI" w:eastAsia="Times New Roman" w:hAnsi="Segoe UI" w:cs="Segoe UI"/>
            <w:color w:val="24292E"/>
          </w:rPr>
          <w:t xml:space="preserve"> ROI. </w:t>
        </w:r>
      </w:ins>
    </w:p>
    <w:p w14:paraId="00E30AE7" w14:textId="189274A6" w:rsidR="005E3E9E" w:rsidRDefault="005E3E9E" w:rsidP="005E3E9E">
      <w:pPr>
        <w:spacing w:before="60" w:after="100" w:afterAutospacing="1"/>
        <w:rPr>
          <w:ins w:id="64" w:author="Knox, Amy [USA]" w:date="2019-06-04T09:14:00Z"/>
          <w:rFonts w:ascii="Segoe UI" w:eastAsia="Times New Roman" w:hAnsi="Segoe UI" w:cs="Segoe UI"/>
          <w:color w:val="24292E"/>
        </w:rPr>
      </w:pPr>
      <w:ins w:id="65" w:author="Knox, Amy [USA]" w:date="2019-06-04T09:13:00Z">
        <w:r>
          <w:rPr>
            <w:rFonts w:ascii="Segoe UI" w:eastAsia="Times New Roman" w:hAnsi="Segoe UI" w:cs="Segoe UI"/>
            <w:color w:val="24292E"/>
          </w:rPr>
          <w:t>(Looking at program categories): Media a</w:t>
        </w:r>
      </w:ins>
      <w:ins w:id="66" w:author="Knox, Amy [USA]" w:date="2019-06-04T09:14:00Z">
        <w:r>
          <w:rPr>
            <w:rFonts w:ascii="Segoe UI" w:eastAsia="Times New Roman" w:hAnsi="Segoe UI" w:cs="Segoe UI"/>
            <w:color w:val="24292E"/>
          </w:rPr>
          <w:t xml:space="preserve">pplication seems </w:t>
        </w:r>
        <w:proofErr w:type="gramStart"/>
        <w:r>
          <w:rPr>
            <w:rFonts w:ascii="Segoe UI" w:eastAsia="Times New Roman" w:hAnsi="Segoe UI" w:cs="Segoe UI"/>
            <w:color w:val="24292E"/>
          </w:rPr>
          <w:t>vague,</w:t>
        </w:r>
        <w:proofErr w:type="gramEnd"/>
        <w:r>
          <w:rPr>
            <w:rFonts w:ascii="Segoe UI" w:eastAsia="Times New Roman" w:hAnsi="Segoe UI" w:cs="Segoe UI"/>
            <w:color w:val="24292E"/>
          </w:rPr>
          <w:t xml:space="preserve"> information science seems vague. </w:t>
        </w:r>
      </w:ins>
    </w:p>
    <w:p w14:paraId="4591C977" w14:textId="6A59F6EB" w:rsidR="005E3E9E" w:rsidRPr="003F7CE5" w:rsidRDefault="005E3E9E">
      <w:pPr>
        <w:spacing w:before="60" w:after="100" w:afterAutospacing="1"/>
        <w:rPr>
          <w:rFonts w:ascii="Segoe UI" w:eastAsia="Times New Roman" w:hAnsi="Segoe UI" w:cs="Segoe UI"/>
          <w:color w:val="24292E"/>
        </w:rPr>
        <w:pPrChange w:id="67" w:author="Knox, Amy [USA]" w:date="2019-06-04T09:13:00Z">
          <w:pPr>
            <w:numPr>
              <w:numId w:val="19"/>
            </w:numPr>
            <w:tabs>
              <w:tab w:val="num" w:pos="720"/>
            </w:tabs>
            <w:spacing w:before="60" w:after="100" w:afterAutospacing="1"/>
            <w:ind w:left="720" w:hanging="360"/>
          </w:pPr>
        </w:pPrChange>
      </w:pPr>
      <w:ins w:id="68" w:author="Knox, Amy [USA]" w:date="2019-06-04T09:14:00Z">
        <w:r>
          <w:rPr>
            <w:rFonts w:ascii="Segoe UI" w:eastAsia="Times New Roman" w:hAnsi="Segoe UI" w:cs="Segoe UI"/>
            <w:color w:val="24292E"/>
          </w:rPr>
          <w:t>My degree – that I’ll get in July – is a business tech administration – kind of an Information Science degree</w:t>
        </w:r>
      </w:ins>
      <w:ins w:id="69" w:author="Knox, Amy [USA]" w:date="2019-06-04T09:15:00Z">
        <w:r>
          <w:rPr>
            <w:rFonts w:ascii="Segoe UI" w:eastAsia="Times New Roman" w:hAnsi="Segoe UI" w:cs="Segoe UI"/>
            <w:color w:val="24292E"/>
          </w:rPr>
          <w:t>.</w:t>
        </w:r>
      </w:ins>
    </w:p>
    <w:p w14:paraId="298C35C0" w14:textId="77777777" w:rsidR="003F7CE5" w:rsidRPr="003F7CE5" w:rsidRDefault="003F7CE5" w:rsidP="003F7CE5">
      <w:pPr>
        <w:numPr>
          <w:ilvl w:val="0"/>
          <w:numId w:val="19"/>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Have you used the GI Bill Comparison Tool before? If yes, what was your experience?</w:t>
      </w:r>
    </w:p>
    <w:p w14:paraId="02F6D9ED" w14:textId="6E3F82E7" w:rsidR="003F7CE5" w:rsidRPr="003F7CE5" w:rsidDel="00D41550" w:rsidRDefault="003F7CE5" w:rsidP="003F7CE5">
      <w:pPr>
        <w:spacing w:after="240"/>
        <w:rPr>
          <w:del w:id="70" w:author="Knox, Amy [USA]" w:date="2019-06-04T09:56:00Z"/>
          <w:rFonts w:ascii="Segoe UI" w:eastAsia="Times New Roman" w:hAnsi="Segoe UI" w:cs="Segoe UI"/>
          <w:color w:val="24292E"/>
        </w:rPr>
      </w:pPr>
      <w:del w:id="71" w:author="Knox, Amy [USA]" w:date="2019-06-04T09:56:00Z">
        <w:r w:rsidRPr="003F7CE5" w:rsidDel="00D41550">
          <w:rPr>
            <w:rFonts w:ascii="Segoe UI" w:eastAsia="Times New Roman" w:hAnsi="Segoe UI" w:cs="Segoe UI"/>
            <w:color w:val="24292E"/>
          </w:rPr>
          <w:delText>Okay, let's go ahead and walk through a few scenarios.</w:delText>
        </w:r>
      </w:del>
    </w:p>
    <w:p w14:paraId="5312FE09" w14:textId="7C52DE52" w:rsidR="003F7CE5" w:rsidRPr="003F7CE5" w:rsidDel="00D41550" w:rsidRDefault="003F7CE5" w:rsidP="003F7CE5">
      <w:pPr>
        <w:spacing w:before="360" w:after="240"/>
        <w:outlineLvl w:val="3"/>
        <w:rPr>
          <w:del w:id="72" w:author="Knox, Amy [USA]" w:date="2019-06-04T09:56:00Z"/>
          <w:rFonts w:ascii="Segoe UI" w:eastAsia="Times New Roman" w:hAnsi="Segoe UI" w:cs="Segoe UI"/>
          <w:b/>
          <w:bCs/>
          <w:color w:val="24292E"/>
        </w:rPr>
      </w:pPr>
      <w:del w:id="73" w:author="Knox, Amy [USA]" w:date="2019-06-04T09:56:00Z">
        <w:r w:rsidRPr="003F7CE5" w:rsidDel="00D41550">
          <w:rPr>
            <w:rFonts w:ascii="Segoe UI" w:eastAsia="Times New Roman" w:hAnsi="Segoe UI" w:cs="Segoe UI"/>
            <w:b/>
            <w:bCs/>
            <w:color w:val="24292E"/>
          </w:rPr>
          <w:delText>Think Aloud</w:delText>
        </w:r>
      </w:del>
    </w:p>
    <w:p w14:paraId="1AA88E2B" w14:textId="7579879E" w:rsidR="003F7CE5" w:rsidRPr="003F7CE5" w:rsidDel="00D41550" w:rsidRDefault="003F7CE5" w:rsidP="003F7CE5">
      <w:pPr>
        <w:spacing w:after="240"/>
        <w:rPr>
          <w:del w:id="74" w:author="Knox, Amy [USA]" w:date="2019-06-04T09:56:00Z"/>
          <w:rFonts w:ascii="Segoe UI" w:eastAsia="Times New Roman" w:hAnsi="Segoe UI" w:cs="Segoe UI"/>
          <w:color w:val="24292E"/>
        </w:rPr>
      </w:pPr>
      <w:del w:id="75" w:author="Knox, Amy [USA]" w:date="2019-06-04T09:56:00Z">
        <w:r w:rsidRPr="003F7CE5" w:rsidDel="00D41550">
          <w:rPr>
            <w:rFonts w:ascii="Segoe UI" w:eastAsia="Times New Roman" w:hAnsi="Segoe UI" w:cs="Segoe UI"/>
            <w:color w:val="24292E"/>
          </w:rPr>
          <w:delText>While you are going through the site, we ask that you please think aloud and vocalize your thoughts and decisions. The more you say about what you are thinking and wondering, the more we’ll learn. We are interested in your first reaction to each page, as well as what you are thinking as you engage with each page. If you have questions about what information needs to go in a particular field, it’s likely that many other Veterans will too. Sharing your thoughts aloud may seem strange at first, but it helps us understand what you are thinking and give us valuable information.</w:delText>
        </w:r>
      </w:del>
    </w:p>
    <w:p w14:paraId="4F62CB81" w14:textId="77777777"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t>Review the VET TEC Overview Page (5 minutes)</w:t>
      </w:r>
    </w:p>
    <w:p w14:paraId="1C26036F" w14:textId="77777777" w:rsidR="003F7CE5" w:rsidRPr="003F7CE5" w:rsidRDefault="00BD2139" w:rsidP="003F7CE5">
      <w:pPr>
        <w:spacing w:after="240"/>
        <w:rPr>
          <w:rFonts w:ascii="Segoe UI" w:eastAsia="Times New Roman" w:hAnsi="Segoe UI" w:cs="Segoe UI"/>
          <w:color w:val="24292E"/>
        </w:rPr>
      </w:pPr>
      <w:hyperlink r:id="rId5" w:history="1">
        <w:r w:rsidR="003F7CE5" w:rsidRPr="003F7CE5">
          <w:rPr>
            <w:rFonts w:ascii="Segoe UI" w:eastAsia="Times New Roman" w:hAnsi="Segoe UI" w:cs="Segoe UI"/>
            <w:color w:val="0366D6"/>
          </w:rPr>
          <w:t>https://vagov-content-pr-433.herokuapp.com/education/about-gi-bill-benefits/how-to-use-benefits/vettec-high-tech-program/</w:t>
        </w:r>
      </w:hyperlink>
    </w:p>
    <w:p w14:paraId="795E7E8E" w14:textId="63E7F1FA" w:rsidR="003F7CE5" w:rsidRPr="003F7CE5" w:rsidDel="00BD2139" w:rsidRDefault="003F7CE5" w:rsidP="003F7CE5">
      <w:pPr>
        <w:spacing w:after="240"/>
        <w:rPr>
          <w:del w:id="76" w:author="Knox, Amy [USA]" w:date="2019-06-06T16:35:00Z"/>
          <w:rFonts w:ascii="Segoe UI" w:eastAsia="Times New Roman" w:hAnsi="Segoe UI" w:cs="Segoe UI"/>
          <w:color w:val="24292E"/>
        </w:rPr>
      </w:pPr>
      <w:del w:id="77" w:author="Knox, Amy [USA]" w:date="2019-06-06T16:35:00Z">
        <w:r w:rsidRPr="003F7CE5" w:rsidDel="00BD2139">
          <w:rPr>
            <w:rFonts w:ascii="Segoe UI" w:eastAsia="Times New Roman" w:hAnsi="Segoe UI" w:cs="Segoe UI"/>
            <w:color w:val="24292E"/>
          </w:rPr>
          <w:delText>To give you a little more background on the VET TEC program, we'd like to share an overview page with you. Feel free to take as much time as you like reading the page and let us know when you are ready to continue.</w:delText>
        </w:r>
      </w:del>
    </w:p>
    <w:p w14:paraId="392A077F" w14:textId="440EC959" w:rsidR="003F7CE5" w:rsidRDefault="003F7CE5" w:rsidP="003F7CE5">
      <w:pPr>
        <w:spacing w:after="240"/>
        <w:rPr>
          <w:ins w:id="78" w:author="Knox, Amy [USA]" w:date="2019-06-04T09:11:00Z"/>
          <w:rFonts w:ascii="Segoe UI" w:eastAsia="Times New Roman" w:hAnsi="Segoe UI" w:cs="Segoe UI"/>
          <w:color w:val="24292E"/>
        </w:rPr>
      </w:pPr>
      <w:r w:rsidRPr="003F7CE5">
        <w:rPr>
          <w:rFonts w:ascii="Segoe UI" w:eastAsia="Times New Roman" w:hAnsi="Segoe UI" w:cs="Segoe UI"/>
          <w:color w:val="24292E"/>
        </w:rPr>
        <w:t>Do you have any questions about what you’ve read?</w:t>
      </w:r>
    </w:p>
    <w:p w14:paraId="064F40F0" w14:textId="297AF65B" w:rsidR="001E058E" w:rsidRDefault="001E058E" w:rsidP="003F7CE5">
      <w:pPr>
        <w:spacing w:after="240"/>
        <w:rPr>
          <w:ins w:id="79" w:author="Knox, Amy [USA]" w:date="2019-06-04T09:11:00Z"/>
          <w:rFonts w:ascii="Segoe UI" w:eastAsia="Times New Roman" w:hAnsi="Segoe UI" w:cs="Segoe UI"/>
          <w:color w:val="24292E"/>
        </w:rPr>
      </w:pPr>
    </w:p>
    <w:p w14:paraId="6D49B941" w14:textId="6DB22A2F" w:rsidR="001E058E" w:rsidRDefault="005E3E9E" w:rsidP="003F7CE5">
      <w:pPr>
        <w:spacing w:after="240"/>
        <w:rPr>
          <w:ins w:id="80" w:author="Knox, Amy [USA]" w:date="2019-06-04T09:12:00Z"/>
          <w:rFonts w:ascii="Segoe UI" w:eastAsia="Times New Roman" w:hAnsi="Segoe UI" w:cs="Segoe UI"/>
          <w:color w:val="24292E"/>
        </w:rPr>
      </w:pPr>
      <w:ins w:id="81" w:author="Knox, Amy [USA]" w:date="2019-06-04T09:11:00Z">
        <w:r>
          <w:rPr>
            <w:rFonts w:ascii="Segoe UI" w:eastAsia="Times New Roman" w:hAnsi="Segoe UI" w:cs="Segoe UI"/>
            <w:color w:val="24292E"/>
          </w:rPr>
          <w:t xml:space="preserve">Still have 5 months on my </w:t>
        </w:r>
      </w:ins>
      <w:ins w:id="82" w:author="Knox, Amy [USA]" w:date="2019-06-04T09:12:00Z">
        <w:r>
          <w:rPr>
            <w:rFonts w:ascii="Segoe UI" w:eastAsia="Times New Roman" w:hAnsi="Segoe UI" w:cs="Segoe UI"/>
            <w:color w:val="24292E"/>
          </w:rPr>
          <w:t xml:space="preserve">GI Bill so that’ll be good for me. </w:t>
        </w:r>
      </w:ins>
    </w:p>
    <w:p w14:paraId="67092FD4" w14:textId="667CC170" w:rsidR="005E3E9E" w:rsidRDefault="005E3E9E" w:rsidP="003F7CE5">
      <w:pPr>
        <w:spacing w:after="240"/>
        <w:rPr>
          <w:ins w:id="83" w:author="Knox, Amy [USA]" w:date="2019-06-04T09:12:00Z"/>
          <w:rFonts w:ascii="Segoe UI" w:eastAsia="Times New Roman" w:hAnsi="Segoe UI" w:cs="Segoe UI"/>
          <w:color w:val="24292E"/>
        </w:rPr>
      </w:pPr>
    </w:p>
    <w:p w14:paraId="5B15D554" w14:textId="5254A14C" w:rsidR="005E3E9E" w:rsidRPr="003F7CE5" w:rsidDel="00D41550" w:rsidRDefault="005E3E9E" w:rsidP="003F7CE5">
      <w:pPr>
        <w:spacing w:after="240"/>
        <w:rPr>
          <w:del w:id="84" w:author="Knox, Amy [USA]" w:date="2019-06-04T09:56:00Z"/>
          <w:rFonts w:ascii="Segoe UI" w:eastAsia="Times New Roman" w:hAnsi="Segoe UI" w:cs="Segoe UI"/>
          <w:color w:val="24292E"/>
        </w:rPr>
      </w:pPr>
    </w:p>
    <w:p w14:paraId="1C6E5AFF" w14:textId="4BFE8BCB" w:rsidR="003F7CE5" w:rsidRPr="003F7CE5" w:rsidDel="00D41550" w:rsidRDefault="003F7CE5" w:rsidP="003F7CE5">
      <w:pPr>
        <w:spacing w:before="360" w:after="240"/>
        <w:outlineLvl w:val="3"/>
        <w:rPr>
          <w:del w:id="85" w:author="Knox, Amy [USA]" w:date="2019-06-04T09:56:00Z"/>
          <w:rFonts w:ascii="Segoe UI" w:eastAsia="Times New Roman" w:hAnsi="Segoe UI" w:cs="Segoe UI"/>
          <w:b/>
          <w:bCs/>
          <w:color w:val="24292E"/>
        </w:rPr>
      </w:pPr>
      <w:del w:id="86" w:author="Knox, Amy [USA]" w:date="2019-06-04T09:56:00Z">
        <w:r w:rsidRPr="003F7CE5" w:rsidDel="00D41550">
          <w:rPr>
            <w:rFonts w:ascii="Segoe UI" w:eastAsia="Times New Roman" w:hAnsi="Segoe UI" w:cs="Segoe UI"/>
            <w:b/>
            <w:bCs/>
            <w:color w:val="24292E"/>
          </w:rPr>
          <w:delText>Prototype</w:delText>
        </w:r>
      </w:del>
    </w:p>
    <w:p w14:paraId="50A5A388" w14:textId="6BCCABAB" w:rsidR="003F7CE5" w:rsidRPr="003F7CE5" w:rsidDel="00D41550" w:rsidRDefault="003F7CE5" w:rsidP="003F7CE5">
      <w:pPr>
        <w:spacing w:after="240"/>
        <w:rPr>
          <w:del w:id="87" w:author="Knox, Amy [USA]" w:date="2019-06-04T09:56:00Z"/>
          <w:rFonts w:ascii="Segoe UI" w:eastAsia="Times New Roman" w:hAnsi="Segoe UI" w:cs="Segoe UI"/>
          <w:color w:val="24292E"/>
        </w:rPr>
      </w:pPr>
      <w:del w:id="88" w:author="Knox, Amy [USA]" w:date="2019-06-04T09:56:00Z">
        <w:r w:rsidRPr="003F7CE5" w:rsidDel="00D41550">
          <w:rPr>
            <w:rFonts w:ascii="Segoe UI" w:eastAsia="Times New Roman" w:hAnsi="Segoe UI" w:cs="Segoe UI"/>
            <w:color w:val="24292E"/>
          </w:rPr>
          <w:delText>Let switch over to the Comparison Tool.</w:delText>
        </w:r>
      </w:del>
    </w:p>
    <w:p w14:paraId="7D7F6966" w14:textId="6BC961E4" w:rsidR="003F7CE5" w:rsidRPr="003F7CE5" w:rsidDel="00D41550" w:rsidRDefault="003F7CE5" w:rsidP="003F7CE5">
      <w:pPr>
        <w:spacing w:after="240"/>
        <w:rPr>
          <w:del w:id="89" w:author="Knox, Amy [USA]" w:date="2019-06-04T09:56:00Z"/>
          <w:rFonts w:ascii="Segoe UI" w:eastAsia="Times New Roman" w:hAnsi="Segoe UI" w:cs="Segoe UI"/>
          <w:color w:val="24292E"/>
        </w:rPr>
      </w:pPr>
      <w:del w:id="90" w:author="Knox, Amy [USA]" w:date="2019-06-04T09:56:00Z">
        <w:r w:rsidRPr="003F7CE5" w:rsidDel="00D41550">
          <w:rPr>
            <w:rFonts w:ascii="Segoe UI" w:eastAsia="Times New Roman" w:hAnsi="Segoe UI" w:cs="Segoe UI"/>
            <w:color w:val="24292E"/>
          </w:rPr>
          <w:delText>Just so you know, this is a prototype, rather than a real website. We create mock-ups like these and share them with Veterans in sessions like this to be sure we have everything right before we code the actual website. You'll notice that only certain links have been activated and you’ll not need to enter any data. When you click a field, text will appear automatically.</w:delText>
        </w:r>
      </w:del>
    </w:p>
    <w:p w14:paraId="1BFB7BD2" w14:textId="77777777"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t>Scenario #1 (10 minutes)</w:t>
      </w:r>
    </w:p>
    <w:p w14:paraId="19C9F43E" w14:textId="304061DE" w:rsidR="003F7CE5" w:rsidRPr="003F7CE5" w:rsidDel="005E3E9E" w:rsidRDefault="003F7CE5" w:rsidP="003F7CE5">
      <w:pPr>
        <w:spacing w:after="240"/>
        <w:rPr>
          <w:del w:id="91" w:author="Knox, Amy [USA]" w:date="2019-06-04T09:15:00Z"/>
          <w:rFonts w:ascii="Segoe UI" w:eastAsia="Times New Roman" w:hAnsi="Segoe UI" w:cs="Segoe UI"/>
          <w:color w:val="24292E"/>
        </w:rPr>
      </w:pPr>
      <w:r w:rsidRPr="003F7CE5">
        <w:rPr>
          <w:rFonts w:ascii="Segoe UI" w:eastAsia="Times New Roman" w:hAnsi="Segoe UI" w:cs="Segoe UI"/>
          <w:color w:val="24292E"/>
        </w:rPr>
        <w:t>Let’s assume you'd like to advance your IT career by taking advantage of the new VET TEC program. You are interested in finding a local training course to attend. Using the GI Bill Comparison Tool, how would you find a training course and determine how much housing allowance you’d receive while attending the course?</w:t>
      </w:r>
    </w:p>
    <w:p w14:paraId="1A80D2FA" w14:textId="77777777" w:rsidR="005E3E9E" w:rsidRDefault="005E3E9E" w:rsidP="003F7CE5">
      <w:pPr>
        <w:spacing w:after="240"/>
        <w:rPr>
          <w:ins w:id="92" w:author="Knox, Amy [USA]" w:date="2019-06-04T09:15:00Z"/>
          <w:rFonts w:ascii="Segoe UI" w:eastAsia="Times New Roman" w:hAnsi="Segoe UI" w:cs="Segoe UI"/>
          <w:color w:val="24292E"/>
        </w:rPr>
      </w:pPr>
    </w:p>
    <w:p w14:paraId="06BF3928" w14:textId="78E8AC2F" w:rsidR="005E3E9E" w:rsidRDefault="005E3E9E" w:rsidP="003F7CE5">
      <w:pPr>
        <w:spacing w:after="240"/>
        <w:rPr>
          <w:ins w:id="93" w:author="Knox, Amy [USA]" w:date="2019-06-04T09:15:00Z"/>
          <w:rFonts w:ascii="Segoe UI" w:eastAsia="Times New Roman" w:hAnsi="Segoe UI" w:cs="Segoe UI"/>
          <w:color w:val="24292E"/>
        </w:rPr>
      </w:pPr>
    </w:p>
    <w:p w14:paraId="11229225" w14:textId="1DCF96BC" w:rsidR="005E3E9E" w:rsidRDefault="005E3E9E" w:rsidP="003F7CE5">
      <w:pPr>
        <w:spacing w:after="240"/>
        <w:rPr>
          <w:ins w:id="94" w:author="Knox, Amy [USA]" w:date="2019-06-04T09:17:00Z"/>
          <w:rFonts w:ascii="Segoe UI" w:eastAsia="Times New Roman" w:hAnsi="Segoe UI" w:cs="Segoe UI"/>
          <w:color w:val="24292E"/>
        </w:rPr>
      </w:pPr>
      <w:ins w:id="95" w:author="Knox, Amy [USA]" w:date="2019-06-04T09:16:00Z">
        <w:r>
          <w:rPr>
            <w:rFonts w:ascii="Segoe UI" w:eastAsia="Times New Roman" w:hAnsi="Segoe UI" w:cs="Segoe UI"/>
            <w:color w:val="24292E"/>
          </w:rPr>
          <w:t xml:space="preserve">In the past when I’ve used this comparison tool, i would click to make sure there weren’t other options </w:t>
        </w:r>
        <w:commentRangeStart w:id="96"/>
        <w:r>
          <w:rPr>
            <w:rFonts w:ascii="Segoe UI" w:eastAsia="Times New Roman" w:hAnsi="Segoe UI" w:cs="Segoe UI"/>
            <w:color w:val="24292E"/>
          </w:rPr>
          <w:t>(like reserve)</w:t>
        </w:r>
        <w:commentRangeEnd w:id="96"/>
        <w:r>
          <w:rPr>
            <w:rStyle w:val="CommentReference"/>
          </w:rPr>
          <w:commentReference w:id="96"/>
        </w:r>
      </w:ins>
    </w:p>
    <w:p w14:paraId="3FD66677" w14:textId="050156A8" w:rsidR="005E3E9E" w:rsidRDefault="005E3E9E" w:rsidP="003F7CE5">
      <w:pPr>
        <w:spacing w:after="240"/>
        <w:rPr>
          <w:ins w:id="97" w:author="Knox, Amy [USA]" w:date="2019-06-04T09:17:00Z"/>
          <w:rFonts w:ascii="Segoe UI" w:eastAsia="Times New Roman" w:hAnsi="Segoe UI" w:cs="Segoe UI"/>
          <w:color w:val="24292E"/>
        </w:rPr>
      </w:pPr>
    </w:p>
    <w:p w14:paraId="1F6617FE" w14:textId="311943F9" w:rsidR="005E3E9E" w:rsidRDefault="005E3E9E" w:rsidP="003F7CE5">
      <w:pPr>
        <w:spacing w:after="240"/>
        <w:rPr>
          <w:ins w:id="98" w:author="Knox, Amy [USA]" w:date="2019-06-04T09:18:00Z"/>
          <w:rFonts w:ascii="Segoe UI" w:eastAsia="Times New Roman" w:hAnsi="Segoe UI" w:cs="Segoe UI"/>
          <w:color w:val="24292E"/>
        </w:rPr>
      </w:pPr>
      <w:ins w:id="99" w:author="Knox, Amy [USA]" w:date="2019-06-04T09:17:00Z">
        <w:r>
          <w:rPr>
            <w:rFonts w:ascii="Segoe UI" w:eastAsia="Times New Roman" w:hAnsi="Segoe UI" w:cs="Segoe UI"/>
            <w:color w:val="24292E"/>
          </w:rPr>
          <w:lastRenderedPageBreak/>
          <w:t>I’d for sure be interested in a brick and mortar – in person.  I’d type in Baltimore to see what’s there or I’d check</w:t>
        </w:r>
      </w:ins>
      <w:ins w:id="100" w:author="Knox, Amy [USA]" w:date="2019-06-04T09:18:00Z">
        <w:r>
          <w:rPr>
            <w:rFonts w:ascii="Segoe UI" w:eastAsia="Times New Roman" w:hAnsi="Segoe UI" w:cs="Segoe UI"/>
            <w:color w:val="24292E"/>
          </w:rPr>
          <w:t xml:space="preserve"> other cities. </w:t>
        </w:r>
      </w:ins>
    </w:p>
    <w:p w14:paraId="3151736F" w14:textId="394FE4C2" w:rsidR="005E3E9E" w:rsidRDefault="005E3E9E" w:rsidP="003F7CE5">
      <w:pPr>
        <w:spacing w:after="240"/>
        <w:rPr>
          <w:ins w:id="101" w:author="Knox, Amy [USA]" w:date="2019-06-04T09:18:00Z"/>
          <w:rFonts w:ascii="Segoe UI" w:eastAsia="Times New Roman" w:hAnsi="Segoe UI" w:cs="Segoe UI"/>
          <w:color w:val="24292E"/>
        </w:rPr>
      </w:pPr>
      <w:ins w:id="102" w:author="Knox, Amy [USA]" w:date="2019-06-04T09:18:00Z">
        <w:r>
          <w:rPr>
            <w:rFonts w:ascii="Segoe UI" w:eastAsia="Times New Roman" w:hAnsi="Segoe UI" w:cs="Segoe UI"/>
            <w:color w:val="24292E"/>
          </w:rPr>
          <w:t>PROMPT TO EXPLORE PROGRAMS DROP DOWN</w:t>
        </w:r>
      </w:ins>
    </w:p>
    <w:p w14:paraId="26EC8CB7" w14:textId="77D83952" w:rsidR="005E3E9E" w:rsidRDefault="005E3E9E" w:rsidP="003F7CE5">
      <w:pPr>
        <w:spacing w:after="240"/>
        <w:rPr>
          <w:ins w:id="103" w:author="Knox, Amy [USA]" w:date="2019-06-04T09:19:00Z"/>
          <w:rFonts w:ascii="Segoe UI" w:eastAsia="Times New Roman" w:hAnsi="Segoe UI" w:cs="Segoe UI"/>
          <w:color w:val="24292E"/>
        </w:rPr>
      </w:pPr>
      <w:ins w:id="104" w:author="Knox, Amy [USA]" w:date="2019-06-04T09:18:00Z">
        <w:r>
          <w:rPr>
            <w:rFonts w:ascii="Segoe UI" w:eastAsia="Times New Roman" w:hAnsi="Segoe UI" w:cs="Segoe UI"/>
            <w:color w:val="24292E"/>
          </w:rPr>
          <w:t xml:space="preserve">Question: with VET TEC, require at least one day on GI Bill but that’s not the benefit I’m using.  [was confused about </w:t>
        </w:r>
      </w:ins>
      <w:ins w:id="105" w:author="Knox, Amy [USA]" w:date="2019-06-04T09:19:00Z">
        <w:r>
          <w:rPr>
            <w:rFonts w:ascii="Segoe UI" w:eastAsia="Times New Roman" w:hAnsi="Segoe UI" w:cs="Segoe UI"/>
            <w:color w:val="24292E"/>
          </w:rPr>
          <w:t xml:space="preserve">VET TEC in the drop down].  It doesn’t seem like VET TEC is part of the GI Bill.  </w:t>
        </w:r>
      </w:ins>
    </w:p>
    <w:p w14:paraId="1861BC76" w14:textId="0A92EF7A" w:rsidR="005E3E9E" w:rsidRDefault="005E3E9E" w:rsidP="003F7CE5">
      <w:pPr>
        <w:spacing w:after="240"/>
        <w:rPr>
          <w:ins w:id="106" w:author="Knox, Amy [USA]" w:date="2019-06-04T09:20:00Z"/>
          <w:rFonts w:ascii="Segoe UI" w:eastAsia="Times New Roman" w:hAnsi="Segoe UI" w:cs="Segoe UI"/>
          <w:color w:val="24292E"/>
        </w:rPr>
      </w:pPr>
      <w:ins w:id="107" w:author="Knox, Amy [USA]" w:date="2019-06-04T09:19:00Z">
        <w:r>
          <w:rPr>
            <w:rFonts w:ascii="Segoe UI" w:eastAsia="Times New Roman" w:hAnsi="Segoe UI" w:cs="Segoe UI"/>
            <w:color w:val="24292E"/>
          </w:rPr>
          <w:t xml:space="preserve">I work at the school for our SCO. </w:t>
        </w:r>
      </w:ins>
      <w:ins w:id="108" w:author="Knox, Amy [USA]" w:date="2019-06-04T09:20:00Z">
        <w:r>
          <w:rPr>
            <w:rFonts w:ascii="Segoe UI" w:eastAsia="Times New Roman" w:hAnsi="Segoe UI" w:cs="Segoe UI"/>
            <w:color w:val="24292E"/>
          </w:rPr>
          <w:t xml:space="preserve">VET TEC seems like a separate program from the GI Bill.  </w:t>
        </w:r>
      </w:ins>
    </w:p>
    <w:p w14:paraId="41F9E3C7" w14:textId="3D80C6A6" w:rsidR="005E3E9E" w:rsidRDefault="005E3E9E" w:rsidP="003F7CE5">
      <w:pPr>
        <w:spacing w:after="240"/>
        <w:rPr>
          <w:ins w:id="109" w:author="Knox, Amy [USA]" w:date="2019-06-04T09:21:00Z"/>
          <w:rFonts w:ascii="Segoe UI" w:eastAsia="Times New Roman" w:hAnsi="Segoe UI" w:cs="Segoe UI"/>
          <w:color w:val="24292E"/>
        </w:rPr>
      </w:pPr>
      <w:ins w:id="110" w:author="Knox, Amy [USA]" w:date="2019-06-04T09:20:00Z">
        <w:r>
          <w:rPr>
            <w:rFonts w:ascii="Segoe UI" w:eastAsia="Times New Roman" w:hAnsi="Segoe UI" w:cs="Segoe UI"/>
            <w:color w:val="24292E"/>
          </w:rPr>
          <w:t>For ben</w:t>
        </w:r>
      </w:ins>
      <w:ins w:id="111" w:author="Knox, Amy [USA]" w:date="2019-06-04T09:21:00Z">
        <w:r>
          <w:rPr>
            <w:rFonts w:ascii="Segoe UI" w:eastAsia="Times New Roman" w:hAnsi="Segoe UI" w:cs="Segoe UI"/>
            <w:color w:val="24292E"/>
          </w:rPr>
          <w:t>efits, w</w:t>
        </w:r>
      </w:ins>
      <w:ins w:id="112" w:author="Knox, Amy [USA]" w:date="2019-06-04T09:20:00Z">
        <w:r>
          <w:rPr>
            <w:rFonts w:ascii="Segoe UI" w:eastAsia="Times New Roman" w:hAnsi="Segoe UI" w:cs="Segoe UI"/>
            <w:color w:val="24292E"/>
          </w:rPr>
          <w:t xml:space="preserve">e sometimes go by </w:t>
        </w:r>
      </w:ins>
      <w:ins w:id="113" w:author="Knox, Amy [USA]" w:date="2019-06-04T09:21:00Z">
        <w:r>
          <w:rPr>
            <w:rFonts w:ascii="Segoe UI" w:eastAsia="Times New Roman" w:hAnsi="Segoe UI" w:cs="Segoe UI"/>
            <w:color w:val="24292E"/>
          </w:rPr>
          <w:t xml:space="preserve">Chapter (Chapter 33, Chapter 30) – maybe we’re moving away from Chapters.  At first glance, this doesn’t seem like a usable benefit. </w:t>
        </w:r>
      </w:ins>
    </w:p>
    <w:p w14:paraId="082E85DD" w14:textId="44E1781F" w:rsidR="005E3E9E" w:rsidRPr="008A7F2C" w:rsidRDefault="008A7F2C" w:rsidP="003F7CE5">
      <w:pPr>
        <w:spacing w:after="240"/>
        <w:rPr>
          <w:ins w:id="114" w:author="Knox, Amy [USA]" w:date="2019-06-04T09:15:00Z"/>
          <w:rFonts w:ascii="Segoe UI" w:eastAsia="Times New Roman" w:hAnsi="Segoe UI" w:cs="Segoe UI"/>
          <w:i/>
          <w:color w:val="24292E"/>
          <w:rPrChange w:id="115" w:author="Knox, Amy [USA]" w:date="2019-06-04T09:22:00Z">
            <w:rPr>
              <w:ins w:id="116" w:author="Knox, Amy [USA]" w:date="2019-06-04T09:15:00Z"/>
              <w:rFonts w:ascii="Segoe UI" w:eastAsia="Times New Roman" w:hAnsi="Segoe UI" w:cs="Segoe UI"/>
              <w:color w:val="24292E"/>
            </w:rPr>
          </w:rPrChange>
        </w:rPr>
      </w:pPr>
      <w:commentRangeStart w:id="117"/>
      <w:ins w:id="118" w:author="Knox, Amy [USA]" w:date="2019-06-04T09:22:00Z">
        <w:r>
          <w:rPr>
            <w:rFonts w:ascii="Segoe UI" w:eastAsia="Times New Roman" w:hAnsi="Segoe UI" w:cs="Segoe UI"/>
            <w:i/>
            <w:color w:val="24292E"/>
          </w:rPr>
          <w:t xml:space="preserve">Wants to use the tools on the sidebar but </w:t>
        </w:r>
      </w:ins>
      <w:ins w:id="119" w:author="Knox, Amy [USA]" w:date="2019-06-04T09:23:00Z">
        <w:r>
          <w:rPr>
            <w:rFonts w:ascii="Segoe UI" w:eastAsia="Times New Roman" w:hAnsi="Segoe UI" w:cs="Segoe UI"/>
            <w:i/>
            <w:color w:val="24292E"/>
          </w:rPr>
          <w:t>they’re not functioning</w:t>
        </w:r>
        <w:commentRangeEnd w:id="117"/>
        <w:r>
          <w:rPr>
            <w:rStyle w:val="CommentReference"/>
          </w:rPr>
          <w:commentReference w:id="117"/>
        </w:r>
        <w:r>
          <w:rPr>
            <w:rFonts w:ascii="Segoe UI" w:eastAsia="Times New Roman" w:hAnsi="Segoe UI" w:cs="Segoe UI"/>
            <w:i/>
            <w:color w:val="24292E"/>
          </w:rPr>
          <w:t xml:space="preserve">. </w:t>
        </w:r>
      </w:ins>
    </w:p>
    <w:p w14:paraId="36CD314A" w14:textId="237216BC" w:rsidR="005E3E9E" w:rsidRDefault="008A7F2C" w:rsidP="003F7CE5">
      <w:pPr>
        <w:spacing w:after="240"/>
        <w:rPr>
          <w:ins w:id="120" w:author="Knox, Amy [USA]" w:date="2019-06-04T09:25:00Z"/>
          <w:rFonts w:ascii="Segoe UI" w:eastAsia="Times New Roman" w:hAnsi="Segoe UI" w:cs="Segoe UI"/>
          <w:i/>
          <w:color w:val="24292E"/>
        </w:rPr>
      </w:pPr>
      <w:ins w:id="121" w:author="Knox, Amy [USA]" w:date="2019-06-04T09:23:00Z">
        <w:r>
          <w:rPr>
            <w:rFonts w:ascii="Segoe UI" w:eastAsia="Times New Roman" w:hAnsi="Segoe UI" w:cs="Segoe UI"/>
            <w:color w:val="24292E"/>
          </w:rPr>
          <w:t xml:space="preserve">“Technology Professional 2” </w:t>
        </w:r>
      </w:ins>
      <w:ins w:id="122" w:author="Knox, Amy [USA]" w:date="2019-06-04T09:24:00Z">
        <w:r>
          <w:rPr>
            <w:rFonts w:ascii="Segoe UI" w:eastAsia="Times New Roman" w:hAnsi="Segoe UI" w:cs="Segoe UI"/>
            <w:color w:val="24292E"/>
          </w:rPr>
          <w:t xml:space="preserve">– I have no idea what that means. Do those numbers mean anything? </w:t>
        </w:r>
        <w:r>
          <w:rPr>
            <w:rFonts w:ascii="Segoe UI" w:eastAsia="Times New Roman" w:hAnsi="Segoe UI" w:cs="Segoe UI"/>
            <w:i/>
            <w:color w:val="24292E"/>
          </w:rPr>
          <w:t>Would look at length and tuition to get an idea o</w:t>
        </w:r>
      </w:ins>
      <w:ins w:id="123" w:author="Knox, Amy [USA]" w:date="2019-06-04T09:25:00Z">
        <w:r>
          <w:rPr>
            <w:rFonts w:ascii="Segoe UI" w:eastAsia="Times New Roman" w:hAnsi="Segoe UI" w:cs="Segoe UI"/>
            <w:i/>
            <w:color w:val="24292E"/>
          </w:rPr>
          <w:t xml:space="preserve">f what they may be. </w:t>
        </w:r>
      </w:ins>
    </w:p>
    <w:p w14:paraId="6ADEF081" w14:textId="7C7EE83B" w:rsidR="008A7F2C" w:rsidRDefault="008A7F2C" w:rsidP="003F7CE5">
      <w:pPr>
        <w:spacing w:after="240"/>
        <w:rPr>
          <w:ins w:id="124" w:author="Knox, Amy [USA]" w:date="2019-06-04T09:26:00Z"/>
          <w:rFonts w:ascii="Segoe UI" w:eastAsia="Times New Roman" w:hAnsi="Segoe UI" w:cs="Segoe UI"/>
          <w:color w:val="24292E"/>
        </w:rPr>
      </w:pPr>
      <w:ins w:id="125" w:author="Knox, Amy [USA]" w:date="2019-06-04T09:25:00Z">
        <w:r>
          <w:rPr>
            <w:rFonts w:ascii="Segoe UI" w:eastAsia="Times New Roman" w:hAnsi="Segoe UI" w:cs="Segoe UI"/>
            <w:color w:val="24292E"/>
          </w:rPr>
          <w:t xml:space="preserve">Is VET TEC under GI Bill? It </w:t>
        </w:r>
        <w:proofErr w:type="gramStart"/>
        <w:r>
          <w:rPr>
            <w:rFonts w:ascii="Segoe UI" w:eastAsia="Times New Roman" w:hAnsi="Segoe UI" w:cs="Segoe UI"/>
            <w:color w:val="24292E"/>
          </w:rPr>
          <w:t>says</w:t>
        </w:r>
        <w:proofErr w:type="gramEnd"/>
        <w:r>
          <w:rPr>
            <w:rFonts w:ascii="Segoe UI" w:eastAsia="Times New Roman" w:hAnsi="Segoe UI" w:cs="Segoe UI"/>
            <w:color w:val="24292E"/>
          </w:rPr>
          <w:t xml:space="preserve"> “</w:t>
        </w:r>
        <w:r w:rsidRPr="008A7F2C">
          <w:rPr>
            <w:rFonts w:ascii="Segoe UI" w:eastAsia="Times New Roman" w:hAnsi="Segoe UI" w:cs="Segoe UI"/>
            <w:b/>
            <w:color w:val="24292E"/>
            <w:highlight w:val="yellow"/>
            <w:rPrChange w:id="126" w:author="Knox, Amy [USA]" w:date="2019-06-04T09:26:00Z">
              <w:rPr>
                <w:rFonts w:ascii="Segoe UI" w:eastAsia="Times New Roman" w:hAnsi="Segoe UI" w:cs="Segoe UI"/>
                <w:color w:val="24292E"/>
              </w:rPr>
            </w:rPrChange>
          </w:rPr>
          <w:t>GI Bill pays the school</w:t>
        </w:r>
        <w:r>
          <w:rPr>
            <w:rFonts w:ascii="Segoe UI" w:eastAsia="Times New Roman" w:hAnsi="Segoe UI" w:cs="Segoe UI"/>
            <w:color w:val="24292E"/>
          </w:rPr>
          <w:t>.”</w:t>
        </w:r>
      </w:ins>
      <w:ins w:id="127" w:author="Knox, Amy [USA]" w:date="2019-06-04T09:26:00Z">
        <w:r>
          <w:rPr>
            <w:rFonts w:ascii="Segoe UI" w:eastAsia="Times New Roman" w:hAnsi="Segoe UI" w:cs="Segoe UI"/>
            <w:color w:val="24292E"/>
          </w:rPr>
          <w:t xml:space="preserve"> It makes me think it’s going to be the GI Bill. </w:t>
        </w:r>
      </w:ins>
    </w:p>
    <w:p w14:paraId="2BA02329" w14:textId="7C7F3A7D" w:rsidR="008A7F2C" w:rsidRPr="008A7F2C" w:rsidRDefault="008A7F2C" w:rsidP="003F7CE5">
      <w:pPr>
        <w:spacing w:after="240"/>
        <w:rPr>
          <w:ins w:id="128" w:author="Knox, Amy [USA]" w:date="2019-06-04T09:24:00Z"/>
          <w:rFonts w:ascii="Segoe UI" w:eastAsia="Times New Roman" w:hAnsi="Segoe UI" w:cs="Segoe UI"/>
          <w:color w:val="24292E"/>
        </w:rPr>
      </w:pPr>
      <w:ins w:id="129" w:author="Knox, Amy [USA]" w:date="2019-06-04T09:26:00Z">
        <w:r>
          <w:rPr>
            <w:rFonts w:ascii="Segoe UI" w:eastAsia="Times New Roman" w:hAnsi="Segoe UI" w:cs="Segoe UI"/>
            <w:color w:val="24292E"/>
          </w:rPr>
          <w:t xml:space="preserve">Housing Allowance doesn’t match the </w:t>
        </w:r>
      </w:ins>
      <w:ins w:id="130" w:author="Knox, Amy [USA]" w:date="2019-06-04T09:27:00Z">
        <w:r>
          <w:rPr>
            <w:rFonts w:ascii="Segoe UI" w:eastAsia="Times New Roman" w:hAnsi="Segoe UI" w:cs="Segoe UI"/>
            <w:color w:val="24292E"/>
          </w:rPr>
          <w:t>“Total paid to you”</w:t>
        </w:r>
      </w:ins>
    </w:p>
    <w:p w14:paraId="046C519B" w14:textId="77777777" w:rsidR="008A7F2C" w:rsidRDefault="008A7F2C" w:rsidP="003F7CE5">
      <w:pPr>
        <w:spacing w:after="240"/>
        <w:rPr>
          <w:ins w:id="131" w:author="Knox, Amy [USA]" w:date="2019-06-04T09:15:00Z"/>
          <w:rFonts w:ascii="Segoe UI" w:eastAsia="Times New Roman" w:hAnsi="Segoe UI" w:cs="Segoe UI"/>
          <w:color w:val="24292E"/>
        </w:rPr>
      </w:pPr>
    </w:p>
    <w:p w14:paraId="73ABB6E7" w14:textId="0E0861D2" w:rsidR="003F7CE5" w:rsidRPr="003F7CE5" w:rsidDel="00BD2139" w:rsidRDefault="003F7CE5" w:rsidP="003F7CE5">
      <w:pPr>
        <w:spacing w:after="240"/>
        <w:rPr>
          <w:del w:id="132" w:author="Knox, Amy [USA]" w:date="2019-06-06T16:37:00Z"/>
          <w:rFonts w:ascii="Segoe UI" w:eastAsia="Times New Roman" w:hAnsi="Segoe UI" w:cs="Segoe UI"/>
          <w:color w:val="24292E"/>
        </w:rPr>
      </w:pPr>
      <w:del w:id="133" w:author="Knox, Amy [USA]" w:date="2019-06-06T16:37:00Z">
        <w:r w:rsidRPr="003F7CE5" w:rsidDel="00BD2139">
          <w:rPr>
            <w:rFonts w:ascii="Segoe UI" w:eastAsia="Times New Roman" w:hAnsi="Segoe UI" w:cs="Segoe UI"/>
            <w:color w:val="24292E"/>
          </w:rPr>
          <w:delText>Please talk aloud and let us know what you are thinking.</w:delText>
        </w:r>
      </w:del>
    </w:p>
    <w:p w14:paraId="1D94A798" w14:textId="1EF67447" w:rsidR="003F7CE5" w:rsidRPr="003F7CE5" w:rsidDel="00BD2139" w:rsidRDefault="003F7CE5" w:rsidP="003F7CE5">
      <w:pPr>
        <w:spacing w:after="240"/>
        <w:rPr>
          <w:del w:id="134" w:author="Knox, Amy [USA]" w:date="2019-06-06T16:37:00Z"/>
          <w:rFonts w:ascii="Segoe UI" w:eastAsia="Times New Roman" w:hAnsi="Segoe UI" w:cs="Segoe UI"/>
          <w:color w:val="24292E"/>
        </w:rPr>
      </w:pPr>
      <w:del w:id="135" w:author="Knox, Amy [USA]" w:date="2019-06-06T16:37:00Z">
        <w:r w:rsidRPr="003F7CE5" w:rsidDel="00BD2139">
          <w:rPr>
            <w:rFonts w:ascii="Segoe UI" w:eastAsia="Times New Roman" w:hAnsi="Segoe UI" w:cs="Segoe UI"/>
            <w:i/>
            <w:iCs/>
            <w:color w:val="24292E"/>
          </w:rPr>
          <w:delText>[After the participant has selected a program and shared thoughts aloud.]</w:delText>
        </w:r>
      </w:del>
    </w:p>
    <w:p w14:paraId="6AEE2671" w14:textId="3C04F0AF" w:rsidR="003F7CE5" w:rsidRPr="003F7CE5" w:rsidDel="00BD2139" w:rsidRDefault="003F7CE5" w:rsidP="003F7CE5">
      <w:pPr>
        <w:numPr>
          <w:ilvl w:val="0"/>
          <w:numId w:val="20"/>
        </w:numPr>
        <w:spacing w:before="100" w:beforeAutospacing="1" w:after="100" w:afterAutospacing="1"/>
        <w:rPr>
          <w:del w:id="136" w:author="Knox, Amy [USA]" w:date="2019-06-06T16:37:00Z"/>
          <w:rFonts w:ascii="Segoe UI" w:eastAsia="Times New Roman" w:hAnsi="Segoe UI" w:cs="Segoe UI"/>
          <w:color w:val="24292E"/>
        </w:rPr>
      </w:pPr>
      <w:del w:id="137" w:author="Knox, Amy [USA]" w:date="2019-06-06T16:37:00Z">
        <w:r w:rsidRPr="003F7CE5" w:rsidDel="00BD2139">
          <w:rPr>
            <w:rFonts w:ascii="Segoe UI" w:eastAsia="Times New Roman" w:hAnsi="Segoe UI" w:cs="Segoe UI"/>
            <w:color w:val="24292E"/>
          </w:rPr>
          <w:delText>What are your first impressions of the process of searching for VET TEC providers and programs</w:delText>
        </w:r>
      </w:del>
    </w:p>
    <w:p w14:paraId="4D45AE0B" w14:textId="76B6C677" w:rsidR="003F7CE5" w:rsidRPr="003F7CE5" w:rsidDel="00BD2139" w:rsidRDefault="003F7CE5" w:rsidP="003F7CE5">
      <w:pPr>
        <w:numPr>
          <w:ilvl w:val="0"/>
          <w:numId w:val="20"/>
        </w:numPr>
        <w:spacing w:before="60" w:after="100" w:afterAutospacing="1"/>
        <w:rPr>
          <w:del w:id="138" w:author="Knox, Amy [USA]" w:date="2019-06-06T16:37:00Z"/>
          <w:rFonts w:ascii="Segoe UI" w:eastAsia="Times New Roman" w:hAnsi="Segoe UI" w:cs="Segoe UI"/>
          <w:color w:val="24292E"/>
        </w:rPr>
      </w:pPr>
      <w:del w:id="139" w:author="Knox, Amy [USA]" w:date="2019-06-06T16:37:00Z">
        <w:r w:rsidRPr="003F7CE5" w:rsidDel="00BD2139">
          <w:rPr>
            <w:rFonts w:ascii="Segoe UI" w:eastAsia="Times New Roman" w:hAnsi="Segoe UI" w:cs="Segoe UI"/>
            <w:color w:val="24292E"/>
          </w:rPr>
          <w:delText>What led you to select [Program Name] over the others?</w:delText>
        </w:r>
      </w:del>
    </w:p>
    <w:p w14:paraId="0532B28B" w14:textId="6559D0A1" w:rsidR="003F7CE5" w:rsidRPr="003F7CE5" w:rsidDel="00BD2139" w:rsidRDefault="003F7CE5" w:rsidP="003F7CE5">
      <w:pPr>
        <w:numPr>
          <w:ilvl w:val="0"/>
          <w:numId w:val="20"/>
        </w:numPr>
        <w:spacing w:before="60" w:after="100" w:afterAutospacing="1"/>
        <w:rPr>
          <w:del w:id="140" w:author="Knox, Amy [USA]" w:date="2019-06-06T16:37:00Z"/>
          <w:rFonts w:ascii="Segoe UI" w:eastAsia="Times New Roman" w:hAnsi="Segoe UI" w:cs="Segoe UI"/>
          <w:color w:val="24292E"/>
        </w:rPr>
      </w:pPr>
      <w:del w:id="141" w:author="Knox, Amy [USA]" w:date="2019-06-06T16:37:00Z">
        <w:r w:rsidRPr="003F7CE5" w:rsidDel="00BD2139">
          <w:rPr>
            <w:rFonts w:ascii="Segoe UI" w:eastAsia="Times New Roman" w:hAnsi="Segoe UI" w:cs="Segoe UI"/>
            <w:color w:val="24292E"/>
          </w:rPr>
          <w:delText>What information on these pages is the most valuable to you?</w:delText>
        </w:r>
      </w:del>
    </w:p>
    <w:p w14:paraId="04F82A1C" w14:textId="082599C4" w:rsidR="003F7CE5" w:rsidRPr="003F7CE5" w:rsidDel="00BD2139" w:rsidRDefault="003F7CE5" w:rsidP="003F7CE5">
      <w:pPr>
        <w:numPr>
          <w:ilvl w:val="0"/>
          <w:numId w:val="20"/>
        </w:numPr>
        <w:spacing w:before="60" w:after="100" w:afterAutospacing="1"/>
        <w:rPr>
          <w:del w:id="142" w:author="Knox, Amy [USA]" w:date="2019-06-06T16:37:00Z"/>
          <w:rFonts w:ascii="Segoe UI" w:eastAsia="Times New Roman" w:hAnsi="Segoe UI" w:cs="Segoe UI"/>
          <w:color w:val="24292E"/>
        </w:rPr>
      </w:pPr>
      <w:del w:id="143" w:author="Knox, Amy [USA]" w:date="2019-06-06T16:37:00Z">
        <w:r w:rsidRPr="003F7CE5" w:rsidDel="00BD2139">
          <w:rPr>
            <w:rFonts w:ascii="Segoe UI" w:eastAsia="Times New Roman" w:hAnsi="Segoe UI" w:cs="Segoe UI"/>
            <w:color w:val="24292E"/>
          </w:rPr>
          <w:delText>What aspect of the page or the process might Veterans find confusing or unclear? Why?</w:delText>
        </w:r>
      </w:del>
    </w:p>
    <w:p w14:paraId="3F741CB5" w14:textId="77777777"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t>Scenario #2 (10 minutes)</w:t>
      </w:r>
    </w:p>
    <w:p w14:paraId="647E2FDB" w14:textId="37F3C91E" w:rsidR="003F7CE5" w:rsidRDefault="003F7CE5" w:rsidP="003F7CE5">
      <w:pPr>
        <w:spacing w:after="240"/>
        <w:rPr>
          <w:ins w:id="144" w:author="Knox, Amy [USA]" w:date="2019-06-04T09:27:00Z"/>
          <w:rFonts w:ascii="Segoe UI" w:eastAsia="Times New Roman" w:hAnsi="Segoe UI" w:cs="Segoe UI"/>
          <w:color w:val="24292E"/>
        </w:rPr>
      </w:pPr>
      <w:r w:rsidRPr="003F7CE5">
        <w:rPr>
          <w:rFonts w:ascii="Segoe UI" w:eastAsia="Times New Roman" w:hAnsi="Segoe UI" w:cs="Segoe UI"/>
          <w:color w:val="24292E"/>
        </w:rPr>
        <w:t>Let say you're interested in taking an online course to build your coding skills. Using the site, how would you find a couple of online courses?</w:t>
      </w:r>
    </w:p>
    <w:p w14:paraId="1E77598B" w14:textId="63B2F493" w:rsidR="008A7F2C" w:rsidRDefault="008A7F2C" w:rsidP="003F7CE5">
      <w:pPr>
        <w:spacing w:after="240"/>
        <w:rPr>
          <w:ins w:id="145" w:author="Knox, Amy [USA]" w:date="2019-06-04T09:27:00Z"/>
          <w:rFonts w:ascii="Segoe UI" w:eastAsia="Times New Roman" w:hAnsi="Segoe UI" w:cs="Segoe UI"/>
          <w:color w:val="24292E"/>
        </w:rPr>
      </w:pPr>
    </w:p>
    <w:p w14:paraId="47DEB807" w14:textId="77777777" w:rsidR="008A7F2C" w:rsidRDefault="008A7F2C" w:rsidP="003F7CE5">
      <w:pPr>
        <w:spacing w:after="240"/>
        <w:rPr>
          <w:ins w:id="146" w:author="Knox, Amy [USA]" w:date="2019-06-04T09:29:00Z"/>
          <w:rFonts w:ascii="Segoe UI" w:eastAsia="Times New Roman" w:hAnsi="Segoe UI" w:cs="Segoe UI"/>
          <w:i/>
          <w:color w:val="24292E"/>
        </w:rPr>
      </w:pPr>
      <w:ins w:id="147" w:author="Knox, Amy [USA]" w:date="2019-06-04T09:27:00Z">
        <w:r>
          <w:rPr>
            <w:rFonts w:ascii="Segoe UI" w:eastAsia="Times New Roman" w:hAnsi="Segoe UI" w:cs="Segoe UI"/>
            <w:i/>
            <w:color w:val="24292E"/>
          </w:rPr>
          <w:t xml:space="preserve">Uses </w:t>
        </w:r>
      </w:ins>
      <w:ins w:id="148" w:author="Knox, Amy [USA]" w:date="2019-06-04T09:28:00Z">
        <w:r>
          <w:rPr>
            <w:rFonts w:ascii="Segoe UI" w:eastAsia="Times New Roman" w:hAnsi="Segoe UI" w:cs="Segoe UI"/>
            <w:i/>
            <w:color w:val="24292E"/>
          </w:rPr>
          <w:t xml:space="preserve">“Online only” housing allowance </w:t>
        </w:r>
      </w:ins>
      <w:ins w:id="149" w:author="Knox, Amy [USA]" w:date="2019-06-04T09:29:00Z">
        <w:r>
          <w:rPr>
            <w:rFonts w:ascii="Segoe UI" w:eastAsia="Times New Roman" w:hAnsi="Segoe UI" w:cs="Segoe UI"/>
            <w:i/>
            <w:color w:val="24292E"/>
          </w:rPr>
          <w:t>radio</w:t>
        </w:r>
      </w:ins>
      <w:ins w:id="150" w:author="Knox, Amy [USA]" w:date="2019-06-04T09:28:00Z">
        <w:r>
          <w:rPr>
            <w:rFonts w:ascii="Segoe UI" w:eastAsia="Times New Roman" w:hAnsi="Segoe UI" w:cs="Segoe UI"/>
            <w:i/>
            <w:color w:val="24292E"/>
          </w:rPr>
          <w:t xml:space="preserve"> </w:t>
        </w:r>
      </w:ins>
      <w:ins w:id="151" w:author="Knox, Amy [USA]" w:date="2019-06-04T09:29:00Z">
        <w:r>
          <w:rPr>
            <w:rFonts w:ascii="Segoe UI" w:eastAsia="Times New Roman" w:hAnsi="Segoe UI" w:cs="Segoe UI"/>
            <w:i/>
            <w:color w:val="24292E"/>
          </w:rPr>
          <w:t xml:space="preserve">anticipating it will </w:t>
        </w:r>
      </w:ins>
      <w:ins w:id="152" w:author="Knox, Amy [USA]" w:date="2019-06-04T09:28:00Z">
        <w:r>
          <w:rPr>
            <w:rFonts w:ascii="Segoe UI" w:eastAsia="Times New Roman" w:hAnsi="Segoe UI" w:cs="Segoe UI"/>
            <w:i/>
            <w:color w:val="24292E"/>
          </w:rPr>
          <w:t>filter to get to online programs.</w:t>
        </w:r>
      </w:ins>
    </w:p>
    <w:p w14:paraId="30341FFA" w14:textId="77777777" w:rsidR="008A7F2C" w:rsidRDefault="008A7F2C" w:rsidP="003F7CE5">
      <w:pPr>
        <w:spacing w:after="240"/>
        <w:rPr>
          <w:ins w:id="153" w:author="Knox, Amy [USA]" w:date="2019-06-04T09:30:00Z"/>
          <w:rFonts w:ascii="Segoe UI" w:eastAsia="Times New Roman" w:hAnsi="Segoe UI" w:cs="Segoe UI"/>
          <w:color w:val="24292E"/>
        </w:rPr>
      </w:pPr>
      <w:ins w:id="154" w:author="Knox, Amy [USA]" w:date="2019-06-04T09:30:00Z">
        <w:r>
          <w:rPr>
            <w:rFonts w:ascii="Segoe UI" w:eastAsia="Times New Roman" w:hAnsi="Segoe UI" w:cs="Segoe UI"/>
            <w:color w:val="24292E"/>
          </w:rPr>
          <w:t xml:space="preserve">Would likely open another tab to check out the various schools – how their stats are holding up. </w:t>
        </w:r>
      </w:ins>
    </w:p>
    <w:p w14:paraId="27BFDD64" w14:textId="77777777" w:rsidR="008A7F2C" w:rsidRDefault="008A7F2C" w:rsidP="003F7CE5">
      <w:pPr>
        <w:spacing w:after="240"/>
        <w:rPr>
          <w:ins w:id="155" w:author="Knox, Amy [USA]" w:date="2019-06-04T09:31:00Z"/>
          <w:rFonts w:ascii="Segoe UI" w:eastAsia="Times New Roman" w:hAnsi="Segoe UI" w:cs="Segoe UI"/>
          <w:i/>
          <w:color w:val="24292E"/>
        </w:rPr>
      </w:pPr>
      <w:ins w:id="156" w:author="Knox, Amy [USA]" w:date="2019-06-04T09:30:00Z">
        <w:r>
          <w:rPr>
            <w:rFonts w:ascii="Segoe UI" w:eastAsia="Times New Roman" w:hAnsi="Segoe UI" w:cs="Segoe UI"/>
            <w:i/>
            <w:color w:val="24292E"/>
          </w:rPr>
          <w:t xml:space="preserve">Observes that the housing rate adjusted to online rate. </w:t>
        </w:r>
      </w:ins>
      <w:ins w:id="157" w:author="Knox, Amy [USA]" w:date="2019-06-04T09:28:00Z">
        <w:r>
          <w:rPr>
            <w:rFonts w:ascii="Segoe UI" w:eastAsia="Times New Roman" w:hAnsi="Segoe UI" w:cs="Segoe UI"/>
            <w:i/>
            <w:color w:val="24292E"/>
          </w:rPr>
          <w:br/>
        </w:r>
      </w:ins>
    </w:p>
    <w:p w14:paraId="1D693D68" w14:textId="77777777" w:rsidR="00E1232A" w:rsidRDefault="008A7F2C" w:rsidP="003F7CE5">
      <w:pPr>
        <w:spacing w:after="240"/>
        <w:rPr>
          <w:ins w:id="158" w:author="Knox, Amy [USA]" w:date="2019-06-04T09:32:00Z"/>
          <w:rFonts w:ascii="Segoe UI" w:eastAsia="Times New Roman" w:hAnsi="Segoe UI" w:cs="Segoe UI"/>
          <w:color w:val="24292E"/>
        </w:rPr>
      </w:pPr>
      <w:ins w:id="159" w:author="Knox, Amy [USA]" w:date="2019-06-04T09:31:00Z">
        <w:r>
          <w:rPr>
            <w:rFonts w:ascii="Segoe UI" w:eastAsia="Times New Roman" w:hAnsi="Segoe UI" w:cs="Segoe UI"/>
            <w:color w:val="24292E"/>
          </w:rPr>
          <w:lastRenderedPageBreak/>
          <w:t>On profile page – sees link to school to find</w:t>
        </w:r>
      </w:ins>
      <w:ins w:id="160" w:author="Knox, Amy [USA]" w:date="2019-06-04T09:32:00Z">
        <w:r w:rsidR="00E1232A">
          <w:rPr>
            <w:rFonts w:ascii="Segoe UI" w:eastAsia="Times New Roman" w:hAnsi="Segoe UI" w:cs="Segoe UI"/>
            <w:color w:val="24292E"/>
          </w:rPr>
          <w:t xml:space="preserve"> out more about the school. </w:t>
        </w:r>
      </w:ins>
    </w:p>
    <w:p w14:paraId="635D8564" w14:textId="1968D688" w:rsidR="008A7F2C" w:rsidRDefault="00E1232A" w:rsidP="003F7CE5">
      <w:pPr>
        <w:spacing w:after="240"/>
        <w:rPr>
          <w:ins w:id="161" w:author="Knox, Amy [USA]" w:date="2019-06-04T09:32:00Z"/>
          <w:rFonts w:ascii="Segoe UI" w:eastAsia="Times New Roman" w:hAnsi="Segoe UI" w:cs="Segoe UI"/>
          <w:i/>
          <w:color w:val="24292E"/>
        </w:rPr>
      </w:pPr>
      <w:commentRangeStart w:id="162"/>
      <w:ins w:id="163" w:author="Knox, Amy [USA]" w:date="2019-06-04T09:32:00Z">
        <w:r>
          <w:rPr>
            <w:rFonts w:ascii="Segoe UI" w:eastAsia="Times New Roman" w:hAnsi="Segoe UI" w:cs="Segoe UI"/>
            <w:i/>
            <w:color w:val="24292E"/>
          </w:rPr>
          <w:t>Would go to other GI Bill comparison sites to get more information</w:t>
        </w:r>
        <w:commentRangeEnd w:id="162"/>
        <w:r>
          <w:rPr>
            <w:rStyle w:val="CommentReference"/>
          </w:rPr>
          <w:commentReference w:id="162"/>
        </w:r>
        <w:r>
          <w:rPr>
            <w:rFonts w:ascii="Segoe UI" w:eastAsia="Times New Roman" w:hAnsi="Segoe UI" w:cs="Segoe UI"/>
            <w:i/>
            <w:color w:val="24292E"/>
          </w:rPr>
          <w:t xml:space="preserve">. </w:t>
        </w:r>
      </w:ins>
      <w:ins w:id="164" w:author="Knox, Amy [USA]" w:date="2019-06-04T09:52:00Z">
        <w:r w:rsidR="00B41307">
          <w:rPr>
            <w:rFonts w:ascii="Segoe UI" w:eastAsia="Times New Roman" w:hAnsi="Segoe UI" w:cs="Segoe UI"/>
            <w:i/>
            <w:color w:val="24292E"/>
          </w:rPr>
          <w:t>Other</w:t>
        </w:r>
      </w:ins>
      <w:ins w:id="165" w:author="Knox, Amy [USA]" w:date="2019-06-04T09:53:00Z">
        <w:r w:rsidR="00B41307">
          <w:rPr>
            <w:rFonts w:ascii="Segoe UI" w:eastAsia="Times New Roman" w:hAnsi="Segoe UI" w:cs="Segoe UI"/>
            <w:i/>
            <w:color w:val="24292E"/>
          </w:rPr>
          <w:t xml:space="preserve"> non-military or non-VA</w:t>
        </w:r>
      </w:ins>
      <w:ins w:id="166" w:author="Knox, Amy [USA]" w:date="2019-06-04T09:52:00Z">
        <w:r w:rsidR="00B41307">
          <w:rPr>
            <w:rFonts w:ascii="Segoe UI" w:eastAsia="Times New Roman" w:hAnsi="Segoe UI" w:cs="Segoe UI"/>
            <w:i/>
            <w:color w:val="24292E"/>
          </w:rPr>
          <w:t xml:space="preserve"> sites to get stats on the school. </w:t>
        </w:r>
      </w:ins>
      <w:ins w:id="167" w:author="Knox, Amy [USA]" w:date="2019-06-04T09:53:00Z">
        <w:r w:rsidR="00B41307">
          <w:rPr>
            <w:rFonts w:ascii="Segoe UI" w:eastAsia="Times New Roman" w:hAnsi="Segoe UI" w:cs="Segoe UI"/>
            <w:i/>
            <w:color w:val="24292E"/>
          </w:rPr>
          <w:t xml:space="preserve">Ranking, programs, etc. Would also Google “Best Schools for Vets” and get that. </w:t>
        </w:r>
      </w:ins>
      <w:ins w:id="168" w:author="Knox, Amy [USA]" w:date="2019-06-04T09:54:00Z">
        <w:r w:rsidR="00B41307">
          <w:rPr>
            <w:rFonts w:ascii="Segoe UI" w:eastAsia="Times New Roman" w:hAnsi="Segoe UI" w:cs="Segoe UI"/>
            <w:i/>
            <w:color w:val="24292E"/>
          </w:rPr>
          <w:t xml:space="preserve">U.S. News – is a dot com, which I wouldn’t necessarily like to go to, but that’s a good one. </w:t>
        </w:r>
      </w:ins>
      <w:ins w:id="169" w:author="Knox, Amy [USA]" w:date="2019-06-04T09:28:00Z">
        <w:r w:rsidR="008A7F2C">
          <w:rPr>
            <w:rFonts w:ascii="Segoe UI" w:eastAsia="Times New Roman" w:hAnsi="Segoe UI" w:cs="Segoe UI"/>
            <w:i/>
            <w:color w:val="24292E"/>
          </w:rPr>
          <w:br/>
        </w:r>
      </w:ins>
    </w:p>
    <w:p w14:paraId="2E81ECE5" w14:textId="18E4CE1B" w:rsidR="00E1232A" w:rsidRDefault="00E1232A" w:rsidP="003F7CE5">
      <w:pPr>
        <w:spacing w:after="240"/>
        <w:rPr>
          <w:ins w:id="170" w:author="Knox, Amy [USA]" w:date="2019-06-04T09:35:00Z"/>
          <w:rFonts w:ascii="Segoe UI" w:eastAsia="Times New Roman" w:hAnsi="Segoe UI" w:cs="Segoe UI"/>
          <w:color w:val="24292E"/>
        </w:rPr>
      </w:pPr>
      <w:ins w:id="171" w:author="Knox, Amy [USA]" w:date="2019-06-04T09:32:00Z">
        <w:r>
          <w:rPr>
            <w:rFonts w:ascii="Segoe UI" w:eastAsia="Times New Roman" w:hAnsi="Segoe UI" w:cs="Segoe UI"/>
            <w:color w:val="24292E"/>
          </w:rPr>
          <w:t xml:space="preserve">Would like stats </w:t>
        </w:r>
      </w:ins>
      <w:ins w:id="172" w:author="Knox, Amy [USA]" w:date="2019-06-04T09:33:00Z">
        <w:r>
          <w:rPr>
            <w:rFonts w:ascii="Segoe UI" w:eastAsia="Times New Roman" w:hAnsi="Segoe UI" w:cs="Segoe UI"/>
            <w:color w:val="24292E"/>
          </w:rPr>
          <w:t xml:space="preserve">on # of Veterans attending, completion, job placement, etc., </w:t>
        </w:r>
      </w:ins>
      <w:ins w:id="173" w:author="Knox, Amy [USA]" w:date="2019-06-04T09:32:00Z">
        <w:r>
          <w:rPr>
            <w:rFonts w:ascii="Segoe UI" w:eastAsia="Times New Roman" w:hAnsi="Segoe UI" w:cs="Segoe UI"/>
            <w:color w:val="24292E"/>
          </w:rPr>
          <w:t>to compare the pr</w:t>
        </w:r>
      </w:ins>
      <w:ins w:id="174" w:author="Knox, Amy [USA]" w:date="2019-06-04T09:33:00Z">
        <w:r>
          <w:rPr>
            <w:rFonts w:ascii="Segoe UI" w:eastAsia="Times New Roman" w:hAnsi="Segoe UI" w:cs="Segoe UI"/>
            <w:color w:val="24292E"/>
          </w:rPr>
          <w:t>ogram.</w:t>
        </w:r>
      </w:ins>
    </w:p>
    <w:p w14:paraId="1CC3967C" w14:textId="663B7148" w:rsidR="00E1232A" w:rsidRDefault="00E1232A" w:rsidP="003F7CE5">
      <w:pPr>
        <w:spacing w:after="240"/>
        <w:rPr>
          <w:ins w:id="175" w:author="Knox, Amy [USA]" w:date="2019-06-04T09:35:00Z"/>
          <w:rFonts w:ascii="Segoe UI" w:eastAsia="Times New Roman" w:hAnsi="Segoe UI" w:cs="Segoe UI"/>
          <w:color w:val="24292E"/>
        </w:rPr>
      </w:pPr>
      <w:ins w:id="176" w:author="Knox, Amy [USA]" w:date="2019-06-04T09:35:00Z">
        <w:r>
          <w:rPr>
            <w:rFonts w:ascii="Segoe UI" w:eastAsia="Times New Roman" w:hAnsi="Segoe UI" w:cs="Segoe UI"/>
            <w:color w:val="24292E"/>
          </w:rPr>
          <w:t xml:space="preserve">Would be nice to have an option to really compare the schools. </w:t>
        </w:r>
      </w:ins>
    </w:p>
    <w:p w14:paraId="3B8CF42F" w14:textId="7324BABC" w:rsidR="00E1232A" w:rsidRDefault="00E1232A" w:rsidP="003F7CE5">
      <w:pPr>
        <w:spacing w:after="240"/>
        <w:rPr>
          <w:ins w:id="177" w:author="Knox, Amy [USA]" w:date="2019-06-04T09:35:00Z"/>
          <w:rFonts w:ascii="Segoe UI" w:eastAsia="Times New Roman" w:hAnsi="Segoe UI" w:cs="Segoe UI"/>
          <w:color w:val="24292E"/>
        </w:rPr>
      </w:pPr>
      <w:ins w:id="178" w:author="Knox, Amy [USA]" w:date="2019-06-04T09:35:00Z">
        <w:r>
          <w:rPr>
            <w:rFonts w:ascii="Segoe UI" w:eastAsia="Times New Roman" w:hAnsi="Segoe UI" w:cs="Segoe UI"/>
            <w:color w:val="24292E"/>
          </w:rPr>
          <w:t>Would be helpful to have an option where the program information was available</w:t>
        </w:r>
      </w:ins>
    </w:p>
    <w:p w14:paraId="0E7895A7" w14:textId="6FC1F1A4" w:rsidR="00E1232A" w:rsidRDefault="00E1232A" w:rsidP="003F7CE5">
      <w:pPr>
        <w:spacing w:after="240"/>
        <w:rPr>
          <w:ins w:id="179" w:author="Knox, Amy [USA]" w:date="2019-06-04T09:36:00Z"/>
          <w:rFonts w:ascii="Segoe UI" w:eastAsia="Times New Roman" w:hAnsi="Segoe UI" w:cs="Segoe UI"/>
          <w:color w:val="24292E"/>
        </w:rPr>
      </w:pPr>
      <w:ins w:id="180" w:author="Knox, Amy [USA]" w:date="2019-06-04T09:35:00Z">
        <w:r>
          <w:rPr>
            <w:rFonts w:ascii="Segoe UI" w:eastAsia="Times New Roman" w:hAnsi="Segoe UI" w:cs="Segoe UI"/>
            <w:color w:val="24292E"/>
          </w:rPr>
          <w:t xml:space="preserve">Would be great if the [search results page] had more information </w:t>
        </w:r>
      </w:ins>
      <w:ins w:id="181" w:author="Knox, Amy [USA]" w:date="2019-06-04T09:36:00Z">
        <w:r>
          <w:rPr>
            <w:rFonts w:ascii="Segoe UI" w:eastAsia="Times New Roman" w:hAnsi="Segoe UI" w:cs="Segoe UI"/>
            <w:color w:val="24292E"/>
          </w:rPr>
          <w:t>to help make the decision.</w:t>
        </w:r>
      </w:ins>
    </w:p>
    <w:p w14:paraId="3E798FB2" w14:textId="77777777" w:rsidR="00E1232A" w:rsidRDefault="00E1232A" w:rsidP="003F7CE5">
      <w:pPr>
        <w:spacing w:after="240"/>
        <w:rPr>
          <w:ins w:id="182" w:author="Knox, Amy [USA]" w:date="2019-06-04T09:37:00Z"/>
          <w:rFonts w:ascii="Segoe UI" w:eastAsia="Times New Roman" w:hAnsi="Segoe UI" w:cs="Segoe UI"/>
          <w:color w:val="24292E"/>
        </w:rPr>
      </w:pPr>
      <w:ins w:id="183" w:author="Knox, Amy [USA]" w:date="2019-06-04T09:36:00Z">
        <w:r>
          <w:rPr>
            <w:rFonts w:ascii="Segoe UI" w:eastAsia="Times New Roman" w:hAnsi="Segoe UI" w:cs="Segoe UI"/>
            <w:color w:val="24292E"/>
          </w:rPr>
          <w:t xml:space="preserve">This is honestly only telling me what my benefits would be, not what the program is.  I’d have to go to the school… </w:t>
        </w:r>
      </w:ins>
      <w:ins w:id="184" w:author="Knox, Amy [USA]" w:date="2019-06-04T09:37:00Z">
        <w:r>
          <w:rPr>
            <w:rFonts w:ascii="Segoe UI" w:eastAsia="Times New Roman" w:hAnsi="Segoe UI" w:cs="Segoe UI"/>
            <w:color w:val="24292E"/>
          </w:rPr>
          <w:t xml:space="preserve">[to get the information about programs].  </w:t>
        </w:r>
      </w:ins>
    </w:p>
    <w:p w14:paraId="7E6016A9" w14:textId="2D594DBD" w:rsidR="00E1232A" w:rsidRDefault="00E1232A" w:rsidP="003F7CE5">
      <w:pPr>
        <w:spacing w:after="240"/>
        <w:rPr>
          <w:ins w:id="185" w:author="Knox, Amy [USA]" w:date="2019-06-04T09:39:00Z"/>
          <w:rFonts w:ascii="Segoe UI" w:eastAsia="Times New Roman" w:hAnsi="Segoe UI" w:cs="Segoe UI"/>
          <w:color w:val="24292E"/>
        </w:rPr>
      </w:pPr>
      <w:commentRangeStart w:id="186"/>
      <w:ins w:id="187" w:author="Knox, Amy [USA]" w:date="2019-06-04T09:37:00Z">
        <w:r>
          <w:rPr>
            <w:rFonts w:ascii="Segoe UI" w:eastAsia="Times New Roman" w:hAnsi="Segoe UI" w:cs="Segoe UI"/>
            <w:color w:val="24292E"/>
          </w:rPr>
          <w:t xml:space="preserve">I’d only use this to find out exactly how much I was going to get paid. </w:t>
        </w:r>
        <w:commentRangeEnd w:id="186"/>
        <w:r>
          <w:rPr>
            <w:rStyle w:val="CommentReference"/>
          </w:rPr>
          <w:commentReference w:id="186"/>
        </w:r>
      </w:ins>
    </w:p>
    <w:p w14:paraId="56081B15" w14:textId="518A0076" w:rsidR="00E1232A" w:rsidRDefault="00E1232A" w:rsidP="003F7CE5">
      <w:pPr>
        <w:spacing w:after="240"/>
        <w:rPr>
          <w:ins w:id="188" w:author="Knox, Amy [USA]" w:date="2019-06-04T09:40:00Z"/>
          <w:rFonts w:ascii="Segoe UI" w:eastAsia="Times New Roman" w:hAnsi="Segoe UI" w:cs="Segoe UI"/>
          <w:color w:val="24292E"/>
        </w:rPr>
      </w:pPr>
      <w:ins w:id="189" w:author="Knox, Amy [USA]" w:date="2019-06-04T09:39:00Z">
        <w:r>
          <w:rPr>
            <w:rFonts w:ascii="Segoe UI" w:eastAsia="Times New Roman" w:hAnsi="Segoe UI" w:cs="Segoe UI"/>
            <w:color w:val="24292E"/>
          </w:rPr>
          <w:t>When I’ve used the Comparison Tool, I’ve solely use</w:t>
        </w:r>
      </w:ins>
      <w:ins w:id="190" w:author="Knox, Amy [USA]" w:date="2019-06-04T09:40:00Z">
        <w:r>
          <w:rPr>
            <w:rFonts w:ascii="Segoe UI" w:eastAsia="Times New Roman" w:hAnsi="Segoe UI" w:cs="Segoe UI"/>
            <w:color w:val="24292E"/>
          </w:rPr>
          <w:t>d it to see how much I’m going to get paid and to see what schools are covered.</w:t>
        </w:r>
      </w:ins>
    </w:p>
    <w:p w14:paraId="36408170" w14:textId="27148766" w:rsidR="00E1232A" w:rsidRPr="00E1232A" w:rsidRDefault="00E1232A" w:rsidP="003F7CE5">
      <w:pPr>
        <w:spacing w:after="240"/>
        <w:rPr>
          <w:rFonts w:ascii="Segoe UI" w:eastAsia="Times New Roman" w:hAnsi="Segoe UI" w:cs="Segoe UI"/>
          <w:color w:val="24292E"/>
        </w:rPr>
      </w:pPr>
      <w:ins w:id="191" w:author="Knox, Amy [USA]" w:date="2019-06-04T09:41:00Z">
        <w:r>
          <w:rPr>
            <w:rFonts w:ascii="Segoe UI" w:eastAsia="Times New Roman" w:hAnsi="Segoe UI" w:cs="Segoe UI"/>
            <w:color w:val="24292E"/>
          </w:rPr>
          <w:t>How I really use it… I g</w:t>
        </w:r>
      </w:ins>
      <w:ins w:id="192" w:author="Knox, Amy [USA]" w:date="2019-06-04T09:40:00Z">
        <w:r>
          <w:rPr>
            <w:rFonts w:ascii="Segoe UI" w:eastAsia="Times New Roman" w:hAnsi="Segoe UI" w:cs="Segoe UI"/>
            <w:color w:val="24292E"/>
          </w:rPr>
          <w:t>o to the school first and check the programs. THEN go to the GIBCT to see what I’d get paid. I rarely look at the tuition, since I know it’s covered by the GI Bill.  (then there’s the public /</w:t>
        </w:r>
      </w:ins>
      <w:ins w:id="193" w:author="Knox, Amy [USA]" w:date="2019-06-04T09:41:00Z">
        <w:r>
          <w:rPr>
            <w:rFonts w:ascii="Segoe UI" w:eastAsia="Times New Roman" w:hAnsi="Segoe UI" w:cs="Segoe UI"/>
            <w:color w:val="24292E"/>
          </w:rPr>
          <w:t xml:space="preserve"> private difference but Yellow Ribbon deals with that). </w:t>
        </w:r>
      </w:ins>
    </w:p>
    <w:p w14:paraId="57FED82C"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i/>
          <w:iCs/>
          <w:color w:val="24292E"/>
        </w:rPr>
        <w:t>[After participant finds at least two online programs.]</w:t>
      </w:r>
    </w:p>
    <w:p w14:paraId="66B7F43D"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If you were going to attend one, how would you decide between the two?</w:t>
      </w:r>
    </w:p>
    <w:p w14:paraId="3A21A359"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i/>
          <w:iCs/>
          <w:color w:val="24292E"/>
        </w:rPr>
        <w:t xml:space="preserve">[After the </w:t>
      </w:r>
      <w:proofErr w:type="spellStart"/>
      <w:r w:rsidRPr="003F7CE5">
        <w:rPr>
          <w:rFonts w:ascii="Segoe UI" w:eastAsia="Times New Roman" w:hAnsi="Segoe UI" w:cs="Segoe UI"/>
          <w:i/>
          <w:iCs/>
          <w:color w:val="24292E"/>
        </w:rPr>
        <w:t>particpant</w:t>
      </w:r>
      <w:proofErr w:type="spellEnd"/>
      <w:r w:rsidRPr="003F7CE5">
        <w:rPr>
          <w:rFonts w:ascii="Segoe UI" w:eastAsia="Times New Roman" w:hAnsi="Segoe UI" w:cs="Segoe UI"/>
          <w:i/>
          <w:iCs/>
          <w:color w:val="24292E"/>
        </w:rPr>
        <w:t xml:space="preserve"> has explored the prototype and shared thoughts aloud.]</w:t>
      </w:r>
    </w:p>
    <w:p w14:paraId="37846958" w14:textId="2E631BB3" w:rsidR="003F7CE5" w:rsidDel="00D41550" w:rsidRDefault="003F7CE5" w:rsidP="003F7CE5">
      <w:pPr>
        <w:spacing w:before="360" w:after="240"/>
        <w:outlineLvl w:val="2"/>
        <w:rPr>
          <w:del w:id="194" w:author="Knox, Amy [USA]" w:date="2019-06-04T09:57:00Z"/>
          <w:rFonts w:ascii="Segoe UI" w:eastAsia="Times New Roman" w:hAnsi="Segoe UI" w:cs="Segoe UI"/>
          <w:b/>
          <w:bCs/>
          <w:color w:val="24292E"/>
          <w:sz w:val="30"/>
          <w:szCs w:val="30"/>
        </w:rPr>
      </w:pPr>
      <w:del w:id="195" w:author="Knox, Amy [USA]" w:date="2019-06-04T09:57:00Z">
        <w:r w:rsidRPr="003F7CE5" w:rsidDel="00D41550">
          <w:rPr>
            <w:rFonts w:ascii="Segoe UI" w:eastAsia="Times New Roman" w:hAnsi="Segoe UI" w:cs="Segoe UI"/>
            <w:b/>
            <w:bCs/>
            <w:color w:val="24292E"/>
            <w:sz w:val="30"/>
            <w:szCs w:val="30"/>
          </w:rPr>
          <w:delText>Potential Probing Questions</w:delText>
        </w:r>
      </w:del>
    </w:p>
    <w:p w14:paraId="040E1F4C" w14:textId="77777777" w:rsidR="00D41550" w:rsidRPr="003F7CE5" w:rsidRDefault="00D41550" w:rsidP="003F7CE5">
      <w:pPr>
        <w:spacing w:before="360" w:after="240"/>
        <w:outlineLvl w:val="2"/>
        <w:rPr>
          <w:ins w:id="196" w:author="Knox, Amy [USA]" w:date="2019-06-04T09:57:00Z"/>
          <w:rFonts w:ascii="Segoe UI" w:eastAsia="Times New Roman" w:hAnsi="Segoe UI" w:cs="Segoe UI"/>
          <w:b/>
          <w:bCs/>
          <w:color w:val="24292E"/>
          <w:sz w:val="30"/>
          <w:szCs w:val="30"/>
        </w:rPr>
      </w:pPr>
    </w:p>
    <w:p w14:paraId="6DCA30E7" w14:textId="117A9FCE" w:rsidR="003F7CE5" w:rsidRPr="003F7CE5" w:rsidDel="00D41550" w:rsidRDefault="003F7CE5" w:rsidP="003F7CE5">
      <w:pPr>
        <w:spacing w:before="360" w:after="240"/>
        <w:outlineLvl w:val="3"/>
        <w:rPr>
          <w:del w:id="197" w:author="Knox, Amy [USA]" w:date="2019-06-04T09:57:00Z"/>
          <w:rFonts w:ascii="Segoe UI" w:eastAsia="Times New Roman" w:hAnsi="Segoe UI" w:cs="Segoe UI"/>
          <w:b/>
          <w:bCs/>
          <w:color w:val="24292E"/>
        </w:rPr>
      </w:pPr>
      <w:del w:id="198" w:author="Knox, Amy [USA]" w:date="2019-06-04T09:57:00Z">
        <w:r w:rsidRPr="003F7CE5" w:rsidDel="00D41550">
          <w:rPr>
            <w:rFonts w:ascii="Segoe UI" w:eastAsia="Times New Roman" w:hAnsi="Segoe UI" w:cs="Segoe UI"/>
            <w:b/>
            <w:bCs/>
            <w:color w:val="24292E"/>
          </w:rPr>
          <w:delText>Profile Page</w:delText>
        </w:r>
      </w:del>
    </w:p>
    <w:p w14:paraId="00C30941" w14:textId="56844A3B" w:rsidR="003F7CE5" w:rsidRPr="003F7CE5" w:rsidDel="00D41550" w:rsidRDefault="003F7CE5" w:rsidP="003F7CE5">
      <w:pPr>
        <w:numPr>
          <w:ilvl w:val="0"/>
          <w:numId w:val="21"/>
        </w:numPr>
        <w:spacing w:before="100" w:beforeAutospacing="1" w:after="100" w:afterAutospacing="1"/>
        <w:rPr>
          <w:del w:id="199" w:author="Knox, Amy [USA]" w:date="2019-06-04T09:57:00Z"/>
          <w:rFonts w:ascii="Segoe UI" w:eastAsia="Times New Roman" w:hAnsi="Segoe UI" w:cs="Segoe UI"/>
          <w:color w:val="24292E"/>
        </w:rPr>
      </w:pPr>
      <w:del w:id="200" w:author="Knox, Amy [USA]" w:date="2019-06-04T09:57:00Z">
        <w:r w:rsidRPr="003F7CE5" w:rsidDel="00D41550">
          <w:rPr>
            <w:rFonts w:ascii="Segoe UI" w:eastAsia="Times New Roman" w:hAnsi="Segoe UI" w:cs="Segoe UI"/>
            <w:color w:val="24292E"/>
          </w:rPr>
          <w:delText>As you think about the information you see and any additional information that might be helpful:</w:delText>
        </w:r>
      </w:del>
    </w:p>
    <w:p w14:paraId="5546B57D" w14:textId="77CD40F6" w:rsidR="003F7CE5" w:rsidRPr="003F7CE5" w:rsidDel="00D41550" w:rsidRDefault="003F7CE5" w:rsidP="003F7CE5">
      <w:pPr>
        <w:numPr>
          <w:ilvl w:val="1"/>
          <w:numId w:val="21"/>
        </w:numPr>
        <w:spacing w:before="100" w:beforeAutospacing="1" w:after="100" w:afterAutospacing="1"/>
        <w:rPr>
          <w:del w:id="201" w:author="Knox, Amy [USA]" w:date="2019-06-04T09:57:00Z"/>
          <w:rFonts w:ascii="Segoe UI" w:eastAsia="Times New Roman" w:hAnsi="Segoe UI" w:cs="Segoe UI"/>
          <w:color w:val="24292E"/>
        </w:rPr>
      </w:pPr>
      <w:del w:id="202" w:author="Knox, Amy [USA]" w:date="2019-06-04T09:57:00Z">
        <w:r w:rsidRPr="003F7CE5" w:rsidDel="00D41550">
          <w:rPr>
            <w:rFonts w:ascii="Segoe UI" w:eastAsia="Times New Roman" w:hAnsi="Segoe UI" w:cs="Segoe UI"/>
            <w:color w:val="24292E"/>
          </w:rPr>
          <w:delText>What factors are most important to you as you compare high-tech training providers and programs?</w:delText>
        </w:r>
      </w:del>
    </w:p>
    <w:p w14:paraId="14AD6311" w14:textId="3129E9B9" w:rsidR="003F7CE5" w:rsidRPr="003F7CE5" w:rsidDel="00D41550" w:rsidRDefault="003F7CE5" w:rsidP="003F7CE5">
      <w:pPr>
        <w:numPr>
          <w:ilvl w:val="1"/>
          <w:numId w:val="21"/>
        </w:numPr>
        <w:spacing w:before="60" w:after="100" w:afterAutospacing="1"/>
        <w:rPr>
          <w:del w:id="203" w:author="Knox, Amy [USA]" w:date="2019-06-04T09:57:00Z"/>
          <w:rFonts w:ascii="Segoe UI" w:eastAsia="Times New Roman" w:hAnsi="Segoe UI" w:cs="Segoe UI"/>
          <w:color w:val="24292E"/>
        </w:rPr>
      </w:pPr>
      <w:del w:id="204" w:author="Knox, Amy [USA]" w:date="2019-06-04T09:57:00Z">
        <w:r w:rsidRPr="003F7CE5" w:rsidDel="00D41550">
          <w:rPr>
            <w:rFonts w:ascii="Segoe UI" w:eastAsia="Times New Roman" w:hAnsi="Segoe UI" w:cs="Segoe UI"/>
            <w:color w:val="24292E"/>
          </w:rPr>
          <w:delText>What factors would lead you to choose one training provider over another?</w:delText>
        </w:r>
      </w:del>
    </w:p>
    <w:p w14:paraId="5ABE3C45" w14:textId="5E858D4F" w:rsidR="003F7CE5" w:rsidRPr="003F7CE5" w:rsidDel="00D41550" w:rsidRDefault="003F7CE5" w:rsidP="003F7CE5">
      <w:pPr>
        <w:numPr>
          <w:ilvl w:val="1"/>
          <w:numId w:val="21"/>
        </w:numPr>
        <w:spacing w:before="60" w:after="100" w:afterAutospacing="1"/>
        <w:rPr>
          <w:del w:id="205" w:author="Knox, Amy [USA]" w:date="2019-06-04T09:57:00Z"/>
          <w:rFonts w:ascii="Segoe UI" w:eastAsia="Times New Roman" w:hAnsi="Segoe UI" w:cs="Segoe UI"/>
          <w:color w:val="24292E"/>
        </w:rPr>
      </w:pPr>
      <w:del w:id="206" w:author="Knox, Amy [USA]" w:date="2019-06-04T09:57:00Z">
        <w:r w:rsidRPr="003F7CE5" w:rsidDel="00D41550">
          <w:rPr>
            <w:rFonts w:ascii="Segoe UI" w:eastAsia="Times New Roman" w:hAnsi="Segoe UI" w:cs="Segoe UI"/>
            <w:color w:val="24292E"/>
          </w:rPr>
          <w:delText>What factors would lead you to choose one course over another?</w:delText>
        </w:r>
      </w:del>
    </w:p>
    <w:p w14:paraId="4F1B0CA4" w14:textId="220B4F57" w:rsidR="003F7CE5" w:rsidRPr="003F7CE5" w:rsidDel="00D41550" w:rsidRDefault="003F7CE5" w:rsidP="003F7CE5">
      <w:pPr>
        <w:numPr>
          <w:ilvl w:val="0"/>
          <w:numId w:val="21"/>
        </w:numPr>
        <w:spacing w:before="60" w:after="100" w:afterAutospacing="1"/>
        <w:rPr>
          <w:del w:id="207" w:author="Knox, Amy [USA]" w:date="2019-06-04T09:57:00Z"/>
          <w:rFonts w:ascii="Segoe UI" w:eastAsia="Times New Roman" w:hAnsi="Segoe UI" w:cs="Segoe UI"/>
          <w:color w:val="24292E"/>
        </w:rPr>
      </w:pPr>
      <w:del w:id="208" w:author="Knox, Amy [USA]" w:date="2019-06-04T09:57:00Z">
        <w:r w:rsidRPr="003F7CE5" w:rsidDel="00D41550">
          <w:rPr>
            <w:rFonts w:ascii="Segoe UI" w:eastAsia="Times New Roman" w:hAnsi="Segoe UI" w:cs="Segoe UI"/>
            <w:color w:val="24292E"/>
          </w:rPr>
          <w:delText>What thoughts or questions do you have about the list of programs and the information that is available?</w:delText>
        </w:r>
      </w:del>
    </w:p>
    <w:p w14:paraId="5BC0C6CB" w14:textId="2C3F259E" w:rsidR="003F7CE5" w:rsidRPr="003F7CE5" w:rsidDel="00D41550" w:rsidRDefault="003F7CE5" w:rsidP="003F7CE5">
      <w:pPr>
        <w:numPr>
          <w:ilvl w:val="0"/>
          <w:numId w:val="21"/>
        </w:numPr>
        <w:spacing w:before="60" w:after="100" w:afterAutospacing="1"/>
        <w:rPr>
          <w:del w:id="209" w:author="Knox, Amy [USA]" w:date="2019-06-04T09:57:00Z"/>
          <w:rFonts w:ascii="Segoe UI" w:eastAsia="Times New Roman" w:hAnsi="Segoe UI" w:cs="Segoe UI"/>
          <w:color w:val="24292E"/>
        </w:rPr>
      </w:pPr>
      <w:del w:id="210" w:author="Knox, Amy [USA]" w:date="2019-06-04T09:57:00Z">
        <w:r w:rsidRPr="003F7CE5" w:rsidDel="00D41550">
          <w:rPr>
            <w:rFonts w:ascii="Segoe UI" w:eastAsia="Times New Roman" w:hAnsi="Segoe UI" w:cs="Segoe UI"/>
            <w:color w:val="24292E"/>
          </w:rPr>
          <w:delText>What thoughts or questions do you have about the questions on the left side of the page?</w:delText>
        </w:r>
      </w:del>
    </w:p>
    <w:p w14:paraId="0D974413" w14:textId="574A905C" w:rsidR="003F7CE5" w:rsidRPr="003F7CE5" w:rsidDel="00D41550" w:rsidRDefault="003F7CE5" w:rsidP="003F7CE5">
      <w:pPr>
        <w:numPr>
          <w:ilvl w:val="0"/>
          <w:numId w:val="21"/>
        </w:numPr>
        <w:spacing w:before="60" w:after="100" w:afterAutospacing="1"/>
        <w:rPr>
          <w:del w:id="211" w:author="Knox, Amy [USA]" w:date="2019-06-04T09:57:00Z"/>
          <w:rFonts w:ascii="Segoe UI" w:eastAsia="Times New Roman" w:hAnsi="Segoe UI" w:cs="Segoe UI"/>
          <w:color w:val="24292E"/>
        </w:rPr>
      </w:pPr>
      <w:del w:id="212" w:author="Knox, Amy [USA]" w:date="2019-06-04T09:57:00Z">
        <w:r w:rsidRPr="003F7CE5" w:rsidDel="00D41550">
          <w:rPr>
            <w:rFonts w:ascii="Segoe UI" w:eastAsia="Times New Roman" w:hAnsi="Segoe UI" w:cs="Segoe UI"/>
            <w:color w:val="24292E"/>
          </w:rPr>
          <w:delText>What thoughts or questions do you have on the contents of the gray box on the right?</w:delText>
        </w:r>
      </w:del>
    </w:p>
    <w:p w14:paraId="7F1B36B5" w14:textId="71AB16A6" w:rsidR="003F7CE5" w:rsidRPr="003F7CE5" w:rsidDel="00D41550" w:rsidRDefault="003F7CE5" w:rsidP="003F7CE5">
      <w:pPr>
        <w:numPr>
          <w:ilvl w:val="0"/>
          <w:numId w:val="21"/>
        </w:numPr>
        <w:spacing w:before="60" w:after="100" w:afterAutospacing="1"/>
        <w:rPr>
          <w:del w:id="213" w:author="Knox, Amy [USA]" w:date="2019-06-04T09:57:00Z"/>
          <w:rFonts w:ascii="Segoe UI" w:eastAsia="Times New Roman" w:hAnsi="Segoe UI" w:cs="Segoe UI"/>
          <w:color w:val="24292E"/>
        </w:rPr>
      </w:pPr>
      <w:del w:id="214" w:author="Knox, Amy [USA]" w:date="2019-06-04T09:57:00Z">
        <w:r w:rsidRPr="003F7CE5" w:rsidDel="00D41550">
          <w:rPr>
            <w:rFonts w:ascii="Segoe UI" w:eastAsia="Times New Roman" w:hAnsi="Segoe UI" w:cs="Segoe UI"/>
            <w:color w:val="24292E"/>
          </w:rPr>
          <w:delText>Why do you think the total amount paid to you varies from the monthly basic housing allowance rate?</w:delText>
        </w:r>
      </w:del>
    </w:p>
    <w:p w14:paraId="520ECB98" w14:textId="1DEB6CF7" w:rsidR="003F7CE5" w:rsidRPr="003F7CE5" w:rsidDel="00D41550" w:rsidRDefault="003F7CE5" w:rsidP="003F7CE5">
      <w:pPr>
        <w:numPr>
          <w:ilvl w:val="0"/>
          <w:numId w:val="21"/>
        </w:numPr>
        <w:spacing w:before="60" w:after="100" w:afterAutospacing="1"/>
        <w:rPr>
          <w:del w:id="215" w:author="Knox, Amy [USA]" w:date="2019-06-04T09:57:00Z"/>
          <w:rFonts w:ascii="Segoe UI" w:eastAsia="Times New Roman" w:hAnsi="Segoe UI" w:cs="Segoe UI"/>
          <w:color w:val="24292E"/>
        </w:rPr>
      </w:pPr>
      <w:del w:id="216" w:author="Knox, Amy [USA]" w:date="2019-06-04T09:57:00Z">
        <w:r w:rsidRPr="003F7CE5" w:rsidDel="00D41550">
          <w:rPr>
            <w:rFonts w:ascii="Segoe UI" w:eastAsia="Times New Roman" w:hAnsi="Segoe UI" w:cs="Segoe UI"/>
            <w:color w:val="24292E"/>
          </w:rPr>
          <w:delText>What additional information about a program would help you make an informed decision?</w:delText>
        </w:r>
      </w:del>
    </w:p>
    <w:p w14:paraId="1CA55A37" w14:textId="403DAEC5" w:rsidR="003F7CE5" w:rsidRPr="003F7CE5" w:rsidDel="00D41550" w:rsidRDefault="003F7CE5" w:rsidP="003F7CE5">
      <w:pPr>
        <w:spacing w:before="360" w:after="240"/>
        <w:outlineLvl w:val="3"/>
        <w:rPr>
          <w:del w:id="217" w:author="Knox, Amy [USA]" w:date="2019-06-04T09:57:00Z"/>
          <w:rFonts w:ascii="Segoe UI" w:eastAsia="Times New Roman" w:hAnsi="Segoe UI" w:cs="Segoe UI"/>
          <w:b/>
          <w:bCs/>
          <w:color w:val="24292E"/>
        </w:rPr>
      </w:pPr>
      <w:del w:id="218" w:author="Knox, Amy [USA]" w:date="2019-06-04T09:57:00Z">
        <w:r w:rsidRPr="003F7CE5" w:rsidDel="00D41550">
          <w:rPr>
            <w:rFonts w:ascii="Segoe UI" w:eastAsia="Times New Roman" w:hAnsi="Segoe UI" w:cs="Segoe UI"/>
            <w:b/>
            <w:bCs/>
            <w:color w:val="24292E"/>
          </w:rPr>
          <w:delText>Results Page</w:delText>
        </w:r>
      </w:del>
    </w:p>
    <w:p w14:paraId="0E82BB36" w14:textId="0C372E38" w:rsidR="003F7CE5" w:rsidRPr="003F7CE5" w:rsidDel="00D41550" w:rsidRDefault="003F7CE5" w:rsidP="003F7CE5">
      <w:pPr>
        <w:numPr>
          <w:ilvl w:val="0"/>
          <w:numId w:val="22"/>
        </w:numPr>
        <w:spacing w:before="100" w:beforeAutospacing="1" w:after="100" w:afterAutospacing="1"/>
        <w:rPr>
          <w:del w:id="219" w:author="Knox, Amy [USA]" w:date="2019-06-04T09:57:00Z"/>
          <w:rFonts w:ascii="Segoe UI" w:eastAsia="Times New Roman" w:hAnsi="Segoe UI" w:cs="Segoe UI"/>
          <w:color w:val="24292E"/>
        </w:rPr>
      </w:pPr>
      <w:del w:id="220" w:author="Knox, Amy [USA]" w:date="2019-06-04T09:57:00Z">
        <w:r w:rsidRPr="003F7CE5" w:rsidDel="00D41550">
          <w:rPr>
            <w:rFonts w:ascii="Segoe UI" w:eastAsia="Times New Roman" w:hAnsi="Segoe UI" w:cs="Segoe UI"/>
            <w:color w:val="24292E"/>
          </w:rPr>
          <w:delText>What are your thoughts on the contents of the cards?</w:delText>
        </w:r>
      </w:del>
    </w:p>
    <w:p w14:paraId="4854C82E" w14:textId="3B93EB6D" w:rsidR="003F7CE5" w:rsidRPr="003F7CE5" w:rsidDel="00D41550" w:rsidRDefault="003F7CE5" w:rsidP="003F7CE5">
      <w:pPr>
        <w:numPr>
          <w:ilvl w:val="0"/>
          <w:numId w:val="22"/>
        </w:numPr>
        <w:spacing w:before="60" w:after="100" w:afterAutospacing="1"/>
        <w:rPr>
          <w:del w:id="221" w:author="Knox, Amy [USA]" w:date="2019-06-04T09:57:00Z"/>
          <w:rFonts w:ascii="Segoe UI" w:eastAsia="Times New Roman" w:hAnsi="Segoe UI" w:cs="Segoe UI"/>
          <w:color w:val="24292E"/>
        </w:rPr>
      </w:pPr>
      <w:del w:id="222" w:author="Knox, Amy [USA]" w:date="2019-06-04T09:57:00Z">
        <w:r w:rsidRPr="003F7CE5" w:rsidDel="00D41550">
          <w:rPr>
            <w:rFonts w:ascii="Segoe UI" w:eastAsia="Times New Roman" w:hAnsi="Segoe UI" w:cs="Segoe UI"/>
            <w:color w:val="24292E"/>
          </w:rPr>
          <w:delText>Why do you imagine the tuition on each card is displayed as a range?</w:delText>
        </w:r>
      </w:del>
    </w:p>
    <w:p w14:paraId="77906413" w14:textId="1B98F24E" w:rsidR="003F7CE5" w:rsidRPr="003F7CE5" w:rsidDel="00D41550" w:rsidRDefault="003F7CE5" w:rsidP="003F7CE5">
      <w:pPr>
        <w:numPr>
          <w:ilvl w:val="0"/>
          <w:numId w:val="22"/>
        </w:numPr>
        <w:spacing w:before="60" w:after="100" w:afterAutospacing="1"/>
        <w:rPr>
          <w:del w:id="223" w:author="Knox, Amy [USA]" w:date="2019-06-04T09:57:00Z"/>
          <w:rFonts w:ascii="Segoe UI" w:eastAsia="Times New Roman" w:hAnsi="Segoe UI" w:cs="Segoe UI"/>
          <w:color w:val="24292E"/>
        </w:rPr>
      </w:pPr>
      <w:del w:id="224" w:author="Knox, Amy [USA]" w:date="2019-06-04T09:57:00Z">
        <w:r w:rsidRPr="003F7CE5" w:rsidDel="00D41550">
          <w:rPr>
            <w:rFonts w:ascii="Segoe UI" w:eastAsia="Times New Roman" w:hAnsi="Segoe UI" w:cs="Segoe UI"/>
            <w:color w:val="24292E"/>
          </w:rPr>
          <w:delText>What thoughts or questions do you have about the questions on the left side of the page?</w:delText>
        </w:r>
      </w:del>
    </w:p>
    <w:p w14:paraId="795C2529" w14:textId="34D05DDE" w:rsidR="003F7CE5" w:rsidRPr="003F7CE5" w:rsidDel="00D41550" w:rsidRDefault="003F7CE5" w:rsidP="003F7CE5">
      <w:pPr>
        <w:numPr>
          <w:ilvl w:val="0"/>
          <w:numId w:val="22"/>
        </w:numPr>
        <w:spacing w:before="60" w:after="100" w:afterAutospacing="1"/>
        <w:rPr>
          <w:del w:id="225" w:author="Knox, Amy [USA]" w:date="2019-06-04T09:57:00Z"/>
          <w:rFonts w:ascii="Segoe UI" w:eastAsia="Times New Roman" w:hAnsi="Segoe UI" w:cs="Segoe UI"/>
          <w:color w:val="24292E"/>
        </w:rPr>
      </w:pPr>
      <w:del w:id="226" w:author="Knox, Amy [USA]" w:date="2019-06-04T09:57:00Z">
        <w:r w:rsidRPr="003F7CE5" w:rsidDel="00D41550">
          <w:rPr>
            <w:rFonts w:ascii="Segoe UI" w:eastAsia="Times New Roman" w:hAnsi="Segoe UI" w:cs="Segoe UI"/>
            <w:color w:val="24292E"/>
          </w:rPr>
          <w:delText>How did the information on this page contribute to your selection of a school?</w:delText>
        </w:r>
      </w:del>
    </w:p>
    <w:p w14:paraId="5F0A8443" w14:textId="7EB6C4B2" w:rsidR="003F7CE5" w:rsidRPr="003F7CE5" w:rsidDel="00D41550" w:rsidRDefault="003F7CE5" w:rsidP="003F7CE5">
      <w:pPr>
        <w:numPr>
          <w:ilvl w:val="0"/>
          <w:numId w:val="22"/>
        </w:numPr>
        <w:spacing w:before="60" w:after="100" w:afterAutospacing="1"/>
        <w:rPr>
          <w:del w:id="227" w:author="Knox, Amy [USA]" w:date="2019-06-04T09:57:00Z"/>
          <w:rFonts w:ascii="Segoe UI" w:eastAsia="Times New Roman" w:hAnsi="Segoe UI" w:cs="Segoe UI"/>
          <w:color w:val="24292E"/>
        </w:rPr>
      </w:pPr>
      <w:del w:id="228" w:author="Knox, Amy [USA]" w:date="2019-06-04T09:57:00Z">
        <w:r w:rsidRPr="003F7CE5" w:rsidDel="00D41550">
          <w:rPr>
            <w:rFonts w:ascii="Segoe UI" w:eastAsia="Times New Roman" w:hAnsi="Segoe UI" w:cs="Segoe UI"/>
            <w:color w:val="24292E"/>
          </w:rPr>
          <w:delText>How would you be interested in narrowing down the list of training providers?</w:delText>
        </w:r>
      </w:del>
    </w:p>
    <w:p w14:paraId="3180ED9C" w14:textId="55CF5872" w:rsidR="003F7CE5" w:rsidRPr="003F7CE5" w:rsidDel="00D41550" w:rsidRDefault="003F7CE5" w:rsidP="003F7CE5">
      <w:pPr>
        <w:numPr>
          <w:ilvl w:val="0"/>
          <w:numId w:val="22"/>
        </w:numPr>
        <w:spacing w:before="60" w:after="100" w:afterAutospacing="1"/>
        <w:rPr>
          <w:del w:id="229" w:author="Knox, Amy [USA]" w:date="2019-06-04T09:57:00Z"/>
          <w:rFonts w:ascii="Segoe UI" w:eastAsia="Times New Roman" w:hAnsi="Segoe UI" w:cs="Segoe UI"/>
          <w:color w:val="24292E"/>
        </w:rPr>
      </w:pPr>
      <w:del w:id="230" w:author="Knox, Amy [USA]" w:date="2019-06-04T09:57:00Z">
        <w:r w:rsidRPr="003F7CE5" w:rsidDel="00D41550">
          <w:rPr>
            <w:rFonts w:ascii="Segoe UI" w:eastAsia="Times New Roman" w:hAnsi="Segoe UI" w:cs="Segoe UI"/>
            <w:color w:val="24292E"/>
          </w:rPr>
          <w:delText>In your mind, what is the difference between a school and a training provider?</w:delText>
        </w:r>
      </w:del>
    </w:p>
    <w:p w14:paraId="3A284965" w14:textId="01DE3E2B" w:rsidR="003F7CE5" w:rsidRPr="003F7CE5" w:rsidDel="00D41550" w:rsidRDefault="003F7CE5" w:rsidP="003F7CE5">
      <w:pPr>
        <w:spacing w:before="360" w:after="240"/>
        <w:outlineLvl w:val="3"/>
        <w:rPr>
          <w:del w:id="231" w:author="Knox, Amy [USA]" w:date="2019-06-04T09:57:00Z"/>
          <w:rFonts w:ascii="Segoe UI" w:eastAsia="Times New Roman" w:hAnsi="Segoe UI" w:cs="Segoe UI"/>
          <w:b/>
          <w:bCs/>
          <w:color w:val="24292E"/>
        </w:rPr>
      </w:pPr>
      <w:del w:id="232" w:author="Knox, Amy [USA]" w:date="2019-06-04T09:57:00Z">
        <w:r w:rsidRPr="003F7CE5" w:rsidDel="00D41550">
          <w:rPr>
            <w:rFonts w:ascii="Segoe UI" w:eastAsia="Times New Roman" w:hAnsi="Segoe UI" w:cs="Segoe UI"/>
            <w:b/>
            <w:bCs/>
            <w:color w:val="24292E"/>
          </w:rPr>
          <w:delText>Landing Page</w:delText>
        </w:r>
      </w:del>
    </w:p>
    <w:p w14:paraId="36948BB9" w14:textId="16FE21CB" w:rsidR="003F7CE5" w:rsidRPr="003F7CE5" w:rsidDel="00D41550" w:rsidRDefault="003F7CE5" w:rsidP="003F7CE5">
      <w:pPr>
        <w:numPr>
          <w:ilvl w:val="0"/>
          <w:numId w:val="23"/>
        </w:numPr>
        <w:spacing w:before="100" w:beforeAutospacing="1" w:after="100" w:afterAutospacing="1"/>
        <w:rPr>
          <w:del w:id="233" w:author="Knox, Amy [USA]" w:date="2019-06-04T09:57:00Z"/>
          <w:rFonts w:ascii="Segoe UI" w:eastAsia="Times New Roman" w:hAnsi="Segoe UI" w:cs="Segoe UI"/>
          <w:color w:val="24292E"/>
        </w:rPr>
      </w:pPr>
      <w:del w:id="234" w:author="Knox, Amy [USA]" w:date="2019-06-04T09:57:00Z">
        <w:r w:rsidRPr="003F7CE5" w:rsidDel="00D41550">
          <w:rPr>
            <w:rFonts w:ascii="Segoe UI" w:eastAsia="Times New Roman" w:hAnsi="Segoe UI" w:cs="Segoe UI"/>
            <w:color w:val="24292E"/>
          </w:rPr>
          <w:delText>What thoughts or questions do you have regarding the questions on this page? [Observe whether the user thinks to select 'VET TEC'.] [Observe to see if they notice that the search filter disappears when they select VET TEC]</w:delText>
        </w:r>
      </w:del>
    </w:p>
    <w:p w14:paraId="7BC0FE7D" w14:textId="77777777"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t>Scenario #3 (5 minutes)</w:t>
      </w:r>
    </w:p>
    <w:p w14:paraId="35EFE9C9" w14:textId="4DD5A51B" w:rsidR="003F7CE5" w:rsidRDefault="003F7CE5" w:rsidP="003F7CE5">
      <w:pPr>
        <w:spacing w:after="240"/>
        <w:rPr>
          <w:ins w:id="235" w:author="Knox, Amy [USA]" w:date="2019-06-04T09:42:00Z"/>
          <w:rFonts w:ascii="Segoe UI" w:eastAsia="Times New Roman" w:hAnsi="Segoe UI" w:cs="Segoe UI"/>
          <w:color w:val="24292E"/>
        </w:rPr>
      </w:pPr>
      <w:r w:rsidRPr="003F7CE5">
        <w:rPr>
          <w:rFonts w:ascii="Segoe UI" w:eastAsia="Times New Roman" w:hAnsi="Segoe UI" w:cs="Segoe UI"/>
          <w:color w:val="24292E"/>
        </w:rPr>
        <w:t>Let say you're interested in taking classes through Zoom Technologies. How would you learn about the courses they offer?</w:t>
      </w:r>
    </w:p>
    <w:p w14:paraId="182BC92A" w14:textId="62D10741" w:rsidR="001F63C5" w:rsidRDefault="001F63C5" w:rsidP="003F7CE5">
      <w:pPr>
        <w:spacing w:after="240"/>
        <w:rPr>
          <w:ins w:id="236" w:author="Knox, Amy [USA]" w:date="2019-06-04T09:42:00Z"/>
          <w:rFonts w:ascii="Segoe UI" w:eastAsia="Times New Roman" w:hAnsi="Segoe UI" w:cs="Segoe UI"/>
          <w:color w:val="24292E"/>
        </w:rPr>
      </w:pPr>
    </w:p>
    <w:p w14:paraId="08102EE5" w14:textId="10F0165A" w:rsidR="001F63C5" w:rsidRPr="001F63C5" w:rsidRDefault="001F63C5" w:rsidP="003F7CE5">
      <w:pPr>
        <w:spacing w:after="240"/>
        <w:rPr>
          <w:ins w:id="237" w:author="Knox, Amy [USA]" w:date="2019-06-04T09:42:00Z"/>
          <w:rFonts w:ascii="Segoe UI" w:eastAsia="Times New Roman" w:hAnsi="Segoe UI" w:cs="Segoe UI"/>
          <w:i/>
          <w:color w:val="24292E"/>
          <w:rPrChange w:id="238" w:author="Knox, Amy [USA]" w:date="2019-06-04T09:43:00Z">
            <w:rPr>
              <w:ins w:id="239" w:author="Knox, Amy [USA]" w:date="2019-06-04T09:42:00Z"/>
              <w:rFonts w:ascii="Segoe UI" w:eastAsia="Times New Roman" w:hAnsi="Segoe UI" w:cs="Segoe UI"/>
              <w:color w:val="24292E"/>
            </w:rPr>
          </w:rPrChange>
        </w:rPr>
      </w:pPr>
      <w:ins w:id="240" w:author="Knox, Amy [USA]" w:date="2019-06-04T09:42:00Z">
        <w:r w:rsidRPr="001F63C5">
          <w:rPr>
            <w:rFonts w:ascii="Segoe UI" w:eastAsia="Times New Roman" w:hAnsi="Segoe UI" w:cs="Segoe UI"/>
            <w:i/>
            <w:color w:val="24292E"/>
            <w:rPrChange w:id="241" w:author="Knox, Amy [USA]" w:date="2019-06-04T09:43:00Z">
              <w:rPr>
                <w:rFonts w:ascii="Segoe UI" w:eastAsia="Times New Roman" w:hAnsi="Segoe UI" w:cs="Segoe UI"/>
                <w:color w:val="24292E"/>
              </w:rPr>
            </w:rPrChange>
          </w:rPr>
          <w:t>Clicks “how do you want to take classes”</w:t>
        </w:r>
      </w:ins>
      <w:ins w:id="242" w:author="Knox, Amy [USA]" w:date="2019-06-04T09:43:00Z">
        <w:r w:rsidRPr="001F63C5">
          <w:rPr>
            <w:rFonts w:ascii="Segoe UI" w:eastAsia="Times New Roman" w:hAnsi="Segoe UI" w:cs="Segoe UI"/>
            <w:i/>
            <w:color w:val="24292E"/>
            <w:rPrChange w:id="243" w:author="Knox, Amy [USA]" w:date="2019-06-04T09:43:00Z">
              <w:rPr>
                <w:rFonts w:ascii="Segoe UI" w:eastAsia="Times New Roman" w:hAnsi="Segoe UI" w:cs="Segoe UI"/>
                <w:color w:val="24292E"/>
              </w:rPr>
            </w:rPrChange>
          </w:rPr>
          <w:t xml:space="preserve"> thinking it will filter. </w:t>
        </w:r>
      </w:ins>
    </w:p>
    <w:p w14:paraId="494EAFBF" w14:textId="4B94487D" w:rsidR="001F63C5" w:rsidRDefault="001F63C5" w:rsidP="003F7CE5">
      <w:pPr>
        <w:spacing w:after="240"/>
        <w:rPr>
          <w:ins w:id="244" w:author="Knox, Amy [USA]" w:date="2019-06-04T09:43:00Z"/>
          <w:rFonts w:ascii="Segoe UI" w:eastAsia="Times New Roman" w:hAnsi="Segoe UI" w:cs="Segoe UI"/>
          <w:color w:val="24292E"/>
        </w:rPr>
      </w:pPr>
      <w:ins w:id="245" w:author="Knox, Amy [USA]" w:date="2019-06-04T09:42:00Z">
        <w:r>
          <w:rPr>
            <w:rFonts w:ascii="Segoe UI" w:eastAsia="Times New Roman" w:hAnsi="Segoe UI" w:cs="Segoe UI"/>
            <w:color w:val="24292E"/>
          </w:rPr>
          <w:t>Where did the “search schools</w:t>
        </w:r>
      </w:ins>
      <w:ins w:id="246" w:author="Knox, Amy [USA]" w:date="2019-06-04T09:43:00Z">
        <w:r>
          <w:rPr>
            <w:rFonts w:ascii="Segoe UI" w:eastAsia="Times New Roman" w:hAnsi="Segoe UI" w:cs="Segoe UI"/>
            <w:color w:val="24292E"/>
          </w:rPr>
          <w:t xml:space="preserve">” option go? </w:t>
        </w:r>
      </w:ins>
    </w:p>
    <w:p w14:paraId="12ADB40A" w14:textId="77777777" w:rsidR="001F63C5" w:rsidRPr="003F7CE5" w:rsidRDefault="001F63C5" w:rsidP="003F7CE5">
      <w:pPr>
        <w:spacing w:after="240"/>
        <w:rPr>
          <w:rFonts w:ascii="Segoe UI" w:eastAsia="Times New Roman" w:hAnsi="Segoe UI" w:cs="Segoe UI"/>
          <w:color w:val="24292E"/>
        </w:rPr>
      </w:pPr>
    </w:p>
    <w:p w14:paraId="4FE89EE8" w14:textId="089258FF" w:rsidR="003F7CE5" w:rsidRPr="003F7CE5" w:rsidDel="00BD2139" w:rsidRDefault="003F7CE5" w:rsidP="003F7CE5">
      <w:pPr>
        <w:spacing w:after="240"/>
        <w:rPr>
          <w:del w:id="247" w:author="Knox, Amy [USA]" w:date="2019-06-06T16:37:00Z"/>
          <w:rFonts w:ascii="Segoe UI" w:eastAsia="Times New Roman" w:hAnsi="Segoe UI" w:cs="Segoe UI"/>
          <w:color w:val="24292E"/>
        </w:rPr>
      </w:pPr>
      <w:del w:id="248" w:author="Knox, Amy [USA]" w:date="2019-06-06T16:37:00Z">
        <w:r w:rsidRPr="003F7CE5" w:rsidDel="00BD2139">
          <w:rPr>
            <w:rFonts w:ascii="Segoe UI" w:eastAsia="Times New Roman" w:hAnsi="Segoe UI" w:cs="Segoe UI"/>
            <w:i/>
            <w:iCs/>
            <w:color w:val="24292E"/>
          </w:rPr>
          <w:delText>[After the participant has explored the prototype and shared thoughts aloud.]</w:delText>
        </w:r>
      </w:del>
    </w:p>
    <w:p w14:paraId="2A2510C9" w14:textId="7905E5E3" w:rsidR="003F7CE5" w:rsidRPr="003F7CE5" w:rsidDel="00BD2139" w:rsidRDefault="003F7CE5" w:rsidP="003F7CE5">
      <w:pPr>
        <w:spacing w:before="360" w:after="240"/>
        <w:outlineLvl w:val="2"/>
        <w:rPr>
          <w:del w:id="249" w:author="Knox, Amy [USA]" w:date="2019-06-06T16:37:00Z"/>
          <w:rFonts w:ascii="Segoe UI" w:eastAsia="Times New Roman" w:hAnsi="Segoe UI" w:cs="Segoe UI"/>
          <w:b/>
          <w:bCs/>
          <w:color w:val="24292E"/>
          <w:sz w:val="30"/>
          <w:szCs w:val="30"/>
        </w:rPr>
      </w:pPr>
      <w:del w:id="250" w:author="Knox, Amy [USA]" w:date="2019-06-06T16:37:00Z">
        <w:r w:rsidRPr="003F7CE5" w:rsidDel="00BD2139">
          <w:rPr>
            <w:rFonts w:ascii="Segoe UI" w:eastAsia="Times New Roman" w:hAnsi="Segoe UI" w:cs="Segoe UI"/>
            <w:b/>
            <w:bCs/>
            <w:color w:val="24292E"/>
            <w:sz w:val="30"/>
            <w:szCs w:val="30"/>
          </w:rPr>
          <w:delText>Follow up questions</w:delText>
        </w:r>
      </w:del>
    </w:p>
    <w:p w14:paraId="6B01B513" w14:textId="2CFE1B7A" w:rsidR="003F7CE5" w:rsidRPr="003F7CE5" w:rsidDel="00BD2139" w:rsidRDefault="003F7CE5" w:rsidP="003F7CE5">
      <w:pPr>
        <w:numPr>
          <w:ilvl w:val="0"/>
          <w:numId w:val="24"/>
        </w:numPr>
        <w:spacing w:before="100" w:beforeAutospacing="1" w:after="100" w:afterAutospacing="1"/>
        <w:rPr>
          <w:del w:id="251" w:author="Knox, Amy [USA]" w:date="2019-06-06T16:37:00Z"/>
          <w:rFonts w:ascii="Segoe UI" w:eastAsia="Times New Roman" w:hAnsi="Segoe UI" w:cs="Segoe UI"/>
          <w:color w:val="24292E"/>
        </w:rPr>
      </w:pPr>
      <w:del w:id="252" w:author="Knox, Amy [USA]" w:date="2019-06-06T16:37:00Z">
        <w:r w:rsidRPr="003F7CE5" w:rsidDel="00BD2139">
          <w:rPr>
            <w:rFonts w:ascii="Segoe UI" w:eastAsia="Times New Roman" w:hAnsi="Segoe UI" w:cs="Segoe UI"/>
            <w:color w:val="24292E"/>
          </w:rPr>
          <w:delText>What thoughts or questions do you have about finding information on programs that are not listed in the comparison tool?</w:delText>
        </w:r>
      </w:del>
    </w:p>
    <w:p w14:paraId="3B8C93BD" w14:textId="77777777"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t>Post-Task Interview (5 minutes)</w:t>
      </w:r>
    </w:p>
    <w:p w14:paraId="1B0C7AA0"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Now that you’ve had a chance to explore the site, I have a few final questions for you.</w:t>
      </w:r>
    </w:p>
    <w:p w14:paraId="48C9121C" w14:textId="49711061" w:rsidR="003F7CE5" w:rsidRDefault="003F7CE5" w:rsidP="003F7CE5">
      <w:pPr>
        <w:numPr>
          <w:ilvl w:val="0"/>
          <w:numId w:val="25"/>
        </w:numPr>
        <w:spacing w:before="100" w:beforeAutospacing="1" w:after="100" w:afterAutospacing="1"/>
        <w:rPr>
          <w:ins w:id="253" w:author="Knox, Amy [USA]" w:date="2019-06-04T09:45:00Z"/>
          <w:rFonts w:ascii="Segoe UI" w:eastAsia="Times New Roman" w:hAnsi="Segoe UI" w:cs="Segoe UI"/>
          <w:color w:val="24292E"/>
        </w:rPr>
      </w:pPr>
      <w:r w:rsidRPr="003F7CE5">
        <w:rPr>
          <w:rFonts w:ascii="Segoe UI" w:eastAsia="Times New Roman" w:hAnsi="Segoe UI" w:cs="Segoe UI"/>
          <w:color w:val="24292E"/>
        </w:rPr>
        <w:t>What are your general impressions of finding information about VET TEC providers and programs in the GI Bill Comparison Tool?</w:t>
      </w:r>
    </w:p>
    <w:p w14:paraId="118E26F1" w14:textId="1AAFA49A" w:rsidR="001F63C5" w:rsidRDefault="001F63C5" w:rsidP="001F63C5">
      <w:pPr>
        <w:spacing w:before="100" w:beforeAutospacing="1" w:after="100" w:afterAutospacing="1"/>
        <w:rPr>
          <w:ins w:id="254" w:author="Knox, Amy [USA]" w:date="2019-06-04T09:45:00Z"/>
          <w:rFonts w:ascii="Segoe UI" w:eastAsia="Times New Roman" w:hAnsi="Segoe UI" w:cs="Segoe UI"/>
          <w:color w:val="24292E"/>
        </w:rPr>
      </w:pPr>
      <w:ins w:id="255" w:author="Knox, Amy [USA]" w:date="2019-06-04T09:45:00Z">
        <w:r>
          <w:rPr>
            <w:rFonts w:ascii="Segoe UI" w:eastAsia="Times New Roman" w:hAnsi="Segoe UI" w:cs="Segoe UI"/>
            <w:color w:val="24292E"/>
          </w:rPr>
          <w:t xml:space="preserve">The name is GI Bill Comparison Tool – I didn’t know that there were other benefits available there. </w:t>
        </w:r>
      </w:ins>
    </w:p>
    <w:p w14:paraId="5F4A7ABD" w14:textId="0338BB80" w:rsidR="001F63C5" w:rsidRPr="003F7CE5" w:rsidRDefault="001F63C5">
      <w:pPr>
        <w:spacing w:before="100" w:beforeAutospacing="1" w:after="100" w:afterAutospacing="1"/>
        <w:rPr>
          <w:rFonts w:ascii="Segoe UI" w:eastAsia="Times New Roman" w:hAnsi="Segoe UI" w:cs="Segoe UI"/>
          <w:color w:val="24292E"/>
        </w:rPr>
        <w:pPrChange w:id="256" w:author="Knox, Amy [USA]" w:date="2019-06-04T09:45:00Z">
          <w:pPr>
            <w:numPr>
              <w:numId w:val="25"/>
            </w:numPr>
            <w:tabs>
              <w:tab w:val="num" w:pos="720"/>
            </w:tabs>
            <w:spacing w:before="100" w:beforeAutospacing="1" w:after="100" w:afterAutospacing="1"/>
            <w:ind w:left="720" w:hanging="360"/>
          </w:pPr>
        </w:pPrChange>
      </w:pPr>
      <w:ins w:id="257" w:author="Knox, Amy [USA]" w:date="2019-06-04T09:46:00Z">
        <w:r>
          <w:rPr>
            <w:rFonts w:ascii="Segoe UI" w:eastAsia="Times New Roman" w:hAnsi="Segoe UI" w:cs="Segoe UI"/>
            <w:color w:val="24292E"/>
          </w:rPr>
          <w:t xml:space="preserve">It’s not going to be obvious unless it’s said somewhere [that you can find VET TEC providers in the GIBCT] because it’s technically not a GI Bill </w:t>
        </w:r>
      </w:ins>
      <w:ins w:id="258" w:author="Knox, Amy [USA]" w:date="2019-06-04T09:47:00Z">
        <w:r>
          <w:rPr>
            <w:rFonts w:ascii="Segoe UI" w:eastAsia="Times New Roman" w:hAnsi="Segoe UI" w:cs="Segoe UI"/>
            <w:color w:val="24292E"/>
          </w:rPr>
          <w:t xml:space="preserve">itself. </w:t>
        </w:r>
      </w:ins>
    </w:p>
    <w:p w14:paraId="64C888AC" w14:textId="327DD180" w:rsidR="003F7CE5" w:rsidRDefault="003F7CE5" w:rsidP="003F7CE5">
      <w:pPr>
        <w:numPr>
          <w:ilvl w:val="0"/>
          <w:numId w:val="25"/>
        </w:numPr>
        <w:spacing w:before="60" w:after="100" w:afterAutospacing="1"/>
        <w:rPr>
          <w:ins w:id="259" w:author="Knox, Amy [USA]" w:date="2019-06-04T09:47:00Z"/>
          <w:rFonts w:ascii="Segoe UI" w:eastAsia="Times New Roman" w:hAnsi="Segoe UI" w:cs="Segoe UI"/>
          <w:color w:val="24292E"/>
        </w:rPr>
      </w:pPr>
      <w:r w:rsidRPr="003F7CE5">
        <w:rPr>
          <w:rFonts w:ascii="Segoe UI" w:eastAsia="Times New Roman" w:hAnsi="Segoe UI" w:cs="Segoe UI"/>
          <w:color w:val="24292E"/>
        </w:rPr>
        <w:t xml:space="preserve">What additional enhancements or features would you recommend </w:t>
      </w:r>
      <w:proofErr w:type="gramStart"/>
      <w:r w:rsidRPr="003F7CE5">
        <w:rPr>
          <w:rFonts w:ascii="Segoe UI" w:eastAsia="Times New Roman" w:hAnsi="Segoe UI" w:cs="Segoe UI"/>
          <w:color w:val="24292E"/>
        </w:rPr>
        <w:t>to improve</w:t>
      </w:r>
      <w:proofErr w:type="gramEnd"/>
      <w:r w:rsidRPr="003F7CE5">
        <w:rPr>
          <w:rFonts w:ascii="Segoe UI" w:eastAsia="Times New Roman" w:hAnsi="Segoe UI" w:cs="Segoe UI"/>
          <w:color w:val="24292E"/>
        </w:rPr>
        <w:t xml:space="preserve"> the overall usefulness of this site?</w:t>
      </w:r>
    </w:p>
    <w:p w14:paraId="1FDAF797" w14:textId="49EBF6A5" w:rsidR="001F63C5" w:rsidRDefault="001F63C5" w:rsidP="001F63C5">
      <w:pPr>
        <w:spacing w:before="60" w:after="100" w:afterAutospacing="1"/>
        <w:rPr>
          <w:ins w:id="260" w:author="Knox, Amy [USA]" w:date="2019-06-04T09:48:00Z"/>
          <w:rFonts w:ascii="Segoe UI" w:eastAsia="Times New Roman" w:hAnsi="Segoe UI" w:cs="Segoe UI"/>
          <w:color w:val="24292E"/>
        </w:rPr>
      </w:pPr>
      <w:ins w:id="261" w:author="Knox, Amy [USA]" w:date="2019-06-04T09:47:00Z">
        <w:r>
          <w:rPr>
            <w:rFonts w:ascii="Segoe UI" w:eastAsia="Times New Roman" w:hAnsi="Segoe UI" w:cs="Segoe UI"/>
            <w:color w:val="24292E"/>
          </w:rPr>
          <w:t>A lot of VA sites have the same look but don’t have a lot of</w:t>
        </w:r>
      </w:ins>
      <w:ins w:id="262" w:author="Knox, Amy [USA]" w:date="2019-06-04T09:48:00Z">
        <w:r>
          <w:rPr>
            <w:rFonts w:ascii="Segoe UI" w:eastAsia="Times New Roman" w:hAnsi="Segoe UI" w:cs="Segoe UI"/>
            <w:color w:val="24292E"/>
          </w:rPr>
          <w:t xml:space="preserve"> good interaction. </w:t>
        </w:r>
      </w:ins>
    </w:p>
    <w:p w14:paraId="7C61FD51" w14:textId="2733DC05" w:rsidR="001F63C5" w:rsidRDefault="001F63C5" w:rsidP="001F63C5">
      <w:pPr>
        <w:spacing w:before="60" w:after="100" w:afterAutospacing="1"/>
        <w:rPr>
          <w:ins w:id="263" w:author="Knox, Amy [USA]" w:date="2019-06-04T09:48:00Z"/>
          <w:rFonts w:ascii="Segoe UI" w:eastAsia="Times New Roman" w:hAnsi="Segoe UI" w:cs="Segoe UI"/>
          <w:color w:val="24292E"/>
        </w:rPr>
      </w:pPr>
      <w:ins w:id="264" w:author="Knox, Amy [USA]" w:date="2019-06-04T09:48:00Z">
        <w:r>
          <w:rPr>
            <w:rFonts w:ascii="Segoe UI" w:eastAsia="Times New Roman" w:hAnsi="Segoe UI" w:cs="Segoe UI"/>
            <w:color w:val="24292E"/>
          </w:rPr>
          <w:t>Recommends buttons instead of dropdown for “Which GI Bill</w:t>
        </w:r>
        <w:proofErr w:type="gramStart"/>
        <w:r>
          <w:rPr>
            <w:rFonts w:ascii="Segoe UI" w:eastAsia="Times New Roman" w:hAnsi="Segoe UI" w:cs="Segoe UI"/>
            <w:color w:val="24292E"/>
          </w:rPr>
          <w:t>… ?</w:t>
        </w:r>
        <w:proofErr w:type="gramEnd"/>
        <w:r>
          <w:rPr>
            <w:rFonts w:ascii="Segoe UI" w:eastAsia="Times New Roman" w:hAnsi="Segoe UI" w:cs="Segoe UI"/>
            <w:color w:val="24292E"/>
          </w:rPr>
          <w:t>”</w:t>
        </w:r>
      </w:ins>
    </w:p>
    <w:p w14:paraId="0B8C6BE2" w14:textId="56CB3922" w:rsidR="001F63C5" w:rsidRPr="003F7CE5" w:rsidRDefault="001F63C5">
      <w:pPr>
        <w:spacing w:before="60" w:after="100" w:afterAutospacing="1"/>
        <w:rPr>
          <w:rFonts w:ascii="Segoe UI" w:eastAsia="Times New Roman" w:hAnsi="Segoe UI" w:cs="Segoe UI"/>
          <w:color w:val="24292E"/>
        </w:rPr>
        <w:pPrChange w:id="265" w:author="Knox, Amy [USA]" w:date="2019-06-04T09:47:00Z">
          <w:pPr>
            <w:numPr>
              <w:numId w:val="25"/>
            </w:numPr>
            <w:tabs>
              <w:tab w:val="num" w:pos="720"/>
            </w:tabs>
            <w:spacing w:before="60" w:after="100" w:afterAutospacing="1"/>
            <w:ind w:left="720" w:hanging="360"/>
          </w:pPr>
        </w:pPrChange>
      </w:pPr>
      <w:ins w:id="266" w:author="Knox, Amy [USA]" w:date="2019-06-04T09:50:00Z">
        <w:r>
          <w:rPr>
            <w:rFonts w:ascii="Segoe UI" w:eastAsia="Times New Roman" w:hAnsi="Segoe UI" w:cs="Segoe UI"/>
            <w:color w:val="24292E"/>
          </w:rPr>
          <w:t xml:space="preserve">I didn’t even know there were other programs in the tool.  I was used to using it for Post-9/11 so I’m used to just clicking through. </w:t>
        </w:r>
      </w:ins>
    </w:p>
    <w:p w14:paraId="5C59EBB1" w14:textId="15FED209" w:rsidR="003F7CE5" w:rsidRPr="003F7CE5" w:rsidRDefault="009E307D" w:rsidP="003F7CE5">
      <w:pPr>
        <w:numPr>
          <w:ilvl w:val="0"/>
          <w:numId w:val="25"/>
        </w:numPr>
        <w:spacing w:before="60" w:after="100" w:afterAutospacing="1"/>
        <w:rPr>
          <w:rFonts w:ascii="Segoe UI" w:eastAsia="Times New Roman" w:hAnsi="Segoe UI" w:cs="Segoe UI"/>
          <w:color w:val="24292E"/>
        </w:rPr>
      </w:pPr>
      <w:r>
        <w:rPr>
          <w:rFonts w:ascii="Segoe UI" w:eastAsia="Times New Roman" w:hAnsi="Segoe UI" w:cs="Segoe UI"/>
          <w:color w:val="24292E"/>
        </w:rPr>
        <w:t>H</w:t>
      </w:r>
      <w:r w:rsidR="003F7CE5" w:rsidRPr="003F7CE5">
        <w:rPr>
          <w:rFonts w:ascii="Segoe UI" w:eastAsia="Times New Roman" w:hAnsi="Segoe UI" w:cs="Segoe UI"/>
          <w:color w:val="24292E"/>
        </w:rPr>
        <w:t>ow likely are you to use the GI Bill Comparison Tool in real life?</w:t>
      </w:r>
    </w:p>
    <w:p w14:paraId="0A7F1C57" w14:textId="4D5BA7DD" w:rsidR="003F7CE5" w:rsidRDefault="003F7CE5" w:rsidP="003F7CE5">
      <w:pPr>
        <w:numPr>
          <w:ilvl w:val="0"/>
          <w:numId w:val="25"/>
        </w:numPr>
        <w:spacing w:before="60" w:after="100" w:afterAutospacing="1"/>
        <w:rPr>
          <w:ins w:id="267" w:author="Knox, Amy [USA]" w:date="2019-06-04T09:50:00Z"/>
          <w:rFonts w:ascii="Segoe UI" w:eastAsia="Times New Roman" w:hAnsi="Segoe UI" w:cs="Segoe UI"/>
          <w:color w:val="24292E"/>
        </w:rPr>
      </w:pPr>
      <w:r w:rsidRPr="003F7CE5">
        <w:rPr>
          <w:rFonts w:ascii="Segoe UI" w:eastAsia="Times New Roman" w:hAnsi="Segoe UI" w:cs="Segoe UI"/>
          <w:color w:val="24292E"/>
        </w:rPr>
        <w:t>T</w:t>
      </w:r>
      <w:r w:rsidR="00890513">
        <w:rPr>
          <w:rFonts w:ascii="Segoe UI" w:eastAsia="Times New Roman" w:hAnsi="Segoe UI" w:cs="Segoe UI"/>
          <w:color w:val="24292E"/>
        </w:rPr>
        <w:t>h</w:t>
      </w:r>
      <w:r w:rsidRPr="003F7CE5">
        <w:rPr>
          <w:rFonts w:ascii="Segoe UI" w:eastAsia="Times New Roman" w:hAnsi="Segoe UI" w:cs="Segoe UI"/>
          <w:color w:val="24292E"/>
        </w:rPr>
        <w:t>inking about how you typically behave, would you be most likely to use the GIBCT on a desktop, tablet or phone?</w:t>
      </w:r>
    </w:p>
    <w:p w14:paraId="357DDBC2" w14:textId="602D2B4D" w:rsidR="001F63C5" w:rsidRPr="003F7CE5" w:rsidRDefault="001F63C5">
      <w:pPr>
        <w:spacing w:before="60" w:after="100" w:afterAutospacing="1"/>
        <w:rPr>
          <w:rFonts w:ascii="Segoe UI" w:eastAsia="Times New Roman" w:hAnsi="Segoe UI" w:cs="Segoe UI"/>
          <w:color w:val="24292E"/>
        </w:rPr>
        <w:pPrChange w:id="268" w:author="Knox, Amy [USA]" w:date="2019-06-04T09:50:00Z">
          <w:pPr>
            <w:numPr>
              <w:numId w:val="25"/>
            </w:numPr>
            <w:tabs>
              <w:tab w:val="num" w:pos="720"/>
            </w:tabs>
            <w:spacing w:before="60" w:after="100" w:afterAutospacing="1"/>
            <w:ind w:left="720" w:hanging="360"/>
          </w:pPr>
        </w:pPrChange>
      </w:pPr>
      <w:ins w:id="269" w:author="Knox, Amy [USA]" w:date="2019-06-04T09:50:00Z">
        <w:r>
          <w:rPr>
            <w:rFonts w:ascii="Segoe UI" w:eastAsia="Times New Roman" w:hAnsi="Segoe UI" w:cs="Segoe UI"/>
            <w:color w:val="24292E"/>
          </w:rPr>
          <w:t>I didn’t even know you coul</w:t>
        </w:r>
      </w:ins>
      <w:ins w:id="270" w:author="Knox, Amy [USA]" w:date="2019-06-04T09:51:00Z">
        <w:r>
          <w:rPr>
            <w:rFonts w:ascii="Segoe UI" w:eastAsia="Times New Roman" w:hAnsi="Segoe UI" w:cs="Segoe UI"/>
            <w:color w:val="24292E"/>
          </w:rPr>
          <w:t xml:space="preserve">d use it on the phone. I’d want the full browsing experience. </w:t>
        </w:r>
      </w:ins>
    </w:p>
    <w:p w14:paraId="496EEE54" w14:textId="2CD364A7" w:rsidR="003F7CE5" w:rsidRDefault="003F7CE5" w:rsidP="003F7CE5">
      <w:pPr>
        <w:numPr>
          <w:ilvl w:val="0"/>
          <w:numId w:val="25"/>
        </w:numPr>
        <w:spacing w:before="60" w:after="100" w:afterAutospacing="1"/>
        <w:rPr>
          <w:ins w:id="271" w:author="Knox, Amy [USA]" w:date="2019-06-04T09:57:00Z"/>
          <w:rFonts w:ascii="Segoe UI" w:eastAsia="Times New Roman" w:hAnsi="Segoe UI" w:cs="Segoe UI"/>
          <w:color w:val="24292E"/>
        </w:rPr>
      </w:pPr>
      <w:r w:rsidRPr="003F7CE5">
        <w:rPr>
          <w:rFonts w:ascii="Segoe UI" w:eastAsia="Times New Roman" w:hAnsi="Segoe UI" w:cs="Segoe UI"/>
          <w:color w:val="24292E"/>
        </w:rPr>
        <w:t>Do you have any additional thoughts or comments you'd like to share?</w:t>
      </w:r>
    </w:p>
    <w:p w14:paraId="44C91D6E" w14:textId="26A79DD9" w:rsidR="00D41550" w:rsidRDefault="00D41550" w:rsidP="00D41550">
      <w:pPr>
        <w:spacing w:before="60" w:after="100" w:afterAutospacing="1"/>
        <w:rPr>
          <w:ins w:id="272" w:author="Knox, Amy [USA]" w:date="2019-06-04T09:57:00Z"/>
          <w:rFonts w:ascii="Segoe UI" w:eastAsia="Times New Roman" w:hAnsi="Segoe UI" w:cs="Segoe UI"/>
          <w:color w:val="24292E"/>
        </w:rPr>
      </w:pPr>
      <w:ins w:id="273" w:author="Knox, Amy [USA]" w:date="2019-06-04T09:58:00Z">
        <w:r>
          <w:rPr>
            <w:rFonts w:ascii="Segoe UI" w:eastAsia="Times New Roman" w:hAnsi="Segoe UI" w:cs="Segoe UI"/>
            <w:color w:val="24292E"/>
          </w:rPr>
          <w:t xml:space="preserve">I would still have so many questions about the program in general – eligibility, how to apply, what money they get, etc. </w:t>
        </w:r>
      </w:ins>
    </w:p>
    <w:p w14:paraId="6DD95A9E" w14:textId="075F42A9" w:rsidR="00D41550" w:rsidRDefault="00D41550" w:rsidP="00D41550">
      <w:pPr>
        <w:spacing w:before="60" w:after="100" w:afterAutospacing="1"/>
        <w:rPr>
          <w:ins w:id="274" w:author="Knox, Amy [USA]" w:date="2019-06-04T09:58:00Z"/>
          <w:rFonts w:ascii="Segoe UI" w:eastAsia="Times New Roman" w:hAnsi="Segoe UI" w:cs="Segoe UI"/>
          <w:color w:val="24292E"/>
        </w:rPr>
      </w:pPr>
      <w:ins w:id="275" w:author="Knox, Amy [USA]" w:date="2019-06-04T09:57:00Z">
        <w:r>
          <w:rPr>
            <w:rFonts w:ascii="Segoe UI" w:eastAsia="Times New Roman" w:hAnsi="Segoe UI" w:cs="Segoe UI"/>
            <w:color w:val="24292E"/>
          </w:rPr>
          <w:lastRenderedPageBreak/>
          <w:t xml:space="preserve">We’re not hearing people ask about VET TEC yet.  But we are having a lot of people come in and ask about STEM. </w:t>
        </w:r>
      </w:ins>
    </w:p>
    <w:p w14:paraId="6C8D030A" w14:textId="1E619CF9" w:rsidR="00D41550" w:rsidRPr="003F7CE5" w:rsidRDefault="00D41550">
      <w:pPr>
        <w:spacing w:before="60" w:after="100" w:afterAutospacing="1"/>
        <w:rPr>
          <w:rFonts w:ascii="Segoe UI" w:eastAsia="Times New Roman" w:hAnsi="Segoe UI" w:cs="Segoe UI"/>
          <w:color w:val="24292E"/>
        </w:rPr>
        <w:pPrChange w:id="276" w:author="Knox, Amy [USA]" w:date="2019-06-04T09:57:00Z">
          <w:pPr>
            <w:numPr>
              <w:numId w:val="25"/>
            </w:numPr>
            <w:tabs>
              <w:tab w:val="num" w:pos="720"/>
            </w:tabs>
            <w:spacing w:before="60" w:after="100" w:afterAutospacing="1"/>
            <w:ind w:left="720" w:hanging="360"/>
          </w:pPr>
        </w:pPrChange>
      </w:pPr>
      <w:ins w:id="277" w:author="Knox, Amy [USA]" w:date="2019-06-04T09:58:00Z">
        <w:r>
          <w:rPr>
            <w:rFonts w:ascii="Segoe UI" w:eastAsia="Times New Roman" w:hAnsi="Segoe UI" w:cs="Segoe UI"/>
            <w:color w:val="24292E"/>
          </w:rPr>
          <w:t xml:space="preserve">When the program goes live, how </w:t>
        </w:r>
      </w:ins>
      <w:ins w:id="278" w:author="Knox, Amy [USA]" w:date="2019-06-04T09:59:00Z">
        <w:r>
          <w:rPr>
            <w:rFonts w:ascii="Segoe UI" w:eastAsia="Times New Roman" w:hAnsi="Segoe UI" w:cs="Segoe UI"/>
            <w:color w:val="24292E"/>
          </w:rPr>
          <w:t xml:space="preserve">do we know who does qualify? Where will that information be? </w:t>
        </w:r>
      </w:ins>
    </w:p>
    <w:p w14:paraId="3FB9DEC0" w14:textId="77777777"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t>Thank-You and Closing</w:t>
      </w:r>
    </w:p>
    <w:p w14:paraId="58A33FD2"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i/>
          <w:iCs/>
          <w:color w:val="24292E"/>
        </w:rPr>
        <w:t>[The moderator concludes each session by thanking the participant for their time and for offering his/her opinions and suggestions.]</w:t>
      </w:r>
    </w:p>
    <w:p w14:paraId="09D42D7D" w14:textId="77777777" w:rsidR="003F7CE5" w:rsidRPr="003F7CE5" w:rsidRDefault="003F7CE5" w:rsidP="003F7CE5">
      <w:pPr>
        <w:spacing w:after="100" w:afterAutospacing="1"/>
        <w:rPr>
          <w:rFonts w:ascii="Segoe UI" w:eastAsia="Times New Roman" w:hAnsi="Segoe UI" w:cs="Segoe UI"/>
          <w:color w:val="24292E"/>
        </w:rPr>
      </w:pPr>
      <w:r w:rsidRPr="003F7CE5">
        <w:rPr>
          <w:rFonts w:ascii="Segoe UI" w:eastAsia="Times New Roman" w:hAnsi="Segoe UI" w:cs="Segoe UI"/>
          <w:color w:val="24292E"/>
        </w:rPr>
        <w:t>Thank you very much for taking the time to give us your feedback today. We really appreciate your help!</w:t>
      </w:r>
    </w:p>
    <w:p w14:paraId="7D33F0CE" w14:textId="77777777" w:rsidR="000C0752" w:rsidRDefault="00BD2139"/>
    <w:sectPr w:rsidR="000C0752" w:rsidSect="001C07D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6" w:author="Knox, Amy [USA]" w:date="2019-06-04T09:16:00Z" w:initials="KA[">
    <w:p w14:paraId="779F3C54" w14:textId="76866B4E" w:rsidR="005E3E9E" w:rsidRDefault="005E3E9E">
      <w:pPr>
        <w:pStyle w:val="CommentText"/>
      </w:pPr>
      <w:r>
        <w:rPr>
          <w:rStyle w:val="CommentReference"/>
        </w:rPr>
        <w:annotationRef/>
      </w:r>
      <w:r>
        <w:t xml:space="preserve">Are you a Reserve? You mentioned you’d click the military status… To see options there… </w:t>
      </w:r>
    </w:p>
  </w:comment>
  <w:comment w:id="117" w:author="Knox, Amy [USA]" w:date="2019-06-04T09:23:00Z" w:initials="KA[">
    <w:p w14:paraId="18CA0BB7" w14:textId="44F04A86" w:rsidR="008A7F2C" w:rsidRDefault="008A7F2C">
      <w:pPr>
        <w:pStyle w:val="CommentText"/>
      </w:pPr>
      <w:r>
        <w:rPr>
          <w:rStyle w:val="CommentReference"/>
        </w:rPr>
        <w:annotationRef/>
      </w:r>
      <w:r>
        <w:t>You mentioned that the tools on the left didn’t work – what would you have wanted to do with them?</w:t>
      </w:r>
    </w:p>
  </w:comment>
  <w:comment w:id="162" w:author="Knox, Amy [USA]" w:date="2019-06-04T09:32:00Z" w:initials="KA[">
    <w:p w14:paraId="5D46EFB3" w14:textId="6FC2035E" w:rsidR="00E1232A" w:rsidRDefault="00E1232A">
      <w:pPr>
        <w:pStyle w:val="CommentText"/>
      </w:pPr>
      <w:r>
        <w:rPr>
          <w:rStyle w:val="CommentReference"/>
        </w:rPr>
        <w:annotationRef/>
      </w:r>
      <w:r>
        <w:t>What other GI Bill comparison sites did you have in mind?</w:t>
      </w:r>
    </w:p>
  </w:comment>
  <w:comment w:id="186" w:author="Knox, Amy [USA]" w:date="2019-06-04T09:37:00Z" w:initials="KA[">
    <w:p w14:paraId="588A7E86" w14:textId="53743D1C" w:rsidR="00E1232A" w:rsidRPr="00E1232A" w:rsidRDefault="00E1232A">
      <w:pPr>
        <w:pStyle w:val="CommentText"/>
        <w:rPr>
          <w:i/>
        </w:rPr>
      </w:pPr>
      <w:r>
        <w:rPr>
          <w:rStyle w:val="CommentReference"/>
        </w:rPr>
        <w:annotationRef/>
      </w:r>
      <w:r w:rsidRPr="00E1232A">
        <w:rPr>
          <w:i/>
        </w:rPr>
        <w:t xml:space="preserve">Are we sure that the job of the Comparison Tool is not to show how much they’re going to get paid.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9F3C54" w15:done="0"/>
  <w15:commentEx w15:paraId="18CA0BB7" w15:done="0"/>
  <w15:commentEx w15:paraId="5D46EFB3" w15:done="1"/>
  <w15:commentEx w15:paraId="588A7E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9F3C54" w16cid:durableId="20A0B57C"/>
  <w16cid:commentId w16cid:paraId="18CA0BB7" w16cid:durableId="20A0B702"/>
  <w16cid:commentId w16cid:paraId="5D46EFB3" w16cid:durableId="20A0B92F"/>
  <w16cid:commentId w16cid:paraId="588A7E86" w16cid:durableId="20A0BA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728E1"/>
    <w:multiLevelType w:val="multilevel"/>
    <w:tmpl w:val="E362D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2373B"/>
    <w:multiLevelType w:val="multilevel"/>
    <w:tmpl w:val="005C2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224EE"/>
    <w:multiLevelType w:val="multilevel"/>
    <w:tmpl w:val="F0BAC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91252"/>
    <w:multiLevelType w:val="multilevel"/>
    <w:tmpl w:val="17CC5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871130"/>
    <w:multiLevelType w:val="multilevel"/>
    <w:tmpl w:val="16DC3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F245E9"/>
    <w:multiLevelType w:val="multilevel"/>
    <w:tmpl w:val="99780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7F1208"/>
    <w:multiLevelType w:val="multilevel"/>
    <w:tmpl w:val="F248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2159AC"/>
    <w:multiLevelType w:val="multilevel"/>
    <w:tmpl w:val="A5740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9E1B63"/>
    <w:multiLevelType w:val="multilevel"/>
    <w:tmpl w:val="9A36B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4A68BC"/>
    <w:multiLevelType w:val="multilevel"/>
    <w:tmpl w:val="93D4A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7C3E6D"/>
    <w:multiLevelType w:val="multilevel"/>
    <w:tmpl w:val="2D82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255291"/>
    <w:multiLevelType w:val="multilevel"/>
    <w:tmpl w:val="79286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285F23"/>
    <w:multiLevelType w:val="multilevel"/>
    <w:tmpl w:val="1ACC6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063087"/>
    <w:multiLevelType w:val="multilevel"/>
    <w:tmpl w:val="D022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450EA0"/>
    <w:multiLevelType w:val="multilevel"/>
    <w:tmpl w:val="A9ACC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4454CA"/>
    <w:multiLevelType w:val="multilevel"/>
    <w:tmpl w:val="1D9EA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535E2C"/>
    <w:multiLevelType w:val="hybridMultilevel"/>
    <w:tmpl w:val="FBF21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E45BC2"/>
    <w:multiLevelType w:val="multilevel"/>
    <w:tmpl w:val="B830A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C6555C"/>
    <w:multiLevelType w:val="multilevel"/>
    <w:tmpl w:val="DA36C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4A71E7"/>
    <w:multiLevelType w:val="multilevel"/>
    <w:tmpl w:val="F92A8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1E267B"/>
    <w:multiLevelType w:val="multilevel"/>
    <w:tmpl w:val="CDF27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CE5031"/>
    <w:multiLevelType w:val="multilevel"/>
    <w:tmpl w:val="658C4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BE0928"/>
    <w:multiLevelType w:val="multilevel"/>
    <w:tmpl w:val="F364C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0B68A0"/>
    <w:multiLevelType w:val="multilevel"/>
    <w:tmpl w:val="3470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C006CD"/>
    <w:multiLevelType w:val="multilevel"/>
    <w:tmpl w:val="1618F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22751D"/>
    <w:multiLevelType w:val="multilevel"/>
    <w:tmpl w:val="4BC88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7"/>
  </w:num>
  <w:num w:numId="3">
    <w:abstractNumId w:val="13"/>
  </w:num>
  <w:num w:numId="4">
    <w:abstractNumId w:val="19"/>
  </w:num>
  <w:num w:numId="5">
    <w:abstractNumId w:val="4"/>
  </w:num>
  <w:num w:numId="6">
    <w:abstractNumId w:val="25"/>
  </w:num>
  <w:num w:numId="7">
    <w:abstractNumId w:val="0"/>
  </w:num>
  <w:num w:numId="8">
    <w:abstractNumId w:val="9"/>
  </w:num>
  <w:num w:numId="9">
    <w:abstractNumId w:val="14"/>
  </w:num>
  <w:num w:numId="10">
    <w:abstractNumId w:val="6"/>
  </w:num>
  <w:num w:numId="11">
    <w:abstractNumId w:val="5"/>
  </w:num>
  <w:num w:numId="12">
    <w:abstractNumId w:val="12"/>
  </w:num>
  <w:num w:numId="13">
    <w:abstractNumId w:val="1"/>
  </w:num>
  <w:num w:numId="14">
    <w:abstractNumId w:val="3"/>
  </w:num>
  <w:num w:numId="15">
    <w:abstractNumId w:val="21"/>
  </w:num>
  <w:num w:numId="16">
    <w:abstractNumId w:val="24"/>
  </w:num>
  <w:num w:numId="17">
    <w:abstractNumId w:val="23"/>
  </w:num>
  <w:num w:numId="18">
    <w:abstractNumId w:val="2"/>
  </w:num>
  <w:num w:numId="19">
    <w:abstractNumId w:val="22"/>
  </w:num>
  <w:num w:numId="20">
    <w:abstractNumId w:val="18"/>
  </w:num>
  <w:num w:numId="21">
    <w:abstractNumId w:val="15"/>
  </w:num>
  <w:num w:numId="22">
    <w:abstractNumId w:val="8"/>
  </w:num>
  <w:num w:numId="23">
    <w:abstractNumId w:val="11"/>
  </w:num>
  <w:num w:numId="24">
    <w:abstractNumId w:val="7"/>
  </w:num>
  <w:num w:numId="25">
    <w:abstractNumId w:val="20"/>
  </w:num>
  <w:num w:numId="26">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nox, Amy [USA]">
    <w15:presenceInfo w15:providerId="AD" w15:userId="S-1-5-21-1314303383-2379350573-4036118543-5791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309"/>
    <w:rsid w:val="00056D63"/>
    <w:rsid w:val="001C07D4"/>
    <w:rsid w:val="001E058E"/>
    <w:rsid w:val="001F63C5"/>
    <w:rsid w:val="00277178"/>
    <w:rsid w:val="002E6996"/>
    <w:rsid w:val="003521D8"/>
    <w:rsid w:val="00361F64"/>
    <w:rsid w:val="003F1489"/>
    <w:rsid w:val="003F7CE5"/>
    <w:rsid w:val="005E3E9E"/>
    <w:rsid w:val="00673744"/>
    <w:rsid w:val="00890513"/>
    <w:rsid w:val="008A7F2C"/>
    <w:rsid w:val="009E307D"/>
    <w:rsid w:val="00A96227"/>
    <w:rsid w:val="00AD0E06"/>
    <w:rsid w:val="00B41307"/>
    <w:rsid w:val="00BD2139"/>
    <w:rsid w:val="00C1704B"/>
    <w:rsid w:val="00C62C63"/>
    <w:rsid w:val="00CE25E6"/>
    <w:rsid w:val="00D07309"/>
    <w:rsid w:val="00D41550"/>
    <w:rsid w:val="00E1232A"/>
    <w:rsid w:val="00EB68F9"/>
    <w:rsid w:val="00ED6030"/>
    <w:rsid w:val="00EF4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33B96"/>
  <w15:chartTrackingRefBased/>
  <w15:docId w15:val="{5C949FC5-E94C-4B49-99A7-B9FAD32C4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0730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07309"/>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0730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30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0730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07309"/>
    <w:rPr>
      <w:rFonts w:ascii="Times New Roman" w:eastAsia="Times New Roman" w:hAnsi="Times New Roman" w:cs="Times New Roman"/>
      <w:b/>
      <w:bCs/>
    </w:rPr>
  </w:style>
  <w:style w:type="paragraph" w:styleId="NormalWeb">
    <w:name w:val="Normal (Web)"/>
    <w:basedOn w:val="Normal"/>
    <w:uiPriority w:val="99"/>
    <w:semiHidden/>
    <w:unhideWhenUsed/>
    <w:rsid w:val="00D07309"/>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D07309"/>
    <w:rPr>
      <w:i/>
      <w:iCs/>
    </w:rPr>
  </w:style>
  <w:style w:type="character" w:styleId="Hyperlink">
    <w:name w:val="Hyperlink"/>
    <w:basedOn w:val="DefaultParagraphFont"/>
    <w:uiPriority w:val="99"/>
    <w:semiHidden/>
    <w:unhideWhenUsed/>
    <w:rsid w:val="003F1489"/>
    <w:rPr>
      <w:color w:val="0000FF"/>
      <w:u w:val="single"/>
    </w:rPr>
  </w:style>
  <w:style w:type="character" w:styleId="CommentReference">
    <w:name w:val="annotation reference"/>
    <w:basedOn w:val="DefaultParagraphFont"/>
    <w:uiPriority w:val="99"/>
    <w:semiHidden/>
    <w:unhideWhenUsed/>
    <w:rsid w:val="005E3E9E"/>
    <w:rPr>
      <w:sz w:val="16"/>
      <w:szCs w:val="16"/>
    </w:rPr>
  </w:style>
  <w:style w:type="paragraph" w:styleId="CommentText">
    <w:name w:val="annotation text"/>
    <w:basedOn w:val="Normal"/>
    <w:link w:val="CommentTextChar"/>
    <w:uiPriority w:val="99"/>
    <w:semiHidden/>
    <w:unhideWhenUsed/>
    <w:rsid w:val="005E3E9E"/>
    <w:rPr>
      <w:sz w:val="20"/>
      <w:szCs w:val="20"/>
    </w:rPr>
  </w:style>
  <w:style w:type="character" w:customStyle="1" w:styleId="CommentTextChar">
    <w:name w:val="Comment Text Char"/>
    <w:basedOn w:val="DefaultParagraphFont"/>
    <w:link w:val="CommentText"/>
    <w:uiPriority w:val="99"/>
    <w:semiHidden/>
    <w:rsid w:val="005E3E9E"/>
    <w:rPr>
      <w:sz w:val="20"/>
      <w:szCs w:val="20"/>
    </w:rPr>
  </w:style>
  <w:style w:type="paragraph" w:styleId="CommentSubject">
    <w:name w:val="annotation subject"/>
    <w:basedOn w:val="CommentText"/>
    <w:next w:val="CommentText"/>
    <w:link w:val="CommentSubjectChar"/>
    <w:uiPriority w:val="99"/>
    <w:semiHidden/>
    <w:unhideWhenUsed/>
    <w:rsid w:val="005E3E9E"/>
    <w:rPr>
      <w:b/>
      <w:bCs/>
    </w:rPr>
  </w:style>
  <w:style w:type="character" w:customStyle="1" w:styleId="CommentSubjectChar">
    <w:name w:val="Comment Subject Char"/>
    <w:basedOn w:val="CommentTextChar"/>
    <w:link w:val="CommentSubject"/>
    <w:uiPriority w:val="99"/>
    <w:semiHidden/>
    <w:rsid w:val="005E3E9E"/>
    <w:rPr>
      <w:b/>
      <w:bCs/>
      <w:sz w:val="20"/>
      <w:szCs w:val="20"/>
    </w:rPr>
  </w:style>
  <w:style w:type="paragraph" w:styleId="BalloonText">
    <w:name w:val="Balloon Text"/>
    <w:basedOn w:val="Normal"/>
    <w:link w:val="BalloonTextChar"/>
    <w:uiPriority w:val="99"/>
    <w:semiHidden/>
    <w:unhideWhenUsed/>
    <w:rsid w:val="005E3E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E9E"/>
    <w:rPr>
      <w:rFonts w:ascii="Segoe UI" w:hAnsi="Segoe UI" w:cs="Segoe UI"/>
      <w:sz w:val="18"/>
      <w:szCs w:val="18"/>
    </w:rPr>
  </w:style>
  <w:style w:type="paragraph" w:styleId="ListParagraph">
    <w:name w:val="List Paragraph"/>
    <w:basedOn w:val="Normal"/>
    <w:uiPriority w:val="34"/>
    <w:qFormat/>
    <w:rsid w:val="00BD21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13574">
      <w:bodyDiv w:val="1"/>
      <w:marLeft w:val="0"/>
      <w:marRight w:val="0"/>
      <w:marTop w:val="0"/>
      <w:marBottom w:val="0"/>
      <w:divBdr>
        <w:top w:val="none" w:sz="0" w:space="0" w:color="auto"/>
        <w:left w:val="none" w:sz="0" w:space="0" w:color="auto"/>
        <w:bottom w:val="none" w:sz="0" w:space="0" w:color="auto"/>
        <w:right w:val="none" w:sz="0" w:space="0" w:color="auto"/>
      </w:divBdr>
    </w:div>
    <w:div w:id="729110296">
      <w:bodyDiv w:val="1"/>
      <w:marLeft w:val="0"/>
      <w:marRight w:val="0"/>
      <w:marTop w:val="0"/>
      <w:marBottom w:val="0"/>
      <w:divBdr>
        <w:top w:val="none" w:sz="0" w:space="0" w:color="auto"/>
        <w:left w:val="none" w:sz="0" w:space="0" w:color="auto"/>
        <w:bottom w:val="none" w:sz="0" w:space="0" w:color="auto"/>
        <w:right w:val="none" w:sz="0" w:space="0" w:color="auto"/>
      </w:divBdr>
    </w:div>
    <w:div w:id="210607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s://vagov-content-pr-433.herokuapp.com/education/about-gi-bill-benefits/how-to-use-benefits/vettec-high-tech-program/"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1892</Words>
  <Characters>10791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McMurdo</dc:creator>
  <cp:keywords/>
  <dc:description/>
  <cp:lastModifiedBy>Knox, Amy [USA]</cp:lastModifiedBy>
  <cp:revision>5</cp:revision>
  <dcterms:created xsi:type="dcterms:W3CDTF">2019-06-04T12:59:00Z</dcterms:created>
  <dcterms:modified xsi:type="dcterms:W3CDTF">2019-06-06T20:38:00Z</dcterms:modified>
</cp:coreProperties>
</file>