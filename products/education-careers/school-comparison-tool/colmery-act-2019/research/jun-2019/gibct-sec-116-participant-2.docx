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50E754AB" w14:textId="1CA5663E" w:rsidR="003F7CE5" w:rsidRDefault="00EB727A" w:rsidP="003F7CE5">
      <w:pPr>
        <w:spacing w:before="360" w:after="240"/>
        <w:outlineLvl w:val="2"/>
        <w:rPr>
          <w:ins w:id="0" w:author="Knox, Amy [USA]" w:date="2019-06-06T16:31:00Z"/>
          <w:rFonts w:ascii="Segoe UI" w:eastAsia="Times New Roman" w:hAnsi="Segoe UI" w:cs="Segoe UI"/>
          <w:b/>
          <w:bCs/>
          <w:color w:val="24292E"/>
          <w:sz w:val="30"/>
          <w:szCs w:val="30"/>
        </w:rPr>
      </w:pPr>
      <w:ins w:id="1" w:author="Knox, Amy [USA]" w:date="2019-06-06T16:31:00Z">
        <w:r>
          <w:rPr>
            <w:rFonts w:ascii="Segoe UI" w:eastAsia="Times New Roman" w:hAnsi="Segoe UI" w:cs="Segoe UI"/>
            <w:b/>
            <w:bCs/>
            <w:color w:val="24292E"/>
            <w:sz w:val="30"/>
            <w:szCs w:val="30"/>
          </w:rPr>
          <w:t xml:space="preserve">Key Takeaways </w:t>
        </w:r>
      </w:ins>
      <w:del w:id="2" w:author="Knox, Amy [USA]" w:date="2019-06-06T16:31:00Z">
        <w:r w:rsidR="003F7CE5" w:rsidRPr="003F7CE5" w:rsidDel="00EB727A">
          <w:rPr>
            <w:rFonts w:ascii="Segoe UI" w:eastAsia="Times New Roman" w:hAnsi="Segoe UI" w:cs="Segoe UI"/>
            <w:b/>
            <w:bCs/>
            <w:color w:val="24292E"/>
            <w:sz w:val="30"/>
            <w:szCs w:val="30"/>
          </w:rPr>
          <w:delText>Welcome and Opening Remarks (5 minutes)</w:delText>
        </w:r>
      </w:del>
      <w:ins w:id="3" w:author="Knox, Amy [USA]" w:date="2019-06-06T16:31:00Z">
        <w:r>
          <w:rPr>
            <w:rFonts w:ascii="Segoe UI" w:eastAsia="Times New Roman" w:hAnsi="Segoe UI" w:cs="Segoe UI"/>
            <w:b/>
            <w:bCs/>
            <w:color w:val="24292E"/>
            <w:sz w:val="30"/>
            <w:szCs w:val="30"/>
          </w:rPr>
          <w:t xml:space="preserve"> </w:t>
        </w:r>
      </w:ins>
    </w:p>
    <w:p w14:paraId="10501777" w14:textId="24C12E7A" w:rsidR="00EB727A" w:rsidRPr="00EB727A" w:rsidRDefault="00EB727A" w:rsidP="00EB727A">
      <w:pPr>
        <w:pStyle w:val="ListParagraph"/>
        <w:numPr>
          <w:ilvl w:val="0"/>
          <w:numId w:val="26"/>
        </w:numPr>
        <w:spacing w:before="360" w:after="240"/>
        <w:outlineLvl w:val="2"/>
        <w:rPr>
          <w:ins w:id="4" w:author="Knox, Amy [USA]" w:date="2019-06-06T16:32:00Z"/>
          <w:rFonts w:ascii="Segoe UI" w:eastAsia="Times New Roman" w:hAnsi="Segoe UI" w:cs="Segoe UI"/>
          <w:bCs/>
          <w:color w:val="24292E"/>
          <w:sz w:val="30"/>
          <w:szCs w:val="30"/>
          <w:rPrChange w:id="5" w:author="Knox, Amy [USA]" w:date="2019-06-06T16:34:00Z">
            <w:rPr>
              <w:ins w:id="6" w:author="Knox, Amy [USA]" w:date="2019-06-06T16:32:00Z"/>
            </w:rPr>
          </w:rPrChange>
        </w:rPr>
        <w:pPrChange w:id="7" w:author="Knox, Amy [USA]" w:date="2019-06-06T16:34:00Z">
          <w:pPr>
            <w:spacing w:before="360" w:after="240"/>
            <w:outlineLvl w:val="2"/>
          </w:pPr>
        </w:pPrChange>
      </w:pPr>
      <w:ins w:id="8" w:author="Knox, Amy [USA]" w:date="2019-06-06T16:31:00Z">
        <w:r w:rsidRPr="00EB727A">
          <w:rPr>
            <w:rFonts w:ascii="Segoe UI" w:eastAsia="Times New Roman" w:hAnsi="Segoe UI" w:cs="Segoe UI"/>
            <w:bCs/>
            <w:color w:val="24292E"/>
            <w:sz w:val="30"/>
            <w:szCs w:val="30"/>
            <w:rPrChange w:id="9" w:author="Knox, Amy [USA]" w:date="2019-06-06T16:34:00Z">
              <w:rPr/>
            </w:rPrChange>
          </w:rPr>
          <w:t>Doesn’t immediately understand that VET TEC is a se</w:t>
        </w:r>
      </w:ins>
      <w:ins w:id="10" w:author="Knox, Amy [USA]" w:date="2019-06-06T16:32:00Z">
        <w:r w:rsidRPr="00EB727A">
          <w:rPr>
            <w:rFonts w:ascii="Segoe UI" w:eastAsia="Times New Roman" w:hAnsi="Segoe UI" w:cs="Segoe UI"/>
            <w:bCs/>
            <w:color w:val="24292E"/>
            <w:sz w:val="30"/>
            <w:szCs w:val="30"/>
            <w:rPrChange w:id="11" w:author="Knox, Amy [USA]" w:date="2019-06-06T16:34:00Z">
              <w:rPr/>
            </w:rPrChange>
          </w:rPr>
          <w:t>parate program from GI Bill</w:t>
        </w:r>
      </w:ins>
    </w:p>
    <w:p w14:paraId="2220B399" w14:textId="70F4C482" w:rsidR="00EB727A" w:rsidRPr="00EB727A" w:rsidRDefault="00EB727A" w:rsidP="00EB727A">
      <w:pPr>
        <w:pStyle w:val="ListParagraph"/>
        <w:numPr>
          <w:ilvl w:val="0"/>
          <w:numId w:val="26"/>
        </w:numPr>
        <w:spacing w:before="360" w:after="240"/>
        <w:outlineLvl w:val="2"/>
        <w:rPr>
          <w:ins w:id="12" w:author="Knox, Amy [USA]" w:date="2019-06-06T16:33:00Z"/>
          <w:rFonts w:ascii="Segoe UI" w:eastAsia="Times New Roman" w:hAnsi="Segoe UI" w:cs="Segoe UI"/>
          <w:bCs/>
          <w:color w:val="24292E"/>
          <w:sz w:val="30"/>
          <w:szCs w:val="30"/>
          <w:rPrChange w:id="13" w:author="Knox, Amy [USA]" w:date="2019-06-06T16:34:00Z">
            <w:rPr>
              <w:ins w:id="14" w:author="Knox, Amy [USA]" w:date="2019-06-06T16:33:00Z"/>
            </w:rPr>
          </w:rPrChange>
        </w:rPr>
        <w:pPrChange w:id="15" w:author="Knox, Amy [USA]" w:date="2019-06-06T16:34:00Z">
          <w:pPr>
            <w:spacing w:before="360" w:after="240"/>
            <w:outlineLvl w:val="2"/>
          </w:pPr>
        </w:pPrChange>
      </w:pPr>
      <w:ins w:id="16" w:author="Knox, Amy [USA]" w:date="2019-06-06T16:32:00Z">
        <w:r w:rsidRPr="00EB727A">
          <w:rPr>
            <w:rFonts w:ascii="Segoe UI" w:eastAsia="Times New Roman" w:hAnsi="Segoe UI" w:cs="Segoe UI"/>
            <w:bCs/>
            <w:color w:val="24292E"/>
            <w:sz w:val="30"/>
            <w:szCs w:val="30"/>
            <w:rPrChange w:id="17" w:author="Knox, Amy [USA]" w:date="2019-06-06T16:34:00Z">
              <w:rPr/>
            </w:rPrChange>
          </w:rPr>
          <w:t>Doesn’t feel like there’s enough information to really “compare” providers or programs</w:t>
        </w:r>
      </w:ins>
      <w:bookmarkStart w:id="18" w:name="_GoBack"/>
      <w:bookmarkEnd w:id="18"/>
    </w:p>
    <w:p w14:paraId="586E32D3" w14:textId="5C41C165" w:rsidR="00EB727A" w:rsidRPr="00EB727A" w:rsidRDefault="00EB727A" w:rsidP="00EB727A">
      <w:pPr>
        <w:pStyle w:val="ListParagraph"/>
        <w:numPr>
          <w:ilvl w:val="0"/>
          <w:numId w:val="26"/>
        </w:numPr>
        <w:spacing w:before="360" w:after="240"/>
        <w:outlineLvl w:val="2"/>
        <w:rPr>
          <w:ins w:id="19" w:author="Knox, Amy [USA]" w:date="2019-06-06T16:32:00Z"/>
          <w:rFonts w:ascii="Segoe UI" w:eastAsia="Times New Roman" w:hAnsi="Segoe UI" w:cs="Segoe UI"/>
          <w:bCs/>
          <w:color w:val="24292E"/>
          <w:sz w:val="30"/>
          <w:szCs w:val="30"/>
          <w:rPrChange w:id="20" w:author="Knox, Amy [USA]" w:date="2019-06-06T16:34:00Z">
            <w:rPr>
              <w:ins w:id="21" w:author="Knox, Amy [USA]" w:date="2019-06-06T16:32:00Z"/>
            </w:rPr>
          </w:rPrChange>
        </w:rPr>
        <w:pPrChange w:id="22" w:author="Knox, Amy [USA]" w:date="2019-06-06T16:34:00Z">
          <w:pPr>
            <w:spacing w:before="360" w:after="240"/>
            <w:outlineLvl w:val="2"/>
          </w:pPr>
        </w:pPrChange>
      </w:pPr>
      <w:ins w:id="23" w:author="Knox, Amy [USA]" w:date="2019-06-06T16:33:00Z">
        <w:r w:rsidRPr="00EB727A">
          <w:rPr>
            <w:rFonts w:ascii="Segoe UI" w:eastAsia="Times New Roman" w:hAnsi="Segoe UI" w:cs="Segoe UI"/>
            <w:bCs/>
            <w:color w:val="24292E"/>
            <w:sz w:val="30"/>
            <w:szCs w:val="30"/>
            <w:rPrChange w:id="24" w:author="Knox, Amy [USA]" w:date="2019-06-06T16:34:00Z">
              <w:rPr/>
            </w:rPrChange>
          </w:rPr>
          <w:t xml:space="preserve">Has </w:t>
        </w:r>
      </w:ins>
      <w:ins w:id="25" w:author="Knox, Amy [USA]" w:date="2019-06-06T16:34:00Z">
        <w:r w:rsidRPr="00EB727A">
          <w:rPr>
            <w:rFonts w:ascii="Segoe UI" w:eastAsia="Times New Roman" w:hAnsi="Segoe UI" w:cs="Segoe UI"/>
            <w:bCs/>
            <w:color w:val="24292E"/>
            <w:sz w:val="30"/>
            <w:szCs w:val="30"/>
            <w:rPrChange w:id="26" w:author="Knox, Amy [USA]" w:date="2019-06-06T16:34:00Z">
              <w:rPr/>
            </w:rPrChange>
          </w:rPr>
          <w:t xml:space="preserve">insights into an improved Search Results page (search should search, show which filters are applied) </w:t>
        </w:r>
      </w:ins>
    </w:p>
    <w:p w14:paraId="2FF2836D" w14:textId="77777777" w:rsidR="00EB727A" w:rsidRPr="003F7CE5" w:rsidRDefault="00EB727A" w:rsidP="003F7CE5">
      <w:pPr>
        <w:spacing w:before="360" w:after="240"/>
        <w:outlineLvl w:val="2"/>
        <w:rPr>
          <w:rFonts w:ascii="Segoe UI" w:eastAsia="Times New Roman" w:hAnsi="Segoe UI" w:cs="Segoe UI"/>
          <w:b/>
          <w:bCs/>
          <w:color w:val="24292E"/>
          <w:sz w:val="30"/>
          <w:szCs w:val="30"/>
        </w:rPr>
      </w:pPr>
    </w:p>
    <w:p w14:paraId="55A7F544" w14:textId="4E76AC01" w:rsidR="003F7CE5" w:rsidRPr="003F7CE5" w:rsidDel="00EB727A" w:rsidRDefault="003F7CE5" w:rsidP="003F7CE5">
      <w:pPr>
        <w:spacing w:after="240"/>
        <w:rPr>
          <w:del w:id="27" w:author="Knox, Amy [USA]" w:date="2019-06-06T16:31:00Z"/>
          <w:rFonts w:ascii="Segoe UI" w:eastAsia="Times New Roman" w:hAnsi="Segoe UI" w:cs="Segoe UI"/>
          <w:color w:val="24292E"/>
        </w:rPr>
      </w:pPr>
      <w:del w:id="28" w:author="Knox, Amy [USA]" w:date="2019-06-06T16:31:00Z">
        <w:r w:rsidRPr="003F7CE5" w:rsidDel="00EB727A">
          <w:rPr>
            <w:rFonts w:ascii="Segoe UI" w:eastAsia="Times New Roman" w:hAnsi="Segoe UI" w:cs="Segoe UI"/>
            <w:i/>
            <w:iCs/>
            <w:color w:val="24292E"/>
          </w:rPr>
          <w:delText>[When the participant is ready, the moderator will begin the session with the following introduction.]</w:delText>
        </w:r>
      </w:del>
    </w:p>
    <w:p w14:paraId="2779270B" w14:textId="7CA42D7D" w:rsidR="003F7CE5" w:rsidRPr="003F7CE5" w:rsidDel="00EB727A" w:rsidRDefault="003F7CE5" w:rsidP="003F7CE5">
      <w:pPr>
        <w:spacing w:after="240"/>
        <w:rPr>
          <w:del w:id="29" w:author="Knox, Amy [USA]" w:date="2019-06-06T16:31:00Z"/>
          <w:rFonts w:ascii="Segoe UI" w:eastAsia="Times New Roman" w:hAnsi="Segoe UI" w:cs="Segoe UI"/>
          <w:color w:val="24292E"/>
        </w:rPr>
      </w:pPr>
      <w:del w:id="30" w:author="Knox, Amy [USA]" w:date="2019-06-06T16:31:00Z">
        <w:r w:rsidRPr="003F7CE5" w:rsidDel="00EB727A">
          <w:rPr>
            <w:rFonts w:ascii="Segoe UI" w:eastAsia="Times New Roman" w:hAnsi="Segoe UI" w:cs="Segoe UI"/>
            <w:color w:val="24292E"/>
          </w:rPr>
          <w:delTex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delText>
        </w:r>
      </w:del>
    </w:p>
    <w:p w14:paraId="6DDB95B4" w14:textId="2292D8C5" w:rsidR="003F7CE5" w:rsidRPr="003F7CE5" w:rsidDel="00EB727A" w:rsidRDefault="003F7CE5" w:rsidP="003F7CE5">
      <w:pPr>
        <w:spacing w:after="240"/>
        <w:rPr>
          <w:del w:id="31" w:author="Knox, Amy [USA]" w:date="2019-06-06T16:31:00Z"/>
          <w:rFonts w:ascii="Segoe UI" w:eastAsia="Times New Roman" w:hAnsi="Segoe UI" w:cs="Segoe UI"/>
          <w:color w:val="24292E"/>
        </w:rPr>
      </w:pPr>
      <w:del w:id="32" w:author="Knox, Amy [USA]" w:date="2019-06-06T16:31:00Z">
        <w:r w:rsidRPr="003F7CE5" w:rsidDel="00EB727A">
          <w:rPr>
            <w:rFonts w:ascii="Segoe UI" w:eastAsia="Times New Roman" w:hAnsi="Segoe UI" w:cs="Segoe UI"/>
            <w:color w:val="24292E"/>
          </w:rPr>
          <w:delText>VET TEC is a tuition assistance program designed to help Veterans advance in IT careers by enrolling in high-tech training programs.</w:delText>
        </w:r>
      </w:del>
    </w:p>
    <w:p w14:paraId="1C0B09E3" w14:textId="4E30733E" w:rsidR="003F7CE5" w:rsidRPr="003F7CE5" w:rsidDel="00EB727A" w:rsidRDefault="003F7CE5" w:rsidP="003F7CE5">
      <w:pPr>
        <w:spacing w:after="240"/>
        <w:rPr>
          <w:del w:id="33" w:author="Knox, Amy [USA]" w:date="2019-06-06T16:31:00Z"/>
          <w:rFonts w:ascii="Segoe UI" w:eastAsia="Times New Roman" w:hAnsi="Segoe UI" w:cs="Segoe UI"/>
          <w:color w:val="24292E"/>
        </w:rPr>
      </w:pPr>
      <w:del w:id="34" w:author="Knox, Amy [USA]" w:date="2019-06-06T16:31:00Z">
        <w:r w:rsidRPr="003F7CE5" w:rsidDel="00EB727A">
          <w:rPr>
            <w:rFonts w:ascii="Segoe UI" w:eastAsia="Times New Roman" w:hAnsi="Segoe UI" w:cs="Segoe UI"/>
            <w:color w:val="24292E"/>
          </w:rPr>
          <w:delText>We’d like your thoughts on what aspects of the website work well and where we might make improvements to make things even easier for Veterans.</w:delText>
        </w:r>
      </w:del>
    </w:p>
    <w:p w14:paraId="6E8707BA" w14:textId="321B98B3" w:rsidR="003F7CE5" w:rsidRPr="003F7CE5" w:rsidDel="00EB727A" w:rsidRDefault="003F7CE5" w:rsidP="003F7CE5">
      <w:pPr>
        <w:spacing w:after="240"/>
        <w:rPr>
          <w:del w:id="35" w:author="Knox, Amy [USA]" w:date="2019-06-06T16:31:00Z"/>
          <w:rFonts w:ascii="Segoe UI" w:eastAsia="Times New Roman" w:hAnsi="Segoe UI" w:cs="Segoe UI"/>
          <w:color w:val="24292E"/>
        </w:rPr>
      </w:pPr>
      <w:del w:id="36" w:author="Knox, Amy [USA]" w:date="2019-06-06T16:31:00Z">
        <w:r w:rsidRPr="003F7CE5" w:rsidDel="00EB727A">
          <w:rPr>
            <w:rFonts w:ascii="Segoe UI" w:eastAsia="Times New Roman" w:hAnsi="Segoe UI" w:cs="Segoe UI"/>
            <w:color w:val="24292E"/>
          </w:rPr>
          <w:delText>Before we start, I’d like to mention a few logistical details:</w:delText>
        </w:r>
      </w:del>
    </w:p>
    <w:p w14:paraId="4D406899" w14:textId="472A5AC3" w:rsidR="003F7CE5" w:rsidRPr="003F7CE5" w:rsidDel="00EB727A" w:rsidRDefault="003F7CE5" w:rsidP="003F7CE5">
      <w:pPr>
        <w:numPr>
          <w:ilvl w:val="0"/>
          <w:numId w:val="18"/>
        </w:numPr>
        <w:spacing w:before="100" w:beforeAutospacing="1" w:after="100" w:afterAutospacing="1"/>
        <w:rPr>
          <w:del w:id="37" w:author="Knox, Amy [USA]" w:date="2019-06-06T16:31:00Z"/>
          <w:rFonts w:ascii="Segoe UI" w:eastAsia="Times New Roman" w:hAnsi="Segoe UI" w:cs="Segoe UI"/>
          <w:color w:val="24292E"/>
        </w:rPr>
      </w:pPr>
      <w:del w:id="38" w:author="Knox, Amy [USA]" w:date="2019-06-06T16:31:00Z">
        <w:r w:rsidRPr="003F7CE5" w:rsidDel="00EB727A">
          <w:rPr>
            <w:rFonts w:ascii="Segoe UI" w:eastAsia="Times New Roman" w:hAnsi="Segoe UI" w:cs="Segoe UI"/>
            <w:color w:val="24292E"/>
          </w:rPr>
          <w:delTex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delText>
        </w:r>
      </w:del>
    </w:p>
    <w:p w14:paraId="3AF9A381" w14:textId="052F7D78" w:rsidR="003F7CE5" w:rsidRPr="003F7CE5" w:rsidDel="00EB727A" w:rsidRDefault="003F7CE5" w:rsidP="003F7CE5">
      <w:pPr>
        <w:numPr>
          <w:ilvl w:val="0"/>
          <w:numId w:val="18"/>
        </w:numPr>
        <w:spacing w:before="60" w:after="100" w:afterAutospacing="1"/>
        <w:rPr>
          <w:del w:id="39" w:author="Knox, Amy [USA]" w:date="2019-06-06T16:31:00Z"/>
          <w:rFonts w:ascii="Segoe UI" w:eastAsia="Times New Roman" w:hAnsi="Segoe UI" w:cs="Segoe UI"/>
          <w:color w:val="24292E"/>
        </w:rPr>
      </w:pPr>
      <w:del w:id="40" w:author="Knox, Amy [USA]" w:date="2019-06-06T16:31:00Z">
        <w:r w:rsidRPr="003F7CE5" w:rsidDel="00EB727A">
          <w:rPr>
            <w:rFonts w:ascii="Segoe UI" w:eastAsia="Times New Roman" w:hAnsi="Segoe UI" w:cs="Segoe UI"/>
            <w:color w:val="24292E"/>
          </w:rPr>
          <w:delText>If for any reason you want to pause or stop the session at any time, just let me know. I'd be happy to do so.</w:delText>
        </w:r>
      </w:del>
    </w:p>
    <w:p w14:paraId="16025140" w14:textId="5D713CFA" w:rsidR="003F7CE5" w:rsidRPr="003F7CE5" w:rsidDel="00EB727A" w:rsidRDefault="003F7CE5" w:rsidP="003F7CE5">
      <w:pPr>
        <w:numPr>
          <w:ilvl w:val="0"/>
          <w:numId w:val="18"/>
        </w:numPr>
        <w:spacing w:before="60" w:after="100" w:afterAutospacing="1"/>
        <w:rPr>
          <w:del w:id="41" w:author="Knox, Amy [USA]" w:date="2019-06-06T16:31:00Z"/>
          <w:rFonts w:ascii="Segoe UI" w:eastAsia="Times New Roman" w:hAnsi="Segoe UI" w:cs="Segoe UI"/>
          <w:color w:val="24292E"/>
        </w:rPr>
      </w:pPr>
      <w:del w:id="42" w:author="Knox, Amy [USA]" w:date="2019-06-06T16:31:00Z">
        <w:r w:rsidRPr="003F7CE5" w:rsidDel="00EB727A">
          <w:rPr>
            <w:rFonts w:ascii="Segoe UI" w:eastAsia="Times New Roman" w:hAnsi="Segoe UI" w:cs="Segoe UI"/>
            <w:color w:val="24292E"/>
          </w:rPr>
          <w:delText>By testing the site thoroughly, we hope to ensure that it’s written in a thoughtful way and gives Veterans all of the information they need to make informed decisions.</w:delText>
        </w:r>
      </w:del>
    </w:p>
    <w:p w14:paraId="71F3BF5E" w14:textId="33F0BDFC" w:rsidR="003F7CE5" w:rsidRPr="003F7CE5" w:rsidDel="00EB727A" w:rsidRDefault="003F7CE5" w:rsidP="003F7CE5">
      <w:pPr>
        <w:numPr>
          <w:ilvl w:val="0"/>
          <w:numId w:val="18"/>
        </w:numPr>
        <w:spacing w:before="60" w:after="100" w:afterAutospacing="1"/>
        <w:rPr>
          <w:del w:id="43" w:author="Knox, Amy [USA]" w:date="2019-06-06T16:31:00Z"/>
          <w:rFonts w:ascii="Segoe UI" w:eastAsia="Times New Roman" w:hAnsi="Segoe UI" w:cs="Segoe UI"/>
          <w:color w:val="24292E"/>
        </w:rPr>
      </w:pPr>
      <w:del w:id="44" w:author="Knox, Amy [USA]" w:date="2019-06-06T16:31:00Z">
        <w:r w:rsidRPr="003F7CE5" w:rsidDel="00EB727A">
          <w:rPr>
            <w:rFonts w:ascii="Segoe UI" w:eastAsia="Times New Roman" w:hAnsi="Segoe UI" w:cs="Segoe UI"/>
            <w:color w:val="24292E"/>
          </w:rPr>
          <w:delText>Do you have any questions so far?</w:delText>
        </w:r>
      </w:del>
    </w:p>
    <w:p w14:paraId="2F015F0D" w14:textId="008D026E" w:rsidR="003F7CE5" w:rsidRPr="003F7CE5" w:rsidDel="00EB727A" w:rsidRDefault="003F7CE5" w:rsidP="003F7CE5">
      <w:pPr>
        <w:numPr>
          <w:ilvl w:val="0"/>
          <w:numId w:val="18"/>
        </w:numPr>
        <w:spacing w:before="60" w:after="100" w:afterAutospacing="1"/>
        <w:rPr>
          <w:del w:id="45" w:author="Knox, Amy [USA]" w:date="2019-06-06T16:31:00Z"/>
          <w:rFonts w:ascii="Segoe UI" w:eastAsia="Times New Roman" w:hAnsi="Segoe UI" w:cs="Segoe UI"/>
          <w:color w:val="24292E"/>
        </w:rPr>
      </w:pPr>
      <w:del w:id="46" w:author="Knox, Amy [USA]" w:date="2019-06-06T16:31:00Z">
        <w:r w:rsidRPr="003F7CE5" w:rsidDel="00EB727A">
          <w:rPr>
            <w:rFonts w:ascii="Segoe UI" w:eastAsia="Times New Roman" w:hAnsi="Segoe UI" w:cs="Segoe UI"/>
            <w:color w:val="24292E"/>
          </w:rPr>
          <w:delText>Lastly, we generally record sessions, in case we need to confirm that we have captured your opinions accurately.</w:delText>
        </w:r>
      </w:del>
    </w:p>
    <w:p w14:paraId="62A850C2" w14:textId="4DE5A1C3" w:rsidR="003F7CE5" w:rsidRPr="003F7CE5" w:rsidDel="00EB727A" w:rsidRDefault="003F7CE5" w:rsidP="003F7CE5">
      <w:pPr>
        <w:spacing w:after="240"/>
        <w:rPr>
          <w:del w:id="47" w:author="Knox, Amy [USA]" w:date="2019-06-06T16:31:00Z"/>
          <w:rFonts w:ascii="Segoe UI" w:eastAsia="Times New Roman" w:hAnsi="Segoe UI" w:cs="Segoe UI"/>
          <w:color w:val="24292E"/>
        </w:rPr>
      </w:pPr>
      <w:del w:id="48" w:author="Knox, Amy [USA]" w:date="2019-06-06T16:31:00Z">
        <w:r w:rsidRPr="003F7CE5" w:rsidDel="00EB727A">
          <w:rPr>
            <w:rFonts w:ascii="Segoe UI" w:eastAsia="Times New Roman" w:hAnsi="Segoe UI" w:cs="Segoe UI"/>
            <w:color w:val="24292E"/>
          </w:rPr>
          <w:delText>Are you comfortable if I record the audio as we talk today?</w:delText>
        </w:r>
      </w:del>
    </w:p>
    <w:p w14:paraId="6E2F16EA" w14:textId="0777C112" w:rsidR="003F7CE5" w:rsidRPr="003F7CE5" w:rsidDel="00EB727A" w:rsidRDefault="003F7CE5" w:rsidP="003F7CE5">
      <w:pPr>
        <w:spacing w:after="240"/>
        <w:rPr>
          <w:del w:id="49" w:author="Knox, Amy [USA]" w:date="2019-06-06T16:31:00Z"/>
          <w:rFonts w:ascii="Segoe UI" w:eastAsia="Times New Roman" w:hAnsi="Segoe UI" w:cs="Segoe UI"/>
          <w:color w:val="24292E"/>
        </w:rPr>
      </w:pPr>
      <w:del w:id="50" w:author="Knox, Amy [USA]" w:date="2019-06-06T16:31:00Z">
        <w:r w:rsidRPr="003F7CE5" w:rsidDel="00EB727A">
          <w:rPr>
            <w:rFonts w:ascii="Segoe UI" w:eastAsia="Times New Roman" w:hAnsi="Segoe UI" w:cs="Segoe UI"/>
            <w:color w:val="24292E"/>
          </w:rPr>
          <w:delText>Great! I'm going to turn on screen and audio recording now. Once it's on, I'll ask again, as we like to have your verbal consent</w:delText>
        </w:r>
      </w:del>
    </w:p>
    <w:p w14:paraId="1F8EF330" w14:textId="7D6E4C71" w:rsidR="003F7CE5" w:rsidRPr="003F7CE5" w:rsidDel="00EB727A" w:rsidRDefault="003F7CE5" w:rsidP="003F7CE5">
      <w:pPr>
        <w:spacing w:after="240"/>
        <w:rPr>
          <w:del w:id="51" w:author="Knox, Amy [USA]" w:date="2019-06-06T16:31:00Z"/>
          <w:rFonts w:ascii="Segoe UI" w:eastAsia="Times New Roman" w:hAnsi="Segoe UI" w:cs="Segoe UI"/>
          <w:color w:val="24292E"/>
        </w:rPr>
      </w:pPr>
      <w:del w:id="52" w:author="Knox, Amy [USA]" w:date="2019-06-06T16:31:00Z">
        <w:r w:rsidRPr="003F7CE5" w:rsidDel="00EB727A">
          <w:rPr>
            <w:rFonts w:ascii="Segoe UI" w:eastAsia="Times New Roman" w:hAnsi="Segoe UI" w:cs="Segoe UI"/>
            <w:color w:val="24292E"/>
          </w:rPr>
          <w:delText>[The meeting host will begin audio and screen recording.]</w:delText>
        </w:r>
      </w:del>
    </w:p>
    <w:p w14:paraId="4A144CBB" w14:textId="02E9DC97" w:rsidR="003F7CE5" w:rsidRPr="003F7CE5" w:rsidDel="00EB727A" w:rsidRDefault="003F7CE5" w:rsidP="003F7CE5">
      <w:pPr>
        <w:spacing w:after="240"/>
        <w:rPr>
          <w:del w:id="53" w:author="Knox, Amy [USA]" w:date="2019-06-06T16:31:00Z"/>
          <w:rFonts w:ascii="Segoe UI" w:eastAsia="Times New Roman" w:hAnsi="Segoe UI" w:cs="Segoe UI"/>
          <w:color w:val="24292E"/>
        </w:rPr>
      </w:pPr>
      <w:del w:id="54" w:author="Knox, Amy [USA]" w:date="2019-06-06T16:31:00Z">
        <w:r w:rsidRPr="003F7CE5" w:rsidDel="00EB727A">
          <w:rPr>
            <w:rFonts w:ascii="Segoe UI" w:eastAsia="Times New Roman" w:hAnsi="Segoe UI" w:cs="Segoe UI"/>
            <w:color w:val="24292E"/>
          </w:rPr>
          <w:delText>Are you comfortable if we record the audio and screen movements today?</w:delText>
        </w:r>
      </w:del>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7953F203" w:rsidR="003F7CE5" w:rsidRPr="003F7CE5" w:rsidRDefault="003F7CE5" w:rsidP="003F7CE5">
      <w:pPr>
        <w:numPr>
          <w:ilvl w:val="0"/>
          <w:numId w:val="19"/>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r w:rsidR="005679B4">
        <w:rPr>
          <w:rFonts w:ascii="Segoe UI" w:eastAsia="Times New Roman" w:hAnsi="Segoe UI" w:cs="Segoe UI"/>
          <w:color w:val="24292E"/>
        </w:rPr>
        <w:br/>
      </w:r>
      <w:r w:rsidR="005679B4">
        <w:rPr>
          <w:rFonts w:ascii="Segoe UI" w:eastAsia="Times New Roman" w:hAnsi="Segoe UI" w:cs="Segoe UI"/>
          <w:color w:val="24292E"/>
        </w:rPr>
        <w:br/>
      </w:r>
      <w:ins w:id="55" w:author="Knox, Amy [USA]" w:date="2019-06-03T15:19:00Z">
        <w:r w:rsidR="005679B4">
          <w:rPr>
            <w:rFonts w:ascii="Segoe UI" w:eastAsia="Times New Roman" w:hAnsi="Segoe UI" w:cs="Segoe UI"/>
            <w:color w:val="24292E"/>
          </w:rPr>
          <w:t>Tremendous interest. Interested in the cloud.</w:t>
        </w:r>
        <w:r w:rsidR="005679B4">
          <w:rPr>
            <w:rFonts w:ascii="Segoe UI" w:eastAsia="Times New Roman" w:hAnsi="Segoe UI" w:cs="Segoe UI"/>
            <w:color w:val="24292E"/>
          </w:rPr>
          <w:br/>
        </w:r>
      </w:ins>
    </w:p>
    <w:p w14:paraId="71E7CA5B" w14:textId="247845B1" w:rsidR="003F7CE5" w:rsidRDefault="003F7CE5" w:rsidP="003F7CE5">
      <w:pPr>
        <w:numPr>
          <w:ilvl w:val="0"/>
          <w:numId w:val="19"/>
        </w:numPr>
        <w:spacing w:before="60" w:after="100" w:afterAutospacing="1"/>
        <w:rPr>
          <w:ins w:id="56" w:author="Knox, Amy [USA]" w:date="2019-06-03T15:19:00Z"/>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351660A8" w14:textId="269366B0" w:rsidR="005679B4" w:rsidRPr="003F7CE5" w:rsidRDefault="005679B4">
      <w:pPr>
        <w:spacing w:before="60" w:after="100" w:afterAutospacing="1"/>
        <w:ind w:left="720"/>
        <w:rPr>
          <w:rFonts w:ascii="Segoe UI" w:eastAsia="Times New Roman" w:hAnsi="Segoe UI" w:cs="Segoe UI"/>
          <w:color w:val="24292E"/>
        </w:rPr>
        <w:pPrChange w:id="57" w:author="Knox, Amy [USA]" w:date="2019-06-03T15:19:00Z">
          <w:pPr>
            <w:numPr>
              <w:numId w:val="19"/>
            </w:numPr>
            <w:tabs>
              <w:tab w:val="num" w:pos="720"/>
            </w:tabs>
            <w:spacing w:before="60" w:after="100" w:afterAutospacing="1"/>
            <w:ind w:left="720" w:hanging="360"/>
          </w:pPr>
        </w:pPrChange>
      </w:pPr>
      <w:proofErr w:type="gramStart"/>
      <w:ins w:id="58" w:author="Knox, Amy [USA]" w:date="2019-06-03T15:19:00Z">
        <w:r>
          <w:rPr>
            <w:rFonts w:ascii="Segoe UI" w:eastAsia="Times New Roman" w:hAnsi="Segoe UI" w:cs="Segoe UI"/>
            <w:color w:val="24292E"/>
          </w:rPr>
          <w:t>Typically</w:t>
        </w:r>
        <w:proofErr w:type="gramEnd"/>
        <w:r>
          <w:rPr>
            <w:rFonts w:ascii="Segoe UI" w:eastAsia="Times New Roman" w:hAnsi="Segoe UI" w:cs="Segoe UI"/>
            <w:color w:val="24292E"/>
          </w:rPr>
          <w:t xml:space="preserve"> would look at the certificate that’s required in terms of the domain. An industry-leading certificate. Or degree.</w:t>
        </w:r>
      </w:ins>
    </w:p>
    <w:p w14:paraId="644AEDA8" w14:textId="7FD7296D" w:rsidR="003F7CE5" w:rsidRDefault="003F7CE5" w:rsidP="003F7CE5">
      <w:pPr>
        <w:numPr>
          <w:ilvl w:val="0"/>
          <w:numId w:val="19"/>
        </w:numPr>
        <w:spacing w:before="60" w:after="100" w:afterAutospacing="1"/>
        <w:rPr>
          <w:ins w:id="59" w:author="Knox, Amy [USA]" w:date="2019-06-03T15:19:00Z"/>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p>
    <w:p w14:paraId="7C5D4357" w14:textId="0CCEDB1D" w:rsidR="005679B4" w:rsidRDefault="005679B4" w:rsidP="005679B4">
      <w:pPr>
        <w:spacing w:before="60" w:after="100" w:afterAutospacing="1"/>
        <w:ind w:left="720"/>
        <w:rPr>
          <w:ins w:id="60" w:author="Knox, Amy [USA]" w:date="2019-06-03T15:20:00Z"/>
          <w:rFonts w:ascii="Segoe UI" w:eastAsia="Times New Roman" w:hAnsi="Segoe UI" w:cs="Segoe UI"/>
          <w:color w:val="24292E"/>
        </w:rPr>
      </w:pPr>
      <w:ins w:id="61" w:author="Knox, Amy [USA]" w:date="2019-06-03T15:19:00Z">
        <w:r>
          <w:rPr>
            <w:rFonts w:ascii="Segoe UI" w:eastAsia="Times New Roman" w:hAnsi="Segoe UI" w:cs="Segoe UI"/>
            <w:color w:val="24292E"/>
          </w:rPr>
          <w:t>Convenience</w:t>
        </w:r>
      </w:ins>
      <w:ins w:id="62" w:author="Knox, Amy [USA]" w:date="2019-06-03T15:20:00Z">
        <w:r>
          <w:rPr>
            <w:rFonts w:ascii="Segoe UI" w:eastAsia="Times New Roman" w:hAnsi="Segoe UI" w:cs="Segoe UI"/>
            <w:color w:val="24292E"/>
          </w:rPr>
          <w:t xml:space="preserve">. </w:t>
        </w:r>
        <w:r>
          <w:rPr>
            <w:rFonts w:ascii="Segoe UI" w:eastAsia="Times New Roman" w:hAnsi="Segoe UI" w:cs="Segoe UI"/>
            <w:color w:val="24292E"/>
          </w:rPr>
          <w:br/>
          <w:t xml:space="preserve">If Instructor-led programs, Location. </w:t>
        </w:r>
        <w:r>
          <w:rPr>
            <w:rFonts w:ascii="Segoe UI" w:eastAsia="Times New Roman" w:hAnsi="Segoe UI" w:cs="Segoe UI"/>
            <w:color w:val="24292E"/>
          </w:rPr>
          <w:br/>
          <w:t>Online, timing.</w:t>
        </w:r>
      </w:ins>
    </w:p>
    <w:p w14:paraId="76B8A965" w14:textId="1DB5C9E6" w:rsidR="005679B4" w:rsidRPr="003F7CE5" w:rsidRDefault="005679B4">
      <w:pPr>
        <w:spacing w:before="60" w:after="100" w:afterAutospacing="1"/>
        <w:ind w:left="720"/>
        <w:rPr>
          <w:rFonts w:ascii="Segoe UI" w:eastAsia="Times New Roman" w:hAnsi="Segoe UI" w:cs="Segoe UI"/>
          <w:color w:val="24292E"/>
        </w:rPr>
        <w:pPrChange w:id="63" w:author="Knox, Amy [USA]" w:date="2019-06-03T15:19:00Z">
          <w:pPr>
            <w:numPr>
              <w:numId w:val="19"/>
            </w:numPr>
            <w:tabs>
              <w:tab w:val="num" w:pos="720"/>
            </w:tabs>
            <w:spacing w:before="60" w:after="100" w:afterAutospacing="1"/>
            <w:ind w:left="720" w:hanging="360"/>
          </w:pPr>
        </w:pPrChange>
      </w:pPr>
      <w:ins w:id="64" w:author="Knox, Amy [USA]" w:date="2019-06-03T15:20:00Z">
        <w:r>
          <w:rPr>
            <w:rFonts w:ascii="Segoe UI" w:eastAsia="Times New Roman" w:hAnsi="Segoe UI" w:cs="Segoe UI"/>
            <w:color w:val="24292E"/>
          </w:rPr>
          <w:lastRenderedPageBreak/>
          <w:t>Make-up of student body of course: interested in diversity of experiences from all walks of life so you get different viewpoints &amp; perspectives.</w:t>
        </w:r>
      </w:ins>
    </w:p>
    <w:p w14:paraId="298C35C0" w14:textId="2CF4EFCD" w:rsidR="003F7CE5" w:rsidRP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ins w:id="65" w:author="Knox, Amy [USA]" w:date="2019-06-03T15:21:00Z">
        <w:r w:rsidR="005679B4">
          <w:rPr>
            <w:rFonts w:ascii="Segoe UI" w:eastAsia="Times New Roman" w:hAnsi="Segoe UI" w:cs="Segoe UI"/>
            <w:color w:val="24292E"/>
          </w:rPr>
          <w:br/>
        </w:r>
        <w:r w:rsidR="005679B4">
          <w:rPr>
            <w:rFonts w:ascii="Segoe UI" w:eastAsia="Times New Roman" w:hAnsi="Segoe UI" w:cs="Segoe UI"/>
            <w:color w:val="24292E"/>
          </w:rPr>
          <w:br/>
          <w:t xml:space="preserve">Has looked through it but hasn’t used it to assess a program. </w:t>
        </w:r>
        <w:r w:rsidR="005679B4">
          <w:rPr>
            <w:rFonts w:ascii="Segoe UI" w:eastAsia="Times New Roman" w:hAnsi="Segoe UI" w:cs="Segoe UI"/>
            <w:color w:val="24292E"/>
          </w:rPr>
          <w:br/>
        </w:r>
      </w:ins>
    </w:p>
    <w:p w14:paraId="02F6D9ED" w14:textId="4A5CAF75" w:rsidR="003F7CE5" w:rsidRPr="003F7CE5" w:rsidDel="00EB727A" w:rsidRDefault="003F7CE5" w:rsidP="003F7CE5">
      <w:pPr>
        <w:spacing w:after="240"/>
        <w:rPr>
          <w:del w:id="66" w:author="Knox, Amy [USA]" w:date="2019-06-06T16:31:00Z"/>
          <w:rFonts w:ascii="Segoe UI" w:eastAsia="Times New Roman" w:hAnsi="Segoe UI" w:cs="Segoe UI"/>
          <w:color w:val="24292E"/>
        </w:rPr>
      </w:pPr>
      <w:del w:id="67" w:author="Knox, Amy [USA]" w:date="2019-06-06T16:31:00Z">
        <w:r w:rsidRPr="003F7CE5" w:rsidDel="00EB727A">
          <w:rPr>
            <w:rFonts w:ascii="Segoe UI" w:eastAsia="Times New Roman" w:hAnsi="Segoe UI" w:cs="Segoe UI"/>
            <w:color w:val="24292E"/>
          </w:rPr>
          <w:delText>Okay, let's go ahead and walk through a few scenarios.</w:delText>
        </w:r>
      </w:del>
    </w:p>
    <w:p w14:paraId="5312FE09" w14:textId="5A9C2C23" w:rsidR="003F7CE5" w:rsidRPr="003F7CE5" w:rsidDel="00EB727A" w:rsidRDefault="003F7CE5" w:rsidP="003F7CE5">
      <w:pPr>
        <w:spacing w:before="360" w:after="240"/>
        <w:outlineLvl w:val="3"/>
        <w:rPr>
          <w:del w:id="68" w:author="Knox, Amy [USA]" w:date="2019-06-06T16:31:00Z"/>
          <w:rFonts w:ascii="Segoe UI" w:eastAsia="Times New Roman" w:hAnsi="Segoe UI" w:cs="Segoe UI"/>
          <w:b/>
          <w:bCs/>
          <w:color w:val="24292E"/>
        </w:rPr>
      </w:pPr>
      <w:del w:id="69" w:author="Knox, Amy [USA]" w:date="2019-06-06T16:31:00Z">
        <w:r w:rsidRPr="003F7CE5" w:rsidDel="00EB727A">
          <w:rPr>
            <w:rFonts w:ascii="Segoe UI" w:eastAsia="Times New Roman" w:hAnsi="Segoe UI" w:cs="Segoe UI"/>
            <w:b/>
            <w:bCs/>
            <w:color w:val="24292E"/>
          </w:rPr>
          <w:delText>Think Aloud</w:delText>
        </w:r>
      </w:del>
    </w:p>
    <w:p w14:paraId="1AA88E2B" w14:textId="2A443132" w:rsidR="003F7CE5" w:rsidRPr="003F7CE5" w:rsidDel="00EB727A" w:rsidRDefault="003F7CE5" w:rsidP="003F7CE5">
      <w:pPr>
        <w:spacing w:after="240"/>
        <w:rPr>
          <w:del w:id="70" w:author="Knox, Amy [USA]" w:date="2019-06-06T16:31:00Z"/>
          <w:rFonts w:ascii="Segoe UI" w:eastAsia="Times New Roman" w:hAnsi="Segoe UI" w:cs="Segoe UI"/>
          <w:color w:val="24292E"/>
        </w:rPr>
      </w:pPr>
      <w:del w:id="71" w:author="Knox, Amy [USA]" w:date="2019-06-06T16:31:00Z">
        <w:r w:rsidRPr="003F7CE5" w:rsidDel="00EB727A">
          <w:rPr>
            <w:rFonts w:ascii="Segoe UI" w:eastAsia="Times New Roman" w:hAnsi="Segoe UI" w:cs="Segoe UI"/>
            <w:color w:val="24292E"/>
          </w:rPr>
          <w:delTex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delText>
        </w:r>
      </w:del>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RDefault="00EB727A" w:rsidP="003F7CE5">
      <w:pPr>
        <w:spacing w:after="240"/>
        <w:rPr>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0B60FE40" w:rsidR="003F7CE5" w:rsidRPr="003F7CE5" w:rsidDel="00EB727A" w:rsidRDefault="003F7CE5" w:rsidP="003F7CE5">
      <w:pPr>
        <w:spacing w:after="240"/>
        <w:rPr>
          <w:del w:id="72" w:author="Knox, Amy [USA]" w:date="2019-06-06T16:31:00Z"/>
          <w:rFonts w:ascii="Segoe UI" w:eastAsia="Times New Roman" w:hAnsi="Segoe UI" w:cs="Segoe UI"/>
          <w:color w:val="24292E"/>
        </w:rPr>
      </w:pPr>
      <w:del w:id="73" w:author="Knox, Amy [USA]" w:date="2019-06-06T16:31:00Z">
        <w:r w:rsidRPr="003F7CE5" w:rsidDel="00EB727A">
          <w:rPr>
            <w:rFonts w:ascii="Segoe UI" w:eastAsia="Times New Roman" w:hAnsi="Segoe UI" w:cs="Segoe UI"/>
            <w:color w:val="24292E"/>
          </w:rPr>
          <w:delText>To give you a little more background on the VET TEC program, we'd like to share an overview page with you. Feel free to take as much time as you like reading the page and let us know when you are ready to continue.</w:delText>
        </w:r>
      </w:del>
    </w:p>
    <w:p w14:paraId="392A077F" w14:textId="66C132C0"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Do you have any questions about what you’ve read?</w:t>
      </w:r>
      <w:ins w:id="74" w:author="Knox, Amy [USA]" w:date="2019-06-03T15:22:00Z">
        <w:r w:rsidR="005679B4">
          <w:rPr>
            <w:rFonts w:ascii="Segoe UI" w:eastAsia="Times New Roman" w:hAnsi="Segoe UI" w:cs="Segoe UI"/>
            <w:color w:val="24292E"/>
          </w:rPr>
          <w:br/>
        </w:r>
        <w:r w:rsidR="005679B4">
          <w:rPr>
            <w:rFonts w:ascii="Segoe UI" w:eastAsia="Times New Roman" w:hAnsi="Segoe UI" w:cs="Segoe UI"/>
            <w:color w:val="24292E"/>
          </w:rPr>
          <w:br/>
        </w:r>
      </w:ins>
      <w:ins w:id="75" w:author="Knox, Amy [USA]" w:date="2019-06-03T15:24:00Z">
        <w:r w:rsidR="005679B4">
          <w:rPr>
            <w:rFonts w:ascii="Segoe UI" w:eastAsia="Times New Roman" w:hAnsi="Segoe UI" w:cs="Segoe UI"/>
            <w:color w:val="24292E"/>
          </w:rPr>
          <w:t xml:space="preserve">Well designed page. </w:t>
        </w:r>
        <w:r w:rsidR="005679B4">
          <w:rPr>
            <w:rFonts w:ascii="Segoe UI" w:eastAsia="Times New Roman" w:hAnsi="Segoe UI" w:cs="Segoe UI"/>
            <w:color w:val="24292E"/>
          </w:rPr>
          <w:br/>
        </w:r>
      </w:ins>
      <w:ins w:id="76" w:author="Knox, Amy [USA]" w:date="2019-06-03T15:25:00Z">
        <w:r w:rsidR="005679B4">
          <w:rPr>
            <w:rFonts w:ascii="Segoe UI" w:eastAsia="Times New Roman" w:hAnsi="Segoe UI" w:cs="Segoe UI"/>
            <w:color w:val="24292E"/>
          </w:rPr>
          <w:br/>
        </w:r>
      </w:ins>
      <w:ins w:id="77" w:author="Knox, Amy [USA]" w:date="2019-06-03T15:24:00Z">
        <w:r w:rsidR="005679B4">
          <w:rPr>
            <w:rFonts w:ascii="Segoe UI" w:eastAsia="Times New Roman" w:hAnsi="Segoe UI" w:cs="Segoe UI"/>
            <w:color w:val="24292E"/>
          </w:rPr>
          <w:t>Not seeing info about… Thinks it’s about GI Bill Benefit and do</w:t>
        </w:r>
      </w:ins>
      <w:ins w:id="78" w:author="Knox, Amy [USA]" w:date="2019-06-03T15:26:00Z">
        <w:r w:rsidR="005679B4">
          <w:rPr>
            <w:rFonts w:ascii="Segoe UI" w:eastAsia="Times New Roman" w:hAnsi="Segoe UI" w:cs="Segoe UI"/>
            <w:color w:val="24292E"/>
          </w:rPr>
          <w:t>es</w:t>
        </w:r>
      </w:ins>
      <w:ins w:id="79" w:author="Knox, Amy [USA]" w:date="2019-06-03T15:24:00Z">
        <w:r w:rsidR="005679B4">
          <w:rPr>
            <w:rFonts w:ascii="Segoe UI" w:eastAsia="Times New Roman" w:hAnsi="Segoe UI" w:cs="Segoe UI"/>
            <w:color w:val="24292E"/>
          </w:rPr>
          <w:t xml:space="preserve">n’t see where it </w:t>
        </w:r>
      </w:ins>
      <w:ins w:id="80" w:author="Knox, Amy [USA]" w:date="2019-06-03T15:25:00Z">
        <w:r w:rsidR="005679B4">
          <w:rPr>
            <w:rFonts w:ascii="Segoe UI" w:eastAsia="Times New Roman" w:hAnsi="Segoe UI" w:cs="Segoe UI"/>
            <w:color w:val="24292E"/>
          </w:rPr>
          <w:t>explains how that works.  That point,</w:t>
        </w:r>
      </w:ins>
      <w:ins w:id="81" w:author="Knox, Amy [USA]" w:date="2019-06-03T15:26:00Z">
        <w:r w:rsidR="005679B4">
          <w:rPr>
            <w:rFonts w:ascii="Segoe UI" w:eastAsia="Times New Roman" w:hAnsi="Segoe UI" w:cs="Segoe UI"/>
            <w:color w:val="24292E"/>
          </w:rPr>
          <w:t xml:space="preserve"> that it’s</w:t>
        </w:r>
      </w:ins>
      <w:ins w:id="82" w:author="Knox, Amy [USA]" w:date="2019-06-03T15:25:00Z">
        <w:r w:rsidR="005679B4">
          <w:rPr>
            <w:rFonts w:ascii="Segoe UI" w:eastAsia="Times New Roman" w:hAnsi="Segoe UI" w:cs="Segoe UI"/>
            <w:color w:val="24292E"/>
          </w:rPr>
          <w:t xml:space="preserve"> not using the benefit, is important and should </w:t>
        </w:r>
      </w:ins>
      <w:ins w:id="83" w:author="Knox, Amy [USA]" w:date="2019-06-03T15:26:00Z">
        <w:r w:rsidR="005679B4">
          <w:rPr>
            <w:rFonts w:ascii="Segoe UI" w:eastAsia="Times New Roman" w:hAnsi="Segoe UI" w:cs="Segoe UI"/>
            <w:color w:val="24292E"/>
          </w:rPr>
          <w:t xml:space="preserve">be </w:t>
        </w:r>
      </w:ins>
      <w:ins w:id="84" w:author="Knox, Amy [USA]" w:date="2019-06-03T15:25:00Z">
        <w:r w:rsidR="005679B4">
          <w:rPr>
            <w:rFonts w:ascii="Segoe UI" w:eastAsia="Times New Roman" w:hAnsi="Segoe UI" w:cs="Segoe UI"/>
            <w:color w:val="24292E"/>
          </w:rPr>
          <w:t>emphasize</w:t>
        </w:r>
      </w:ins>
      <w:ins w:id="85" w:author="Knox, Amy [USA]" w:date="2019-06-03T15:26:00Z">
        <w:r w:rsidR="005679B4">
          <w:rPr>
            <w:rFonts w:ascii="Segoe UI" w:eastAsia="Times New Roman" w:hAnsi="Segoe UI" w:cs="Segoe UI"/>
            <w:color w:val="24292E"/>
          </w:rPr>
          <w:t>d</w:t>
        </w:r>
      </w:ins>
      <w:ins w:id="86" w:author="Knox, Amy [USA]" w:date="2019-06-03T15:25:00Z">
        <w:r w:rsidR="005679B4">
          <w:rPr>
            <w:rFonts w:ascii="Segoe UI" w:eastAsia="Times New Roman" w:hAnsi="Segoe UI" w:cs="Segoe UI"/>
            <w:color w:val="24292E"/>
          </w:rPr>
          <w:t xml:space="preserve">. </w:t>
        </w:r>
      </w:ins>
      <w:ins w:id="87" w:author="Knox, Amy [USA]" w:date="2019-06-03T15:22:00Z">
        <w:r w:rsidR="005679B4">
          <w:rPr>
            <w:rFonts w:ascii="Segoe UI" w:eastAsia="Times New Roman" w:hAnsi="Segoe UI" w:cs="Segoe UI"/>
            <w:color w:val="24292E"/>
          </w:rPr>
          <w:br/>
        </w:r>
      </w:ins>
    </w:p>
    <w:p w14:paraId="1C6E5AFF" w14:textId="4BA65B5E" w:rsidR="003F7CE5" w:rsidRPr="003F7CE5" w:rsidDel="00EB727A" w:rsidRDefault="003F7CE5" w:rsidP="003F7CE5">
      <w:pPr>
        <w:spacing w:before="360" w:after="240"/>
        <w:outlineLvl w:val="3"/>
        <w:rPr>
          <w:del w:id="88" w:author="Knox, Amy [USA]" w:date="2019-06-06T16:31:00Z"/>
          <w:rFonts w:ascii="Segoe UI" w:eastAsia="Times New Roman" w:hAnsi="Segoe UI" w:cs="Segoe UI"/>
          <w:b/>
          <w:bCs/>
          <w:color w:val="24292E"/>
        </w:rPr>
      </w:pPr>
      <w:del w:id="89" w:author="Knox, Amy [USA]" w:date="2019-06-06T16:31:00Z">
        <w:r w:rsidRPr="003F7CE5" w:rsidDel="00EB727A">
          <w:rPr>
            <w:rFonts w:ascii="Segoe UI" w:eastAsia="Times New Roman" w:hAnsi="Segoe UI" w:cs="Segoe UI"/>
            <w:b/>
            <w:bCs/>
            <w:color w:val="24292E"/>
          </w:rPr>
          <w:delText>Prototype</w:delText>
        </w:r>
      </w:del>
    </w:p>
    <w:p w14:paraId="50A5A388" w14:textId="06415C04" w:rsidR="003F7CE5" w:rsidRPr="003F7CE5" w:rsidDel="00EB727A" w:rsidRDefault="003F7CE5" w:rsidP="003F7CE5">
      <w:pPr>
        <w:spacing w:after="240"/>
        <w:rPr>
          <w:del w:id="90" w:author="Knox, Amy [USA]" w:date="2019-06-06T16:31:00Z"/>
          <w:rFonts w:ascii="Segoe UI" w:eastAsia="Times New Roman" w:hAnsi="Segoe UI" w:cs="Segoe UI"/>
          <w:color w:val="24292E"/>
        </w:rPr>
      </w:pPr>
      <w:del w:id="91" w:author="Knox, Amy [USA]" w:date="2019-06-06T16:31:00Z">
        <w:r w:rsidRPr="003F7CE5" w:rsidDel="00EB727A">
          <w:rPr>
            <w:rFonts w:ascii="Segoe UI" w:eastAsia="Times New Roman" w:hAnsi="Segoe UI" w:cs="Segoe UI"/>
            <w:color w:val="24292E"/>
          </w:rPr>
          <w:delText>Let switch over to the Comparison Tool.</w:delText>
        </w:r>
      </w:del>
    </w:p>
    <w:p w14:paraId="7D7F6966" w14:textId="2CC50033" w:rsidR="003F7CE5" w:rsidRPr="003F7CE5" w:rsidDel="00EB727A" w:rsidRDefault="003F7CE5" w:rsidP="003F7CE5">
      <w:pPr>
        <w:spacing w:after="240"/>
        <w:rPr>
          <w:del w:id="92" w:author="Knox, Amy [USA]" w:date="2019-06-06T16:31:00Z"/>
          <w:rFonts w:ascii="Segoe UI" w:eastAsia="Times New Roman" w:hAnsi="Segoe UI" w:cs="Segoe UI"/>
          <w:color w:val="24292E"/>
        </w:rPr>
      </w:pPr>
      <w:del w:id="93" w:author="Knox, Amy [USA]" w:date="2019-06-06T16:31:00Z">
        <w:r w:rsidRPr="003F7CE5" w:rsidDel="00EB727A">
          <w:rPr>
            <w:rFonts w:ascii="Segoe UI" w:eastAsia="Times New Roman" w:hAnsi="Segoe UI" w:cs="Segoe UI"/>
            <w:color w:val="24292E"/>
          </w:rPr>
          <w:delTex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delText>
        </w:r>
      </w:del>
    </w:p>
    <w:p w14:paraId="1BFB7BD2"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73ABB6E7" w14:textId="0BE76B3C" w:rsidR="003F7CE5" w:rsidRPr="003F7CE5" w:rsidDel="005679B4" w:rsidRDefault="003F7CE5" w:rsidP="003F7CE5">
      <w:pPr>
        <w:spacing w:after="240"/>
        <w:rPr>
          <w:del w:id="94" w:author="Knox, Amy [USA]" w:date="2019-06-03T15:27:00Z"/>
          <w:rFonts w:ascii="Segoe UI" w:eastAsia="Times New Roman" w:hAnsi="Segoe UI" w:cs="Segoe UI"/>
          <w:color w:val="24292E"/>
        </w:rPr>
      </w:pPr>
      <w:r w:rsidRPr="003F7CE5">
        <w:rPr>
          <w:rFonts w:ascii="Segoe UI" w:eastAsia="Times New Roman" w:hAnsi="Segoe UI" w:cs="Segoe UI"/>
          <w:color w:val="24292E"/>
        </w:rPr>
        <w:t>Please talk aloud and let us know what you are thinking.</w:t>
      </w:r>
    </w:p>
    <w:p w14:paraId="49E679E7" w14:textId="77777777" w:rsidR="00070BDB" w:rsidRDefault="005679B4" w:rsidP="003F7CE5">
      <w:pPr>
        <w:spacing w:after="240"/>
        <w:rPr>
          <w:ins w:id="95" w:author="Knox, Amy [USA]" w:date="2019-06-03T15:28:00Z"/>
          <w:rFonts w:ascii="Segoe UI" w:eastAsia="Times New Roman" w:hAnsi="Segoe UI" w:cs="Segoe UI"/>
          <w:color w:val="24292E"/>
        </w:rPr>
      </w:pPr>
      <w:ins w:id="96" w:author="Knox, Amy [USA]" w:date="2019-06-03T15:27:00Z">
        <w:r>
          <w:rPr>
            <w:rFonts w:ascii="Segoe UI" w:eastAsia="Times New Roman" w:hAnsi="Segoe UI" w:cs="Segoe UI"/>
            <w:color w:val="24292E"/>
          </w:rPr>
          <w:br/>
        </w:r>
        <w:r>
          <w:rPr>
            <w:rFonts w:ascii="Segoe UI" w:eastAsia="Times New Roman" w:hAnsi="Segoe UI" w:cs="Segoe UI"/>
            <w:color w:val="24292E"/>
          </w:rPr>
          <w:br/>
        </w:r>
        <w:r>
          <w:rPr>
            <w:rFonts w:ascii="Segoe UI" w:eastAsia="Times New Roman" w:hAnsi="Segoe UI" w:cs="Segoe UI"/>
            <w:color w:val="24292E"/>
          </w:rPr>
          <w:br/>
        </w:r>
      </w:ins>
      <w:ins w:id="97" w:author="Knox, Amy [USA]" w:date="2019-06-03T15:28:00Z">
        <w:r>
          <w:rPr>
            <w:rFonts w:ascii="Segoe UI" w:eastAsia="Times New Roman" w:hAnsi="Segoe UI" w:cs="Segoe UI"/>
            <w:color w:val="24292E"/>
          </w:rPr>
          <w:t xml:space="preserve">Likes </w:t>
        </w:r>
        <w:r w:rsidR="00070BDB">
          <w:rPr>
            <w:rFonts w:ascii="Segoe UI" w:eastAsia="Times New Roman" w:hAnsi="Segoe UI" w:cs="Segoe UI"/>
            <w:color w:val="24292E"/>
          </w:rPr>
          <w:t xml:space="preserve">“How do you want to take classes?” option – anticipates it’s going to filter results. </w:t>
        </w:r>
      </w:ins>
    </w:p>
    <w:p w14:paraId="0322D35E" w14:textId="77777777" w:rsidR="00070BDB" w:rsidRDefault="00070BDB" w:rsidP="003F7CE5">
      <w:pPr>
        <w:spacing w:after="240"/>
        <w:rPr>
          <w:ins w:id="98" w:author="Knox, Amy [USA]" w:date="2019-06-03T15:32:00Z"/>
          <w:rFonts w:ascii="Segoe UI" w:eastAsia="Times New Roman" w:hAnsi="Segoe UI" w:cs="Segoe UI"/>
          <w:color w:val="24292E"/>
        </w:rPr>
      </w:pPr>
      <w:ins w:id="99" w:author="Knox, Amy [USA]" w:date="2019-06-03T15:31:00Z">
        <w:r>
          <w:rPr>
            <w:rFonts w:ascii="Segoe UI" w:eastAsia="Times New Roman" w:hAnsi="Segoe UI" w:cs="Segoe UI"/>
            <w:color w:val="24292E"/>
          </w:rPr>
          <w:t>Maybe include an on-hover option for people who don’t know what the other benefit options are.</w:t>
        </w:r>
      </w:ins>
      <w:ins w:id="100" w:author="Knox, Amy [USA]" w:date="2019-06-03T15:27:00Z">
        <w:r w:rsidR="005679B4">
          <w:rPr>
            <w:rFonts w:ascii="Segoe UI" w:eastAsia="Times New Roman" w:hAnsi="Segoe UI" w:cs="Segoe UI"/>
            <w:color w:val="24292E"/>
          </w:rPr>
          <w:br/>
        </w:r>
      </w:ins>
    </w:p>
    <w:p w14:paraId="06B4DD3A" w14:textId="17BDB703" w:rsidR="00070BDB" w:rsidRDefault="00070BDB" w:rsidP="003F7CE5">
      <w:pPr>
        <w:spacing w:after="240"/>
        <w:rPr>
          <w:ins w:id="101" w:author="Knox, Amy [USA]" w:date="2019-06-03T15:33:00Z"/>
          <w:rFonts w:ascii="Segoe UI" w:eastAsia="Times New Roman" w:hAnsi="Segoe UI" w:cs="Segoe UI"/>
          <w:color w:val="24292E"/>
        </w:rPr>
      </w:pPr>
      <w:ins w:id="102" w:author="Knox, Amy [USA]" w:date="2019-06-03T15:33:00Z">
        <w:r>
          <w:rPr>
            <w:rFonts w:ascii="Segoe UI" w:eastAsia="Times New Roman" w:hAnsi="Segoe UI" w:cs="Segoe UI"/>
            <w:color w:val="24292E"/>
          </w:rPr>
          <w:t xml:space="preserve">SRP: </w:t>
        </w:r>
      </w:ins>
      <w:ins w:id="103" w:author="Knox, Amy [USA]" w:date="2019-06-03T15:32:00Z">
        <w:r>
          <w:rPr>
            <w:rFonts w:ascii="Segoe UI" w:eastAsia="Times New Roman" w:hAnsi="Segoe UI" w:cs="Segoe UI"/>
            <w:color w:val="24292E"/>
          </w:rPr>
          <w:t>Ant</w:t>
        </w:r>
      </w:ins>
      <w:ins w:id="104" w:author="Knox, Amy [USA]" w:date="2019-06-03T15:33:00Z">
        <w:r>
          <w:rPr>
            <w:rFonts w:ascii="Segoe UI" w:eastAsia="Times New Roman" w:hAnsi="Segoe UI" w:cs="Segoe UI"/>
            <w:color w:val="24292E"/>
          </w:rPr>
          <w:t>icipates items on left will filter results. (Country / State)</w:t>
        </w:r>
      </w:ins>
    </w:p>
    <w:p w14:paraId="64229CD8" w14:textId="46F3E63D" w:rsidR="00070BDB" w:rsidRPr="00610FCB" w:rsidRDefault="00070BDB" w:rsidP="003F7CE5">
      <w:pPr>
        <w:spacing w:after="240"/>
        <w:rPr>
          <w:ins w:id="105" w:author="Knox, Amy [USA]" w:date="2019-06-03T15:34:00Z"/>
          <w:rFonts w:ascii="Segoe UI" w:eastAsia="Times New Roman" w:hAnsi="Segoe UI" w:cs="Segoe UI"/>
          <w:b/>
          <w:i/>
          <w:color w:val="24292E"/>
          <w:rPrChange w:id="106" w:author="Knox, Amy [USA]" w:date="2019-06-03T16:00:00Z">
            <w:rPr>
              <w:ins w:id="107" w:author="Knox, Amy [USA]" w:date="2019-06-03T15:34:00Z"/>
              <w:rFonts w:ascii="Segoe UI" w:eastAsia="Times New Roman" w:hAnsi="Segoe UI" w:cs="Segoe UI"/>
              <w:color w:val="24292E"/>
            </w:rPr>
          </w:rPrChange>
        </w:rPr>
      </w:pPr>
      <w:ins w:id="108" w:author="Knox, Amy [USA]" w:date="2019-06-03T15:33:00Z">
        <w:r w:rsidRPr="00610FCB">
          <w:rPr>
            <w:rFonts w:ascii="Segoe UI" w:eastAsia="Times New Roman" w:hAnsi="Segoe UI" w:cs="Segoe UI"/>
            <w:b/>
            <w:i/>
            <w:color w:val="24292E"/>
            <w:rPrChange w:id="109" w:author="Knox, Amy [USA]" w:date="2019-06-03T16:00:00Z">
              <w:rPr>
                <w:rFonts w:ascii="Segoe UI" w:eastAsia="Times New Roman" w:hAnsi="Segoe UI" w:cs="Segoe UI"/>
                <w:color w:val="24292E"/>
              </w:rPr>
            </w:rPrChange>
          </w:rPr>
          <w:lastRenderedPageBreak/>
          <w:t xml:space="preserve">Understands that the benefit is not GI Bill but why does it </w:t>
        </w:r>
        <w:proofErr w:type="gramStart"/>
        <w:r w:rsidRPr="00610FCB">
          <w:rPr>
            <w:rFonts w:ascii="Segoe UI" w:eastAsia="Times New Roman" w:hAnsi="Segoe UI" w:cs="Segoe UI"/>
            <w:b/>
            <w:i/>
            <w:color w:val="24292E"/>
            <w:rPrChange w:id="110" w:author="Knox, Amy [USA]" w:date="2019-06-03T16:00:00Z">
              <w:rPr>
                <w:rFonts w:ascii="Segoe UI" w:eastAsia="Times New Roman" w:hAnsi="Segoe UI" w:cs="Segoe UI"/>
                <w:color w:val="24292E"/>
              </w:rPr>
            </w:rPrChange>
          </w:rPr>
          <w:t>say</w:t>
        </w:r>
        <w:proofErr w:type="gramEnd"/>
        <w:r w:rsidRPr="00610FCB">
          <w:rPr>
            <w:rFonts w:ascii="Segoe UI" w:eastAsia="Times New Roman" w:hAnsi="Segoe UI" w:cs="Segoe UI"/>
            <w:b/>
            <w:i/>
            <w:color w:val="24292E"/>
            <w:rPrChange w:id="111" w:author="Knox, Amy [USA]" w:date="2019-06-03T16:00:00Z">
              <w:rPr>
                <w:rFonts w:ascii="Segoe UI" w:eastAsia="Times New Roman" w:hAnsi="Segoe UI" w:cs="Segoe UI"/>
                <w:color w:val="24292E"/>
              </w:rPr>
            </w:rPrChange>
          </w:rPr>
          <w:t xml:space="preserve"> “</w:t>
        </w:r>
        <w:commentRangeStart w:id="112"/>
        <w:r w:rsidRPr="00610FCB">
          <w:rPr>
            <w:rFonts w:ascii="Segoe UI" w:eastAsia="Times New Roman" w:hAnsi="Segoe UI" w:cs="Segoe UI"/>
            <w:b/>
            <w:i/>
            <w:color w:val="24292E"/>
            <w:rPrChange w:id="113" w:author="Knox, Amy [USA]" w:date="2019-06-03T16:00:00Z">
              <w:rPr>
                <w:rFonts w:ascii="Segoe UI" w:eastAsia="Times New Roman" w:hAnsi="Segoe UI" w:cs="Segoe UI"/>
                <w:color w:val="24292E"/>
              </w:rPr>
            </w:rPrChange>
          </w:rPr>
          <w:t>GI Bill pa</w:t>
        </w:r>
      </w:ins>
      <w:ins w:id="114" w:author="Knox, Amy [USA]" w:date="2019-06-03T15:34:00Z">
        <w:r w:rsidRPr="00610FCB">
          <w:rPr>
            <w:rFonts w:ascii="Segoe UI" w:eastAsia="Times New Roman" w:hAnsi="Segoe UI" w:cs="Segoe UI"/>
            <w:b/>
            <w:i/>
            <w:color w:val="24292E"/>
            <w:rPrChange w:id="115" w:author="Knox, Amy [USA]" w:date="2019-06-03T16:00:00Z">
              <w:rPr>
                <w:rFonts w:ascii="Segoe UI" w:eastAsia="Times New Roman" w:hAnsi="Segoe UI" w:cs="Segoe UI"/>
                <w:color w:val="24292E"/>
              </w:rPr>
            </w:rPrChange>
          </w:rPr>
          <w:t>ys to school</w:t>
        </w:r>
      </w:ins>
      <w:commentRangeEnd w:id="112"/>
      <w:ins w:id="116" w:author="Knox, Amy [USA]" w:date="2019-06-03T15:36:00Z">
        <w:r w:rsidRPr="00610FCB">
          <w:rPr>
            <w:rStyle w:val="CommentReference"/>
            <w:b/>
            <w:i/>
            <w:rPrChange w:id="117" w:author="Knox, Amy [USA]" w:date="2019-06-03T16:00:00Z">
              <w:rPr>
                <w:rStyle w:val="CommentReference"/>
              </w:rPr>
            </w:rPrChange>
          </w:rPr>
          <w:commentReference w:id="112"/>
        </w:r>
      </w:ins>
      <w:ins w:id="118" w:author="Knox, Amy [USA]" w:date="2019-06-03T15:34:00Z">
        <w:r w:rsidRPr="00610FCB">
          <w:rPr>
            <w:rFonts w:ascii="Segoe UI" w:eastAsia="Times New Roman" w:hAnsi="Segoe UI" w:cs="Segoe UI"/>
            <w:b/>
            <w:i/>
            <w:color w:val="24292E"/>
            <w:rPrChange w:id="119" w:author="Knox, Amy [USA]" w:date="2019-06-03T16:00:00Z">
              <w:rPr>
                <w:rFonts w:ascii="Segoe UI" w:eastAsia="Times New Roman" w:hAnsi="Segoe UI" w:cs="Segoe UI"/>
                <w:color w:val="24292E"/>
              </w:rPr>
            </w:rPrChange>
          </w:rPr>
          <w:t>”?</w:t>
        </w:r>
      </w:ins>
    </w:p>
    <w:p w14:paraId="15D48C87" w14:textId="73E5F0C5" w:rsidR="00070BDB" w:rsidRDefault="00070BDB" w:rsidP="003F7CE5">
      <w:pPr>
        <w:spacing w:after="240"/>
        <w:rPr>
          <w:ins w:id="120" w:author="Knox, Amy [USA]" w:date="2019-06-03T15:34:00Z"/>
          <w:rFonts w:ascii="Segoe UI" w:eastAsia="Times New Roman" w:hAnsi="Segoe UI" w:cs="Segoe UI"/>
          <w:color w:val="24292E"/>
        </w:rPr>
      </w:pPr>
      <w:ins w:id="121" w:author="Knox, Amy [USA]" w:date="2019-06-03T15:34:00Z">
        <w:r>
          <w:rPr>
            <w:rFonts w:ascii="Segoe UI" w:eastAsia="Times New Roman" w:hAnsi="Segoe UI" w:cs="Segoe UI"/>
            <w:color w:val="24292E"/>
          </w:rPr>
          <w:t>If the program is truly free, why does it show a cost?</w:t>
        </w:r>
      </w:ins>
    </w:p>
    <w:p w14:paraId="5752B432" w14:textId="101B0071" w:rsidR="00070BDB" w:rsidRDefault="00070BDB" w:rsidP="003F7CE5">
      <w:pPr>
        <w:spacing w:after="240"/>
        <w:rPr>
          <w:ins w:id="122" w:author="Knox, Amy [USA]" w:date="2019-06-03T15:36:00Z"/>
          <w:rFonts w:ascii="Segoe UI" w:eastAsia="Times New Roman" w:hAnsi="Segoe UI" w:cs="Segoe UI"/>
          <w:color w:val="24292E"/>
        </w:rPr>
      </w:pPr>
      <w:ins w:id="123" w:author="Knox, Amy [USA]" w:date="2019-06-03T15:35:00Z">
        <w:r>
          <w:rPr>
            <w:rFonts w:ascii="Segoe UI" w:eastAsia="Times New Roman" w:hAnsi="Segoe UI" w:cs="Segoe UI"/>
            <w:color w:val="24292E"/>
          </w:rPr>
          <w:t xml:space="preserve">May want to call out that the housing rate is E5 with dependents… </w:t>
        </w:r>
      </w:ins>
    </w:p>
    <w:p w14:paraId="7FF6CC07" w14:textId="3D1B5EB3" w:rsidR="00070BDB" w:rsidRDefault="00070BDB" w:rsidP="003F7CE5">
      <w:pPr>
        <w:spacing w:after="240"/>
        <w:rPr>
          <w:ins w:id="124" w:author="Knox, Amy [USA]" w:date="2019-06-03T15:38:00Z"/>
          <w:rFonts w:ascii="Segoe UI" w:eastAsia="Times New Roman" w:hAnsi="Segoe UI" w:cs="Segoe UI"/>
          <w:color w:val="24292E"/>
        </w:rPr>
      </w:pPr>
      <w:ins w:id="125" w:author="Knox, Amy [USA]" w:date="2019-06-03T15:37:00Z">
        <w:r>
          <w:rPr>
            <w:rFonts w:ascii="Segoe UI" w:eastAsia="Times New Roman" w:hAnsi="Segoe UI" w:cs="Segoe UI"/>
            <w:color w:val="24292E"/>
          </w:rPr>
          <w:t>Questions around Application Process – would recommend standardizing it.  (Allow people to apply online). “I shouldn’t have to deal with the school itse</w:t>
        </w:r>
      </w:ins>
      <w:ins w:id="126" w:author="Knox, Amy [USA]" w:date="2019-06-03T15:38:00Z">
        <w:r>
          <w:rPr>
            <w:rFonts w:ascii="Segoe UI" w:eastAsia="Times New Roman" w:hAnsi="Segoe UI" w:cs="Segoe UI"/>
            <w:color w:val="24292E"/>
          </w:rPr>
          <w:t xml:space="preserve">lf until I’ve been accepted.” </w:t>
        </w:r>
      </w:ins>
    </w:p>
    <w:p w14:paraId="107637FD" w14:textId="77777777" w:rsidR="00953A0A" w:rsidRDefault="00070BDB" w:rsidP="003F7CE5">
      <w:pPr>
        <w:spacing w:after="240"/>
        <w:rPr>
          <w:ins w:id="127" w:author="Knox, Amy [USA]" w:date="2019-06-03T15:39:00Z"/>
          <w:rFonts w:ascii="Segoe UI" w:eastAsia="Times New Roman" w:hAnsi="Segoe UI" w:cs="Segoe UI"/>
          <w:color w:val="24292E"/>
        </w:rPr>
      </w:pPr>
      <w:ins w:id="128" w:author="Knox, Amy [USA]" w:date="2019-06-03T15:38:00Z">
        <w:r>
          <w:rPr>
            <w:rFonts w:ascii="Segoe UI" w:eastAsia="Times New Roman" w:hAnsi="Segoe UI" w:cs="Segoe UI"/>
            <w:color w:val="24292E"/>
          </w:rPr>
          <w:t xml:space="preserve">I know it’s a comparison </w:t>
        </w:r>
        <w:proofErr w:type="gramStart"/>
        <w:r>
          <w:rPr>
            <w:rFonts w:ascii="Segoe UI" w:eastAsia="Times New Roman" w:hAnsi="Segoe UI" w:cs="Segoe UI"/>
            <w:color w:val="24292E"/>
          </w:rPr>
          <w:t>tool</w:t>
        </w:r>
        <w:proofErr w:type="gramEnd"/>
        <w:r>
          <w:rPr>
            <w:rFonts w:ascii="Segoe UI" w:eastAsia="Times New Roman" w:hAnsi="Segoe UI" w:cs="Segoe UI"/>
            <w:color w:val="24292E"/>
          </w:rPr>
          <w:t xml:space="preserve"> but I would take it a step farther and let people apply</w:t>
        </w:r>
      </w:ins>
      <w:ins w:id="129" w:author="Knox, Amy [USA]" w:date="2019-06-03T15:39:00Z">
        <w:r w:rsidR="00953A0A">
          <w:rPr>
            <w:rFonts w:ascii="Segoe UI" w:eastAsia="Times New Roman" w:hAnsi="Segoe UI" w:cs="Segoe UI"/>
            <w:color w:val="24292E"/>
          </w:rPr>
          <w:t xml:space="preserve"> (send them the Veteran’s data through VA.gov)</w:t>
        </w:r>
      </w:ins>
      <w:ins w:id="130" w:author="Knox, Amy [USA]" w:date="2019-06-03T15:38:00Z">
        <w:r>
          <w:rPr>
            <w:rFonts w:ascii="Segoe UI" w:eastAsia="Times New Roman" w:hAnsi="Segoe UI" w:cs="Segoe UI"/>
            <w:color w:val="24292E"/>
          </w:rPr>
          <w:t>.</w:t>
        </w:r>
      </w:ins>
    </w:p>
    <w:p w14:paraId="3FF334B3" w14:textId="77777777" w:rsidR="00953A0A" w:rsidRDefault="00953A0A" w:rsidP="003F7CE5">
      <w:pPr>
        <w:spacing w:after="240"/>
        <w:rPr>
          <w:ins w:id="131" w:author="Knox, Amy [USA]" w:date="2019-06-03T15:39:00Z"/>
          <w:rFonts w:ascii="Segoe UI" w:eastAsia="Times New Roman" w:hAnsi="Segoe UI" w:cs="Segoe UI"/>
          <w:color w:val="24292E"/>
        </w:rPr>
      </w:pPr>
    </w:p>
    <w:p w14:paraId="11C84B9D" w14:textId="77777777" w:rsidR="00953A0A" w:rsidRDefault="00953A0A" w:rsidP="003F7CE5">
      <w:pPr>
        <w:spacing w:after="240"/>
        <w:rPr>
          <w:ins w:id="132" w:author="Knox, Amy [USA]" w:date="2019-06-03T15:40:00Z"/>
          <w:rFonts w:ascii="Segoe UI" w:eastAsia="Times New Roman" w:hAnsi="Segoe UI" w:cs="Segoe UI"/>
          <w:color w:val="24292E"/>
        </w:rPr>
      </w:pPr>
      <w:ins w:id="133" w:author="Knox, Amy [USA]" w:date="2019-06-03T15:39:00Z">
        <w:r>
          <w:rPr>
            <w:rFonts w:ascii="Segoe UI" w:eastAsia="Times New Roman" w:hAnsi="Segoe UI" w:cs="Segoe UI"/>
            <w:color w:val="24292E"/>
          </w:rPr>
          <w:t xml:space="preserve">Looks like </w:t>
        </w:r>
      </w:ins>
      <w:ins w:id="134" w:author="Knox, Amy [USA]" w:date="2019-06-03T15:40:00Z">
        <w:r>
          <w:rPr>
            <w:rFonts w:ascii="Segoe UI" w:eastAsia="Times New Roman" w:hAnsi="Segoe UI" w:cs="Segoe UI"/>
            <w:color w:val="24292E"/>
          </w:rPr>
          <w:t xml:space="preserve">there’s 2 layers – I </w:t>
        </w:r>
        <w:proofErr w:type="gramStart"/>
        <w:r>
          <w:rPr>
            <w:rFonts w:ascii="Segoe UI" w:eastAsia="Times New Roman" w:hAnsi="Segoe UI" w:cs="Segoe UI"/>
            <w:color w:val="24292E"/>
          </w:rPr>
          <w:t>have to</w:t>
        </w:r>
        <w:proofErr w:type="gramEnd"/>
        <w:r>
          <w:rPr>
            <w:rFonts w:ascii="Segoe UI" w:eastAsia="Times New Roman" w:hAnsi="Segoe UI" w:cs="Segoe UI"/>
            <w:color w:val="24292E"/>
          </w:rPr>
          <w:t xml:space="preserve"> get accepted by VA and then I have to get accepted by the school.  </w:t>
        </w:r>
      </w:ins>
    </w:p>
    <w:p w14:paraId="102DF79A" w14:textId="77777777" w:rsidR="00953A0A" w:rsidRDefault="00953A0A" w:rsidP="003F7CE5">
      <w:pPr>
        <w:spacing w:after="240"/>
        <w:rPr>
          <w:ins w:id="135" w:author="Knox, Amy [USA]" w:date="2019-06-03T15:41:00Z"/>
          <w:rFonts w:ascii="Segoe UI" w:eastAsia="Times New Roman" w:hAnsi="Segoe UI" w:cs="Segoe UI"/>
          <w:color w:val="24292E"/>
        </w:rPr>
      </w:pPr>
      <w:ins w:id="136" w:author="Knox, Amy [USA]" w:date="2019-06-03T15:40:00Z">
        <w:r>
          <w:rPr>
            <w:rFonts w:ascii="Segoe UI" w:eastAsia="Times New Roman" w:hAnsi="Segoe UI" w:cs="Segoe UI"/>
            <w:color w:val="24292E"/>
          </w:rPr>
          <w:t>Part of the failure of the Vocational Rehab Program – you have so many hoops to go through.  It’s a mess. And most people don’t even know</w:t>
        </w:r>
      </w:ins>
      <w:ins w:id="137" w:author="Knox, Amy [USA]" w:date="2019-06-03T15:41:00Z">
        <w:r>
          <w:rPr>
            <w:rFonts w:ascii="Segoe UI" w:eastAsia="Times New Roman" w:hAnsi="Segoe UI" w:cs="Segoe UI"/>
            <w:color w:val="24292E"/>
          </w:rPr>
          <w:t xml:space="preserve"> about it</w:t>
        </w:r>
      </w:ins>
      <w:ins w:id="138" w:author="Knox, Amy [USA]" w:date="2019-06-03T15:40:00Z">
        <w:r>
          <w:rPr>
            <w:rFonts w:ascii="Segoe UI" w:eastAsia="Times New Roman" w:hAnsi="Segoe UI" w:cs="Segoe UI"/>
            <w:color w:val="24292E"/>
          </w:rPr>
          <w:t>.</w:t>
        </w:r>
      </w:ins>
    </w:p>
    <w:p w14:paraId="67E58AF0" w14:textId="77777777" w:rsidR="00953A0A" w:rsidRDefault="00953A0A" w:rsidP="003F7CE5">
      <w:pPr>
        <w:spacing w:after="240"/>
        <w:rPr>
          <w:ins w:id="139" w:author="Knox, Amy [USA]" w:date="2019-06-03T15:42:00Z"/>
          <w:rFonts w:ascii="Segoe UI" w:eastAsia="Times New Roman" w:hAnsi="Segoe UI" w:cs="Segoe UI"/>
          <w:color w:val="24292E"/>
        </w:rPr>
      </w:pPr>
      <w:ins w:id="140" w:author="Knox, Amy [USA]" w:date="2019-06-03T15:42:00Z">
        <w:r>
          <w:rPr>
            <w:rFonts w:ascii="Segoe UI" w:eastAsia="Times New Roman" w:hAnsi="Segoe UI" w:cs="Segoe UI"/>
            <w:color w:val="24292E"/>
          </w:rPr>
          <w:t xml:space="preserve">What’s most important? </w:t>
        </w:r>
      </w:ins>
    </w:p>
    <w:p w14:paraId="38B481AA" w14:textId="77777777" w:rsidR="00953A0A" w:rsidRDefault="00953A0A" w:rsidP="003F7CE5">
      <w:pPr>
        <w:spacing w:after="240"/>
        <w:rPr>
          <w:ins w:id="141" w:author="Knox, Amy [USA]" w:date="2019-06-03T15:42:00Z"/>
          <w:rFonts w:ascii="Segoe UI" w:eastAsia="Times New Roman" w:hAnsi="Segoe UI" w:cs="Segoe UI"/>
          <w:color w:val="24292E"/>
        </w:rPr>
      </w:pPr>
      <w:ins w:id="142" w:author="Knox, Amy [USA]" w:date="2019-06-03T15:42:00Z">
        <w:r>
          <w:rPr>
            <w:rFonts w:ascii="Segoe UI" w:eastAsia="Times New Roman" w:hAnsi="Segoe UI" w:cs="Segoe UI"/>
            <w:color w:val="24292E"/>
          </w:rPr>
          <w:t>Duration. Contact info.</w:t>
        </w:r>
      </w:ins>
    </w:p>
    <w:p w14:paraId="5FC8FD35" w14:textId="77777777" w:rsidR="00953A0A" w:rsidRDefault="00953A0A" w:rsidP="003F7CE5">
      <w:pPr>
        <w:spacing w:after="240"/>
        <w:rPr>
          <w:ins w:id="143" w:author="Knox, Amy [USA]" w:date="2019-06-03T15:42:00Z"/>
          <w:rFonts w:ascii="Segoe UI" w:eastAsia="Times New Roman" w:hAnsi="Segoe UI" w:cs="Segoe UI"/>
          <w:color w:val="24292E"/>
        </w:rPr>
      </w:pPr>
      <w:ins w:id="144" w:author="Knox, Amy [USA]" w:date="2019-06-03T15:42:00Z">
        <w:r>
          <w:rPr>
            <w:rFonts w:ascii="Segoe UI" w:eastAsia="Times New Roman" w:hAnsi="Segoe UI" w:cs="Segoe UI"/>
            <w:color w:val="24292E"/>
          </w:rPr>
          <w:t>What needs clarification?</w:t>
        </w:r>
      </w:ins>
    </w:p>
    <w:p w14:paraId="65C740A2" w14:textId="23B142C8" w:rsidR="00070BDB" w:rsidRDefault="00953A0A" w:rsidP="003F7CE5">
      <w:pPr>
        <w:spacing w:after="240"/>
        <w:rPr>
          <w:ins w:id="145" w:author="Knox, Amy [USA]" w:date="2019-06-03T15:44:00Z"/>
          <w:rFonts w:ascii="Segoe UI" w:eastAsia="Times New Roman" w:hAnsi="Segoe UI" w:cs="Segoe UI"/>
          <w:color w:val="24292E"/>
        </w:rPr>
      </w:pPr>
      <w:ins w:id="146" w:author="Knox, Amy [USA]" w:date="2019-06-03T15:42:00Z">
        <w:r>
          <w:rPr>
            <w:rFonts w:ascii="Segoe UI" w:eastAsia="Times New Roman" w:hAnsi="Segoe UI" w:cs="Segoe UI"/>
            <w:color w:val="24292E"/>
          </w:rPr>
          <w:t xml:space="preserve">Location </w:t>
        </w:r>
      </w:ins>
      <w:ins w:id="147" w:author="Knox, Amy [USA]" w:date="2019-06-03T15:43:00Z">
        <w:r>
          <w:rPr>
            <w:rFonts w:ascii="Segoe UI" w:eastAsia="Times New Roman" w:hAnsi="Segoe UI" w:cs="Segoe UI"/>
            <w:color w:val="24292E"/>
          </w:rPr>
          <w:t>–</w:t>
        </w:r>
      </w:ins>
      <w:ins w:id="148" w:author="Knox, Amy [USA]" w:date="2019-06-03T15:42:00Z">
        <w:r>
          <w:rPr>
            <w:rFonts w:ascii="Segoe UI" w:eastAsia="Times New Roman" w:hAnsi="Segoe UI" w:cs="Segoe UI"/>
            <w:color w:val="24292E"/>
          </w:rPr>
          <w:t xml:space="preserve"> </w:t>
        </w:r>
      </w:ins>
      <w:ins w:id="149" w:author="Knox, Amy [USA]" w:date="2019-06-03T15:43:00Z">
        <w:r>
          <w:rPr>
            <w:rFonts w:ascii="Segoe UI" w:eastAsia="Times New Roman" w:hAnsi="Segoe UI" w:cs="Segoe UI"/>
            <w:color w:val="24292E"/>
          </w:rPr>
          <w:t xml:space="preserve">thinks that label is misleading. Format or “learning format” is a better label. </w:t>
        </w:r>
      </w:ins>
    </w:p>
    <w:p w14:paraId="625BC0E1" w14:textId="2516A6AB" w:rsidR="00953A0A" w:rsidRDefault="00953A0A" w:rsidP="003F7CE5">
      <w:pPr>
        <w:spacing w:after="240"/>
        <w:rPr>
          <w:ins w:id="150" w:author="Knox, Amy [USA]" w:date="2019-06-03T15:44:00Z"/>
          <w:rFonts w:ascii="Segoe UI" w:eastAsia="Times New Roman" w:hAnsi="Segoe UI" w:cs="Segoe UI"/>
          <w:color w:val="24292E"/>
        </w:rPr>
      </w:pPr>
      <w:ins w:id="151" w:author="Knox, Amy [USA]" w:date="2019-06-03T15:44:00Z">
        <w:r>
          <w:rPr>
            <w:rFonts w:ascii="Segoe UI" w:eastAsia="Times New Roman" w:hAnsi="Segoe UI" w:cs="Segoe UI"/>
            <w:color w:val="24292E"/>
          </w:rPr>
          <w:t xml:space="preserve">Do you apply for the school or VET TEC first? That’s confusing. </w:t>
        </w:r>
      </w:ins>
    </w:p>
    <w:p w14:paraId="7104AD82" w14:textId="41D5757B" w:rsidR="00953A0A" w:rsidRDefault="00953A0A" w:rsidP="003F7CE5">
      <w:pPr>
        <w:spacing w:after="240"/>
        <w:rPr>
          <w:ins w:id="152" w:author="Knox, Amy [USA]" w:date="2019-06-03T15:38:00Z"/>
          <w:rFonts w:ascii="Segoe UI" w:eastAsia="Times New Roman" w:hAnsi="Segoe UI" w:cs="Segoe UI"/>
          <w:color w:val="24292E"/>
        </w:rPr>
      </w:pPr>
      <w:commentRangeStart w:id="153"/>
      <w:ins w:id="154" w:author="Knox, Amy [USA]" w:date="2019-06-03T15:44:00Z">
        <w:r>
          <w:rPr>
            <w:rFonts w:ascii="Segoe UI" w:eastAsia="Times New Roman" w:hAnsi="Segoe UI" w:cs="Segoe UI"/>
            <w:color w:val="24292E"/>
          </w:rPr>
          <w:t xml:space="preserve">No books? </w:t>
        </w:r>
      </w:ins>
      <w:ins w:id="155" w:author="Knox, Amy [USA]" w:date="2019-06-03T15:45:00Z">
        <w:r>
          <w:rPr>
            <w:rFonts w:ascii="Segoe UI" w:eastAsia="Times New Roman" w:hAnsi="Segoe UI" w:cs="Segoe UI"/>
            <w:color w:val="24292E"/>
          </w:rPr>
          <w:t xml:space="preserve">They’re included in the fees.  </w:t>
        </w:r>
        <w:commentRangeEnd w:id="153"/>
        <w:r>
          <w:rPr>
            <w:rStyle w:val="CommentReference"/>
          </w:rPr>
          <w:commentReference w:id="153"/>
        </w:r>
      </w:ins>
    </w:p>
    <w:p w14:paraId="71FE1FEB" w14:textId="77777777" w:rsidR="00953A0A" w:rsidRDefault="00953A0A" w:rsidP="003F7CE5">
      <w:pPr>
        <w:spacing w:after="240"/>
        <w:rPr>
          <w:ins w:id="156" w:author="Knox, Amy [USA]" w:date="2019-06-03T15:32:00Z"/>
          <w:rFonts w:ascii="Segoe UI" w:eastAsia="Times New Roman" w:hAnsi="Segoe UI" w:cs="Segoe UI"/>
          <w:color w:val="24292E"/>
        </w:rPr>
      </w:pPr>
    </w:p>
    <w:p w14:paraId="1D94A798" w14:textId="23D10533" w:rsidR="003F7CE5" w:rsidRPr="003F7CE5" w:rsidDel="00EB727A" w:rsidRDefault="003F7CE5" w:rsidP="00EB727A">
      <w:pPr>
        <w:spacing w:after="240"/>
        <w:rPr>
          <w:del w:id="157" w:author="Knox, Amy [USA]" w:date="2019-06-06T16:32:00Z"/>
          <w:rFonts w:ascii="Segoe UI" w:eastAsia="Times New Roman" w:hAnsi="Segoe UI" w:cs="Segoe UI"/>
          <w:color w:val="24292E"/>
        </w:rPr>
        <w:pPrChange w:id="158" w:author="Knox, Amy [USA]" w:date="2019-06-06T16:32:00Z">
          <w:pPr>
            <w:spacing w:after="240"/>
          </w:pPr>
        </w:pPrChange>
      </w:pPr>
      <w:del w:id="159" w:author="Knox, Amy [USA]" w:date="2019-06-06T16:32:00Z">
        <w:r w:rsidRPr="003F7CE5" w:rsidDel="00EB727A">
          <w:rPr>
            <w:rFonts w:ascii="Segoe UI" w:eastAsia="Times New Roman" w:hAnsi="Segoe UI" w:cs="Segoe UI"/>
            <w:i/>
            <w:iCs/>
            <w:color w:val="24292E"/>
          </w:rPr>
          <w:delText>[After the participant has selected a program and shared thoughts aloud.]</w:delText>
        </w:r>
      </w:del>
    </w:p>
    <w:p w14:paraId="6AEE2671" w14:textId="20247CCD" w:rsidR="003F7CE5" w:rsidRPr="003F7CE5" w:rsidDel="00EB727A" w:rsidRDefault="003F7CE5" w:rsidP="00EB727A">
      <w:pPr>
        <w:spacing w:after="240"/>
        <w:rPr>
          <w:del w:id="160" w:author="Knox, Amy [USA]" w:date="2019-06-06T16:32:00Z"/>
          <w:rFonts w:ascii="Segoe UI" w:eastAsia="Times New Roman" w:hAnsi="Segoe UI" w:cs="Segoe UI"/>
          <w:color w:val="24292E"/>
        </w:rPr>
        <w:pPrChange w:id="161" w:author="Knox, Amy [USA]" w:date="2019-06-06T16:32:00Z">
          <w:pPr>
            <w:numPr>
              <w:numId w:val="20"/>
            </w:numPr>
            <w:tabs>
              <w:tab w:val="num" w:pos="720"/>
            </w:tabs>
            <w:spacing w:before="100" w:beforeAutospacing="1" w:after="100" w:afterAutospacing="1"/>
            <w:ind w:left="720" w:hanging="360"/>
          </w:pPr>
        </w:pPrChange>
      </w:pPr>
      <w:del w:id="162" w:author="Knox, Amy [USA]" w:date="2019-06-06T16:32:00Z">
        <w:r w:rsidRPr="003F7CE5" w:rsidDel="00EB727A">
          <w:rPr>
            <w:rFonts w:ascii="Segoe UI" w:eastAsia="Times New Roman" w:hAnsi="Segoe UI" w:cs="Segoe UI"/>
            <w:color w:val="24292E"/>
          </w:rPr>
          <w:delText>What are your first impressions of the process of searching for VET TEC providers and programs</w:delText>
        </w:r>
      </w:del>
    </w:p>
    <w:p w14:paraId="4D45AE0B" w14:textId="1F4371D6" w:rsidR="003F7CE5" w:rsidRPr="003F7CE5" w:rsidDel="00EB727A" w:rsidRDefault="003F7CE5" w:rsidP="00EB727A">
      <w:pPr>
        <w:spacing w:after="240"/>
        <w:rPr>
          <w:del w:id="163" w:author="Knox, Amy [USA]" w:date="2019-06-06T16:32:00Z"/>
          <w:rFonts w:ascii="Segoe UI" w:eastAsia="Times New Roman" w:hAnsi="Segoe UI" w:cs="Segoe UI"/>
          <w:color w:val="24292E"/>
        </w:rPr>
        <w:pPrChange w:id="164" w:author="Knox, Amy [USA]" w:date="2019-06-06T16:32:00Z">
          <w:pPr>
            <w:numPr>
              <w:numId w:val="20"/>
            </w:numPr>
            <w:tabs>
              <w:tab w:val="num" w:pos="720"/>
            </w:tabs>
            <w:spacing w:before="60" w:after="100" w:afterAutospacing="1"/>
            <w:ind w:left="720" w:hanging="360"/>
          </w:pPr>
        </w:pPrChange>
      </w:pPr>
      <w:del w:id="165" w:author="Knox, Amy [USA]" w:date="2019-06-06T16:32:00Z">
        <w:r w:rsidRPr="003F7CE5" w:rsidDel="00EB727A">
          <w:rPr>
            <w:rFonts w:ascii="Segoe UI" w:eastAsia="Times New Roman" w:hAnsi="Segoe UI" w:cs="Segoe UI"/>
            <w:color w:val="24292E"/>
          </w:rPr>
          <w:delText>What led you to select [Program Name] over the others?</w:delText>
        </w:r>
      </w:del>
    </w:p>
    <w:p w14:paraId="0532B28B" w14:textId="45E0558A" w:rsidR="003F7CE5" w:rsidRPr="003F7CE5" w:rsidDel="00EB727A" w:rsidRDefault="003F7CE5" w:rsidP="00EB727A">
      <w:pPr>
        <w:spacing w:after="240"/>
        <w:rPr>
          <w:del w:id="166" w:author="Knox, Amy [USA]" w:date="2019-06-06T16:32:00Z"/>
          <w:rFonts w:ascii="Segoe UI" w:eastAsia="Times New Roman" w:hAnsi="Segoe UI" w:cs="Segoe UI"/>
          <w:color w:val="24292E"/>
        </w:rPr>
        <w:pPrChange w:id="167" w:author="Knox, Amy [USA]" w:date="2019-06-06T16:32:00Z">
          <w:pPr>
            <w:numPr>
              <w:numId w:val="20"/>
            </w:numPr>
            <w:tabs>
              <w:tab w:val="num" w:pos="720"/>
            </w:tabs>
            <w:spacing w:before="60" w:after="100" w:afterAutospacing="1"/>
            <w:ind w:left="720" w:hanging="360"/>
          </w:pPr>
        </w:pPrChange>
      </w:pPr>
      <w:del w:id="168" w:author="Knox, Amy [USA]" w:date="2019-06-06T16:32:00Z">
        <w:r w:rsidRPr="003F7CE5" w:rsidDel="00EB727A">
          <w:rPr>
            <w:rFonts w:ascii="Segoe UI" w:eastAsia="Times New Roman" w:hAnsi="Segoe UI" w:cs="Segoe UI"/>
            <w:color w:val="24292E"/>
          </w:rPr>
          <w:delText>What information on these pages is the most valuable to you?</w:delText>
        </w:r>
      </w:del>
    </w:p>
    <w:p w14:paraId="04F82A1C" w14:textId="58F756FD" w:rsidR="003F7CE5" w:rsidRPr="003F7CE5" w:rsidRDefault="003F7CE5" w:rsidP="00EB727A">
      <w:pPr>
        <w:spacing w:after="240"/>
        <w:rPr>
          <w:rFonts w:ascii="Segoe UI" w:eastAsia="Times New Roman" w:hAnsi="Segoe UI" w:cs="Segoe UI"/>
          <w:color w:val="24292E"/>
        </w:rPr>
        <w:pPrChange w:id="169" w:author="Knox, Amy [USA]" w:date="2019-06-06T16:32:00Z">
          <w:pPr>
            <w:numPr>
              <w:numId w:val="20"/>
            </w:numPr>
            <w:tabs>
              <w:tab w:val="num" w:pos="720"/>
            </w:tabs>
            <w:spacing w:before="60" w:after="100" w:afterAutospacing="1"/>
            <w:ind w:left="720" w:hanging="360"/>
          </w:pPr>
        </w:pPrChange>
      </w:pPr>
      <w:del w:id="170" w:author="Knox, Amy [USA]" w:date="2019-06-06T16:32:00Z">
        <w:r w:rsidRPr="003F7CE5" w:rsidDel="00EB727A">
          <w:rPr>
            <w:rFonts w:ascii="Segoe UI" w:eastAsia="Times New Roman" w:hAnsi="Segoe UI" w:cs="Segoe UI"/>
            <w:color w:val="24292E"/>
          </w:rPr>
          <w:delText>What aspect of the page or the process might Veterans find confusing or unclear? Why?</w:delText>
        </w:r>
      </w:del>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0ACD1152" w:rsidR="003F7CE5" w:rsidRDefault="003F7CE5" w:rsidP="003F7CE5">
      <w:pPr>
        <w:spacing w:after="240"/>
        <w:rPr>
          <w:ins w:id="171" w:author="Knox, Amy [USA]" w:date="2019-06-03T15:46:00Z"/>
          <w:rFonts w:ascii="Segoe UI" w:eastAsia="Times New Roman" w:hAnsi="Segoe UI" w:cs="Segoe UI"/>
          <w:color w:val="24292E"/>
        </w:rPr>
      </w:pPr>
      <w:r w:rsidRPr="003F7CE5">
        <w:rPr>
          <w:rFonts w:ascii="Segoe UI" w:eastAsia="Times New Roman" w:hAnsi="Segoe UI" w:cs="Segoe UI"/>
          <w:color w:val="24292E"/>
        </w:rPr>
        <w:t>Let say you're interested in taking an online course to build your coding skills. Using the site, how would you find a couple of online courses?</w:t>
      </w:r>
    </w:p>
    <w:p w14:paraId="781E3C78" w14:textId="3B02C4F3" w:rsidR="00953A0A" w:rsidRDefault="00953A0A" w:rsidP="003F7CE5">
      <w:pPr>
        <w:spacing w:after="240"/>
        <w:rPr>
          <w:ins w:id="172" w:author="Knox, Amy [USA]" w:date="2019-06-03T15:46:00Z"/>
          <w:rFonts w:ascii="Segoe UI" w:eastAsia="Times New Roman" w:hAnsi="Segoe UI" w:cs="Segoe UI"/>
          <w:color w:val="24292E"/>
        </w:rPr>
      </w:pPr>
    </w:p>
    <w:p w14:paraId="744A73C5" w14:textId="6569DCD2" w:rsidR="00953A0A" w:rsidRDefault="00953A0A" w:rsidP="003F7CE5">
      <w:pPr>
        <w:spacing w:after="240"/>
        <w:rPr>
          <w:ins w:id="173" w:author="Knox, Amy [USA]" w:date="2019-06-03T15:47:00Z"/>
          <w:rFonts w:ascii="Segoe UI" w:eastAsia="Times New Roman" w:hAnsi="Segoe UI" w:cs="Segoe UI"/>
          <w:color w:val="24292E"/>
        </w:rPr>
      </w:pPr>
      <w:ins w:id="174" w:author="Knox, Amy [USA]" w:date="2019-06-03T15:46:00Z">
        <w:r>
          <w:rPr>
            <w:rFonts w:ascii="Segoe UI" w:eastAsia="Times New Roman" w:hAnsi="Segoe UI" w:cs="Segoe UI"/>
            <w:color w:val="24292E"/>
          </w:rPr>
          <w:lastRenderedPageBreak/>
          <w:t xml:space="preserve">This wouldn’t be a helpful site for that. </w:t>
        </w:r>
      </w:ins>
      <w:ins w:id="175" w:author="Knox, Amy [USA]" w:date="2019-06-03T15:47:00Z">
        <w:r>
          <w:rPr>
            <w:rFonts w:ascii="Segoe UI" w:eastAsia="Times New Roman" w:hAnsi="Segoe UI" w:cs="Segoe UI"/>
            <w:color w:val="24292E"/>
          </w:rPr>
          <w:t xml:space="preserve">It’s only giving Post 9/11 – you’d have to give me a different site. </w:t>
        </w:r>
      </w:ins>
    </w:p>
    <w:p w14:paraId="30ABD819" w14:textId="154E7064" w:rsidR="00953A0A" w:rsidRDefault="00953A0A" w:rsidP="003F7CE5">
      <w:pPr>
        <w:spacing w:after="240"/>
        <w:rPr>
          <w:ins w:id="176" w:author="Knox, Amy [USA]" w:date="2019-06-03T15:50:00Z"/>
          <w:rFonts w:ascii="Segoe UI" w:eastAsia="Times New Roman" w:hAnsi="Segoe UI" w:cs="Segoe UI"/>
          <w:color w:val="24292E"/>
        </w:rPr>
      </w:pPr>
      <w:commentRangeStart w:id="177"/>
      <w:ins w:id="178" w:author="Knox, Amy [USA]" w:date="2019-06-03T15:47:00Z">
        <w:r>
          <w:rPr>
            <w:rFonts w:ascii="Segoe UI" w:eastAsia="Times New Roman" w:hAnsi="Segoe UI" w:cs="Segoe UI"/>
            <w:color w:val="24292E"/>
          </w:rPr>
          <w:t>Using this tool to find out about the (VET TEC) program</w:t>
        </w:r>
      </w:ins>
      <w:commentRangeEnd w:id="177"/>
      <w:ins w:id="179" w:author="Knox, Amy [USA]" w:date="2019-06-03T15:48:00Z">
        <w:r>
          <w:rPr>
            <w:rStyle w:val="CommentReference"/>
          </w:rPr>
          <w:commentReference w:id="177"/>
        </w:r>
      </w:ins>
      <w:ins w:id="180" w:author="Knox, Amy [USA]" w:date="2019-06-03T15:47:00Z">
        <w:r>
          <w:rPr>
            <w:rFonts w:ascii="Segoe UI" w:eastAsia="Times New Roman" w:hAnsi="Segoe UI" w:cs="Segoe UI"/>
            <w:color w:val="24292E"/>
          </w:rPr>
          <w:t xml:space="preserve">. </w:t>
        </w:r>
      </w:ins>
    </w:p>
    <w:p w14:paraId="7D3A669E" w14:textId="447FC7BD" w:rsidR="009646F7" w:rsidRDefault="009646F7" w:rsidP="003F7CE5">
      <w:pPr>
        <w:spacing w:after="240"/>
        <w:rPr>
          <w:ins w:id="181" w:author="Knox, Amy [USA]" w:date="2019-06-03T15:50:00Z"/>
          <w:rFonts w:ascii="Segoe UI" w:eastAsia="Times New Roman" w:hAnsi="Segoe UI" w:cs="Segoe UI"/>
          <w:color w:val="24292E"/>
        </w:rPr>
      </w:pPr>
    </w:p>
    <w:p w14:paraId="751E7FBD" w14:textId="2F34F7E5" w:rsidR="009646F7" w:rsidRDefault="009646F7" w:rsidP="003F7CE5">
      <w:pPr>
        <w:spacing w:after="240"/>
        <w:rPr>
          <w:ins w:id="182" w:author="Knox, Amy [USA]" w:date="2019-06-03T15:50:00Z"/>
          <w:rFonts w:ascii="Segoe UI" w:eastAsia="Times New Roman" w:hAnsi="Segoe UI" w:cs="Segoe UI"/>
          <w:color w:val="24292E"/>
        </w:rPr>
      </w:pPr>
      <w:ins w:id="183" w:author="Knox, Amy [USA]" w:date="2019-06-03T15:50:00Z">
        <w:r>
          <w:rPr>
            <w:rFonts w:ascii="Segoe UI" w:eastAsia="Times New Roman" w:hAnsi="Segoe UI" w:cs="Segoe UI"/>
            <w:color w:val="24292E"/>
          </w:rPr>
          <w:t xml:space="preserve">When you say “GI Bill” people just think about “Post-9/11 and Montgomery” bills. </w:t>
        </w:r>
      </w:ins>
    </w:p>
    <w:p w14:paraId="1E16C643" w14:textId="6AC0C969" w:rsidR="009646F7" w:rsidRDefault="009646F7" w:rsidP="003F7CE5">
      <w:pPr>
        <w:spacing w:after="240"/>
        <w:rPr>
          <w:ins w:id="184" w:author="Knox, Amy [USA]" w:date="2019-06-03T15:51:00Z"/>
          <w:rFonts w:ascii="Segoe UI" w:eastAsia="Times New Roman" w:hAnsi="Segoe UI" w:cs="Segoe UI"/>
          <w:color w:val="24292E"/>
        </w:rPr>
      </w:pPr>
    </w:p>
    <w:p w14:paraId="00FBAF85" w14:textId="266E82BD" w:rsidR="009646F7" w:rsidRDefault="009646F7" w:rsidP="003F7CE5">
      <w:pPr>
        <w:spacing w:after="240"/>
        <w:rPr>
          <w:ins w:id="185" w:author="Knox, Amy [USA]" w:date="2019-06-03T15:52:00Z"/>
          <w:rFonts w:ascii="Segoe UI" w:eastAsia="Times New Roman" w:hAnsi="Segoe UI" w:cs="Segoe UI"/>
          <w:color w:val="24292E"/>
        </w:rPr>
      </w:pPr>
      <w:ins w:id="186" w:author="Knox, Amy [USA]" w:date="2019-06-03T15:51:00Z">
        <w:r>
          <w:rPr>
            <w:rFonts w:ascii="Segoe UI" w:eastAsia="Times New Roman" w:hAnsi="Segoe UI" w:cs="Segoe UI"/>
            <w:color w:val="24292E"/>
          </w:rPr>
          <w:t>Thinks online / offline radio selection on the landing page would filter programs to online / offline o</w:t>
        </w:r>
      </w:ins>
      <w:ins w:id="187" w:author="Knox, Amy [USA]" w:date="2019-06-03T15:52:00Z">
        <w:r>
          <w:rPr>
            <w:rFonts w:ascii="Segoe UI" w:eastAsia="Times New Roman" w:hAnsi="Segoe UI" w:cs="Segoe UI"/>
            <w:color w:val="24292E"/>
          </w:rPr>
          <w:t>ptions.</w:t>
        </w:r>
      </w:ins>
    </w:p>
    <w:p w14:paraId="259B98E7" w14:textId="484A4EBC" w:rsidR="009646F7" w:rsidRPr="009646F7" w:rsidRDefault="009646F7" w:rsidP="003F7CE5">
      <w:pPr>
        <w:spacing w:after="240"/>
        <w:rPr>
          <w:ins w:id="188" w:author="Knox, Amy [USA]" w:date="2019-06-03T15:46:00Z"/>
          <w:rFonts w:ascii="Segoe UI" w:eastAsia="Times New Roman" w:hAnsi="Segoe UI" w:cs="Segoe UI"/>
          <w:b/>
          <w:i/>
          <w:color w:val="24292E"/>
          <w:rPrChange w:id="189" w:author="Knox, Amy [USA]" w:date="2019-06-03T15:53:00Z">
            <w:rPr>
              <w:ins w:id="190" w:author="Knox, Amy [USA]" w:date="2019-06-03T15:46:00Z"/>
              <w:rFonts w:ascii="Segoe UI" w:eastAsia="Times New Roman" w:hAnsi="Segoe UI" w:cs="Segoe UI"/>
              <w:color w:val="24292E"/>
            </w:rPr>
          </w:rPrChange>
        </w:rPr>
      </w:pPr>
      <w:ins w:id="191" w:author="Knox, Amy [USA]" w:date="2019-06-03T15:53:00Z">
        <w:r w:rsidRPr="009646F7">
          <w:rPr>
            <w:rFonts w:ascii="Segoe UI" w:eastAsia="Times New Roman" w:hAnsi="Segoe UI" w:cs="Segoe UI"/>
            <w:b/>
            <w:i/>
            <w:color w:val="24292E"/>
            <w:rPrChange w:id="192" w:author="Knox, Amy [USA]" w:date="2019-06-03T15:53:00Z">
              <w:rPr>
                <w:rFonts w:ascii="Segoe UI" w:eastAsia="Times New Roman" w:hAnsi="Segoe UI" w:cs="Segoe UI"/>
                <w:color w:val="24292E"/>
              </w:rPr>
            </w:rPrChange>
          </w:rPr>
          <w:t xml:space="preserve">SRP doesn’t really give enough information to compare schools effectively. </w:t>
        </w:r>
      </w:ins>
    </w:p>
    <w:p w14:paraId="019C5B75" w14:textId="555BED37" w:rsidR="009646F7" w:rsidRDefault="009646F7" w:rsidP="003F7CE5">
      <w:pPr>
        <w:spacing w:after="240"/>
        <w:rPr>
          <w:ins w:id="193" w:author="Knox, Amy [USA]" w:date="2019-06-03T15:55:00Z"/>
          <w:rFonts w:ascii="Segoe UI" w:eastAsia="Times New Roman" w:hAnsi="Segoe UI" w:cs="Segoe UI"/>
          <w:color w:val="24292E"/>
        </w:rPr>
      </w:pPr>
      <w:ins w:id="194" w:author="Knox, Amy [USA]" w:date="2019-06-03T15:54:00Z">
        <w:r>
          <w:rPr>
            <w:rFonts w:ascii="Segoe UI" w:eastAsia="Times New Roman" w:hAnsi="Segoe UI" w:cs="Segoe UI"/>
            <w:color w:val="24292E"/>
          </w:rPr>
          <w:t xml:space="preserve">Would look at auto industry - used car features. </w:t>
        </w:r>
      </w:ins>
    </w:p>
    <w:p w14:paraId="42A82E59" w14:textId="28F515E9" w:rsidR="009646F7" w:rsidRDefault="009646F7" w:rsidP="003F7CE5">
      <w:pPr>
        <w:spacing w:after="240"/>
        <w:rPr>
          <w:ins w:id="195" w:author="Knox, Amy [USA]" w:date="2019-06-03T15:56:00Z"/>
          <w:rFonts w:ascii="Segoe UI" w:eastAsia="Times New Roman" w:hAnsi="Segoe UI" w:cs="Segoe UI"/>
          <w:color w:val="24292E"/>
        </w:rPr>
      </w:pPr>
      <w:ins w:id="196" w:author="Knox, Amy [USA]" w:date="2019-06-03T15:55:00Z">
        <w:r>
          <w:rPr>
            <w:rFonts w:ascii="Segoe UI" w:eastAsia="Times New Roman" w:hAnsi="Segoe UI" w:cs="Segoe UI"/>
            <w:color w:val="24292E"/>
          </w:rPr>
          <w:t xml:space="preserve">Doesn’t know what the schools specialize in… the results don’t </w:t>
        </w:r>
      </w:ins>
      <w:ins w:id="197" w:author="Knox, Amy [USA]" w:date="2019-06-03T15:56:00Z">
        <w:r>
          <w:rPr>
            <w:rFonts w:ascii="Segoe UI" w:eastAsia="Times New Roman" w:hAnsi="Segoe UI" w:cs="Segoe UI"/>
            <w:color w:val="24292E"/>
          </w:rPr>
          <w:t xml:space="preserve">give any information. </w:t>
        </w:r>
      </w:ins>
    </w:p>
    <w:p w14:paraId="5D564A82" w14:textId="1B9D5D0A" w:rsidR="009646F7" w:rsidRPr="009646F7" w:rsidRDefault="009646F7" w:rsidP="003F7CE5">
      <w:pPr>
        <w:spacing w:after="240"/>
        <w:rPr>
          <w:ins w:id="198" w:author="Knox, Amy [USA]" w:date="2019-06-03T15:53:00Z"/>
          <w:rFonts w:ascii="Segoe UI" w:eastAsia="Times New Roman" w:hAnsi="Segoe UI" w:cs="Segoe UI"/>
          <w:b/>
          <w:i/>
          <w:color w:val="24292E"/>
          <w:rPrChange w:id="199" w:author="Knox, Amy [USA]" w:date="2019-06-03T16:00:00Z">
            <w:rPr>
              <w:ins w:id="200" w:author="Knox, Amy [USA]" w:date="2019-06-03T15:53:00Z"/>
              <w:rFonts w:ascii="Segoe UI" w:eastAsia="Times New Roman" w:hAnsi="Segoe UI" w:cs="Segoe UI"/>
              <w:color w:val="24292E"/>
            </w:rPr>
          </w:rPrChange>
        </w:rPr>
      </w:pPr>
      <w:ins w:id="201" w:author="Knox, Amy [USA]" w:date="2019-06-03T15:56:00Z">
        <w:r w:rsidRPr="009646F7">
          <w:rPr>
            <w:rFonts w:ascii="Segoe UI" w:eastAsia="Times New Roman" w:hAnsi="Segoe UI" w:cs="Segoe UI"/>
            <w:b/>
            <w:i/>
            <w:color w:val="24292E"/>
            <w:rPrChange w:id="202" w:author="Knox, Amy [USA]" w:date="2019-06-03T16:00:00Z">
              <w:rPr>
                <w:rFonts w:ascii="Segoe UI" w:eastAsia="Times New Roman" w:hAnsi="Segoe UI" w:cs="Segoe UI"/>
                <w:color w:val="24292E"/>
              </w:rPr>
            </w:rPrChange>
          </w:rPr>
          <w:t xml:space="preserve">The results don’t show what filters </w:t>
        </w:r>
      </w:ins>
      <w:ins w:id="203" w:author="Knox, Amy [USA]" w:date="2019-06-03T15:57:00Z">
        <w:r w:rsidRPr="009646F7">
          <w:rPr>
            <w:rFonts w:ascii="Segoe UI" w:eastAsia="Times New Roman" w:hAnsi="Segoe UI" w:cs="Segoe UI"/>
            <w:b/>
            <w:i/>
            <w:color w:val="24292E"/>
            <w:rPrChange w:id="204" w:author="Knox, Amy [USA]" w:date="2019-06-03T16:00:00Z">
              <w:rPr>
                <w:rFonts w:ascii="Segoe UI" w:eastAsia="Times New Roman" w:hAnsi="Segoe UI" w:cs="Segoe UI"/>
                <w:color w:val="24292E"/>
              </w:rPr>
            </w:rPrChange>
          </w:rPr>
          <w:t xml:space="preserve">have been applied </w:t>
        </w:r>
      </w:ins>
      <w:ins w:id="205" w:author="Knox, Amy [USA]" w:date="2019-06-03T15:58:00Z">
        <w:r w:rsidRPr="009646F7">
          <w:rPr>
            <w:rFonts w:ascii="Segoe UI" w:eastAsia="Times New Roman" w:hAnsi="Segoe UI" w:cs="Segoe UI"/>
            <w:b/>
            <w:i/>
            <w:color w:val="24292E"/>
            <w:rPrChange w:id="206" w:author="Knox, Amy [USA]" w:date="2019-06-03T16:00:00Z">
              <w:rPr>
                <w:rFonts w:ascii="Segoe UI" w:eastAsia="Times New Roman" w:hAnsi="Segoe UI" w:cs="Segoe UI"/>
                <w:color w:val="24292E"/>
              </w:rPr>
            </w:rPrChange>
          </w:rPr>
          <w:t xml:space="preserve">– so people won’t know, when filters are applied, what they’re really applied. </w:t>
        </w:r>
      </w:ins>
    </w:p>
    <w:p w14:paraId="614BAB0E" w14:textId="77777777" w:rsidR="009646F7" w:rsidRPr="003F7CE5" w:rsidRDefault="009646F7" w:rsidP="003F7CE5">
      <w:pPr>
        <w:spacing w:after="240"/>
        <w:rPr>
          <w:rFonts w:ascii="Segoe UI" w:eastAsia="Times New Roman" w:hAnsi="Segoe UI" w:cs="Segoe UI"/>
          <w:color w:val="24292E"/>
        </w:rPr>
      </w:pPr>
    </w:p>
    <w:p w14:paraId="57FED82C" w14:textId="20F3B49A" w:rsidR="003F7CE5" w:rsidRPr="003F7CE5" w:rsidDel="00EB727A" w:rsidRDefault="003F7CE5" w:rsidP="003F7CE5">
      <w:pPr>
        <w:spacing w:after="240"/>
        <w:rPr>
          <w:del w:id="207" w:author="Knox, Amy [USA]" w:date="2019-06-06T16:33:00Z"/>
          <w:rFonts w:ascii="Segoe UI" w:eastAsia="Times New Roman" w:hAnsi="Segoe UI" w:cs="Segoe UI"/>
          <w:color w:val="24292E"/>
        </w:rPr>
      </w:pPr>
      <w:del w:id="208" w:author="Knox, Amy [USA]" w:date="2019-06-06T16:33:00Z">
        <w:r w:rsidRPr="003F7CE5" w:rsidDel="00EB727A">
          <w:rPr>
            <w:rFonts w:ascii="Segoe UI" w:eastAsia="Times New Roman" w:hAnsi="Segoe UI" w:cs="Segoe UI"/>
            <w:i/>
            <w:iCs/>
            <w:color w:val="24292E"/>
          </w:rPr>
          <w:delText>[After participant finds at least two online programs.]</w:delText>
        </w:r>
      </w:del>
    </w:p>
    <w:p w14:paraId="66B7F43D" w14:textId="6282EA9F" w:rsidR="003F7CE5" w:rsidRPr="003F7CE5" w:rsidDel="00EB727A" w:rsidRDefault="003F7CE5" w:rsidP="003F7CE5">
      <w:pPr>
        <w:spacing w:after="240"/>
        <w:rPr>
          <w:del w:id="209" w:author="Knox, Amy [USA]" w:date="2019-06-06T16:33:00Z"/>
          <w:rFonts w:ascii="Segoe UI" w:eastAsia="Times New Roman" w:hAnsi="Segoe UI" w:cs="Segoe UI"/>
          <w:color w:val="24292E"/>
        </w:rPr>
      </w:pPr>
      <w:del w:id="210" w:author="Knox, Amy [USA]" w:date="2019-06-06T16:33:00Z">
        <w:r w:rsidRPr="003F7CE5" w:rsidDel="00EB727A">
          <w:rPr>
            <w:rFonts w:ascii="Segoe UI" w:eastAsia="Times New Roman" w:hAnsi="Segoe UI" w:cs="Segoe UI"/>
            <w:color w:val="24292E"/>
          </w:rPr>
          <w:delText>If you were going to attend one, how would you decide between the two?</w:delText>
        </w:r>
      </w:del>
    </w:p>
    <w:p w14:paraId="3A21A359" w14:textId="02E38841" w:rsidR="003F7CE5" w:rsidRPr="003F7CE5" w:rsidDel="00EB727A" w:rsidRDefault="003F7CE5" w:rsidP="003F7CE5">
      <w:pPr>
        <w:spacing w:after="240"/>
        <w:rPr>
          <w:del w:id="211" w:author="Knox, Amy [USA]" w:date="2019-06-06T16:33:00Z"/>
          <w:rFonts w:ascii="Segoe UI" w:eastAsia="Times New Roman" w:hAnsi="Segoe UI" w:cs="Segoe UI"/>
          <w:color w:val="24292E"/>
        </w:rPr>
      </w:pPr>
      <w:del w:id="212" w:author="Knox, Amy [USA]" w:date="2019-06-06T16:33:00Z">
        <w:r w:rsidRPr="003F7CE5" w:rsidDel="00EB727A">
          <w:rPr>
            <w:rFonts w:ascii="Segoe UI" w:eastAsia="Times New Roman" w:hAnsi="Segoe UI" w:cs="Segoe UI"/>
            <w:i/>
            <w:iCs/>
            <w:color w:val="24292E"/>
          </w:rPr>
          <w:delText>[After the particpant has explored the prototype and shared thoughts aloud.]</w:delText>
        </w:r>
      </w:del>
    </w:p>
    <w:p w14:paraId="37846958" w14:textId="7DF72571" w:rsidR="003F7CE5" w:rsidRPr="003F7CE5" w:rsidDel="00EB727A" w:rsidRDefault="003F7CE5" w:rsidP="003F7CE5">
      <w:pPr>
        <w:spacing w:before="360" w:after="240"/>
        <w:outlineLvl w:val="2"/>
        <w:rPr>
          <w:del w:id="213" w:author="Knox, Amy [USA]" w:date="2019-06-06T16:33:00Z"/>
          <w:rFonts w:ascii="Segoe UI" w:eastAsia="Times New Roman" w:hAnsi="Segoe UI" w:cs="Segoe UI"/>
          <w:b/>
          <w:bCs/>
          <w:color w:val="24292E"/>
          <w:sz w:val="30"/>
          <w:szCs w:val="30"/>
        </w:rPr>
      </w:pPr>
      <w:del w:id="214" w:author="Knox, Amy [USA]" w:date="2019-06-06T16:33:00Z">
        <w:r w:rsidRPr="003F7CE5" w:rsidDel="00EB727A">
          <w:rPr>
            <w:rFonts w:ascii="Segoe UI" w:eastAsia="Times New Roman" w:hAnsi="Segoe UI" w:cs="Segoe UI"/>
            <w:b/>
            <w:bCs/>
            <w:color w:val="24292E"/>
            <w:sz w:val="30"/>
            <w:szCs w:val="30"/>
          </w:rPr>
          <w:delText>Potential Probing Questions</w:delText>
        </w:r>
      </w:del>
    </w:p>
    <w:p w14:paraId="6DCA30E7" w14:textId="5E3DB5D3" w:rsidR="003F7CE5" w:rsidRPr="003F7CE5" w:rsidDel="00EB727A" w:rsidRDefault="003F7CE5" w:rsidP="003F7CE5">
      <w:pPr>
        <w:spacing w:before="360" w:after="240"/>
        <w:outlineLvl w:val="3"/>
        <w:rPr>
          <w:del w:id="215" w:author="Knox, Amy [USA]" w:date="2019-06-06T16:33:00Z"/>
          <w:rFonts w:ascii="Segoe UI" w:eastAsia="Times New Roman" w:hAnsi="Segoe UI" w:cs="Segoe UI"/>
          <w:b/>
          <w:bCs/>
          <w:color w:val="24292E"/>
        </w:rPr>
      </w:pPr>
      <w:del w:id="216" w:author="Knox, Amy [USA]" w:date="2019-06-06T16:33:00Z">
        <w:r w:rsidRPr="003F7CE5" w:rsidDel="00EB727A">
          <w:rPr>
            <w:rFonts w:ascii="Segoe UI" w:eastAsia="Times New Roman" w:hAnsi="Segoe UI" w:cs="Segoe UI"/>
            <w:b/>
            <w:bCs/>
            <w:color w:val="24292E"/>
          </w:rPr>
          <w:delText>Profile Page</w:delText>
        </w:r>
      </w:del>
    </w:p>
    <w:p w14:paraId="00C30941" w14:textId="6A834A84" w:rsidR="003F7CE5" w:rsidRPr="003F7CE5" w:rsidDel="00EB727A" w:rsidRDefault="003F7CE5" w:rsidP="003F7CE5">
      <w:pPr>
        <w:numPr>
          <w:ilvl w:val="0"/>
          <w:numId w:val="21"/>
        </w:numPr>
        <w:spacing w:before="100" w:beforeAutospacing="1" w:after="100" w:afterAutospacing="1"/>
        <w:rPr>
          <w:del w:id="217" w:author="Knox, Amy [USA]" w:date="2019-06-06T16:33:00Z"/>
          <w:rFonts w:ascii="Segoe UI" w:eastAsia="Times New Roman" w:hAnsi="Segoe UI" w:cs="Segoe UI"/>
          <w:color w:val="24292E"/>
        </w:rPr>
      </w:pPr>
      <w:del w:id="218" w:author="Knox, Amy [USA]" w:date="2019-06-06T16:33:00Z">
        <w:r w:rsidRPr="003F7CE5" w:rsidDel="00EB727A">
          <w:rPr>
            <w:rFonts w:ascii="Segoe UI" w:eastAsia="Times New Roman" w:hAnsi="Segoe UI" w:cs="Segoe UI"/>
            <w:color w:val="24292E"/>
          </w:rPr>
          <w:delText>As you think about the information you see and any additional information that might be helpful:</w:delText>
        </w:r>
      </w:del>
    </w:p>
    <w:p w14:paraId="5546B57D" w14:textId="16AC35F7" w:rsidR="003F7CE5" w:rsidRPr="003F7CE5" w:rsidDel="00EB727A" w:rsidRDefault="003F7CE5" w:rsidP="003F7CE5">
      <w:pPr>
        <w:numPr>
          <w:ilvl w:val="1"/>
          <w:numId w:val="21"/>
        </w:numPr>
        <w:spacing w:before="100" w:beforeAutospacing="1" w:after="100" w:afterAutospacing="1"/>
        <w:rPr>
          <w:del w:id="219" w:author="Knox, Amy [USA]" w:date="2019-06-06T16:33:00Z"/>
          <w:rFonts w:ascii="Segoe UI" w:eastAsia="Times New Roman" w:hAnsi="Segoe UI" w:cs="Segoe UI"/>
          <w:color w:val="24292E"/>
        </w:rPr>
      </w:pPr>
      <w:del w:id="220" w:author="Knox, Amy [USA]" w:date="2019-06-06T16:33:00Z">
        <w:r w:rsidRPr="003F7CE5" w:rsidDel="00EB727A">
          <w:rPr>
            <w:rFonts w:ascii="Segoe UI" w:eastAsia="Times New Roman" w:hAnsi="Segoe UI" w:cs="Segoe UI"/>
            <w:color w:val="24292E"/>
          </w:rPr>
          <w:delText>What factors are most important to you as you compare high-tech training providers and programs?</w:delText>
        </w:r>
      </w:del>
    </w:p>
    <w:p w14:paraId="14AD6311" w14:textId="5B4B3C67" w:rsidR="003F7CE5" w:rsidRPr="003F7CE5" w:rsidDel="00EB727A" w:rsidRDefault="003F7CE5" w:rsidP="003F7CE5">
      <w:pPr>
        <w:numPr>
          <w:ilvl w:val="1"/>
          <w:numId w:val="21"/>
        </w:numPr>
        <w:spacing w:before="60" w:after="100" w:afterAutospacing="1"/>
        <w:rPr>
          <w:del w:id="221" w:author="Knox, Amy [USA]" w:date="2019-06-06T16:33:00Z"/>
          <w:rFonts w:ascii="Segoe UI" w:eastAsia="Times New Roman" w:hAnsi="Segoe UI" w:cs="Segoe UI"/>
          <w:color w:val="24292E"/>
        </w:rPr>
      </w:pPr>
      <w:del w:id="222" w:author="Knox, Amy [USA]" w:date="2019-06-06T16:33:00Z">
        <w:r w:rsidRPr="003F7CE5" w:rsidDel="00EB727A">
          <w:rPr>
            <w:rFonts w:ascii="Segoe UI" w:eastAsia="Times New Roman" w:hAnsi="Segoe UI" w:cs="Segoe UI"/>
            <w:color w:val="24292E"/>
          </w:rPr>
          <w:delText>What factors would lead you to choose one training provider over another?</w:delText>
        </w:r>
      </w:del>
    </w:p>
    <w:p w14:paraId="5ABE3C45" w14:textId="6460D00C" w:rsidR="003F7CE5" w:rsidRPr="003F7CE5" w:rsidDel="00EB727A" w:rsidRDefault="003F7CE5" w:rsidP="003F7CE5">
      <w:pPr>
        <w:numPr>
          <w:ilvl w:val="1"/>
          <w:numId w:val="21"/>
        </w:numPr>
        <w:spacing w:before="60" w:after="100" w:afterAutospacing="1"/>
        <w:rPr>
          <w:del w:id="223" w:author="Knox, Amy [USA]" w:date="2019-06-06T16:33:00Z"/>
          <w:rFonts w:ascii="Segoe UI" w:eastAsia="Times New Roman" w:hAnsi="Segoe UI" w:cs="Segoe UI"/>
          <w:color w:val="24292E"/>
        </w:rPr>
      </w:pPr>
      <w:del w:id="224" w:author="Knox, Amy [USA]" w:date="2019-06-06T16:33:00Z">
        <w:r w:rsidRPr="003F7CE5" w:rsidDel="00EB727A">
          <w:rPr>
            <w:rFonts w:ascii="Segoe UI" w:eastAsia="Times New Roman" w:hAnsi="Segoe UI" w:cs="Segoe UI"/>
            <w:color w:val="24292E"/>
          </w:rPr>
          <w:delText>What factors would lead you to choose one course over another?</w:delText>
        </w:r>
      </w:del>
    </w:p>
    <w:p w14:paraId="4F1B0CA4" w14:textId="1AAE79E0" w:rsidR="003F7CE5" w:rsidRPr="003F7CE5" w:rsidDel="00EB727A" w:rsidRDefault="003F7CE5" w:rsidP="003F7CE5">
      <w:pPr>
        <w:numPr>
          <w:ilvl w:val="0"/>
          <w:numId w:val="21"/>
        </w:numPr>
        <w:spacing w:before="60" w:after="100" w:afterAutospacing="1"/>
        <w:rPr>
          <w:del w:id="225" w:author="Knox, Amy [USA]" w:date="2019-06-06T16:33:00Z"/>
          <w:rFonts w:ascii="Segoe UI" w:eastAsia="Times New Roman" w:hAnsi="Segoe UI" w:cs="Segoe UI"/>
          <w:color w:val="24292E"/>
        </w:rPr>
      </w:pPr>
      <w:del w:id="226" w:author="Knox, Amy [USA]" w:date="2019-06-06T16:33:00Z">
        <w:r w:rsidRPr="003F7CE5" w:rsidDel="00EB727A">
          <w:rPr>
            <w:rFonts w:ascii="Segoe UI" w:eastAsia="Times New Roman" w:hAnsi="Segoe UI" w:cs="Segoe UI"/>
            <w:color w:val="24292E"/>
          </w:rPr>
          <w:delText>What thoughts or questions do you have about the list of programs and the information that is available?</w:delText>
        </w:r>
      </w:del>
    </w:p>
    <w:p w14:paraId="5BC0C6CB" w14:textId="65854DEA" w:rsidR="003F7CE5" w:rsidRPr="003F7CE5" w:rsidDel="00EB727A" w:rsidRDefault="003F7CE5" w:rsidP="003F7CE5">
      <w:pPr>
        <w:numPr>
          <w:ilvl w:val="0"/>
          <w:numId w:val="21"/>
        </w:numPr>
        <w:spacing w:before="60" w:after="100" w:afterAutospacing="1"/>
        <w:rPr>
          <w:del w:id="227" w:author="Knox, Amy [USA]" w:date="2019-06-06T16:33:00Z"/>
          <w:rFonts w:ascii="Segoe UI" w:eastAsia="Times New Roman" w:hAnsi="Segoe UI" w:cs="Segoe UI"/>
          <w:color w:val="24292E"/>
        </w:rPr>
      </w:pPr>
      <w:del w:id="228" w:author="Knox, Amy [USA]" w:date="2019-06-06T16:33:00Z">
        <w:r w:rsidRPr="003F7CE5" w:rsidDel="00EB727A">
          <w:rPr>
            <w:rFonts w:ascii="Segoe UI" w:eastAsia="Times New Roman" w:hAnsi="Segoe UI" w:cs="Segoe UI"/>
            <w:color w:val="24292E"/>
          </w:rPr>
          <w:delText>What thoughts or questions do you have about the questions on the left side of the page?</w:delText>
        </w:r>
      </w:del>
    </w:p>
    <w:p w14:paraId="0D974413" w14:textId="2C1A2042" w:rsidR="003F7CE5" w:rsidRPr="003F7CE5" w:rsidDel="00EB727A" w:rsidRDefault="003F7CE5" w:rsidP="003F7CE5">
      <w:pPr>
        <w:numPr>
          <w:ilvl w:val="0"/>
          <w:numId w:val="21"/>
        </w:numPr>
        <w:spacing w:before="60" w:after="100" w:afterAutospacing="1"/>
        <w:rPr>
          <w:del w:id="229" w:author="Knox, Amy [USA]" w:date="2019-06-06T16:33:00Z"/>
          <w:rFonts w:ascii="Segoe UI" w:eastAsia="Times New Roman" w:hAnsi="Segoe UI" w:cs="Segoe UI"/>
          <w:color w:val="24292E"/>
        </w:rPr>
      </w:pPr>
      <w:del w:id="230" w:author="Knox, Amy [USA]" w:date="2019-06-06T16:33:00Z">
        <w:r w:rsidRPr="003F7CE5" w:rsidDel="00EB727A">
          <w:rPr>
            <w:rFonts w:ascii="Segoe UI" w:eastAsia="Times New Roman" w:hAnsi="Segoe UI" w:cs="Segoe UI"/>
            <w:color w:val="24292E"/>
          </w:rPr>
          <w:delText>What thoughts or questions do you have on the contents of the gray box on the right?</w:delText>
        </w:r>
      </w:del>
    </w:p>
    <w:p w14:paraId="7F1B36B5" w14:textId="18BA797A" w:rsidR="003F7CE5" w:rsidRPr="003F7CE5" w:rsidDel="00EB727A" w:rsidRDefault="003F7CE5" w:rsidP="003F7CE5">
      <w:pPr>
        <w:numPr>
          <w:ilvl w:val="0"/>
          <w:numId w:val="21"/>
        </w:numPr>
        <w:spacing w:before="60" w:after="100" w:afterAutospacing="1"/>
        <w:rPr>
          <w:del w:id="231" w:author="Knox, Amy [USA]" w:date="2019-06-06T16:33:00Z"/>
          <w:rFonts w:ascii="Segoe UI" w:eastAsia="Times New Roman" w:hAnsi="Segoe UI" w:cs="Segoe UI"/>
          <w:color w:val="24292E"/>
        </w:rPr>
      </w:pPr>
      <w:del w:id="232" w:author="Knox, Amy [USA]" w:date="2019-06-06T16:33:00Z">
        <w:r w:rsidRPr="003F7CE5" w:rsidDel="00EB727A">
          <w:rPr>
            <w:rFonts w:ascii="Segoe UI" w:eastAsia="Times New Roman" w:hAnsi="Segoe UI" w:cs="Segoe UI"/>
            <w:color w:val="24292E"/>
          </w:rPr>
          <w:delText>Why do you think the total amount paid to you varies from the monthly basic housing allowance rate?</w:delText>
        </w:r>
      </w:del>
    </w:p>
    <w:p w14:paraId="520ECB98" w14:textId="6CF0ADD2" w:rsidR="003F7CE5" w:rsidRPr="003F7CE5" w:rsidDel="00EB727A" w:rsidRDefault="003F7CE5" w:rsidP="003F7CE5">
      <w:pPr>
        <w:numPr>
          <w:ilvl w:val="0"/>
          <w:numId w:val="21"/>
        </w:numPr>
        <w:spacing w:before="60" w:after="100" w:afterAutospacing="1"/>
        <w:rPr>
          <w:del w:id="233" w:author="Knox, Amy [USA]" w:date="2019-06-06T16:33:00Z"/>
          <w:rFonts w:ascii="Segoe UI" w:eastAsia="Times New Roman" w:hAnsi="Segoe UI" w:cs="Segoe UI"/>
          <w:color w:val="24292E"/>
        </w:rPr>
      </w:pPr>
      <w:del w:id="234" w:author="Knox, Amy [USA]" w:date="2019-06-06T16:33:00Z">
        <w:r w:rsidRPr="003F7CE5" w:rsidDel="00EB727A">
          <w:rPr>
            <w:rFonts w:ascii="Segoe UI" w:eastAsia="Times New Roman" w:hAnsi="Segoe UI" w:cs="Segoe UI"/>
            <w:color w:val="24292E"/>
          </w:rPr>
          <w:delText>What additional information about a program would help you make an informed decision?</w:delText>
        </w:r>
      </w:del>
    </w:p>
    <w:p w14:paraId="1CA55A37" w14:textId="5F07891C" w:rsidR="003F7CE5" w:rsidRPr="003F7CE5" w:rsidDel="00EB727A" w:rsidRDefault="003F7CE5" w:rsidP="003F7CE5">
      <w:pPr>
        <w:spacing w:before="360" w:after="240"/>
        <w:outlineLvl w:val="3"/>
        <w:rPr>
          <w:del w:id="235" w:author="Knox, Amy [USA]" w:date="2019-06-06T16:33:00Z"/>
          <w:rFonts w:ascii="Segoe UI" w:eastAsia="Times New Roman" w:hAnsi="Segoe UI" w:cs="Segoe UI"/>
          <w:b/>
          <w:bCs/>
          <w:color w:val="24292E"/>
        </w:rPr>
      </w:pPr>
      <w:del w:id="236" w:author="Knox, Amy [USA]" w:date="2019-06-06T16:33:00Z">
        <w:r w:rsidRPr="003F7CE5" w:rsidDel="00EB727A">
          <w:rPr>
            <w:rFonts w:ascii="Segoe UI" w:eastAsia="Times New Roman" w:hAnsi="Segoe UI" w:cs="Segoe UI"/>
            <w:b/>
            <w:bCs/>
            <w:color w:val="24292E"/>
          </w:rPr>
          <w:delText>Results Page</w:delText>
        </w:r>
      </w:del>
    </w:p>
    <w:p w14:paraId="0E82BB36" w14:textId="46A12AD8" w:rsidR="003F7CE5" w:rsidRPr="003F7CE5" w:rsidDel="00EB727A" w:rsidRDefault="003F7CE5" w:rsidP="003F7CE5">
      <w:pPr>
        <w:numPr>
          <w:ilvl w:val="0"/>
          <w:numId w:val="22"/>
        </w:numPr>
        <w:spacing w:before="100" w:beforeAutospacing="1" w:after="100" w:afterAutospacing="1"/>
        <w:rPr>
          <w:del w:id="237" w:author="Knox, Amy [USA]" w:date="2019-06-06T16:33:00Z"/>
          <w:rFonts w:ascii="Segoe UI" w:eastAsia="Times New Roman" w:hAnsi="Segoe UI" w:cs="Segoe UI"/>
          <w:color w:val="24292E"/>
        </w:rPr>
      </w:pPr>
      <w:del w:id="238" w:author="Knox, Amy [USA]" w:date="2019-06-06T16:33:00Z">
        <w:r w:rsidRPr="003F7CE5" w:rsidDel="00EB727A">
          <w:rPr>
            <w:rFonts w:ascii="Segoe UI" w:eastAsia="Times New Roman" w:hAnsi="Segoe UI" w:cs="Segoe UI"/>
            <w:color w:val="24292E"/>
          </w:rPr>
          <w:delText>What are your thoughts on the contents of the cards?</w:delText>
        </w:r>
      </w:del>
    </w:p>
    <w:p w14:paraId="4854C82E" w14:textId="753A1333" w:rsidR="003F7CE5" w:rsidRPr="003F7CE5" w:rsidDel="00EB727A" w:rsidRDefault="003F7CE5" w:rsidP="003F7CE5">
      <w:pPr>
        <w:numPr>
          <w:ilvl w:val="0"/>
          <w:numId w:val="22"/>
        </w:numPr>
        <w:spacing w:before="60" w:after="100" w:afterAutospacing="1"/>
        <w:rPr>
          <w:del w:id="239" w:author="Knox, Amy [USA]" w:date="2019-06-06T16:33:00Z"/>
          <w:rFonts w:ascii="Segoe UI" w:eastAsia="Times New Roman" w:hAnsi="Segoe UI" w:cs="Segoe UI"/>
          <w:color w:val="24292E"/>
        </w:rPr>
      </w:pPr>
      <w:del w:id="240" w:author="Knox, Amy [USA]" w:date="2019-06-06T16:33:00Z">
        <w:r w:rsidRPr="003F7CE5" w:rsidDel="00EB727A">
          <w:rPr>
            <w:rFonts w:ascii="Segoe UI" w:eastAsia="Times New Roman" w:hAnsi="Segoe UI" w:cs="Segoe UI"/>
            <w:color w:val="24292E"/>
          </w:rPr>
          <w:delText>Why do you imagine the tuition on each card is displayed as a range?</w:delText>
        </w:r>
      </w:del>
    </w:p>
    <w:p w14:paraId="77906413" w14:textId="1767304A" w:rsidR="003F7CE5" w:rsidRPr="003F7CE5" w:rsidDel="00EB727A" w:rsidRDefault="003F7CE5" w:rsidP="003F7CE5">
      <w:pPr>
        <w:numPr>
          <w:ilvl w:val="0"/>
          <w:numId w:val="22"/>
        </w:numPr>
        <w:spacing w:before="60" w:after="100" w:afterAutospacing="1"/>
        <w:rPr>
          <w:del w:id="241" w:author="Knox, Amy [USA]" w:date="2019-06-06T16:33:00Z"/>
          <w:rFonts w:ascii="Segoe UI" w:eastAsia="Times New Roman" w:hAnsi="Segoe UI" w:cs="Segoe UI"/>
          <w:color w:val="24292E"/>
        </w:rPr>
      </w:pPr>
      <w:del w:id="242" w:author="Knox, Amy [USA]" w:date="2019-06-06T16:33:00Z">
        <w:r w:rsidRPr="003F7CE5" w:rsidDel="00EB727A">
          <w:rPr>
            <w:rFonts w:ascii="Segoe UI" w:eastAsia="Times New Roman" w:hAnsi="Segoe UI" w:cs="Segoe UI"/>
            <w:color w:val="24292E"/>
          </w:rPr>
          <w:delText>What thoughts or questions do you have about the questions on the left side of the page?</w:delText>
        </w:r>
      </w:del>
    </w:p>
    <w:p w14:paraId="795C2529" w14:textId="00F35C96" w:rsidR="003F7CE5" w:rsidRPr="003F7CE5" w:rsidDel="00EB727A" w:rsidRDefault="003F7CE5" w:rsidP="003F7CE5">
      <w:pPr>
        <w:numPr>
          <w:ilvl w:val="0"/>
          <w:numId w:val="22"/>
        </w:numPr>
        <w:spacing w:before="60" w:after="100" w:afterAutospacing="1"/>
        <w:rPr>
          <w:del w:id="243" w:author="Knox, Amy [USA]" w:date="2019-06-06T16:33:00Z"/>
          <w:rFonts w:ascii="Segoe UI" w:eastAsia="Times New Roman" w:hAnsi="Segoe UI" w:cs="Segoe UI"/>
          <w:color w:val="24292E"/>
        </w:rPr>
      </w:pPr>
      <w:del w:id="244" w:author="Knox, Amy [USA]" w:date="2019-06-06T16:33:00Z">
        <w:r w:rsidRPr="003F7CE5" w:rsidDel="00EB727A">
          <w:rPr>
            <w:rFonts w:ascii="Segoe UI" w:eastAsia="Times New Roman" w:hAnsi="Segoe UI" w:cs="Segoe UI"/>
            <w:color w:val="24292E"/>
          </w:rPr>
          <w:delText>How did the information on this page contribute to your selection of a school?</w:delText>
        </w:r>
      </w:del>
    </w:p>
    <w:p w14:paraId="5F0A8443" w14:textId="3E16ABB9" w:rsidR="003F7CE5" w:rsidRPr="003F7CE5" w:rsidDel="00EB727A" w:rsidRDefault="003F7CE5" w:rsidP="003F7CE5">
      <w:pPr>
        <w:numPr>
          <w:ilvl w:val="0"/>
          <w:numId w:val="22"/>
        </w:numPr>
        <w:spacing w:before="60" w:after="100" w:afterAutospacing="1"/>
        <w:rPr>
          <w:del w:id="245" w:author="Knox, Amy [USA]" w:date="2019-06-06T16:33:00Z"/>
          <w:rFonts w:ascii="Segoe UI" w:eastAsia="Times New Roman" w:hAnsi="Segoe UI" w:cs="Segoe UI"/>
          <w:color w:val="24292E"/>
        </w:rPr>
      </w:pPr>
      <w:del w:id="246" w:author="Knox, Amy [USA]" w:date="2019-06-06T16:33:00Z">
        <w:r w:rsidRPr="003F7CE5" w:rsidDel="00EB727A">
          <w:rPr>
            <w:rFonts w:ascii="Segoe UI" w:eastAsia="Times New Roman" w:hAnsi="Segoe UI" w:cs="Segoe UI"/>
            <w:color w:val="24292E"/>
          </w:rPr>
          <w:delText>How would you be interested in narrowing down the list of training providers?</w:delText>
        </w:r>
      </w:del>
    </w:p>
    <w:p w14:paraId="3180ED9C" w14:textId="103A7177" w:rsidR="003F7CE5" w:rsidRPr="003F7CE5" w:rsidDel="00EB727A" w:rsidRDefault="003F7CE5" w:rsidP="003F7CE5">
      <w:pPr>
        <w:numPr>
          <w:ilvl w:val="0"/>
          <w:numId w:val="22"/>
        </w:numPr>
        <w:spacing w:before="60" w:after="100" w:afterAutospacing="1"/>
        <w:rPr>
          <w:del w:id="247" w:author="Knox, Amy [USA]" w:date="2019-06-06T16:33:00Z"/>
          <w:rFonts w:ascii="Segoe UI" w:eastAsia="Times New Roman" w:hAnsi="Segoe UI" w:cs="Segoe UI"/>
          <w:color w:val="24292E"/>
        </w:rPr>
      </w:pPr>
      <w:del w:id="248" w:author="Knox, Amy [USA]" w:date="2019-06-06T16:33:00Z">
        <w:r w:rsidRPr="003F7CE5" w:rsidDel="00EB727A">
          <w:rPr>
            <w:rFonts w:ascii="Segoe UI" w:eastAsia="Times New Roman" w:hAnsi="Segoe UI" w:cs="Segoe UI"/>
            <w:color w:val="24292E"/>
          </w:rPr>
          <w:delText>In your mind, what is the difference between a school and a training provider?</w:delText>
        </w:r>
      </w:del>
    </w:p>
    <w:p w14:paraId="3A284965" w14:textId="3276B321" w:rsidR="003F7CE5" w:rsidRPr="003F7CE5" w:rsidDel="00EB727A" w:rsidRDefault="003F7CE5" w:rsidP="003F7CE5">
      <w:pPr>
        <w:spacing w:before="360" w:after="240"/>
        <w:outlineLvl w:val="3"/>
        <w:rPr>
          <w:del w:id="249" w:author="Knox, Amy [USA]" w:date="2019-06-06T16:33:00Z"/>
          <w:rFonts w:ascii="Segoe UI" w:eastAsia="Times New Roman" w:hAnsi="Segoe UI" w:cs="Segoe UI"/>
          <w:b/>
          <w:bCs/>
          <w:color w:val="24292E"/>
        </w:rPr>
      </w:pPr>
      <w:del w:id="250" w:author="Knox, Amy [USA]" w:date="2019-06-06T16:33:00Z">
        <w:r w:rsidRPr="003F7CE5" w:rsidDel="00EB727A">
          <w:rPr>
            <w:rFonts w:ascii="Segoe UI" w:eastAsia="Times New Roman" w:hAnsi="Segoe UI" w:cs="Segoe UI"/>
            <w:b/>
            <w:bCs/>
            <w:color w:val="24292E"/>
          </w:rPr>
          <w:delText>Landing Page</w:delText>
        </w:r>
      </w:del>
    </w:p>
    <w:p w14:paraId="36948BB9" w14:textId="7984F1C3" w:rsidR="003F7CE5" w:rsidRPr="003F7CE5" w:rsidDel="00EB727A" w:rsidRDefault="003F7CE5" w:rsidP="003F7CE5">
      <w:pPr>
        <w:numPr>
          <w:ilvl w:val="0"/>
          <w:numId w:val="23"/>
        </w:numPr>
        <w:spacing w:before="100" w:beforeAutospacing="1" w:after="100" w:afterAutospacing="1"/>
        <w:rPr>
          <w:del w:id="251" w:author="Knox, Amy [USA]" w:date="2019-06-06T16:33:00Z"/>
          <w:rFonts w:ascii="Segoe UI" w:eastAsia="Times New Roman" w:hAnsi="Segoe UI" w:cs="Segoe UI"/>
          <w:color w:val="24292E"/>
        </w:rPr>
      </w:pPr>
      <w:del w:id="252" w:author="Knox, Amy [USA]" w:date="2019-06-06T16:33:00Z">
        <w:r w:rsidRPr="003F7CE5" w:rsidDel="00EB727A">
          <w:rPr>
            <w:rFonts w:ascii="Segoe UI" w:eastAsia="Times New Roman" w:hAnsi="Segoe UI" w:cs="Segoe UI"/>
            <w:color w:val="24292E"/>
          </w:rPr>
          <w:delText>What thoughts or questions do you have regarding the questions on this page? [Observe whether the user thinks to select 'VET TEC'.] [Observe to see if they notice that the search filter disappears when they select VET TEC]</w:delText>
        </w:r>
      </w:del>
    </w:p>
    <w:p w14:paraId="7BC0FE7D" w14:textId="1A325C4D" w:rsidR="003F7CE5" w:rsidRPr="003F7CE5" w:rsidDel="00EB727A" w:rsidRDefault="003F7CE5" w:rsidP="003F7CE5">
      <w:pPr>
        <w:spacing w:before="360" w:after="240"/>
        <w:outlineLvl w:val="2"/>
        <w:rPr>
          <w:del w:id="253" w:author="Knox, Amy [USA]" w:date="2019-06-06T16:33:00Z"/>
          <w:rFonts w:ascii="Segoe UI" w:eastAsia="Times New Roman" w:hAnsi="Segoe UI" w:cs="Segoe UI"/>
          <w:b/>
          <w:bCs/>
          <w:color w:val="24292E"/>
          <w:sz w:val="30"/>
          <w:szCs w:val="30"/>
        </w:rPr>
      </w:pPr>
      <w:del w:id="254" w:author="Knox, Amy [USA]" w:date="2019-06-06T16:33:00Z">
        <w:r w:rsidRPr="003F7CE5" w:rsidDel="00EB727A">
          <w:rPr>
            <w:rFonts w:ascii="Segoe UI" w:eastAsia="Times New Roman" w:hAnsi="Segoe UI" w:cs="Segoe UI"/>
            <w:b/>
            <w:bCs/>
            <w:color w:val="24292E"/>
            <w:sz w:val="30"/>
            <w:szCs w:val="30"/>
          </w:rPr>
          <w:delText>Scenario #3 (5 minutes)</w:delText>
        </w:r>
      </w:del>
    </w:p>
    <w:p w14:paraId="35EFE9C9" w14:textId="4F029AFE" w:rsidR="003F7CE5" w:rsidRPr="003F7CE5" w:rsidDel="00EB727A" w:rsidRDefault="003F7CE5" w:rsidP="003F7CE5">
      <w:pPr>
        <w:spacing w:after="240"/>
        <w:rPr>
          <w:del w:id="255" w:author="Knox, Amy [USA]" w:date="2019-06-06T16:33:00Z"/>
          <w:rFonts w:ascii="Segoe UI" w:eastAsia="Times New Roman" w:hAnsi="Segoe UI" w:cs="Segoe UI"/>
          <w:color w:val="24292E"/>
        </w:rPr>
      </w:pPr>
      <w:del w:id="256" w:author="Knox, Amy [USA]" w:date="2019-06-06T16:33:00Z">
        <w:r w:rsidRPr="003F7CE5" w:rsidDel="00EB727A">
          <w:rPr>
            <w:rFonts w:ascii="Segoe UI" w:eastAsia="Times New Roman" w:hAnsi="Segoe UI" w:cs="Segoe UI"/>
            <w:color w:val="24292E"/>
          </w:rPr>
          <w:delText>Let say you're interested in taking classes through Zoom Technologies. How would you learn about the courses they offer?</w:delText>
        </w:r>
      </w:del>
    </w:p>
    <w:p w14:paraId="4FE89EE8" w14:textId="69BDAB87" w:rsidR="003F7CE5" w:rsidRPr="003F7CE5" w:rsidDel="00EB727A" w:rsidRDefault="003F7CE5" w:rsidP="003F7CE5">
      <w:pPr>
        <w:spacing w:after="240"/>
        <w:rPr>
          <w:del w:id="257" w:author="Knox, Amy [USA]" w:date="2019-06-06T16:33:00Z"/>
          <w:rFonts w:ascii="Segoe UI" w:eastAsia="Times New Roman" w:hAnsi="Segoe UI" w:cs="Segoe UI"/>
          <w:color w:val="24292E"/>
        </w:rPr>
      </w:pPr>
      <w:del w:id="258" w:author="Knox, Amy [USA]" w:date="2019-06-06T16:33:00Z">
        <w:r w:rsidRPr="003F7CE5" w:rsidDel="00EB727A">
          <w:rPr>
            <w:rFonts w:ascii="Segoe UI" w:eastAsia="Times New Roman" w:hAnsi="Segoe UI" w:cs="Segoe UI"/>
            <w:i/>
            <w:iCs/>
            <w:color w:val="24292E"/>
          </w:rPr>
          <w:delText>[After the participant has explored the prototype and shared thoughts aloud.]</w:delText>
        </w:r>
      </w:del>
    </w:p>
    <w:p w14:paraId="2A2510C9" w14:textId="046E9315" w:rsidR="003F7CE5" w:rsidRPr="003F7CE5" w:rsidDel="00EB727A" w:rsidRDefault="003F7CE5" w:rsidP="003F7CE5">
      <w:pPr>
        <w:spacing w:before="360" w:after="240"/>
        <w:outlineLvl w:val="2"/>
        <w:rPr>
          <w:del w:id="259" w:author="Knox, Amy [USA]" w:date="2019-06-06T16:33:00Z"/>
          <w:rFonts w:ascii="Segoe UI" w:eastAsia="Times New Roman" w:hAnsi="Segoe UI" w:cs="Segoe UI"/>
          <w:b/>
          <w:bCs/>
          <w:color w:val="24292E"/>
          <w:sz w:val="30"/>
          <w:szCs w:val="30"/>
        </w:rPr>
      </w:pPr>
      <w:del w:id="260" w:author="Knox, Amy [USA]" w:date="2019-06-06T16:33:00Z">
        <w:r w:rsidRPr="003F7CE5" w:rsidDel="00EB727A">
          <w:rPr>
            <w:rFonts w:ascii="Segoe UI" w:eastAsia="Times New Roman" w:hAnsi="Segoe UI" w:cs="Segoe UI"/>
            <w:b/>
            <w:bCs/>
            <w:color w:val="24292E"/>
            <w:sz w:val="30"/>
            <w:szCs w:val="30"/>
          </w:rPr>
          <w:delText>Follow up questions</w:delText>
        </w:r>
      </w:del>
    </w:p>
    <w:p w14:paraId="6B01B513" w14:textId="6090CA0C" w:rsidR="003F7CE5" w:rsidRPr="003F7CE5" w:rsidDel="00EB727A" w:rsidRDefault="003F7CE5" w:rsidP="003F7CE5">
      <w:pPr>
        <w:numPr>
          <w:ilvl w:val="0"/>
          <w:numId w:val="24"/>
        </w:numPr>
        <w:spacing w:before="100" w:beforeAutospacing="1" w:after="100" w:afterAutospacing="1"/>
        <w:rPr>
          <w:del w:id="261" w:author="Knox, Amy [USA]" w:date="2019-06-06T16:33:00Z"/>
          <w:rFonts w:ascii="Segoe UI" w:eastAsia="Times New Roman" w:hAnsi="Segoe UI" w:cs="Segoe UI"/>
          <w:color w:val="24292E"/>
        </w:rPr>
      </w:pPr>
      <w:del w:id="262" w:author="Knox, Amy [USA]" w:date="2019-06-06T16:33:00Z">
        <w:r w:rsidRPr="003F7CE5" w:rsidDel="00EB727A">
          <w:rPr>
            <w:rFonts w:ascii="Segoe UI" w:eastAsia="Times New Roman" w:hAnsi="Segoe UI" w:cs="Segoe UI"/>
            <w:color w:val="24292E"/>
          </w:rPr>
          <w:delText>What thoughts or questions do you have about finding information on programs that are not listed in the comparison tool?</w:delText>
        </w:r>
      </w:del>
    </w:p>
    <w:p w14:paraId="3B8C93BD" w14:textId="0B22E3F3" w:rsidR="003F7CE5" w:rsidRPr="003F7CE5" w:rsidDel="00EB727A" w:rsidRDefault="003F7CE5" w:rsidP="003F7CE5">
      <w:pPr>
        <w:spacing w:before="360" w:after="240"/>
        <w:outlineLvl w:val="2"/>
        <w:rPr>
          <w:del w:id="263" w:author="Knox, Amy [USA]" w:date="2019-06-06T16:33:00Z"/>
          <w:rFonts w:ascii="Segoe UI" w:eastAsia="Times New Roman" w:hAnsi="Segoe UI" w:cs="Segoe UI"/>
          <w:b/>
          <w:bCs/>
          <w:color w:val="24292E"/>
          <w:sz w:val="30"/>
          <w:szCs w:val="30"/>
        </w:rPr>
      </w:pPr>
      <w:del w:id="264" w:author="Knox, Amy [USA]" w:date="2019-06-06T16:33:00Z">
        <w:r w:rsidRPr="003F7CE5" w:rsidDel="00EB727A">
          <w:rPr>
            <w:rFonts w:ascii="Segoe UI" w:eastAsia="Times New Roman" w:hAnsi="Segoe UI" w:cs="Segoe UI"/>
            <w:b/>
            <w:bCs/>
            <w:color w:val="24292E"/>
            <w:sz w:val="30"/>
            <w:szCs w:val="30"/>
          </w:rPr>
          <w:delText>Post-Task Interview (5 minutes)</w:delText>
        </w:r>
      </w:del>
    </w:p>
    <w:p w14:paraId="1B0C7AA0" w14:textId="2455D5C3" w:rsidR="003F7CE5" w:rsidRPr="003F7CE5" w:rsidDel="00EB727A" w:rsidRDefault="003F7CE5" w:rsidP="003F7CE5">
      <w:pPr>
        <w:spacing w:after="240"/>
        <w:rPr>
          <w:del w:id="265" w:author="Knox, Amy [USA]" w:date="2019-06-06T16:33:00Z"/>
          <w:rFonts w:ascii="Segoe UI" w:eastAsia="Times New Roman" w:hAnsi="Segoe UI" w:cs="Segoe UI"/>
          <w:color w:val="24292E"/>
        </w:rPr>
      </w:pPr>
      <w:del w:id="266" w:author="Knox, Amy [USA]" w:date="2019-06-06T16:33:00Z">
        <w:r w:rsidRPr="003F7CE5" w:rsidDel="00EB727A">
          <w:rPr>
            <w:rFonts w:ascii="Segoe UI" w:eastAsia="Times New Roman" w:hAnsi="Segoe UI" w:cs="Segoe UI"/>
            <w:color w:val="24292E"/>
          </w:rPr>
          <w:delText>Now that you’ve had a chance to explore the site, I have a few final questions for you.</w:delText>
        </w:r>
      </w:del>
    </w:p>
    <w:p w14:paraId="48C9121C" w14:textId="6774A494" w:rsidR="003F7CE5" w:rsidRPr="003F7CE5" w:rsidDel="00EB727A" w:rsidRDefault="003F7CE5" w:rsidP="003F7CE5">
      <w:pPr>
        <w:numPr>
          <w:ilvl w:val="0"/>
          <w:numId w:val="25"/>
        </w:numPr>
        <w:spacing w:before="100" w:beforeAutospacing="1" w:after="100" w:afterAutospacing="1"/>
        <w:rPr>
          <w:del w:id="267" w:author="Knox, Amy [USA]" w:date="2019-06-06T16:33:00Z"/>
          <w:rFonts w:ascii="Segoe UI" w:eastAsia="Times New Roman" w:hAnsi="Segoe UI" w:cs="Segoe UI"/>
          <w:color w:val="24292E"/>
        </w:rPr>
      </w:pPr>
      <w:del w:id="268" w:author="Knox, Amy [USA]" w:date="2019-06-06T16:33:00Z">
        <w:r w:rsidRPr="003F7CE5" w:rsidDel="00EB727A">
          <w:rPr>
            <w:rFonts w:ascii="Segoe UI" w:eastAsia="Times New Roman" w:hAnsi="Segoe UI" w:cs="Segoe UI"/>
            <w:color w:val="24292E"/>
          </w:rPr>
          <w:delText>What are your general impressions of finding information about VET TEC providers and programs in the GI Bill Comparison Tool?</w:delText>
        </w:r>
      </w:del>
    </w:p>
    <w:p w14:paraId="64C888AC" w14:textId="61844476" w:rsidR="003F7CE5" w:rsidRPr="003F7CE5" w:rsidDel="00EB727A" w:rsidRDefault="003F7CE5" w:rsidP="003F7CE5">
      <w:pPr>
        <w:numPr>
          <w:ilvl w:val="0"/>
          <w:numId w:val="25"/>
        </w:numPr>
        <w:spacing w:before="60" w:after="100" w:afterAutospacing="1"/>
        <w:rPr>
          <w:del w:id="269" w:author="Knox, Amy [USA]" w:date="2019-06-06T16:33:00Z"/>
          <w:rFonts w:ascii="Segoe UI" w:eastAsia="Times New Roman" w:hAnsi="Segoe UI" w:cs="Segoe UI"/>
          <w:color w:val="24292E"/>
        </w:rPr>
      </w:pPr>
      <w:del w:id="270" w:author="Knox, Amy [USA]" w:date="2019-06-06T16:33:00Z">
        <w:r w:rsidRPr="003F7CE5" w:rsidDel="00EB727A">
          <w:rPr>
            <w:rFonts w:ascii="Segoe UI" w:eastAsia="Times New Roman" w:hAnsi="Segoe UI" w:cs="Segoe UI"/>
            <w:color w:val="24292E"/>
          </w:rPr>
          <w:delText>What additional enhancements or features would you recommend to improve the overall usefulness of this site?</w:delText>
        </w:r>
      </w:del>
    </w:p>
    <w:p w14:paraId="5C59EBB1" w14:textId="23ACD197" w:rsidR="003F7CE5" w:rsidRPr="003F7CE5" w:rsidDel="00EB727A" w:rsidRDefault="009E307D" w:rsidP="003F7CE5">
      <w:pPr>
        <w:numPr>
          <w:ilvl w:val="0"/>
          <w:numId w:val="25"/>
        </w:numPr>
        <w:spacing w:before="60" w:after="100" w:afterAutospacing="1"/>
        <w:rPr>
          <w:del w:id="271" w:author="Knox, Amy [USA]" w:date="2019-06-06T16:33:00Z"/>
          <w:rFonts w:ascii="Segoe UI" w:eastAsia="Times New Roman" w:hAnsi="Segoe UI" w:cs="Segoe UI"/>
          <w:color w:val="24292E"/>
        </w:rPr>
      </w:pPr>
      <w:del w:id="272" w:author="Knox, Amy [USA]" w:date="2019-06-06T16:33:00Z">
        <w:r w:rsidDel="00EB727A">
          <w:rPr>
            <w:rFonts w:ascii="Segoe UI" w:eastAsia="Times New Roman" w:hAnsi="Segoe UI" w:cs="Segoe UI"/>
            <w:color w:val="24292E"/>
          </w:rPr>
          <w:delText>H</w:delText>
        </w:r>
        <w:r w:rsidR="003F7CE5" w:rsidRPr="003F7CE5" w:rsidDel="00EB727A">
          <w:rPr>
            <w:rFonts w:ascii="Segoe UI" w:eastAsia="Times New Roman" w:hAnsi="Segoe UI" w:cs="Segoe UI"/>
            <w:color w:val="24292E"/>
          </w:rPr>
          <w:delText>ow likely are you to use the GI Bill Comparison Tool in real life?</w:delText>
        </w:r>
      </w:del>
    </w:p>
    <w:p w14:paraId="0A7F1C57" w14:textId="67D1C1A3" w:rsidR="003F7CE5" w:rsidRPr="003F7CE5" w:rsidDel="00EB727A" w:rsidRDefault="003F7CE5" w:rsidP="003F7CE5">
      <w:pPr>
        <w:numPr>
          <w:ilvl w:val="0"/>
          <w:numId w:val="25"/>
        </w:numPr>
        <w:spacing w:before="60" w:after="100" w:afterAutospacing="1"/>
        <w:rPr>
          <w:del w:id="273" w:author="Knox, Amy [USA]" w:date="2019-06-06T16:33:00Z"/>
          <w:rFonts w:ascii="Segoe UI" w:eastAsia="Times New Roman" w:hAnsi="Segoe UI" w:cs="Segoe UI"/>
          <w:color w:val="24292E"/>
        </w:rPr>
      </w:pPr>
      <w:del w:id="274" w:author="Knox, Amy [USA]" w:date="2019-06-06T16:33:00Z">
        <w:r w:rsidRPr="003F7CE5" w:rsidDel="00EB727A">
          <w:rPr>
            <w:rFonts w:ascii="Segoe UI" w:eastAsia="Times New Roman" w:hAnsi="Segoe UI" w:cs="Segoe UI"/>
            <w:color w:val="24292E"/>
          </w:rPr>
          <w:delText>T</w:delText>
        </w:r>
        <w:r w:rsidR="00890513" w:rsidDel="00EB727A">
          <w:rPr>
            <w:rFonts w:ascii="Segoe UI" w:eastAsia="Times New Roman" w:hAnsi="Segoe UI" w:cs="Segoe UI"/>
            <w:color w:val="24292E"/>
          </w:rPr>
          <w:delText>h</w:delText>
        </w:r>
        <w:r w:rsidRPr="003F7CE5" w:rsidDel="00EB727A">
          <w:rPr>
            <w:rFonts w:ascii="Segoe UI" w:eastAsia="Times New Roman" w:hAnsi="Segoe UI" w:cs="Segoe UI"/>
            <w:color w:val="24292E"/>
          </w:rPr>
          <w:delText>inking about how you typically behave, would you be most likely to use the GIBCT on a desktop, tablet or phone?</w:delText>
        </w:r>
      </w:del>
    </w:p>
    <w:p w14:paraId="496EEE54" w14:textId="6081C58A" w:rsidR="003F7CE5" w:rsidRPr="003F7CE5" w:rsidDel="00EB727A" w:rsidRDefault="003F7CE5" w:rsidP="003F7CE5">
      <w:pPr>
        <w:numPr>
          <w:ilvl w:val="0"/>
          <w:numId w:val="25"/>
        </w:numPr>
        <w:spacing w:before="60" w:after="100" w:afterAutospacing="1"/>
        <w:rPr>
          <w:del w:id="275" w:author="Knox, Amy [USA]" w:date="2019-06-06T16:33:00Z"/>
          <w:rFonts w:ascii="Segoe UI" w:eastAsia="Times New Roman" w:hAnsi="Segoe UI" w:cs="Segoe UI"/>
          <w:color w:val="24292E"/>
        </w:rPr>
      </w:pPr>
      <w:del w:id="276" w:author="Knox, Amy [USA]" w:date="2019-06-06T16:33:00Z">
        <w:r w:rsidRPr="003F7CE5" w:rsidDel="00EB727A">
          <w:rPr>
            <w:rFonts w:ascii="Segoe UI" w:eastAsia="Times New Roman" w:hAnsi="Segoe UI" w:cs="Segoe UI"/>
            <w:color w:val="24292E"/>
          </w:rPr>
          <w:delText>Do you have any additional thoughts or comments you'd like to share?</w:delText>
        </w:r>
      </w:del>
    </w:p>
    <w:p w14:paraId="3FB9DEC0" w14:textId="7FFE1748" w:rsidR="003F7CE5" w:rsidRPr="003F7CE5" w:rsidDel="00EB727A" w:rsidRDefault="003F7CE5" w:rsidP="003F7CE5">
      <w:pPr>
        <w:spacing w:before="360" w:after="240"/>
        <w:outlineLvl w:val="2"/>
        <w:rPr>
          <w:del w:id="277" w:author="Knox, Amy [USA]" w:date="2019-06-06T16:33:00Z"/>
          <w:rFonts w:ascii="Segoe UI" w:eastAsia="Times New Roman" w:hAnsi="Segoe UI" w:cs="Segoe UI"/>
          <w:b/>
          <w:bCs/>
          <w:color w:val="24292E"/>
          <w:sz w:val="30"/>
          <w:szCs w:val="30"/>
        </w:rPr>
      </w:pPr>
      <w:del w:id="278" w:author="Knox, Amy [USA]" w:date="2019-06-06T16:33:00Z">
        <w:r w:rsidRPr="003F7CE5" w:rsidDel="00EB727A">
          <w:rPr>
            <w:rFonts w:ascii="Segoe UI" w:eastAsia="Times New Roman" w:hAnsi="Segoe UI" w:cs="Segoe UI"/>
            <w:b/>
            <w:bCs/>
            <w:color w:val="24292E"/>
            <w:sz w:val="30"/>
            <w:szCs w:val="30"/>
          </w:rPr>
          <w:delText>Thank-You and Closing</w:delText>
        </w:r>
      </w:del>
    </w:p>
    <w:p w14:paraId="58A33FD2" w14:textId="34AE42F9" w:rsidR="003F7CE5" w:rsidRPr="003F7CE5" w:rsidDel="00EB727A" w:rsidRDefault="003F7CE5" w:rsidP="003F7CE5">
      <w:pPr>
        <w:spacing w:after="240"/>
        <w:rPr>
          <w:del w:id="279" w:author="Knox, Amy [USA]" w:date="2019-06-06T16:33:00Z"/>
          <w:rFonts w:ascii="Segoe UI" w:eastAsia="Times New Roman" w:hAnsi="Segoe UI" w:cs="Segoe UI"/>
          <w:color w:val="24292E"/>
        </w:rPr>
      </w:pPr>
      <w:del w:id="280" w:author="Knox, Amy [USA]" w:date="2019-06-06T16:33:00Z">
        <w:r w:rsidRPr="003F7CE5" w:rsidDel="00EB727A">
          <w:rPr>
            <w:rFonts w:ascii="Segoe UI" w:eastAsia="Times New Roman" w:hAnsi="Segoe UI" w:cs="Segoe UI"/>
            <w:i/>
            <w:iCs/>
            <w:color w:val="24292E"/>
          </w:rPr>
          <w:delText>[The moderator concludes each session by thanking the participant for their time and for offering his/her opinions and suggestions.]</w:delText>
        </w:r>
      </w:del>
    </w:p>
    <w:p w14:paraId="09D42D7D" w14:textId="2E759C2A" w:rsidR="003F7CE5" w:rsidRPr="003F7CE5" w:rsidDel="00EB727A" w:rsidRDefault="003F7CE5" w:rsidP="003F7CE5">
      <w:pPr>
        <w:spacing w:after="100" w:afterAutospacing="1"/>
        <w:rPr>
          <w:del w:id="281" w:author="Knox, Amy [USA]" w:date="2019-06-06T16:33:00Z"/>
          <w:rFonts w:ascii="Segoe UI" w:eastAsia="Times New Roman" w:hAnsi="Segoe UI" w:cs="Segoe UI"/>
          <w:color w:val="24292E"/>
        </w:rPr>
      </w:pPr>
      <w:del w:id="282" w:author="Knox, Amy [USA]" w:date="2019-06-06T16:33:00Z">
        <w:r w:rsidRPr="003F7CE5" w:rsidDel="00EB727A">
          <w:rPr>
            <w:rFonts w:ascii="Segoe UI" w:eastAsia="Times New Roman" w:hAnsi="Segoe UI" w:cs="Segoe UI"/>
            <w:color w:val="24292E"/>
          </w:rPr>
          <w:delText>Thank you very much for taking the time to give us your feedback today. We really appreciate your help!</w:delText>
        </w:r>
      </w:del>
    </w:p>
    <w:p w14:paraId="7D33F0CE" w14:textId="77777777" w:rsidR="000C0752" w:rsidRDefault="00EB727A"/>
    <w:sectPr w:rsidR="000C0752" w:rsidSect="001C07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2" w:author="Knox, Amy [USA]" w:date="2019-06-03T15:36:00Z" w:initials="KA[">
    <w:p w14:paraId="6EB60641" w14:textId="77777777" w:rsidR="00070BDB" w:rsidRDefault="00070BDB">
      <w:pPr>
        <w:pStyle w:val="CommentText"/>
      </w:pPr>
      <w:r>
        <w:rPr>
          <w:rStyle w:val="CommentReference"/>
        </w:rPr>
        <w:annotationRef/>
      </w:r>
      <w:r>
        <w:t>VET TEC pays to school</w:t>
      </w:r>
    </w:p>
    <w:p w14:paraId="21F7517F" w14:textId="234102F4" w:rsidR="00070BDB" w:rsidRDefault="00070BDB">
      <w:pPr>
        <w:pStyle w:val="CommentText"/>
      </w:pPr>
      <w:r>
        <w:t>VA pays to school</w:t>
      </w:r>
    </w:p>
  </w:comment>
  <w:comment w:id="153" w:author="Knox, Amy [USA]" w:date="2019-06-03T15:45:00Z" w:initials="KA[">
    <w:p w14:paraId="2AF9BF2F" w14:textId="0CBEB25B" w:rsidR="00953A0A" w:rsidRDefault="00953A0A">
      <w:pPr>
        <w:pStyle w:val="CommentText"/>
      </w:pPr>
      <w:r>
        <w:rPr>
          <w:rStyle w:val="CommentReference"/>
        </w:rPr>
        <w:annotationRef/>
      </w:r>
      <w:r>
        <w:t>Consider helper text that says “any books or other equipment that’s required for the course will be covered in the Tuition and Fees”</w:t>
      </w:r>
    </w:p>
  </w:comment>
  <w:comment w:id="177" w:author="Knox, Amy [USA]" w:date="2019-06-03T15:48:00Z" w:initials="KA[">
    <w:p w14:paraId="384EFF01" w14:textId="4D8C2AB0" w:rsidR="00953A0A" w:rsidRDefault="00953A0A">
      <w:pPr>
        <w:pStyle w:val="CommentText"/>
      </w:pPr>
      <w:r>
        <w:rPr>
          <w:rStyle w:val="CommentReference"/>
        </w:rPr>
        <w:annotationRef/>
      </w:r>
      <w:r>
        <w:t xml:space="preserve">TM: </w:t>
      </w:r>
      <w:r w:rsidR="009646F7">
        <w:t xml:space="preserve">Explain what the GIBCT does.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7517F" w15:done="0"/>
  <w15:commentEx w15:paraId="2AF9BF2F" w15:done="0"/>
  <w15:commentEx w15:paraId="384EFF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7517F" w16cid:durableId="209FBCFC"/>
  <w16cid:commentId w16cid:paraId="2AF9BF2F" w16cid:durableId="209FBF09"/>
  <w16cid:commentId w16cid:paraId="384EFF01" w16cid:durableId="209FBF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41863"/>
    <w:multiLevelType w:val="hybridMultilevel"/>
    <w:tmpl w:val="7B86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num>
  <w:num w:numId="4">
    <w:abstractNumId w:val="18"/>
  </w:num>
  <w:num w:numId="5">
    <w:abstractNumId w:val="4"/>
  </w:num>
  <w:num w:numId="6">
    <w:abstractNumId w:val="25"/>
  </w:num>
  <w:num w:numId="7">
    <w:abstractNumId w:val="0"/>
  </w:num>
  <w:num w:numId="8">
    <w:abstractNumId w:val="9"/>
  </w:num>
  <w:num w:numId="9">
    <w:abstractNumId w:val="14"/>
  </w:num>
  <w:num w:numId="10">
    <w:abstractNumId w:val="6"/>
  </w:num>
  <w:num w:numId="11">
    <w:abstractNumId w:val="5"/>
  </w:num>
  <w:num w:numId="12">
    <w:abstractNumId w:val="12"/>
  </w:num>
  <w:num w:numId="13">
    <w:abstractNumId w:val="1"/>
  </w:num>
  <w:num w:numId="14">
    <w:abstractNumId w:val="3"/>
  </w:num>
  <w:num w:numId="15">
    <w:abstractNumId w:val="21"/>
  </w:num>
  <w:num w:numId="16">
    <w:abstractNumId w:val="24"/>
  </w:num>
  <w:num w:numId="17">
    <w:abstractNumId w:val="23"/>
  </w:num>
  <w:num w:numId="18">
    <w:abstractNumId w:val="2"/>
  </w:num>
  <w:num w:numId="19">
    <w:abstractNumId w:val="22"/>
  </w:num>
  <w:num w:numId="20">
    <w:abstractNumId w:val="17"/>
  </w:num>
  <w:num w:numId="21">
    <w:abstractNumId w:val="15"/>
  </w:num>
  <w:num w:numId="22">
    <w:abstractNumId w:val="8"/>
  </w:num>
  <w:num w:numId="23">
    <w:abstractNumId w:val="11"/>
  </w:num>
  <w:num w:numId="24">
    <w:abstractNumId w:val="7"/>
  </w:num>
  <w:num w:numId="25">
    <w:abstractNumId w:val="19"/>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nox, Amy [USA]">
    <w15:presenceInfo w15:providerId="AD" w15:userId="S-1-5-21-1314303383-2379350573-4036118543-57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56D63"/>
    <w:rsid w:val="00070BDB"/>
    <w:rsid w:val="001C07D4"/>
    <w:rsid w:val="00277178"/>
    <w:rsid w:val="003521D8"/>
    <w:rsid w:val="003F1489"/>
    <w:rsid w:val="003F7CE5"/>
    <w:rsid w:val="004011D4"/>
    <w:rsid w:val="005679B4"/>
    <w:rsid w:val="00610FCB"/>
    <w:rsid w:val="00673744"/>
    <w:rsid w:val="00764EF8"/>
    <w:rsid w:val="00890513"/>
    <w:rsid w:val="00953A0A"/>
    <w:rsid w:val="009646F7"/>
    <w:rsid w:val="009E307D"/>
    <w:rsid w:val="00A96227"/>
    <w:rsid w:val="00AD0E06"/>
    <w:rsid w:val="00C1704B"/>
    <w:rsid w:val="00C62C63"/>
    <w:rsid w:val="00CE25E6"/>
    <w:rsid w:val="00D07309"/>
    <w:rsid w:val="00EB68F9"/>
    <w:rsid w:val="00EB727A"/>
    <w:rsid w:val="00ED6030"/>
    <w:rsid w:val="00EF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character" w:styleId="CommentReference">
    <w:name w:val="annotation reference"/>
    <w:basedOn w:val="DefaultParagraphFont"/>
    <w:uiPriority w:val="99"/>
    <w:semiHidden/>
    <w:unhideWhenUsed/>
    <w:rsid w:val="00070BDB"/>
    <w:rPr>
      <w:sz w:val="16"/>
      <w:szCs w:val="16"/>
    </w:rPr>
  </w:style>
  <w:style w:type="paragraph" w:styleId="CommentText">
    <w:name w:val="annotation text"/>
    <w:basedOn w:val="Normal"/>
    <w:link w:val="CommentTextChar"/>
    <w:uiPriority w:val="99"/>
    <w:semiHidden/>
    <w:unhideWhenUsed/>
    <w:rsid w:val="00070BDB"/>
    <w:rPr>
      <w:sz w:val="20"/>
      <w:szCs w:val="20"/>
    </w:rPr>
  </w:style>
  <w:style w:type="character" w:customStyle="1" w:styleId="CommentTextChar">
    <w:name w:val="Comment Text Char"/>
    <w:basedOn w:val="DefaultParagraphFont"/>
    <w:link w:val="CommentText"/>
    <w:uiPriority w:val="99"/>
    <w:semiHidden/>
    <w:rsid w:val="00070BDB"/>
    <w:rPr>
      <w:sz w:val="20"/>
      <w:szCs w:val="20"/>
    </w:rPr>
  </w:style>
  <w:style w:type="paragraph" w:styleId="CommentSubject">
    <w:name w:val="annotation subject"/>
    <w:basedOn w:val="CommentText"/>
    <w:next w:val="CommentText"/>
    <w:link w:val="CommentSubjectChar"/>
    <w:uiPriority w:val="99"/>
    <w:semiHidden/>
    <w:unhideWhenUsed/>
    <w:rsid w:val="00070BDB"/>
    <w:rPr>
      <w:b/>
      <w:bCs/>
    </w:rPr>
  </w:style>
  <w:style w:type="character" w:customStyle="1" w:styleId="CommentSubjectChar">
    <w:name w:val="Comment Subject Char"/>
    <w:basedOn w:val="CommentTextChar"/>
    <w:link w:val="CommentSubject"/>
    <w:uiPriority w:val="99"/>
    <w:semiHidden/>
    <w:rsid w:val="00070BDB"/>
    <w:rPr>
      <w:b/>
      <w:bCs/>
      <w:sz w:val="20"/>
      <w:szCs w:val="20"/>
    </w:rPr>
  </w:style>
  <w:style w:type="paragraph" w:styleId="BalloonText">
    <w:name w:val="Balloon Text"/>
    <w:basedOn w:val="Normal"/>
    <w:link w:val="BalloonTextChar"/>
    <w:uiPriority w:val="99"/>
    <w:semiHidden/>
    <w:unhideWhenUsed/>
    <w:rsid w:val="00070B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BDB"/>
    <w:rPr>
      <w:rFonts w:ascii="Segoe UI" w:hAnsi="Segoe UI" w:cs="Segoe UI"/>
      <w:sz w:val="18"/>
      <w:szCs w:val="18"/>
    </w:rPr>
  </w:style>
  <w:style w:type="paragraph" w:styleId="ListParagraph">
    <w:name w:val="List Paragraph"/>
    <w:basedOn w:val="Normal"/>
    <w:uiPriority w:val="34"/>
    <w:qFormat/>
    <w:rsid w:val="00EB7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vagov-content-pr-433.herokuapp.com/education/about-gi-bill-benefits/how-to-use-benefits/vettec-high-tech-progra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4</cp:revision>
  <dcterms:created xsi:type="dcterms:W3CDTF">2019-06-03T19:18:00Z</dcterms:created>
  <dcterms:modified xsi:type="dcterms:W3CDTF">2019-06-06T20:34:00Z</dcterms:modified>
</cp:coreProperties>
</file>