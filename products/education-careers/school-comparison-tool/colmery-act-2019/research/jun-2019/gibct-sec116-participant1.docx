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1FF6" w14:textId="77777777" w:rsidR="003F7CE5" w:rsidRPr="003F7CE5" w:rsidRDefault="003F7CE5" w:rsidP="003F7CE5">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3F7CE5">
        <w:rPr>
          <w:rFonts w:ascii="Segoe UI" w:eastAsia="Times New Roman" w:hAnsi="Segoe UI" w:cs="Segoe UI"/>
          <w:b/>
          <w:bCs/>
          <w:color w:val="24292E"/>
          <w:kern w:val="36"/>
          <w:sz w:val="48"/>
          <w:szCs w:val="48"/>
        </w:rPr>
        <w:t>GIBCT Colmery Act Sec 116 Veteran Discussion Script</w:t>
      </w:r>
    </w:p>
    <w:p w14:paraId="604EFA5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June 3, 2019</w:t>
      </w:r>
    </w:p>
    <w:p w14:paraId="50E754AB" w14:textId="49A1C61C" w:rsidR="003F7CE5" w:rsidRDefault="00626107" w:rsidP="003F7CE5">
      <w:pPr>
        <w:spacing w:before="360" w:after="240"/>
        <w:outlineLvl w:val="2"/>
        <w:rPr>
          <w:ins w:id="0" w:author="Knox, Amy [USA]" w:date="2019-06-06T16:28:00Z"/>
          <w:rFonts w:ascii="Segoe UI" w:eastAsia="Times New Roman" w:hAnsi="Segoe UI" w:cs="Segoe UI"/>
          <w:b/>
          <w:bCs/>
          <w:color w:val="24292E"/>
          <w:sz w:val="30"/>
          <w:szCs w:val="30"/>
        </w:rPr>
      </w:pPr>
      <w:ins w:id="1" w:author="Knox, Amy [USA]" w:date="2019-06-06T16:27:00Z">
        <w:r>
          <w:rPr>
            <w:rFonts w:ascii="Segoe UI" w:eastAsia="Times New Roman" w:hAnsi="Segoe UI" w:cs="Segoe UI"/>
            <w:b/>
            <w:bCs/>
            <w:color w:val="24292E"/>
            <w:sz w:val="30"/>
            <w:szCs w:val="30"/>
          </w:rPr>
          <w:t>Key Takeaways</w:t>
        </w:r>
      </w:ins>
      <w:del w:id="2" w:author="Knox, Amy [USA]" w:date="2019-06-06T16:27:00Z">
        <w:r w:rsidR="003F7CE5" w:rsidRPr="003F7CE5" w:rsidDel="00626107">
          <w:rPr>
            <w:rFonts w:ascii="Segoe UI" w:eastAsia="Times New Roman" w:hAnsi="Segoe UI" w:cs="Segoe UI"/>
            <w:b/>
            <w:bCs/>
            <w:color w:val="24292E"/>
            <w:sz w:val="30"/>
            <w:szCs w:val="30"/>
          </w:rPr>
          <w:delText>Welcome and Opening Remarks (5 minutes)</w:delText>
        </w:r>
      </w:del>
    </w:p>
    <w:p w14:paraId="5E3A0DB7" w14:textId="0B08AF78" w:rsidR="00626107" w:rsidRPr="00626107" w:rsidRDefault="00626107" w:rsidP="00626107">
      <w:pPr>
        <w:pStyle w:val="ListParagraph"/>
        <w:numPr>
          <w:ilvl w:val="0"/>
          <w:numId w:val="27"/>
        </w:numPr>
        <w:spacing w:before="360" w:after="240"/>
        <w:outlineLvl w:val="2"/>
        <w:rPr>
          <w:ins w:id="3" w:author="Knox, Amy [USA]" w:date="2019-06-06T16:28:00Z"/>
          <w:rFonts w:ascii="Segoe UI" w:eastAsia="Times New Roman" w:hAnsi="Segoe UI" w:cs="Segoe UI"/>
          <w:bCs/>
          <w:color w:val="24292E"/>
          <w:sz w:val="30"/>
          <w:szCs w:val="30"/>
          <w:rPrChange w:id="4" w:author="Knox, Amy [USA]" w:date="2019-06-06T16:30:00Z">
            <w:rPr>
              <w:ins w:id="5" w:author="Knox, Amy [USA]" w:date="2019-06-06T16:28:00Z"/>
            </w:rPr>
          </w:rPrChange>
        </w:rPr>
        <w:pPrChange w:id="6" w:author="Knox, Amy [USA]" w:date="2019-06-06T16:30:00Z">
          <w:pPr>
            <w:spacing w:before="360" w:after="240"/>
            <w:outlineLvl w:val="2"/>
          </w:pPr>
        </w:pPrChange>
      </w:pPr>
      <w:ins w:id="7" w:author="Knox, Amy [USA]" w:date="2019-06-06T16:28:00Z">
        <w:r w:rsidRPr="00626107">
          <w:rPr>
            <w:rFonts w:ascii="Segoe UI" w:eastAsia="Times New Roman" w:hAnsi="Segoe UI" w:cs="Segoe UI"/>
            <w:bCs/>
            <w:color w:val="24292E"/>
            <w:sz w:val="30"/>
            <w:szCs w:val="30"/>
            <w:rPrChange w:id="8" w:author="Knox, Amy [USA]" w:date="2019-06-06T16:30:00Z">
              <w:rPr/>
            </w:rPrChange>
          </w:rPr>
          <w:t>Wants the tool to be as simple as possible to use.</w:t>
        </w:r>
      </w:ins>
    </w:p>
    <w:p w14:paraId="67403D7F" w14:textId="58EF8E1A" w:rsidR="00626107" w:rsidRPr="00626107" w:rsidRDefault="00626107" w:rsidP="00626107">
      <w:pPr>
        <w:pStyle w:val="ListParagraph"/>
        <w:numPr>
          <w:ilvl w:val="0"/>
          <w:numId w:val="27"/>
        </w:numPr>
        <w:spacing w:before="360" w:after="240"/>
        <w:outlineLvl w:val="2"/>
        <w:rPr>
          <w:ins w:id="9" w:author="Knox, Amy [USA]" w:date="2019-06-06T16:30:00Z"/>
          <w:rFonts w:ascii="Segoe UI" w:eastAsia="Times New Roman" w:hAnsi="Segoe UI" w:cs="Segoe UI"/>
          <w:bCs/>
          <w:color w:val="24292E"/>
          <w:sz w:val="30"/>
          <w:szCs w:val="30"/>
          <w:rPrChange w:id="10" w:author="Knox, Amy [USA]" w:date="2019-06-06T16:30:00Z">
            <w:rPr>
              <w:ins w:id="11" w:author="Knox, Amy [USA]" w:date="2019-06-06T16:30:00Z"/>
            </w:rPr>
          </w:rPrChange>
        </w:rPr>
        <w:pPrChange w:id="12" w:author="Knox, Amy [USA]" w:date="2019-06-06T16:30:00Z">
          <w:pPr>
            <w:spacing w:before="360" w:after="240"/>
            <w:outlineLvl w:val="2"/>
          </w:pPr>
        </w:pPrChange>
      </w:pPr>
      <w:ins w:id="13" w:author="Knox, Amy [USA]" w:date="2019-06-06T16:28:00Z">
        <w:r w:rsidRPr="00626107">
          <w:rPr>
            <w:rFonts w:ascii="Segoe UI" w:eastAsia="Times New Roman" w:hAnsi="Segoe UI" w:cs="Segoe UI"/>
            <w:bCs/>
            <w:color w:val="24292E"/>
            <w:sz w:val="30"/>
            <w:szCs w:val="30"/>
            <w:rPrChange w:id="14" w:author="Knox, Amy [USA]" w:date="2019-06-06T16:30:00Z">
              <w:rPr/>
            </w:rPrChange>
          </w:rPr>
          <w:t>Has several question</w:t>
        </w:r>
      </w:ins>
      <w:ins w:id="15" w:author="Knox, Amy [USA]" w:date="2019-06-06T16:29:00Z">
        <w:r w:rsidRPr="00626107">
          <w:rPr>
            <w:rFonts w:ascii="Segoe UI" w:eastAsia="Times New Roman" w:hAnsi="Segoe UI" w:cs="Segoe UI"/>
            <w:bCs/>
            <w:color w:val="24292E"/>
            <w:sz w:val="30"/>
            <w:szCs w:val="30"/>
            <w:rPrChange w:id="16" w:author="Knox, Amy [USA]" w:date="2019-06-06T16:30:00Z">
              <w:rPr/>
            </w:rPrChange>
          </w:rPr>
          <w:t>s about the estimated b</w:t>
        </w:r>
      </w:ins>
      <w:ins w:id="17" w:author="Knox, Amy [USA]" w:date="2019-06-06T16:28:00Z">
        <w:r w:rsidRPr="00626107">
          <w:rPr>
            <w:rFonts w:ascii="Segoe UI" w:eastAsia="Times New Roman" w:hAnsi="Segoe UI" w:cs="Segoe UI"/>
            <w:bCs/>
            <w:color w:val="24292E"/>
            <w:sz w:val="30"/>
            <w:szCs w:val="30"/>
            <w:rPrChange w:id="18" w:author="Knox, Amy [USA]" w:date="2019-06-06T16:30:00Z">
              <w:rPr/>
            </w:rPrChange>
          </w:rPr>
          <w:t>enefits</w:t>
        </w:r>
      </w:ins>
      <w:ins w:id="19" w:author="Knox, Amy [USA]" w:date="2019-06-06T16:29:00Z">
        <w:r w:rsidRPr="00626107">
          <w:rPr>
            <w:rFonts w:ascii="Segoe UI" w:eastAsia="Times New Roman" w:hAnsi="Segoe UI" w:cs="Segoe UI"/>
            <w:bCs/>
            <w:color w:val="24292E"/>
            <w:sz w:val="30"/>
            <w:szCs w:val="30"/>
            <w:rPrChange w:id="20" w:author="Knox, Amy [USA]" w:date="2019-06-06T16:30:00Z">
              <w:rPr/>
            </w:rPrChange>
          </w:rPr>
          <w:t xml:space="preserve"> </w:t>
        </w:r>
      </w:ins>
      <w:proofErr w:type="gramStart"/>
      <w:ins w:id="21" w:author="Knox, Amy [USA]" w:date="2019-06-06T16:28:00Z">
        <w:r w:rsidRPr="00626107">
          <w:rPr>
            <w:rFonts w:ascii="Segoe UI" w:eastAsia="Times New Roman" w:hAnsi="Segoe UI" w:cs="Segoe UI"/>
            <w:bCs/>
            <w:color w:val="24292E"/>
            <w:sz w:val="30"/>
            <w:szCs w:val="30"/>
            <w:rPrChange w:id="22" w:author="Knox, Amy [USA]" w:date="2019-06-06T16:30:00Z">
              <w:rPr/>
            </w:rPrChange>
          </w:rPr>
          <w:t>panel</w:t>
        </w:r>
        <w:proofErr w:type="gramEnd"/>
        <w:r w:rsidRPr="00626107">
          <w:rPr>
            <w:rFonts w:ascii="Segoe UI" w:eastAsia="Times New Roman" w:hAnsi="Segoe UI" w:cs="Segoe UI"/>
            <w:bCs/>
            <w:color w:val="24292E"/>
            <w:sz w:val="30"/>
            <w:szCs w:val="30"/>
            <w:rPrChange w:id="23" w:author="Knox, Amy [USA]" w:date="2019-06-06T16:30:00Z">
              <w:rPr/>
            </w:rPrChange>
          </w:rPr>
          <w:t xml:space="preserve"> </w:t>
        </w:r>
      </w:ins>
    </w:p>
    <w:p w14:paraId="792B4E3D" w14:textId="624CA895" w:rsidR="00626107" w:rsidRPr="00626107" w:rsidRDefault="00626107" w:rsidP="00626107">
      <w:pPr>
        <w:pStyle w:val="ListParagraph"/>
        <w:numPr>
          <w:ilvl w:val="0"/>
          <w:numId w:val="27"/>
        </w:numPr>
        <w:spacing w:before="360" w:after="240"/>
        <w:outlineLvl w:val="2"/>
        <w:rPr>
          <w:ins w:id="24" w:author="Knox, Amy [USA]" w:date="2019-06-06T16:29:00Z"/>
          <w:rFonts w:ascii="Segoe UI" w:eastAsia="Times New Roman" w:hAnsi="Segoe UI" w:cs="Segoe UI"/>
          <w:bCs/>
          <w:color w:val="24292E"/>
          <w:sz w:val="30"/>
          <w:szCs w:val="30"/>
          <w:rPrChange w:id="25" w:author="Knox, Amy [USA]" w:date="2019-06-06T16:30:00Z">
            <w:rPr>
              <w:ins w:id="26" w:author="Knox, Amy [USA]" w:date="2019-06-06T16:29:00Z"/>
            </w:rPr>
          </w:rPrChange>
        </w:rPr>
        <w:pPrChange w:id="27" w:author="Knox, Amy [USA]" w:date="2019-06-06T16:30:00Z">
          <w:pPr>
            <w:spacing w:before="360" w:after="240"/>
            <w:outlineLvl w:val="2"/>
          </w:pPr>
        </w:pPrChange>
      </w:pPr>
      <w:ins w:id="28" w:author="Knox, Amy [USA]" w:date="2019-06-06T16:30:00Z">
        <w:r w:rsidRPr="00626107">
          <w:rPr>
            <w:rFonts w:ascii="Segoe UI" w:eastAsia="Times New Roman" w:hAnsi="Segoe UI" w:cs="Segoe UI"/>
            <w:bCs/>
            <w:color w:val="24292E"/>
            <w:sz w:val="30"/>
            <w:szCs w:val="30"/>
            <w:rPrChange w:id="29" w:author="Knox, Amy [USA]" w:date="2019-06-06T16:30:00Z">
              <w:rPr/>
            </w:rPrChange>
          </w:rPr>
          <w:t>Wants and expects to be able to use the application on a mobile phone “because I’m on it all the time”</w:t>
        </w:r>
      </w:ins>
    </w:p>
    <w:p w14:paraId="658DC7AA" w14:textId="77777777" w:rsidR="00626107" w:rsidRPr="003F7CE5" w:rsidRDefault="00626107" w:rsidP="003F7CE5">
      <w:pPr>
        <w:spacing w:before="360" w:after="240"/>
        <w:outlineLvl w:val="2"/>
        <w:rPr>
          <w:rFonts w:ascii="Segoe UI" w:eastAsia="Times New Roman" w:hAnsi="Segoe UI" w:cs="Segoe UI"/>
          <w:b/>
          <w:bCs/>
          <w:color w:val="24292E"/>
          <w:sz w:val="30"/>
          <w:szCs w:val="30"/>
        </w:rPr>
      </w:pPr>
      <w:bookmarkStart w:id="30" w:name="_GoBack"/>
      <w:bookmarkEnd w:id="30"/>
    </w:p>
    <w:p w14:paraId="55A7F544" w14:textId="38F5AB59" w:rsidR="003F7CE5" w:rsidRPr="003F7CE5" w:rsidDel="00626107" w:rsidRDefault="003F7CE5" w:rsidP="003F7CE5">
      <w:pPr>
        <w:spacing w:after="240"/>
        <w:rPr>
          <w:del w:id="31" w:author="Knox, Amy [USA]" w:date="2019-06-06T16:27:00Z"/>
          <w:rFonts w:ascii="Segoe UI" w:eastAsia="Times New Roman" w:hAnsi="Segoe UI" w:cs="Segoe UI"/>
          <w:color w:val="24292E"/>
        </w:rPr>
      </w:pPr>
      <w:del w:id="32" w:author="Knox, Amy [USA]" w:date="2019-06-06T16:27:00Z">
        <w:r w:rsidRPr="003F7CE5" w:rsidDel="00626107">
          <w:rPr>
            <w:rFonts w:ascii="Segoe UI" w:eastAsia="Times New Roman" w:hAnsi="Segoe UI" w:cs="Segoe UI"/>
            <w:i/>
            <w:iCs/>
            <w:color w:val="24292E"/>
          </w:rPr>
          <w:delText>[When the participant is ready, the moderator will begin the session with the following introduction.]</w:delText>
        </w:r>
      </w:del>
    </w:p>
    <w:p w14:paraId="2779270B" w14:textId="7E26A59F" w:rsidR="003F7CE5" w:rsidRPr="003F7CE5" w:rsidDel="00626107" w:rsidRDefault="003F7CE5" w:rsidP="003F7CE5">
      <w:pPr>
        <w:spacing w:after="240"/>
        <w:rPr>
          <w:del w:id="33" w:author="Knox, Amy [USA]" w:date="2019-06-06T16:27:00Z"/>
          <w:rFonts w:ascii="Segoe UI" w:eastAsia="Times New Roman" w:hAnsi="Segoe UI" w:cs="Segoe UI"/>
          <w:color w:val="24292E"/>
        </w:rPr>
      </w:pPr>
      <w:del w:id="34" w:author="Knox, Amy [USA]" w:date="2019-06-06T16:27:00Z">
        <w:r w:rsidRPr="003F7CE5" w:rsidDel="00626107">
          <w:rPr>
            <w:rFonts w:ascii="Segoe UI" w:eastAsia="Times New Roman" w:hAnsi="Segoe UI" w:cs="Segoe UI"/>
            <w:color w:val="24292E"/>
          </w:rPr>
          <w:delTex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delText>
        </w:r>
      </w:del>
    </w:p>
    <w:p w14:paraId="6DDB95B4" w14:textId="7F6E90A3" w:rsidR="003F7CE5" w:rsidRPr="003F7CE5" w:rsidDel="00626107" w:rsidRDefault="003F7CE5" w:rsidP="003F7CE5">
      <w:pPr>
        <w:spacing w:after="240"/>
        <w:rPr>
          <w:del w:id="35" w:author="Knox, Amy [USA]" w:date="2019-06-06T16:27:00Z"/>
          <w:rFonts w:ascii="Segoe UI" w:eastAsia="Times New Roman" w:hAnsi="Segoe UI" w:cs="Segoe UI"/>
          <w:color w:val="24292E"/>
        </w:rPr>
      </w:pPr>
      <w:del w:id="36" w:author="Knox, Amy [USA]" w:date="2019-06-06T16:27:00Z">
        <w:r w:rsidRPr="003F7CE5" w:rsidDel="00626107">
          <w:rPr>
            <w:rFonts w:ascii="Segoe UI" w:eastAsia="Times New Roman" w:hAnsi="Segoe UI" w:cs="Segoe UI"/>
            <w:color w:val="24292E"/>
          </w:rPr>
          <w:delText>VET TEC is a tuition assistance program designed to help Veterans advance in IT careers by enrolling in high-tech training programs.</w:delText>
        </w:r>
      </w:del>
    </w:p>
    <w:p w14:paraId="1C0B09E3" w14:textId="6696868F" w:rsidR="003F7CE5" w:rsidRPr="003F7CE5" w:rsidDel="00626107" w:rsidRDefault="003F7CE5" w:rsidP="003F7CE5">
      <w:pPr>
        <w:spacing w:after="240"/>
        <w:rPr>
          <w:del w:id="37" w:author="Knox, Amy [USA]" w:date="2019-06-06T16:27:00Z"/>
          <w:rFonts w:ascii="Segoe UI" w:eastAsia="Times New Roman" w:hAnsi="Segoe UI" w:cs="Segoe UI"/>
          <w:color w:val="24292E"/>
        </w:rPr>
      </w:pPr>
      <w:del w:id="38" w:author="Knox, Amy [USA]" w:date="2019-06-06T16:27:00Z">
        <w:r w:rsidRPr="003F7CE5" w:rsidDel="00626107">
          <w:rPr>
            <w:rFonts w:ascii="Segoe UI" w:eastAsia="Times New Roman" w:hAnsi="Segoe UI" w:cs="Segoe UI"/>
            <w:color w:val="24292E"/>
          </w:rPr>
          <w:delText>We’d like your thoughts on what aspects of the website work well and where we might make improvements to make things even easier for Veterans.</w:delText>
        </w:r>
      </w:del>
    </w:p>
    <w:p w14:paraId="6E8707BA" w14:textId="35E9C52D" w:rsidR="003F7CE5" w:rsidRPr="003F7CE5" w:rsidDel="00626107" w:rsidRDefault="003F7CE5" w:rsidP="003F7CE5">
      <w:pPr>
        <w:spacing w:after="240"/>
        <w:rPr>
          <w:del w:id="39" w:author="Knox, Amy [USA]" w:date="2019-06-06T16:27:00Z"/>
          <w:rFonts w:ascii="Segoe UI" w:eastAsia="Times New Roman" w:hAnsi="Segoe UI" w:cs="Segoe UI"/>
          <w:color w:val="24292E"/>
        </w:rPr>
      </w:pPr>
      <w:del w:id="40" w:author="Knox, Amy [USA]" w:date="2019-06-06T16:27:00Z">
        <w:r w:rsidRPr="003F7CE5" w:rsidDel="00626107">
          <w:rPr>
            <w:rFonts w:ascii="Segoe UI" w:eastAsia="Times New Roman" w:hAnsi="Segoe UI" w:cs="Segoe UI"/>
            <w:color w:val="24292E"/>
          </w:rPr>
          <w:delText>Before we start, I’d like to mention a few logistical details:</w:delText>
        </w:r>
      </w:del>
    </w:p>
    <w:p w14:paraId="4D406899" w14:textId="3FF0127C" w:rsidR="003F7CE5" w:rsidRPr="003F7CE5" w:rsidDel="00626107" w:rsidRDefault="003F7CE5" w:rsidP="003F7CE5">
      <w:pPr>
        <w:numPr>
          <w:ilvl w:val="0"/>
          <w:numId w:val="18"/>
        </w:numPr>
        <w:spacing w:before="100" w:beforeAutospacing="1" w:after="100" w:afterAutospacing="1"/>
        <w:rPr>
          <w:del w:id="41" w:author="Knox, Amy [USA]" w:date="2019-06-06T16:27:00Z"/>
          <w:rFonts w:ascii="Segoe UI" w:eastAsia="Times New Roman" w:hAnsi="Segoe UI" w:cs="Segoe UI"/>
          <w:color w:val="24292E"/>
        </w:rPr>
      </w:pPr>
      <w:del w:id="42" w:author="Knox, Amy [USA]" w:date="2019-06-06T16:27:00Z">
        <w:r w:rsidRPr="003F7CE5" w:rsidDel="00626107">
          <w:rPr>
            <w:rFonts w:ascii="Segoe UI" w:eastAsia="Times New Roman" w:hAnsi="Segoe UI" w:cs="Segoe UI"/>
            <w:color w:val="24292E"/>
          </w:rPr>
          <w:delTex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delText>
        </w:r>
      </w:del>
    </w:p>
    <w:p w14:paraId="3AF9A381" w14:textId="7FFABF85" w:rsidR="003F7CE5" w:rsidRPr="003F7CE5" w:rsidDel="00626107" w:rsidRDefault="003F7CE5" w:rsidP="003F7CE5">
      <w:pPr>
        <w:numPr>
          <w:ilvl w:val="0"/>
          <w:numId w:val="18"/>
        </w:numPr>
        <w:spacing w:before="60" w:after="100" w:afterAutospacing="1"/>
        <w:rPr>
          <w:del w:id="43" w:author="Knox, Amy [USA]" w:date="2019-06-06T16:27:00Z"/>
          <w:rFonts w:ascii="Segoe UI" w:eastAsia="Times New Roman" w:hAnsi="Segoe UI" w:cs="Segoe UI"/>
          <w:color w:val="24292E"/>
        </w:rPr>
      </w:pPr>
      <w:del w:id="44" w:author="Knox, Amy [USA]" w:date="2019-06-06T16:27:00Z">
        <w:r w:rsidRPr="003F7CE5" w:rsidDel="00626107">
          <w:rPr>
            <w:rFonts w:ascii="Segoe UI" w:eastAsia="Times New Roman" w:hAnsi="Segoe UI" w:cs="Segoe UI"/>
            <w:color w:val="24292E"/>
          </w:rPr>
          <w:delText>If for any reason you want to pause or stop the session at any time, just let me know. I'd be happy to do so.</w:delText>
        </w:r>
      </w:del>
    </w:p>
    <w:p w14:paraId="16025140" w14:textId="163C2F7C" w:rsidR="003F7CE5" w:rsidRPr="003F7CE5" w:rsidDel="00626107" w:rsidRDefault="003F7CE5" w:rsidP="003F7CE5">
      <w:pPr>
        <w:numPr>
          <w:ilvl w:val="0"/>
          <w:numId w:val="18"/>
        </w:numPr>
        <w:spacing w:before="60" w:after="100" w:afterAutospacing="1"/>
        <w:rPr>
          <w:del w:id="45" w:author="Knox, Amy [USA]" w:date="2019-06-06T16:27:00Z"/>
          <w:rFonts w:ascii="Segoe UI" w:eastAsia="Times New Roman" w:hAnsi="Segoe UI" w:cs="Segoe UI"/>
          <w:color w:val="24292E"/>
        </w:rPr>
      </w:pPr>
      <w:del w:id="46" w:author="Knox, Amy [USA]" w:date="2019-06-06T16:27:00Z">
        <w:r w:rsidRPr="003F7CE5" w:rsidDel="00626107">
          <w:rPr>
            <w:rFonts w:ascii="Segoe UI" w:eastAsia="Times New Roman" w:hAnsi="Segoe UI" w:cs="Segoe UI"/>
            <w:color w:val="24292E"/>
          </w:rPr>
          <w:delText>By testing the site thoroughly, we hope to ensure that it’s written in a thoughtful way and gives Veterans all of the information they need to make informed decisions.</w:delText>
        </w:r>
      </w:del>
    </w:p>
    <w:p w14:paraId="71F3BF5E" w14:textId="0E477F2F" w:rsidR="003F7CE5" w:rsidRPr="003F7CE5" w:rsidDel="00626107" w:rsidRDefault="003F7CE5" w:rsidP="003F7CE5">
      <w:pPr>
        <w:numPr>
          <w:ilvl w:val="0"/>
          <w:numId w:val="18"/>
        </w:numPr>
        <w:spacing w:before="60" w:after="100" w:afterAutospacing="1"/>
        <w:rPr>
          <w:del w:id="47" w:author="Knox, Amy [USA]" w:date="2019-06-06T16:27:00Z"/>
          <w:rFonts w:ascii="Segoe UI" w:eastAsia="Times New Roman" w:hAnsi="Segoe UI" w:cs="Segoe UI"/>
          <w:color w:val="24292E"/>
        </w:rPr>
      </w:pPr>
      <w:del w:id="48" w:author="Knox, Amy [USA]" w:date="2019-06-06T16:27:00Z">
        <w:r w:rsidRPr="003F7CE5" w:rsidDel="00626107">
          <w:rPr>
            <w:rFonts w:ascii="Segoe UI" w:eastAsia="Times New Roman" w:hAnsi="Segoe UI" w:cs="Segoe UI"/>
            <w:color w:val="24292E"/>
          </w:rPr>
          <w:delText>Do you have any questions so far?</w:delText>
        </w:r>
      </w:del>
    </w:p>
    <w:p w14:paraId="2F015F0D" w14:textId="0148010F" w:rsidR="003F7CE5" w:rsidRPr="003F7CE5" w:rsidDel="00626107" w:rsidRDefault="003F7CE5" w:rsidP="003F7CE5">
      <w:pPr>
        <w:numPr>
          <w:ilvl w:val="0"/>
          <w:numId w:val="18"/>
        </w:numPr>
        <w:spacing w:before="60" w:after="100" w:afterAutospacing="1"/>
        <w:rPr>
          <w:del w:id="49" w:author="Knox, Amy [USA]" w:date="2019-06-06T16:27:00Z"/>
          <w:rFonts w:ascii="Segoe UI" w:eastAsia="Times New Roman" w:hAnsi="Segoe UI" w:cs="Segoe UI"/>
          <w:color w:val="24292E"/>
        </w:rPr>
      </w:pPr>
      <w:del w:id="50" w:author="Knox, Amy [USA]" w:date="2019-06-06T16:27:00Z">
        <w:r w:rsidRPr="003F7CE5" w:rsidDel="00626107">
          <w:rPr>
            <w:rFonts w:ascii="Segoe UI" w:eastAsia="Times New Roman" w:hAnsi="Segoe UI" w:cs="Segoe UI"/>
            <w:color w:val="24292E"/>
          </w:rPr>
          <w:delText>Lastly, we generally record sessions, in case we need to confirm that we have captured your opinions accurately.</w:delText>
        </w:r>
      </w:del>
    </w:p>
    <w:p w14:paraId="62A850C2" w14:textId="0DB3CC99" w:rsidR="003F7CE5" w:rsidRPr="003F7CE5" w:rsidDel="00626107" w:rsidRDefault="003F7CE5" w:rsidP="003F7CE5">
      <w:pPr>
        <w:spacing w:after="240"/>
        <w:rPr>
          <w:del w:id="51" w:author="Knox, Amy [USA]" w:date="2019-06-06T16:27:00Z"/>
          <w:rFonts w:ascii="Segoe UI" w:eastAsia="Times New Roman" w:hAnsi="Segoe UI" w:cs="Segoe UI"/>
          <w:color w:val="24292E"/>
        </w:rPr>
      </w:pPr>
      <w:del w:id="52" w:author="Knox, Amy [USA]" w:date="2019-06-06T16:27:00Z">
        <w:r w:rsidRPr="003F7CE5" w:rsidDel="00626107">
          <w:rPr>
            <w:rFonts w:ascii="Segoe UI" w:eastAsia="Times New Roman" w:hAnsi="Segoe UI" w:cs="Segoe UI"/>
            <w:color w:val="24292E"/>
          </w:rPr>
          <w:delText>Are you comfortable if I record the audio as we talk today?</w:delText>
        </w:r>
      </w:del>
    </w:p>
    <w:p w14:paraId="6E2F16EA" w14:textId="74ECF746" w:rsidR="003F7CE5" w:rsidRPr="003F7CE5" w:rsidDel="00626107" w:rsidRDefault="003F7CE5" w:rsidP="003F7CE5">
      <w:pPr>
        <w:spacing w:after="240"/>
        <w:rPr>
          <w:del w:id="53" w:author="Knox, Amy [USA]" w:date="2019-06-06T16:27:00Z"/>
          <w:rFonts w:ascii="Segoe UI" w:eastAsia="Times New Roman" w:hAnsi="Segoe UI" w:cs="Segoe UI"/>
          <w:color w:val="24292E"/>
        </w:rPr>
      </w:pPr>
      <w:del w:id="54" w:author="Knox, Amy [USA]" w:date="2019-06-06T16:27:00Z">
        <w:r w:rsidRPr="003F7CE5" w:rsidDel="00626107">
          <w:rPr>
            <w:rFonts w:ascii="Segoe UI" w:eastAsia="Times New Roman" w:hAnsi="Segoe UI" w:cs="Segoe UI"/>
            <w:color w:val="24292E"/>
          </w:rPr>
          <w:delText>Great! I'm going to turn on screen and audio recording now. Once it's on, I'll ask again, as we like to have your verbal consent</w:delText>
        </w:r>
      </w:del>
    </w:p>
    <w:p w14:paraId="1F8EF330" w14:textId="22B112EF" w:rsidR="003F7CE5" w:rsidRPr="003F7CE5" w:rsidDel="00626107" w:rsidRDefault="003F7CE5" w:rsidP="003F7CE5">
      <w:pPr>
        <w:spacing w:after="240"/>
        <w:rPr>
          <w:del w:id="55" w:author="Knox, Amy [USA]" w:date="2019-06-06T16:27:00Z"/>
          <w:rFonts w:ascii="Segoe UI" w:eastAsia="Times New Roman" w:hAnsi="Segoe UI" w:cs="Segoe UI"/>
          <w:color w:val="24292E"/>
        </w:rPr>
      </w:pPr>
      <w:del w:id="56" w:author="Knox, Amy [USA]" w:date="2019-06-06T16:27:00Z">
        <w:r w:rsidRPr="003F7CE5" w:rsidDel="00626107">
          <w:rPr>
            <w:rFonts w:ascii="Segoe UI" w:eastAsia="Times New Roman" w:hAnsi="Segoe UI" w:cs="Segoe UI"/>
            <w:color w:val="24292E"/>
          </w:rPr>
          <w:delText>[The meeting host will begin audio and screen recording.]</w:delText>
        </w:r>
      </w:del>
    </w:p>
    <w:p w14:paraId="4A144CBB" w14:textId="18C3420E" w:rsidR="003F7CE5" w:rsidRPr="003F7CE5" w:rsidDel="00626107" w:rsidRDefault="003F7CE5" w:rsidP="003F7CE5">
      <w:pPr>
        <w:spacing w:after="240"/>
        <w:rPr>
          <w:del w:id="57" w:author="Knox, Amy [USA]" w:date="2019-06-06T16:27:00Z"/>
          <w:rFonts w:ascii="Segoe UI" w:eastAsia="Times New Roman" w:hAnsi="Segoe UI" w:cs="Segoe UI"/>
          <w:color w:val="24292E"/>
        </w:rPr>
      </w:pPr>
      <w:del w:id="58" w:author="Knox, Amy [USA]" w:date="2019-06-06T16:27:00Z">
        <w:r w:rsidRPr="003F7CE5" w:rsidDel="00626107">
          <w:rPr>
            <w:rFonts w:ascii="Segoe UI" w:eastAsia="Times New Roman" w:hAnsi="Segoe UI" w:cs="Segoe UI"/>
            <w:color w:val="24292E"/>
          </w:rPr>
          <w:delText>Are you comfortable if we record the audio and screen movements today?</w:delText>
        </w:r>
      </w:del>
    </w:p>
    <w:p w14:paraId="07D0890A"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Warm-up Questions (5 minutes)</w:t>
      </w:r>
    </w:p>
    <w:p w14:paraId="6625F5B5"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look at the website, let’s start with a few warm-up questions.</w:t>
      </w:r>
    </w:p>
    <w:p w14:paraId="3B4D18AF" w14:textId="2E39292B" w:rsidR="00757755" w:rsidRPr="00757755" w:rsidRDefault="003F7CE5" w:rsidP="00757755">
      <w:pPr>
        <w:numPr>
          <w:ilvl w:val="0"/>
          <w:numId w:val="19"/>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interest, if any, do you have in pursuing a career in the high-tech industry?</w:t>
      </w:r>
      <w:r w:rsidR="001D1780">
        <w:rPr>
          <w:rFonts w:ascii="Segoe UI" w:eastAsia="Times New Roman" w:hAnsi="Segoe UI" w:cs="Segoe UI"/>
          <w:color w:val="24292E"/>
        </w:rPr>
        <w:br/>
      </w:r>
      <w:r w:rsidR="001D1780">
        <w:rPr>
          <w:rFonts w:ascii="Segoe UI" w:eastAsia="Times New Roman" w:hAnsi="Segoe UI" w:cs="Segoe UI"/>
          <w:color w:val="24292E"/>
        </w:rPr>
        <w:br/>
      </w:r>
      <w:del w:id="59" w:author="Knox, Amy [USA]" w:date="2019-06-03T11:10:00Z">
        <w:r w:rsidR="001D1780" w:rsidRPr="00757755" w:rsidDel="00E54D04">
          <w:rPr>
            <w:rFonts w:ascii="Segoe UI" w:eastAsia="Times New Roman" w:hAnsi="Segoe UI" w:cs="Segoe UI"/>
            <w:b/>
            <w:i/>
            <w:color w:val="24292E"/>
            <w:rPrChange w:id="60" w:author="Knox, Amy [USA]" w:date="2019-06-03T11:56:00Z">
              <w:rPr>
                <w:rFonts w:ascii="Segoe UI" w:eastAsia="Times New Roman" w:hAnsi="Segoe UI" w:cs="Segoe UI"/>
                <w:color w:val="24292E"/>
              </w:rPr>
            </w:rPrChange>
          </w:rPr>
          <w:delText>NO INTEREST</w:delText>
        </w:r>
      </w:del>
      <w:ins w:id="61" w:author="Knox, Amy [USA]" w:date="2019-06-03T11:10:00Z">
        <w:r w:rsidR="00E54D04" w:rsidRPr="00757755">
          <w:rPr>
            <w:rFonts w:ascii="Segoe UI" w:eastAsia="Times New Roman" w:hAnsi="Segoe UI" w:cs="Segoe UI"/>
            <w:b/>
            <w:i/>
            <w:color w:val="24292E"/>
            <w:rPrChange w:id="62" w:author="Knox, Amy [USA]" w:date="2019-06-03T11:56:00Z">
              <w:rPr>
                <w:rFonts w:ascii="Segoe UI" w:eastAsia="Times New Roman" w:hAnsi="Segoe UI" w:cs="Segoe UI"/>
                <w:color w:val="24292E"/>
              </w:rPr>
            </w:rPrChange>
          </w:rPr>
          <w:t>NO INTEREST</w:t>
        </w:r>
      </w:ins>
      <w:ins w:id="63" w:author="Knox, Amy [USA]" w:date="2019-06-03T11:56:00Z">
        <w:r w:rsidR="00757755">
          <w:rPr>
            <w:rFonts w:ascii="Segoe UI" w:eastAsia="Times New Roman" w:hAnsi="Segoe UI" w:cs="Segoe UI"/>
            <w:color w:val="24292E"/>
          </w:rPr>
          <w:br/>
        </w:r>
      </w:ins>
    </w:p>
    <w:p w14:paraId="71E7CA5B" w14:textId="49306970" w:rsidR="003F7CE5" w:rsidRP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you were interested in attending a high-tech training program, how would you decide what course to attend?</w:t>
      </w:r>
      <w:r w:rsidR="00E54D04">
        <w:rPr>
          <w:rFonts w:ascii="Segoe UI" w:eastAsia="Times New Roman" w:hAnsi="Segoe UI" w:cs="Segoe UI"/>
          <w:color w:val="24292E"/>
        </w:rPr>
        <w:br/>
      </w:r>
      <w:r w:rsidR="00E54D04">
        <w:rPr>
          <w:rFonts w:ascii="Segoe UI" w:eastAsia="Times New Roman" w:hAnsi="Segoe UI" w:cs="Segoe UI"/>
          <w:color w:val="24292E"/>
        </w:rPr>
        <w:br/>
      </w:r>
      <w:ins w:id="64" w:author="Knox, Amy [USA]" w:date="2019-06-03T11:09:00Z">
        <w:r w:rsidR="00E54D04" w:rsidRPr="00757755">
          <w:rPr>
            <w:rFonts w:ascii="Segoe UI" w:eastAsia="Times New Roman" w:hAnsi="Segoe UI" w:cs="Segoe UI"/>
            <w:b/>
            <w:i/>
            <w:color w:val="24292E"/>
            <w:rPrChange w:id="65" w:author="Knox, Amy [USA]" w:date="2019-06-03T11:55:00Z">
              <w:rPr>
                <w:rFonts w:ascii="Segoe UI" w:eastAsia="Times New Roman" w:hAnsi="Segoe UI" w:cs="Segoe UI"/>
                <w:color w:val="24292E"/>
              </w:rPr>
            </w:rPrChange>
          </w:rPr>
          <w:t>Word of mouth. Find someone else who’s done it.</w:t>
        </w:r>
        <w:r w:rsidR="00E54D04">
          <w:rPr>
            <w:rFonts w:ascii="Segoe UI" w:eastAsia="Times New Roman" w:hAnsi="Segoe UI" w:cs="Segoe UI"/>
            <w:color w:val="24292E"/>
          </w:rPr>
          <w:br/>
        </w:r>
      </w:ins>
    </w:p>
    <w:p w14:paraId="644AEDA8" w14:textId="5F99F39F" w:rsidR="003F7CE5" w:rsidRP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be most important to you when selecting a course?</w:t>
      </w:r>
      <w:ins w:id="66" w:author="Knox, Amy [USA]" w:date="2019-06-03T11:09:00Z">
        <w:r w:rsidR="00E54D04">
          <w:rPr>
            <w:rFonts w:ascii="Segoe UI" w:eastAsia="Times New Roman" w:hAnsi="Segoe UI" w:cs="Segoe UI"/>
            <w:color w:val="24292E"/>
          </w:rPr>
          <w:br/>
        </w:r>
        <w:r w:rsidR="00E54D04">
          <w:rPr>
            <w:rFonts w:ascii="Segoe UI" w:eastAsia="Times New Roman" w:hAnsi="Segoe UI" w:cs="Segoe UI"/>
            <w:color w:val="24292E"/>
          </w:rPr>
          <w:br/>
        </w:r>
      </w:ins>
      <w:ins w:id="67" w:author="Knox, Amy [USA]" w:date="2019-06-03T11:10:00Z">
        <w:r w:rsidR="00E54D04" w:rsidRPr="00757755">
          <w:rPr>
            <w:rFonts w:ascii="Segoe UI" w:eastAsia="Times New Roman" w:hAnsi="Segoe UI" w:cs="Segoe UI"/>
            <w:b/>
            <w:i/>
            <w:color w:val="24292E"/>
            <w:rPrChange w:id="68" w:author="Knox, Amy [USA]" w:date="2019-06-03T11:55:00Z">
              <w:rPr>
                <w:rFonts w:ascii="Segoe UI" w:eastAsia="Times New Roman" w:hAnsi="Segoe UI" w:cs="Segoe UI"/>
                <w:color w:val="24292E"/>
              </w:rPr>
            </w:rPrChange>
          </w:rPr>
          <w:t>Where it’s at. Pay… Standards…</w:t>
        </w:r>
        <w:r w:rsidR="00E54D04">
          <w:rPr>
            <w:rFonts w:ascii="Segoe UI" w:eastAsia="Times New Roman" w:hAnsi="Segoe UI" w:cs="Segoe UI"/>
            <w:color w:val="24292E"/>
          </w:rPr>
          <w:t xml:space="preserve"> </w:t>
        </w:r>
        <w:r w:rsidR="00E54D04">
          <w:rPr>
            <w:rFonts w:ascii="Segoe UI" w:eastAsia="Times New Roman" w:hAnsi="Segoe UI" w:cs="Segoe UI"/>
            <w:color w:val="24292E"/>
          </w:rPr>
          <w:br/>
        </w:r>
      </w:ins>
    </w:p>
    <w:p w14:paraId="298C35C0" w14:textId="1C00E119" w:rsidR="003F7CE5" w:rsidRP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Have you used the GI Bill Comparison Tool before? If yes, what was your experience?</w:t>
      </w:r>
      <w:ins w:id="69" w:author="Knox, Amy [USA]" w:date="2019-06-03T11:10:00Z">
        <w:r w:rsidR="00E54D04">
          <w:rPr>
            <w:rFonts w:ascii="Segoe UI" w:eastAsia="Times New Roman" w:hAnsi="Segoe UI" w:cs="Segoe UI"/>
            <w:color w:val="24292E"/>
          </w:rPr>
          <w:br/>
        </w:r>
        <w:r w:rsidR="00E54D04">
          <w:rPr>
            <w:rFonts w:ascii="Segoe UI" w:eastAsia="Times New Roman" w:hAnsi="Segoe UI" w:cs="Segoe UI"/>
            <w:color w:val="24292E"/>
          </w:rPr>
          <w:br/>
        </w:r>
        <w:r w:rsidR="00E54D04" w:rsidRPr="00757755">
          <w:rPr>
            <w:rFonts w:ascii="Segoe UI" w:eastAsia="Times New Roman" w:hAnsi="Segoe UI" w:cs="Segoe UI"/>
            <w:b/>
            <w:i/>
            <w:color w:val="24292E"/>
            <w:rPrChange w:id="70" w:author="Knox, Amy [USA]" w:date="2019-06-03T11:55:00Z">
              <w:rPr>
                <w:rFonts w:ascii="Segoe UI" w:eastAsia="Times New Roman" w:hAnsi="Segoe UI" w:cs="Segoe UI"/>
                <w:color w:val="24292E"/>
              </w:rPr>
            </w:rPrChange>
          </w:rPr>
          <w:t>Used the GI Bill when I first got out. I knew where to go… I went directly to the community college.</w:t>
        </w:r>
        <w:r w:rsidR="00E54D04">
          <w:rPr>
            <w:rFonts w:ascii="Segoe UI" w:eastAsia="Times New Roman" w:hAnsi="Segoe UI" w:cs="Segoe UI"/>
            <w:color w:val="24292E"/>
          </w:rPr>
          <w:t xml:space="preserve"> </w:t>
        </w:r>
      </w:ins>
    </w:p>
    <w:p w14:paraId="02F6D9ED" w14:textId="282FA612" w:rsidR="003F7CE5" w:rsidRPr="003F7CE5" w:rsidDel="00626107" w:rsidRDefault="003F7CE5" w:rsidP="003F7CE5">
      <w:pPr>
        <w:spacing w:after="240"/>
        <w:rPr>
          <w:del w:id="71" w:author="Knox, Amy [USA]" w:date="2019-06-06T16:27:00Z"/>
          <w:rFonts w:ascii="Segoe UI" w:eastAsia="Times New Roman" w:hAnsi="Segoe UI" w:cs="Segoe UI"/>
          <w:color w:val="24292E"/>
        </w:rPr>
      </w:pPr>
      <w:del w:id="72" w:author="Knox, Amy [USA]" w:date="2019-06-06T16:27:00Z">
        <w:r w:rsidRPr="003F7CE5" w:rsidDel="00626107">
          <w:rPr>
            <w:rFonts w:ascii="Segoe UI" w:eastAsia="Times New Roman" w:hAnsi="Segoe UI" w:cs="Segoe UI"/>
            <w:color w:val="24292E"/>
          </w:rPr>
          <w:lastRenderedPageBreak/>
          <w:delText>Okay, let's go ahead and walk through a few scenarios.</w:delText>
        </w:r>
      </w:del>
    </w:p>
    <w:p w14:paraId="5312FE09" w14:textId="4E7BA6B8" w:rsidR="003F7CE5" w:rsidRPr="003F7CE5" w:rsidDel="00626107" w:rsidRDefault="003F7CE5" w:rsidP="003F7CE5">
      <w:pPr>
        <w:spacing w:before="360" w:after="240"/>
        <w:outlineLvl w:val="3"/>
        <w:rPr>
          <w:del w:id="73" w:author="Knox, Amy [USA]" w:date="2019-06-06T16:27:00Z"/>
          <w:rFonts w:ascii="Segoe UI" w:eastAsia="Times New Roman" w:hAnsi="Segoe UI" w:cs="Segoe UI"/>
          <w:b/>
          <w:bCs/>
          <w:color w:val="24292E"/>
        </w:rPr>
      </w:pPr>
      <w:del w:id="74" w:author="Knox, Amy [USA]" w:date="2019-06-06T16:27:00Z">
        <w:r w:rsidRPr="003F7CE5" w:rsidDel="00626107">
          <w:rPr>
            <w:rFonts w:ascii="Segoe UI" w:eastAsia="Times New Roman" w:hAnsi="Segoe UI" w:cs="Segoe UI"/>
            <w:b/>
            <w:bCs/>
            <w:color w:val="24292E"/>
          </w:rPr>
          <w:delText>Think Aloud</w:delText>
        </w:r>
      </w:del>
    </w:p>
    <w:p w14:paraId="1AA88E2B" w14:textId="57C1697F" w:rsidR="003F7CE5" w:rsidRPr="003F7CE5" w:rsidDel="00626107" w:rsidRDefault="003F7CE5" w:rsidP="003F7CE5">
      <w:pPr>
        <w:spacing w:after="240"/>
        <w:rPr>
          <w:del w:id="75" w:author="Knox, Amy [USA]" w:date="2019-06-06T16:27:00Z"/>
          <w:rFonts w:ascii="Segoe UI" w:eastAsia="Times New Roman" w:hAnsi="Segoe UI" w:cs="Segoe UI"/>
          <w:color w:val="24292E"/>
        </w:rPr>
      </w:pPr>
      <w:del w:id="76" w:author="Knox, Amy [USA]" w:date="2019-06-06T16:27:00Z">
        <w:r w:rsidRPr="003F7CE5" w:rsidDel="00626107">
          <w:rPr>
            <w:rFonts w:ascii="Segoe UI" w:eastAsia="Times New Roman" w:hAnsi="Segoe UI" w:cs="Segoe UI"/>
            <w:color w:val="24292E"/>
          </w:rPr>
          <w:delTex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delText>
        </w:r>
      </w:del>
    </w:p>
    <w:p w14:paraId="4F62CB81"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Review the VET TEC Overview Page (5 minutes)</w:t>
      </w:r>
    </w:p>
    <w:p w14:paraId="1C26036F" w14:textId="77777777" w:rsidR="003F7CE5" w:rsidRPr="003F7CE5" w:rsidRDefault="00626107" w:rsidP="003F7CE5">
      <w:pPr>
        <w:spacing w:after="240"/>
        <w:rPr>
          <w:rFonts w:ascii="Segoe UI" w:eastAsia="Times New Roman" w:hAnsi="Segoe UI" w:cs="Segoe UI"/>
          <w:color w:val="24292E"/>
        </w:rPr>
      </w:pPr>
      <w:hyperlink r:id="rId5" w:history="1">
        <w:r w:rsidR="003F7CE5" w:rsidRPr="003F7CE5">
          <w:rPr>
            <w:rFonts w:ascii="Segoe UI" w:eastAsia="Times New Roman" w:hAnsi="Segoe UI" w:cs="Segoe UI"/>
            <w:color w:val="0366D6"/>
          </w:rPr>
          <w:t>https://vagov-content-pr-433.herokuapp.com/education/about-gi-bill-benefits/how-to-use-benefits/vettec-high-tech-program/</w:t>
        </w:r>
      </w:hyperlink>
    </w:p>
    <w:p w14:paraId="795E7E8E" w14:textId="1AB3EE74" w:rsidR="003F7CE5" w:rsidRPr="003F7CE5" w:rsidDel="00626107" w:rsidRDefault="003F7CE5" w:rsidP="003F7CE5">
      <w:pPr>
        <w:spacing w:after="240"/>
        <w:rPr>
          <w:del w:id="77" w:author="Knox, Amy [USA]" w:date="2019-06-06T16:27:00Z"/>
          <w:rFonts w:ascii="Segoe UI" w:eastAsia="Times New Roman" w:hAnsi="Segoe UI" w:cs="Segoe UI"/>
          <w:color w:val="24292E"/>
        </w:rPr>
      </w:pPr>
      <w:del w:id="78" w:author="Knox, Amy [USA]" w:date="2019-06-06T16:27:00Z">
        <w:r w:rsidRPr="003F7CE5" w:rsidDel="00626107">
          <w:rPr>
            <w:rFonts w:ascii="Segoe UI" w:eastAsia="Times New Roman" w:hAnsi="Segoe UI" w:cs="Segoe UI"/>
            <w:color w:val="24292E"/>
          </w:rPr>
          <w:delText>To give you a little more background on the VET TEC program, we'd like to share an overview page with you. Feel free to take as much time as you like reading the page and let us know when you are ready to continue.</w:delText>
        </w:r>
      </w:del>
    </w:p>
    <w:p w14:paraId="392A077F" w14:textId="68C83E05" w:rsidR="003F7CE5" w:rsidRDefault="003F7CE5" w:rsidP="003F7CE5">
      <w:pPr>
        <w:spacing w:after="240"/>
        <w:rPr>
          <w:ins w:id="79" w:author="Knox, Amy [USA]" w:date="2019-06-03T11:12:00Z"/>
          <w:rFonts w:ascii="Segoe UI" w:eastAsia="Times New Roman" w:hAnsi="Segoe UI" w:cs="Segoe UI"/>
          <w:color w:val="24292E"/>
        </w:rPr>
      </w:pPr>
      <w:r w:rsidRPr="003F7CE5">
        <w:rPr>
          <w:rFonts w:ascii="Segoe UI" w:eastAsia="Times New Roman" w:hAnsi="Segoe UI" w:cs="Segoe UI"/>
          <w:color w:val="24292E"/>
        </w:rPr>
        <w:t>Do you have any questions about what you’ve read?</w:t>
      </w:r>
    </w:p>
    <w:p w14:paraId="650030AA" w14:textId="5357C458" w:rsidR="00E54D04" w:rsidRPr="00757755" w:rsidRDefault="00E54D04" w:rsidP="003F7CE5">
      <w:pPr>
        <w:spacing w:after="240"/>
        <w:rPr>
          <w:ins w:id="80" w:author="Knox, Amy [USA]" w:date="2019-06-03T11:12:00Z"/>
          <w:rFonts w:ascii="Segoe UI" w:eastAsia="Times New Roman" w:hAnsi="Segoe UI" w:cs="Segoe UI"/>
          <w:b/>
          <w:i/>
          <w:color w:val="24292E"/>
          <w:rPrChange w:id="81" w:author="Knox, Amy [USA]" w:date="2019-06-03T11:56:00Z">
            <w:rPr>
              <w:ins w:id="82" w:author="Knox, Amy [USA]" w:date="2019-06-03T11:12:00Z"/>
              <w:rFonts w:ascii="Segoe UI" w:eastAsia="Times New Roman" w:hAnsi="Segoe UI" w:cs="Segoe UI"/>
              <w:color w:val="24292E"/>
            </w:rPr>
          </w:rPrChange>
        </w:rPr>
      </w:pPr>
    </w:p>
    <w:p w14:paraId="691454F5" w14:textId="6A10E2BF" w:rsidR="00E54D04" w:rsidRPr="00757755" w:rsidRDefault="00E54D04" w:rsidP="003F7CE5">
      <w:pPr>
        <w:spacing w:after="240"/>
        <w:rPr>
          <w:rFonts w:ascii="Segoe UI" w:eastAsia="Times New Roman" w:hAnsi="Segoe UI" w:cs="Segoe UI"/>
          <w:b/>
          <w:i/>
          <w:color w:val="24292E"/>
          <w:rPrChange w:id="83" w:author="Knox, Amy [USA]" w:date="2019-06-03T11:56:00Z">
            <w:rPr>
              <w:rFonts w:ascii="Segoe UI" w:eastAsia="Times New Roman" w:hAnsi="Segoe UI" w:cs="Segoe UI"/>
              <w:color w:val="24292E"/>
            </w:rPr>
          </w:rPrChange>
        </w:rPr>
      </w:pPr>
      <w:ins w:id="84" w:author="Knox, Amy [USA]" w:date="2019-06-03T11:12:00Z">
        <w:r w:rsidRPr="00757755">
          <w:rPr>
            <w:rFonts w:ascii="Segoe UI" w:eastAsia="Times New Roman" w:hAnsi="Segoe UI" w:cs="Segoe UI"/>
            <w:b/>
            <w:i/>
            <w:color w:val="24292E"/>
            <w:rPrChange w:id="85" w:author="Knox, Amy [USA]" w:date="2019-06-03T11:56:00Z">
              <w:rPr>
                <w:rFonts w:ascii="Segoe UI" w:eastAsia="Times New Roman" w:hAnsi="Segoe UI" w:cs="Segoe UI"/>
                <w:color w:val="24292E"/>
              </w:rPr>
            </w:rPrChange>
          </w:rPr>
          <w:t xml:space="preserve">It’s </w:t>
        </w:r>
        <w:proofErr w:type="gramStart"/>
        <w:r w:rsidRPr="00757755">
          <w:rPr>
            <w:rFonts w:ascii="Segoe UI" w:eastAsia="Times New Roman" w:hAnsi="Segoe UI" w:cs="Segoe UI"/>
            <w:b/>
            <w:i/>
            <w:color w:val="24292E"/>
            <w:rPrChange w:id="86" w:author="Knox, Amy [USA]" w:date="2019-06-03T11:56:00Z">
              <w:rPr>
                <w:rFonts w:ascii="Segoe UI" w:eastAsia="Times New Roman" w:hAnsi="Segoe UI" w:cs="Segoe UI"/>
                <w:color w:val="24292E"/>
              </w:rPr>
            </w:rPrChange>
          </w:rPr>
          <w:t>pre</w:t>
        </w:r>
      </w:ins>
      <w:ins w:id="87" w:author="Knox, Amy [USA]" w:date="2019-06-03T11:13:00Z">
        <w:r w:rsidRPr="00757755">
          <w:rPr>
            <w:rFonts w:ascii="Segoe UI" w:eastAsia="Times New Roman" w:hAnsi="Segoe UI" w:cs="Segoe UI"/>
            <w:b/>
            <w:i/>
            <w:color w:val="24292E"/>
            <w:rPrChange w:id="88" w:author="Knox, Amy [USA]" w:date="2019-06-03T11:56:00Z">
              <w:rPr>
                <w:rFonts w:ascii="Segoe UI" w:eastAsia="Times New Roman" w:hAnsi="Segoe UI" w:cs="Segoe UI"/>
                <w:color w:val="24292E"/>
              </w:rPr>
            </w:rPrChange>
          </w:rPr>
          <w:t>tty simple</w:t>
        </w:r>
        <w:proofErr w:type="gramEnd"/>
        <w:r w:rsidRPr="00757755">
          <w:rPr>
            <w:rFonts w:ascii="Segoe UI" w:eastAsia="Times New Roman" w:hAnsi="Segoe UI" w:cs="Segoe UI"/>
            <w:b/>
            <w:i/>
            <w:color w:val="24292E"/>
            <w:rPrChange w:id="89" w:author="Knox, Amy [USA]" w:date="2019-06-03T11:56:00Z">
              <w:rPr>
                <w:rFonts w:ascii="Segoe UI" w:eastAsia="Times New Roman" w:hAnsi="Segoe UI" w:cs="Segoe UI"/>
                <w:color w:val="24292E"/>
              </w:rPr>
            </w:rPrChange>
          </w:rPr>
          <w:t xml:space="preserve">. </w:t>
        </w:r>
      </w:ins>
    </w:p>
    <w:p w14:paraId="1C6E5AFF" w14:textId="3AFD65F0" w:rsidR="003F7CE5" w:rsidRPr="003F7CE5" w:rsidDel="00626107" w:rsidRDefault="003F7CE5" w:rsidP="003F7CE5">
      <w:pPr>
        <w:spacing w:before="360" w:after="240"/>
        <w:outlineLvl w:val="3"/>
        <w:rPr>
          <w:del w:id="90" w:author="Knox, Amy [USA]" w:date="2019-06-06T16:28:00Z"/>
          <w:rFonts w:ascii="Segoe UI" w:eastAsia="Times New Roman" w:hAnsi="Segoe UI" w:cs="Segoe UI"/>
          <w:b/>
          <w:bCs/>
          <w:color w:val="24292E"/>
        </w:rPr>
      </w:pPr>
      <w:del w:id="91" w:author="Knox, Amy [USA]" w:date="2019-06-06T16:28:00Z">
        <w:r w:rsidRPr="003F7CE5" w:rsidDel="00626107">
          <w:rPr>
            <w:rFonts w:ascii="Segoe UI" w:eastAsia="Times New Roman" w:hAnsi="Segoe UI" w:cs="Segoe UI"/>
            <w:b/>
            <w:bCs/>
            <w:color w:val="24292E"/>
          </w:rPr>
          <w:delText>Prototype</w:delText>
        </w:r>
      </w:del>
    </w:p>
    <w:p w14:paraId="50A5A388" w14:textId="7BB3C86F" w:rsidR="003F7CE5" w:rsidRPr="003F7CE5" w:rsidDel="00626107" w:rsidRDefault="003F7CE5" w:rsidP="003F7CE5">
      <w:pPr>
        <w:spacing w:after="240"/>
        <w:rPr>
          <w:del w:id="92" w:author="Knox, Amy [USA]" w:date="2019-06-06T16:28:00Z"/>
          <w:rFonts w:ascii="Segoe UI" w:eastAsia="Times New Roman" w:hAnsi="Segoe UI" w:cs="Segoe UI"/>
          <w:color w:val="24292E"/>
        </w:rPr>
      </w:pPr>
      <w:del w:id="93" w:author="Knox, Amy [USA]" w:date="2019-06-06T16:28:00Z">
        <w:r w:rsidRPr="003F7CE5" w:rsidDel="00626107">
          <w:rPr>
            <w:rFonts w:ascii="Segoe UI" w:eastAsia="Times New Roman" w:hAnsi="Segoe UI" w:cs="Segoe UI"/>
            <w:color w:val="24292E"/>
          </w:rPr>
          <w:delText>Let switch over to the Comparison Tool.</w:delText>
        </w:r>
      </w:del>
    </w:p>
    <w:p w14:paraId="7D7F6966" w14:textId="4514CA4D" w:rsidR="003F7CE5" w:rsidRPr="003F7CE5" w:rsidDel="00626107" w:rsidRDefault="003F7CE5" w:rsidP="003F7CE5">
      <w:pPr>
        <w:spacing w:after="240"/>
        <w:rPr>
          <w:del w:id="94" w:author="Knox, Amy [USA]" w:date="2019-06-06T16:28:00Z"/>
          <w:rFonts w:ascii="Segoe UI" w:eastAsia="Times New Roman" w:hAnsi="Segoe UI" w:cs="Segoe UI"/>
          <w:color w:val="24292E"/>
        </w:rPr>
      </w:pPr>
      <w:del w:id="95" w:author="Knox, Amy [USA]" w:date="2019-06-06T16:28:00Z">
        <w:r w:rsidRPr="003F7CE5" w:rsidDel="00626107">
          <w:rPr>
            <w:rFonts w:ascii="Segoe UI" w:eastAsia="Times New Roman" w:hAnsi="Segoe UI" w:cs="Segoe UI"/>
            <w:color w:val="24292E"/>
          </w:rPr>
          <w:delTex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delText>
        </w:r>
      </w:del>
    </w:p>
    <w:p w14:paraId="1BFB7BD2"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#1 (10 minutes)</w:t>
      </w:r>
    </w:p>
    <w:p w14:paraId="19C9F43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Let’s assume you'd like to advance your IT career by taking advantage of the new VET TEC program. You are interested in finding a local training course to attend. Using the GI Bill Comparison Tool, how would you find a training course and determine how much housing allowance you’d receive while attending the course?</w:t>
      </w:r>
    </w:p>
    <w:p w14:paraId="73ABB6E7" w14:textId="36A20403" w:rsidR="003F7CE5" w:rsidRDefault="003F7CE5" w:rsidP="003F7CE5">
      <w:pPr>
        <w:spacing w:after="240"/>
        <w:rPr>
          <w:ins w:id="96" w:author="Knox, Amy [USA]" w:date="2019-06-03T11:16:00Z"/>
          <w:rFonts w:ascii="Segoe UI" w:eastAsia="Times New Roman" w:hAnsi="Segoe UI" w:cs="Segoe UI"/>
          <w:color w:val="24292E"/>
        </w:rPr>
      </w:pPr>
      <w:r w:rsidRPr="003F7CE5">
        <w:rPr>
          <w:rFonts w:ascii="Segoe UI" w:eastAsia="Times New Roman" w:hAnsi="Segoe UI" w:cs="Segoe UI"/>
          <w:color w:val="24292E"/>
        </w:rPr>
        <w:t>Please talk aloud and let us know what you are thinking.</w:t>
      </w:r>
      <w:ins w:id="97" w:author="Knox, Amy [USA]" w:date="2019-06-03T11:15:00Z">
        <w:r w:rsidR="00E54D04">
          <w:rPr>
            <w:rFonts w:ascii="Segoe UI" w:eastAsia="Times New Roman" w:hAnsi="Segoe UI" w:cs="Segoe UI"/>
            <w:color w:val="24292E"/>
          </w:rPr>
          <w:br/>
        </w:r>
        <w:r w:rsidR="00E54D04">
          <w:rPr>
            <w:rFonts w:ascii="Segoe UI" w:eastAsia="Times New Roman" w:hAnsi="Segoe UI" w:cs="Segoe UI"/>
            <w:color w:val="24292E"/>
          </w:rPr>
          <w:br/>
        </w:r>
        <w:r w:rsidR="00E54D04" w:rsidRPr="00757755">
          <w:rPr>
            <w:rFonts w:ascii="Segoe UI" w:eastAsia="Times New Roman" w:hAnsi="Segoe UI" w:cs="Segoe UI"/>
            <w:b/>
            <w:i/>
            <w:color w:val="24292E"/>
            <w:rPrChange w:id="98" w:author="Knox, Amy [USA]" w:date="2019-06-03T11:56:00Z">
              <w:rPr>
                <w:rFonts w:ascii="Segoe UI" w:eastAsia="Times New Roman" w:hAnsi="Segoe UI" w:cs="Segoe UI"/>
                <w:color w:val="24292E"/>
              </w:rPr>
            </w:rPrChange>
          </w:rPr>
          <w:t xml:space="preserve">Is only familiar with 9/11 and doesn’t understand why he’d </w:t>
        </w:r>
      </w:ins>
      <w:ins w:id="99" w:author="Knox, Amy [USA]" w:date="2019-06-03T11:16:00Z">
        <w:r w:rsidR="00E54D04" w:rsidRPr="00757755">
          <w:rPr>
            <w:rFonts w:ascii="Segoe UI" w:eastAsia="Times New Roman" w:hAnsi="Segoe UI" w:cs="Segoe UI"/>
            <w:b/>
            <w:i/>
            <w:color w:val="24292E"/>
            <w:rPrChange w:id="100" w:author="Knox, Amy [USA]" w:date="2019-06-03T11:56:00Z">
              <w:rPr>
                <w:rFonts w:ascii="Segoe UI" w:eastAsia="Times New Roman" w:hAnsi="Segoe UI" w:cs="Segoe UI"/>
                <w:color w:val="24292E"/>
              </w:rPr>
            </w:rPrChange>
          </w:rPr>
          <w:t>want to choose another program</w:t>
        </w:r>
      </w:ins>
    </w:p>
    <w:p w14:paraId="0080AD60" w14:textId="6387FDE3" w:rsidR="00E54D04" w:rsidRDefault="00E54D04" w:rsidP="003F7CE5">
      <w:pPr>
        <w:spacing w:after="240"/>
        <w:rPr>
          <w:ins w:id="101" w:author="Knox, Amy [USA]" w:date="2019-06-03T11:16:00Z"/>
          <w:rFonts w:ascii="Segoe UI" w:eastAsia="Times New Roman" w:hAnsi="Segoe UI" w:cs="Segoe UI"/>
          <w:color w:val="24292E"/>
        </w:rPr>
      </w:pPr>
    </w:p>
    <w:p w14:paraId="7323C847" w14:textId="4CA74F23" w:rsidR="00E54D04" w:rsidRPr="00757755" w:rsidRDefault="00E54D04" w:rsidP="003F7CE5">
      <w:pPr>
        <w:spacing w:after="240"/>
        <w:rPr>
          <w:ins w:id="102" w:author="Knox, Amy [USA]" w:date="2019-06-03T11:16:00Z"/>
          <w:rFonts w:ascii="Segoe UI" w:eastAsia="Times New Roman" w:hAnsi="Segoe UI" w:cs="Segoe UI"/>
          <w:b/>
          <w:i/>
          <w:color w:val="24292E"/>
          <w:rPrChange w:id="103" w:author="Knox, Amy [USA]" w:date="2019-06-03T11:56:00Z">
            <w:rPr>
              <w:ins w:id="104" w:author="Knox, Amy [USA]" w:date="2019-06-03T11:16:00Z"/>
              <w:rFonts w:ascii="Segoe UI" w:eastAsia="Times New Roman" w:hAnsi="Segoe UI" w:cs="Segoe UI"/>
              <w:color w:val="24292E"/>
            </w:rPr>
          </w:rPrChange>
        </w:rPr>
      </w:pPr>
      <w:ins w:id="105" w:author="Knox, Amy [USA]" w:date="2019-06-03T11:16:00Z">
        <w:r w:rsidRPr="00757755">
          <w:rPr>
            <w:rFonts w:ascii="Segoe UI" w:eastAsia="Times New Roman" w:hAnsi="Segoe UI" w:cs="Segoe UI"/>
            <w:b/>
            <w:i/>
            <w:color w:val="24292E"/>
            <w:rPrChange w:id="106" w:author="Knox, Amy [USA]" w:date="2019-06-03T11:56:00Z">
              <w:rPr>
                <w:rFonts w:ascii="Segoe UI" w:eastAsia="Times New Roman" w:hAnsi="Segoe UI" w:cs="Segoe UI"/>
                <w:color w:val="24292E"/>
              </w:rPr>
            </w:rPrChange>
          </w:rPr>
          <w:t xml:space="preserve">I was looking at length of programs. </w:t>
        </w:r>
      </w:ins>
    </w:p>
    <w:p w14:paraId="4993CD47" w14:textId="4636F549" w:rsidR="00E54D04" w:rsidRPr="00757755" w:rsidRDefault="00E54D04" w:rsidP="003F7CE5">
      <w:pPr>
        <w:spacing w:after="240"/>
        <w:rPr>
          <w:ins w:id="107" w:author="Knox, Amy [USA]" w:date="2019-06-03T11:16:00Z"/>
          <w:rFonts w:ascii="Segoe UI" w:eastAsia="Times New Roman" w:hAnsi="Segoe UI" w:cs="Segoe UI"/>
          <w:b/>
          <w:i/>
          <w:color w:val="24292E"/>
          <w:rPrChange w:id="108" w:author="Knox, Amy [USA]" w:date="2019-06-03T11:56:00Z">
            <w:rPr>
              <w:ins w:id="109" w:author="Knox, Amy [USA]" w:date="2019-06-03T11:16:00Z"/>
              <w:rFonts w:ascii="Segoe UI" w:eastAsia="Times New Roman" w:hAnsi="Segoe UI" w:cs="Segoe UI"/>
              <w:color w:val="24292E"/>
            </w:rPr>
          </w:rPrChange>
        </w:rPr>
      </w:pPr>
    </w:p>
    <w:p w14:paraId="456CB8DA" w14:textId="73820DE8" w:rsidR="00E54D04" w:rsidRPr="00757755" w:rsidRDefault="0089189E" w:rsidP="003F7CE5">
      <w:pPr>
        <w:spacing w:after="240"/>
        <w:rPr>
          <w:ins w:id="110" w:author="Knox, Amy [USA]" w:date="2019-06-03T11:17:00Z"/>
          <w:rFonts w:ascii="Segoe UI" w:eastAsia="Times New Roman" w:hAnsi="Segoe UI" w:cs="Segoe UI"/>
          <w:b/>
          <w:i/>
          <w:color w:val="24292E"/>
          <w:rPrChange w:id="111" w:author="Knox, Amy [USA]" w:date="2019-06-03T11:56:00Z">
            <w:rPr>
              <w:ins w:id="112" w:author="Knox, Amy [USA]" w:date="2019-06-03T11:17:00Z"/>
              <w:rFonts w:ascii="Segoe UI" w:eastAsia="Times New Roman" w:hAnsi="Segoe UI" w:cs="Segoe UI"/>
              <w:color w:val="24292E"/>
            </w:rPr>
          </w:rPrChange>
        </w:rPr>
      </w:pPr>
      <w:ins w:id="113" w:author="Knox, Amy [USA]" w:date="2019-06-03T11:19:00Z">
        <w:r w:rsidRPr="00757755">
          <w:rPr>
            <w:rFonts w:ascii="Segoe UI" w:eastAsia="Times New Roman" w:hAnsi="Segoe UI" w:cs="Segoe UI"/>
            <w:b/>
            <w:i/>
            <w:color w:val="24292E"/>
            <w:rPrChange w:id="114" w:author="Knox, Amy [USA]" w:date="2019-06-03T11:56:00Z">
              <w:rPr>
                <w:rFonts w:ascii="Segoe UI" w:eastAsia="Times New Roman" w:hAnsi="Segoe UI" w:cs="Segoe UI"/>
                <w:color w:val="24292E"/>
              </w:rPr>
            </w:rPrChange>
          </w:rPr>
          <w:t>“</w:t>
        </w:r>
      </w:ins>
      <w:ins w:id="115" w:author="Knox, Amy [USA]" w:date="2019-06-03T11:16:00Z">
        <w:r w:rsidR="00E54D04" w:rsidRPr="00757755">
          <w:rPr>
            <w:rFonts w:ascii="Segoe UI" w:eastAsia="Times New Roman" w:hAnsi="Segoe UI" w:cs="Segoe UI"/>
            <w:b/>
            <w:i/>
            <w:color w:val="24292E"/>
            <w:rPrChange w:id="116" w:author="Knox, Amy [USA]" w:date="2019-06-03T11:56:00Z">
              <w:rPr>
                <w:rFonts w:ascii="Segoe UI" w:eastAsia="Times New Roman" w:hAnsi="Segoe UI" w:cs="Segoe UI"/>
                <w:color w:val="24292E"/>
              </w:rPr>
            </w:rPrChange>
          </w:rPr>
          <w:t>This is cool because it breaks down what it gives the</w:t>
        </w:r>
      </w:ins>
      <w:ins w:id="117" w:author="Knox, Amy [USA]" w:date="2019-06-03T11:17:00Z">
        <w:r w:rsidR="00E54D04" w:rsidRPr="00757755">
          <w:rPr>
            <w:rFonts w:ascii="Segoe UI" w:eastAsia="Times New Roman" w:hAnsi="Segoe UI" w:cs="Segoe UI"/>
            <w:b/>
            <w:i/>
            <w:color w:val="24292E"/>
            <w:rPrChange w:id="118" w:author="Knox, Amy [USA]" w:date="2019-06-03T11:56:00Z">
              <w:rPr>
                <w:rFonts w:ascii="Segoe UI" w:eastAsia="Times New Roman" w:hAnsi="Segoe UI" w:cs="Segoe UI"/>
                <w:color w:val="24292E"/>
              </w:rPr>
            </w:rPrChange>
          </w:rPr>
          <w:t xml:space="preserve"> school and what it gives you. One less thing you </w:t>
        </w:r>
        <w:proofErr w:type="gramStart"/>
        <w:r w:rsidR="00E54D04" w:rsidRPr="00757755">
          <w:rPr>
            <w:rFonts w:ascii="Segoe UI" w:eastAsia="Times New Roman" w:hAnsi="Segoe UI" w:cs="Segoe UI"/>
            <w:b/>
            <w:i/>
            <w:color w:val="24292E"/>
            <w:rPrChange w:id="119" w:author="Knox, Amy [USA]" w:date="2019-06-03T11:56:00Z">
              <w:rPr>
                <w:rFonts w:ascii="Segoe UI" w:eastAsia="Times New Roman" w:hAnsi="Segoe UI" w:cs="Segoe UI"/>
                <w:color w:val="24292E"/>
              </w:rPr>
            </w:rPrChange>
          </w:rPr>
          <w:t>have to</w:t>
        </w:r>
        <w:proofErr w:type="gramEnd"/>
        <w:r w:rsidR="00E54D04" w:rsidRPr="00757755">
          <w:rPr>
            <w:rFonts w:ascii="Segoe UI" w:eastAsia="Times New Roman" w:hAnsi="Segoe UI" w:cs="Segoe UI"/>
            <w:b/>
            <w:i/>
            <w:color w:val="24292E"/>
            <w:rPrChange w:id="120" w:author="Knox, Amy [USA]" w:date="2019-06-03T11:56:00Z">
              <w:rPr>
                <w:rFonts w:ascii="Segoe UI" w:eastAsia="Times New Roman" w:hAnsi="Segoe UI" w:cs="Segoe UI"/>
                <w:color w:val="24292E"/>
              </w:rPr>
            </w:rPrChange>
          </w:rPr>
          <w:t xml:space="preserve"> scroll for. </w:t>
        </w:r>
      </w:ins>
      <w:ins w:id="121" w:author="Knox, Amy [USA]" w:date="2019-06-03T11:19:00Z">
        <w:r w:rsidRPr="00757755">
          <w:rPr>
            <w:rFonts w:ascii="Segoe UI" w:eastAsia="Times New Roman" w:hAnsi="Segoe UI" w:cs="Segoe UI"/>
            <w:b/>
            <w:i/>
            <w:color w:val="24292E"/>
            <w:rPrChange w:id="122" w:author="Knox, Amy [USA]" w:date="2019-06-03T11:56:00Z">
              <w:rPr>
                <w:rFonts w:ascii="Segoe UI" w:eastAsia="Times New Roman" w:hAnsi="Segoe UI" w:cs="Segoe UI"/>
                <w:color w:val="24292E"/>
              </w:rPr>
            </w:rPrChange>
          </w:rPr>
          <w:t>“</w:t>
        </w:r>
      </w:ins>
    </w:p>
    <w:p w14:paraId="7D95C438" w14:textId="75959860" w:rsidR="00E54D04" w:rsidRPr="00757755" w:rsidRDefault="00E54D04" w:rsidP="003F7CE5">
      <w:pPr>
        <w:spacing w:after="240"/>
        <w:rPr>
          <w:ins w:id="123" w:author="Knox, Amy [USA]" w:date="2019-06-03T11:17:00Z"/>
          <w:rFonts w:ascii="Segoe UI" w:eastAsia="Times New Roman" w:hAnsi="Segoe UI" w:cs="Segoe UI"/>
          <w:b/>
          <w:i/>
          <w:color w:val="24292E"/>
          <w:rPrChange w:id="124" w:author="Knox, Amy [USA]" w:date="2019-06-03T11:56:00Z">
            <w:rPr>
              <w:ins w:id="125" w:author="Knox, Amy [USA]" w:date="2019-06-03T11:17:00Z"/>
              <w:rFonts w:ascii="Segoe UI" w:eastAsia="Times New Roman" w:hAnsi="Segoe UI" w:cs="Segoe UI"/>
              <w:color w:val="24292E"/>
            </w:rPr>
          </w:rPrChange>
        </w:rPr>
      </w:pPr>
    </w:p>
    <w:p w14:paraId="07038CD8" w14:textId="7610C6B1" w:rsidR="00E54D04" w:rsidRPr="00757755" w:rsidRDefault="00E54D04" w:rsidP="003F7CE5">
      <w:pPr>
        <w:spacing w:after="240"/>
        <w:rPr>
          <w:ins w:id="126" w:author="Knox, Amy [USA]" w:date="2019-06-03T11:18:00Z"/>
          <w:rFonts w:ascii="Segoe UI" w:eastAsia="Times New Roman" w:hAnsi="Segoe UI" w:cs="Segoe UI"/>
          <w:b/>
          <w:i/>
          <w:color w:val="24292E"/>
          <w:rPrChange w:id="127" w:author="Knox, Amy [USA]" w:date="2019-06-03T11:56:00Z">
            <w:rPr>
              <w:ins w:id="128" w:author="Knox, Amy [USA]" w:date="2019-06-03T11:18:00Z"/>
              <w:rFonts w:ascii="Segoe UI" w:eastAsia="Times New Roman" w:hAnsi="Segoe UI" w:cs="Segoe UI"/>
              <w:color w:val="24292E"/>
            </w:rPr>
          </w:rPrChange>
        </w:rPr>
      </w:pPr>
      <w:ins w:id="129" w:author="Knox, Amy [USA]" w:date="2019-06-03T11:17:00Z">
        <w:r w:rsidRPr="00757755">
          <w:rPr>
            <w:rFonts w:ascii="Segoe UI" w:eastAsia="Times New Roman" w:hAnsi="Segoe UI" w:cs="Segoe UI"/>
            <w:b/>
            <w:i/>
            <w:color w:val="24292E"/>
            <w:rPrChange w:id="130" w:author="Knox, Amy [USA]" w:date="2019-06-03T11:56:00Z">
              <w:rPr>
                <w:rFonts w:ascii="Segoe UI" w:eastAsia="Times New Roman" w:hAnsi="Segoe UI" w:cs="Segoe UI"/>
                <w:color w:val="24292E"/>
              </w:rPr>
            </w:rPrChange>
          </w:rPr>
          <w:t xml:space="preserve">Would select the longer one because the amount paid to you is greater (doesn’t seem to connect that it pays more because the program is longer) </w:t>
        </w:r>
      </w:ins>
    </w:p>
    <w:p w14:paraId="7CA3636B" w14:textId="2329E819" w:rsidR="00E54D04" w:rsidRPr="00757755" w:rsidRDefault="00E54D04" w:rsidP="003F7CE5">
      <w:pPr>
        <w:spacing w:after="240"/>
        <w:rPr>
          <w:ins w:id="131" w:author="Knox, Amy [USA]" w:date="2019-06-03T11:18:00Z"/>
          <w:rFonts w:ascii="Segoe UI" w:eastAsia="Times New Roman" w:hAnsi="Segoe UI" w:cs="Segoe UI"/>
          <w:b/>
          <w:i/>
          <w:color w:val="24292E"/>
          <w:rPrChange w:id="132" w:author="Knox, Amy [USA]" w:date="2019-06-03T11:56:00Z">
            <w:rPr>
              <w:ins w:id="133" w:author="Knox, Amy [USA]" w:date="2019-06-03T11:18:00Z"/>
              <w:rFonts w:ascii="Segoe UI" w:eastAsia="Times New Roman" w:hAnsi="Segoe UI" w:cs="Segoe UI"/>
              <w:color w:val="24292E"/>
            </w:rPr>
          </w:rPrChange>
        </w:rPr>
      </w:pPr>
    </w:p>
    <w:p w14:paraId="19B9D409" w14:textId="7C25242E" w:rsidR="00E54D04" w:rsidRPr="00757755" w:rsidRDefault="00E54D04" w:rsidP="003F7CE5">
      <w:pPr>
        <w:spacing w:after="240"/>
        <w:rPr>
          <w:ins w:id="134" w:author="Knox, Amy [USA]" w:date="2019-06-03T11:18:00Z"/>
          <w:rFonts w:ascii="Segoe UI" w:eastAsia="Times New Roman" w:hAnsi="Segoe UI" w:cs="Segoe UI"/>
          <w:b/>
          <w:i/>
          <w:color w:val="24292E"/>
          <w:rPrChange w:id="135" w:author="Knox, Amy [USA]" w:date="2019-06-03T11:56:00Z">
            <w:rPr>
              <w:ins w:id="136" w:author="Knox, Amy [USA]" w:date="2019-06-03T11:18:00Z"/>
              <w:rFonts w:ascii="Segoe UI" w:eastAsia="Times New Roman" w:hAnsi="Segoe UI" w:cs="Segoe UI"/>
              <w:color w:val="24292E"/>
            </w:rPr>
          </w:rPrChange>
        </w:rPr>
      </w:pPr>
      <w:ins w:id="137" w:author="Knox, Amy [USA]" w:date="2019-06-03T11:18:00Z">
        <w:r w:rsidRPr="00757755">
          <w:rPr>
            <w:rFonts w:ascii="Segoe UI" w:eastAsia="Times New Roman" w:hAnsi="Segoe UI" w:cs="Segoe UI"/>
            <w:b/>
            <w:i/>
            <w:color w:val="24292E"/>
            <w:rPrChange w:id="138" w:author="Knox, Amy [USA]" w:date="2019-06-03T11:56:00Z">
              <w:rPr>
                <w:rFonts w:ascii="Segoe UI" w:eastAsia="Times New Roman" w:hAnsi="Segoe UI" w:cs="Segoe UI"/>
                <w:color w:val="24292E"/>
              </w:rPr>
            </w:rPrChange>
          </w:rPr>
          <w:t xml:space="preserve">Prioritizes the housing allowance and amount paid to the Veteran over whatever the course is. </w:t>
        </w:r>
      </w:ins>
    </w:p>
    <w:p w14:paraId="37E9F505" w14:textId="2569817B" w:rsidR="00E54D04" w:rsidRPr="00757755" w:rsidRDefault="00E54D04" w:rsidP="003F7CE5">
      <w:pPr>
        <w:spacing w:after="240"/>
        <w:rPr>
          <w:ins w:id="139" w:author="Knox, Amy [USA]" w:date="2019-06-03T11:18:00Z"/>
          <w:rFonts w:ascii="Segoe UI" w:eastAsia="Times New Roman" w:hAnsi="Segoe UI" w:cs="Segoe UI"/>
          <w:b/>
          <w:i/>
          <w:color w:val="24292E"/>
          <w:rPrChange w:id="140" w:author="Knox, Amy [USA]" w:date="2019-06-03T11:56:00Z">
            <w:rPr>
              <w:ins w:id="141" w:author="Knox, Amy [USA]" w:date="2019-06-03T11:18:00Z"/>
              <w:rFonts w:ascii="Segoe UI" w:eastAsia="Times New Roman" w:hAnsi="Segoe UI" w:cs="Segoe UI"/>
              <w:color w:val="24292E"/>
            </w:rPr>
          </w:rPrChange>
        </w:rPr>
      </w:pPr>
    </w:p>
    <w:p w14:paraId="5B991C28" w14:textId="040FA747" w:rsidR="00E54D04" w:rsidRPr="00757755" w:rsidRDefault="00E54D04" w:rsidP="003F7CE5">
      <w:pPr>
        <w:spacing w:after="240"/>
        <w:rPr>
          <w:ins w:id="142" w:author="Knox, Amy [USA]" w:date="2019-06-03T11:19:00Z"/>
          <w:rFonts w:ascii="Segoe UI" w:eastAsia="Times New Roman" w:hAnsi="Segoe UI" w:cs="Segoe UI"/>
          <w:b/>
          <w:i/>
          <w:color w:val="24292E"/>
          <w:rPrChange w:id="143" w:author="Knox, Amy [USA]" w:date="2019-06-03T11:56:00Z">
            <w:rPr>
              <w:ins w:id="144" w:author="Knox, Amy [USA]" w:date="2019-06-03T11:19:00Z"/>
              <w:rFonts w:ascii="Segoe UI" w:eastAsia="Times New Roman" w:hAnsi="Segoe UI" w:cs="Segoe UI"/>
              <w:color w:val="24292E"/>
            </w:rPr>
          </w:rPrChange>
        </w:rPr>
      </w:pPr>
      <w:ins w:id="145" w:author="Knox, Amy [USA]" w:date="2019-06-03T11:18:00Z">
        <w:r w:rsidRPr="00757755">
          <w:rPr>
            <w:rFonts w:ascii="Segoe UI" w:eastAsia="Times New Roman" w:hAnsi="Segoe UI" w:cs="Segoe UI"/>
            <w:b/>
            <w:i/>
            <w:color w:val="24292E"/>
            <w:rPrChange w:id="146" w:author="Knox, Amy [USA]" w:date="2019-06-03T11:56:00Z">
              <w:rPr>
                <w:rFonts w:ascii="Segoe UI" w:eastAsia="Times New Roman" w:hAnsi="Segoe UI" w:cs="Segoe UI"/>
                <w:color w:val="24292E"/>
              </w:rPr>
            </w:rPrChange>
          </w:rPr>
          <w:lastRenderedPageBreak/>
          <w:t>Curious if the housing allowance is</w:t>
        </w:r>
      </w:ins>
      <w:ins w:id="147" w:author="Knox, Amy [USA]" w:date="2019-06-03T11:19:00Z">
        <w:r w:rsidRPr="00757755">
          <w:rPr>
            <w:rFonts w:ascii="Segoe UI" w:eastAsia="Times New Roman" w:hAnsi="Segoe UI" w:cs="Segoe UI"/>
            <w:b/>
            <w:i/>
            <w:color w:val="24292E"/>
            <w:rPrChange w:id="148" w:author="Knox, Amy [USA]" w:date="2019-06-03T11:56:00Z">
              <w:rPr>
                <w:rFonts w:ascii="Segoe UI" w:eastAsia="Times New Roman" w:hAnsi="Segoe UI" w:cs="Segoe UI"/>
                <w:color w:val="24292E"/>
              </w:rPr>
            </w:rPrChange>
          </w:rPr>
          <w:t xml:space="preserve"> a separate amount of money from the “Total paid to you amount”</w:t>
        </w:r>
      </w:ins>
    </w:p>
    <w:p w14:paraId="679106D6" w14:textId="41C03AD9" w:rsidR="00E54D04" w:rsidRPr="00757755" w:rsidRDefault="00E54D04" w:rsidP="003F7CE5">
      <w:pPr>
        <w:spacing w:after="240"/>
        <w:rPr>
          <w:ins w:id="149" w:author="Knox, Amy [USA]" w:date="2019-06-03T11:19:00Z"/>
          <w:rFonts w:ascii="Segoe UI" w:eastAsia="Times New Roman" w:hAnsi="Segoe UI" w:cs="Segoe UI"/>
          <w:b/>
          <w:i/>
          <w:color w:val="24292E"/>
          <w:rPrChange w:id="150" w:author="Knox, Amy [USA]" w:date="2019-06-03T11:56:00Z">
            <w:rPr>
              <w:ins w:id="151" w:author="Knox, Amy [USA]" w:date="2019-06-03T11:19:00Z"/>
              <w:rFonts w:ascii="Segoe UI" w:eastAsia="Times New Roman" w:hAnsi="Segoe UI" w:cs="Segoe UI"/>
              <w:color w:val="24292E"/>
            </w:rPr>
          </w:rPrChange>
        </w:rPr>
      </w:pPr>
    </w:p>
    <w:p w14:paraId="069E8162" w14:textId="0B31BF7E" w:rsidR="00E54D04" w:rsidRPr="003F7CE5" w:rsidDel="00626107" w:rsidRDefault="00E54D04" w:rsidP="003F7CE5">
      <w:pPr>
        <w:spacing w:after="240"/>
        <w:rPr>
          <w:del w:id="152" w:author="Knox, Amy [USA]" w:date="2019-06-06T16:29:00Z"/>
          <w:rFonts w:ascii="Segoe UI" w:eastAsia="Times New Roman" w:hAnsi="Segoe UI" w:cs="Segoe UI"/>
          <w:color w:val="24292E"/>
        </w:rPr>
      </w:pPr>
    </w:p>
    <w:p w14:paraId="1D94A798" w14:textId="5E05659A" w:rsidR="003F7CE5" w:rsidRPr="003F7CE5" w:rsidDel="00626107" w:rsidRDefault="003F7CE5" w:rsidP="003F7CE5">
      <w:pPr>
        <w:spacing w:after="240"/>
        <w:rPr>
          <w:del w:id="153" w:author="Knox, Amy [USA]" w:date="2019-06-06T16:29:00Z"/>
          <w:rFonts w:ascii="Segoe UI" w:eastAsia="Times New Roman" w:hAnsi="Segoe UI" w:cs="Segoe UI"/>
          <w:color w:val="24292E"/>
        </w:rPr>
      </w:pPr>
      <w:del w:id="154" w:author="Knox, Amy [USA]" w:date="2019-06-06T16:29:00Z">
        <w:r w:rsidRPr="003F7CE5" w:rsidDel="00626107">
          <w:rPr>
            <w:rFonts w:ascii="Segoe UI" w:eastAsia="Times New Roman" w:hAnsi="Segoe UI" w:cs="Segoe UI"/>
            <w:i/>
            <w:iCs/>
            <w:color w:val="24292E"/>
          </w:rPr>
          <w:delText>[After the participant has selected a program and shared thoughts aloud.]</w:delText>
        </w:r>
      </w:del>
    </w:p>
    <w:p w14:paraId="6AEE2671" w14:textId="771EE093" w:rsidR="003F7CE5" w:rsidRPr="003F7CE5" w:rsidDel="00626107" w:rsidRDefault="003F7CE5" w:rsidP="003F7CE5">
      <w:pPr>
        <w:numPr>
          <w:ilvl w:val="0"/>
          <w:numId w:val="20"/>
        </w:numPr>
        <w:spacing w:before="100" w:beforeAutospacing="1" w:after="100" w:afterAutospacing="1"/>
        <w:rPr>
          <w:del w:id="155" w:author="Knox, Amy [USA]" w:date="2019-06-06T16:29:00Z"/>
          <w:rFonts w:ascii="Segoe UI" w:eastAsia="Times New Roman" w:hAnsi="Segoe UI" w:cs="Segoe UI"/>
          <w:color w:val="24292E"/>
        </w:rPr>
      </w:pPr>
      <w:del w:id="156" w:author="Knox, Amy [USA]" w:date="2019-06-06T16:29:00Z">
        <w:r w:rsidRPr="003F7CE5" w:rsidDel="00626107">
          <w:rPr>
            <w:rFonts w:ascii="Segoe UI" w:eastAsia="Times New Roman" w:hAnsi="Segoe UI" w:cs="Segoe UI"/>
            <w:color w:val="24292E"/>
          </w:rPr>
          <w:delText>What are your first impressions of the process of searching for VET TEC providers and programs</w:delText>
        </w:r>
      </w:del>
    </w:p>
    <w:p w14:paraId="4D45AE0B" w14:textId="1A54F034" w:rsidR="003F7CE5" w:rsidRPr="003F7CE5" w:rsidDel="00626107" w:rsidRDefault="003F7CE5" w:rsidP="003F7CE5">
      <w:pPr>
        <w:numPr>
          <w:ilvl w:val="0"/>
          <w:numId w:val="20"/>
        </w:numPr>
        <w:spacing w:before="60" w:after="100" w:afterAutospacing="1"/>
        <w:rPr>
          <w:del w:id="157" w:author="Knox, Amy [USA]" w:date="2019-06-06T16:29:00Z"/>
          <w:rFonts w:ascii="Segoe UI" w:eastAsia="Times New Roman" w:hAnsi="Segoe UI" w:cs="Segoe UI"/>
          <w:color w:val="24292E"/>
        </w:rPr>
      </w:pPr>
      <w:del w:id="158" w:author="Knox, Amy [USA]" w:date="2019-06-06T16:29:00Z">
        <w:r w:rsidRPr="003F7CE5" w:rsidDel="00626107">
          <w:rPr>
            <w:rFonts w:ascii="Segoe UI" w:eastAsia="Times New Roman" w:hAnsi="Segoe UI" w:cs="Segoe UI"/>
            <w:color w:val="24292E"/>
          </w:rPr>
          <w:delText>What led you to select [Program Name] over the others?</w:delText>
        </w:r>
      </w:del>
    </w:p>
    <w:p w14:paraId="0532B28B" w14:textId="6DC521F5" w:rsidR="003F7CE5" w:rsidRPr="003F7CE5" w:rsidDel="00626107" w:rsidRDefault="003F7CE5" w:rsidP="003F7CE5">
      <w:pPr>
        <w:numPr>
          <w:ilvl w:val="0"/>
          <w:numId w:val="20"/>
        </w:numPr>
        <w:spacing w:before="60" w:after="100" w:afterAutospacing="1"/>
        <w:rPr>
          <w:del w:id="159" w:author="Knox, Amy [USA]" w:date="2019-06-06T16:29:00Z"/>
          <w:rFonts w:ascii="Segoe UI" w:eastAsia="Times New Roman" w:hAnsi="Segoe UI" w:cs="Segoe UI"/>
          <w:color w:val="24292E"/>
        </w:rPr>
      </w:pPr>
      <w:del w:id="160" w:author="Knox, Amy [USA]" w:date="2019-06-06T16:29:00Z">
        <w:r w:rsidRPr="003F7CE5" w:rsidDel="00626107">
          <w:rPr>
            <w:rFonts w:ascii="Segoe UI" w:eastAsia="Times New Roman" w:hAnsi="Segoe UI" w:cs="Segoe UI"/>
            <w:color w:val="24292E"/>
          </w:rPr>
          <w:delText>What information on these pages is the most valuable to you?</w:delText>
        </w:r>
      </w:del>
    </w:p>
    <w:p w14:paraId="04F82A1C" w14:textId="52716F81" w:rsidR="003F7CE5" w:rsidRPr="003F7CE5" w:rsidDel="00626107" w:rsidRDefault="003F7CE5" w:rsidP="003F7CE5">
      <w:pPr>
        <w:numPr>
          <w:ilvl w:val="0"/>
          <w:numId w:val="20"/>
        </w:numPr>
        <w:spacing w:before="60" w:after="100" w:afterAutospacing="1"/>
        <w:rPr>
          <w:del w:id="161" w:author="Knox, Amy [USA]" w:date="2019-06-06T16:29:00Z"/>
          <w:rFonts w:ascii="Segoe UI" w:eastAsia="Times New Roman" w:hAnsi="Segoe UI" w:cs="Segoe UI"/>
          <w:color w:val="24292E"/>
        </w:rPr>
      </w:pPr>
      <w:del w:id="162" w:author="Knox, Amy [USA]" w:date="2019-06-06T16:29:00Z">
        <w:r w:rsidRPr="003F7CE5" w:rsidDel="00626107">
          <w:rPr>
            <w:rFonts w:ascii="Segoe UI" w:eastAsia="Times New Roman" w:hAnsi="Segoe UI" w:cs="Segoe UI"/>
            <w:color w:val="24292E"/>
          </w:rPr>
          <w:delText>What aspect of the page or the process might Veterans find confusing or unclear? Why?</w:delText>
        </w:r>
      </w:del>
    </w:p>
    <w:p w14:paraId="3F741CB5"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#2 (10 minutes)</w:t>
      </w:r>
    </w:p>
    <w:p w14:paraId="647E2FDB" w14:textId="7B74F022" w:rsidR="003F7CE5" w:rsidRDefault="003F7CE5" w:rsidP="003F7CE5">
      <w:pPr>
        <w:spacing w:after="240"/>
        <w:rPr>
          <w:ins w:id="163" w:author="Knox, Amy [USA]" w:date="2019-06-03T11:24:00Z"/>
          <w:rFonts w:ascii="Segoe UI" w:eastAsia="Times New Roman" w:hAnsi="Segoe UI" w:cs="Segoe UI"/>
          <w:color w:val="24292E"/>
        </w:rPr>
      </w:pPr>
      <w:commentRangeStart w:id="164"/>
      <w:r w:rsidRPr="003F7CE5">
        <w:rPr>
          <w:rFonts w:ascii="Segoe UI" w:eastAsia="Times New Roman" w:hAnsi="Segoe UI" w:cs="Segoe UI"/>
          <w:color w:val="24292E"/>
        </w:rPr>
        <w:t>Let say you're interested in taking an online course to build your coding skills. Using the site, how would you find a couple of online courses?</w:t>
      </w:r>
      <w:commentRangeEnd w:id="164"/>
      <w:r w:rsidR="0089189E">
        <w:rPr>
          <w:rStyle w:val="CommentReference"/>
        </w:rPr>
        <w:commentReference w:id="164"/>
      </w:r>
      <w:ins w:id="165" w:author="Knox, Amy [USA]" w:date="2019-06-03T11:20:00Z">
        <w:r w:rsidR="0089189E">
          <w:rPr>
            <w:rFonts w:ascii="Segoe UI" w:eastAsia="Times New Roman" w:hAnsi="Segoe UI" w:cs="Segoe UI"/>
            <w:color w:val="24292E"/>
          </w:rPr>
          <w:br/>
        </w:r>
        <w:r w:rsidR="0089189E">
          <w:rPr>
            <w:rFonts w:ascii="Segoe UI" w:eastAsia="Times New Roman" w:hAnsi="Segoe UI" w:cs="Segoe UI"/>
            <w:color w:val="24292E"/>
          </w:rPr>
          <w:br/>
        </w:r>
      </w:ins>
      <w:ins w:id="166" w:author="Knox, Amy [USA]" w:date="2019-06-03T11:24:00Z">
        <w:r w:rsidR="0089189E" w:rsidRPr="00B422A4">
          <w:rPr>
            <w:rFonts w:ascii="Segoe UI" w:eastAsia="Times New Roman" w:hAnsi="Segoe UI" w:cs="Segoe UI"/>
            <w:b/>
            <w:i/>
            <w:color w:val="24292E"/>
            <w:rPrChange w:id="167" w:author="Knox, Amy [USA]" w:date="2019-06-03T11:55:00Z">
              <w:rPr>
                <w:rFonts w:ascii="Segoe UI" w:eastAsia="Times New Roman" w:hAnsi="Segoe UI" w:cs="Segoe UI"/>
                <w:color w:val="24292E"/>
              </w:rPr>
            </w:rPrChange>
          </w:rPr>
          <w:t>Is impressed with the amount of money that Veterans get paid.</w:t>
        </w:r>
        <w:r w:rsidR="0089189E">
          <w:rPr>
            <w:rFonts w:ascii="Segoe UI" w:eastAsia="Times New Roman" w:hAnsi="Segoe UI" w:cs="Segoe UI"/>
            <w:color w:val="24292E"/>
          </w:rPr>
          <w:t xml:space="preserve"> </w:t>
        </w:r>
      </w:ins>
    </w:p>
    <w:p w14:paraId="502D3D8A" w14:textId="77777777" w:rsidR="0089189E" w:rsidRPr="003F7CE5" w:rsidRDefault="0089189E" w:rsidP="003F7CE5">
      <w:pPr>
        <w:spacing w:after="240"/>
        <w:rPr>
          <w:rFonts w:ascii="Segoe UI" w:eastAsia="Times New Roman" w:hAnsi="Segoe UI" w:cs="Segoe UI"/>
          <w:color w:val="24292E"/>
        </w:rPr>
      </w:pPr>
    </w:p>
    <w:p w14:paraId="57FED82C"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participant finds at least two online programs.]</w:t>
      </w:r>
    </w:p>
    <w:p w14:paraId="66B7F43D" w14:textId="4D768C70" w:rsidR="003F7CE5" w:rsidRDefault="003F7CE5" w:rsidP="003F7CE5">
      <w:pPr>
        <w:spacing w:after="240"/>
        <w:rPr>
          <w:ins w:id="168" w:author="Knox, Amy [USA]" w:date="2019-06-03T11:24:00Z"/>
          <w:rFonts w:ascii="Segoe UI" w:eastAsia="Times New Roman" w:hAnsi="Segoe UI" w:cs="Segoe UI"/>
          <w:color w:val="24292E"/>
        </w:rPr>
      </w:pPr>
      <w:r w:rsidRPr="003F7CE5">
        <w:rPr>
          <w:rFonts w:ascii="Segoe UI" w:eastAsia="Times New Roman" w:hAnsi="Segoe UI" w:cs="Segoe UI"/>
          <w:color w:val="24292E"/>
        </w:rPr>
        <w:t>If you were going to attend one, how would you decide between the two?</w:t>
      </w:r>
    </w:p>
    <w:p w14:paraId="57F688B7" w14:textId="09951E9B" w:rsidR="0089189E" w:rsidRPr="00757755" w:rsidRDefault="0089189E" w:rsidP="003F7CE5">
      <w:pPr>
        <w:spacing w:after="240"/>
        <w:rPr>
          <w:ins w:id="169" w:author="Knox, Amy [USA]" w:date="2019-06-03T11:24:00Z"/>
          <w:rFonts w:ascii="Segoe UI" w:eastAsia="Times New Roman" w:hAnsi="Segoe UI" w:cs="Segoe UI"/>
          <w:b/>
          <w:i/>
          <w:color w:val="24292E"/>
          <w:rPrChange w:id="170" w:author="Knox, Amy [USA]" w:date="2019-06-03T11:55:00Z">
            <w:rPr>
              <w:ins w:id="171" w:author="Knox, Amy [USA]" w:date="2019-06-03T11:24:00Z"/>
              <w:rFonts w:ascii="Segoe UI" w:eastAsia="Times New Roman" w:hAnsi="Segoe UI" w:cs="Segoe UI"/>
              <w:color w:val="24292E"/>
            </w:rPr>
          </w:rPrChange>
        </w:rPr>
      </w:pPr>
      <w:ins w:id="172" w:author="Knox, Amy [USA]" w:date="2019-06-03T11:24:00Z">
        <w:r w:rsidRPr="00757755">
          <w:rPr>
            <w:rFonts w:ascii="Segoe UI" w:eastAsia="Times New Roman" w:hAnsi="Segoe UI" w:cs="Segoe UI"/>
            <w:b/>
            <w:i/>
            <w:color w:val="24292E"/>
            <w:rPrChange w:id="173" w:author="Knox, Amy [USA]" w:date="2019-06-03T11:55:00Z">
              <w:rPr>
                <w:rFonts w:ascii="Segoe UI" w:eastAsia="Times New Roman" w:hAnsi="Segoe UI" w:cs="Segoe UI"/>
                <w:color w:val="24292E"/>
              </w:rPr>
            </w:rPrChange>
          </w:rPr>
          <w:t xml:space="preserve">Unless there was some sort of review, not sure how you’d decide.  It doesn’t give you any information on the course. </w:t>
        </w:r>
      </w:ins>
    </w:p>
    <w:p w14:paraId="38C3C89F" w14:textId="063434AA" w:rsidR="0089189E" w:rsidRPr="00757755" w:rsidRDefault="0089189E" w:rsidP="003F7CE5">
      <w:pPr>
        <w:spacing w:after="240"/>
        <w:rPr>
          <w:ins w:id="174" w:author="Knox, Amy [USA]" w:date="2019-06-03T11:25:00Z"/>
          <w:rFonts w:ascii="Segoe UI" w:eastAsia="Times New Roman" w:hAnsi="Segoe UI" w:cs="Segoe UI"/>
          <w:b/>
          <w:i/>
          <w:color w:val="24292E"/>
          <w:rPrChange w:id="175" w:author="Knox, Amy [USA]" w:date="2019-06-03T11:55:00Z">
            <w:rPr>
              <w:ins w:id="176" w:author="Knox, Amy [USA]" w:date="2019-06-03T11:25:00Z"/>
              <w:rFonts w:ascii="Segoe UI" w:eastAsia="Times New Roman" w:hAnsi="Segoe UI" w:cs="Segoe UI"/>
              <w:color w:val="24292E"/>
            </w:rPr>
          </w:rPrChange>
        </w:rPr>
      </w:pPr>
      <w:ins w:id="177" w:author="Knox, Amy [USA]" w:date="2019-06-03T11:24:00Z">
        <w:r w:rsidRPr="00757755">
          <w:rPr>
            <w:rFonts w:ascii="Segoe UI" w:eastAsia="Times New Roman" w:hAnsi="Segoe UI" w:cs="Segoe UI"/>
            <w:b/>
            <w:i/>
            <w:color w:val="24292E"/>
            <w:rPrChange w:id="178" w:author="Knox, Amy [USA]" w:date="2019-06-03T11:55:00Z">
              <w:rPr>
                <w:rFonts w:ascii="Segoe UI" w:eastAsia="Times New Roman" w:hAnsi="Segoe UI" w:cs="Segoe UI"/>
                <w:color w:val="24292E"/>
              </w:rPr>
            </w:rPrChange>
          </w:rPr>
          <w:t xml:space="preserve">Is the </w:t>
        </w:r>
      </w:ins>
      <w:ins w:id="179" w:author="Knox, Amy [USA]" w:date="2019-06-03T11:25:00Z">
        <w:r w:rsidRPr="00757755">
          <w:rPr>
            <w:rFonts w:ascii="Segoe UI" w:eastAsia="Times New Roman" w:hAnsi="Segoe UI" w:cs="Segoe UI"/>
            <w:b/>
            <w:i/>
            <w:color w:val="24292E"/>
            <w:rPrChange w:id="180" w:author="Knox, Amy [USA]" w:date="2019-06-03T11:55:00Z">
              <w:rPr>
                <w:rFonts w:ascii="Segoe UI" w:eastAsia="Times New Roman" w:hAnsi="Segoe UI" w:cs="Segoe UI"/>
                <w:color w:val="24292E"/>
              </w:rPr>
            </w:rPrChange>
          </w:rPr>
          <w:t xml:space="preserve">course going to get me to the job? </w:t>
        </w:r>
      </w:ins>
    </w:p>
    <w:p w14:paraId="1BD5119C" w14:textId="58115BD2" w:rsidR="0089189E" w:rsidRDefault="0089189E" w:rsidP="003F7CE5">
      <w:pPr>
        <w:spacing w:after="240"/>
        <w:rPr>
          <w:ins w:id="181" w:author="Knox, Amy [USA]" w:date="2019-06-03T11:25:00Z"/>
          <w:rFonts w:ascii="Segoe UI" w:eastAsia="Times New Roman" w:hAnsi="Segoe UI" w:cs="Segoe UI"/>
          <w:color w:val="24292E"/>
        </w:rPr>
      </w:pPr>
    </w:p>
    <w:p w14:paraId="2CFC7270" w14:textId="5401ACB8" w:rsidR="0089189E" w:rsidRDefault="0089189E" w:rsidP="003F7CE5">
      <w:pPr>
        <w:spacing w:after="240"/>
        <w:rPr>
          <w:ins w:id="182" w:author="Knox, Amy [USA]" w:date="2019-06-03T11:25:00Z"/>
          <w:rFonts w:ascii="Segoe UI" w:eastAsia="Times New Roman" w:hAnsi="Segoe UI" w:cs="Segoe UI"/>
          <w:color w:val="24292E"/>
        </w:rPr>
      </w:pPr>
      <w:ins w:id="183" w:author="Knox, Amy [USA]" w:date="2019-06-03T11:25:00Z">
        <w:r>
          <w:rPr>
            <w:rFonts w:ascii="Segoe UI" w:eastAsia="Times New Roman" w:hAnsi="Segoe UI" w:cs="Segoe UI"/>
            <w:color w:val="24292E"/>
          </w:rPr>
          <w:t xml:space="preserve">PROFILE PAGE </w:t>
        </w:r>
      </w:ins>
    </w:p>
    <w:p w14:paraId="5F4BE862" w14:textId="17C1C445" w:rsidR="0089189E" w:rsidRDefault="0089189E" w:rsidP="003F7CE5">
      <w:pPr>
        <w:spacing w:after="240"/>
        <w:rPr>
          <w:ins w:id="184" w:author="Knox, Amy [USA]" w:date="2019-06-03T11:25:00Z"/>
          <w:rFonts w:ascii="Segoe UI" w:eastAsia="Times New Roman" w:hAnsi="Segoe UI" w:cs="Segoe UI"/>
          <w:color w:val="24292E"/>
        </w:rPr>
      </w:pPr>
      <w:ins w:id="185" w:author="Knox, Amy [USA]" w:date="2019-06-03T11:25:00Z">
        <w:r>
          <w:rPr>
            <w:rFonts w:ascii="Segoe UI" w:eastAsia="Times New Roman" w:hAnsi="Segoe UI" w:cs="Segoe UI"/>
            <w:color w:val="24292E"/>
          </w:rPr>
          <w:t>Most important information…</w:t>
        </w:r>
      </w:ins>
    </w:p>
    <w:p w14:paraId="7F934462" w14:textId="00B83629" w:rsidR="0089189E" w:rsidRPr="00757755" w:rsidRDefault="0089189E" w:rsidP="0089189E">
      <w:pPr>
        <w:pStyle w:val="ListParagraph"/>
        <w:numPr>
          <w:ilvl w:val="0"/>
          <w:numId w:val="26"/>
        </w:numPr>
        <w:spacing w:after="240"/>
        <w:rPr>
          <w:ins w:id="186" w:author="Knox, Amy [USA]" w:date="2019-06-03T11:27:00Z"/>
          <w:rFonts w:ascii="Segoe UI" w:eastAsia="Times New Roman" w:hAnsi="Segoe UI" w:cs="Segoe UI"/>
          <w:b/>
          <w:i/>
          <w:color w:val="24292E"/>
          <w:rPrChange w:id="187" w:author="Knox, Amy [USA]" w:date="2019-06-03T11:55:00Z">
            <w:rPr>
              <w:ins w:id="188" w:author="Knox, Amy [USA]" w:date="2019-06-03T11:27:00Z"/>
              <w:rFonts w:ascii="Segoe UI" w:eastAsia="Times New Roman" w:hAnsi="Segoe UI" w:cs="Segoe UI"/>
              <w:color w:val="24292E"/>
            </w:rPr>
          </w:rPrChange>
        </w:rPr>
      </w:pPr>
      <w:ins w:id="189" w:author="Knox, Amy [USA]" w:date="2019-06-03T11:26:00Z">
        <w:r w:rsidRPr="00757755">
          <w:rPr>
            <w:rFonts w:ascii="Segoe UI" w:eastAsia="Times New Roman" w:hAnsi="Segoe UI" w:cs="Segoe UI"/>
            <w:b/>
            <w:i/>
            <w:color w:val="24292E"/>
            <w:rPrChange w:id="190" w:author="Knox, Amy [USA]" w:date="2019-06-03T11:55:00Z">
              <w:rPr>
                <w:rFonts w:ascii="Segoe UI" w:eastAsia="Times New Roman" w:hAnsi="Segoe UI" w:cs="Segoe UI"/>
                <w:color w:val="24292E"/>
              </w:rPr>
            </w:rPrChange>
          </w:rPr>
          <w:t xml:space="preserve">The information at the top of the page… Where in Chicago is it? </w:t>
        </w:r>
      </w:ins>
      <w:ins w:id="191" w:author="Knox, Amy [USA]" w:date="2019-06-03T11:25:00Z">
        <w:r w:rsidRPr="00757755">
          <w:rPr>
            <w:rFonts w:ascii="Segoe UI" w:eastAsia="Times New Roman" w:hAnsi="Segoe UI" w:cs="Segoe UI"/>
            <w:b/>
            <w:i/>
            <w:color w:val="24292E"/>
            <w:rPrChange w:id="192" w:author="Knox, Amy [USA]" w:date="2019-06-03T11:55:00Z">
              <w:rPr>
                <w:rFonts w:ascii="Segoe UI" w:eastAsia="Times New Roman" w:hAnsi="Segoe UI" w:cs="Segoe UI"/>
                <w:color w:val="24292E"/>
              </w:rPr>
            </w:rPrChange>
          </w:rPr>
          <w:t>Chic</w:t>
        </w:r>
      </w:ins>
      <w:ins w:id="193" w:author="Knox, Amy [USA]" w:date="2019-06-03T11:26:00Z">
        <w:r w:rsidRPr="00757755">
          <w:rPr>
            <w:rFonts w:ascii="Segoe UI" w:eastAsia="Times New Roman" w:hAnsi="Segoe UI" w:cs="Segoe UI"/>
            <w:b/>
            <w:i/>
            <w:color w:val="24292E"/>
            <w:rPrChange w:id="194" w:author="Knox, Amy [USA]" w:date="2019-06-03T11:55:00Z">
              <w:rPr>
                <w:rFonts w:ascii="Segoe UI" w:eastAsia="Times New Roman" w:hAnsi="Segoe UI" w:cs="Segoe UI"/>
                <w:color w:val="24292E"/>
              </w:rPr>
            </w:rPrChange>
          </w:rPr>
          <w:t>ago is big.</w:t>
        </w:r>
      </w:ins>
    </w:p>
    <w:p w14:paraId="360278C5" w14:textId="5F5C98A4" w:rsidR="0089189E" w:rsidRPr="00757755" w:rsidRDefault="0089189E" w:rsidP="0089189E">
      <w:pPr>
        <w:pStyle w:val="ListParagraph"/>
        <w:numPr>
          <w:ilvl w:val="0"/>
          <w:numId w:val="26"/>
        </w:numPr>
        <w:spacing w:after="240"/>
        <w:rPr>
          <w:ins w:id="195" w:author="Knox, Amy [USA]" w:date="2019-06-03T11:27:00Z"/>
          <w:rFonts w:ascii="Segoe UI" w:eastAsia="Times New Roman" w:hAnsi="Segoe UI" w:cs="Segoe UI"/>
          <w:b/>
          <w:i/>
          <w:color w:val="24292E"/>
          <w:rPrChange w:id="196" w:author="Knox, Amy [USA]" w:date="2019-06-03T11:55:00Z">
            <w:rPr>
              <w:ins w:id="197" w:author="Knox, Amy [USA]" w:date="2019-06-03T11:27:00Z"/>
              <w:rFonts w:ascii="Segoe UI" w:eastAsia="Times New Roman" w:hAnsi="Segoe UI" w:cs="Segoe UI"/>
              <w:color w:val="24292E"/>
            </w:rPr>
          </w:rPrChange>
        </w:rPr>
      </w:pPr>
      <w:ins w:id="198" w:author="Knox, Amy [USA]" w:date="2019-06-03T11:27:00Z">
        <w:r w:rsidRPr="00757755">
          <w:rPr>
            <w:rFonts w:ascii="Segoe UI" w:eastAsia="Times New Roman" w:hAnsi="Segoe UI" w:cs="Segoe UI"/>
            <w:b/>
            <w:i/>
            <w:color w:val="24292E"/>
            <w:rPrChange w:id="199" w:author="Knox, Amy [USA]" w:date="2019-06-03T11:55:00Z">
              <w:rPr>
                <w:rFonts w:ascii="Segoe UI" w:eastAsia="Times New Roman" w:hAnsi="Segoe UI" w:cs="Segoe UI"/>
                <w:color w:val="24292E"/>
              </w:rPr>
            </w:rPrChange>
          </w:rPr>
          <w:t xml:space="preserve">Would be helpful to have information about the course. A description. </w:t>
        </w:r>
      </w:ins>
    </w:p>
    <w:p w14:paraId="27D11B2A" w14:textId="5E8C851B" w:rsidR="005F3D2B" w:rsidRPr="0089189E" w:rsidDel="00626107" w:rsidRDefault="005F3D2B">
      <w:pPr>
        <w:spacing w:after="240"/>
        <w:rPr>
          <w:del w:id="200" w:author="Knox, Amy [USA]" w:date="2019-06-06T16:29:00Z"/>
          <w:rFonts w:ascii="Segoe UI" w:eastAsia="Times New Roman" w:hAnsi="Segoe UI" w:cs="Segoe UI"/>
          <w:color w:val="24292E"/>
          <w:rPrChange w:id="201" w:author="Knox, Amy [USA]" w:date="2019-06-03T11:27:00Z">
            <w:rPr>
              <w:del w:id="202" w:author="Knox, Amy [USA]" w:date="2019-06-06T16:29:00Z"/>
            </w:rPr>
          </w:rPrChange>
        </w:rPr>
      </w:pPr>
    </w:p>
    <w:p w14:paraId="3A21A359" w14:textId="2A83F0AE" w:rsidR="003F7CE5" w:rsidRPr="003F7CE5" w:rsidDel="00626107" w:rsidRDefault="003F7CE5" w:rsidP="003F7CE5">
      <w:pPr>
        <w:spacing w:after="240"/>
        <w:rPr>
          <w:del w:id="203" w:author="Knox, Amy [USA]" w:date="2019-06-06T16:29:00Z"/>
          <w:rFonts w:ascii="Segoe UI" w:eastAsia="Times New Roman" w:hAnsi="Segoe UI" w:cs="Segoe UI"/>
          <w:color w:val="24292E"/>
        </w:rPr>
      </w:pPr>
      <w:del w:id="204" w:author="Knox, Amy [USA]" w:date="2019-06-06T16:29:00Z">
        <w:r w:rsidRPr="003F7CE5" w:rsidDel="00626107">
          <w:rPr>
            <w:rFonts w:ascii="Segoe UI" w:eastAsia="Times New Roman" w:hAnsi="Segoe UI" w:cs="Segoe UI"/>
            <w:i/>
            <w:iCs/>
            <w:color w:val="24292E"/>
          </w:rPr>
          <w:delText>[After the particpant has explored the prototype and shared thoughts aloud.]</w:delText>
        </w:r>
      </w:del>
    </w:p>
    <w:p w14:paraId="37846958" w14:textId="191CCDEA" w:rsidR="003F7CE5" w:rsidRPr="003F7CE5" w:rsidDel="00626107" w:rsidRDefault="003F7CE5" w:rsidP="003F7CE5">
      <w:pPr>
        <w:spacing w:before="360" w:after="240"/>
        <w:outlineLvl w:val="2"/>
        <w:rPr>
          <w:del w:id="205" w:author="Knox, Amy [USA]" w:date="2019-06-06T16:29:00Z"/>
          <w:rFonts w:ascii="Segoe UI" w:eastAsia="Times New Roman" w:hAnsi="Segoe UI" w:cs="Segoe UI"/>
          <w:b/>
          <w:bCs/>
          <w:color w:val="24292E"/>
          <w:sz w:val="30"/>
          <w:szCs w:val="30"/>
        </w:rPr>
      </w:pPr>
      <w:del w:id="206" w:author="Knox, Amy [USA]" w:date="2019-06-06T16:29:00Z">
        <w:r w:rsidRPr="003F7CE5" w:rsidDel="00626107">
          <w:rPr>
            <w:rFonts w:ascii="Segoe UI" w:eastAsia="Times New Roman" w:hAnsi="Segoe UI" w:cs="Segoe UI"/>
            <w:b/>
            <w:bCs/>
            <w:color w:val="24292E"/>
            <w:sz w:val="30"/>
            <w:szCs w:val="30"/>
          </w:rPr>
          <w:delText>Potential Probing Questions</w:delText>
        </w:r>
      </w:del>
    </w:p>
    <w:p w14:paraId="6DCA30E7" w14:textId="02EEB40C" w:rsidR="003F7CE5" w:rsidRPr="003F7CE5" w:rsidDel="00626107" w:rsidRDefault="003F7CE5" w:rsidP="003F7CE5">
      <w:pPr>
        <w:spacing w:before="360" w:after="240"/>
        <w:outlineLvl w:val="3"/>
        <w:rPr>
          <w:del w:id="207" w:author="Knox, Amy [USA]" w:date="2019-06-06T16:29:00Z"/>
          <w:rFonts w:ascii="Segoe UI" w:eastAsia="Times New Roman" w:hAnsi="Segoe UI" w:cs="Segoe UI"/>
          <w:b/>
          <w:bCs/>
          <w:color w:val="24292E"/>
        </w:rPr>
      </w:pPr>
      <w:del w:id="208" w:author="Knox, Amy [USA]" w:date="2019-06-06T16:29:00Z">
        <w:r w:rsidRPr="003F7CE5" w:rsidDel="00626107">
          <w:rPr>
            <w:rFonts w:ascii="Segoe UI" w:eastAsia="Times New Roman" w:hAnsi="Segoe UI" w:cs="Segoe UI"/>
            <w:b/>
            <w:bCs/>
            <w:color w:val="24292E"/>
          </w:rPr>
          <w:delText>Profile Page</w:delText>
        </w:r>
      </w:del>
    </w:p>
    <w:p w14:paraId="00C30941" w14:textId="4044930B" w:rsidR="003F7CE5" w:rsidRPr="003F7CE5" w:rsidDel="00626107" w:rsidRDefault="003F7CE5" w:rsidP="003F7CE5">
      <w:pPr>
        <w:numPr>
          <w:ilvl w:val="0"/>
          <w:numId w:val="21"/>
        </w:numPr>
        <w:spacing w:before="100" w:beforeAutospacing="1" w:after="100" w:afterAutospacing="1"/>
        <w:rPr>
          <w:del w:id="209" w:author="Knox, Amy [USA]" w:date="2019-06-06T16:29:00Z"/>
          <w:rFonts w:ascii="Segoe UI" w:eastAsia="Times New Roman" w:hAnsi="Segoe UI" w:cs="Segoe UI"/>
          <w:color w:val="24292E"/>
        </w:rPr>
      </w:pPr>
      <w:del w:id="210" w:author="Knox, Amy [USA]" w:date="2019-06-06T16:29:00Z">
        <w:r w:rsidRPr="003F7CE5" w:rsidDel="00626107">
          <w:rPr>
            <w:rFonts w:ascii="Segoe UI" w:eastAsia="Times New Roman" w:hAnsi="Segoe UI" w:cs="Segoe UI"/>
            <w:color w:val="24292E"/>
          </w:rPr>
          <w:delText>As you think about the information you see and any additional information that might be helpful:</w:delText>
        </w:r>
      </w:del>
    </w:p>
    <w:p w14:paraId="5546B57D" w14:textId="5956152A" w:rsidR="003F7CE5" w:rsidRPr="003F7CE5" w:rsidDel="00626107" w:rsidRDefault="003F7CE5" w:rsidP="003F7CE5">
      <w:pPr>
        <w:numPr>
          <w:ilvl w:val="1"/>
          <w:numId w:val="21"/>
        </w:numPr>
        <w:spacing w:before="100" w:beforeAutospacing="1" w:after="100" w:afterAutospacing="1"/>
        <w:rPr>
          <w:del w:id="211" w:author="Knox, Amy [USA]" w:date="2019-06-06T16:29:00Z"/>
          <w:rFonts w:ascii="Segoe UI" w:eastAsia="Times New Roman" w:hAnsi="Segoe UI" w:cs="Segoe UI"/>
          <w:color w:val="24292E"/>
        </w:rPr>
      </w:pPr>
      <w:del w:id="212" w:author="Knox, Amy [USA]" w:date="2019-06-06T16:29:00Z">
        <w:r w:rsidRPr="003F7CE5" w:rsidDel="00626107">
          <w:rPr>
            <w:rFonts w:ascii="Segoe UI" w:eastAsia="Times New Roman" w:hAnsi="Segoe UI" w:cs="Segoe UI"/>
            <w:color w:val="24292E"/>
          </w:rPr>
          <w:delText>What factors are most important to you as you compare high-tech training providers and programs?</w:delText>
        </w:r>
      </w:del>
    </w:p>
    <w:p w14:paraId="14AD6311" w14:textId="2632D7E7" w:rsidR="003F7CE5" w:rsidRPr="003F7CE5" w:rsidDel="00626107" w:rsidRDefault="003F7CE5" w:rsidP="003F7CE5">
      <w:pPr>
        <w:numPr>
          <w:ilvl w:val="1"/>
          <w:numId w:val="21"/>
        </w:numPr>
        <w:spacing w:before="60" w:after="100" w:afterAutospacing="1"/>
        <w:rPr>
          <w:del w:id="213" w:author="Knox, Amy [USA]" w:date="2019-06-06T16:29:00Z"/>
          <w:rFonts w:ascii="Segoe UI" w:eastAsia="Times New Roman" w:hAnsi="Segoe UI" w:cs="Segoe UI"/>
          <w:color w:val="24292E"/>
        </w:rPr>
      </w:pPr>
      <w:del w:id="214" w:author="Knox, Amy [USA]" w:date="2019-06-06T16:29:00Z">
        <w:r w:rsidRPr="003F7CE5" w:rsidDel="00626107">
          <w:rPr>
            <w:rFonts w:ascii="Segoe UI" w:eastAsia="Times New Roman" w:hAnsi="Segoe UI" w:cs="Segoe UI"/>
            <w:color w:val="24292E"/>
          </w:rPr>
          <w:delText>What factors would lead you to choose one training provider over another?</w:delText>
        </w:r>
      </w:del>
    </w:p>
    <w:p w14:paraId="5ABE3C45" w14:textId="07ECAEAB" w:rsidR="003F7CE5" w:rsidRPr="003F7CE5" w:rsidDel="00626107" w:rsidRDefault="003F7CE5" w:rsidP="003F7CE5">
      <w:pPr>
        <w:numPr>
          <w:ilvl w:val="1"/>
          <w:numId w:val="21"/>
        </w:numPr>
        <w:spacing w:before="60" w:after="100" w:afterAutospacing="1"/>
        <w:rPr>
          <w:del w:id="215" w:author="Knox, Amy [USA]" w:date="2019-06-06T16:29:00Z"/>
          <w:rFonts w:ascii="Segoe UI" w:eastAsia="Times New Roman" w:hAnsi="Segoe UI" w:cs="Segoe UI"/>
          <w:color w:val="24292E"/>
        </w:rPr>
      </w:pPr>
      <w:del w:id="216" w:author="Knox, Amy [USA]" w:date="2019-06-06T16:29:00Z">
        <w:r w:rsidRPr="003F7CE5" w:rsidDel="00626107">
          <w:rPr>
            <w:rFonts w:ascii="Segoe UI" w:eastAsia="Times New Roman" w:hAnsi="Segoe UI" w:cs="Segoe UI"/>
            <w:color w:val="24292E"/>
          </w:rPr>
          <w:delText>What factors would lead you to choose one course over another?</w:delText>
        </w:r>
      </w:del>
    </w:p>
    <w:p w14:paraId="4F1B0CA4" w14:textId="70A978DF" w:rsidR="003F7CE5" w:rsidRPr="003F7CE5" w:rsidDel="00626107" w:rsidRDefault="003F7CE5" w:rsidP="003F7CE5">
      <w:pPr>
        <w:numPr>
          <w:ilvl w:val="0"/>
          <w:numId w:val="21"/>
        </w:numPr>
        <w:spacing w:before="60" w:after="100" w:afterAutospacing="1"/>
        <w:rPr>
          <w:del w:id="217" w:author="Knox, Amy [USA]" w:date="2019-06-06T16:29:00Z"/>
          <w:rFonts w:ascii="Segoe UI" w:eastAsia="Times New Roman" w:hAnsi="Segoe UI" w:cs="Segoe UI"/>
          <w:color w:val="24292E"/>
        </w:rPr>
      </w:pPr>
      <w:del w:id="218" w:author="Knox, Amy [USA]" w:date="2019-06-06T16:29:00Z">
        <w:r w:rsidRPr="003F7CE5" w:rsidDel="00626107">
          <w:rPr>
            <w:rFonts w:ascii="Segoe UI" w:eastAsia="Times New Roman" w:hAnsi="Segoe UI" w:cs="Segoe UI"/>
            <w:color w:val="24292E"/>
          </w:rPr>
          <w:delText>What thoughts or questions do you have about the list of programs and the information that is available?</w:delText>
        </w:r>
      </w:del>
    </w:p>
    <w:p w14:paraId="5BC0C6CB" w14:textId="76CF0581" w:rsidR="003F7CE5" w:rsidRPr="003F7CE5" w:rsidDel="00626107" w:rsidRDefault="003F7CE5" w:rsidP="003F7CE5">
      <w:pPr>
        <w:numPr>
          <w:ilvl w:val="0"/>
          <w:numId w:val="21"/>
        </w:numPr>
        <w:spacing w:before="60" w:after="100" w:afterAutospacing="1"/>
        <w:rPr>
          <w:del w:id="219" w:author="Knox, Amy [USA]" w:date="2019-06-06T16:29:00Z"/>
          <w:rFonts w:ascii="Segoe UI" w:eastAsia="Times New Roman" w:hAnsi="Segoe UI" w:cs="Segoe UI"/>
          <w:color w:val="24292E"/>
        </w:rPr>
      </w:pPr>
      <w:del w:id="220" w:author="Knox, Amy [USA]" w:date="2019-06-06T16:29:00Z">
        <w:r w:rsidRPr="003F7CE5" w:rsidDel="00626107">
          <w:rPr>
            <w:rFonts w:ascii="Segoe UI" w:eastAsia="Times New Roman" w:hAnsi="Segoe UI" w:cs="Segoe UI"/>
            <w:color w:val="24292E"/>
          </w:rPr>
          <w:delText>What thoughts or questions do you have about the questions on the left side of the page?</w:delText>
        </w:r>
      </w:del>
    </w:p>
    <w:p w14:paraId="0D974413" w14:textId="5385260E" w:rsidR="003F7CE5" w:rsidRPr="003F7CE5" w:rsidDel="00626107" w:rsidRDefault="003F7CE5" w:rsidP="003F7CE5">
      <w:pPr>
        <w:numPr>
          <w:ilvl w:val="0"/>
          <w:numId w:val="21"/>
        </w:numPr>
        <w:spacing w:before="60" w:after="100" w:afterAutospacing="1"/>
        <w:rPr>
          <w:del w:id="221" w:author="Knox, Amy [USA]" w:date="2019-06-06T16:29:00Z"/>
          <w:rFonts w:ascii="Segoe UI" w:eastAsia="Times New Roman" w:hAnsi="Segoe UI" w:cs="Segoe UI"/>
          <w:color w:val="24292E"/>
        </w:rPr>
      </w:pPr>
      <w:del w:id="222" w:author="Knox, Amy [USA]" w:date="2019-06-06T16:29:00Z">
        <w:r w:rsidRPr="003F7CE5" w:rsidDel="00626107">
          <w:rPr>
            <w:rFonts w:ascii="Segoe UI" w:eastAsia="Times New Roman" w:hAnsi="Segoe UI" w:cs="Segoe UI"/>
            <w:color w:val="24292E"/>
          </w:rPr>
          <w:delText>What thoughts or questions do you have on the contents of the gray box on the right?</w:delText>
        </w:r>
      </w:del>
    </w:p>
    <w:p w14:paraId="7F1B36B5" w14:textId="655C10A7" w:rsidR="003F7CE5" w:rsidRPr="003F7CE5" w:rsidDel="00626107" w:rsidRDefault="003F7CE5" w:rsidP="003F7CE5">
      <w:pPr>
        <w:numPr>
          <w:ilvl w:val="0"/>
          <w:numId w:val="21"/>
        </w:numPr>
        <w:spacing w:before="60" w:after="100" w:afterAutospacing="1"/>
        <w:rPr>
          <w:del w:id="223" w:author="Knox, Amy [USA]" w:date="2019-06-06T16:29:00Z"/>
          <w:rFonts w:ascii="Segoe UI" w:eastAsia="Times New Roman" w:hAnsi="Segoe UI" w:cs="Segoe UI"/>
          <w:color w:val="24292E"/>
        </w:rPr>
      </w:pPr>
      <w:del w:id="224" w:author="Knox, Amy [USA]" w:date="2019-06-06T16:29:00Z">
        <w:r w:rsidRPr="003F7CE5" w:rsidDel="00626107">
          <w:rPr>
            <w:rFonts w:ascii="Segoe UI" w:eastAsia="Times New Roman" w:hAnsi="Segoe UI" w:cs="Segoe UI"/>
            <w:color w:val="24292E"/>
          </w:rPr>
          <w:delText>Why do you think the total amount paid to you varies from the monthly basic housing allowance rate?</w:delText>
        </w:r>
      </w:del>
    </w:p>
    <w:p w14:paraId="520ECB98" w14:textId="23E39E17" w:rsidR="003F7CE5" w:rsidRPr="003F7CE5" w:rsidDel="00626107" w:rsidRDefault="003F7CE5" w:rsidP="003F7CE5">
      <w:pPr>
        <w:numPr>
          <w:ilvl w:val="0"/>
          <w:numId w:val="21"/>
        </w:numPr>
        <w:spacing w:before="60" w:after="100" w:afterAutospacing="1"/>
        <w:rPr>
          <w:del w:id="225" w:author="Knox, Amy [USA]" w:date="2019-06-06T16:29:00Z"/>
          <w:rFonts w:ascii="Segoe UI" w:eastAsia="Times New Roman" w:hAnsi="Segoe UI" w:cs="Segoe UI"/>
          <w:color w:val="24292E"/>
        </w:rPr>
      </w:pPr>
      <w:del w:id="226" w:author="Knox, Amy [USA]" w:date="2019-06-06T16:29:00Z">
        <w:r w:rsidRPr="003F7CE5" w:rsidDel="00626107">
          <w:rPr>
            <w:rFonts w:ascii="Segoe UI" w:eastAsia="Times New Roman" w:hAnsi="Segoe UI" w:cs="Segoe UI"/>
            <w:color w:val="24292E"/>
          </w:rPr>
          <w:delText>What additional information about a program would help you make an informed decision?</w:delText>
        </w:r>
      </w:del>
    </w:p>
    <w:p w14:paraId="1CA55A37" w14:textId="73B3DBB7" w:rsidR="003F7CE5" w:rsidRPr="003F7CE5" w:rsidDel="00626107" w:rsidRDefault="003F7CE5" w:rsidP="003F7CE5">
      <w:pPr>
        <w:spacing w:before="360" w:after="240"/>
        <w:outlineLvl w:val="3"/>
        <w:rPr>
          <w:del w:id="227" w:author="Knox, Amy [USA]" w:date="2019-06-06T16:29:00Z"/>
          <w:rFonts w:ascii="Segoe UI" w:eastAsia="Times New Roman" w:hAnsi="Segoe UI" w:cs="Segoe UI"/>
          <w:b/>
          <w:bCs/>
          <w:color w:val="24292E"/>
        </w:rPr>
      </w:pPr>
      <w:del w:id="228" w:author="Knox, Amy [USA]" w:date="2019-06-06T16:29:00Z">
        <w:r w:rsidRPr="003F7CE5" w:rsidDel="00626107">
          <w:rPr>
            <w:rFonts w:ascii="Segoe UI" w:eastAsia="Times New Roman" w:hAnsi="Segoe UI" w:cs="Segoe UI"/>
            <w:b/>
            <w:bCs/>
            <w:color w:val="24292E"/>
          </w:rPr>
          <w:delText>Results Page</w:delText>
        </w:r>
      </w:del>
    </w:p>
    <w:p w14:paraId="0E82BB36" w14:textId="7F87B186" w:rsidR="003F7CE5" w:rsidRPr="003F7CE5" w:rsidDel="00626107" w:rsidRDefault="003F7CE5" w:rsidP="003F7CE5">
      <w:pPr>
        <w:numPr>
          <w:ilvl w:val="0"/>
          <w:numId w:val="22"/>
        </w:numPr>
        <w:spacing w:before="100" w:beforeAutospacing="1" w:after="100" w:afterAutospacing="1"/>
        <w:rPr>
          <w:del w:id="229" w:author="Knox, Amy [USA]" w:date="2019-06-06T16:29:00Z"/>
          <w:rFonts w:ascii="Segoe UI" w:eastAsia="Times New Roman" w:hAnsi="Segoe UI" w:cs="Segoe UI"/>
          <w:color w:val="24292E"/>
        </w:rPr>
      </w:pPr>
      <w:del w:id="230" w:author="Knox, Amy [USA]" w:date="2019-06-06T16:29:00Z">
        <w:r w:rsidRPr="003F7CE5" w:rsidDel="00626107">
          <w:rPr>
            <w:rFonts w:ascii="Segoe UI" w:eastAsia="Times New Roman" w:hAnsi="Segoe UI" w:cs="Segoe UI"/>
            <w:color w:val="24292E"/>
          </w:rPr>
          <w:delText>What are your thoughts on the contents of the cards?</w:delText>
        </w:r>
      </w:del>
    </w:p>
    <w:p w14:paraId="4854C82E" w14:textId="3C9B95D9" w:rsidR="003F7CE5" w:rsidRPr="003F7CE5" w:rsidDel="00626107" w:rsidRDefault="003F7CE5" w:rsidP="003F7CE5">
      <w:pPr>
        <w:numPr>
          <w:ilvl w:val="0"/>
          <w:numId w:val="22"/>
        </w:numPr>
        <w:spacing w:before="60" w:after="100" w:afterAutospacing="1"/>
        <w:rPr>
          <w:del w:id="231" w:author="Knox, Amy [USA]" w:date="2019-06-06T16:29:00Z"/>
          <w:rFonts w:ascii="Segoe UI" w:eastAsia="Times New Roman" w:hAnsi="Segoe UI" w:cs="Segoe UI"/>
          <w:color w:val="24292E"/>
        </w:rPr>
      </w:pPr>
      <w:del w:id="232" w:author="Knox, Amy [USA]" w:date="2019-06-06T16:29:00Z">
        <w:r w:rsidRPr="003F7CE5" w:rsidDel="00626107">
          <w:rPr>
            <w:rFonts w:ascii="Segoe UI" w:eastAsia="Times New Roman" w:hAnsi="Segoe UI" w:cs="Segoe UI"/>
            <w:color w:val="24292E"/>
          </w:rPr>
          <w:delText>Why do you imagine the tuition on each card is displayed as a range?</w:delText>
        </w:r>
      </w:del>
    </w:p>
    <w:p w14:paraId="77906413" w14:textId="5362EACE" w:rsidR="003F7CE5" w:rsidRPr="003F7CE5" w:rsidDel="00626107" w:rsidRDefault="003F7CE5" w:rsidP="003F7CE5">
      <w:pPr>
        <w:numPr>
          <w:ilvl w:val="0"/>
          <w:numId w:val="22"/>
        </w:numPr>
        <w:spacing w:before="60" w:after="100" w:afterAutospacing="1"/>
        <w:rPr>
          <w:del w:id="233" w:author="Knox, Amy [USA]" w:date="2019-06-06T16:29:00Z"/>
          <w:rFonts w:ascii="Segoe UI" w:eastAsia="Times New Roman" w:hAnsi="Segoe UI" w:cs="Segoe UI"/>
          <w:color w:val="24292E"/>
        </w:rPr>
      </w:pPr>
      <w:del w:id="234" w:author="Knox, Amy [USA]" w:date="2019-06-06T16:29:00Z">
        <w:r w:rsidRPr="003F7CE5" w:rsidDel="00626107">
          <w:rPr>
            <w:rFonts w:ascii="Segoe UI" w:eastAsia="Times New Roman" w:hAnsi="Segoe UI" w:cs="Segoe UI"/>
            <w:color w:val="24292E"/>
          </w:rPr>
          <w:delText>What thoughts or questions do you have about the questions on the left side of the page?</w:delText>
        </w:r>
      </w:del>
    </w:p>
    <w:p w14:paraId="795C2529" w14:textId="5E64F278" w:rsidR="003F7CE5" w:rsidRPr="003F7CE5" w:rsidDel="00626107" w:rsidRDefault="003F7CE5" w:rsidP="003F7CE5">
      <w:pPr>
        <w:numPr>
          <w:ilvl w:val="0"/>
          <w:numId w:val="22"/>
        </w:numPr>
        <w:spacing w:before="60" w:after="100" w:afterAutospacing="1"/>
        <w:rPr>
          <w:del w:id="235" w:author="Knox, Amy [USA]" w:date="2019-06-06T16:29:00Z"/>
          <w:rFonts w:ascii="Segoe UI" w:eastAsia="Times New Roman" w:hAnsi="Segoe UI" w:cs="Segoe UI"/>
          <w:color w:val="24292E"/>
        </w:rPr>
      </w:pPr>
      <w:del w:id="236" w:author="Knox, Amy [USA]" w:date="2019-06-06T16:29:00Z">
        <w:r w:rsidRPr="003F7CE5" w:rsidDel="00626107">
          <w:rPr>
            <w:rFonts w:ascii="Segoe UI" w:eastAsia="Times New Roman" w:hAnsi="Segoe UI" w:cs="Segoe UI"/>
            <w:color w:val="24292E"/>
          </w:rPr>
          <w:delText>How did the information on this page contribute to your selection of a school?</w:delText>
        </w:r>
      </w:del>
    </w:p>
    <w:p w14:paraId="5F0A8443" w14:textId="3E786D5B" w:rsidR="003F7CE5" w:rsidRPr="003F7CE5" w:rsidDel="00626107" w:rsidRDefault="003F7CE5" w:rsidP="003F7CE5">
      <w:pPr>
        <w:numPr>
          <w:ilvl w:val="0"/>
          <w:numId w:val="22"/>
        </w:numPr>
        <w:spacing w:before="60" w:after="100" w:afterAutospacing="1"/>
        <w:rPr>
          <w:del w:id="237" w:author="Knox, Amy [USA]" w:date="2019-06-06T16:29:00Z"/>
          <w:rFonts w:ascii="Segoe UI" w:eastAsia="Times New Roman" w:hAnsi="Segoe UI" w:cs="Segoe UI"/>
          <w:color w:val="24292E"/>
        </w:rPr>
      </w:pPr>
      <w:del w:id="238" w:author="Knox, Amy [USA]" w:date="2019-06-06T16:29:00Z">
        <w:r w:rsidRPr="003F7CE5" w:rsidDel="00626107">
          <w:rPr>
            <w:rFonts w:ascii="Segoe UI" w:eastAsia="Times New Roman" w:hAnsi="Segoe UI" w:cs="Segoe UI"/>
            <w:color w:val="24292E"/>
          </w:rPr>
          <w:delText>How would you be interested in narrowing down the list of training providers?</w:delText>
        </w:r>
      </w:del>
    </w:p>
    <w:p w14:paraId="3180ED9C" w14:textId="26C79210" w:rsidR="003F7CE5" w:rsidRPr="003F7CE5" w:rsidDel="00626107" w:rsidRDefault="003F7CE5" w:rsidP="003F7CE5">
      <w:pPr>
        <w:numPr>
          <w:ilvl w:val="0"/>
          <w:numId w:val="22"/>
        </w:numPr>
        <w:spacing w:before="60" w:after="100" w:afterAutospacing="1"/>
        <w:rPr>
          <w:del w:id="239" w:author="Knox, Amy [USA]" w:date="2019-06-06T16:29:00Z"/>
          <w:rFonts w:ascii="Segoe UI" w:eastAsia="Times New Roman" w:hAnsi="Segoe UI" w:cs="Segoe UI"/>
          <w:color w:val="24292E"/>
        </w:rPr>
      </w:pPr>
      <w:del w:id="240" w:author="Knox, Amy [USA]" w:date="2019-06-06T16:29:00Z">
        <w:r w:rsidRPr="003F7CE5" w:rsidDel="00626107">
          <w:rPr>
            <w:rFonts w:ascii="Segoe UI" w:eastAsia="Times New Roman" w:hAnsi="Segoe UI" w:cs="Segoe UI"/>
            <w:color w:val="24292E"/>
          </w:rPr>
          <w:delText>In your mind, what is the difference between a school and a training provider?</w:delText>
        </w:r>
      </w:del>
    </w:p>
    <w:p w14:paraId="3A284965" w14:textId="6532DAA3" w:rsidR="003F7CE5" w:rsidRPr="003F7CE5" w:rsidDel="00626107" w:rsidRDefault="003F7CE5" w:rsidP="003F7CE5">
      <w:pPr>
        <w:spacing w:before="360" w:after="240"/>
        <w:outlineLvl w:val="3"/>
        <w:rPr>
          <w:del w:id="241" w:author="Knox, Amy [USA]" w:date="2019-06-06T16:29:00Z"/>
          <w:rFonts w:ascii="Segoe UI" w:eastAsia="Times New Roman" w:hAnsi="Segoe UI" w:cs="Segoe UI"/>
          <w:b/>
          <w:bCs/>
          <w:color w:val="24292E"/>
        </w:rPr>
      </w:pPr>
      <w:del w:id="242" w:author="Knox, Amy [USA]" w:date="2019-06-06T16:29:00Z">
        <w:r w:rsidRPr="003F7CE5" w:rsidDel="00626107">
          <w:rPr>
            <w:rFonts w:ascii="Segoe UI" w:eastAsia="Times New Roman" w:hAnsi="Segoe UI" w:cs="Segoe UI"/>
            <w:b/>
            <w:bCs/>
            <w:color w:val="24292E"/>
          </w:rPr>
          <w:delText>Landing Page</w:delText>
        </w:r>
      </w:del>
    </w:p>
    <w:p w14:paraId="36948BB9" w14:textId="36EEDC49" w:rsidR="003F7CE5" w:rsidRPr="003F7CE5" w:rsidDel="00626107" w:rsidRDefault="003F7CE5" w:rsidP="003F7CE5">
      <w:pPr>
        <w:numPr>
          <w:ilvl w:val="0"/>
          <w:numId w:val="23"/>
        </w:numPr>
        <w:spacing w:before="100" w:beforeAutospacing="1" w:after="100" w:afterAutospacing="1"/>
        <w:rPr>
          <w:del w:id="243" w:author="Knox, Amy [USA]" w:date="2019-06-06T16:29:00Z"/>
          <w:rFonts w:ascii="Segoe UI" w:eastAsia="Times New Roman" w:hAnsi="Segoe UI" w:cs="Segoe UI"/>
          <w:color w:val="24292E"/>
        </w:rPr>
      </w:pPr>
      <w:del w:id="244" w:author="Knox, Amy [USA]" w:date="2019-06-06T16:29:00Z">
        <w:r w:rsidRPr="003F7CE5" w:rsidDel="00626107">
          <w:rPr>
            <w:rFonts w:ascii="Segoe UI" w:eastAsia="Times New Roman" w:hAnsi="Segoe UI" w:cs="Segoe UI"/>
            <w:color w:val="24292E"/>
          </w:rPr>
          <w:delText>What thoughts or questions do you have regarding the questions on this page? [Observe whether the user thinks to select 'VET TEC'.] [Observe to see if they notice that the search filter disappears when they select VET TEC]</w:delText>
        </w:r>
      </w:del>
    </w:p>
    <w:p w14:paraId="7BC0FE7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#3 (5 minutes)</w:t>
      </w:r>
    </w:p>
    <w:p w14:paraId="35EFE9C9" w14:textId="55099121" w:rsidR="003F7CE5" w:rsidRDefault="003F7CE5" w:rsidP="003F7CE5">
      <w:pPr>
        <w:spacing w:after="240"/>
        <w:rPr>
          <w:ins w:id="245" w:author="Knox, Amy [USA]" w:date="2019-06-03T11:30:00Z"/>
          <w:rFonts w:ascii="Segoe UI" w:eastAsia="Times New Roman" w:hAnsi="Segoe UI" w:cs="Segoe UI"/>
          <w:color w:val="24292E"/>
        </w:rPr>
      </w:pPr>
      <w:commentRangeStart w:id="246"/>
      <w:r w:rsidRPr="003F7CE5">
        <w:rPr>
          <w:rFonts w:ascii="Segoe UI" w:eastAsia="Times New Roman" w:hAnsi="Segoe UI" w:cs="Segoe UI"/>
          <w:color w:val="24292E"/>
        </w:rPr>
        <w:t>Let say you're interested in taking classes through Zoom Technologies. How would you learn about the courses they offer</w:t>
      </w:r>
      <w:commentRangeEnd w:id="246"/>
      <w:r w:rsidR="005F3D2B">
        <w:rPr>
          <w:rStyle w:val="CommentReference"/>
        </w:rPr>
        <w:commentReference w:id="246"/>
      </w:r>
      <w:r w:rsidRPr="003F7CE5">
        <w:rPr>
          <w:rFonts w:ascii="Segoe UI" w:eastAsia="Times New Roman" w:hAnsi="Segoe UI" w:cs="Segoe UI"/>
          <w:color w:val="24292E"/>
        </w:rPr>
        <w:t>?</w:t>
      </w:r>
    </w:p>
    <w:p w14:paraId="6B1189C2" w14:textId="1ADED176" w:rsidR="005F3D2B" w:rsidRDefault="005F3D2B" w:rsidP="003F7CE5">
      <w:pPr>
        <w:spacing w:after="240"/>
        <w:rPr>
          <w:ins w:id="247" w:author="Knox, Amy [USA]" w:date="2019-06-03T11:30:00Z"/>
          <w:rFonts w:ascii="Segoe UI" w:eastAsia="Times New Roman" w:hAnsi="Segoe UI" w:cs="Segoe UI"/>
          <w:color w:val="24292E"/>
        </w:rPr>
      </w:pPr>
    </w:p>
    <w:p w14:paraId="71166A9D" w14:textId="63FC79B1" w:rsidR="005F3D2B" w:rsidRPr="00757755" w:rsidRDefault="005F3D2B" w:rsidP="003F7CE5">
      <w:pPr>
        <w:spacing w:after="240"/>
        <w:rPr>
          <w:ins w:id="248" w:author="Knox, Amy [USA]" w:date="2019-06-03T11:33:00Z"/>
          <w:rFonts w:ascii="Segoe UI" w:eastAsia="Times New Roman" w:hAnsi="Segoe UI" w:cs="Segoe UI"/>
          <w:b/>
          <w:i/>
          <w:color w:val="24292E"/>
          <w:rPrChange w:id="249" w:author="Knox, Amy [USA]" w:date="2019-06-03T11:57:00Z">
            <w:rPr>
              <w:ins w:id="250" w:author="Knox, Amy [USA]" w:date="2019-06-03T11:33:00Z"/>
              <w:rFonts w:ascii="Segoe UI" w:eastAsia="Times New Roman" w:hAnsi="Segoe UI" w:cs="Segoe UI"/>
              <w:color w:val="24292E"/>
            </w:rPr>
          </w:rPrChange>
        </w:rPr>
      </w:pPr>
      <w:ins w:id="251" w:author="Knox, Amy [USA]" w:date="2019-06-03T11:30:00Z">
        <w:r w:rsidRPr="00757755">
          <w:rPr>
            <w:rFonts w:ascii="Segoe UI" w:eastAsia="Times New Roman" w:hAnsi="Segoe UI" w:cs="Segoe UI"/>
            <w:b/>
            <w:i/>
            <w:color w:val="24292E"/>
            <w:rPrChange w:id="252" w:author="Knox, Amy [USA]" w:date="2019-06-03T11:57:00Z">
              <w:rPr>
                <w:rFonts w:ascii="Segoe UI" w:eastAsia="Times New Roman" w:hAnsi="Segoe UI" w:cs="Segoe UI"/>
                <w:color w:val="24292E"/>
              </w:rPr>
            </w:rPrChange>
          </w:rPr>
          <w:t xml:space="preserve">If he knows the </w:t>
        </w:r>
      </w:ins>
      <w:ins w:id="253" w:author="Knox, Amy [USA]" w:date="2019-06-03T11:31:00Z">
        <w:r w:rsidRPr="00757755">
          <w:rPr>
            <w:rFonts w:ascii="Segoe UI" w:eastAsia="Times New Roman" w:hAnsi="Segoe UI" w:cs="Segoe UI"/>
            <w:b/>
            <w:i/>
            <w:color w:val="24292E"/>
            <w:rPrChange w:id="254" w:author="Knox, Amy [USA]" w:date="2019-06-03T11:57:00Z">
              <w:rPr>
                <w:rFonts w:ascii="Segoe UI" w:eastAsia="Times New Roman" w:hAnsi="Segoe UI" w:cs="Segoe UI"/>
                <w:color w:val="24292E"/>
              </w:rPr>
            </w:rPrChange>
          </w:rPr>
          <w:t xml:space="preserve">name of the school, would type it directly in search filter.  [want to allow for VET TEC schools to </w:t>
        </w:r>
      </w:ins>
      <w:ins w:id="255" w:author="Knox, Amy [USA]" w:date="2019-06-03T11:32:00Z">
        <w:r w:rsidRPr="00757755">
          <w:rPr>
            <w:rFonts w:ascii="Segoe UI" w:eastAsia="Times New Roman" w:hAnsi="Segoe UI" w:cs="Segoe UI"/>
            <w:b/>
            <w:i/>
            <w:color w:val="24292E"/>
            <w:rPrChange w:id="256" w:author="Knox, Amy [USA]" w:date="2019-06-03T11:57:00Z">
              <w:rPr>
                <w:rFonts w:ascii="Segoe UI" w:eastAsia="Times New Roman" w:hAnsi="Segoe UI" w:cs="Segoe UI"/>
                <w:color w:val="24292E"/>
              </w:rPr>
            </w:rPrChange>
          </w:rPr>
          <w:t xml:space="preserve">appear in general search for any benefit] </w:t>
        </w:r>
      </w:ins>
    </w:p>
    <w:p w14:paraId="67D55F5E" w14:textId="15CC52B9" w:rsidR="005F3D2B" w:rsidRPr="00757755" w:rsidRDefault="005F3D2B" w:rsidP="003F7CE5">
      <w:pPr>
        <w:spacing w:after="240"/>
        <w:rPr>
          <w:ins w:id="257" w:author="Knox, Amy [USA]" w:date="2019-06-03T11:34:00Z"/>
          <w:rFonts w:ascii="Segoe UI" w:eastAsia="Times New Roman" w:hAnsi="Segoe UI" w:cs="Segoe UI"/>
          <w:b/>
          <w:i/>
          <w:color w:val="24292E"/>
          <w:rPrChange w:id="258" w:author="Knox, Amy [USA]" w:date="2019-06-03T11:57:00Z">
            <w:rPr>
              <w:ins w:id="259" w:author="Knox, Amy [USA]" w:date="2019-06-03T11:34:00Z"/>
              <w:rFonts w:ascii="Segoe UI" w:eastAsia="Times New Roman" w:hAnsi="Segoe UI" w:cs="Segoe UI"/>
              <w:color w:val="24292E"/>
            </w:rPr>
          </w:rPrChange>
        </w:rPr>
      </w:pPr>
    </w:p>
    <w:p w14:paraId="5A8E4E5C" w14:textId="04C35BCC" w:rsidR="005F3D2B" w:rsidRPr="00757755" w:rsidRDefault="005F3D2B" w:rsidP="003F7CE5">
      <w:pPr>
        <w:spacing w:after="240"/>
        <w:rPr>
          <w:ins w:id="260" w:author="Knox, Amy [USA]" w:date="2019-06-03T11:33:00Z"/>
          <w:rFonts w:ascii="Segoe UI" w:eastAsia="Times New Roman" w:hAnsi="Segoe UI" w:cs="Segoe UI"/>
          <w:b/>
          <w:i/>
          <w:color w:val="24292E"/>
          <w:rPrChange w:id="261" w:author="Knox, Amy [USA]" w:date="2019-06-03T11:57:00Z">
            <w:rPr>
              <w:ins w:id="262" w:author="Knox, Amy [USA]" w:date="2019-06-03T11:33:00Z"/>
              <w:rFonts w:ascii="Segoe UI" w:eastAsia="Times New Roman" w:hAnsi="Segoe UI" w:cs="Segoe UI"/>
              <w:color w:val="24292E"/>
            </w:rPr>
          </w:rPrChange>
        </w:rPr>
      </w:pPr>
      <w:ins w:id="263" w:author="Knox, Amy [USA]" w:date="2019-06-03T11:34:00Z">
        <w:r w:rsidRPr="00757755">
          <w:rPr>
            <w:rFonts w:ascii="Segoe UI" w:eastAsia="Times New Roman" w:hAnsi="Segoe UI" w:cs="Segoe UI"/>
            <w:b/>
            <w:i/>
            <w:color w:val="24292E"/>
            <w:rPrChange w:id="264" w:author="Knox, Amy [USA]" w:date="2019-06-03T11:57:00Z">
              <w:rPr>
                <w:rFonts w:ascii="Segoe UI" w:eastAsia="Times New Roman" w:hAnsi="Segoe UI" w:cs="Segoe UI"/>
                <w:color w:val="24292E"/>
              </w:rPr>
            </w:rPrChange>
          </w:rPr>
          <w:t xml:space="preserve">Sees the link to visit the programs on the provider site. </w:t>
        </w:r>
      </w:ins>
    </w:p>
    <w:p w14:paraId="0EA70BB4" w14:textId="55FAE913" w:rsidR="005F3D2B" w:rsidRPr="00757755" w:rsidRDefault="005F3D2B" w:rsidP="003F7CE5">
      <w:pPr>
        <w:spacing w:after="240"/>
        <w:rPr>
          <w:ins w:id="265" w:author="Knox, Amy [USA]" w:date="2019-06-03T11:32:00Z"/>
          <w:rFonts w:ascii="Segoe UI" w:eastAsia="Times New Roman" w:hAnsi="Segoe UI" w:cs="Segoe UI"/>
          <w:b/>
          <w:i/>
          <w:color w:val="24292E"/>
          <w:rPrChange w:id="266" w:author="Knox, Amy [USA]" w:date="2019-06-03T11:57:00Z">
            <w:rPr>
              <w:ins w:id="267" w:author="Knox, Amy [USA]" w:date="2019-06-03T11:32:00Z"/>
              <w:rFonts w:ascii="Segoe UI" w:eastAsia="Times New Roman" w:hAnsi="Segoe UI" w:cs="Segoe UI"/>
              <w:color w:val="24292E"/>
            </w:rPr>
          </w:rPrChange>
        </w:rPr>
      </w:pPr>
      <w:ins w:id="268" w:author="Knox, Amy [USA]" w:date="2019-06-03T11:33:00Z">
        <w:r w:rsidRPr="00757755">
          <w:rPr>
            <w:rFonts w:ascii="Segoe UI" w:eastAsia="Times New Roman" w:hAnsi="Segoe UI" w:cs="Segoe UI"/>
            <w:b/>
            <w:i/>
            <w:color w:val="24292E"/>
            <w:rPrChange w:id="269" w:author="Knox, Amy [USA]" w:date="2019-06-03T11:57:00Z">
              <w:rPr>
                <w:rFonts w:ascii="Segoe UI" w:eastAsia="Times New Roman" w:hAnsi="Segoe UI" w:cs="Segoe UI"/>
                <w:color w:val="24292E"/>
              </w:rPr>
            </w:rPrChange>
          </w:rPr>
          <w:t xml:space="preserve">I want information right at the beginning.  I would put a little more contact info closer to the top. </w:t>
        </w:r>
      </w:ins>
    </w:p>
    <w:p w14:paraId="0FA5BAD0" w14:textId="77777777" w:rsidR="005F3D2B" w:rsidRPr="003F7CE5" w:rsidRDefault="005F3D2B" w:rsidP="003F7CE5">
      <w:pPr>
        <w:spacing w:after="240"/>
        <w:rPr>
          <w:rFonts w:ascii="Segoe UI" w:eastAsia="Times New Roman" w:hAnsi="Segoe UI" w:cs="Segoe UI"/>
          <w:color w:val="24292E"/>
        </w:rPr>
      </w:pPr>
    </w:p>
    <w:p w14:paraId="4FE89EE8" w14:textId="1658F420" w:rsidR="003F7CE5" w:rsidRPr="003F7CE5" w:rsidDel="00626107" w:rsidRDefault="003F7CE5" w:rsidP="003F7CE5">
      <w:pPr>
        <w:spacing w:after="240"/>
        <w:rPr>
          <w:del w:id="270" w:author="Knox, Amy [USA]" w:date="2019-06-06T16:30:00Z"/>
          <w:rFonts w:ascii="Segoe UI" w:eastAsia="Times New Roman" w:hAnsi="Segoe UI" w:cs="Segoe UI"/>
          <w:color w:val="24292E"/>
        </w:rPr>
      </w:pPr>
      <w:del w:id="271" w:author="Knox, Amy [USA]" w:date="2019-06-06T16:30:00Z">
        <w:r w:rsidRPr="003F7CE5" w:rsidDel="00626107">
          <w:rPr>
            <w:rFonts w:ascii="Segoe UI" w:eastAsia="Times New Roman" w:hAnsi="Segoe UI" w:cs="Segoe UI"/>
            <w:i/>
            <w:iCs/>
            <w:color w:val="24292E"/>
          </w:rPr>
          <w:delText>[After the participant has explored the prototype and shared thoughts aloud.]</w:delText>
        </w:r>
      </w:del>
    </w:p>
    <w:p w14:paraId="2A2510C9" w14:textId="4E0D5FC3" w:rsidR="003F7CE5" w:rsidRPr="003F7CE5" w:rsidDel="00626107" w:rsidRDefault="003F7CE5" w:rsidP="003F7CE5">
      <w:pPr>
        <w:spacing w:before="360" w:after="240"/>
        <w:outlineLvl w:val="2"/>
        <w:rPr>
          <w:del w:id="272" w:author="Knox, Amy [USA]" w:date="2019-06-06T16:30:00Z"/>
          <w:rFonts w:ascii="Segoe UI" w:eastAsia="Times New Roman" w:hAnsi="Segoe UI" w:cs="Segoe UI"/>
          <w:b/>
          <w:bCs/>
          <w:color w:val="24292E"/>
          <w:sz w:val="30"/>
          <w:szCs w:val="30"/>
        </w:rPr>
      </w:pPr>
      <w:del w:id="273" w:author="Knox, Amy [USA]" w:date="2019-06-06T16:30:00Z">
        <w:r w:rsidRPr="003F7CE5" w:rsidDel="00626107">
          <w:rPr>
            <w:rFonts w:ascii="Segoe UI" w:eastAsia="Times New Roman" w:hAnsi="Segoe UI" w:cs="Segoe UI"/>
            <w:b/>
            <w:bCs/>
            <w:color w:val="24292E"/>
            <w:sz w:val="30"/>
            <w:szCs w:val="30"/>
          </w:rPr>
          <w:delText>Follow up questions</w:delText>
        </w:r>
      </w:del>
    </w:p>
    <w:p w14:paraId="4057CAEF" w14:textId="412E20D7" w:rsidR="005F3D2B" w:rsidRPr="005F3D2B" w:rsidDel="00626107" w:rsidRDefault="003F7CE5">
      <w:pPr>
        <w:numPr>
          <w:ilvl w:val="0"/>
          <w:numId w:val="24"/>
        </w:numPr>
        <w:spacing w:before="100" w:beforeAutospacing="1" w:after="100" w:afterAutospacing="1"/>
        <w:rPr>
          <w:del w:id="274" w:author="Knox, Amy [USA]" w:date="2019-06-06T16:30:00Z"/>
          <w:rFonts w:ascii="Segoe UI" w:eastAsia="Times New Roman" w:hAnsi="Segoe UI" w:cs="Segoe UI"/>
          <w:color w:val="24292E"/>
        </w:rPr>
      </w:pPr>
      <w:del w:id="275" w:author="Knox, Amy [USA]" w:date="2019-06-06T16:30:00Z">
        <w:r w:rsidRPr="003F7CE5" w:rsidDel="00626107">
          <w:rPr>
            <w:rFonts w:ascii="Segoe UI" w:eastAsia="Times New Roman" w:hAnsi="Segoe UI" w:cs="Segoe UI"/>
            <w:color w:val="24292E"/>
          </w:rPr>
          <w:delText>What thoughts or questions do you have about finding information on programs that are not listed in the comparison tool?</w:delText>
        </w:r>
      </w:del>
    </w:p>
    <w:p w14:paraId="3B8C93B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Post-Task Interview (5 minutes)</w:t>
      </w:r>
    </w:p>
    <w:p w14:paraId="1B0C7AA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Now that you’ve had a chance to explore the site, I have a few final questions for you.</w:t>
      </w:r>
    </w:p>
    <w:p w14:paraId="48C9121C" w14:textId="77777777" w:rsidR="003F7CE5" w:rsidRPr="003F7CE5" w:rsidRDefault="003F7CE5" w:rsidP="003F7CE5">
      <w:pPr>
        <w:numPr>
          <w:ilvl w:val="0"/>
          <w:numId w:val="25"/>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general impressions of finding information about VET TEC providers and programs in the GI Bill Comparison Tool?</w:t>
      </w:r>
    </w:p>
    <w:p w14:paraId="172BA1CB" w14:textId="429BD839" w:rsidR="005F3D2B" w:rsidRPr="005F3D2B" w:rsidRDefault="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 xml:space="preserve">What additional enhancements or features would you recommend </w:t>
      </w:r>
      <w:proofErr w:type="gramStart"/>
      <w:r w:rsidRPr="003F7CE5">
        <w:rPr>
          <w:rFonts w:ascii="Segoe UI" w:eastAsia="Times New Roman" w:hAnsi="Segoe UI" w:cs="Segoe UI"/>
          <w:color w:val="24292E"/>
        </w:rPr>
        <w:t>to improve</w:t>
      </w:r>
      <w:proofErr w:type="gramEnd"/>
      <w:r w:rsidRPr="003F7CE5">
        <w:rPr>
          <w:rFonts w:ascii="Segoe UI" w:eastAsia="Times New Roman" w:hAnsi="Segoe UI" w:cs="Segoe UI"/>
          <w:color w:val="24292E"/>
        </w:rPr>
        <w:t xml:space="preserve"> the overall usefulness of this site?</w:t>
      </w:r>
      <w:ins w:id="276" w:author="Knox, Amy [USA]" w:date="2019-06-03T11:34:00Z">
        <w:r w:rsidR="005F3D2B">
          <w:rPr>
            <w:rFonts w:ascii="Segoe UI" w:eastAsia="Times New Roman" w:hAnsi="Segoe UI" w:cs="Segoe UI"/>
            <w:color w:val="24292E"/>
          </w:rPr>
          <w:br/>
        </w:r>
        <w:r w:rsidR="005F3D2B">
          <w:rPr>
            <w:rFonts w:ascii="Segoe UI" w:eastAsia="Times New Roman" w:hAnsi="Segoe UI" w:cs="Segoe UI"/>
            <w:color w:val="24292E"/>
          </w:rPr>
          <w:br/>
          <w:t xml:space="preserve">Make it really simple. </w:t>
        </w:r>
        <w:r w:rsidR="005F3D2B">
          <w:rPr>
            <w:rFonts w:ascii="Segoe UI" w:eastAsia="Times New Roman" w:hAnsi="Segoe UI" w:cs="Segoe UI"/>
            <w:color w:val="24292E"/>
          </w:rPr>
          <w:br/>
        </w:r>
      </w:ins>
    </w:p>
    <w:p w14:paraId="5C59EBB1" w14:textId="06F6399A" w:rsidR="003F7CE5" w:rsidRPr="003F7CE5" w:rsidRDefault="009E307D" w:rsidP="003F7CE5">
      <w:pPr>
        <w:numPr>
          <w:ilvl w:val="0"/>
          <w:numId w:val="25"/>
        </w:numPr>
        <w:spacing w:before="60" w:after="100" w:afterAutospacing="1"/>
        <w:rPr>
          <w:rFonts w:ascii="Segoe UI" w:eastAsia="Times New Roman" w:hAnsi="Segoe UI" w:cs="Segoe UI"/>
          <w:color w:val="24292E"/>
        </w:rPr>
      </w:pPr>
      <w:r>
        <w:rPr>
          <w:rFonts w:ascii="Segoe UI" w:eastAsia="Times New Roman" w:hAnsi="Segoe UI" w:cs="Segoe UI"/>
          <w:color w:val="24292E"/>
        </w:rPr>
        <w:t>H</w:t>
      </w:r>
      <w:r w:rsidR="003F7CE5" w:rsidRPr="003F7CE5">
        <w:rPr>
          <w:rFonts w:ascii="Segoe UI" w:eastAsia="Times New Roman" w:hAnsi="Segoe UI" w:cs="Segoe UI"/>
          <w:color w:val="24292E"/>
        </w:rPr>
        <w:t>ow likely are you to use the GI Bill Comparison Tool in real life?</w:t>
      </w:r>
      <w:ins w:id="277" w:author="Knox, Amy [USA]" w:date="2019-06-03T11:35:00Z">
        <w:r w:rsidR="005F3D2B">
          <w:rPr>
            <w:rFonts w:ascii="Segoe UI" w:eastAsia="Times New Roman" w:hAnsi="Segoe UI" w:cs="Segoe UI"/>
            <w:color w:val="24292E"/>
          </w:rPr>
          <w:br/>
        </w:r>
        <w:r w:rsidR="005F3D2B">
          <w:rPr>
            <w:rFonts w:ascii="Segoe UI" w:eastAsia="Times New Roman" w:hAnsi="Segoe UI" w:cs="Segoe UI"/>
            <w:color w:val="24292E"/>
          </w:rPr>
          <w:br/>
          <w:t xml:space="preserve">It’s easy.  </w:t>
        </w:r>
        <w:r w:rsidR="005F3D2B">
          <w:rPr>
            <w:rFonts w:ascii="Segoe UI" w:eastAsia="Times New Roman" w:hAnsi="Segoe UI" w:cs="Segoe UI"/>
            <w:color w:val="24292E"/>
          </w:rPr>
          <w:br/>
        </w:r>
      </w:ins>
    </w:p>
    <w:p w14:paraId="0A7F1C57" w14:textId="5B466260" w:rsidR="003F7CE5" w:rsidRP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T</w:t>
      </w:r>
      <w:r w:rsidR="00890513">
        <w:rPr>
          <w:rFonts w:ascii="Segoe UI" w:eastAsia="Times New Roman" w:hAnsi="Segoe UI" w:cs="Segoe UI"/>
          <w:color w:val="24292E"/>
        </w:rPr>
        <w:t>h</w:t>
      </w:r>
      <w:r w:rsidRPr="003F7CE5">
        <w:rPr>
          <w:rFonts w:ascii="Segoe UI" w:eastAsia="Times New Roman" w:hAnsi="Segoe UI" w:cs="Segoe UI"/>
          <w:color w:val="24292E"/>
        </w:rPr>
        <w:t>inking about how you typically behave, would you be most likely to use the GIBCT on a desktop, tablet or phone?</w:t>
      </w:r>
      <w:ins w:id="278" w:author="Knox, Amy [USA]" w:date="2019-06-03T11:35:00Z">
        <w:r w:rsidR="005F3D2B">
          <w:rPr>
            <w:rFonts w:ascii="Segoe UI" w:eastAsia="Times New Roman" w:hAnsi="Segoe UI" w:cs="Segoe UI"/>
            <w:color w:val="24292E"/>
          </w:rPr>
          <w:br/>
        </w:r>
        <w:r w:rsidR="005F3D2B">
          <w:rPr>
            <w:rFonts w:ascii="Segoe UI" w:eastAsia="Times New Roman" w:hAnsi="Segoe UI" w:cs="Segoe UI"/>
            <w:color w:val="24292E"/>
          </w:rPr>
          <w:br/>
          <w:t xml:space="preserve">It would be easier on my phone </w:t>
        </w:r>
      </w:ins>
      <w:ins w:id="279" w:author="Knox, Amy [USA]" w:date="2019-06-03T11:36:00Z">
        <w:r w:rsidR="005F3D2B">
          <w:rPr>
            <w:rFonts w:ascii="Segoe UI" w:eastAsia="Times New Roman" w:hAnsi="Segoe UI" w:cs="Segoe UI"/>
            <w:color w:val="24292E"/>
          </w:rPr>
          <w:t>because I’m on it all the time</w:t>
        </w:r>
      </w:ins>
      <w:ins w:id="280" w:author="Knox, Amy [USA]" w:date="2019-06-03T11:35:00Z">
        <w:r w:rsidR="005F3D2B">
          <w:rPr>
            <w:rFonts w:ascii="Segoe UI" w:eastAsia="Times New Roman" w:hAnsi="Segoe UI" w:cs="Segoe UI"/>
            <w:color w:val="24292E"/>
          </w:rPr>
          <w:t xml:space="preserve">.  Wasn’t difficult to use on a laptop.  </w:t>
        </w:r>
        <w:r w:rsidR="005F3D2B">
          <w:rPr>
            <w:rFonts w:ascii="Segoe UI" w:eastAsia="Times New Roman" w:hAnsi="Segoe UI" w:cs="Segoe UI"/>
            <w:color w:val="24292E"/>
          </w:rPr>
          <w:br/>
        </w:r>
      </w:ins>
    </w:p>
    <w:p w14:paraId="496EEE54" w14:textId="40AE3854" w:rsidR="003F7CE5" w:rsidRP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additional thoughts or comments you'd like to share?</w:t>
      </w:r>
      <w:ins w:id="281" w:author="Knox, Amy [USA]" w:date="2019-06-03T11:36:00Z">
        <w:r w:rsidR="005F3D2B">
          <w:rPr>
            <w:rFonts w:ascii="Segoe UI" w:eastAsia="Times New Roman" w:hAnsi="Segoe UI" w:cs="Segoe UI"/>
            <w:color w:val="24292E"/>
          </w:rPr>
          <w:br/>
        </w:r>
        <w:r w:rsidR="005F3D2B">
          <w:rPr>
            <w:rFonts w:ascii="Segoe UI" w:eastAsia="Times New Roman" w:hAnsi="Segoe UI" w:cs="Segoe UI"/>
            <w:color w:val="24292E"/>
          </w:rPr>
          <w:br/>
        </w:r>
      </w:ins>
    </w:p>
    <w:p w14:paraId="3FB9DEC0" w14:textId="44C82FC7" w:rsidR="003F7CE5" w:rsidRPr="003F7CE5" w:rsidDel="00626107" w:rsidRDefault="003F7CE5" w:rsidP="003F7CE5">
      <w:pPr>
        <w:spacing w:before="360" w:after="240"/>
        <w:outlineLvl w:val="2"/>
        <w:rPr>
          <w:del w:id="282" w:author="Knox, Amy [USA]" w:date="2019-06-06T16:30:00Z"/>
          <w:rFonts w:ascii="Segoe UI" w:eastAsia="Times New Roman" w:hAnsi="Segoe UI" w:cs="Segoe UI"/>
          <w:b/>
          <w:bCs/>
          <w:color w:val="24292E"/>
          <w:sz w:val="30"/>
          <w:szCs w:val="30"/>
        </w:rPr>
      </w:pPr>
      <w:del w:id="283" w:author="Knox, Amy [USA]" w:date="2019-06-06T16:30:00Z">
        <w:r w:rsidRPr="003F7CE5" w:rsidDel="00626107">
          <w:rPr>
            <w:rFonts w:ascii="Segoe UI" w:eastAsia="Times New Roman" w:hAnsi="Segoe UI" w:cs="Segoe UI"/>
            <w:b/>
            <w:bCs/>
            <w:color w:val="24292E"/>
            <w:sz w:val="30"/>
            <w:szCs w:val="30"/>
          </w:rPr>
          <w:delText>Thank-You and Closing</w:delText>
        </w:r>
      </w:del>
    </w:p>
    <w:p w14:paraId="58A33FD2" w14:textId="2CB623A2" w:rsidR="003F7CE5" w:rsidRPr="003F7CE5" w:rsidDel="00626107" w:rsidRDefault="003F7CE5" w:rsidP="003F7CE5">
      <w:pPr>
        <w:spacing w:after="240"/>
        <w:rPr>
          <w:del w:id="284" w:author="Knox, Amy [USA]" w:date="2019-06-06T16:30:00Z"/>
          <w:rFonts w:ascii="Segoe UI" w:eastAsia="Times New Roman" w:hAnsi="Segoe UI" w:cs="Segoe UI"/>
          <w:color w:val="24292E"/>
        </w:rPr>
      </w:pPr>
      <w:del w:id="285" w:author="Knox, Amy [USA]" w:date="2019-06-06T16:30:00Z">
        <w:r w:rsidRPr="003F7CE5" w:rsidDel="00626107">
          <w:rPr>
            <w:rFonts w:ascii="Segoe UI" w:eastAsia="Times New Roman" w:hAnsi="Segoe UI" w:cs="Segoe UI"/>
            <w:i/>
            <w:iCs/>
            <w:color w:val="24292E"/>
          </w:rPr>
          <w:delText>[The moderator concludes each session by thanking the participant for their time and for offering his/her opinions and suggestions.]</w:delText>
        </w:r>
      </w:del>
    </w:p>
    <w:p w14:paraId="09D42D7D" w14:textId="26EC7920" w:rsidR="003F7CE5" w:rsidRPr="003F7CE5" w:rsidDel="00626107" w:rsidRDefault="003F7CE5" w:rsidP="003F7CE5">
      <w:pPr>
        <w:spacing w:after="100" w:afterAutospacing="1"/>
        <w:rPr>
          <w:del w:id="286" w:author="Knox, Amy [USA]" w:date="2019-06-06T16:30:00Z"/>
          <w:rFonts w:ascii="Segoe UI" w:eastAsia="Times New Roman" w:hAnsi="Segoe UI" w:cs="Segoe UI"/>
          <w:color w:val="24292E"/>
        </w:rPr>
      </w:pPr>
      <w:del w:id="287" w:author="Knox, Amy [USA]" w:date="2019-06-06T16:30:00Z">
        <w:r w:rsidRPr="003F7CE5" w:rsidDel="00626107">
          <w:rPr>
            <w:rFonts w:ascii="Segoe UI" w:eastAsia="Times New Roman" w:hAnsi="Segoe UI" w:cs="Segoe UI"/>
            <w:color w:val="24292E"/>
          </w:rPr>
          <w:delText>Thank you very much for taking the time to give us your feedback today. We really appreciate your help!</w:delText>
        </w:r>
      </w:del>
    </w:p>
    <w:p w14:paraId="7D33F0CE" w14:textId="77777777" w:rsidR="000C0752" w:rsidRDefault="00626107"/>
    <w:sectPr w:rsidR="000C0752" w:rsidSect="001C07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4" w:author="Knox, Amy [USA]" w:date="2019-06-03T11:20:00Z" w:initials="KA[">
    <w:p w14:paraId="1F655731" w14:textId="207C0368" w:rsidR="0089189E" w:rsidRDefault="0089189E">
      <w:pPr>
        <w:pStyle w:val="CommentText"/>
      </w:pPr>
      <w:r>
        <w:rPr>
          <w:rStyle w:val="CommentReference"/>
        </w:rPr>
        <w:annotationRef/>
      </w:r>
      <w:r>
        <w:t>Maybe set up the scenario again (you’re a different person looking for VET TEC programs…)</w:t>
      </w:r>
    </w:p>
  </w:comment>
  <w:comment w:id="246" w:author="Knox, Amy [USA]" w:date="2019-06-03T11:31:00Z" w:initials="KA[">
    <w:p w14:paraId="3FE33C66" w14:textId="2C0DFB87" w:rsidR="005F3D2B" w:rsidRDefault="005F3D2B">
      <w:pPr>
        <w:pStyle w:val="CommentText"/>
      </w:pPr>
      <w:r>
        <w:rPr>
          <w:rStyle w:val="CommentReference"/>
        </w:rPr>
        <w:annotationRef/>
      </w:r>
      <w:r>
        <w:t xml:space="preserve">Set up the scenario again.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55731" w15:done="0"/>
  <w15:commentEx w15:paraId="3FE33C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55731" w16cid:durableId="209F8103"/>
  <w16cid:commentId w16cid:paraId="3FE33C66" w16cid:durableId="209F83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8E1"/>
    <w:multiLevelType w:val="multilevel"/>
    <w:tmpl w:val="E362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373B"/>
    <w:multiLevelType w:val="multilevel"/>
    <w:tmpl w:val="005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24EE"/>
    <w:multiLevelType w:val="multilevel"/>
    <w:tmpl w:val="F0B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252"/>
    <w:multiLevelType w:val="multilevel"/>
    <w:tmpl w:val="17C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1130"/>
    <w:multiLevelType w:val="multilevel"/>
    <w:tmpl w:val="16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45E9"/>
    <w:multiLevelType w:val="multilevel"/>
    <w:tmpl w:val="997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5773C"/>
    <w:multiLevelType w:val="hybridMultilevel"/>
    <w:tmpl w:val="5BF09D74"/>
    <w:lvl w:ilvl="0" w:tplc="D2ACC9E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F1208"/>
    <w:multiLevelType w:val="multilevel"/>
    <w:tmpl w:val="F24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159AC"/>
    <w:multiLevelType w:val="multilevel"/>
    <w:tmpl w:val="A574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E1B63"/>
    <w:multiLevelType w:val="multilevel"/>
    <w:tmpl w:val="9A3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B4DF5"/>
    <w:multiLevelType w:val="hybridMultilevel"/>
    <w:tmpl w:val="F4BA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A68BC"/>
    <w:multiLevelType w:val="multilevel"/>
    <w:tmpl w:val="93D4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7C3E6D"/>
    <w:multiLevelType w:val="multilevel"/>
    <w:tmpl w:val="2D8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55291"/>
    <w:multiLevelType w:val="multilevel"/>
    <w:tmpl w:val="792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85F23"/>
    <w:multiLevelType w:val="multilevel"/>
    <w:tmpl w:val="1AC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063087"/>
    <w:multiLevelType w:val="multilevel"/>
    <w:tmpl w:val="D0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50EA0"/>
    <w:multiLevelType w:val="multilevel"/>
    <w:tmpl w:val="A9A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454CA"/>
    <w:multiLevelType w:val="multilevel"/>
    <w:tmpl w:val="1D9E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E45BC2"/>
    <w:multiLevelType w:val="multilevel"/>
    <w:tmpl w:val="B83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6555C"/>
    <w:multiLevelType w:val="multilevel"/>
    <w:tmpl w:val="DA3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A71E7"/>
    <w:multiLevelType w:val="multilevel"/>
    <w:tmpl w:val="F92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E267B"/>
    <w:multiLevelType w:val="multilevel"/>
    <w:tmpl w:val="CDF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E5031"/>
    <w:multiLevelType w:val="multilevel"/>
    <w:tmpl w:val="65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BE0928"/>
    <w:multiLevelType w:val="multilevel"/>
    <w:tmpl w:val="F36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B68A0"/>
    <w:multiLevelType w:val="multilevel"/>
    <w:tmpl w:val="34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006CD"/>
    <w:multiLevelType w:val="multilevel"/>
    <w:tmpl w:val="161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2751D"/>
    <w:multiLevelType w:val="multilevel"/>
    <w:tmpl w:val="4BC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15"/>
  </w:num>
  <w:num w:numId="4">
    <w:abstractNumId w:val="20"/>
  </w:num>
  <w:num w:numId="5">
    <w:abstractNumId w:val="4"/>
  </w:num>
  <w:num w:numId="6">
    <w:abstractNumId w:val="26"/>
  </w:num>
  <w:num w:numId="7">
    <w:abstractNumId w:val="0"/>
  </w:num>
  <w:num w:numId="8">
    <w:abstractNumId w:val="11"/>
  </w:num>
  <w:num w:numId="9">
    <w:abstractNumId w:val="16"/>
  </w:num>
  <w:num w:numId="10">
    <w:abstractNumId w:val="7"/>
  </w:num>
  <w:num w:numId="11">
    <w:abstractNumId w:val="5"/>
  </w:num>
  <w:num w:numId="12">
    <w:abstractNumId w:val="14"/>
  </w:num>
  <w:num w:numId="13">
    <w:abstractNumId w:val="1"/>
  </w:num>
  <w:num w:numId="14">
    <w:abstractNumId w:val="3"/>
  </w:num>
  <w:num w:numId="15">
    <w:abstractNumId w:val="22"/>
  </w:num>
  <w:num w:numId="16">
    <w:abstractNumId w:val="25"/>
  </w:num>
  <w:num w:numId="17">
    <w:abstractNumId w:val="24"/>
  </w:num>
  <w:num w:numId="18">
    <w:abstractNumId w:val="2"/>
  </w:num>
  <w:num w:numId="19">
    <w:abstractNumId w:val="23"/>
  </w:num>
  <w:num w:numId="20">
    <w:abstractNumId w:val="19"/>
  </w:num>
  <w:num w:numId="21">
    <w:abstractNumId w:val="17"/>
  </w:num>
  <w:num w:numId="22">
    <w:abstractNumId w:val="9"/>
  </w:num>
  <w:num w:numId="23">
    <w:abstractNumId w:val="13"/>
  </w:num>
  <w:num w:numId="24">
    <w:abstractNumId w:val="8"/>
  </w:num>
  <w:num w:numId="25">
    <w:abstractNumId w:val="21"/>
  </w:num>
  <w:num w:numId="26">
    <w:abstractNumId w:val="6"/>
  </w:num>
  <w:num w:numId="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nox, Amy [USA]">
    <w15:presenceInfo w15:providerId="AD" w15:userId="S-1-5-21-1314303383-2379350573-4036118543-579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09"/>
    <w:rsid w:val="00056D63"/>
    <w:rsid w:val="001C07D4"/>
    <w:rsid w:val="001D1780"/>
    <w:rsid w:val="00277178"/>
    <w:rsid w:val="003521D8"/>
    <w:rsid w:val="003F1489"/>
    <w:rsid w:val="003F7CE5"/>
    <w:rsid w:val="004F27D3"/>
    <w:rsid w:val="005F3D2B"/>
    <w:rsid w:val="00626107"/>
    <w:rsid w:val="00673744"/>
    <w:rsid w:val="00757755"/>
    <w:rsid w:val="00890513"/>
    <w:rsid w:val="0089189E"/>
    <w:rsid w:val="009E307D"/>
    <w:rsid w:val="00A96227"/>
    <w:rsid w:val="00AD0E06"/>
    <w:rsid w:val="00B422A4"/>
    <w:rsid w:val="00C1704B"/>
    <w:rsid w:val="00C62C63"/>
    <w:rsid w:val="00CE25E6"/>
    <w:rsid w:val="00D07309"/>
    <w:rsid w:val="00E54D04"/>
    <w:rsid w:val="00EB68F9"/>
    <w:rsid w:val="00ED6030"/>
    <w:rsid w:val="00EF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3B96"/>
  <w15:chartTrackingRefBased/>
  <w15:docId w15:val="{5C949FC5-E94C-4B49-99A7-B9FAD32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73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73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3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7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309"/>
    <w:rPr>
      <w:rFonts w:ascii="Times New Roman" w:eastAsia="Times New Roman" w:hAnsi="Times New Roman" w:cs="Times New Roman"/>
      <w:b/>
      <w:bCs/>
    </w:rPr>
  </w:style>
  <w:style w:type="paragraph" w:styleId="NormalWeb">
    <w:name w:val="Normal (Web)"/>
    <w:basedOn w:val="Normal"/>
    <w:uiPriority w:val="99"/>
    <w:semiHidden/>
    <w:unhideWhenUsed/>
    <w:rsid w:val="00D073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7309"/>
    <w:rPr>
      <w:i/>
      <w:iCs/>
    </w:rPr>
  </w:style>
  <w:style w:type="character" w:styleId="Hyperlink">
    <w:name w:val="Hyperlink"/>
    <w:basedOn w:val="DefaultParagraphFont"/>
    <w:uiPriority w:val="99"/>
    <w:semiHidden/>
    <w:unhideWhenUsed/>
    <w:rsid w:val="003F1489"/>
    <w:rPr>
      <w:color w:val="0000FF"/>
      <w:u w:val="single"/>
    </w:rPr>
  </w:style>
  <w:style w:type="character" w:styleId="CommentReference">
    <w:name w:val="annotation reference"/>
    <w:basedOn w:val="DefaultParagraphFont"/>
    <w:uiPriority w:val="99"/>
    <w:semiHidden/>
    <w:unhideWhenUsed/>
    <w:rsid w:val="0089189E"/>
    <w:rPr>
      <w:sz w:val="16"/>
      <w:szCs w:val="16"/>
    </w:rPr>
  </w:style>
  <w:style w:type="paragraph" w:styleId="CommentText">
    <w:name w:val="annotation text"/>
    <w:basedOn w:val="Normal"/>
    <w:link w:val="CommentTextChar"/>
    <w:uiPriority w:val="99"/>
    <w:semiHidden/>
    <w:unhideWhenUsed/>
    <w:rsid w:val="0089189E"/>
    <w:rPr>
      <w:sz w:val="20"/>
      <w:szCs w:val="20"/>
    </w:rPr>
  </w:style>
  <w:style w:type="character" w:customStyle="1" w:styleId="CommentTextChar">
    <w:name w:val="Comment Text Char"/>
    <w:basedOn w:val="DefaultParagraphFont"/>
    <w:link w:val="CommentText"/>
    <w:uiPriority w:val="99"/>
    <w:semiHidden/>
    <w:rsid w:val="0089189E"/>
    <w:rPr>
      <w:sz w:val="20"/>
      <w:szCs w:val="20"/>
    </w:rPr>
  </w:style>
  <w:style w:type="paragraph" w:styleId="CommentSubject">
    <w:name w:val="annotation subject"/>
    <w:basedOn w:val="CommentText"/>
    <w:next w:val="CommentText"/>
    <w:link w:val="CommentSubjectChar"/>
    <w:uiPriority w:val="99"/>
    <w:semiHidden/>
    <w:unhideWhenUsed/>
    <w:rsid w:val="0089189E"/>
    <w:rPr>
      <w:b/>
      <w:bCs/>
    </w:rPr>
  </w:style>
  <w:style w:type="character" w:customStyle="1" w:styleId="CommentSubjectChar">
    <w:name w:val="Comment Subject Char"/>
    <w:basedOn w:val="CommentTextChar"/>
    <w:link w:val="CommentSubject"/>
    <w:uiPriority w:val="99"/>
    <w:semiHidden/>
    <w:rsid w:val="0089189E"/>
    <w:rPr>
      <w:b/>
      <w:bCs/>
      <w:sz w:val="20"/>
      <w:szCs w:val="20"/>
    </w:rPr>
  </w:style>
  <w:style w:type="paragraph" w:styleId="BalloonText">
    <w:name w:val="Balloon Text"/>
    <w:basedOn w:val="Normal"/>
    <w:link w:val="BalloonTextChar"/>
    <w:uiPriority w:val="99"/>
    <w:semiHidden/>
    <w:unhideWhenUsed/>
    <w:rsid w:val="00891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89E"/>
    <w:rPr>
      <w:rFonts w:ascii="Segoe UI" w:hAnsi="Segoe UI" w:cs="Segoe UI"/>
      <w:sz w:val="18"/>
      <w:szCs w:val="18"/>
    </w:rPr>
  </w:style>
  <w:style w:type="paragraph" w:styleId="ListParagraph">
    <w:name w:val="List Paragraph"/>
    <w:basedOn w:val="Normal"/>
    <w:uiPriority w:val="34"/>
    <w:qFormat/>
    <w:rsid w:val="00891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574">
      <w:bodyDiv w:val="1"/>
      <w:marLeft w:val="0"/>
      <w:marRight w:val="0"/>
      <w:marTop w:val="0"/>
      <w:marBottom w:val="0"/>
      <w:divBdr>
        <w:top w:val="none" w:sz="0" w:space="0" w:color="auto"/>
        <w:left w:val="none" w:sz="0" w:space="0" w:color="auto"/>
        <w:bottom w:val="none" w:sz="0" w:space="0" w:color="auto"/>
        <w:right w:val="none" w:sz="0" w:space="0" w:color="auto"/>
      </w:divBdr>
    </w:div>
    <w:div w:id="729110296">
      <w:bodyDiv w:val="1"/>
      <w:marLeft w:val="0"/>
      <w:marRight w:val="0"/>
      <w:marTop w:val="0"/>
      <w:marBottom w:val="0"/>
      <w:divBdr>
        <w:top w:val="none" w:sz="0" w:space="0" w:color="auto"/>
        <w:left w:val="none" w:sz="0" w:space="0" w:color="auto"/>
        <w:bottom w:val="none" w:sz="0" w:space="0" w:color="auto"/>
        <w:right w:val="none" w:sz="0" w:space="0" w:color="auto"/>
      </w:divBdr>
    </w:div>
    <w:div w:id="2106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vagov-content-pr-433.herokuapp.com/education/about-gi-bill-benefits/how-to-use-benefits/vettec-high-tech-progra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Knox, Amy [USA]</cp:lastModifiedBy>
  <cp:revision>4</cp:revision>
  <dcterms:created xsi:type="dcterms:W3CDTF">2019-06-03T14:59:00Z</dcterms:created>
  <dcterms:modified xsi:type="dcterms:W3CDTF">2019-06-06T20:30:00Z</dcterms:modified>
</cp:coreProperties>
</file>