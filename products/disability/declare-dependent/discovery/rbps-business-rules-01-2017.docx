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9224C" w14:textId="77777777" w:rsidR="006E5B5F" w:rsidRPr="004D00DA" w:rsidRDefault="006E5B5F" w:rsidP="006E5B5F">
      <w:pPr>
        <w:pStyle w:val="CoverTitleFormat"/>
      </w:pPr>
      <w:bookmarkStart w:id="0" w:name="_GoBack"/>
      <w:bookmarkEnd w:id="0"/>
      <w:r>
        <w:t>VA Financial Services Center</w:t>
      </w:r>
    </w:p>
    <w:p w14:paraId="1D79224D" w14:textId="77777777" w:rsidR="006E5B5F" w:rsidRPr="00B8087C" w:rsidRDefault="006E5B5F" w:rsidP="006E5B5F">
      <w:pPr>
        <w:pStyle w:val="Title2"/>
      </w:pPr>
    </w:p>
    <w:p w14:paraId="1D79224E" w14:textId="77777777" w:rsidR="006E5B5F" w:rsidRPr="00EA0D60" w:rsidRDefault="006E5B5F" w:rsidP="006E5B5F">
      <w:pPr>
        <w:pStyle w:val="CoverTitleInstructions"/>
        <w:rPr>
          <w:rFonts w:ascii="Arial" w:hAnsi="Arial" w:cs="Arial"/>
          <w:b/>
          <w:i w:val="0"/>
          <w:color w:val="auto"/>
          <w:sz w:val="36"/>
          <w:szCs w:val="36"/>
        </w:rPr>
      </w:pPr>
      <w:r>
        <w:rPr>
          <w:rFonts w:ascii="Arial" w:hAnsi="Arial" w:cs="Arial"/>
          <w:b/>
          <w:i w:val="0"/>
          <w:color w:val="auto"/>
          <w:sz w:val="36"/>
          <w:szCs w:val="36"/>
        </w:rPr>
        <w:t xml:space="preserve">Nationwide </w:t>
      </w:r>
      <w:r w:rsidRPr="00EA0D60">
        <w:rPr>
          <w:rFonts w:ascii="Arial" w:hAnsi="Arial" w:cs="Arial"/>
          <w:b/>
          <w:i w:val="0"/>
          <w:color w:val="auto"/>
          <w:sz w:val="36"/>
          <w:szCs w:val="36"/>
        </w:rPr>
        <w:t>Rules Based Processing System</w:t>
      </w:r>
    </w:p>
    <w:p w14:paraId="1D79224F" w14:textId="77777777" w:rsidR="006E5B5F" w:rsidRPr="001D162E" w:rsidRDefault="006E5B5F" w:rsidP="006E5B5F">
      <w:pPr>
        <w:pStyle w:val="CoverTitleInstructions"/>
        <w:rPr>
          <w:rFonts w:ascii="Arial" w:hAnsi="Arial" w:cs="Arial"/>
          <w:sz w:val="28"/>
        </w:rPr>
      </w:pPr>
      <w:r w:rsidRPr="00EA0D60">
        <w:rPr>
          <w:rFonts w:ascii="Arial" w:hAnsi="Arial" w:cs="Arial"/>
          <w:b/>
          <w:i w:val="0"/>
          <w:color w:val="auto"/>
          <w:sz w:val="36"/>
          <w:szCs w:val="36"/>
        </w:rPr>
        <w:t>(RBPS)</w:t>
      </w:r>
      <w:r w:rsidRPr="001D162E">
        <w:rPr>
          <w:rFonts w:ascii="Arial" w:hAnsi="Arial" w:cs="Arial"/>
          <w:sz w:val="28"/>
        </w:rPr>
        <w:t xml:space="preserve"> </w:t>
      </w:r>
    </w:p>
    <w:p w14:paraId="1D792250" w14:textId="77777777" w:rsidR="006E5B5F" w:rsidRPr="001D162E" w:rsidRDefault="006E5B5F" w:rsidP="006E5B5F">
      <w:pPr>
        <w:pStyle w:val="Title"/>
        <w:rPr>
          <w:sz w:val="28"/>
          <w:szCs w:val="28"/>
        </w:rPr>
      </w:pPr>
    </w:p>
    <w:p w14:paraId="1D792251" w14:textId="77777777" w:rsidR="006E5B5F" w:rsidRDefault="006E5B5F" w:rsidP="006E5B5F">
      <w:pPr>
        <w:pStyle w:val="Title2"/>
      </w:pPr>
      <w:r>
        <w:t>Requirements Specification Document</w:t>
      </w:r>
    </w:p>
    <w:p w14:paraId="1D792252" w14:textId="77777777" w:rsidR="006E5B5F" w:rsidRDefault="006E5B5F" w:rsidP="006E5B5F">
      <w:pPr>
        <w:pStyle w:val="Title2"/>
      </w:pPr>
      <w:r>
        <w:t xml:space="preserve">Attachment D </w:t>
      </w:r>
    </w:p>
    <w:p w14:paraId="1D792253" w14:textId="77777777" w:rsidR="006E5B5F" w:rsidRDefault="006E5B5F" w:rsidP="006E5B5F">
      <w:pPr>
        <w:pStyle w:val="Title2"/>
      </w:pPr>
      <w:r>
        <w:br/>
        <w:t>RBPS Business Rules</w:t>
      </w:r>
    </w:p>
    <w:p w14:paraId="1D792254" w14:textId="77777777" w:rsidR="006E5B5F" w:rsidRDefault="006E5B5F" w:rsidP="006E5B5F">
      <w:pPr>
        <w:pStyle w:val="Title2"/>
      </w:pPr>
    </w:p>
    <w:p w14:paraId="1D792255" w14:textId="77777777" w:rsidR="006E5B5F" w:rsidRDefault="00CC0BD2" w:rsidP="006E5B5F">
      <w:pPr>
        <w:pStyle w:val="CoverTitleInstructions"/>
      </w:pPr>
      <w:r>
        <w:rPr>
          <w:noProof/>
        </w:rPr>
        <w:drawing>
          <wp:inline distT="0" distB="0" distL="0" distR="0" wp14:anchorId="1D792BE3" wp14:editId="1D792BE4">
            <wp:extent cx="2077085" cy="2077085"/>
            <wp:effectExtent l="0" t="0" r="0" b="0"/>
            <wp:docPr id="1" name="Picture 1"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7085" cy="2077085"/>
                    </a:xfrm>
                    <a:prstGeom prst="rect">
                      <a:avLst/>
                    </a:prstGeom>
                    <a:noFill/>
                    <a:ln>
                      <a:noFill/>
                    </a:ln>
                  </pic:spPr>
                </pic:pic>
              </a:graphicData>
            </a:graphic>
          </wp:inline>
        </w:drawing>
      </w:r>
    </w:p>
    <w:p w14:paraId="1D792256" w14:textId="77777777" w:rsidR="006E5B5F" w:rsidRDefault="001A135B" w:rsidP="006E5B5F">
      <w:pPr>
        <w:pStyle w:val="Title2"/>
      </w:pPr>
      <w:r>
        <w:t xml:space="preserve">August </w:t>
      </w:r>
      <w:r w:rsidR="006E5B5F">
        <w:t>201</w:t>
      </w:r>
      <w:r>
        <w:t>5</w:t>
      </w:r>
    </w:p>
    <w:p w14:paraId="1D792257" w14:textId="77777777" w:rsidR="006E5B5F" w:rsidRPr="00E57D30" w:rsidRDefault="006E5B5F" w:rsidP="006E5B5F">
      <w:pPr>
        <w:pStyle w:val="TOCHeading"/>
        <w:rPr>
          <w:rFonts w:ascii="Arial" w:hAnsi="Arial" w:cs="Arial"/>
          <w:color w:val="000000"/>
        </w:rPr>
      </w:pPr>
    </w:p>
    <w:p w14:paraId="1D792258" w14:textId="77777777" w:rsidR="006E5B5F" w:rsidRPr="00E57D30" w:rsidRDefault="006E5B5F" w:rsidP="006E5B5F">
      <w:pPr>
        <w:pStyle w:val="TOCHeading"/>
        <w:rPr>
          <w:rFonts w:ascii="Arial" w:hAnsi="Arial" w:cs="Arial"/>
          <w:color w:val="000000"/>
        </w:rPr>
      </w:pPr>
      <w:r w:rsidRPr="00E57D30">
        <w:rPr>
          <w:rFonts w:ascii="Arial" w:hAnsi="Arial" w:cs="Arial"/>
          <w:color w:val="000000"/>
        </w:rPr>
        <w:t>Table of Contents</w:t>
      </w:r>
    </w:p>
    <w:p w14:paraId="1D792259" w14:textId="77777777" w:rsidR="00E11262" w:rsidRDefault="00470353">
      <w:pPr>
        <w:pStyle w:val="TOC1"/>
        <w:tabs>
          <w:tab w:val="right" w:leader="dot" w:pos="9926"/>
        </w:tabs>
        <w:rPr>
          <w:rFonts w:asciiTheme="minorHAnsi" w:eastAsiaTheme="minorEastAsia" w:hAnsiTheme="minorHAnsi" w:cstheme="minorBidi"/>
          <w:noProof/>
          <w:color w:val="auto"/>
          <w:sz w:val="22"/>
          <w:szCs w:val="22"/>
        </w:rPr>
      </w:pPr>
      <w:r>
        <w:fldChar w:fldCharType="begin"/>
      </w:r>
      <w:r w:rsidR="006E5B5F">
        <w:instrText xml:space="preserve"> TOC \o "1-3" \h \z \u </w:instrText>
      </w:r>
      <w:r>
        <w:fldChar w:fldCharType="separate"/>
      </w:r>
      <w:hyperlink w:anchor="_Toc426038855" w:history="1">
        <w:r w:rsidR="00E11262" w:rsidRPr="001278BC">
          <w:rPr>
            <w:rStyle w:val="Hyperlink"/>
            <w:noProof/>
          </w:rPr>
          <w:t>Revision History</w:t>
        </w:r>
        <w:r w:rsidR="00E11262">
          <w:rPr>
            <w:noProof/>
            <w:webHidden/>
          </w:rPr>
          <w:tab/>
        </w:r>
        <w:r w:rsidR="00E11262">
          <w:rPr>
            <w:noProof/>
            <w:webHidden/>
          </w:rPr>
          <w:fldChar w:fldCharType="begin"/>
        </w:r>
        <w:r w:rsidR="00E11262">
          <w:rPr>
            <w:noProof/>
            <w:webHidden/>
          </w:rPr>
          <w:instrText xml:space="preserve"> PAGEREF _Toc426038855 \h </w:instrText>
        </w:r>
        <w:r w:rsidR="00E11262">
          <w:rPr>
            <w:noProof/>
            <w:webHidden/>
          </w:rPr>
        </w:r>
        <w:r w:rsidR="00E11262">
          <w:rPr>
            <w:noProof/>
            <w:webHidden/>
          </w:rPr>
          <w:fldChar w:fldCharType="separate"/>
        </w:r>
        <w:r w:rsidR="00E11262">
          <w:rPr>
            <w:noProof/>
            <w:webHidden/>
          </w:rPr>
          <w:t>2</w:t>
        </w:r>
        <w:r w:rsidR="00E11262">
          <w:rPr>
            <w:noProof/>
            <w:webHidden/>
          </w:rPr>
          <w:fldChar w:fldCharType="end"/>
        </w:r>
      </w:hyperlink>
    </w:p>
    <w:p w14:paraId="1D79225A" w14:textId="77777777" w:rsidR="00E11262" w:rsidRDefault="00F80FFC">
      <w:pPr>
        <w:pStyle w:val="TOC1"/>
        <w:tabs>
          <w:tab w:val="right" w:leader="dot" w:pos="9926"/>
        </w:tabs>
        <w:rPr>
          <w:rFonts w:asciiTheme="minorHAnsi" w:eastAsiaTheme="minorEastAsia" w:hAnsiTheme="minorHAnsi" w:cstheme="minorBidi"/>
          <w:noProof/>
          <w:color w:val="auto"/>
          <w:sz w:val="22"/>
          <w:szCs w:val="22"/>
        </w:rPr>
      </w:pPr>
      <w:hyperlink w:anchor="_Toc426038856" w:history="1">
        <w:r w:rsidR="00E11262" w:rsidRPr="001278BC">
          <w:rPr>
            <w:rStyle w:val="Hyperlink"/>
            <w:noProof/>
          </w:rPr>
          <w:t>1.0  Table of Business Rules</w:t>
        </w:r>
        <w:r w:rsidR="00E11262">
          <w:rPr>
            <w:noProof/>
            <w:webHidden/>
          </w:rPr>
          <w:tab/>
        </w:r>
        <w:r w:rsidR="00E11262">
          <w:rPr>
            <w:noProof/>
            <w:webHidden/>
          </w:rPr>
          <w:fldChar w:fldCharType="begin"/>
        </w:r>
        <w:r w:rsidR="00E11262">
          <w:rPr>
            <w:noProof/>
            <w:webHidden/>
          </w:rPr>
          <w:instrText xml:space="preserve"> PAGEREF _Toc426038856 \h </w:instrText>
        </w:r>
        <w:r w:rsidR="00E11262">
          <w:rPr>
            <w:noProof/>
            <w:webHidden/>
          </w:rPr>
        </w:r>
        <w:r w:rsidR="00E11262">
          <w:rPr>
            <w:noProof/>
            <w:webHidden/>
          </w:rPr>
          <w:fldChar w:fldCharType="separate"/>
        </w:r>
        <w:r w:rsidR="00E11262">
          <w:rPr>
            <w:noProof/>
            <w:webHidden/>
          </w:rPr>
          <w:t>5</w:t>
        </w:r>
        <w:r w:rsidR="00E11262">
          <w:rPr>
            <w:noProof/>
            <w:webHidden/>
          </w:rPr>
          <w:fldChar w:fldCharType="end"/>
        </w:r>
      </w:hyperlink>
    </w:p>
    <w:p w14:paraId="1D79225B" w14:textId="77777777" w:rsidR="00E11262" w:rsidRDefault="00F80FFC">
      <w:pPr>
        <w:pStyle w:val="TOC1"/>
        <w:tabs>
          <w:tab w:val="right" w:leader="dot" w:pos="9926"/>
        </w:tabs>
        <w:rPr>
          <w:rFonts w:asciiTheme="minorHAnsi" w:eastAsiaTheme="minorEastAsia" w:hAnsiTheme="minorHAnsi" w:cstheme="minorBidi"/>
          <w:noProof/>
          <w:color w:val="auto"/>
          <w:sz w:val="22"/>
          <w:szCs w:val="22"/>
        </w:rPr>
      </w:pPr>
      <w:hyperlink w:anchor="_Toc426038857" w:history="1">
        <w:r w:rsidR="00E11262" w:rsidRPr="001278BC">
          <w:rPr>
            <w:rStyle w:val="Hyperlink"/>
            <w:noProof/>
          </w:rPr>
          <w:t>2.0 Decision Table:  CP0137 Minor Child Award</w:t>
        </w:r>
        <w:r w:rsidR="00E11262">
          <w:rPr>
            <w:noProof/>
            <w:webHidden/>
          </w:rPr>
          <w:tab/>
        </w:r>
        <w:r w:rsidR="00E11262">
          <w:rPr>
            <w:noProof/>
            <w:webHidden/>
          </w:rPr>
          <w:fldChar w:fldCharType="begin"/>
        </w:r>
        <w:r w:rsidR="00E11262">
          <w:rPr>
            <w:noProof/>
            <w:webHidden/>
          </w:rPr>
          <w:instrText xml:space="preserve"> PAGEREF _Toc426038857 \h </w:instrText>
        </w:r>
        <w:r w:rsidR="00E11262">
          <w:rPr>
            <w:noProof/>
            <w:webHidden/>
          </w:rPr>
        </w:r>
        <w:r w:rsidR="00E11262">
          <w:rPr>
            <w:noProof/>
            <w:webHidden/>
          </w:rPr>
          <w:fldChar w:fldCharType="separate"/>
        </w:r>
        <w:r w:rsidR="00E11262">
          <w:rPr>
            <w:noProof/>
            <w:webHidden/>
          </w:rPr>
          <w:t>75</w:t>
        </w:r>
        <w:r w:rsidR="00E11262">
          <w:rPr>
            <w:noProof/>
            <w:webHidden/>
          </w:rPr>
          <w:fldChar w:fldCharType="end"/>
        </w:r>
      </w:hyperlink>
    </w:p>
    <w:p w14:paraId="1D79225C" w14:textId="77777777" w:rsidR="00E11262" w:rsidRDefault="00F80FFC">
      <w:pPr>
        <w:pStyle w:val="TOC1"/>
        <w:tabs>
          <w:tab w:val="right" w:leader="dot" w:pos="9926"/>
        </w:tabs>
        <w:rPr>
          <w:rFonts w:asciiTheme="minorHAnsi" w:eastAsiaTheme="minorEastAsia" w:hAnsiTheme="minorHAnsi" w:cstheme="minorBidi"/>
          <w:noProof/>
          <w:color w:val="auto"/>
          <w:sz w:val="22"/>
          <w:szCs w:val="22"/>
        </w:rPr>
      </w:pPr>
      <w:hyperlink w:anchor="_Toc426038858" w:history="1">
        <w:r w:rsidR="00E11262" w:rsidRPr="001278BC">
          <w:rPr>
            <w:rStyle w:val="Hyperlink"/>
            <w:noProof/>
          </w:rPr>
          <w:t>3.0 Decision Table:  CP0145 Minor School Child Award</w:t>
        </w:r>
        <w:r w:rsidR="00E11262">
          <w:rPr>
            <w:noProof/>
            <w:webHidden/>
          </w:rPr>
          <w:tab/>
        </w:r>
        <w:r w:rsidR="00E11262">
          <w:rPr>
            <w:noProof/>
            <w:webHidden/>
          </w:rPr>
          <w:fldChar w:fldCharType="begin"/>
        </w:r>
        <w:r w:rsidR="00E11262">
          <w:rPr>
            <w:noProof/>
            <w:webHidden/>
          </w:rPr>
          <w:instrText xml:space="preserve"> PAGEREF _Toc426038858 \h </w:instrText>
        </w:r>
        <w:r w:rsidR="00E11262">
          <w:rPr>
            <w:noProof/>
            <w:webHidden/>
          </w:rPr>
        </w:r>
        <w:r w:rsidR="00E11262">
          <w:rPr>
            <w:noProof/>
            <w:webHidden/>
          </w:rPr>
          <w:fldChar w:fldCharType="separate"/>
        </w:r>
        <w:r w:rsidR="00E11262">
          <w:rPr>
            <w:noProof/>
            <w:webHidden/>
          </w:rPr>
          <w:t>77</w:t>
        </w:r>
        <w:r w:rsidR="00E11262">
          <w:rPr>
            <w:noProof/>
            <w:webHidden/>
          </w:rPr>
          <w:fldChar w:fldCharType="end"/>
        </w:r>
      </w:hyperlink>
    </w:p>
    <w:p w14:paraId="1D79225D" w14:textId="77777777" w:rsidR="00CD7807" w:rsidRDefault="00470353" w:rsidP="006E5B5F">
      <w:r>
        <w:fldChar w:fldCharType="end"/>
      </w:r>
    </w:p>
    <w:p w14:paraId="1D79225E" w14:textId="77777777" w:rsidR="00CD7807" w:rsidRPr="00075240" w:rsidRDefault="0092332E" w:rsidP="00CD7807">
      <w:pPr>
        <w:pStyle w:val="Title2"/>
        <w:rPr>
          <w:b w:val="0"/>
          <w:bCs w:val="0"/>
          <w:color w:val="000000"/>
          <w:sz w:val="22"/>
          <w:szCs w:val="22"/>
        </w:rPr>
      </w:pPr>
      <w:r w:rsidRPr="00075240">
        <w:rPr>
          <w:b w:val="0"/>
          <w:bCs w:val="0"/>
          <w:color w:val="000000"/>
          <w:sz w:val="22"/>
          <w:szCs w:val="22"/>
        </w:rPr>
        <w:br w:type="page"/>
      </w:r>
    </w:p>
    <w:p w14:paraId="1D79225F" w14:textId="77777777" w:rsidR="006E5B5F" w:rsidRDefault="006E5B5F" w:rsidP="00750802">
      <w:pPr>
        <w:pStyle w:val="Title2"/>
        <w:outlineLvl w:val="0"/>
      </w:pPr>
      <w:bookmarkStart w:id="1" w:name="_Toc426038855"/>
      <w:r>
        <w:lastRenderedPageBreak/>
        <w:t>Revision History</w:t>
      </w:r>
      <w:bookmarkEnd w:id="1"/>
    </w:p>
    <w:p w14:paraId="1D792260" w14:textId="77777777" w:rsidR="006E5B5F" w:rsidRDefault="006E5B5F" w:rsidP="006E5B5F">
      <w:pPr>
        <w:pStyle w:val="TableSpacer"/>
      </w:pPr>
    </w:p>
    <w:tbl>
      <w:tblPr>
        <w:tblW w:w="99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91"/>
        <w:gridCol w:w="1190"/>
        <w:gridCol w:w="824"/>
        <w:gridCol w:w="4485"/>
        <w:gridCol w:w="2014"/>
      </w:tblGrid>
      <w:tr w:rsidR="0028385D" w14:paraId="1D792266" w14:textId="77777777" w:rsidTr="00116944">
        <w:trPr>
          <w:trHeight w:val="156"/>
        </w:trPr>
        <w:tc>
          <w:tcPr>
            <w:tcW w:w="1391" w:type="dxa"/>
            <w:shd w:val="clear" w:color="auto" w:fill="E0E0E0"/>
          </w:tcPr>
          <w:p w14:paraId="1D792261" w14:textId="77777777" w:rsidR="0028385D" w:rsidRDefault="0028385D" w:rsidP="0028385D">
            <w:pPr>
              <w:pStyle w:val="TableHeading"/>
              <w:rPr>
                <w:u w:val="single"/>
              </w:rPr>
            </w:pPr>
            <w:r>
              <w:t>Date</w:t>
            </w:r>
          </w:p>
        </w:tc>
        <w:tc>
          <w:tcPr>
            <w:tcW w:w="1190" w:type="dxa"/>
            <w:shd w:val="clear" w:color="auto" w:fill="E0E0E0"/>
          </w:tcPr>
          <w:p w14:paraId="1D792262" w14:textId="77777777" w:rsidR="0028385D" w:rsidRPr="00750802" w:rsidRDefault="0028385D" w:rsidP="0028385D">
            <w:pPr>
              <w:pStyle w:val="TableHeading"/>
              <w:rPr>
                <w:u w:val="single"/>
              </w:rPr>
            </w:pPr>
            <w:r w:rsidRPr="00750802">
              <w:t>Revision</w:t>
            </w:r>
          </w:p>
        </w:tc>
        <w:tc>
          <w:tcPr>
            <w:tcW w:w="824" w:type="dxa"/>
            <w:shd w:val="clear" w:color="auto" w:fill="E0E0E0"/>
          </w:tcPr>
          <w:p w14:paraId="1D792263" w14:textId="77777777" w:rsidR="0028385D" w:rsidRDefault="0028385D" w:rsidP="0028385D">
            <w:pPr>
              <w:pStyle w:val="TableHeading"/>
            </w:pPr>
            <w:r>
              <w:t>CCR</w:t>
            </w:r>
          </w:p>
        </w:tc>
        <w:tc>
          <w:tcPr>
            <w:tcW w:w="4485" w:type="dxa"/>
            <w:shd w:val="clear" w:color="auto" w:fill="E0E0E0"/>
          </w:tcPr>
          <w:p w14:paraId="1D792264" w14:textId="77777777" w:rsidR="0028385D" w:rsidRDefault="0028385D" w:rsidP="0028385D">
            <w:pPr>
              <w:pStyle w:val="TableHeading"/>
              <w:rPr>
                <w:u w:val="single"/>
              </w:rPr>
            </w:pPr>
            <w:r>
              <w:t>Description</w:t>
            </w:r>
          </w:p>
        </w:tc>
        <w:tc>
          <w:tcPr>
            <w:tcW w:w="2014" w:type="dxa"/>
            <w:shd w:val="clear" w:color="auto" w:fill="E0E0E0"/>
          </w:tcPr>
          <w:p w14:paraId="1D792265" w14:textId="77777777" w:rsidR="0028385D" w:rsidRDefault="0028385D" w:rsidP="0028385D">
            <w:pPr>
              <w:pStyle w:val="TableHeading"/>
              <w:rPr>
                <w:u w:val="single"/>
              </w:rPr>
            </w:pPr>
            <w:r>
              <w:t>Author</w:t>
            </w:r>
          </w:p>
        </w:tc>
      </w:tr>
      <w:tr w:rsidR="0028385D" w:rsidRPr="0050387B" w14:paraId="1D79226D" w14:textId="77777777" w:rsidTr="00116944">
        <w:trPr>
          <w:trHeight w:val="156"/>
        </w:trPr>
        <w:tc>
          <w:tcPr>
            <w:tcW w:w="1391" w:type="dxa"/>
          </w:tcPr>
          <w:p w14:paraId="1D792267" w14:textId="77777777" w:rsidR="0028385D" w:rsidRPr="00CD7807" w:rsidRDefault="0028385D" w:rsidP="0028385D">
            <w:pPr>
              <w:pStyle w:val="TableText"/>
              <w:rPr>
                <w:rFonts w:cs="Arial"/>
              </w:rPr>
            </w:pPr>
            <w:r>
              <w:rPr>
                <w:rFonts w:cs="Arial"/>
              </w:rPr>
              <w:t>1/30/2013</w:t>
            </w:r>
          </w:p>
        </w:tc>
        <w:tc>
          <w:tcPr>
            <w:tcW w:w="1190" w:type="dxa"/>
          </w:tcPr>
          <w:p w14:paraId="1D792268" w14:textId="77777777" w:rsidR="0028385D" w:rsidRPr="00CD7807" w:rsidRDefault="0028385D" w:rsidP="0028385D">
            <w:pPr>
              <w:pStyle w:val="TableText"/>
              <w:rPr>
                <w:rFonts w:cs="Arial"/>
              </w:rPr>
            </w:pPr>
          </w:p>
        </w:tc>
        <w:tc>
          <w:tcPr>
            <w:tcW w:w="824" w:type="dxa"/>
          </w:tcPr>
          <w:p w14:paraId="1D792269" w14:textId="77777777" w:rsidR="0028385D" w:rsidRDefault="0028385D" w:rsidP="0028385D">
            <w:pPr>
              <w:pStyle w:val="TableText"/>
              <w:rPr>
                <w:rFonts w:cs="Arial"/>
              </w:rPr>
            </w:pPr>
          </w:p>
        </w:tc>
        <w:tc>
          <w:tcPr>
            <w:tcW w:w="4485" w:type="dxa"/>
          </w:tcPr>
          <w:p w14:paraId="1D79226A" w14:textId="77777777" w:rsidR="0028385D" w:rsidRDefault="0028385D" w:rsidP="0028385D">
            <w:pPr>
              <w:pStyle w:val="TableText"/>
              <w:rPr>
                <w:rFonts w:cs="Arial"/>
              </w:rPr>
            </w:pPr>
            <w:r>
              <w:rPr>
                <w:rFonts w:cs="Arial"/>
              </w:rPr>
              <w:t>Added spouse removal rules 160, 161 and 162</w:t>
            </w:r>
          </w:p>
          <w:p w14:paraId="1D79226B" w14:textId="77777777" w:rsidR="0028385D" w:rsidRPr="00CD7807" w:rsidRDefault="0028385D" w:rsidP="0028385D">
            <w:pPr>
              <w:pStyle w:val="TableText"/>
              <w:rPr>
                <w:rFonts w:cs="Arial"/>
              </w:rPr>
            </w:pPr>
            <w:r>
              <w:rPr>
                <w:rFonts w:cs="Arial"/>
              </w:rPr>
              <w:t>Note: document not updated for defects and exceptions</w:t>
            </w:r>
          </w:p>
        </w:tc>
        <w:tc>
          <w:tcPr>
            <w:tcW w:w="2014" w:type="dxa"/>
          </w:tcPr>
          <w:p w14:paraId="1D79226C" w14:textId="77777777" w:rsidR="0028385D" w:rsidRPr="00CD7807" w:rsidRDefault="0028385D" w:rsidP="0028385D">
            <w:pPr>
              <w:pStyle w:val="TableText"/>
              <w:rPr>
                <w:rFonts w:cs="Arial"/>
              </w:rPr>
            </w:pPr>
            <w:r>
              <w:rPr>
                <w:rFonts w:cs="Arial"/>
              </w:rPr>
              <w:t>Gurjeet Gill (FSC BA)</w:t>
            </w:r>
          </w:p>
        </w:tc>
      </w:tr>
      <w:tr w:rsidR="0028385D" w:rsidRPr="0050387B" w14:paraId="1D792273" w14:textId="77777777" w:rsidTr="00116944">
        <w:trPr>
          <w:trHeight w:val="156"/>
        </w:trPr>
        <w:tc>
          <w:tcPr>
            <w:tcW w:w="1391" w:type="dxa"/>
          </w:tcPr>
          <w:p w14:paraId="1D79226E" w14:textId="77777777" w:rsidR="0028385D" w:rsidRPr="00CD7807" w:rsidRDefault="0028385D" w:rsidP="0028385D">
            <w:pPr>
              <w:pStyle w:val="TableText"/>
              <w:rPr>
                <w:rFonts w:cs="Arial"/>
              </w:rPr>
            </w:pPr>
            <w:r w:rsidRPr="00CD7807">
              <w:rPr>
                <w:rFonts w:cs="Arial"/>
              </w:rPr>
              <w:t>7/24/14</w:t>
            </w:r>
          </w:p>
        </w:tc>
        <w:tc>
          <w:tcPr>
            <w:tcW w:w="1190" w:type="dxa"/>
          </w:tcPr>
          <w:p w14:paraId="1D79226F" w14:textId="77777777" w:rsidR="0028385D" w:rsidRDefault="0028385D" w:rsidP="00750802">
            <w:pPr>
              <w:pStyle w:val="TableText"/>
              <w:rPr>
                <w:rFonts w:cs="Arial"/>
                <w:b/>
                <w:bCs/>
                <w:color w:val="000000"/>
                <w:kern w:val="32"/>
                <w:szCs w:val="32"/>
              </w:rPr>
            </w:pPr>
            <w:r>
              <w:rPr>
                <w:rFonts w:cs="Arial"/>
              </w:rPr>
              <w:t>1.0</w:t>
            </w:r>
            <w:r>
              <w:rPr>
                <w:rFonts w:cs="Arial"/>
              </w:rPr>
              <w:br/>
            </w:r>
            <w:r w:rsidRPr="00CD7807">
              <w:rPr>
                <w:rFonts w:cs="Arial"/>
              </w:rPr>
              <w:t xml:space="preserve"> </w:t>
            </w:r>
          </w:p>
        </w:tc>
        <w:tc>
          <w:tcPr>
            <w:tcW w:w="824" w:type="dxa"/>
          </w:tcPr>
          <w:p w14:paraId="1D792270" w14:textId="77777777" w:rsidR="0028385D" w:rsidRPr="00CD7807" w:rsidRDefault="0028385D" w:rsidP="0027129D">
            <w:pPr>
              <w:pStyle w:val="TableText"/>
              <w:rPr>
                <w:rFonts w:cs="Arial"/>
              </w:rPr>
            </w:pPr>
          </w:p>
        </w:tc>
        <w:tc>
          <w:tcPr>
            <w:tcW w:w="4485" w:type="dxa"/>
          </w:tcPr>
          <w:p w14:paraId="1D792271" w14:textId="77777777" w:rsidR="0028385D" w:rsidRDefault="0028385D" w:rsidP="00750802">
            <w:pPr>
              <w:pStyle w:val="TableText"/>
              <w:rPr>
                <w:rFonts w:cs="Arial"/>
                <w:b/>
                <w:bCs/>
                <w:color w:val="000000"/>
                <w:kern w:val="32"/>
                <w:szCs w:val="32"/>
              </w:rPr>
            </w:pPr>
            <w:r w:rsidRPr="00CD7807">
              <w:rPr>
                <w:rFonts w:cs="Arial"/>
              </w:rPr>
              <w:t xml:space="preserve">Formatting changes – added table of contents and revision history </w:t>
            </w:r>
            <w:r>
              <w:rPr>
                <w:rFonts w:cs="Arial"/>
              </w:rPr>
              <w:t>. Uploaded to Dimensions as revision 1.0</w:t>
            </w:r>
          </w:p>
        </w:tc>
        <w:tc>
          <w:tcPr>
            <w:tcW w:w="2014" w:type="dxa"/>
          </w:tcPr>
          <w:p w14:paraId="1D792272" w14:textId="77777777" w:rsidR="0028385D" w:rsidRPr="00CD7807" w:rsidRDefault="0028385D" w:rsidP="0028385D">
            <w:pPr>
              <w:pStyle w:val="TableText"/>
              <w:rPr>
                <w:rFonts w:cs="Arial"/>
              </w:rPr>
            </w:pPr>
            <w:r w:rsidRPr="00CD7807">
              <w:rPr>
                <w:rFonts w:cs="Arial"/>
              </w:rPr>
              <w:t>R. Flowers</w:t>
            </w:r>
            <w:r>
              <w:rPr>
                <w:rFonts w:cs="Arial"/>
              </w:rPr>
              <w:t xml:space="preserve"> (BGS BA)</w:t>
            </w:r>
          </w:p>
        </w:tc>
      </w:tr>
      <w:tr w:rsidR="00E4692D" w:rsidRPr="0050387B" w14:paraId="1D79227A" w14:textId="77777777" w:rsidTr="00116944">
        <w:trPr>
          <w:trHeight w:val="156"/>
        </w:trPr>
        <w:tc>
          <w:tcPr>
            <w:tcW w:w="1391" w:type="dxa"/>
          </w:tcPr>
          <w:p w14:paraId="1D792274" w14:textId="77777777" w:rsidR="00E4692D" w:rsidRDefault="00E4692D" w:rsidP="0028385D">
            <w:pPr>
              <w:pStyle w:val="TableText"/>
              <w:rPr>
                <w:rFonts w:cs="Arial"/>
              </w:rPr>
            </w:pPr>
            <w:r>
              <w:rPr>
                <w:rFonts w:cs="Arial"/>
              </w:rPr>
              <w:t>7/15/14</w:t>
            </w:r>
          </w:p>
        </w:tc>
        <w:tc>
          <w:tcPr>
            <w:tcW w:w="1190" w:type="dxa"/>
          </w:tcPr>
          <w:p w14:paraId="1D792275" w14:textId="77777777" w:rsidR="00E4692D" w:rsidRDefault="00E4692D" w:rsidP="0027129D">
            <w:pPr>
              <w:pStyle w:val="TableText"/>
              <w:rPr>
                <w:rFonts w:cs="Arial"/>
              </w:rPr>
            </w:pPr>
            <w:r>
              <w:rPr>
                <w:rFonts w:cs="Arial"/>
              </w:rPr>
              <w:t>2.0</w:t>
            </w:r>
          </w:p>
          <w:p w14:paraId="1D792276" w14:textId="77777777" w:rsidR="00E4692D" w:rsidRDefault="00E4692D" w:rsidP="0027129D">
            <w:pPr>
              <w:pStyle w:val="TableText"/>
              <w:rPr>
                <w:rFonts w:cs="Arial"/>
              </w:rPr>
            </w:pPr>
            <w:r>
              <w:rPr>
                <w:rFonts w:cs="Arial"/>
              </w:rPr>
              <w:t>Discon-tinued</w:t>
            </w:r>
          </w:p>
        </w:tc>
        <w:tc>
          <w:tcPr>
            <w:tcW w:w="824" w:type="dxa"/>
          </w:tcPr>
          <w:p w14:paraId="1D792277" w14:textId="77777777" w:rsidR="00E4692D" w:rsidRDefault="00E4692D" w:rsidP="0027129D">
            <w:pPr>
              <w:pStyle w:val="TableText"/>
              <w:rPr>
                <w:rFonts w:cs="Arial"/>
              </w:rPr>
            </w:pPr>
          </w:p>
        </w:tc>
        <w:tc>
          <w:tcPr>
            <w:tcW w:w="4485" w:type="dxa"/>
          </w:tcPr>
          <w:p w14:paraId="1D792278" w14:textId="77777777" w:rsidR="00E4692D" w:rsidRPr="0028385D" w:rsidRDefault="00E4692D" w:rsidP="00AA767A">
            <w:pPr>
              <w:pStyle w:val="TableText"/>
              <w:rPr>
                <w:rFonts w:cs="Arial"/>
              </w:rPr>
            </w:pPr>
            <w:r>
              <w:rPr>
                <w:rFonts w:cs="Arial"/>
              </w:rPr>
              <w:t>Revision Discontinued – changes will be reintroduced with a different revision #</w:t>
            </w:r>
          </w:p>
        </w:tc>
        <w:tc>
          <w:tcPr>
            <w:tcW w:w="2014" w:type="dxa"/>
          </w:tcPr>
          <w:p w14:paraId="1D792279" w14:textId="77777777" w:rsidR="00E4692D" w:rsidRDefault="00E4692D" w:rsidP="0028385D">
            <w:pPr>
              <w:pStyle w:val="TableText"/>
              <w:rPr>
                <w:rFonts w:cs="Arial"/>
              </w:rPr>
            </w:pPr>
            <w:r>
              <w:rPr>
                <w:rFonts w:cs="Arial"/>
              </w:rPr>
              <w:t>R. Flowers</w:t>
            </w:r>
          </w:p>
        </w:tc>
      </w:tr>
      <w:tr w:rsidR="0028385D" w:rsidRPr="0050387B" w14:paraId="1D792280" w14:textId="77777777" w:rsidTr="00116944">
        <w:trPr>
          <w:trHeight w:val="156"/>
        </w:trPr>
        <w:tc>
          <w:tcPr>
            <w:tcW w:w="1391" w:type="dxa"/>
          </w:tcPr>
          <w:p w14:paraId="1D79227B" w14:textId="77777777" w:rsidR="0028385D" w:rsidRPr="00CD7807" w:rsidRDefault="00E4692D" w:rsidP="0028385D">
            <w:pPr>
              <w:pStyle w:val="TableText"/>
              <w:rPr>
                <w:rFonts w:cs="Arial"/>
              </w:rPr>
            </w:pPr>
            <w:r>
              <w:rPr>
                <w:rFonts w:cs="Arial"/>
              </w:rPr>
              <w:t>8/20/</w:t>
            </w:r>
            <w:r w:rsidR="0028385D">
              <w:rPr>
                <w:rFonts w:cs="Arial"/>
              </w:rPr>
              <w:t>14</w:t>
            </w:r>
          </w:p>
        </w:tc>
        <w:tc>
          <w:tcPr>
            <w:tcW w:w="1190" w:type="dxa"/>
          </w:tcPr>
          <w:p w14:paraId="1D79227C" w14:textId="77777777" w:rsidR="0028385D" w:rsidRDefault="0028385D" w:rsidP="00E40411">
            <w:pPr>
              <w:pStyle w:val="TableText"/>
              <w:rPr>
                <w:rFonts w:cs="Arial"/>
              </w:rPr>
            </w:pPr>
            <w:r>
              <w:rPr>
                <w:rFonts w:cs="Arial"/>
              </w:rPr>
              <w:t>1.18</w:t>
            </w:r>
            <w:r w:rsidR="00E40411">
              <w:rPr>
                <w:rFonts w:cs="Arial"/>
              </w:rPr>
              <w:t>8</w:t>
            </w:r>
            <w:r>
              <w:rPr>
                <w:rFonts w:cs="Arial"/>
              </w:rPr>
              <w:t>2.1</w:t>
            </w:r>
          </w:p>
        </w:tc>
        <w:tc>
          <w:tcPr>
            <w:tcW w:w="824" w:type="dxa"/>
          </w:tcPr>
          <w:p w14:paraId="1D79227D" w14:textId="77777777" w:rsidR="0028385D" w:rsidRDefault="00E40411" w:rsidP="0027129D">
            <w:pPr>
              <w:pStyle w:val="TableText"/>
              <w:rPr>
                <w:rFonts w:cs="Arial"/>
              </w:rPr>
            </w:pPr>
            <w:r>
              <w:rPr>
                <w:rFonts w:cs="Arial"/>
              </w:rPr>
              <w:t>188</w:t>
            </w:r>
            <w:r w:rsidR="0028385D">
              <w:rPr>
                <w:rFonts w:cs="Arial"/>
              </w:rPr>
              <w:t>2</w:t>
            </w:r>
          </w:p>
        </w:tc>
        <w:tc>
          <w:tcPr>
            <w:tcW w:w="4485" w:type="dxa"/>
          </w:tcPr>
          <w:p w14:paraId="1D79227E" w14:textId="77777777" w:rsidR="0028385D" w:rsidRPr="00CD7807" w:rsidRDefault="0028385D" w:rsidP="0027129D">
            <w:pPr>
              <w:pStyle w:val="TableText"/>
              <w:rPr>
                <w:rFonts w:cs="Arial"/>
              </w:rPr>
            </w:pPr>
            <w:r w:rsidRPr="0028385D">
              <w:rPr>
                <w:rFonts w:cs="Arial"/>
              </w:rPr>
              <w:t xml:space="preserve">Letter Template Signature – remove signature line rule CP0128.2 e, as signature line will be hard-coded </w:t>
            </w:r>
          </w:p>
        </w:tc>
        <w:tc>
          <w:tcPr>
            <w:tcW w:w="2014" w:type="dxa"/>
          </w:tcPr>
          <w:p w14:paraId="1D79227F" w14:textId="77777777" w:rsidR="0028385D" w:rsidRPr="00CD7807" w:rsidRDefault="0028385D" w:rsidP="0028385D">
            <w:pPr>
              <w:pStyle w:val="TableText"/>
              <w:rPr>
                <w:rFonts w:cs="Arial"/>
              </w:rPr>
            </w:pPr>
            <w:r>
              <w:rPr>
                <w:rFonts w:cs="Arial"/>
              </w:rPr>
              <w:t>R. Flowers</w:t>
            </w:r>
          </w:p>
        </w:tc>
      </w:tr>
      <w:tr w:rsidR="00EC134F" w:rsidRPr="0050387B" w14:paraId="1D792286" w14:textId="77777777" w:rsidTr="00116944">
        <w:trPr>
          <w:trHeight w:val="156"/>
        </w:trPr>
        <w:tc>
          <w:tcPr>
            <w:tcW w:w="1391" w:type="dxa"/>
          </w:tcPr>
          <w:p w14:paraId="1D792281" w14:textId="77777777" w:rsidR="00EC134F" w:rsidRDefault="00EC134F" w:rsidP="0028385D">
            <w:pPr>
              <w:pStyle w:val="TableText"/>
              <w:rPr>
                <w:rFonts w:cs="Arial"/>
              </w:rPr>
            </w:pPr>
            <w:r>
              <w:rPr>
                <w:rFonts w:cs="Arial"/>
              </w:rPr>
              <w:t>9/10/14</w:t>
            </w:r>
          </w:p>
        </w:tc>
        <w:tc>
          <w:tcPr>
            <w:tcW w:w="1190" w:type="dxa"/>
          </w:tcPr>
          <w:p w14:paraId="1D792282" w14:textId="77777777" w:rsidR="00EC134F" w:rsidRDefault="00024959" w:rsidP="00E40411">
            <w:pPr>
              <w:pStyle w:val="TableText"/>
              <w:rPr>
                <w:rFonts w:cs="Arial"/>
              </w:rPr>
            </w:pPr>
            <w:r>
              <w:rPr>
                <w:rFonts w:cs="Arial"/>
              </w:rPr>
              <w:t>3</w:t>
            </w:r>
            <w:r w:rsidR="00EC134F">
              <w:rPr>
                <w:rFonts w:cs="Arial"/>
              </w:rPr>
              <w:t>.0</w:t>
            </w:r>
          </w:p>
        </w:tc>
        <w:tc>
          <w:tcPr>
            <w:tcW w:w="824" w:type="dxa"/>
          </w:tcPr>
          <w:p w14:paraId="1D792283" w14:textId="77777777" w:rsidR="00EC134F" w:rsidRDefault="00EC134F" w:rsidP="0027129D">
            <w:pPr>
              <w:pStyle w:val="TableText"/>
              <w:rPr>
                <w:rFonts w:cs="Arial"/>
              </w:rPr>
            </w:pPr>
            <w:r>
              <w:rPr>
                <w:rFonts w:cs="Arial"/>
              </w:rPr>
              <w:t>1882</w:t>
            </w:r>
          </w:p>
        </w:tc>
        <w:tc>
          <w:tcPr>
            <w:tcW w:w="4485" w:type="dxa"/>
          </w:tcPr>
          <w:p w14:paraId="1D792284" w14:textId="77777777" w:rsidR="00EC134F" w:rsidRPr="0028385D" w:rsidRDefault="00EC134F" w:rsidP="00EC134F">
            <w:pPr>
              <w:pStyle w:val="TableText"/>
              <w:rPr>
                <w:rFonts w:cs="Arial"/>
              </w:rPr>
            </w:pPr>
            <w:r>
              <w:rPr>
                <w:rFonts w:cs="Arial"/>
              </w:rPr>
              <w:t>Accepted changes.  Reformatted 2,0 Minor Child Decision Table to display all rows of table.(1882 changes approved)</w:t>
            </w:r>
          </w:p>
        </w:tc>
        <w:tc>
          <w:tcPr>
            <w:tcW w:w="2014" w:type="dxa"/>
          </w:tcPr>
          <w:p w14:paraId="1D792285" w14:textId="77777777" w:rsidR="00EC134F" w:rsidRDefault="00EC134F" w:rsidP="0028385D">
            <w:pPr>
              <w:pStyle w:val="TableText"/>
              <w:rPr>
                <w:rFonts w:cs="Arial"/>
              </w:rPr>
            </w:pPr>
            <w:r>
              <w:rPr>
                <w:rFonts w:cs="Arial"/>
              </w:rPr>
              <w:t>R. Flowers</w:t>
            </w:r>
          </w:p>
        </w:tc>
      </w:tr>
      <w:tr w:rsidR="009466F1" w:rsidRPr="0050387B" w14:paraId="1D792292" w14:textId="77777777" w:rsidTr="00116944">
        <w:trPr>
          <w:trHeight w:val="156"/>
        </w:trPr>
        <w:tc>
          <w:tcPr>
            <w:tcW w:w="1391" w:type="dxa"/>
          </w:tcPr>
          <w:p w14:paraId="1D792287" w14:textId="77777777" w:rsidR="009466F1" w:rsidRDefault="009466F1" w:rsidP="0028385D">
            <w:pPr>
              <w:pStyle w:val="TableText"/>
              <w:rPr>
                <w:rFonts w:cs="Arial"/>
              </w:rPr>
            </w:pPr>
            <w:r>
              <w:rPr>
                <w:rFonts w:cs="Arial"/>
              </w:rPr>
              <w:t>9/10/14</w:t>
            </w:r>
          </w:p>
        </w:tc>
        <w:tc>
          <w:tcPr>
            <w:tcW w:w="1190" w:type="dxa"/>
          </w:tcPr>
          <w:p w14:paraId="1D792288" w14:textId="77777777" w:rsidR="009466F1" w:rsidRDefault="009466F1" w:rsidP="00E40411">
            <w:pPr>
              <w:pStyle w:val="TableText"/>
              <w:rPr>
                <w:rFonts w:cs="Arial"/>
              </w:rPr>
            </w:pPr>
            <w:r>
              <w:rPr>
                <w:rFonts w:cs="Arial"/>
              </w:rPr>
              <w:t>3.SPRINT45.1</w:t>
            </w:r>
          </w:p>
        </w:tc>
        <w:tc>
          <w:tcPr>
            <w:tcW w:w="824" w:type="dxa"/>
          </w:tcPr>
          <w:p w14:paraId="1D792289" w14:textId="77777777" w:rsidR="009466F1" w:rsidRDefault="009466F1" w:rsidP="0027129D">
            <w:pPr>
              <w:pStyle w:val="TableText"/>
              <w:rPr>
                <w:rFonts w:cs="Arial"/>
              </w:rPr>
            </w:pPr>
            <w:r>
              <w:rPr>
                <w:rFonts w:cs="Arial"/>
              </w:rPr>
              <w:t>1772</w:t>
            </w:r>
          </w:p>
          <w:p w14:paraId="1D79228A" w14:textId="77777777" w:rsidR="00A44B2F" w:rsidRDefault="00A44B2F" w:rsidP="0027129D">
            <w:pPr>
              <w:pStyle w:val="TableText"/>
              <w:rPr>
                <w:rFonts w:cs="Arial"/>
              </w:rPr>
            </w:pPr>
            <w:r>
              <w:rPr>
                <w:rFonts w:cs="Arial"/>
              </w:rPr>
              <w:t>1776</w:t>
            </w:r>
          </w:p>
          <w:p w14:paraId="1D79228B" w14:textId="77777777" w:rsidR="009466F1" w:rsidRDefault="009466F1" w:rsidP="0027129D">
            <w:pPr>
              <w:pStyle w:val="TableText"/>
              <w:rPr>
                <w:rFonts w:cs="Arial"/>
              </w:rPr>
            </w:pPr>
            <w:r>
              <w:rPr>
                <w:rFonts w:cs="Arial"/>
              </w:rPr>
              <w:t>1876</w:t>
            </w:r>
          </w:p>
        </w:tc>
        <w:tc>
          <w:tcPr>
            <w:tcW w:w="4485" w:type="dxa"/>
          </w:tcPr>
          <w:p w14:paraId="1D79228C" w14:textId="77777777" w:rsidR="009466F1" w:rsidRDefault="00A44B2F" w:rsidP="00EC134F">
            <w:pPr>
              <w:pStyle w:val="TableText"/>
              <w:rPr>
                <w:rFonts w:cs="Arial"/>
              </w:rPr>
            </w:pPr>
            <w:r>
              <w:rPr>
                <w:rFonts w:cs="Arial"/>
              </w:rPr>
              <w:t>1776 – p 23 changed ‘Service Organization’ to ‘POA’</w:t>
            </w:r>
          </w:p>
          <w:p w14:paraId="1D79228D" w14:textId="77777777" w:rsidR="00CD1036" w:rsidRDefault="00CD1036" w:rsidP="00EC134F">
            <w:pPr>
              <w:pStyle w:val="TableText"/>
              <w:rPr>
                <w:rFonts w:cs="Arial"/>
              </w:rPr>
            </w:pPr>
            <w:r>
              <w:rPr>
                <w:rFonts w:cs="Arial"/>
              </w:rPr>
              <w:t>1778 – p 10   CP0101</w:t>
            </w:r>
            <w:r w:rsidR="00362E36">
              <w:rPr>
                <w:rFonts w:cs="Arial"/>
              </w:rPr>
              <w:t xml:space="preserve"> and CP0101.1 –SSN matching rules revised</w:t>
            </w:r>
          </w:p>
          <w:p w14:paraId="1D79228E" w14:textId="77777777" w:rsidR="00A44B2F" w:rsidRDefault="00A44B2F" w:rsidP="00A51EAE">
            <w:pPr>
              <w:pStyle w:val="TableText"/>
              <w:rPr>
                <w:rFonts w:cs="Arial"/>
              </w:rPr>
            </w:pPr>
            <w:r>
              <w:rPr>
                <w:rFonts w:cs="Arial"/>
              </w:rPr>
              <w:t>1876</w:t>
            </w:r>
            <w:r w:rsidR="00F277AD">
              <w:rPr>
                <w:rFonts w:cs="Arial"/>
              </w:rPr>
              <w:t xml:space="preserve"> – p. 25 CPO128.3 </w:t>
            </w:r>
            <w:r w:rsidR="00A51EAE">
              <w:rPr>
                <w:rFonts w:cs="Arial"/>
              </w:rPr>
              <w:t>include added dependents with future date</w:t>
            </w:r>
          </w:p>
          <w:p w14:paraId="1D79228F" w14:textId="77777777" w:rsidR="00024959" w:rsidRDefault="00024959" w:rsidP="00024959">
            <w:pPr>
              <w:pStyle w:val="TableText"/>
              <w:rPr>
                <w:rFonts w:cs="Arial"/>
              </w:rPr>
            </w:pPr>
            <w:r>
              <w:rPr>
                <w:rFonts w:cs="Arial"/>
              </w:rPr>
              <w:t>1882 – Deleted CP0128.2e which was inadvertently included in revision 3.0</w:t>
            </w:r>
          </w:p>
          <w:p w14:paraId="1D792290" w14:textId="77777777" w:rsidR="00024959" w:rsidRDefault="00024959" w:rsidP="00420D63">
            <w:pPr>
              <w:pStyle w:val="TableText"/>
              <w:rPr>
                <w:rFonts w:cs="Arial"/>
              </w:rPr>
            </w:pPr>
            <w:r>
              <w:rPr>
                <w:rFonts w:cs="Arial"/>
              </w:rPr>
              <w:t xml:space="preserve">reformatted </w:t>
            </w:r>
            <w:r w:rsidR="003F4059">
              <w:rPr>
                <w:rFonts w:cs="Arial"/>
              </w:rPr>
              <w:t xml:space="preserve">row </w:t>
            </w:r>
            <w:r w:rsidR="00420D63">
              <w:rPr>
                <w:rFonts w:cs="Arial"/>
              </w:rPr>
              <w:t>for CP0128e</w:t>
            </w:r>
            <w:r>
              <w:rPr>
                <w:rFonts w:cs="Arial"/>
              </w:rPr>
              <w:t xml:space="preserve"> to break across pages.  </w:t>
            </w:r>
            <w:r w:rsidR="00420D63">
              <w:rPr>
                <w:rFonts w:cs="Arial"/>
              </w:rPr>
              <w:t>Previously hidden last paragraph</w:t>
            </w:r>
            <w:r w:rsidR="007228F4">
              <w:rPr>
                <w:rFonts w:cs="Arial"/>
              </w:rPr>
              <w:t xml:space="preserve"> (letter over 1 page long)</w:t>
            </w:r>
            <w:r w:rsidR="00420D63">
              <w:rPr>
                <w:rFonts w:cs="Arial"/>
              </w:rPr>
              <w:t xml:space="preserve"> now displays.</w:t>
            </w:r>
            <w:r>
              <w:rPr>
                <w:rFonts w:cs="Arial"/>
              </w:rPr>
              <w:t xml:space="preserve">  </w:t>
            </w:r>
          </w:p>
        </w:tc>
        <w:tc>
          <w:tcPr>
            <w:tcW w:w="2014" w:type="dxa"/>
          </w:tcPr>
          <w:p w14:paraId="1D792291" w14:textId="77777777" w:rsidR="009466F1" w:rsidRDefault="00D31597" w:rsidP="00D31597">
            <w:pPr>
              <w:pStyle w:val="TableText"/>
              <w:rPr>
                <w:rFonts w:cs="Arial"/>
              </w:rPr>
            </w:pPr>
            <w:r>
              <w:rPr>
                <w:rFonts w:cs="Arial"/>
              </w:rPr>
              <w:t>R. Flowers</w:t>
            </w:r>
          </w:p>
        </w:tc>
      </w:tr>
      <w:tr w:rsidR="002B4B6D" w:rsidRPr="0050387B" w14:paraId="1D792299" w14:textId="77777777" w:rsidTr="00116944">
        <w:trPr>
          <w:trHeight w:val="156"/>
        </w:trPr>
        <w:tc>
          <w:tcPr>
            <w:tcW w:w="1391" w:type="dxa"/>
          </w:tcPr>
          <w:p w14:paraId="1D792293" w14:textId="77777777" w:rsidR="002B4B6D" w:rsidRDefault="002B4B6D" w:rsidP="0028385D">
            <w:pPr>
              <w:pStyle w:val="TableText"/>
              <w:rPr>
                <w:rFonts w:cs="Arial"/>
              </w:rPr>
            </w:pPr>
            <w:r>
              <w:rPr>
                <w:rFonts w:cs="Arial"/>
              </w:rPr>
              <w:t>9/29/14</w:t>
            </w:r>
          </w:p>
        </w:tc>
        <w:tc>
          <w:tcPr>
            <w:tcW w:w="1190" w:type="dxa"/>
          </w:tcPr>
          <w:p w14:paraId="1D792294" w14:textId="77777777" w:rsidR="002B4B6D" w:rsidRDefault="002B4B6D" w:rsidP="00E40411">
            <w:pPr>
              <w:pStyle w:val="TableText"/>
              <w:rPr>
                <w:rFonts w:cs="Arial"/>
              </w:rPr>
            </w:pPr>
            <w:r>
              <w:rPr>
                <w:rFonts w:cs="Arial"/>
              </w:rPr>
              <w:t>4.0</w:t>
            </w:r>
          </w:p>
        </w:tc>
        <w:tc>
          <w:tcPr>
            <w:tcW w:w="824" w:type="dxa"/>
          </w:tcPr>
          <w:p w14:paraId="1D792295" w14:textId="77777777" w:rsidR="002B4B6D" w:rsidRDefault="002B4B6D" w:rsidP="0027129D">
            <w:pPr>
              <w:pStyle w:val="TableText"/>
              <w:rPr>
                <w:rFonts w:cs="Arial"/>
              </w:rPr>
            </w:pPr>
            <w:r>
              <w:rPr>
                <w:rFonts w:cs="Arial"/>
              </w:rPr>
              <w:t>1776</w:t>
            </w:r>
          </w:p>
        </w:tc>
        <w:tc>
          <w:tcPr>
            <w:tcW w:w="4485" w:type="dxa"/>
          </w:tcPr>
          <w:p w14:paraId="1D792296" w14:textId="77777777" w:rsidR="002B4B6D" w:rsidRDefault="002B4B6D" w:rsidP="00EC134F">
            <w:pPr>
              <w:pStyle w:val="TableText"/>
              <w:rPr>
                <w:rFonts w:cs="Arial"/>
              </w:rPr>
            </w:pPr>
            <w:r>
              <w:rPr>
                <w:rFonts w:cs="Arial"/>
              </w:rPr>
              <w:t>Removed changes for CQ 1778 and 1876.  Kept changes for 1776 released in sprint 45.</w:t>
            </w:r>
          </w:p>
          <w:p w14:paraId="1D792297" w14:textId="77777777" w:rsidR="0001457E" w:rsidRDefault="0001457E" w:rsidP="00EC134F">
            <w:pPr>
              <w:pStyle w:val="TableText"/>
              <w:rPr>
                <w:rFonts w:cs="Arial"/>
              </w:rPr>
            </w:pPr>
            <w:r w:rsidRPr="0001457E">
              <w:rPr>
                <w:rFonts w:cs="Arial"/>
              </w:rPr>
              <w:t>p 23 changed ‘Service Organization’ to ‘POA’</w:t>
            </w:r>
          </w:p>
        </w:tc>
        <w:tc>
          <w:tcPr>
            <w:tcW w:w="2014" w:type="dxa"/>
          </w:tcPr>
          <w:p w14:paraId="1D792298" w14:textId="77777777" w:rsidR="002B4B6D" w:rsidRDefault="00D31597" w:rsidP="0028385D">
            <w:pPr>
              <w:pStyle w:val="TableText"/>
              <w:rPr>
                <w:rFonts w:cs="Arial"/>
              </w:rPr>
            </w:pPr>
            <w:r w:rsidRPr="00D31597">
              <w:rPr>
                <w:rFonts w:cs="Arial"/>
              </w:rPr>
              <w:t>R. Flowers</w:t>
            </w:r>
          </w:p>
        </w:tc>
      </w:tr>
      <w:tr w:rsidR="00107BF7" w:rsidRPr="0050387B" w14:paraId="1D79229F" w14:textId="77777777" w:rsidTr="00116944">
        <w:trPr>
          <w:trHeight w:val="156"/>
        </w:trPr>
        <w:tc>
          <w:tcPr>
            <w:tcW w:w="1391" w:type="dxa"/>
          </w:tcPr>
          <w:p w14:paraId="1D79229A" w14:textId="77777777" w:rsidR="00107BF7" w:rsidRDefault="00107BF7" w:rsidP="0028385D">
            <w:pPr>
              <w:pStyle w:val="TableText"/>
              <w:rPr>
                <w:rFonts w:cs="Arial"/>
              </w:rPr>
            </w:pPr>
            <w:r>
              <w:rPr>
                <w:rFonts w:cs="Arial"/>
              </w:rPr>
              <w:t>10/16/14</w:t>
            </w:r>
          </w:p>
        </w:tc>
        <w:tc>
          <w:tcPr>
            <w:tcW w:w="1190" w:type="dxa"/>
          </w:tcPr>
          <w:p w14:paraId="1D79229B" w14:textId="77777777" w:rsidR="00107BF7" w:rsidRDefault="00107BF7" w:rsidP="00E40411">
            <w:pPr>
              <w:pStyle w:val="TableText"/>
              <w:rPr>
                <w:rFonts w:cs="Arial"/>
              </w:rPr>
            </w:pPr>
            <w:r>
              <w:rPr>
                <w:rFonts w:cs="Arial"/>
              </w:rPr>
              <w:t>5.0</w:t>
            </w:r>
          </w:p>
        </w:tc>
        <w:tc>
          <w:tcPr>
            <w:tcW w:w="824" w:type="dxa"/>
          </w:tcPr>
          <w:p w14:paraId="1D79229C" w14:textId="77777777" w:rsidR="00107BF7" w:rsidRDefault="00107BF7" w:rsidP="0027129D">
            <w:pPr>
              <w:pStyle w:val="TableText"/>
              <w:rPr>
                <w:rFonts w:cs="Arial"/>
              </w:rPr>
            </w:pPr>
            <w:r>
              <w:rPr>
                <w:rFonts w:cs="Arial"/>
              </w:rPr>
              <w:t>1876</w:t>
            </w:r>
          </w:p>
        </w:tc>
        <w:tc>
          <w:tcPr>
            <w:tcW w:w="4485" w:type="dxa"/>
          </w:tcPr>
          <w:p w14:paraId="1D79229D" w14:textId="77777777" w:rsidR="00107BF7" w:rsidRDefault="00107BF7" w:rsidP="00107BF7">
            <w:pPr>
              <w:pStyle w:val="TableText"/>
              <w:rPr>
                <w:rFonts w:cs="Arial"/>
              </w:rPr>
            </w:pPr>
            <w:r w:rsidRPr="00107BF7">
              <w:t>1876 – p. 25 CPO128.3</w:t>
            </w:r>
            <w:r>
              <w:t>c</w:t>
            </w:r>
            <w:r w:rsidRPr="00107BF7">
              <w:t xml:space="preserve"> include added dependents with future date</w:t>
            </w:r>
          </w:p>
        </w:tc>
        <w:tc>
          <w:tcPr>
            <w:tcW w:w="2014" w:type="dxa"/>
          </w:tcPr>
          <w:p w14:paraId="1D79229E" w14:textId="77777777" w:rsidR="00107BF7" w:rsidRDefault="00D31597" w:rsidP="0028385D">
            <w:pPr>
              <w:pStyle w:val="TableText"/>
              <w:rPr>
                <w:rFonts w:cs="Arial"/>
              </w:rPr>
            </w:pPr>
            <w:r w:rsidRPr="00D31597">
              <w:rPr>
                <w:rFonts w:cs="Arial"/>
              </w:rPr>
              <w:t>R. Flowers</w:t>
            </w:r>
          </w:p>
        </w:tc>
      </w:tr>
      <w:tr w:rsidR="00D31597" w:rsidRPr="0050387B" w14:paraId="1D7922A6" w14:textId="77777777" w:rsidTr="00116944">
        <w:trPr>
          <w:trHeight w:val="156"/>
        </w:trPr>
        <w:tc>
          <w:tcPr>
            <w:tcW w:w="1391" w:type="dxa"/>
          </w:tcPr>
          <w:p w14:paraId="1D7922A0" w14:textId="77777777" w:rsidR="00D31597" w:rsidRDefault="00D31597" w:rsidP="0028385D">
            <w:pPr>
              <w:pStyle w:val="TableText"/>
              <w:rPr>
                <w:rFonts w:cs="Arial"/>
              </w:rPr>
            </w:pPr>
            <w:r>
              <w:rPr>
                <w:rFonts w:cs="Arial"/>
              </w:rPr>
              <w:t>10/17/14</w:t>
            </w:r>
          </w:p>
        </w:tc>
        <w:tc>
          <w:tcPr>
            <w:tcW w:w="1190" w:type="dxa"/>
          </w:tcPr>
          <w:p w14:paraId="1D7922A1" w14:textId="77777777" w:rsidR="00D31597" w:rsidRDefault="00D31597" w:rsidP="00F80A11">
            <w:pPr>
              <w:pStyle w:val="TableText"/>
              <w:rPr>
                <w:rFonts w:cs="Arial"/>
              </w:rPr>
            </w:pPr>
            <w:r>
              <w:rPr>
                <w:rFonts w:cs="Arial"/>
              </w:rPr>
              <w:t>6.0</w:t>
            </w:r>
            <w:r w:rsidR="00F80A11">
              <w:rPr>
                <w:rFonts w:cs="Arial"/>
              </w:rPr>
              <w:t xml:space="preserve"> </w:t>
            </w:r>
          </w:p>
        </w:tc>
        <w:tc>
          <w:tcPr>
            <w:tcW w:w="824" w:type="dxa"/>
          </w:tcPr>
          <w:p w14:paraId="1D7922A2" w14:textId="77777777" w:rsidR="00D31597" w:rsidRDefault="00D31597" w:rsidP="00D31597">
            <w:pPr>
              <w:pStyle w:val="TableText"/>
              <w:rPr>
                <w:rFonts w:cs="Arial"/>
              </w:rPr>
            </w:pPr>
            <w:r>
              <w:rPr>
                <w:rFonts w:cs="Arial"/>
              </w:rPr>
              <w:t>2047</w:t>
            </w:r>
          </w:p>
        </w:tc>
        <w:tc>
          <w:tcPr>
            <w:tcW w:w="4485" w:type="dxa"/>
          </w:tcPr>
          <w:p w14:paraId="1D7922A3" w14:textId="77777777" w:rsidR="00D31597" w:rsidRDefault="006000D9" w:rsidP="00107BF7">
            <w:pPr>
              <w:pStyle w:val="TableText"/>
            </w:pPr>
            <w:r>
              <w:t>CP1.1 – remove reject reason</w:t>
            </w:r>
          </w:p>
          <w:p w14:paraId="1D7922A4" w14:textId="77777777" w:rsidR="006000D9" w:rsidRPr="00107BF7" w:rsidRDefault="006000D9" w:rsidP="006000D9">
            <w:pPr>
              <w:pStyle w:val="TableText"/>
            </w:pPr>
            <w:r>
              <w:t>CP1.3 – new rule:</w:t>
            </w:r>
            <w:r w:rsidRPr="006000D9">
              <w:t xml:space="preserve"> </w:t>
            </w:r>
            <w:r>
              <w:t xml:space="preserve">Benefit </w:t>
            </w:r>
            <w:r w:rsidRPr="006000D9">
              <w:t>Claim ID</w:t>
            </w:r>
            <w:r>
              <w:t xml:space="preserve"> missing or invalid</w:t>
            </w:r>
            <w:r w:rsidRPr="006000D9">
              <w:t xml:space="preserve">  </w:t>
            </w:r>
          </w:p>
        </w:tc>
        <w:tc>
          <w:tcPr>
            <w:tcW w:w="2014" w:type="dxa"/>
          </w:tcPr>
          <w:p w14:paraId="1D7922A5" w14:textId="77777777" w:rsidR="00D31597" w:rsidRDefault="00D31597" w:rsidP="0028385D">
            <w:pPr>
              <w:pStyle w:val="TableText"/>
              <w:rPr>
                <w:rFonts w:cs="Arial"/>
              </w:rPr>
            </w:pPr>
            <w:r w:rsidRPr="00D31597">
              <w:rPr>
                <w:rFonts w:cs="Arial"/>
              </w:rPr>
              <w:t>R. Flowers</w:t>
            </w:r>
          </w:p>
        </w:tc>
      </w:tr>
      <w:tr w:rsidR="00F80A11" w:rsidRPr="0050387B" w14:paraId="1D7922AC" w14:textId="77777777" w:rsidTr="00116944">
        <w:trPr>
          <w:trHeight w:val="156"/>
        </w:trPr>
        <w:tc>
          <w:tcPr>
            <w:tcW w:w="1391" w:type="dxa"/>
          </w:tcPr>
          <w:p w14:paraId="1D7922A7" w14:textId="77777777" w:rsidR="00F80A11" w:rsidRDefault="00F80A11" w:rsidP="0028385D">
            <w:pPr>
              <w:pStyle w:val="TableText"/>
              <w:rPr>
                <w:rFonts w:cs="Arial"/>
              </w:rPr>
            </w:pPr>
            <w:r>
              <w:rPr>
                <w:rFonts w:cs="Arial"/>
              </w:rPr>
              <w:t>10/17/14</w:t>
            </w:r>
          </w:p>
        </w:tc>
        <w:tc>
          <w:tcPr>
            <w:tcW w:w="1190" w:type="dxa"/>
          </w:tcPr>
          <w:p w14:paraId="1D7922A8" w14:textId="77777777" w:rsidR="00F80A11" w:rsidRDefault="00F80A11" w:rsidP="00F80A11">
            <w:pPr>
              <w:pStyle w:val="TableText"/>
              <w:rPr>
                <w:rFonts w:cs="Arial"/>
              </w:rPr>
            </w:pPr>
            <w:r>
              <w:rPr>
                <w:rFonts w:cs="Arial"/>
              </w:rPr>
              <w:t>7.0</w:t>
            </w:r>
          </w:p>
        </w:tc>
        <w:tc>
          <w:tcPr>
            <w:tcW w:w="824" w:type="dxa"/>
          </w:tcPr>
          <w:p w14:paraId="1D7922A9" w14:textId="77777777" w:rsidR="00F80A11" w:rsidRDefault="00F80A11" w:rsidP="00D31597">
            <w:pPr>
              <w:pStyle w:val="TableText"/>
              <w:rPr>
                <w:rFonts w:cs="Arial"/>
              </w:rPr>
            </w:pPr>
            <w:r>
              <w:rPr>
                <w:rFonts w:cs="Arial"/>
              </w:rPr>
              <w:t>2047</w:t>
            </w:r>
          </w:p>
        </w:tc>
        <w:tc>
          <w:tcPr>
            <w:tcW w:w="4485" w:type="dxa"/>
          </w:tcPr>
          <w:p w14:paraId="1D7922AA" w14:textId="77777777" w:rsidR="00F80A11" w:rsidRDefault="00F80A11" w:rsidP="00107BF7">
            <w:pPr>
              <w:pStyle w:val="TableText"/>
            </w:pPr>
            <w:r>
              <w:t>CP1.3 – rephrased for clarity</w:t>
            </w:r>
          </w:p>
        </w:tc>
        <w:tc>
          <w:tcPr>
            <w:tcW w:w="2014" w:type="dxa"/>
          </w:tcPr>
          <w:p w14:paraId="1D7922AB" w14:textId="77777777" w:rsidR="00F80A11" w:rsidRPr="00D31597" w:rsidRDefault="00F80A11" w:rsidP="0028385D">
            <w:pPr>
              <w:pStyle w:val="TableText"/>
              <w:rPr>
                <w:rFonts w:cs="Arial"/>
              </w:rPr>
            </w:pPr>
            <w:r>
              <w:rPr>
                <w:rFonts w:cs="Arial"/>
              </w:rPr>
              <w:t>R. Flowers</w:t>
            </w:r>
          </w:p>
        </w:tc>
      </w:tr>
      <w:tr w:rsidR="00506A82" w:rsidRPr="0050387B" w14:paraId="1D7922B4" w14:textId="77777777" w:rsidTr="00116944">
        <w:trPr>
          <w:trHeight w:val="156"/>
        </w:trPr>
        <w:tc>
          <w:tcPr>
            <w:tcW w:w="1391" w:type="dxa"/>
          </w:tcPr>
          <w:p w14:paraId="1D7922AD" w14:textId="77777777" w:rsidR="00506A82" w:rsidRDefault="00506A82" w:rsidP="0028385D">
            <w:pPr>
              <w:pStyle w:val="TableText"/>
              <w:rPr>
                <w:rFonts w:cs="Arial"/>
              </w:rPr>
            </w:pPr>
            <w:r>
              <w:rPr>
                <w:rFonts w:cs="Arial"/>
              </w:rPr>
              <w:t>10/31/14</w:t>
            </w:r>
          </w:p>
        </w:tc>
        <w:tc>
          <w:tcPr>
            <w:tcW w:w="1190" w:type="dxa"/>
          </w:tcPr>
          <w:p w14:paraId="1D7922AE" w14:textId="77777777" w:rsidR="00506A82" w:rsidRDefault="00506A82" w:rsidP="00F80A11">
            <w:pPr>
              <w:pStyle w:val="TableText"/>
              <w:rPr>
                <w:rFonts w:cs="Arial"/>
              </w:rPr>
            </w:pPr>
            <w:r>
              <w:rPr>
                <w:rFonts w:cs="Arial"/>
              </w:rPr>
              <w:t>8.0</w:t>
            </w:r>
          </w:p>
        </w:tc>
        <w:tc>
          <w:tcPr>
            <w:tcW w:w="824" w:type="dxa"/>
          </w:tcPr>
          <w:p w14:paraId="1D7922AF" w14:textId="77777777" w:rsidR="00506A82" w:rsidRDefault="00506A82" w:rsidP="00D31597">
            <w:pPr>
              <w:pStyle w:val="TableText"/>
              <w:rPr>
                <w:rFonts w:cs="Arial"/>
              </w:rPr>
            </w:pPr>
            <w:r>
              <w:rPr>
                <w:rFonts w:cs="Arial"/>
              </w:rPr>
              <w:t>2032</w:t>
            </w:r>
          </w:p>
        </w:tc>
        <w:tc>
          <w:tcPr>
            <w:tcW w:w="4485" w:type="dxa"/>
          </w:tcPr>
          <w:p w14:paraId="1D7922B0" w14:textId="77777777" w:rsidR="00F218A7" w:rsidRDefault="00F218A7" w:rsidP="00107BF7">
            <w:pPr>
              <w:pStyle w:val="TableText"/>
            </w:pPr>
            <w:r>
              <w:t xml:space="preserve">CP0007-c </w:t>
            </w:r>
            <w:r w:rsidR="004749CE">
              <w:t xml:space="preserve"> </w:t>
            </w:r>
            <w:r>
              <w:t xml:space="preserve">Revised to send international military address claims to exception.  </w:t>
            </w:r>
          </w:p>
          <w:p w14:paraId="1D7922B1" w14:textId="77777777" w:rsidR="00506A82" w:rsidRDefault="00F218A7" w:rsidP="00107BF7">
            <w:pPr>
              <w:pStyle w:val="TableText"/>
            </w:pPr>
            <w:r>
              <w:t xml:space="preserve">CP0007-d  Revised to send international </w:t>
            </w:r>
            <w:r w:rsidR="00506A82">
              <w:lastRenderedPageBreak/>
              <w:t>claims to manual processing</w:t>
            </w:r>
          </w:p>
          <w:p w14:paraId="1D7922B2" w14:textId="77777777" w:rsidR="00506A82" w:rsidRDefault="00506A82" w:rsidP="00107BF7">
            <w:pPr>
              <w:pStyle w:val="TableText"/>
            </w:pPr>
          </w:p>
        </w:tc>
        <w:tc>
          <w:tcPr>
            <w:tcW w:w="2014" w:type="dxa"/>
          </w:tcPr>
          <w:p w14:paraId="1D7922B3" w14:textId="77777777" w:rsidR="00506A82" w:rsidRDefault="002F4CA4" w:rsidP="0028385D">
            <w:pPr>
              <w:pStyle w:val="TableText"/>
              <w:rPr>
                <w:rFonts w:cs="Arial"/>
              </w:rPr>
            </w:pPr>
            <w:r>
              <w:rPr>
                <w:rFonts w:cs="Arial"/>
              </w:rPr>
              <w:lastRenderedPageBreak/>
              <w:t>R. Flowers</w:t>
            </w:r>
          </w:p>
        </w:tc>
      </w:tr>
      <w:tr w:rsidR="007012CC" w:rsidRPr="0050387B" w14:paraId="1D7922BB" w14:textId="77777777" w:rsidTr="00116944">
        <w:trPr>
          <w:trHeight w:val="156"/>
        </w:trPr>
        <w:tc>
          <w:tcPr>
            <w:tcW w:w="1391" w:type="dxa"/>
          </w:tcPr>
          <w:p w14:paraId="1D7922B5" w14:textId="77777777" w:rsidR="007012CC" w:rsidRDefault="007012CC" w:rsidP="0028385D">
            <w:pPr>
              <w:pStyle w:val="TableText"/>
              <w:rPr>
                <w:rFonts w:cs="Arial"/>
              </w:rPr>
            </w:pPr>
            <w:r>
              <w:rPr>
                <w:rFonts w:cs="Arial"/>
              </w:rPr>
              <w:lastRenderedPageBreak/>
              <w:t>10/31/14</w:t>
            </w:r>
          </w:p>
        </w:tc>
        <w:tc>
          <w:tcPr>
            <w:tcW w:w="1190" w:type="dxa"/>
          </w:tcPr>
          <w:p w14:paraId="1D7922B6" w14:textId="77777777" w:rsidR="007012CC" w:rsidRDefault="007012CC" w:rsidP="00F80A11">
            <w:pPr>
              <w:pStyle w:val="TableText"/>
              <w:rPr>
                <w:rFonts w:cs="Arial"/>
              </w:rPr>
            </w:pPr>
            <w:r>
              <w:rPr>
                <w:rFonts w:cs="Arial"/>
              </w:rPr>
              <w:t>9.0</w:t>
            </w:r>
          </w:p>
        </w:tc>
        <w:tc>
          <w:tcPr>
            <w:tcW w:w="824" w:type="dxa"/>
          </w:tcPr>
          <w:p w14:paraId="1D7922B7" w14:textId="77777777" w:rsidR="007012CC" w:rsidRDefault="007012CC" w:rsidP="00D31597">
            <w:pPr>
              <w:pStyle w:val="TableText"/>
              <w:rPr>
                <w:rFonts w:cs="Arial"/>
              </w:rPr>
            </w:pPr>
            <w:r>
              <w:rPr>
                <w:rFonts w:cs="Arial"/>
              </w:rPr>
              <w:t>1778</w:t>
            </w:r>
          </w:p>
        </w:tc>
        <w:tc>
          <w:tcPr>
            <w:tcW w:w="4485" w:type="dxa"/>
          </w:tcPr>
          <w:p w14:paraId="1D7922B8" w14:textId="77777777" w:rsidR="007012CC" w:rsidRDefault="007012CC" w:rsidP="007012CC">
            <w:pPr>
              <w:pStyle w:val="TableText"/>
              <w:rPr>
                <w:rFonts w:cs="Arial"/>
              </w:rPr>
            </w:pPr>
            <w:r>
              <w:rPr>
                <w:rFonts w:cs="Arial"/>
              </w:rPr>
              <w:t>p 10   CP0101 and CP0101.1 –</w:t>
            </w:r>
            <w:r w:rsidR="006261F9">
              <w:rPr>
                <w:rFonts w:cs="Arial"/>
              </w:rPr>
              <w:t>Dependent</w:t>
            </w:r>
            <w:r>
              <w:rPr>
                <w:rFonts w:cs="Arial"/>
              </w:rPr>
              <w:t xml:space="preserve"> matching rules revised</w:t>
            </w:r>
            <w:r w:rsidR="006261F9">
              <w:rPr>
                <w:rFonts w:cs="Arial"/>
              </w:rPr>
              <w:t>.  Match SSN, Name and DOB. Add rules if SSN does not match, match on DOB</w:t>
            </w:r>
          </w:p>
          <w:p w14:paraId="1D7922B9" w14:textId="77777777" w:rsidR="007012CC" w:rsidRDefault="007012CC" w:rsidP="00107BF7">
            <w:pPr>
              <w:pStyle w:val="TableText"/>
            </w:pPr>
          </w:p>
        </w:tc>
        <w:tc>
          <w:tcPr>
            <w:tcW w:w="2014" w:type="dxa"/>
          </w:tcPr>
          <w:p w14:paraId="1D7922BA" w14:textId="77777777" w:rsidR="007012CC" w:rsidRDefault="007012CC" w:rsidP="0028385D">
            <w:pPr>
              <w:pStyle w:val="TableText"/>
              <w:rPr>
                <w:rFonts w:cs="Arial"/>
              </w:rPr>
            </w:pPr>
            <w:r>
              <w:rPr>
                <w:rFonts w:cs="Arial"/>
              </w:rPr>
              <w:t>R. Flowers</w:t>
            </w:r>
          </w:p>
        </w:tc>
      </w:tr>
      <w:tr w:rsidR="00182EC6" w:rsidRPr="0050387B" w14:paraId="1D7922C1" w14:textId="77777777" w:rsidTr="00116944">
        <w:trPr>
          <w:trHeight w:val="156"/>
        </w:trPr>
        <w:tc>
          <w:tcPr>
            <w:tcW w:w="1391" w:type="dxa"/>
          </w:tcPr>
          <w:p w14:paraId="1D7922BC" w14:textId="77777777" w:rsidR="00182EC6" w:rsidRDefault="004749CE" w:rsidP="0028385D">
            <w:pPr>
              <w:pStyle w:val="TableText"/>
              <w:rPr>
                <w:rFonts w:cs="Arial"/>
              </w:rPr>
            </w:pPr>
            <w:r>
              <w:rPr>
                <w:rFonts w:cs="Arial"/>
              </w:rPr>
              <w:t>10/31/14</w:t>
            </w:r>
          </w:p>
        </w:tc>
        <w:tc>
          <w:tcPr>
            <w:tcW w:w="1190" w:type="dxa"/>
          </w:tcPr>
          <w:p w14:paraId="1D7922BD" w14:textId="77777777" w:rsidR="00182EC6" w:rsidRDefault="004749CE" w:rsidP="00F80A11">
            <w:pPr>
              <w:pStyle w:val="TableText"/>
              <w:rPr>
                <w:rFonts w:cs="Arial"/>
              </w:rPr>
            </w:pPr>
            <w:r>
              <w:rPr>
                <w:rFonts w:cs="Arial"/>
              </w:rPr>
              <w:t>10.0</w:t>
            </w:r>
          </w:p>
        </w:tc>
        <w:tc>
          <w:tcPr>
            <w:tcW w:w="824" w:type="dxa"/>
          </w:tcPr>
          <w:p w14:paraId="1D7922BE" w14:textId="77777777" w:rsidR="00182EC6" w:rsidRDefault="004749CE" w:rsidP="00D31597">
            <w:pPr>
              <w:pStyle w:val="TableText"/>
              <w:rPr>
                <w:rFonts w:cs="Arial"/>
              </w:rPr>
            </w:pPr>
            <w:r>
              <w:rPr>
                <w:rFonts w:cs="Arial"/>
              </w:rPr>
              <w:t>2032</w:t>
            </w:r>
          </w:p>
        </w:tc>
        <w:tc>
          <w:tcPr>
            <w:tcW w:w="4485" w:type="dxa"/>
          </w:tcPr>
          <w:p w14:paraId="1D7922BF" w14:textId="77777777" w:rsidR="00182EC6" w:rsidRDefault="004749CE" w:rsidP="007012CC">
            <w:pPr>
              <w:pStyle w:val="TableText"/>
              <w:rPr>
                <w:rFonts w:cs="Arial"/>
              </w:rPr>
            </w:pPr>
            <w:r>
              <w:rPr>
                <w:rFonts w:cs="Arial"/>
              </w:rPr>
              <w:t>CP000-c changed from ‘international military’ to ‘military’</w:t>
            </w:r>
          </w:p>
        </w:tc>
        <w:tc>
          <w:tcPr>
            <w:tcW w:w="2014" w:type="dxa"/>
          </w:tcPr>
          <w:p w14:paraId="1D7922C0" w14:textId="77777777" w:rsidR="00182EC6" w:rsidRDefault="002F4CA4" w:rsidP="0028385D">
            <w:pPr>
              <w:pStyle w:val="TableText"/>
              <w:rPr>
                <w:rFonts w:cs="Arial"/>
              </w:rPr>
            </w:pPr>
            <w:r>
              <w:rPr>
                <w:rFonts w:cs="Arial"/>
              </w:rPr>
              <w:t>R. Flowers</w:t>
            </w:r>
          </w:p>
        </w:tc>
      </w:tr>
      <w:tr w:rsidR="002F4CA4" w:rsidRPr="0050387B" w14:paraId="1D7922C8" w14:textId="77777777" w:rsidTr="00116944">
        <w:trPr>
          <w:trHeight w:val="156"/>
        </w:trPr>
        <w:tc>
          <w:tcPr>
            <w:tcW w:w="1391" w:type="dxa"/>
          </w:tcPr>
          <w:p w14:paraId="1D7922C2" w14:textId="77777777" w:rsidR="002F4CA4" w:rsidRDefault="002F4CA4" w:rsidP="0028385D">
            <w:pPr>
              <w:pStyle w:val="TableText"/>
              <w:rPr>
                <w:rFonts w:cs="Arial"/>
              </w:rPr>
            </w:pPr>
            <w:r>
              <w:rPr>
                <w:rFonts w:cs="Arial"/>
              </w:rPr>
              <w:t>11/24/14</w:t>
            </w:r>
          </w:p>
        </w:tc>
        <w:tc>
          <w:tcPr>
            <w:tcW w:w="1190" w:type="dxa"/>
          </w:tcPr>
          <w:p w14:paraId="1D7922C3" w14:textId="77777777" w:rsidR="002F4CA4" w:rsidRDefault="002F4CA4" w:rsidP="00F80A11">
            <w:pPr>
              <w:pStyle w:val="TableText"/>
              <w:rPr>
                <w:rFonts w:cs="Arial"/>
              </w:rPr>
            </w:pPr>
            <w:r>
              <w:rPr>
                <w:rFonts w:cs="Arial"/>
              </w:rPr>
              <w:t>11.0</w:t>
            </w:r>
          </w:p>
        </w:tc>
        <w:tc>
          <w:tcPr>
            <w:tcW w:w="824" w:type="dxa"/>
          </w:tcPr>
          <w:p w14:paraId="1D7922C4" w14:textId="77777777" w:rsidR="002F4CA4" w:rsidRDefault="002F4CA4" w:rsidP="00D31597">
            <w:pPr>
              <w:pStyle w:val="TableText"/>
              <w:rPr>
                <w:rFonts w:cs="Arial"/>
              </w:rPr>
            </w:pPr>
            <w:r>
              <w:rPr>
                <w:rFonts w:cs="Arial"/>
              </w:rPr>
              <w:t>2116</w:t>
            </w:r>
          </w:p>
        </w:tc>
        <w:tc>
          <w:tcPr>
            <w:tcW w:w="4485" w:type="dxa"/>
          </w:tcPr>
          <w:p w14:paraId="1D7922C5" w14:textId="77777777" w:rsidR="002F4CA4" w:rsidRDefault="002F4CA4" w:rsidP="002F4CA4">
            <w:pPr>
              <w:pStyle w:val="TableText"/>
              <w:rPr>
                <w:rFonts w:cs="Arial"/>
              </w:rPr>
            </w:pPr>
            <w:r>
              <w:rPr>
                <w:rFonts w:cs="Arial"/>
              </w:rPr>
              <w:t>674</w:t>
            </w:r>
            <w:r w:rsidR="00463773">
              <w:rPr>
                <w:rFonts w:cs="Arial"/>
              </w:rPr>
              <w:t xml:space="preserve"> for interim solution, send to manual if previous school term reported.</w:t>
            </w:r>
            <w:r>
              <w:rPr>
                <w:rFonts w:cs="Arial"/>
              </w:rPr>
              <w:t xml:space="preserve"> </w:t>
            </w:r>
            <w:r w:rsidR="00B4390E">
              <w:rPr>
                <w:rFonts w:cs="Arial"/>
              </w:rPr>
              <w:t xml:space="preserve">p. 21 </w:t>
            </w:r>
            <w:r w:rsidR="000D351B">
              <w:rPr>
                <w:rFonts w:cs="Arial"/>
              </w:rPr>
              <w:t xml:space="preserve">Add requirement </w:t>
            </w:r>
            <w:r w:rsidR="00463773">
              <w:rPr>
                <w:rFonts w:cs="Arial"/>
              </w:rPr>
              <w:t>C</w:t>
            </w:r>
            <w:r w:rsidR="000D351B">
              <w:rPr>
                <w:rFonts w:cs="Arial"/>
              </w:rPr>
              <w:t>P</w:t>
            </w:r>
            <w:r w:rsidR="00463773">
              <w:rPr>
                <w:rFonts w:cs="Arial"/>
              </w:rPr>
              <w:t xml:space="preserve">0118.1 </w:t>
            </w:r>
          </w:p>
          <w:p w14:paraId="1D7922C6" w14:textId="77777777" w:rsidR="000D351B" w:rsidRDefault="000D351B" w:rsidP="000D351B">
            <w:pPr>
              <w:pStyle w:val="TableText"/>
              <w:rPr>
                <w:rFonts w:cs="Arial"/>
              </w:rPr>
            </w:pPr>
            <w:r>
              <w:rPr>
                <w:rFonts w:cs="Arial"/>
              </w:rPr>
              <w:t>p. 93 Remove requirement CP0150</w:t>
            </w:r>
          </w:p>
        </w:tc>
        <w:tc>
          <w:tcPr>
            <w:tcW w:w="2014" w:type="dxa"/>
          </w:tcPr>
          <w:p w14:paraId="1D7922C7" w14:textId="77777777" w:rsidR="002F4CA4" w:rsidRDefault="002F4CA4" w:rsidP="0028385D">
            <w:pPr>
              <w:pStyle w:val="TableText"/>
              <w:rPr>
                <w:rFonts w:cs="Arial"/>
              </w:rPr>
            </w:pPr>
            <w:r>
              <w:rPr>
                <w:rFonts w:cs="Arial"/>
              </w:rPr>
              <w:t>R. Flowers</w:t>
            </w:r>
          </w:p>
        </w:tc>
      </w:tr>
      <w:tr w:rsidR="00DB26E3" w:rsidRPr="0050387B" w14:paraId="1D7922CE" w14:textId="77777777" w:rsidTr="00116944">
        <w:trPr>
          <w:trHeight w:val="156"/>
        </w:trPr>
        <w:tc>
          <w:tcPr>
            <w:tcW w:w="1391" w:type="dxa"/>
          </w:tcPr>
          <w:p w14:paraId="1D7922C9" w14:textId="77777777" w:rsidR="00DB26E3" w:rsidRDefault="00DB26E3" w:rsidP="0028385D">
            <w:pPr>
              <w:pStyle w:val="TableText"/>
              <w:rPr>
                <w:rFonts w:cs="Arial"/>
              </w:rPr>
            </w:pPr>
            <w:r>
              <w:rPr>
                <w:rFonts w:cs="Arial"/>
              </w:rPr>
              <w:t>11/25/14</w:t>
            </w:r>
          </w:p>
        </w:tc>
        <w:tc>
          <w:tcPr>
            <w:tcW w:w="1190" w:type="dxa"/>
          </w:tcPr>
          <w:p w14:paraId="1D7922CA" w14:textId="77777777" w:rsidR="00DB26E3" w:rsidRDefault="00DB26E3" w:rsidP="00F80A11">
            <w:pPr>
              <w:pStyle w:val="TableText"/>
              <w:rPr>
                <w:rFonts w:cs="Arial"/>
              </w:rPr>
            </w:pPr>
            <w:r>
              <w:rPr>
                <w:rFonts w:cs="Arial"/>
              </w:rPr>
              <w:t>12.0</w:t>
            </w:r>
          </w:p>
        </w:tc>
        <w:tc>
          <w:tcPr>
            <w:tcW w:w="824" w:type="dxa"/>
          </w:tcPr>
          <w:p w14:paraId="1D7922CB" w14:textId="77777777" w:rsidR="00DB26E3" w:rsidRDefault="00DB26E3" w:rsidP="00D31597">
            <w:pPr>
              <w:pStyle w:val="TableText"/>
              <w:rPr>
                <w:rFonts w:cs="Arial"/>
              </w:rPr>
            </w:pPr>
            <w:r>
              <w:rPr>
                <w:rFonts w:cs="Arial"/>
              </w:rPr>
              <w:t>2116</w:t>
            </w:r>
          </w:p>
        </w:tc>
        <w:tc>
          <w:tcPr>
            <w:tcW w:w="4485" w:type="dxa"/>
          </w:tcPr>
          <w:p w14:paraId="1D7922CC" w14:textId="77777777" w:rsidR="00DB26E3" w:rsidRDefault="00DB26E3" w:rsidP="002F4CA4">
            <w:pPr>
              <w:pStyle w:val="TableText"/>
              <w:rPr>
                <w:rFonts w:cs="Arial"/>
              </w:rPr>
            </w:pPr>
            <w:r>
              <w:rPr>
                <w:rFonts w:cs="Arial"/>
              </w:rPr>
              <w:t>p. 21 reworded requirement CP0118.1 to reference school term, not term dates for clarity</w:t>
            </w:r>
          </w:p>
        </w:tc>
        <w:tc>
          <w:tcPr>
            <w:tcW w:w="2014" w:type="dxa"/>
          </w:tcPr>
          <w:p w14:paraId="1D7922CD" w14:textId="77777777" w:rsidR="00DB26E3" w:rsidRDefault="00DB26E3" w:rsidP="0028385D">
            <w:pPr>
              <w:pStyle w:val="TableText"/>
              <w:rPr>
                <w:rFonts w:cs="Arial"/>
              </w:rPr>
            </w:pPr>
            <w:r>
              <w:rPr>
                <w:rFonts w:cs="Arial"/>
              </w:rPr>
              <w:t>R. Flowers</w:t>
            </w:r>
          </w:p>
        </w:tc>
      </w:tr>
      <w:tr w:rsidR="008E179B" w:rsidRPr="0050387B" w14:paraId="1D7922DA" w14:textId="77777777" w:rsidTr="00116944">
        <w:trPr>
          <w:trHeight w:val="156"/>
        </w:trPr>
        <w:tc>
          <w:tcPr>
            <w:tcW w:w="1391" w:type="dxa"/>
            <w:tcBorders>
              <w:top w:val="single" w:sz="6" w:space="0" w:color="auto"/>
              <w:left w:val="single" w:sz="6" w:space="0" w:color="auto"/>
              <w:bottom w:val="single" w:sz="6" w:space="0" w:color="auto"/>
              <w:right w:val="single" w:sz="6" w:space="0" w:color="auto"/>
            </w:tcBorders>
          </w:tcPr>
          <w:p w14:paraId="1D7922CF" w14:textId="77777777" w:rsidR="008E179B" w:rsidRDefault="008E179B" w:rsidP="006B1F12">
            <w:pPr>
              <w:pStyle w:val="TableText"/>
              <w:rPr>
                <w:rFonts w:cs="Arial"/>
              </w:rPr>
            </w:pPr>
            <w:r>
              <w:rPr>
                <w:rFonts w:cs="Arial"/>
              </w:rPr>
              <w:t>12/10/14</w:t>
            </w:r>
          </w:p>
        </w:tc>
        <w:tc>
          <w:tcPr>
            <w:tcW w:w="1190" w:type="dxa"/>
            <w:tcBorders>
              <w:top w:val="single" w:sz="6" w:space="0" w:color="auto"/>
              <w:left w:val="single" w:sz="6" w:space="0" w:color="auto"/>
              <w:bottom w:val="single" w:sz="6" w:space="0" w:color="auto"/>
              <w:right w:val="single" w:sz="6" w:space="0" w:color="auto"/>
            </w:tcBorders>
          </w:tcPr>
          <w:p w14:paraId="1D7922D0" w14:textId="77777777" w:rsidR="008E179B" w:rsidRDefault="00C44FD3" w:rsidP="006B1F12">
            <w:pPr>
              <w:pStyle w:val="TableText"/>
              <w:rPr>
                <w:rFonts w:cs="Arial"/>
              </w:rPr>
            </w:pPr>
            <w:r>
              <w:rPr>
                <w:rFonts w:cs="Arial"/>
              </w:rPr>
              <w:t>13</w:t>
            </w:r>
          </w:p>
        </w:tc>
        <w:tc>
          <w:tcPr>
            <w:tcW w:w="824" w:type="dxa"/>
            <w:tcBorders>
              <w:top w:val="single" w:sz="6" w:space="0" w:color="auto"/>
              <w:left w:val="single" w:sz="6" w:space="0" w:color="auto"/>
              <w:bottom w:val="single" w:sz="6" w:space="0" w:color="auto"/>
              <w:right w:val="single" w:sz="6" w:space="0" w:color="auto"/>
            </w:tcBorders>
          </w:tcPr>
          <w:p w14:paraId="1D7922D1" w14:textId="77777777" w:rsidR="008E179B" w:rsidRDefault="008E179B" w:rsidP="006B1F12">
            <w:pPr>
              <w:pStyle w:val="TableText"/>
              <w:rPr>
                <w:rFonts w:cs="Arial"/>
              </w:rPr>
            </w:pPr>
            <w:r>
              <w:rPr>
                <w:rFonts w:cs="Arial"/>
              </w:rPr>
              <w:t>2074</w:t>
            </w:r>
          </w:p>
          <w:p w14:paraId="1D7922D2" w14:textId="77777777" w:rsidR="008E179B" w:rsidRDefault="008E179B" w:rsidP="006B1F12">
            <w:pPr>
              <w:pStyle w:val="TableText"/>
              <w:rPr>
                <w:rFonts w:cs="Arial"/>
              </w:rPr>
            </w:pPr>
          </w:p>
          <w:p w14:paraId="1D7922D3" w14:textId="77777777" w:rsidR="008E179B" w:rsidRDefault="008E179B" w:rsidP="006B1F12">
            <w:pPr>
              <w:pStyle w:val="TableText"/>
              <w:rPr>
                <w:rFonts w:cs="Arial"/>
              </w:rPr>
            </w:pPr>
          </w:p>
          <w:p w14:paraId="1D7922D4" w14:textId="77777777" w:rsidR="008E179B" w:rsidRDefault="008E179B" w:rsidP="006B1F12">
            <w:pPr>
              <w:pStyle w:val="TableText"/>
              <w:rPr>
                <w:rFonts w:cs="Arial"/>
              </w:rPr>
            </w:pPr>
            <w:r>
              <w:rPr>
                <w:rFonts w:cs="Arial"/>
              </w:rPr>
              <w:t>1786</w:t>
            </w:r>
          </w:p>
        </w:tc>
        <w:tc>
          <w:tcPr>
            <w:tcW w:w="4485" w:type="dxa"/>
            <w:tcBorders>
              <w:top w:val="single" w:sz="6" w:space="0" w:color="auto"/>
              <w:left w:val="single" w:sz="6" w:space="0" w:color="auto"/>
              <w:bottom w:val="single" w:sz="6" w:space="0" w:color="auto"/>
              <w:right w:val="single" w:sz="6" w:space="0" w:color="auto"/>
            </w:tcBorders>
          </w:tcPr>
          <w:p w14:paraId="1D7922D5" w14:textId="77777777" w:rsidR="008E179B" w:rsidRDefault="008E179B" w:rsidP="006B1F12">
            <w:pPr>
              <w:pStyle w:val="TableText"/>
              <w:rPr>
                <w:rFonts w:cs="Arial"/>
              </w:rPr>
            </w:pPr>
            <w:r>
              <w:rPr>
                <w:rFonts w:cs="Arial"/>
              </w:rPr>
              <w:t xml:space="preserve">CP0001.4 added to send claim to manual processing when specified 290 and 600 series claim series are already in process. </w:t>
            </w:r>
          </w:p>
          <w:p w14:paraId="1D7922D6" w14:textId="77777777" w:rsidR="008E179B" w:rsidRDefault="008E179B" w:rsidP="006B1F12">
            <w:pPr>
              <w:pStyle w:val="TableText"/>
              <w:rPr>
                <w:rFonts w:cs="Arial"/>
              </w:rPr>
            </w:pPr>
            <w:r>
              <w:rPr>
                <w:rFonts w:cs="Arial"/>
              </w:rPr>
              <w:t>Added reference to new Appendix H (RBPS In-Process Claim Rules)</w:t>
            </w:r>
          </w:p>
          <w:p w14:paraId="1D7922D7" w14:textId="77777777" w:rsidR="008E179B" w:rsidRDefault="008E179B" w:rsidP="006B1F12">
            <w:pPr>
              <w:pStyle w:val="TableText"/>
              <w:rPr>
                <w:rFonts w:cs="Arial"/>
              </w:rPr>
            </w:pPr>
            <w:r>
              <w:rPr>
                <w:rFonts w:cs="Arial"/>
              </w:rPr>
              <w:t>1786 was delivered by FSC in sprint 39. Rules clarified during analysis of 2074 and code and functional spec updates delivered for sprint 49.  (CP0001.4).</w:t>
            </w:r>
          </w:p>
          <w:p w14:paraId="1D7922D8" w14:textId="77777777" w:rsidR="008E179B" w:rsidRPr="008E179B" w:rsidRDefault="008E179B" w:rsidP="006B1F12">
            <w:pPr>
              <w:pStyle w:val="TableText"/>
              <w:rPr>
                <w:rFonts w:cs="Arial"/>
              </w:rPr>
            </w:pPr>
            <w:r w:rsidRPr="008E179B">
              <w:rPr>
                <w:rFonts w:cs="Arial"/>
              </w:rPr>
              <w:t>DOC Changes:  Formatting change to header  and removed blank lines</w:t>
            </w:r>
          </w:p>
        </w:tc>
        <w:tc>
          <w:tcPr>
            <w:tcW w:w="2014" w:type="dxa"/>
            <w:tcBorders>
              <w:top w:val="single" w:sz="6" w:space="0" w:color="auto"/>
              <w:left w:val="single" w:sz="6" w:space="0" w:color="auto"/>
              <w:bottom w:val="single" w:sz="6" w:space="0" w:color="auto"/>
              <w:right w:val="single" w:sz="6" w:space="0" w:color="auto"/>
            </w:tcBorders>
          </w:tcPr>
          <w:p w14:paraId="1D7922D9" w14:textId="77777777" w:rsidR="008E179B" w:rsidRDefault="008E179B" w:rsidP="006B1F12">
            <w:pPr>
              <w:pStyle w:val="TableText"/>
              <w:rPr>
                <w:rFonts w:cs="Arial"/>
              </w:rPr>
            </w:pPr>
            <w:r>
              <w:rPr>
                <w:rFonts w:cs="Arial"/>
              </w:rPr>
              <w:t>R. Flowers</w:t>
            </w:r>
          </w:p>
        </w:tc>
      </w:tr>
      <w:tr w:rsidR="008E179B" w:rsidRPr="0050387B" w14:paraId="1D7922E1" w14:textId="77777777" w:rsidTr="00116944">
        <w:trPr>
          <w:trHeight w:val="156"/>
        </w:trPr>
        <w:tc>
          <w:tcPr>
            <w:tcW w:w="1391" w:type="dxa"/>
          </w:tcPr>
          <w:p w14:paraId="1D7922DB" w14:textId="77777777" w:rsidR="008E179B" w:rsidRDefault="00C44FD3" w:rsidP="0028385D">
            <w:pPr>
              <w:pStyle w:val="TableText"/>
              <w:rPr>
                <w:rFonts w:cs="Arial"/>
              </w:rPr>
            </w:pPr>
            <w:r>
              <w:rPr>
                <w:rFonts w:cs="Arial"/>
              </w:rPr>
              <w:t>2/3/1</w:t>
            </w:r>
            <w:r w:rsidR="006B1F12">
              <w:rPr>
                <w:rFonts w:cs="Arial"/>
              </w:rPr>
              <w:t>5</w:t>
            </w:r>
          </w:p>
        </w:tc>
        <w:tc>
          <w:tcPr>
            <w:tcW w:w="1190" w:type="dxa"/>
          </w:tcPr>
          <w:p w14:paraId="1D7922DC" w14:textId="77777777" w:rsidR="008E179B" w:rsidRDefault="00C44FD3" w:rsidP="00F80A11">
            <w:pPr>
              <w:pStyle w:val="TableText"/>
              <w:rPr>
                <w:rFonts w:cs="Arial"/>
              </w:rPr>
            </w:pPr>
            <w:r>
              <w:rPr>
                <w:rFonts w:cs="Arial"/>
              </w:rPr>
              <w:t>14</w:t>
            </w:r>
          </w:p>
        </w:tc>
        <w:tc>
          <w:tcPr>
            <w:tcW w:w="824" w:type="dxa"/>
          </w:tcPr>
          <w:p w14:paraId="1D7922DD" w14:textId="77777777" w:rsidR="008E179B" w:rsidRDefault="00C44FD3" w:rsidP="00D31597">
            <w:pPr>
              <w:pStyle w:val="TableText"/>
              <w:rPr>
                <w:rFonts w:cs="Arial"/>
              </w:rPr>
            </w:pPr>
            <w:r>
              <w:rPr>
                <w:rFonts w:cs="Arial"/>
              </w:rPr>
              <w:t>2074</w:t>
            </w:r>
          </w:p>
        </w:tc>
        <w:tc>
          <w:tcPr>
            <w:tcW w:w="4485" w:type="dxa"/>
          </w:tcPr>
          <w:p w14:paraId="1D7922DE" w14:textId="77777777" w:rsidR="008E179B" w:rsidRDefault="00C44FD3" w:rsidP="002F4CA4">
            <w:pPr>
              <w:pStyle w:val="TableText"/>
              <w:rPr>
                <w:rFonts w:cs="Arial"/>
              </w:rPr>
            </w:pPr>
            <w:r>
              <w:rPr>
                <w:rFonts w:cs="Arial"/>
              </w:rPr>
              <w:t>Corrected 12/1014 Revision # (changed to Rev 13).</w:t>
            </w:r>
          </w:p>
          <w:p w14:paraId="1D7922DF" w14:textId="77777777" w:rsidR="00C44FD3" w:rsidRDefault="00C44FD3" w:rsidP="00C44FD3">
            <w:pPr>
              <w:pStyle w:val="TableText"/>
              <w:rPr>
                <w:rFonts w:cs="Arial"/>
              </w:rPr>
            </w:pPr>
            <w:r>
              <w:rPr>
                <w:rFonts w:cs="Arial"/>
              </w:rPr>
              <w:t>CP0001.4 Changed exception message to display EP series being processed.  Reworded to clarify that the exception message applies to either rejection reason</w:t>
            </w:r>
          </w:p>
        </w:tc>
        <w:tc>
          <w:tcPr>
            <w:tcW w:w="2014" w:type="dxa"/>
          </w:tcPr>
          <w:p w14:paraId="1D7922E0" w14:textId="77777777" w:rsidR="008E179B" w:rsidRDefault="00C44FD3" w:rsidP="0028385D">
            <w:pPr>
              <w:pStyle w:val="TableText"/>
              <w:rPr>
                <w:rFonts w:cs="Arial"/>
              </w:rPr>
            </w:pPr>
            <w:r>
              <w:rPr>
                <w:rFonts w:cs="Arial"/>
              </w:rPr>
              <w:t>R. Flowers</w:t>
            </w:r>
          </w:p>
        </w:tc>
      </w:tr>
      <w:tr w:rsidR="00BE76BF" w:rsidRPr="0050387B" w14:paraId="1D7922E8" w14:textId="77777777" w:rsidTr="00116944">
        <w:trPr>
          <w:trHeight w:val="156"/>
        </w:trPr>
        <w:tc>
          <w:tcPr>
            <w:tcW w:w="1391" w:type="dxa"/>
          </w:tcPr>
          <w:p w14:paraId="1D7922E2" w14:textId="77777777" w:rsidR="00BE76BF" w:rsidRDefault="00EB7FC4" w:rsidP="0028385D">
            <w:pPr>
              <w:pStyle w:val="TableText"/>
              <w:rPr>
                <w:rFonts w:cs="Arial"/>
              </w:rPr>
            </w:pPr>
            <w:r>
              <w:rPr>
                <w:rFonts w:cs="Arial"/>
              </w:rPr>
              <w:t>2/17/15</w:t>
            </w:r>
          </w:p>
        </w:tc>
        <w:tc>
          <w:tcPr>
            <w:tcW w:w="1190" w:type="dxa"/>
          </w:tcPr>
          <w:p w14:paraId="1D7922E3" w14:textId="77777777" w:rsidR="00BE76BF" w:rsidRDefault="00EB7FC4" w:rsidP="00F80A11">
            <w:pPr>
              <w:pStyle w:val="TableText"/>
              <w:rPr>
                <w:rFonts w:cs="Arial"/>
              </w:rPr>
            </w:pPr>
            <w:r>
              <w:rPr>
                <w:rFonts w:cs="Arial"/>
              </w:rPr>
              <w:t>15</w:t>
            </w:r>
          </w:p>
        </w:tc>
        <w:tc>
          <w:tcPr>
            <w:tcW w:w="824" w:type="dxa"/>
          </w:tcPr>
          <w:p w14:paraId="1D7922E4" w14:textId="77777777" w:rsidR="00BE76BF" w:rsidRDefault="00EB7FC4" w:rsidP="00D31597">
            <w:pPr>
              <w:pStyle w:val="TableText"/>
              <w:rPr>
                <w:rFonts w:cs="Arial"/>
              </w:rPr>
            </w:pPr>
            <w:r>
              <w:rPr>
                <w:rFonts w:cs="Arial"/>
              </w:rPr>
              <w:t>2192</w:t>
            </w:r>
          </w:p>
        </w:tc>
        <w:tc>
          <w:tcPr>
            <w:tcW w:w="4485" w:type="dxa"/>
          </w:tcPr>
          <w:p w14:paraId="1D7922E5" w14:textId="77777777" w:rsidR="00BE76BF" w:rsidRDefault="00BE76BF" w:rsidP="00B84882">
            <w:pPr>
              <w:pStyle w:val="TableText"/>
              <w:rPr>
                <w:rFonts w:cs="Arial"/>
              </w:rPr>
            </w:pPr>
            <w:r>
              <w:rPr>
                <w:rFonts w:cs="Arial"/>
              </w:rPr>
              <w:t>Revised</w:t>
            </w:r>
            <w:r w:rsidRPr="0002596C">
              <w:rPr>
                <w:rFonts w:cs="Arial"/>
              </w:rPr>
              <w:t xml:space="preserve"> CP0007</w:t>
            </w:r>
            <w:r>
              <w:rPr>
                <w:rFonts w:cs="Arial"/>
              </w:rPr>
              <w:t xml:space="preserve"> – </w:t>
            </w:r>
            <w:r w:rsidRPr="0002596C">
              <w:rPr>
                <w:rFonts w:cs="Arial"/>
              </w:rPr>
              <w:t>d</w:t>
            </w:r>
            <w:r>
              <w:rPr>
                <w:rFonts w:cs="Arial"/>
              </w:rPr>
              <w:t xml:space="preserve"> Veteran’s address validation:  </w:t>
            </w:r>
          </w:p>
          <w:p w14:paraId="1D7922E6" w14:textId="77777777" w:rsidR="00BE76BF" w:rsidRDefault="00BE76BF" w:rsidP="002F4CA4">
            <w:pPr>
              <w:pStyle w:val="TableText"/>
              <w:rPr>
                <w:rFonts w:cs="Arial"/>
              </w:rPr>
            </w:pPr>
            <w:r>
              <w:rPr>
                <w:rFonts w:cs="Arial"/>
              </w:rPr>
              <w:t xml:space="preserve">Process claims with an international address if submitted by Share otherwise send to exception.  </w:t>
            </w:r>
          </w:p>
        </w:tc>
        <w:tc>
          <w:tcPr>
            <w:tcW w:w="2014" w:type="dxa"/>
          </w:tcPr>
          <w:p w14:paraId="1D7922E7" w14:textId="77777777" w:rsidR="00BE76BF" w:rsidRDefault="00EB7FC4" w:rsidP="0028385D">
            <w:pPr>
              <w:pStyle w:val="TableText"/>
              <w:rPr>
                <w:rFonts w:cs="Arial"/>
              </w:rPr>
            </w:pPr>
            <w:r>
              <w:rPr>
                <w:rFonts w:cs="Arial"/>
              </w:rPr>
              <w:t>R. Flowers</w:t>
            </w:r>
          </w:p>
        </w:tc>
      </w:tr>
      <w:tr w:rsidR="006B1F12" w:rsidRPr="0050387B" w14:paraId="1D792308" w14:textId="77777777" w:rsidTr="00116944">
        <w:trPr>
          <w:trHeight w:val="156"/>
        </w:trPr>
        <w:tc>
          <w:tcPr>
            <w:tcW w:w="1391" w:type="dxa"/>
          </w:tcPr>
          <w:p w14:paraId="1D7922E9" w14:textId="77777777" w:rsidR="006B1F12" w:rsidRDefault="006B1F12" w:rsidP="0028385D">
            <w:pPr>
              <w:pStyle w:val="TableText"/>
              <w:rPr>
                <w:rFonts w:cs="Arial"/>
              </w:rPr>
            </w:pPr>
            <w:r>
              <w:rPr>
                <w:rFonts w:cs="Arial"/>
              </w:rPr>
              <w:t>2/3/15</w:t>
            </w:r>
          </w:p>
        </w:tc>
        <w:tc>
          <w:tcPr>
            <w:tcW w:w="1190" w:type="dxa"/>
          </w:tcPr>
          <w:p w14:paraId="1D7922EA" w14:textId="77777777" w:rsidR="00DF3C55" w:rsidRDefault="003E615B" w:rsidP="00F80A11">
            <w:pPr>
              <w:pStyle w:val="TableText"/>
              <w:rPr>
                <w:rFonts w:cs="Arial"/>
              </w:rPr>
            </w:pPr>
            <w:r>
              <w:rPr>
                <w:rFonts w:cs="Arial"/>
              </w:rPr>
              <w:t>16</w:t>
            </w:r>
          </w:p>
        </w:tc>
        <w:tc>
          <w:tcPr>
            <w:tcW w:w="824" w:type="dxa"/>
          </w:tcPr>
          <w:p w14:paraId="1D7922EB" w14:textId="77777777" w:rsidR="00BE76BF" w:rsidRDefault="00474A66" w:rsidP="00D31597">
            <w:pPr>
              <w:pStyle w:val="TableText"/>
              <w:rPr>
                <w:rFonts w:cs="Arial"/>
              </w:rPr>
            </w:pPr>
            <w:r>
              <w:rPr>
                <w:rFonts w:cs="Arial"/>
              </w:rPr>
              <w:t>DOC</w:t>
            </w:r>
          </w:p>
          <w:p w14:paraId="1D7922EC" w14:textId="77777777" w:rsidR="00474A66" w:rsidRDefault="00D3010E" w:rsidP="00D31597">
            <w:pPr>
              <w:pStyle w:val="TableText"/>
              <w:rPr>
                <w:rFonts w:cs="Arial"/>
              </w:rPr>
            </w:pPr>
            <w:r>
              <w:rPr>
                <w:rFonts w:cs="Arial"/>
              </w:rPr>
              <w:t>2340</w:t>
            </w:r>
            <w:r w:rsidR="00474A66">
              <w:rPr>
                <w:rFonts w:cs="Arial"/>
              </w:rPr>
              <w:t xml:space="preserve"> </w:t>
            </w:r>
          </w:p>
          <w:p w14:paraId="1D7922ED" w14:textId="77777777" w:rsidR="00BE76BF" w:rsidRDefault="00BE76BF" w:rsidP="00D31597">
            <w:pPr>
              <w:pStyle w:val="TableText"/>
              <w:rPr>
                <w:rFonts w:cs="Arial"/>
              </w:rPr>
            </w:pPr>
          </w:p>
          <w:p w14:paraId="1D7922EE" w14:textId="77777777" w:rsidR="00BE76BF" w:rsidRDefault="00BE76BF" w:rsidP="00D31597">
            <w:pPr>
              <w:pStyle w:val="TableText"/>
              <w:rPr>
                <w:rFonts w:cs="Arial"/>
              </w:rPr>
            </w:pPr>
          </w:p>
          <w:p w14:paraId="1D7922EF" w14:textId="77777777" w:rsidR="00BE76BF" w:rsidRDefault="00BE76BF" w:rsidP="00D31597">
            <w:pPr>
              <w:pStyle w:val="TableText"/>
              <w:rPr>
                <w:rFonts w:cs="Arial"/>
              </w:rPr>
            </w:pPr>
          </w:p>
          <w:p w14:paraId="1D7922F0" w14:textId="77777777" w:rsidR="00BE76BF" w:rsidRDefault="00BE76BF" w:rsidP="00D31597">
            <w:pPr>
              <w:pStyle w:val="TableText"/>
              <w:rPr>
                <w:rFonts w:cs="Arial"/>
              </w:rPr>
            </w:pPr>
          </w:p>
          <w:p w14:paraId="1D7922F1" w14:textId="77777777" w:rsidR="00BE76BF" w:rsidRDefault="00BE76BF" w:rsidP="00D31597">
            <w:pPr>
              <w:pStyle w:val="TableText"/>
              <w:rPr>
                <w:rFonts w:cs="Arial"/>
              </w:rPr>
            </w:pPr>
          </w:p>
          <w:p w14:paraId="1D7922F2" w14:textId="77777777" w:rsidR="00BE76BF" w:rsidRDefault="00BE76BF" w:rsidP="00D31597">
            <w:pPr>
              <w:pStyle w:val="TableText"/>
              <w:rPr>
                <w:rFonts w:cs="Arial"/>
              </w:rPr>
            </w:pPr>
          </w:p>
          <w:p w14:paraId="1D7922F3" w14:textId="77777777" w:rsidR="00BE76BF" w:rsidRDefault="00BE76BF" w:rsidP="00D31597">
            <w:pPr>
              <w:pStyle w:val="TableText"/>
              <w:rPr>
                <w:rFonts w:cs="Arial"/>
              </w:rPr>
            </w:pPr>
          </w:p>
          <w:p w14:paraId="1D7922F4" w14:textId="77777777" w:rsidR="00BE76BF" w:rsidRPr="00BE76BF" w:rsidRDefault="00BE76BF" w:rsidP="00BE76BF">
            <w:pPr>
              <w:pStyle w:val="TableText"/>
            </w:pPr>
            <w:r w:rsidRPr="00BE76BF">
              <w:t>2321CCR2164</w:t>
            </w:r>
          </w:p>
          <w:p w14:paraId="1D7922F5" w14:textId="77777777" w:rsidR="00BE76BF" w:rsidRDefault="00BE76BF" w:rsidP="00D31597">
            <w:pPr>
              <w:pStyle w:val="TableText"/>
              <w:rPr>
                <w:rFonts w:cs="Arial"/>
              </w:rPr>
            </w:pPr>
          </w:p>
          <w:p w14:paraId="1D7922F6" w14:textId="77777777" w:rsidR="00BE76BF" w:rsidRDefault="00BE76BF" w:rsidP="00D31597">
            <w:pPr>
              <w:pStyle w:val="TableText"/>
              <w:rPr>
                <w:rFonts w:cs="Arial"/>
              </w:rPr>
            </w:pPr>
          </w:p>
        </w:tc>
        <w:tc>
          <w:tcPr>
            <w:tcW w:w="4485" w:type="dxa"/>
          </w:tcPr>
          <w:p w14:paraId="1D7922F7" w14:textId="77777777" w:rsidR="00C651D6" w:rsidRDefault="00D3010E" w:rsidP="00474A66">
            <w:pPr>
              <w:pStyle w:val="TableText"/>
              <w:rPr>
                <w:rFonts w:cs="Arial"/>
              </w:rPr>
            </w:pPr>
            <w:r>
              <w:rPr>
                <w:rFonts w:cs="Arial"/>
              </w:rPr>
              <w:lastRenderedPageBreak/>
              <w:t xml:space="preserve">2340 </w:t>
            </w:r>
            <w:r w:rsidR="00474A66">
              <w:rPr>
                <w:rFonts w:cs="Arial"/>
              </w:rPr>
              <w:t>DOC CHANGES:</w:t>
            </w:r>
          </w:p>
          <w:p w14:paraId="1D7922F8" w14:textId="77777777" w:rsidR="00474A66" w:rsidRDefault="00474A66" w:rsidP="00474A66">
            <w:pPr>
              <w:pStyle w:val="TableText"/>
              <w:rPr>
                <w:rFonts w:cs="Arial"/>
              </w:rPr>
            </w:pPr>
            <w:r>
              <w:rPr>
                <w:rFonts w:cs="Arial"/>
              </w:rPr>
              <w:t xml:space="preserve">CP0107 – revised to </w:t>
            </w:r>
            <w:r w:rsidR="00F8700B" w:rsidRPr="00F8700B">
              <w:rPr>
                <w:rFonts w:cs="Arial"/>
              </w:rPr>
              <w:t>define Allowable Date,</w:t>
            </w:r>
            <w:r w:rsidR="00F8700B">
              <w:rPr>
                <w:rFonts w:cs="Arial"/>
              </w:rPr>
              <w:t xml:space="preserve"> to make</w:t>
            </w:r>
            <w:r>
              <w:rPr>
                <w:rFonts w:cs="Arial"/>
              </w:rPr>
              <w:t xml:space="preserve"> applicable to</w:t>
            </w:r>
            <w:r w:rsidR="00F8700B">
              <w:rPr>
                <w:rFonts w:cs="Arial"/>
              </w:rPr>
              <w:t xml:space="preserve"> </w:t>
            </w:r>
            <w:r>
              <w:rPr>
                <w:rFonts w:cs="Arial"/>
              </w:rPr>
              <w:t>any dependent</w:t>
            </w:r>
            <w:r w:rsidR="00F8700B">
              <w:rPr>
                <w:rFonts w:cs="Arial"/>
              </w:rPr>
              <w:t>,</w:t>
            </w:r>
            <w:r>
              <w:rPr>
                <w:rFonts w:cs="Arial"/>
              </w:rPr>
              <w:t xml:space="preserve"> and</w:t>
            </w:r>
            <w:r w:rsidR="00F8700B">
              <w:rPr>
                <w:rFonts w:cs="Arial"/>
              </w:rPr>
              <w:t xml:space="preserve"> to</w:t>
            </w:r>
            <w:r>
              <w:rPr>
                <w:rFonts w:cs="Arial"/>
              </w:rPr>
              <w:t xml:space="preserve"> match code</w:t>
            </w:r>
          </w:p>
          <w:p w14:paraId="1D7922F9" w14:textId="77777777" w:rsidR="00F8700B" w:rsidRDefault="00F8700B" w:rsidP="00474A66">
            <w:pPr>
              <w:pStyle w:val="TableText"/>
              <w:rPr>
                <w:rFonts w:cs="Arial"/>
              </w:rPr>
            </w:pPr>
            <w:r>
              <w:rPr>
                <w:rFonts w:cs="Arial"/>
              </w:rPr>
              <w:t>CP0116 Revised – rating not used to calculate award effective date</w:t>
            </w:r>
          </w:p>
          <w:p w14:paraId="1D7922FA" w14:textId="77777777" w:rsidR="00C651D6" w:rsidRDefault="00C651D6" w:rsidP="00474A66">
            <w:pPr>
              <w:pStyle w:val="TableText"/>
              <w:rPr>
                <w:rFonts w:cs="Arial"/>
              </w:rPr>
            </w:pPr>
            <w:r>
              <w:rPr>
                <w:rFonts w:cs="Arial"/>
              </w:rPr>
              <w:t>Clarified per existing functionality: CP0117, CP0125, CP0128.3</w:t>
            </w:r>
            <w:r w:rsidR="0027437A">
              <w:rPr>
                <w:rFonts w:cs="Arial"/>
              </w:rPr>
              <w:t>, CP0129</w:t>
            </w:r>
            <w:r>
              <w:rPr>
                <w:rFonts w:cs="Arial"/>
              </w:rPr>
              <w:t xml:space="preserve"> </w:t>
            </w:r>
          </w:p>
          <w:p w14:paraId="1D7922FB" w14:textId="77777777" w:rsidR="00C651D6" w:rsidRDefault="00C651D6" w:rsidP="00C651D6">
            <w:pPr>
              <w:pStyle w:val="TableText"/>
            </w:pPr>
          </w:p>
          <w:p w14:paraId="1D7922FC" w14:textId="77777777" w:rsidR="0026674B" w:rsidRDefault="00C651D6" w:rsidP="00C651D6">
            <w:pPr>
              <w:pStyle w:val="TableText"/>
            </w:pPr>
            <w:r>
              <w:lastRenderedPageBreak/>
              <w:t xml:space="preserve">2321 /2164: </w:t>
            </w:r>
            <w:r w:rsidRPr="00C651D6">
              <w:t>Added rules for processing dependency claims which include a Prior School Term</w:t>
            </w:r>
            <w:r w:rsidR="0027437A">
              <w:t xml:space="preserve">.  </w:t>
            </w:r>
          </w:p>
          <w:p w14:paraId="1D7922FD" w14:textId="77777777" w:rsidR="0026674B" w:rsidRDefault="003C18EC" w:rsidP="00C651D6">
            <w:pPr>
              <w:pStyle w:val="TableText"/>
            </w:pPr>
            <w:r>
              <w:t>Clarified</w:t>
            </w:r>
            <w:r w:rsidR="0027437A">
              <w:t xml:space="preserve"> </w:t>
            </w:r>
            <w:r>
              <w:t>existing</w:t>
            </w:r>
            <w:r w:rsidR="0027437A">
              <w:t xml:space="preserve"> rules</w:t>
            </w:r>
            <w:r>
              <w:t xml:space="preserve"> that</w:t>
            </w:r>
            <w:r w:rsidR="0027437A">
              <w:t xml:space="preserve"> apply only to current school term</w:t>
            </w:r>
            <w:r w:rsidR="0026674B">
              <w:t>:</w:t>
            </w:r>
          </w:p>
          <w:p w14:paraId="1D7922FE" w14:textId="77777777" w:rsidR="00C651D6" w:rsidRPr="00C651D6" w:rsidRDefault="0026674B" w:rsidP="00C651D6">
            <w:pPr>
              <w:pStyle w:val="TableText"/>
            </w:pPr>
            <w:r>
              <w:t>CP0139.1-a</w:t>
            </w:r>
            <w:r w:rsidR="00C651D6" w:rsidRPr="00C651D6">
              <w:t xml:space="preserve"> </w:t>
            </w:r>
          </w:p>
          <w:p w14:paraId="1D7922FF" w14:textId="77777777" w:rsidR="0027437A" w:rsidRPr="0027437A" w:rsidRDefault="0027437A" w:rsidP="0027437A">
            <w:pPr>
              <w:pStyle w:val="TableText"/>
            </w:pPr>
            <w:r w:rsidRPr="0027437A">
              <w:t>CP0118 added existing validations for current school term referenced in WSCR 2321</w:t>
            </w:r>
          </w:p>
          <w:p w14:paraId="1D792300" w14:textId="77777777" w:rsidR="0027437A" w:rsidRPr="0027437A" w:rsidRDefault="0027437A" w:rsidP="0027437A">
            <w:pPr>
              <w:pStyle w:val="TableText"/>
            </w:pPr>
            <w:r w:rsidRPr="0027437A">
              <w:t>Deleted 118.1 – discontinue rejecting claims with Previous School Term</w:t>
            </w:r>
          </w:p>
          <w:p w14:paraId="1D792301" w14:textId="77777777" w:rsidR="0027437A" w:rsidRPr="00C651D6" w:rsidRDefault="0027437A" w:rsidP="00C651D6">
            <w:pPr>
              <w:pStyle w:val="TableText"/>
            </w:pPr>
            <w:r>
              <w:t>Modified CP123.1 – CP134.4-a to apply to Prior and Current term</w:t>
            </w:r>
          </w:p>
          <w:p w14:paraId="1D792302" w14:textId="77777777" w:rsidR="00BE76BF" w:rsidRDefault="004B05D6" w:rsidP="00474A66">
            <w:pPr>
              <w:pStyle w:val="TableText"/>
              <w:rPr>
                <w:rFonts w:cs="Arial"/>
              </w:rPr>
            </w:pPr>
            <w:r>
              <w:rPr>
                <w:rFonts w:cs="Arial"/>
              </w:rPr>
              <w:t>Added the following requirements:</w:t>
            </w:r>
          </w:p>
          <w:p w14:paraId="1D792303" w14:textId="77777777" w:rsidR="004B05D6" w:rsidRDefault="004B05D6" w:rsidP="00474A66">
            <w:pPr>
              <w:pStyle w:val="TableText"/>
              <w:rPr>
                <w:rFonts w:cs="Arial"/>
              </w:rPr>
            </w:pPr>
            <w:r>
              <w:rPr>
                <w:rFonts w:cs="Arial"/>
              </w:rPr>
              <w:t>CP018.2, Prior School Term Validation</w:t>
            </w:r>
          </w:p>
          <w:p w14:paraId="1D792304" w14:textId="77777777" w:rsidR="004B05D6" w:rsidRDefault="00D3010E" w:rsidP="00474A66">
            <w:pPr>
              <w:pStyle w:val="TableText"/>
              <w:rPr>
                <w:rFonts w:cs="Arial"/>
              </w:rPr>
            </w:pPr>
            <w:r>
              <w:rPr>
                <w:rFonts w:cs="Arial"/>
              </w:rPr>
              <w:t xml:space="preserve">CP102.4, </w:t>
            </w:r>
            <w:r w:rsidR="004B05D6">
              <w:rPr>
                <w:rFonts w:cs="Arial"/>
              </w:rPr>
              <w:t xml:space="preserve">CP0225, </w:t>
            </w:r>
            <w:r w:rsidR="00BA6A0B" w:rsidRPr="00D26C69">
              <w:rPr>
                <w:rFonts w:cs="Arial"/>
              </w:rPr>
              <w:t>through CP23</w:t>
            </w:r>
            <w:r w:rsidR="00D26C69" w:rsidRPr="00D26C69">
              <w:rPr>
                <w:rFonts w:cs="Arial"/>
              </w:rPr>
              <w:t>8</w:t>
            </w:r>
          </w:p>
          <w:p w14:paraId="1D792305" w14:textId="77777777" w:rsidR="00AA17BC" w:rsidRDefault="00AA17BC" w:rsidP="00474A66">
            <w:pPr>
              <w:pStyle w:val="TableText"/>
              <w:rPr>
                <w:rFonts w:cs="Arial"/>
              </w:rPr>
            </w:pPr>
          </w:p>
          <w:p w14:paraId="1D792306" w14:textId="77777777" w:rsidR="00B42355" w:rsidRDefault="00B42355" w:rsidP="00C12700">
            <w:pPr>
              <w:pStyle w:val="TableText"/>
              <w:rPr>
                <w:rFonts w:cs="Arial"/>
              </w:rPr>
            </w:pPr>
          </w:p>
        </w:tc>
        <w:tc>
          <w:tcPr>
            <w:tcW w:w="2014" w:type="dxa"/>
          </w:tcPr>
          <w:p w14:paraId="1D792307" w14:textId="77777777" w:rsidR="006B1F12" w:rsidRDefault="00BE76BF" w:rsidP="0028385D">
            <w:pPr>
              <w:pStyle w:val="TableText"/>
              <w:rPr>
                <w:rFonts w:cs="Arial"/>
              </w:rPr>
            </w:pPr>
            <w:r>
              <w:rPr>
                <w:rFonts w:cs="Arial"/>
              </w:rPr>
              <w:lastRenderedPageBreak/>
              <w:t>R. Flowers</w:t>
            </w:r>
          </w:p>
        </w:tc>
      </w:tr>
      <w:tr w:rsidR="009526A7" w:rsidRPr="0050387B" w14:paraId="1D792316" w14:textId="77777777" w:rsidTr="00116944">
        <w:trPr>
          <w:trHeight w:val="156"/>
        </w:trPr>
        <w:tc>
          <w:tcPr>
            <w:tcW w:w="1391" w:type="dxa"/>
          </w:tcPr>
          <w:p w14:paraId="1D792309" w14:textId="77777777" w:rsidR="009526A7" w:rsidRDefault="00ED2940" w:rsidP="0028385D">
            <w:pPr>
              <w:pStyle w:val="TableText"/>
              <w:rPr>
                <w:rFonts w:cs="Arial"/>
              </w:rPr>
            </w:pPr>
            <w:r>
              <w:rPr>
                <w:rFonts w:cs="Arial"/>
              </w:rPr>
              <w:lastRenderedPageBreak/>
              <w:t>4/23/15</w:t>
            </w:r>
          </w:p>
        </w:tc>
        <w:tc>
          <w:tcPr>
            <w:tcW w:w="1190" w:type="dxa"/>
          </w:tcPr>
          <w:p w14:paraId="1D79230A" w14:textId="77777777" w:rsidR="009526A7" w:rsidRDefault="009526A7" w:rsidP="00F80A11">
            <w:pPr>
              <w:pStyle w:val="TableText"/>
              <w:rPr>
                <w:rFonts w:cs="Arial"/>
              </w:rPr>
            </w:pPr>
            <w:r>
              <w:rPr>
                <w:rFonts w:cs="Arial"/>
              </w:rPr>
              <w:t>17</w:t>
            </w:r>
          </w:p>
        </w:tc>
        <w:tc>
          <w:tcPr>
            <w:tcW w:w="824" w:type="dxa"/>
          </w:tcPr>
          <w:p w14:paraId="1D79230B" w14:textId="77777777" w:rsidR="009526A7" w:rsidRDefault="00ED2940" w:rsidP="00D31597">
            <w:pPr>
              <w:pStyle w:val="TableText"/>
              <w:rPr>
                <w:rFonts w:cs="Arial"/>
              </w:rPr>
            </w:pPr>
            <w:r>
              <w:rPr>
                <w:rFonts w:cs="Arial"/>
              </w:rPr>
              <w:t>2321</w:t>
            </w:r>
          </w:p>
          <w:p w14:paraId="1D79230C" w14:textId="77777777" w:rsidR="00ED2940" w:rsidRDefault="00ED2940" w:rsidP="00D31597">
            <w:pPr>
              <w:pStyle w:val="TableText"/>
              <w:rPr>
                <w:rFonts w:cs="Arial"/>
              </w:rPr>
            </w:pPr>
          </w:p>
          <w:p w14:paraId="1D79230D" w14:textId="77777777" w:rsidR="00ED2940" w:rsidRDefault="00ED2940" w:rsidP="00D31597">
            <w:pPr>
              <w:pStyle w:val="TableText"/>
              <w:rPr>
                <w:rFonts w:cs="Arial"/>
              </w:rPr>
            </w:pPr>
            <w:r>
              <w:rPr>
                <w:rFonts w:cs="Arial"/>
              </w:rPr>
              <w:t>CCR2164</w:t>
            </w:r>
          </w:p>
        </w:tc>
        <w:tc>
          <w:tcPr>
            <w:tcW w:w="4485" w:type="dxa"/>
          </w:tcPr>
          <w:p w14:paraId="1D79230E" w14:textId="77777777" w:rsidR="009526A7" w:rsidRDefault="009D6907" w:rsidP="00474A66">
            <w:pPr>
              <w:pStyle w:val="TableText"/>
              <w:rPr>
                <w:rFonts w:cs="Arial"/>
              </w:rPr>
            </w:pPr>
            <w:r>
              <w:rPr>
                <w:rFonts w:cs="Arial"/>
              </w:rPr>
              <w:t>P</w:t>
            </w:r>
            <w:r w:rsidR="009526A7">
              <w:rPr>
                <w:rFonts w:cs="Arial"/>
              </w:rPr>
              <w:t>rior school</w:t>
            </w:r>
            <w:r>
              <w:rPr>
                <w:rFonts w:cs="Arial"/>
              </w:rPr>
              <w:t xml:space="preserve"> term:</w:t>
            </w:r>
            <w:r w:rsidR="009526A7">
              <w:rPr>
                <w:rFonts w:cs="Arial"/>
              </w:rPr>
              <w:t xml:space="preserve"> part-time or school type</w:t>
            </w:r>
            <w:r w:rsidR="00385C00">
              <w:rPr>
                <w:rFonts w:cs="Arial"/>
              </w:rPr>
              <w:t xml:space="preserve"> validation not required.</w:t>
            </w:r>
          </w:p>
          <w:p w14:paraId="1D79230F" w14:textId="77777777" w:rsidR="00192E25" w:rsidRDefault="00192E25" w:rsidP="00474A66">
            <w:pPr>
              <w:pStyle w:val="TableText"/>
              <w:rPr>
                <w:rFonts w:cs="Arial"/>
              </w:rPr>
            </w:pPr>
            <w:r>
              <w:rPr>
                <w:rFonts w:cs="Arial"/>
              </w:rPr>
              <w:t>modified CP0120 and 0123 and added CP0239</w:t>
            </w:r>
          </w:p>
          <w:p w14:paraId="1D792310" w14:textId="77777777" w:rsidR="00D26C69" w:rsidRDefault="00C12700" w:rsidP="00474A66">
            <w:pPr>
              <w:pStyle w:val="TableText"/>
              <w:rPr>
                <w:rFonts w:cs="Arial"/>
              </w:rPr>
            </w:pPr>
            <w:r w:rsidRPr="00C12700">
              <w:rPr>
                <w:rFonts w:cs="Arial"/>
              </w:rPr>
              <w:t>CP0102.4</w:t>
            </w:r>
            <w:r>
              <w:rPr>
                <w:rFonts w:cs="Arial"/>
              </w:rPr>
              <w:t xml:space="preserve"> </w:t>
            </w:r>
            <w:r w:rsidR="00D26C69">
              <w:rPr>
                <w:rFonts w:cs="Arial"/>
              </w:rPr>
              <w:t>clarified Allowable Date</w:t>
            </w:r>
            <w:r w:rsidR="00E24E08">
              <w:rPr>
                <w:rFonts w:cs="Arial"/>
              </w:rPr>
              <w:t xml:space="preserve"> rule for readability.  </w:t>
            </w:r>
            <w:r w:rsidR="00E24E08">
              <w:rPr>
                <w:rFonts w:cs="Arial"/>
              </w:rPr>
              <w:br/>
            </w:r>
            <w:r w:rsidR="00D26C69">
              <w:rPr>
                <w:rFonts w:cs="Arial"/>
              </w:rPr>
              <w:t>CP013</w:t>
            </w:r>
            <w:r w:rsidR="00E24E08">
              <w:rPr>
                <w:rFonts w:cs="Arial"/>
              </w:rPr>
              <w:t>9 – restrict applicability</w:t>
            </w:r>
            <w:r w:rsidR="007A16EA">
              <w:rPr>
                <w:rFonts w:cs="Arial"/>
              </w:rPr>
              <w:t xml:space="preserve"> </w:t>
            </w:r>
            <w:r w:rsidR="00171F4F">
              <w:rPr>
                <w:rFonts w:cs="Arial"/>
              </w:rPr>
              <w:t>of CP0139 and sub-paragraphs</w:t>
            </w:r>
            <w:r w:rsidR="00E24E08">
              <w:rPr>
                <w:rFonts w:cs="Arial"/>
              </w:rPr>
              <w:t xml:space="preserve"> to </w:t>
            </w:r>
            <w:r w:rsidR="00D26C69">
              <w:rPr>
                <w:rFonts w:cs="Arial"/>
              </w:rPr>
              <w:t>current school term processing</w:t>
            </w:r>
          </w:p>
          <w:p w14:paraId="1D792311" w14:textId="77777777" w:rsidR="00171F4F" w:rsidRDefault="00171F4F" w:rsidP="00474A66">
            <w:pPr>
              <w:pStyle w:val="TableText"/>
              <w:rPr>
                <w:rFonts w:cs="Arial"/>
              </w:rPr>
            </w:pPr>
            <w:r>
              <w:rPr>
                <w:rFonts w:cs="Arial"/>
              </w:rPr>
              <w:t>CP0140 Part-Time validation applies to current school term only</w:t>
            </w:r>
          </w:p>
          <w:p w14:paraId="1D792312" w14:textId="77777777" w:rsidR="00C12700" w:rsidRDefault="00C12700" w:rsidP="00C12700">
            <w:pPr>
              <w:pStyle w:val="TableText"/>
            </w:pPr>
            <w:r w:rsidRPr="00C12700">
              <w:t>DOC Changes: CP0135.2 – corrected the name of the Award type</w:t>
            </w:r>
          </w:p>
          <w:p w14:paraId="1D792313" w14:textId="77777777" w:rsidR="00E61D7C" w:rsidRDefault="007A16EA" w:rsidP="00474A66">
            <w:pPr>
              <w:pStyle w:val="TableText"/>
            </w:pPr>
            <w:r>
              <w:t>DOC Changes: CP0135.2</w:t>
            </w:r>
          </w:p>
          <w:p w14:paraId="1D792314" w14:textId="77777777" w:rsidR="00E61D7C" w:rsidRDefault="00ED2940" w:rsidP="00ED2940">
            <w:pPr>
              <w:pStyle w:val="TableText"/>
              <w:rPr>
                <w:rFonts w:cs="Arial"/>
              </w:rPr>
            </w:pPr>
            <w:r>
              <w:t>Updated CP0224 – CP0237 per discussion with development and WSCR revision v4.</w:t>
            </w:r>
          </w:p>
        </w:tc>
        <w:tc>
          <w:tcPr>
            <w:tcW w:w="2014" w:type="dxa"/>
          </w:tcPr>
          <w:p w14:paraId="1D792315" w14:textId="77777777" w:rsidR="009526A7" w:rsidRDefault="00F76C15" w:rsidP="0028385D">
            <w:pPr>
              <w:pStyle w:val="TableText"/>
              <w:rPr>
                <w:rFonts w:cs="Arial"/>
              </w:rPr>
            </w:pPr>
            <w:r>
              <w:rPr>
                <w:rFonts w:cs="Arial"/>
              </w:rPr>
              <w:t>R. Flowers</w:t>
            </w:r>
          </w:p>
        </w:tc>
      </w:tr>
      <w:tr w:rsidR="00F76C15" w:rsidRPr="0050387B" w14:paraId="1D79231C" w14:textId="77777777" w:rsidTr="00116944">
        <w:trPr>
          <w:trHeight w:val="156"/>
        </w:trPr>
        <w:tc>
          <w:tcPr>
            <w:tcW w:w="1391" w:type="dxa"/>
          </w:tcPr>
          <w:p w14:paraId="1D792317" w14:textId="77777777" w:rsidR="00F76C15" w:rsidRDefault="00F76C15" w:rsidP="0028385D">
            <w:pPr>
              <w:pStyle w:val="TableText"/>
              <w:rPr>
                <w:rFonts w:cs="Arial"/>
              </w:rPr>
            </w:pPr>
            <w:r>
              <w:rPr>
                <w:rFonts w:cs="Arial"/>
              </w:rPr>
              <w:t>7/30/15</w:t>
            </w:r>
          </w:p>
        </w:tc>
        <w:tc>
          <w:tcPr>
            <w:tcW w:w="1190" w:type="dxa"/>
          </w:tcPr>
          <w:p w14:paraId="1D792318" w14:textId="77777777" w:rsidR="00F76C15" w:rsidRDefault="00F76C15" w:rsidP="00F80A11">
            <w:pPr>
              <w:pStyle w:val="TableText"/>
              <w:rPr>
                <w:rFonts w:cs="Arial"/>
              </w:rPr>
            </w:pPr>
            <w:r>
              <w:rPr>
                <w:rFonts w:cs="Arial"/>
              </w:rPr>
              <w:t>18</w:t>
            </w:r>
          </w:p>
        </w:tc>
        <w:tc>
          <w:tcPr>
            <w:tcW w:w="824" w:type="dxa"/>
          </w:tcPr>
          <w:p w14:paraId="1D792319" w14:textId="77777777" w:rsidR="00F76C15" w:rsidRDefault="00F76C15" w:rsidP="00D31597">
            <w:pPr>
              <w:pStyle w:val="TableText"/>
              <w:rPr>
                <w:rFonts w:cs="Arial"/>
              </w:rPr>
            </w:pPr>
            <w:r>
              <w:rPr>
                <w:rFonts w:cs="Arial"/>
              </w:rPr>
              <w:t>CCR2694</w:t>
            </w:r>
          </w:p>
        </w:tc>
        <w:tc>
          <w:tcPr>
            <w:tcW w:w="4485" w:type="dxa"/>
          </w:tcPr>
          <w:p w14:paraId="1D79231A" w14:textId="77777777" w:rsidR="00F76C15" w:rsidRDefault="00F76C15" w:rsidP="00F76C15">
            <w:pPr>
              <w:pStyle w:val="TableText"/>
              <w:rPr>
                <w:rFonts w:cs="Arial"/>
              </w:rPr>
            </w:pPr>
            <w:r>
              <w:rPr>
                <w:rFonts w:cs="Arial"/>
              </w:rPr>
              <w:t>CP0237 updated to correct logic for continuous school awards</w:t>
            </w:r>
          </w:p>
        </w:tc>
        <w:tc>
          <w:tcPr>
            <w:tcW w:w="2014" w:type="dxa"/>
          </w:tcPr>
          <w:p w14:paraId="1D79231B" w14:textId="77777777" w:rsidR="00F76C15" w:rsidRDefault="00F76C15" w:rsidP="0028385D">
            <w:pPr>
              <w:pStyle w:val="TableText"/>
              <w:rPr>
                <w:rFonts w:cs="Arial"/>
              </w:rPr>
            </w:pPr>
            <w:r>
              <w:rPr>
                <w:rFonts w:cs="Arial"/>
              </w:rPr>
              <w:t>R. Flowers</w:t>
            </w:r>
          </w:p>
        </w:tc>
      </w:tr>
      <w:tr w:rsidR="00216502" w:rsidRPr="0050387B" w14:paraId="1D792322" w14:textId="77777777" w:rsidTr="00116944">
        <w:trPr>
          <w:trHeight w:val="156"/>
        </w:trPr>
        <w:tc>
          <w:tcPr>
            <w:tcW w:w="1391" w:type="dxa"/>
          </w:tcPr>
          <w:p w14:paraId="1D79231D" w14:textId="77777777" w:rsidR="00216502" w:rsidRDefault="00216502" w:rsidP="0028385D">
            <w:pPr>
              <w:pStyle w:val="TableText"/>
              <w:rPr>
                <w:rFonts w:cs="Arial"/>
              </w:rPr>
            </w:pPr>
            <w:r>
              <w:rPr>
                <w:rFonts w:cs="Arial"/>
              </w:rPr>
              <w:t>12/4/15</w:t>
            </w:r>
          </w:p>
        </w:tc>
        <w:tc>
          <w:tcPr>
            <w:tcW w:w="1190" w:type="dxa"/>
          </w:tcPr>
          <w:p w14:paraId="1D79231E" w14:textId="77777777" w:rsidR="00216502" w:rsidRDefault="00216502" w:rsidP="00F80A11">
            <w:pPr>
              <w:pStyle w:val="TableText"/>
              <w:rPr>
                <w:rFonts w:cs="Arial"/>
              </w:rPr>
            </w:pPr>
            <w:r>
              <w:rPr>
                <w:rFonts w:cs="Arial"/>
              </w:rPr>
              <w:t>19</w:t>
            </w:r>
          </w:p>
        </w:tc>
        <w:tc>
          <w:tcPr>
            <w:tcW w:w="824" w:type="dxa"/>
          </w:tcPr>
          <w:p w14:paraId="1D79231F" w14:textId="77777777" w:rsidR="00216502" w:rsidRDefault="00216502" w:rsidP="00D31597">
            <w:pPr>
              <w:pStyle w:val="TableText"/>
              <w:rPr>
                <w:rFonts w:cs="Arial"/>
              </w:rPr>
            </w:pPr>
            <w:r>
              <w:rPr>
                <w:rFonts w:cs="Arial"/>
              </w:rPr>
              <w:t>2765 2412</w:t>
            </w:r>
          </w:p>
        </w:tc>
        <w:tc>
          <w:tcPr>
            <w:tcW w:w="4485" w:type="dxa"/>
          </w:tcPr>
          <w:p w14:paraId="1D792320" w14:textId="77777777" w:rsidR="00216502" w:rsidRDefault="00216502" w:rsidP="00F76C15">
            <w:pPr>
              <w:pStyle w:val="TableText"/>
              <w:rPr>
                <w:rFonts w:cs="Arial"/>
              </w:rPr>
            </w:pPr>
            <w:r>
              <w:rPr>
                <w:rFonts w:cs="Arial"/>
              </w:rPr>
              <w:t>OffRamp Dependency claims when Pension Award is associated to Veteran</w:t>
            </w:r>
          </w:p>
        </w:tc>
        <w:tc>
          <w:tcPr>
            <w:tcW w:w="2014" w:type="dxa"/>
          </w:tcPr>
          <w:p w14:paraId="1D792321" w14:textId="77777777" w:rsidR="00216502" w:rsidRDefault="00216502" w:rsidP="0028385D">
            <w:pPr>
              <w:pStyle w:val="TableText"/>
              <w:rPr>
                <w:rFonts w:cs="Arial"/>
              </w:rPr>
            </w:pPr>
          </w:p>
        </w:tc>
      </w:tr>
      <w:tr w:rsidR="00A56195" w:rsidRPr="0050387B" w14:paraId="1D792328" w14:textId="77777777" w:rsidTr="00116944">
        <w:trPr>
          <w:trHeight w:val="156"/>
        </w:trPr>
        <w:tc>
          <w:tcPr>
            <w:tcW w:w="1391" w:type="dxa"/>
          </w:tcPr>
          <w:p w14:paraId="1D792323" w14:textId="77777777" w:rsidR="00A56195" w:rsidRDefault="00A56195" w:rsidP="0028385D">
            <w:pPr>
              <w:pStyle w:val="TableText"/>
              <w:rPr>
                <w:rFonts w:cs="Arial"/>
              </w:rPr>
            </w:pPr>
            <w:r>
              <w:rPr>
                <w:rFonts w:cs="Arial"/>
              </w:rPr>
              <w:t>10/24/16</w:t>
            </w:r>
          </w:p>
        </w:tc>
        <w:tc>
          <w:tcPr>
            <w:tcW w:w="1190" w:type="dxa"/>
          </w:tcPr>
          <w:p w14:paraId="1D792324" w14:textId="77777777" w:rsidR="00A56195" w:rsidRDefault="00A56195" w:rsidP="00F80A11">
            <w:pPr>
              <w:pStyle w:val="TableText"/>
              <w:rPr>
                <w:rFonts w:cs="Arial"/>
              </w:rPr>
            </w:pPr>
            <w:r>
              <w:rPr>
                <w:rFonts w:cs="Arial"/>
              </w:rPr>
              <w:t>20</w:t>
            </w:r>
          </w:p>
        </w:tc>
        <w:tc>
          <w:tcPr>
            <w:tcW w:w="824" w:type="dxa"/>
          </w:tcPr>
          <w:p w14:paraId="1D792325" w14:textId="77777777" w:rsidR="00A56195" w:rsidRDefault="00A56195" w:rsidP="00D31597">
            <w:pPr>
              <w:pStyle w:val="TableText"/>
              <w:rPr>
                <w:rFonts w:cs="Arial"/>
              </w:rPr>
            </w:pPr>
            <w:r>
              <w:rPr>
                <w:rFonts w:cs="Arial"/>
              </w:rPr>
              <w:t>RTC 373694</w:t>
            </w:r>
          </w:p>
        </w:tc>
        <w:tc>
          <w:tcPr>
            <w:tcW w:w="4485" w:type="dxa"/>
          </w:tcPr>
          <w:p w14:paraId="1D792326" w14:textId="77777777" w:rsidR="00A56195" w:rsidRDefault="00A56195" w:rsidP="00F76C15">
            <w:pPr>
              <w:pStyle w:val="TableText"/>
              <w:rPr>
                <w:rFonts w:cs="Arial"/>
              </w:rPr>
            </w:pPr>
            <w:r>
              <w:rPr>
                <w:rFonts w:cs="Arial"/>
              </w:rPr>
              <w:t>Added a new rule CP0163 for spouse removal</w:t>
            </w:r>
          </w:p>
        </w:tc>
        <w:tc>
          <w:tcPr>
            <w:tcW w:w="2014" w:type="dxa"/>
          </w:tcPr>
          <w:p w14:paraId="1D792327" w14:textId="77777777" w:rsidR="00A56195" w:rsidRDefault="009A715D" w:rsidP="0028385D">
            <w:pPr>
              <w:pStyle w:val="TableText"/>
              <w:rPr>
                <w:rFonts w:cs="Arial"/>
              </w:rPr>
            </w:pPr>
            <w:r>
              <w:rPr>
                <w:rFonts w:cs="Arial"/>
              </w:rPr>
              <w:t xml:space="preserve">Sebastian </w:t>
            </w:r>
            <w:r w:rsidR="00A56195">
              <w:rPr>
                <w:rFonts w:cs="Arial"/>
              </w:rPr>
              <w:t>Thomas</w:t>
            </w:r>
          </w:p>
        </w:tc>
      </w:tr>
      <w:tr w:rsidR="00F911DA" w:rsidRPr="0050387B" w14:paraId="1D79232E" w14:textId="77777777" w:rsidTr="00116944">
        <w:trPr>
          <w:trHeight w:val="156"/>
        </w:trPr>
        <w:tc>
          <w:tcPr>
            <w:tcW w:w="1391" w:type="dxa"/>
          </w:tcPr>
          <w:p w14:paraId="1D792329" w14:textId="77777777" w:rsidR="00F911DA" w:rsidRDefault="00F911DA" w:rsidP="0028385D">
            <w:pPr>
              <w:pStyle w:val="TableText"/>
              <w:rPr>
                <w:rFonts w:cs="Arial"/>
              </w:rPr>
            </w:pPr>
            <w:r>
              <w:rPr>
                <w:rFonts w:cs="Arial"/>
              </w:rPr>
              <w:t>01/20/17</w:t>
            </w:r>
          </w:p>
        </w:tc>
        <w:tc>
          <w:tcPr>
            <w:tcW w:w="1190" w:type="dxa"/>
          </w:tcPr>
          <w:p w14:paraId="1D79232A" w14:textId="77777777" w:rsidR="00F911DA" w:rsidRDefault="00F911DA" w:rsidP="00F80A11">
            <w:pPr>
              <w:pStyle w:val="TableText"/>
              <w:rPr>
                <w:rFonts w:cs="Arial"/>
              </w:rPr>
            </w:pPr>
            <w:r>
              <w:rPr>
                <w:rFonts w:cs="Arial"/>
              </w:rPr>
              <w:t>21</w:t>
            </w:r>
          </w:p>
        </w:tc>
        <w:tc>
          <w:tcPr>
            <w:tcW w:w="824" w:type="dxa"/>
          </w:tcPr>
          <w:p w14:paraId="1D79232B" w14:textId="77777777" w:rsidR="00F911DA" w:rsidRDefault="00F911DA" w:rsidP="00D31597">
            <w:pPr>
              <w:pStyle w:val="TableText"/>
              <w:rPr>
                <w:rFonts w:cs="Arial"/>
              </w:rPr>
            </w:pPr>
            <w:r>
              <w:rPr>
                <w:rFonts w:cs="Arial"/>
              </w:rPr>
              <w:t>RTC 434297</w:t>
            </w:r>
          </w:p>
        </w:tc>
        <w:tc>
          <w:tcPr>
            <w:tcW w:w="4485" w:type="dxa"/>
          </w:tcPr>
          <w:p w14:paraId="1D79232C" w14:textId="77777777" w:rsidR="00F911DA" w:rsidRDefault="00F911DA" w:rsidP="00F76C15">
            <w:pPr>
              <w:pStyle w:val="TableText"/>
              <w:rPr>
                <w:rFonts w:cs="Arial"/>
              </w:rPr>
            </w:pPr>
            <w:r>
              <w:rPr>
                <w:rFonts w:cs="Arial"/>
              </w:rPr>
              <w:t>Modified spouse removal rules</w:t>
            </w:r>
          </w:p>
        </w:tc>
        <w:tc>
          <w:tcPr>
            <w:tcW w:w="2014" w:type="dxa"/>
          </w:tcPr>
          <w:p w14:paraId="1D79232D" w14:textId="77777777" w:rsidR="00F911DA" w:rsidRDefault="00AA6EC1" w:rsidP="0028385D">
            <w:pPr>
              <w:pStyle w:val="TableText"/>
              <w:rPr>
                <w:rFonts w:cs="Arial"/>
              </w:rPr>
            </w:pPr>
            <w:r>
              <w:rPr>
                <w:rFonts w:cs="Arial"/>
              </w:rPr>
              <w:t>Sebastian Thoma</w:t>
            </w:r>
            <w:r w:rsidR="0069685C">
              <w:rPr>
                <w:rFonts w:cs="Arial"/>
              </w:rPr>
              <w:t>s</w:t>
            </w:r>
          </w:p>
        </w:tc>
      </w:tr>
    </w:tbl>
    <w:p w14:paraId="1D79232F" w14:textId="77777777" w:rsidR="006E5B5F" w:rsidRDefault="006E5B5F" w:rsidP="006E5B5F">
      <w:pPr>
        <w:tabs>
          <w:tab w:val="left" w:pos="2174"/>
          <w:tab w:val="left" w:pos="9594"/>
          <w:tab w:val="left" w:pos="12429"/>
        </w:tabs>
        <w:spacing w:line="240" w:lineRule="exact"/>
        <w:ind w:left="-2"/>
        <w:rPr>
          <w:b/>
          <w:sz w:val="22"/>
          <w:szCs w:val="22"/>
        </w:rPr>
      </w:pPr>
    </w:p>
    <w:p w14:paraId="1D792330" w14:textId="77777777" w:rsidR="00CD7807" w:rsidRDefault="0092332E" w:rsidP="0028385D">
      <w:pPr>
        <w:tabs>
          <w:tab w:val="left" w:pos="2174"/>
          <w:tab w:val="left" w:pos="9594"/>
          <w:tab w:val="left" w:pos="12429"/>
        </w:tabs>
        <w:spacing w:line="240" w:lineRule="exact"/>
        <w:ind w:left="-2"/>
        <w:rPr>
          <w:b/>
          <w:sz w:val="22"/>
          <w:szCs w:val="22"/>
        </w:rPr>
      </w:pPr>
      <w:r>
        <w:rPr>
          <w:b/>
          <w:sz w:val="22"/>
          <w:szCs w:val="22"/>
        </w:rPr>
        <w:br w:type="page"/>
      </w:r>
    </w:p>
    <w:p w14:paraId="1D792331" w14:textId="77777777" w:rsidR="00CD7807" w:rsidRDefault="00CD7807" w:rsidP="0028385D">
      <w:pPr>
        <w:tabs>
          <w:tab w:val="left" w:pos="2174"/>
          <w:tab w:val="left" w:pos="9594"/>
          <w:tab w:val="left" w:pos="12429"/>
        </w:tabs>
        <w:spacing w:line="240" w:lineRule="exact"/>
        <w:ind w:left="-2"/>
        <w:rPr>
          <w:b/>
          <w:sz w:val="22"/>
          <w:szCs w:val="22"/>
        </w:rPr>
      </w:pPr>
    </w:p>
    <w:p w14:paraId="1D792332" w14:textId="77777777" w:rsidR="00515301" w:rsidRDefault="00515301" w:rsidP="00CD7807">
      <w:pPr>
        <w:pStyle w:val="Heading1"/>
      </w:pPr>
      <w:bookmarkStart w:id="2" w:name="_Toc426038856"/>
      <w:r>
        <w:t>1.0  References</w:t>
      </w:r>
    </w:p>
    <w:p w14:paraId="1D792333" w14:textId="77777777" w:rsidR="00515301" w:rsidRDefault="00515301" w:rsidP="00515301">
      <w:pPr>
        <w:rPr>
          <w:sz w:val="22"/>
          <w:szCs w:val="22"/>
        </w:rPr>
      </w:pPr>
      <w:r w:rsidRPr="00515301">
        <w:rPr>
          <w:sz w:val="22"/>
          <w:szCs w:val="22"/>
        </w:rPr>
        <w:t>RBPS Claim Labels Appendix G.docx</w:t>
      </w:r>
    </w:p>
    <w:p w14:paraId="1D792334" w14:textId="77777777" w:rsidR="00181AA3" w:rsidRDefault="00181AA3" w:rsidP="00515301">
      <w:pPr>
        <w:rPr>
          <w:sz w:val="22"/>
          <w:szCs w:val="22"/>
        </w:rPr>
      </w:pPr>
      <w:r>
        <w:rPr>
          <w:sz w:val="22"/>
          <w:szCs w:val="22"/>
        </w:rPr>
        <w:t>RBPS In-Process Claim Rules Appendix H.docx</w:t>
      </w:r>
    </w:p>
    <w:p w14:paraId="1D792335" w14:textId="77777777" w:rsidR="00181AA3" w:rsidRDefault="00181AA3" w:rsidP="00515301">
      <w:pPr>
        <w:rPr>
          <w:sz w:val="22"/>
          <w:szCs w:val="22"/>
        </w:rPr>
      </w:pPr>
      <w:r>
        <w:rPr>
          <w:sz w:val="22"/>
          <w:szCs w:val="22"/>
        </w:rPr>
        <w:t>RBPS BGSClaimswithPreviousSchoolTermReport.doc</w:t>
      </w:r>
    </w:p>
    <w:p w14:paraId="1D792336" w14:textId="77777777" w:rsidR="00181AA3" w:rsidRDefault="00181AA3" w:rsidP="00515301">
      <w:pPr>
        <w:rPr>
          <w:sz w:val="22"/>
          <w:szCs w:val="22"/>
        </w:rPr>
      </w:pPr>
      <w:r>
        <w:rPr>
          <w:sz w:val="22"/>
          <w:szCs w:val="22"/>
        </w:rPr>
        <w:t>RBPS BGSIncorrectRetredPayWithholdingReport.doc</w:t>
      </w:r>
    </w:p>
    <w:p w14:paraId="1D792337" w14:textId="77777777" w:rsidR="00181AA3" w:rsidRPr="00515301" w:rsidRDefault="00181AA3" w:rsidP="00515301">
      <w:pPr>
        <w:rPr>
          <w:sz w:val="22"/>
          <w:szCs w:val="22"/>
        </w:rPr>
      </w:pPr>
      <w:r>
        <w:rPr>
          <w:sz w:val="22"/>
          <w:szCs w:val="22"/>
        </w:rPr>
        <w:t>WSS RBPS Military Retired Pay.doc</w:t>
      </w:r>
    </w:p>
    <w:p w14:paraId="1D792338" w14:textId="77777777" w:rsidR="00515301" w:rsidRPr="00515301" w:rsidRDefault="00515301" w:rsidP="00515301">
      <w:pPr>
        <w:spacing w:before="0" w:after="0"/>
        <w:rPr>
          <w:sz w:val="22"/>
          <w:szCs w:val="22"/>
        </w:rPr>
      </w:pPr>
      <w:r w:rsidRPr="00515301">
        <w:rPr>
          <w:sz w:val="22"/>
          <w:szCs w:val="22"/>
        </w:rPr>
        <w:t>Dimensions Location:</w:t>
      </w:r>
    </w:p>
    <w:p w14:paraId="1D792339" w14:textId="77777777" w:rsidR="00515301" w:rsidRPr="00515301" w:rsidRDefault="00515301" w:rsidP="00515301">
      <w:pPr>
        <w:spacing w:before="0" w:after="0"/>
        <w:rPr>
          <w:sz w:val="22"/>
          <w:szCs w:val="22"/>
        </w:rPr>
      </w:pPr>
      <w:r w:rsidRPr="00515301">
        <w:rPr>
          <w:sz w:val="22"/>
          <w:szCs w:val="22"/>
        </w:rPr>
        <w:t>VETSNET\VNDOCUMENTS:</w:t>
      </w:r>
    </w:p>
    <w:p w14:paraId="1D79233A" w14:textId="77777777" w:rsidR="00515301" w:rsidRDefault="00515301" w:rsidP="00515301">
      <w:pPr>
        <w:spacing w:before="0" w:after="0"/>
        <w:rPr>
          <w:sz w:val="22"/>
          <w:szCs w:val="22"/>
        </w:rPr>
      </w:pPr>
      <w:r w:rsidRPr="00515301">
        <w:rPr>
          <w:sz w:val="22"/>
          <w:szCs w:val="22"/>
        </w:rPr>
        <w:t>Documentat</w:t>
      </w:r>
      <w:r w:rsidR="00181AA3">
        <w:rPr>
          <w:sz w:val="22"/>
          <w:szCs w:val="22"/>
        </w:rPr>
        <w:t>ion\Web Services\Func Spec\RBPS</w:t>
      </w:r>
    </w:p>
    <w:p w14:paraId="1D79233B" w14:textId="77777777" w:rsidR="00515301" w:rsidRDefault="00515301" w:rsidP="00515301">
      <w:pPr>
        <w:spacing w:before="0" w:after="0"/>
        <w:rPr>
          <w:sz w:val="22"/>
          <w:szCs w:val="22"/>
        </w:rPr>
      </w:pPr>
    </w:p>
    <w:p w14:paraId="1D79233C" w14:textId="77777777" w:rsidR="00515301" w:rsidRDefault="00515301" w:rsidP="00515301">
      <w:pPr>
        <w:spacing w:before="0" w:after="0"/>
        <w:rPr>
          <w:sz w:val="22"/>
          <w:szCs w:val="22"/>
        </w:rPr>
      </w:pPr>
    </w:p>
    <w:p w14:paraId="1D79233D" w14:textId="77777777" w:rsidR="00181AA3" w:rsidRDefault="00181AA3">
      <w:pPr>
        <w:spacing w:before="0" w:after="0"/>
        <w:rPr>
          <w:sz w:val="22"/>
          <w:szCs w:val="22"/>
        </w:rPr>
      </w:pPr>
      <w:r>
        <w:rPr>
          <w:sz w:val="22"/>
          <w:szCs w:val="22"/>
        </w:rPr>
        <w:br w:type="page"/>
      </w:r>
    </w:p>
    <w:p w14:paraId="1D79233E" w14:textId="77777777" w:rsidR="00515301" w:rsidRPr="00515301" w:rsidRDefault="00515301" w:rsidP="00515301">
      <w:pPr>
        <w:spacing w:before="0" w:after="0"/>
        <w:rPr>
          <w:sz w:val="22"/>
          <w:szCs w:val="22"/>
        </w:rPr>
      </w:pPr>
    </w:p>
    <w:p w14:paraId="1D79233F" w14:textId="77777777" w:rsidR="00CD7807" w:rsidRDefault="00515301" w:rsidP="00CD7807">
      <w:pPr>
        <w:pStyle w:val="Heading1"/>
      </w:pPr>
      <w:r>
        <w:t>2</w:t>
      </w:r>
      <w:r w:rsidR="00CD7807">
        <w:t>.0  Table of Business Rules</w:t>
      </w:r>
      <w:bookmarkEnd w:id="2"/>
      <w:r w:rsidR="00CD7807">
        <w:tab/>
      </w:r>
      <w:r w:rsidR="00CD7807">
        <w:tab/>
      </w:r>
      <w:r w:rsidR="00CD7807">
        <w:tab/>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6"/>
        <w:gridCol w:w="5116"/>
        <w:gridCol w:w="2080"/>
        <w:gridCol w:w="1502"/>
      </w:tblGrid>
      <w:tr w:rsidR="00CF6270" w14:paraId="1D792344" w14:textId="77777777" w:rsidTr="0008427D">
        <w:trPr>
          <w:cantSplit/>
          <w:tblHeader/>
        </w:trPr>
        <w:tc>
          <w:tcPr>
            <w:tcW w:w="0" w:type="auto"/>
            <w:tcBorders>
              <w:top w:val="single" w:sz="4" w:space="0" w:color="auto"/>
              <w:left w:val="single" w:sz="4" w:space="0" w:color="auto"/>
              <w:bottom w:val="single" w:sz="4" w:space="0" w:color="auto"/>
              <w:right w:val="single" w:sz="4" w:space="0" w:color="auto"/>
            </w:tcBorders>
            <w:hideMark/>
          </w:tcPr>
          <w:p w14:paraId="1D792340" w14:textId="77777777" w:rsidR="00CF6270" w:rsidRDefault="00CF6270">
            <w:pPr>
              <w:spacing w:line="240" w:lineRule="exact"/>
              <w:rPr>
                <w:b/>
                <w:sz w:val="22"/>
                <w:szCs w:val="22"/>
              </w:rPr>
            </w:pPr>
            <w:r>
              <w:rPr>
                <w:b/>
                <w:sz w:val="22"/>
                <w:szCs w:val="22"/>
              </w:rPr>
              <w:t>Business Rule ID</w:t>
            </w:r>
          </w:p>
        </w:tc>
        <w:tc>
          <w:tcPr>
            <w:tcW w:w="5116" w:type="dxa"/>
            <w:tcBorders>
              <w:top w:val="single" w:sz="4" w:space="0" w:color="auto"/>
              <w:left w:val="single" w:sz="4" w:space="0" w:color="auto"/>
              <w:bottom w:val="single" w:sz="4" w:space="0" w:color="auto"/>
              <w:right w:val="single" w:sz="4" w:space="0" w:color="auto"/>
            </w:tcBorders>
            <w:hideMark/>
          </w:tcPr>
          <w:p w14:paraId="1D792341" w14:textId="77777777" w:rsidR="00CF6270" w:rsidRDefault="00CF6270">
            <w:pPr>
              <w:spacing w:line="240" w:lineRule="exact"/>
              <w:rPr>
                <w:b/>
                <w:sz w:val="22"/>
                <w:szCs w:val="22"/>
              </w:rPr>
            </w:pPr>
            <w:r>
              <w:rPr>
                <w:b/>
                <w:sz w:val="22"/>
                <w:szCs w:val="22"/>
              </w:rPr>
              <w:t>Description</w:t>
            </w:r>
          </w:p>
        </w:tc>
        <w:tc>
          <w:tcPr>
            <w:tcW w:w="2080" w:type="dxa"/>
            <w:tcBorders>
              <w:top w:val="single" w:sz="4" w:space="0" w:color="auto"/>
              <w:left w:val="single" w:sz="4" w:space="0" w:color="auto"/>
              <w:bottom w:val="single" w:sz="4" w:space="0" w:color="auto"/>
              <w:right w:val="single" w:sz="4" w:space="0" w:color="auto"/>
            </w:tcBorders>
            <w:hideMark/>
          </w:tcPr>
          <w:p w14:paraId="1D792342" w14:textId="77777777" w:rsidR="00CF6270" w:rsidRDefault="00CF6270">
            <w:pPr>
              <w:spacing w:line="240" w:lineRule="exact"/>
              <w:rPr>
                <w:b/>
                <w:sz w:val="22"/>
                <w:szCs w:val="22"/>
              </w:rPr>
            </w:pPr>
            <w:r>
              <w:rPr>
                <w:b/>
                <w:sz w:val="22"/>
                <w:szCs w:val="22"/>
              </w:rPr>
              <w:t>Referring Use Case</w:t>
            </w:r>
            <w:r w:rsidR="00252F30">
              <w:rPr>
                <w:b/>
                <w:sz w:val="22"/>
                <w:szCs w:val="22"/>
              </w:rPr>
              <w:t xml:space="preserve"> or WSCR Rqmt #</w:t>
            </w:r>
          </w:p>
        </w:tc>
        <w:tc>
          <w:tcPr>
            <w:tcW w:w="0" w:type="auto"/>
            <w:tcBorders>
              <w:top w:val="single" w:sz="4" w:space="0" w:color="auto"/>
              <w:left w:val="single" w:sz="4" w:space="0" w:color="auto"/>
              <w:bottom w:val="single" w:sz="4" w:space="0" w:color="auto"/>
              <w:right w:val="single" w:sz="4" w:space="0" w:color="auto"/>
            </w:tcBorders>
            <w:hideMark/>
          </w:tcPr>
          <w:p w14:paraId="1D792343" w14:textId="77777777" w:rsidR="00CF6270" w:rsidRDefault="00CF6270">
            <w:pPr>
              <w:spacing w:line="240" w:lineRule="exact"/>
              <w:rPr>
                <w:b/>
                <w:sz w:val="22"/>
                <w:szCs w:val="22"/>
              </w:rPr>
            </w:pPr>
            <w:r>
              <w:rPr>
                <w:b/>
                <w:sz w:val="22"/>
                <w:szCs w:val="22"/>
              </w:rPr>
              <w:t>Laws and Regulations</w:t>
            </w:r>
          </w:p>
        </w:tc>
      </w:tr>
      <w:tr w:rsidR="00CF6270" w14:paraId="1D79234A"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345" w14:textId="77777777" w:rsidR="00CF6270" w:rsidRDefault="00B2751B">
            <w:pPr>
              <w:pStyle w:val="ListParagraph"/>
              <w:spacing w:line="240" w:lineRule="exact"/>
              <w:ind w:left="0"/>
              <w:rPr>
                <w:rFonts w:ascii="Arial" w:hAnsi="Arial" w:cs="Arial"/>
                <w:sz w:val="22"/>
                <w:szCs w:val="22"/>
              </w:rPr>
            </w:pPr>
            <w:r>
              <w:rPr>
                <w:rFonts w:ascii="Arial" w:hAnsi="Arial" w:cs="Arial"/>
                <w:sz w:val="22"/>
                <w:szCs w:val="22"/>
              </w:rPr>
              <w:t xml:space="preserve">CP0001.1 </w:t>
            </w:r>
            <w:r w:rsidR="00CF6270">
              <w:rPr>
                <w:rFonts w:ascii="Arial" w:hAnsi="Arial" w:cs="Arial"/>
                <w:sz w:val="22"/>
                <w:szCs w:val="22"/>
              </w:rPr>
              <w:t>Eligible End Product Check</w:t>
            </w:r>
          </w:p>
        </w:tc>
        <w:tc>
          <w:tcPr>
            <w:tcW w:w="5116" w:type="dxa"/>
            <w:tcBorders>
              <w:top w:val="single" w:sz="4" w:space="0" w:color="auto"/>
              <w:left w:val="single" w:sz="4" w:space="0" w:color="auto"/>
              <w:bottom w:val="single" w:sz="4" w:space="0" w:color="auto"/>
              <w:right w:val="single" w:sz="4" w:space="0" w:color="auto"/>
            </w:tcBorders>
          </w:tcPr>
          <w:p w14:paraId="1D792346" w14:textId="77777777" w:rsidR="00CF6270" w:rsidRDefault="00CF6270">
            <w:pPr>
              <w:rPr>
                <w:sz w:val="22"/>
                <w:szCs w:val="22"/>
              </w:rPr>
            </w:pPr>
            <w:r>
              <w:rPr>
                <w:sz w:val="22"/>
                <w:szCs w:val="22"/>
              </w:rPr>
              <w:t xml:space="preserve">Claims will be retrieved based on the end product type; all claims </w:t>
            </w:r>
            <w:r w:rsidR="006000D9">
              <w:rPr>
                <w:sz w:val="22"/>
                <w:szCs w:val="22"/>
              </w:rPr>
              <w:t xml:space="preserve">defined in </w:t>
            </w:r>
            <w:r>
              <w:rPr>
                <w:sz w:val="22"/>
                <w:szCs w:val="22"/>
              </w:rPr>
              <w:t>Appendix G: Claim Labels will be eligible for automated processing</w:t>
            </w:r>
            <w:r w:rsidR="00515301">
              <w:rPr>
                <w:sz w:val="22"/>
                <w:szCs w:val="22"/>
              </w:rPr>
              <w:t xml:space="preserve"> except those designated as “not in use”</w:t>
            </w:r>
            <w:r>
              <w:rPr>
                <w:sz w:val="22"/>
                <w:szCs w:val="22"/>
              </w:rPr>
              <w:t xml:space="preserve">. </w:t>
            </w:r>
          </w:p>
          <w:p w14:paraId="1D792347" w14:textId="77777777" w:rsidR="00CF6270" w:rsidRDefault="00CF6270">
            <w:pPr>
              <w:rPr>
                <w:sz w:val="22"/>
                <w:szCs w:val="22"/>
              </w:rPr>
            </w:pPr>
          </w:p>
        </w:tc>
        <w:tc>
          <w:tcPr>
            <w:tcW w:w="2080" w:type="dxa"/>
            <w:tcBorders>
              <w:top w:val="single" w:sz="4" w:space="0" w:color="auto"/>
              <w:left w:val="single" w:sz="4" w:space="0" w:color="auto"/>
              <w:bottom w:val="single" w:sz="4" w:space="0" w:color="auto"/>
              <w:right w:val="single" w:sz="4" w:space="0" w:color="auto"/>
            </w:tcBorders>
            <w:hideMark/>
          </w:tcPr>
          <w:p w14:paraId="1D792348" w14:textId="77777777" w:rsidR="00CF6270" w:rsidRDefault="00CF6270">
            <w:pPr>
              <w:pStyle w:val="ListParagraph"/>
              <w:spacing w:line="240" w:lineRule="exact"/>
              <w:ind w:left="0"/>
              <w:rPr>
                <w:rFonts w:ascii="Arial" w:hAnsi="Arial" w:cs="Arial"/>
                <w:color w:val="auto"/>
                <w:sz w:val="22"/>
                <w:szCs w:val="22"/>
                <w:highlight w:val="yellow"/>
              </w:rPr>
            </w:pPr>
            <w:r>
              <w:rPr>
                <w:rFonts w:ascii="Arial" w:hAnsi="Arial" w:cs="Arial"/>
                <w:color w:val="auto"/>
                <w:sz w:val="22"/>
                <w:szCs w:val="22"/>
              </w:rPr>
              <w:t>UC-01:  Retrieve/Validate Claims</w:t>
            </w:r>
          </w:p>
        </w:tc>
        <w:tc>
          <w:tcPr>
            <w:tcW w:w="0" w:type="auto"/>
            <w:tcBorders>
              <w:top w:val="single" w:sz="4" w:space="0" w:color="auto"/>
              <w:left w:val="single" w:sz="4" w:space="0" w:color="auto"/>
              <w:bottom w:val="single" w:sz="4" w:space="0" w:color="auto"/>
              <w:right w:val="single" w:sz="4" w:space="0" w:color="auto"/>
            </w:tcBorders>
            <w:hideMark/>
          </w:tcPr>
          <w:p w14:paraId="1D792349" w14:textId="77777777" w:rsidR="00CF6270" w:rsidRDefault="00CF6270">
            <w:pPr>
              <w:pStyle w:val="ListParagraph"/>
              <w:spacing w:line="240" w:lineRule="exact"/>
              <w:ind w:left="0"/>
              <w:rPr>
                <w:rFonts w:ascii="Arial" w:hAnsi="Arial" w:cs="Arial"/>
                <w:color w:val="auto"/>
                <w:sz w:val="22"/>
                <w:szCs w:val="22"/>
                <w:highlight w:val="yellow"/>
              </w:rPr>
            </w:pPr>
            <w:r>
              <w:rPr>
                <w:rFonts w:ascii="Arial" w:hAnsi="Arial" w:cs="Arial"/>
                <w:color w:val="auto"/>
                <w:sz w:val="22"/>
                <w:szCs w:val="22"/>
              </w:rPr>
              <w:t>N/A</w:t>
            </w:r>
          </w:p>
        </w:tc>
      </w:tr>
      <w:tr w:rsidR="00CF6270" w14:paraId="1D792350"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34B" w14:textId="77777777" w:rsidR="00CF6270" w:rsidRDefault="00A8494B">
            <w:pPr>
              <w:pStyle w:val="ListParagraph"/>
              <w:spacing w:line="240" w:lineRule="exact"/>
              <w:ind w:left="0"/>
              <w:rPr>
                <w:rFonts w:ascii="Arial" w:hAnsi="Arial" w:cs="Arial"/>
                <w:sz w:val="22"/>
                <w:szCs w:val="22"/>
              </w:rPr>
            </w:pPr>
            <w:r>
              <w:rPr>
                <w:rFonts w:ascii="Arial" w:hAnsi="Arial" w:cs="Arial"/>
                <w:sz w:val="22"/>
                <w:szCs w:val="22"/>
              </w:rPr>
              <w:t xml:space="preserve">CP0001.2 </w:t>
            </w:r>
            <w:r w:rsidR="00CF6270">
              <w:rPr>
                <w:rFonts w:ascii="Arial" w:hAnsi="Arial" w:cs="Arial"/>
                <w:sz w:val="22"/>
                <w:szCs w:val="22"/>
              </w:rPr>
              <w:t>Eligible End Product Check</w:t>
            </w:r>
          </w:p>
        </w:tc>
        <w:tc>
          <w:tcPr>
            <w:tcW w:w="5116" w:type="dxa"/>
            <w:tcBorders>
              <w:top w:val="single" w:sz="4" w:space="0" w:color="auto"/>
              <w:left w:val="single" w:sz="4" w:space="0" w:color="auto"/>
              <w:bottom w:val="single" w:sz="4" w:space="0" w:color="auto"/>
              <w:right w:val="single" w:sz="4" w:space="0" w:color="auto"/>
            </w:tcBorders>
          </w:tcPr>
          <w:p w14:paraId="1D79234C" w14:textId="77777777" w:rsidR="00CF6270" w:rsidRDefault="00CF6270">
            <w:pPr>
              <w:rPr>
                <w:sz w:val="22"/>
                <w:szCs w:val="22"/>
              </w:rPr>
            </w:pPr>
            <w:r>
              <w:rPr>
                <w:sz w:val="22"/>
                <w:szCs w:val="22"/>
              </w:rPr>
              <w:t>The end product must be pending, not canceled or cleared.</w:t>
            </w:r>
          </w:p>
          <w:p w14:paraId="1D79234D" w14:textId="77777777" w:rsidR="00CF6270" w:rsidRDefault="00CF6270" w:rsidP="00CC3F08">
            <w:pPr>
              <w:spacing w:line="240" w:lineRule="exact"/>
              <w:ind w:left="720"/>
              <w:rPr>
                <w:sz w:val="22"/>
                <w:szCs w:val="22"/>
              </w:rPr>
            </w:pPr>
            <w:r>
              <w:rPr>
                <w:color w:val="1F497D"/>
                <w:sz w:val="22"/>
                <w:szCs w:val="22"/>
              </w:rPr>
              <w:t>“</w:t>
            </w:r>
            <w:r>
              <w:rPr>
                <w:color w:val="auto"/>
                <w:sz w:val="22"/>
                <w:szCs w:val="22"/>
              </w:rPr>
              <w:t>Auto Dependency Processing Reject Reason –End Product Not Pending.  Please review.”</w:t>
            </w:r>
          </w:p>
        </w:tc>
        <w:tc>
          <w:tcPr>
            <w:tcW w:w="2080" w:type="dxa"/>
            <w:tcBorders>
              <w:top w:val="single" w:sz="4" w:space="0" w:color="auto"/>
              <w:left w:val="single" w:sz="4" w:space="0" w:color="auto"/>
              <w:bottom w:val="single" w:sz="4" w:space="0" w:color="auto"/>
              <w:right w:val="single" w:sz="4" w:space="0" w:color="auto"/>
            </w:tcBorders>
            <w:hideMark/>
          </w:tcPr>
          <w:p w14:paraId="1D79234E" w14:textId="77777777" w:rsidR="00CF6270" w:rsidRDefault="00CF6270">
            <w:pPr>
              <w:pStyle w:val="ListParagraph"/>
              <w:spacing w:line="240" w:lineRule="exact"/>
              <w:ind w:left="0"/>
              <w:rPr>
                <w:rFonts w:ascii="Arial" w:hAnsi="Arial" w:cs="Arial"/>
                <w:color w:val="auto"/>
                <w:sz w:val="22"/>
                <w:szCs w:val="22"/>
              </w:rPr>
            </w:pPr>
            <w:r>
              <w:rPr>
                <w:rFonts w:ascii="Arial" w:hAnsi="Arial" w:cs="Arial"/>
                <w:color w:val="auto"/>
                <w:sz w:val="22"/>
                <w:szCs w:val="22"/>
              </w:rPr>
              <w:t>UC-01:  Retrieve/Validate Claims</w:t>
            </w:r>
          </w:p>
        </w:tc>
        <w:tc>
          <w:tcPr>
            <w:tcW w:w="0" w:type="auto"/>
            <w:tcBorders>
              <w:top w:val="single" w:sz="4" w:space="0" w:color="auto"/>
              <w:left w:val="single" w:sz="4" w:space="0" w:color="auto"/>
              <w:bottom w:val="single" w:sz="4" w:space="0" w:color="auto"/>
              <w:right w:val="single" w:sz="4" w:space="0" w:color="auto"/>
            </w:tcBorders>
          </w:tcPr>
          <w:p w14:paraId="1D79234F" w14:textId="77777777" w:rsidR="00CF6270" w:rsidRDefault="00CF6270">
            <w:pPr>
              <w:pStyle w:val="ListParagraph"/>
              <w:spacing w:line="240" w:lineRule="exact"/>
              <w:ind w:left="0"/>
              <w:rPr>
                <w:rFonts w:ascii="Arial" w:hAnsi="Arial" w:cs="Arial"/>
                <w:color w:val="auto"/>
                <w:sz w:val="22"/>
                <w:szCs w:val="22"/>
              </w:rPr>
            </w:pPr>
          </w:p>
        </w:tc>
      </w:tr>
      <w:tr w:rsidR="00EE1C60" w14:paraId="1D792358"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351" w14:textId="77777777" w:rsidR="00EE1C60" w:rsidRDefault="00EE1C60">
            <w:pPr>
              <w:pStyle w:val="ListParagraph"/>
              <w:spacing w:line="240" w:lineRule="exact"/>
              <w:ind w:left="0"/>
              <w:rPr>
                <w:rFonts w:ascii="Arial" w:hAnsi="Arial" w:cs="Arial"/>
                <w:sz w:val="22"/>
                <w:szCs w:val="22"/>
              </w:rPr>
            </w:pPr>
            <w:r>
              <w:rPr>
                <w:rFonts w:ascii="Arial" w:hAnsi="Arial" w:cs="Arial"/>
                <w:sz w:val="22"/>
                <w:szCs w:val="22"/>
              </w:rPr>
              <w:t>CP0001.3 Benefit Claim ID</w:t>
            </w:r>
          </w:p>
        </w:tc>
        <w:tc>
          <w:tcPr>
            <w:tcW w:w="5116" w:type="dxa"/>
            <w:tcBorders>
              <w:top w:val="single" w:sz="4" w:space="0" w:color="auto"/>
              <w:left w:val="single" w:sz="4" w:space="0" w:color="auto"/>
              <w:bottom w:val="single" w:sz="4" w:space="0" w:color="auto"/>
              <w:right w:val="single" w:sz="4" w:space="0" w:color="auto"/>
            </w:tcBorders>
          </w:tcPr>
          <w:p w14:paraId="1D792352" w14:textId="77777777" w:rsidR="00EE1C60" w:rsidRDefault="00EE1C60">
            <w:pPr>
              <w:spacing w:line="240" w:lineRule="exact"/>
              <w:rPr>
                <w:sz w:val="22"/>
                <w:szCs w:val="22"/>
              </w:rPr>
            </w:pPr>
            <w:r>
              <w:rPr>
                <w:sz w:val="22"/>
                <w:szCs w:val="22"/>
              </w:rPr>
              <w:t>A benefit claim ID must be associated with the claim that is sent to RBPS for processing</w:t>
            </w:r>
            <w:r w:rsidR="00836E44">
              <w:rPr>
                <w:sz w:val="22"/>
                <w:szCs w:val="22"/>
              </w:rPr>
              <w:t xml:space="preserve"> and it must be a valid claim</w:t>
            </w:r>
            <w:r>
              <w:rPr>
                <w:sz w:val="22"/>
                <w:szCs w:val="22"/>
              </w:rPr>
              <w:t xml:space="preserve">.  </w:t>
            </w:r>
          </w:p>
          <w:p w14:paraId="1D792353" w14:textId="77777777" w:rsidR="006000D9" w:rsidRDefault="00EE1C60" w:rsidP="00506A82">
            <w:pPr>
              <w:tabs>
                <w:tab w:val="left" w:pos="423"/>
              </w:tabs>
              <w:spacing w:line="240" w:lineRule="exact"/>
              <w:ind w:left="423"/>
              <w:rPr>
                <w:sz w:val="22"/>
                <w:szCs w:val="22"/>
              </w:rPr>
            </w:pPr>
            <w:r>
              <w:rPr>
                <w:sz w:val="22"/>
                <w:szCs w:val="22"/>
              </w:rPr>
              <w:t xml:space="preserve">Set to manual processing when the benefit claim ID is not provided or is </w:t>
            </w:r>
            <w:r w:rsidR="00063391">
              <w:rPr>
                <w:sz w:val="22"/>
                <w:szCs w:val="22"/>
              </w:rPr>
              <w:t xml:space="preserve">not a </w:t>
            </w:r>
            <w:r w:rsidR="00836E44">
              <w:rPr>
                <w:sz w:val="22"/>
                <w:szCs w:val="22"/>
              </w:rPr>
              <w:t>valid RBPS claim.  (See</w:t>
            </w:r>
            <w:r w:rsidR="006000D9">
              <w:rPr>
                <w:sz w:val="22"/>
                <w:szCs w:val="22"/>
              </w:rPr>
              <w:t xml:space="preserve"> Appendix G: Claim Labels</w:t>
            </w:r>
            <w:r w:rsidR="00836E44">
              <w:rPr>
                <w:sz w:val="22"/>
                <w:szCs w:val="22"/>
              </w:rPr>
              <w:t>)</w:t>
            </w:r>
            <w:r w:rsidR="006000D9">
              <w:rPr>
                <w:sz w:val="22"/>
                <w:szCs w:val="22"/>
              </w:rPr>
              <w:t>.</w:t>
            </w:r>
          </w:p>
          <w:p w14:paraId="1D792354" w14:textId="77777777" w:rsidR="006000D9" w:rsidRDefault="006000D9" w:rsidP="00506A82">
            <w:pPr>
              <w:tabs>
                <w:tab w:val="left" w:pos="423"/>
              </w:tabs>
              <w:spacing w:line="240" w:lineRule="exact"/>
              <w:ind w:left="423"/>
              <w:rPr>
                <w:sz w:val="22"/>
                <w:szCs w:val="22"/>
              </w:rPr>
            </w:pPr>
            <w:r>
              <w:rPr>
                <w:sz w:val="22"/>
                <w:szCs w:val="22"/>
              </w:rPr>
              <w:t>Do not set an Auto Dependency Processing Reject Reason or make changes to the benefit claim label</w:t>
            </w:r>
            <w:r w:rsidR="00836E44">
              <w:rPr>
                <w:sz w:val="22"/>
                <w:szCs w:val="22"/>
              </w:rPr>
              <w:t xml:space="preserve"> in Corporate</w:t>
            </w:r>
            <w:r>
              <w:rPr>
                <w:sz w:val="22"/>
                <w:szCs w:val="22"/>
              </w:rPr>
              <w:t>.</w:t>
            </w:r>
          </w:p>
          <w:p w14:paraId="1D792355" w14:textId="77777777" w:rsidR="00EE1C60" w:rsidRDefault="006000D9" w:rsidP="00506A82">
            <w:pPr>
              <w:tabs>
                <w:tab w:val="left" w:pos="423"/>
              </w:tabs>
              <w:spacing w:line="240" w:lineRule="exact"/>
              <w:ind w:left="423"/>
              <w:rPr>
                <w:sz w:val="22"/>
                <w:szCs w:val="22"/>
              </w:rPr>
            </w:pPr>
            <w:r>
              <w:rPr>
                <w:sz w:val="22"/>
                <w:szCs w:val="22"/>
              </w:rPr>
              <w:t xml:space="preserve"> </w:t>
            </w:r>
          </w:p>
        </w:tc>
        <w:tc>
          <w:tcPr>
            <w:tcW w:w="2080" w:type="dxa"/>
            <w:tcBorders>
              <w:top w:val="single" w:sz="4" w:space="0" w:color="auto"/>
              <w:left w:val="single" w:sz="4" w:space="0" w:color="auto"/>
              <w:bottom w:val="single" w:sz="4" w:space="0" w:color="auto"/>
              <w:right w:val="single" w:sz="4" w:space="0" w:color="auto"/>
            </w:tcBorders>
          </w:tcPr>
          <w:p w14:paraId="1D792356" w14:textId="77777777" w:rsidR="00EE1C60" w:rsidRDefault="00EE1C60">
            <w:pPr>
              <w:pStyle w:val="ListParagraph"/>
              <w:spacing w:line="240" w:lineRule="exact"/>
              <w:ind w:left="0"/>
              <w:rPr>
                <w:rFonts w:ascii="Arial" w:hAnsi="Arial" w:cs="Arial"/>
                <w:color w:val="auto"/>
                <w:sz w:val="22"/>
                <w:szCs w:val="22"/>
              </w:rPr>
            </w:pPr>
          </w:p>
        </w:tc>
        <w:tc>
          <w:tcPr>
            <w:tcW w:w="0" w:type="auto"/>
            <w:tcBorders>
              <w:top w:val="single" w:sz="4" w:space="0" w:color="auto"/>
              <w:left w:val="single" w:sz="4" w:space="0" w:color="auto"/>
              <w:bottom w:val="single" w:sz="4" w:space="0" w:color="auto"/>
              <w:right w:val="single" w:sz="4" w:space="0" w:color="auto"/>
            </w:tcBorders>
          </w:tcPr>
          <w:p w14:paraId="1D792357" w14:textId="77777777" w:rsidR="00EE1C60" w:rsidRDefault="00EE1C60">
            <w:pPr>
              <w:pStyle w:val="ListParagraph"/>
              <w:spacing w:line="240" w:lineRule="exact"/>
              <w:ind w:left="0"/>
              <w:rPr>
                <w:rFonts w:ascii="Arial" w:hAnsi="Arial" w:cs="Arial"/>
                <w:color w:val="auto"/>
                <w:sz w:val="22"/>
                <w:szCs w:val="22"/>
              </w:rPr>
            </w:pPr>
          </w:p>
        </w:tc>
      </w:tr>
      <w:tr w:rsidR="008E179B" w14:paraId="1D792367"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359" w14:textId="77777777" w:rsidR="008E179B" w:rsidRPr="00564871" w:rsidRDefault="008E179B" w:rsidP="006B1F12">
            <w:pPr>
              <w:pStyle w:val="ListParagraph"/>
              <w:spacing w:line="240" w:lineRule="exact"/>
              <w:ind w:left="0"/>
              <w:rPr>
                <w:rFonts w:ascii="Arial" w:hAnsi="Arial" w:cs="Arial"/>
                <w:sz w:val="22"/>
                <w:szCs w:val="22"/>
              </w:rPr>
            </w:pPr>
            <w:r w:rsidRPr="00564871">
              <w:rPr>
                <w:rFonts w:ascii="Arial" w:hAnsi="Arial" w:cs="Arial"/>
                <w:sz w:val="22"/>
                <w:szCs w:val="22"/>
              </w:rPr>
              <w:lastRenderedPageBreak/>
              <w:t>CP0001.4</w:t>
            </w:r>
          </w:p>
        </w:tc>
        <w:tc>
          <w:tcPr>
            <w:tcW w:w="5116" w:type="dxa"/>
            <w:tcBorders>
              <w:top w:val="single" w:sz="4" w:space="0" w:color="auto"/>
              <w:left w:val="single" w:sz="4" w:space="0" w:color="auto"/>
              <w:bottom w:val="single" w:sz="4" w:space="0" w:color="auto"/>
              <w:right w:val="single" w:sz="4" w:space="0" w:color="auto"/>
            </w:tcBorders>
          </w:tcPr>
          <w:p w14:paraId="1D79235A" w14:textId="77777777" w:rsidR="008E179B" w:rsidRPr="008E179B" w:rsidRDefault="008E179B" w:rsidP="006B1F12">
            <w:pPr>
              <w:spacing w:line="240" w:lineRule="exact"/>
              <w:rPr>
                <w:sz w:val="22"/>
                <w:szCs w:val="22"/>
              </w:rPr>
            </w:pPr>
            <w:r w:rsidRPr="008E179B">
              <w:rPr>
                <w:sz w:val="22"/>
                <w:szCs w:val="22"/>
              </w:rPr>
              <w:t xml:space="preserve">When the veteran has an in-process 290 series or 600 series claim, RBPS shall review the RBPS In-Process Claim Rules (Appendix H)..  </w:t>
            </w:r>
          </w:p>
          <w:p w14:paraId="1D79235B" w14:textId="77777777" w:rsidR="008E179B" w:rsidRPr="008E179B" w:rsidRDefault="008E179B" w:rsidP="008E179B">
            <w:pPr>
              <w:pStyle w:val="ListParagraph"/>
              <w:numPr>
                <w:ilvl w:val="0"/>
                <w:numId w:val="36"/>
              </w:numPr>
              <w:spacing w:before="0" w:line="240" w:lineRule="exact"/>
              <w:contextualSpacing w:val="0"/>
              <w:rPr>
                <w:rFonts w:ascii="Arial" w:hAnsi="Arial" w:cs="Arial"/>
                <w:sz w:val="22"/>
                <w:szCs w:val="22"/>
              </w:rPr>
            </w:pPr>
            <w:r w:rsidRPr="008E179B">
              <w:rPr>
                <w:rFonts w:ascii="Arial" w:hAnsi="Arial" w:cs="Arial"/>
                <w:sz w:val="22"/>
                <w:szCs w:val="22"/>
              </w:rPr>
              <w:t>An in-process claim has any claim status except “cancelled” or “cleared”.</w:t>
            </w:r>
          </w:p>
          <w:p w14:paraId="1D79235C" w14:textId="77777777" w:rsidR="008E179B" w:rsidRPr="008E179B" w:rsidRDefault="008E179B" w:rsidP="008E179B">
            <w:pPr>
              <w:pStyle w:val="ListParagraph"/>
              <w:numPr>
                <w:ilvl w:val="0"/>
                <w:numId w:val="36"/>
              </w:numPr>
              <w:spacing w:before="0" w:line="240" w:lineRule="exact"/>
              <w:contextualSpacing w:val="0"/>
              <w:rPr>
                <w:rFonts w:ascii="Arial" w:hAnsi="Arial" w:cs="Arial"/>
                <w:sz w:val="22"/>
                <w:szCs w:val="22"/>
              </w:rPr>
            </w:pPr>
            <w:r w:rsidRPr="008E179B">
              <w:rPr>
                <w:rFonts w:ascii="Arial" w:hAnsi="Arial" w:cs="Arial"/>
                <w:sz w:val="22"/>
                <w:szCs w:val="22"/>
              </w:rPr>
              <w:t>A rating decision is complete when the benefit claim life cycle status type name is “Rating Decision Complete” or the benefit claim life cycle status code is “RDC”.</w:t>
            </w:r>
          </w:p>
          <w:p w14:paraId="1D79235D" w14:textId="77777777" w:rsidR="008E179B" w:rsidRPr="008E179B" w:rsidRDefault="008E179B" w:rsidP="008E179B">
            <w:pPr>
              <w:pStyle w:val="ListParagraph"/>
              <w:numPr>
                <w:ilvl w:val="0"/>
                <w:numId w:val="36"/>
              </w:numPr>
              <w:spacing w:before="0" w:line="240" w:lineRule="exact"/>
              <w:contextualSpacing w:val="0"/>
              <w:rPr>
                <w:rFonts w:ascii="Arial" w:hAnsi="Arial" w:cs="Arial"/>
                <w:sz w:val="22"/>
                <w:szCs w:val="22"/>
              </w:rPr>
            </w:pPr>
            <w:r w:rsidRPr="008E179B">
              <w:rPr>
                <w:rFonts w:ascii="Arial" w:hAnsi="Arial" w:cs="Arial"/>
                <w:sz w:val="22"/>
                <w:szCs w:val="22"/>
              </w:rPr>
              <w:t>The system shall continue processing the new claim submitted to RBPS:</w:t>
            </w:r>
          </w:p>
          <w:p w14:paraId="1D79235E" w14:textId="77777777" w:rsidR="008E179B" w:rsidRPr="00206E42" w:rsidRDefault="008E179B" w:rsidP="006B1F12">
            <w:pPr>
              <w:spacing w:line="240" w:lineRule="exact"/>
              <w:ind w:left="720"/>
              <w:rPr>
                <w:sz w:val="22"/>
                <w:szCs w:val="22"/>
              </w:rPr>
            </w:pPr>
            <w:r w:rsidRPr="00206E42">
              <w:rPr>
                <w:sz w:val="22"/>
                <w:szCs w:val="22"/>
              </w:rPr>
              <w:t xml:space="preserve">a.  </w:t>
            </w:r>
            <w:r w:rsidRPr="008E179B">
              <w:rPr>
                <w:sz w:val="22"/>
                <w:szCs w:val="22"/>
              </w:rPr>
              <w:t>when the 290/600 in-process claim is not  listed Appendix H</w:t>
            </w:r>
          </w:p>
          <w:p w14:paraId="1D79235F" w14:textId="77777777" w:rsidR="008E179B" w:rsidRPr="008E179B" w:rsidRDefault="008E179B" w:rsidP="008E179B">
            <w:pPr>
              <w:pStyle w:val="ListParagraph"/>
              <w:numPr>
                <w:ilvl w:val="0"/>
                <w:numId w:val="35"/>
              </w:numPr>
              <w:spacing w:before="0" w:line="240" w:lineRule="exact"/>
              <w:contextualSpacing w:val="0"/>
              <w:rPr>
                <w:rFonts w:ascii="Arial" w:hAnsi="Arial" w:cs="Arial"/>
                <w:sz w:val="22"/>
                <w:szCs w:val="22"/>
              </w:rPr>
            </w:pPr>
            <w:r w:rsidRPr="008E179B">
              <w:rPr>
                <w:rFonts w:ascii="Arial" w:hAnsi="Arial" w:cs="Arial"/>
                <w:sz w:val="22"/>
                <w:szCs w:val="22"/>
              </w:rPr>
              <w:t xml:space="preserve">when the 290/600 in-process claim  is listed in Appendix H and  RBPS Action is “Reject if Rating Decision Complete”, and the rating decision of the 600 claim is not complete </w:t>
            </w:r>
          </w:p>
          <w:p w14:paraId="1D792360" w14:textId="77777777" w:rsidR="008E179B" w:rsidRPr="008E179B" w:rsidRDefault="008E179B" w:rsidP="008E179B">
            <w:pPr>
              <w:pStyle w:val="ListParagraph"/>
              <w:numPr>
                <w:ilvl w:val="0"/>
                <w:numId w:val="36"/>
              </w:numPr>
              <w:spacing w:line="240" w:lineRule="exact"/>
              <w:rPr>
                <w:rFonts w:ascii="Arial" w:hAnsi="Arial" w:cs="Arial"/>
                <w:sz w:val="22"/>
                <w:szCs w:val="22"/>
              </w:rPr>
            </w:pPr>
            <w:r w:rsidRPr="008E179B">
              <w:rPr>
                <w:rFonts w:ascii="Arial" w:hAnsi="Arial" w:cs="Arial"/>
                <w:sz w:val="22"/>
                <w:szCs w:val="22"/>
              </w:rPr>
              <w:t>The system shall send the new claim submitted to RBPS to exception when the pending 290/600 claim is listed as follows</w:t>
            </w:r>
            <w:r w:rsidR="00C44FD3">
              <w:rPr>
                <w:rFonts w:ascii="Arial" w:hAnsi="Arial" w:cs="Arial"/>
                <w:sz w:val="22"/>
                <w:szCs w:val="22"/>
              </w:rPr>
              <w:t xml:space="preserve"> in Appendix H</w:t>
            </w:r>
            <w:r w:rsidRPr="008E179B">
              <w:rPr>
                <w:rFonts w:ascii="Arial" w:hAnsi="Arial" w:cs="Arial"/>
                <w:sz w:val="22"/>
                <w:szCs w:val="22"/>
              </w:rPr>
              <w:t>:</w:t>
            </w:r>
          </w:p>
          <w:p w14:paraId="1D792361" w14:textId="77777777" w:rsidR="008E179B" w:rsidRPr="006B1F12" w:rsidRDefault="00C44FD3" w:rsidP="006B1F12">
            <w:pPr>
              <w:spacing w:line="240" w:lineRule="exact"/>
              <w:ind w:left="720"/>
              <w:rPr>
                <w:sz w:val="22"/>
                <w:szCs w:val="22"/>
              </w:rPr>
            </w:pPr>
            <w:r w:rsidRPr="00C44FD3">
              <w:rPr>
                <w:sz w:val="22"/>
                <w:szCs w:val="22"/>
              </w:rPr>
              <w:t>a.</w:t>
            </w:r>
            <w:r>
              <w:rPr>
                <w:sz w:val="22"/>
                <w:szCs w:val="22"/>
              </w:rPr>
              <w:t xml:space="preserve"> </w:t>
            </w:r>
            <w:r w:rsidR="008E179B" w:rsidRPr="006B1F12">
              <w:rPr>
                <w:sz w:val="22"/>
                <w:szCs w:val="22"/>
              </w:rPr>
              <w:t xml:space="preserve">“RBPS Action is “Reject” </w:t>
            </w:r>
          </w:p>
          <w:p w14:paraId="1D792362" w14:textId="77777777" w:rsidR="008E179B" w:rsidRPr="00564871" w:rsidRDefault="008E179B" w:rsidP="006B1F12">
            <w:pPr>
              <w:spacing w:line="240" w:lineRule="exact"/>
              <w:ind w:left="1071"/>
              <w:rPr>
                <w:sz w:val="22"/>
                <w:szCs w:val="22"/>
              </w:rPr>
            </w:pPr>
            <w:r w:rsidRPr="00564871">
              <w:rPr>
                <w:sz w:val="22"/>
                <w:szCs w:val="22"/>
              </w:rPr>
              <w:t>OR</w:t>
            </w:r>
          </w:p>
          <w:p w14:paraId="1D792363" w14:textId="77777777" w:rsidR="008E179B" w:rsidRPr="00206E42" w:rsidRDefault="00C44FD3" w:rsidP="006B1F12">
            <w:pPr>
              <w:spacing w:line="240" w:lineRule="exact"/>
              <w:ind w:left="981" w:hanging="261"/>
              <w:rPr>
                <w:sz w:val="22"/>
                <w:szCs w:val="22"/>
              </w:rPr>
            </w:pPr>
            <w:r>
              <w:rPr>
                <w:sz w:val="22"/>
                <w:szCs w:val="22"/>
              </w:rPr>
              <w:t xml:space="preserve">b. </w:t>
            </w:r>
            <w:r w:rsidR="008E179B" w:rsidRPr="00564871">
              <w:rPr>
                <w:sz w:val="22"/>
                <w:szCs w:val="22"/>
              </w:rPr>
              <w:t>RBPS Action is “Reject if Rating Decision Complete</w:t>
            </w:r>
            <w:r w:rsidR="008E179B" w:rsidRPr="00206E42">
              <w:rPr>
                <w:sz w:val="22"/>
                <w:szCs w:val="22"/>
              </w:rPr>
              <w:t>”, and the rating decision of the 600 claim is complete</w:t>
            </w:r>
            <w:r w:rsidR="008E179B" w:rsidRPr="00564871">
              <w:rPr>
                <w:sz w:val="22"/>
                <w:szCs w:val="22"/>
              </w:rPr>
              <w:t>.</w:t>
            </w:r>
          </w:p>
          <w:p w14:paraId="1D792364" w14:textId="77777777" w:rsidR="008E179B" w:rsidRPr="008E179B" w:rsidRDefault="008E179B" w:rsidP="008E179B">
            <w:pPr>
              <w:spacing w:line="240" w:lineRule="exact"/>
              <w:rPr>
                <w:sz w:val="22"/>
                <w:szCs w:val="22"/>
              </w:rPr>
            </w:pPr>
            <w:r w:rsidRPr="008E179B">
              <w:rPr>
                <w:sz w:val="22"/>
                <w:szCs w:val="22"/>
              </w:rPr>
              <w:t>If sent to exception</w:t>
            </w:r>
            <w:r w:rsidR="00C44FD3">
              <w:rPr>
                <w:sz w:val="22"/>
                <w:szCs w:val="22"/>
              </w:rPr>
              <w:t xml:space="preserve"> (4 a. or 4b.)</w:t>
            </w:r>
            <w:r w:rsidRPr="008E179B">
              <w:rPr>
                <w:sz w:val="22"/>
                <w:szCs w:val="22"/>
              </w:rPr>
              <w:t>, set the Auto Dependency Processing Reject Reason – “RBPS Failed to find the corporate benefit claim:</w:t>
            </w:r>
            <w:r w:rsidR="00C44FD3">
              <w:rPr>
                <w:sz w:val="22"/>
                <w:szCs w:val="22"/>
              </w:rPr>
              <w:t xml:space="preserve">  Pending claim exists for EP[999]</w:t>
            </w:r>
            <w:r w:rsidRPr="008E179B">
              <w:rPr>
                <w:sz w:val="22"/>
                <w:szCs w:val="22"/>
              </w:rPr>
              <w:t xml:space="preserve"> series”</w:t>
            </w:r>
            <w:r w:rsidR="00C44FD3">
              <w:rPr>
                <w:sz w:val="22"/>
                <w:szCs w:val="22"/>
              </w:rPr>
              <w:t xml:space="preserve">  Where [999] is “600” or “290” depending on claim being processed.</w:t>
            </w:r>
          </w:p>
        </w:tc>
        <w:tc>
          <w:tcPr>
            <w:tcW w:w="2080" w:type="dxa"/>
            <w:tcBorders>
              <w:top w:val="single" w:sz="4" w:space="0" w:color="auto"/>
              <w:left w:val="single" w:sz="4" w:space="0" w:color="auto"/>
              <w:bottom w:val="single" w:sz="4" w:space="0" w:color="auto"/>
              <w:right w:val="single" w:sz="4" w:space="0" w:color="auto"/>
            </w:tcBorders>
          </w:tcPr>
          <w:p w14:paraId="1D792365" w14:textId="77777777" w:rsidR="008E179B" w:rsidRDefault="008E179B" w:rsidP="008E179B">
            <w:pPr>
              <w:pStyle w:val="ListParagraph"/>
              <w:spacing w:line="240" w:lineRule="exact"/>
              <w:ind w:left="0"/>
              <w:rPr>
                <w:rFonts w:ascii="Arial" w:hAnsi="Arial" w:cs="Arial"/>
                <w:color w:val="auto"/>
                <w:sz w:val="22"/>
                <w:szCs w:val="22"/>
              </w:rPr>
            </w:pPr>
            <w:r>
              <w:rPr>
                <w:rFonts w:ascii="Arial" w:hAnsi="Arial" w:cs="Arial"/>
                <w:color w:val="auto"/>
                <w:sz w:val="22"/>
                <w:szCs w:val="22"/>
              </w:rPr>
              <w:t>UC-01:  Retrieve/Validate Claims</w:t>
            </w:r>
          </w:p>
        </w:tc>
        <w:tc>
          <w:tcPr>
            <w:tcW w:w="0" w:type="auto"/>
            <w:tcBorders>
              <w:top w:val="single" w:sz="4" w:space="0" w:color="auto"/>
              <w:left w:val="single" w:sz="4" w:space="0" w:color="auto"/>
              <w:bottom w:val="single" w:sz="4" w:space="0" w:color="auto"/>
              <w:right w:val="single" w:sz="4" w:space="0" w:color="auto"/>
            </w:tcBorders>
          </w:tcPr>
          <w:p w14:paraId="1D792366" w14:textId="77777777" w:rsidR="008E179B" w:rsidRDefault="008E179B" w:rsidP="006B1F12">
            <w:pPr>
              <w:pStyle w:val="ListParagraph"/>
              <w:spacing w:line="240" w:lineRule="exact"/>
              <w:ind w:left="0"/>
              <w:rPr>
                <w:rFonts w:ascii="Arial" w:hAnsi="Arial" w:cs="Arial"/>
                <w:color w:val="auto"/>
                <w:sz w:val="22"/>
                <w:szCs w:val="22"/>
              </w:rPr>
            </w:pPr>
            <w:r>
              <w:rPr>
                <w:rFonts w:ascii="Arial" w:hAnsi="Arial" w:cs="Arial"/>
                <w:color w:val="auto"/>
                <w:sz w:val="22"/>
                <w:szCs w:val="22"/>
              </w:rPr>
              <w:t>N/A</w:t>
            </w:r>
          </w:p>
        </w:tc>
      </w:tr>
      <w:tr w:rsidR="008E179B" w14:paraId="1D79236D"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368" w14:textId="77777777" w:rsidR="008E179B" w:rsidRDefault="008E179B">
            <w:pPr>
              <w:pStyle w:val="ListParagraph"/>
              <w:spacing w:line="240" w:lineRule="exact"/>
              <w:ind w:left="0"/>
              <w:rPr>
                <w:rFonts w:ascii="Arial" w:hAnsi="Arial" w:cs="Arial"/>
                <w:sz w:val="22"/>
                <w:szCs w:val="22"/>
              </w:rPr>
            </w:pPr>
            <w:r>
              <w:rPr>
                <w:rFonts w:ascii="Arial" w:hAnsi="Arial" w:cs="Arial"/>
                <w:sz w:val="22"/>
                <w:szCs w:val="22"/>
              </w:rPr>
              <w:t>CP0003 Attachment Check</w:t>
            </w:r>
          </w:p>
        </w:tc>
        <w:tc>
          <w:tcPr>
            <w:tcW w:w="5116" w:type="dxa"/>
            <w:tcBorders>
              <w:top w:val="single" w:sz="4" w:space="0" w:color="auto"/>
              <w:left w:val="single" w:sz="4" w:space="0" w:color="auto"/>
              <w:bottom w:val="single" w:sz="4" w:space="0" w:color="auto"/>
              <w:right w:val="single" w:sz="4" w:space="0" w:color="auto"/>
            </w:tcBorders>
            <w:hideMark/>
          </w:tcPr>
          <w:p w14:paraId="1D792369" w14:textId="77777777" w:rsidR="008E179B" w:rsidRDefault="008E179B">
            <w:pPr>
              <w:spacing w:line="240" w:lineRule="exact"/>
              <w:rPr>
                <w:sz w:val="22"/>
                <w:szCs w:val="22"/>
              </w:rPr>
            </w:pPr>
            <w:r>
              <w:rPr>
                <w:sz w:val="22"/>
                <w:szCs w:val="22"/>
              </w:rPr>
              <w:t>Submissions containing attachments will be retrieved and processed but will not be sent to Awards Services. Upon running all rules applicable, the claim will be sent for exception processing.</w:t>
            </w:r>
          </w:p>
          <w:p w14:paraId="1D79236A" w14:textId="77777777" w:rsidR="008E179B" w:rsidRDefault="008E179B" w:rsidP="00CC3F08">
            <w:pPr>
              <w:spacing w:line="240" w:lineRule="exact"/>
              <w:ind w:left="720"/>
              <w:rPr>
                <w:sz w:val="22"/>
                <w:szCs w:val="22"/>
              </w:rPr>
            </w:pPr>
            <w:r>
              <w:rPr>
                <w:color w:val="1F497D"/>
                <w:sz w:val="22"/>
                <w:szCs w:val="22"/>
              </w:rPr>
              <w:t>“</w:t>
            </w:r>
            <w:r>
              <w:rPr>
                <w:color w:val="auto"/>
                <w:sz w:val="22"/>
                <w:szCs w:val="22"/>
              </w:rPr>
              <w:t>Auto Dependency Processing Reject Reason - Claim submitted with attached document(s).  Please review document(s).”</w:t>
            </w:r>
          </w:p>
        </w:tc>
        <w:tc>
          <w:tcPr>
            <w:tcW w:w="2080" w:type="dxa"/>
            <w:tcBorders>
              <w:top w:val="single" w:sz="4" w:space="0" w:color="auto"/>
              <w:left w:val="single" w:sz="4" w:space="0" w:color="auto"/>
              <w:bottom w:val="single" w:sz="4" w:space="0" w:color="auto"/>
              <w:right w:val="single" w:sz="4" w:space="0" w:color="auto"/>
            </w:tcBorders>
            <w:hideMark/>
          </w:tcPr>
          <w:p w14:paraId="1D79236B" w14:textId="77777777" w:rsidR="008E179B" w:rsidRDefault="008E179B">
            <w:pPr>
              <w:pStyle w:val="ListParagraph"/>
              <w:spacing w:line="240" w:lineRule="exact"/>
              <w:ind w:left="0"/>
              <w:rPr>
                <w:rFonts w:ascii="Arial" w:hAnsi="Arial" w:cs="Arial"/>
                <w:color w:val="auto"/>
                <w:sz w:val="22"/>
                <w:szCs w:val="22"/>
              </w:rPr>
            </w:pPr>
            <w:r>
              <w:rPr>
                <w:rFonts w:ascii="Arial" w:hAnsi="Arial" w:cs="Arial"/>
                <w:color w:val="auto"/>
                <w:sz w:val="22"/>
                <w:szCs w:val="22"/>
              </w:rPr>
              <w:t>UC-01:  Retrieve/Validate Claims</w:t>
            </w:r>
          </w:p>
        </w:tc>
        <w:tc>
          <w:tcPr>
            <w:tcW w:w="0" w:type="auto"/>
            <w:tcBorders>
              <w:top w:val="single" w:sz="4" w:space="0" w:color="auto"/>
              <w:left w:val="single" w:sz="4" w:space="0" w:color="auto"/>
              <w:bottom w:val="single" w:sz="4" w:space="0" w:color="auto"/>
              <w:right w:val="single" w:sz="4" w:space="0" w:color="auto"/>
            </w:tcBorders>
            <w:hideMark/>
          </w:tcPr>
          <w:p w14:paraId="1D79236C" w14:textId="77777777" w:rsidR="008E179B" w:rsidRDefault="008E179B">
            <w:pPr>
              <w:pStyle w:val="ListParagraph"/>
              <w:spacing w:line="240" w:lineRule="exact"/>
              <w:ind w:left="0"/>
              <w:rPr>
                <w:rFonts w:ascii="Arial" w:hAnsi="Arial" w:cs="Arial"/>
                <w:color w:val="auto"/>
                <w:sz w:val="22"/>
                <w:szCs w:val="22"/>
              </w:rPr>
            </w:pPr>
            <w:r>
              <w:rPr>
                <w:rFonts w:ascii="Arial" w:hAnsi="Arial" w:cs="Arial"/>
                <w:color w:val="auto"/>
                <w:sz w:val="22"/>
                <w:szCs w:val="22"/>
              </w:rPr>
              <w:t>N/A</w:t>
            </w:r>
          </w:p>
        </w:tc>
      </w:tr>
      <w:tr w:rsidR="008E179B" w14:paraId="1D792372"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36E" w14:textId="77777777" w:rsidR="008E179B" w:rsidRDefault="008E179B">
            <w:pPr>
              <w:pStyle w:val="ListParagraph"/>
              <w:spacing w:line="240" w:lineRule="exact"/>
              <w:ind w:left="0"/>
              <w:rPr>
                <w:rFonts w:ascii="Arial" w:hAnsi="Arial" w:cs="Arial"/>
                <w:sz w:val="22"/>
                <w:szCs w:val="22"/>
              </w:rPr>
            </w:pPr>
            <w:r>
              <w:rPr>
                <w:rFonts w:ascii="Arial" w:hAnsi="Arial" w:cs="Arial"/>
                <w:sz w:val="22"/>
                <w:szCs w:val="22"/>
              </w:rPr>
              <w:lastRenderedPageBreak/>
              <w:t>CP0004 Previous Rejection</w:t>
            </w:r>
          </w:p>
        </w:tc>
        <w:tc>
          <w:tcPr>
            <w:tcW w:w="5116" w:type="dxa"/>
            <w:tcBorders>
              <w:top w:val="single" w:sz="4" w:space="0" w:color="auto"/>
              <w:left w:val="single" w:sz="4" w:space="0" w:color="auto"/>
              <w:bottom w:val="single" w:sz="4" w:space="0" w:color="auto"/>
              <w:right w:val="single" w:sz="4" w:space="0" w:color="auto"/>
            </w:tcBorders>
            <w:hideMark/>
          </w:tcPr>
          <w:p w14:paraId="1D79236F" w14:textId="77777777" w:rsidR="008E179B" w:rsidRDefault="008E179B">
            <w:pPr>
              <w:spacing w:line="240" w:lineRule="exact"/>
              <w:rPr>
                <w:sz w:val="22"/>
                <w:szCs w:val="22"/>
              </w:rPr>
            </w:pPr>
            <w:r>
              <w:rPr>
                <w:sz w:val="22"/>
                <w:szCs w:val="22"/>
              </w:rPr>
              <w:t>Only new claims shall be processed.</w:t>
            </w:r>
          </w:p>
        </w:tc>
        <w:tc>
          <w:tcPr>
            <w:tcW w:w="2080" w:type="dxa"/>
            <w:tcBorders>
              <w:top w:val="single" w:sz="4" w:space="0" w:color="auto"/>
              <w:left w:val="single" w:sz="4" w:space="0" w:color="auto"/>
              <w:bottom w:val="single" w:sz="4" w:space="0" w:color="auto"/>
              <w:right w:val="single" w:sz="4" w:space="0" w:color="auto"/>
            </w:tcBorders>
            <w:hideMark/>
          </w:tcPr>
          <w:p w14:paraId="1D792370" w14:textId="77777777" w:rsidR="008E179B" w:rsidRDefault="008E179B">
            <w:pPr>
              <w:pStyle w:val="ListParagraph"/>
              <w:spacing w:line="240" w:lineRule="exact"/>
              <w:ind w:left="0"/>
              <w:rPr>
                <w:rFonts w:ascii="Arial" w:hAnsi="Arial" w:cs="Arial"/>
                <w:color w:val="auto"/>
                <w:sz w:val="22"/>
                <w:szCs w:val="22"/>
              </w:rPr>
            </w:pPr>
            <w:r>
              <w:rPr>
                <w:rFonts w:ascii="Arial" w:hAnsi="Arial" w:cs="Arial"/>
                <w:color w:val="auto"/>
                <w:sz w:val="22"/>
                <w:szCs w:val="22"/>
              </w:rPr>
              <w:t>UC-01:  Retrieve/Validate Claims</w:t>
            </w:r>
          </w:p>
        </w:tc>
        <w:tc>
          <w:tcPr>
            <w:tcW w:w="0" w:type="auto"/>
            <w:tcBorders>
              <w:top w:val="single" w:sz="4" w:space="0" w:color="auto"/>
              <w:left w:val="single" w:sz="4" w:space="0" w:color="auto"/>
              <w:bottom w:val="single" w:sz="4" w:space="0" w:color="auto"/>
              <w:right w:val="single" w:sz="4" w:space="0" w:color="auto"/>
            </w:tcBorders>
            <w:hideMark/>
          </w:tcPr>
          <w:p w14:paraId="1D792371" w14:textId="77777777" w:rsidR="008E179B" w:rsidRDefault="008E179B">
            <w:pPr>
              <w:pStyle w:val="ListParagraph"/>
              <w:spacing w:line="240" w:lineRule="exact"/>
              <w:ind w:left="0"/>
              <w:rPr>
                <w:rFonts w:ascii="Arial" w:hAnsi="Arial" w:cs="Arial"/>
                <w:color w:val="auto"/>
                <w:sz w:val="22"/>
                <w:szCs w:val="22"/>
              </w:rPr>
            </w:pPr>
            <w:r>
              <w:rPr>
                <w:rFonts w:ascii="Arial" w:hAnsi="Arial" w:cs="Arial"/>
                <w:color w:val="auto"/>
                <w:sz w:val="22"/>
                <w:szCs w:val="22"/>
              </w:rPr>
              <w:t>N/A</w:t>
            </w:r>
          </w:p>
        </w:tc>
      </w:tr>
      <w:tr w:rsidR="008E179B" w14:paraId="1D79237B"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373" w14:textId="77777777" w:rsidR="008E179B" w:rsidRDefault="008E179B">
            <w:pPr>
              <w:pStyle w:val="ListParagraph"/>
              <w:spacing w:line="240" w:lineRule="exact"/>
              <w:ind w:left="0"/>
              <w:rPr>
                <w:rFonts w:ascii="Arial" w:hAnsi="Arial" w:cs="Arial"/>
                <w:sz w:val="22"/>
                <w:szCs w:val="22"/>
              </w:rPr>
            </w:pPr>
            <w:r>
              <w:rPr>
                <w:rFonts w:ascii="Arial" w:hAnsi="Arial" w:cs="Arial"/>
                <w:sz w:val="22"/>
                <w:szCs w:val="22"/>
              </w:rPr>
              <w:t>CP0005 Eligible End Product Action</w:t>
            </w:r>
          </w:p>
        </w:tc>
        <w:tc>
          <w:tcPr>
            <w:tcW w:w="5116" w:type="dxa"/>
            <w:tcBorders>
              <w:top w:val="single" w:sz="4" w:space="0" w:color="auto"/>
              <w:left w:val="single" w:sz="4" w:space="0" w:color="auto"/>
              <w:bottom w:val="single" w:sz="4" w:space="0" w:color="auto"/>
              <w:right w:val="single" w:sz="4" w:space="0" w:color="auto"/>
            </w:tcBorders>
          </w:tcPr>
          <w:p w14:paraId="1D792374" w14:textId="77777777" w:rsidR="008E179B" w:rsidRDefault="008E179B">
            <w:pPr>
              <w:spacing w:line="240" w:lineRule="exact"/>
              <w:rPr>
                <w:sz w:val="22"/>
                <w:szCs w:val="22"/>
              </w:rPr>
            </w:pPr>
            <w:r>
              <w:rPr>
                <w:sz w:val="22"/>
                <w:szCs w:val="22"/>
              </w:rPr>
              <w:t>Only claims with in-scope end products and product claim labels will be eligible for automated processing.</w:t>
            </w:r>
          </w:p>
          <w:p w14:paraId="1D792375" w14:textId="77777777" w:rsidR="008E179B" w:rsidRDefault="008E179B" w:rsidP="00CC3F08">
            <w:pPr>
              <w:spacing w:line="240" w:lineRule="exact"/>
              <w:ind w:left="720"/>
              <w:rPr>
                <w:sz w:val="22"/>
                <w:szCs w:val="22"/>
              </w:rPr>
            </w:pPr>
            <w:r>
              <w:rPr>
                <w:sz w:val="22"/>
                <w:szCs w:val="22"/>
              </w:rPr>
              <w:t xml:space="preserve">EP 130 series (130-139) Compensation Dependency Changes </w:t>
            </w:r>
          </w:p>
          <w:p w14:paraId="1D792376" w14:textId="77777777" w:rsidR="008E179B" w:rsidRDefault="008E179B">
            <w:pPr>
              <w:spacing w:line="240" w:lineRule="exact"/>
              <w:rPr>
                <w:sz w:val="22"/>
                <w:szCs w:val="22"/>
              </w:rPr>
            </w:pPr>
          </w:p>
          <w:p w14:paraId="1D792377" w14:textId="77777777" w:rsidR="008E179B" w:rsidRDefault="008E179B">
            <w:pPr>
              <w:spacing w:line="240" w:lineRule="exact"/>
              <w:rPr>
                <w:sz w:val="22"/>
                <w:szCs w:val="22"/>
              </w:rPr>
            </w:pPr>
          </w:p>
        </w:tc>
        <w:tc>
          <w:tcPr>
            <w:tcW w:w="2080" w:type="dxa"/>
            <w:tcBorders>
              <w:top w:val="single" w:sz="4" w:space="0" w:color="auto"/>
              <w:left w:val="single" w:sz="4" w:space="0" w:color="auto"/>
              <w:bottom w:val="single" w:sz="4" w:space="0" w:color="auto"/>
              <w:right w:val="single" w:sz="4" w:space="0" w:color="auto"/>
            </w:tcBorders>
            <w:hideMark/>
          </w:tcPr>
          <w:p w14:paraId="1D792378" w14:textId="77777777" w:rsidR="008E179B" w:rsidRDefault="008E179B">
            <w:pPr>
              <w:spacing w:line="240" w:lineRule="exact"/>
              <w:rPr>
                <w:sz w:val="22"/>
                <w:szCs w:val="22"/>
              </w:rPr>
            </w:pPr>
            <w:r>
              <w:rPr>
                <w:sz w:val="22"/>
                <w:szCs w:val="22"/>
              </w:rPr>
              <w:t>UC-01:  Retrieve/Validate Claims</w:t>
            </w:r>
          </w:p>
        </w:tc>
        <w:tc>
          <w:tcPr>
            <w:tcW w:w="0" w:type="auto"/>
            <w:tcBorders>
              <w:top w:val="single" w:sz="4" w:space="0" w:color="auto"/>
              <w:left w:val="single" w:sz="4" w:space="0" w:color="auto"/>
              <w:bottom w:val="single" w:sz="4" w:space="0" w:color="auto"/>
              <w:right w:val="single" w:sz="4" w:space="0" w:color="auto"/>
            </w:tcBorders>
            <w:hideMark/>
          </w:tcPr>
          <w:p w14:paraId="1D792379" w14:textId="77777777" w:rsidR="008E179B" w:rsidRDefault="008E179B" w:rsidP="004E6FF4">
            <w:pPr>
              <w:spacing w:line="240" w:lineRule="exact"/>
              <w:rPr>
                <w:sz w:val="22"/>
                <w:szCs w:val="22"/>
              </w:rPr>
            </w:pPr>
            <w:r>
              <w:rPr>
                <w:sz w:val="22"/>
                <w:szCs w:val="22"/>
              </w:rPr>
              <w:t>N/A</w:t>
            </w:r>
          </w:p>
          <w:p w14:paraId="1D79237A" w14:textId="77777777" w:rsidR="008E179B" w:rsidRDefault="008E179B" w:rsidP="004E6FF4">
            <w:pPr>
              <w:spacing w:line="240" w:lineRule="exact"/>
              <w:rPr>
                <w:sz w:val="22"/>
                <w:szCs w:val="22"/>
              </w:rPr>
            </w:pPr>
            <w:r>
              <w:rPr>
                <w:sz w:val="22"/>
                <w:szCs w:val="22"/>
              </w:rPr>
              <w:t xml:space="preserve">M21-1MR III,iii.5.B.5.d, f; CFR 3.205-3.211 </w:t>
            </w:r>
          </w:p>
        </w:tc>
      </w:tr>
      <w:tr w:rsidR="008E179B" w14:paraId="1D792381"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37C" w14:textId="77777777" w:rsidR="008E179B" w:rsidRDefault="008E179B">
            <w:pPr>
              <w:pStyle w:val="ListParagraph"/>
              <w:spacing w:line="240" w:lineRule="exact"/>
              <w:ind w:left="0"/>
              <w:rPr>
                <w:rFonts w:ascii="Arial" w:hAnsi="Arial" w:cs="Arial"/>
                <w:sz w:val="22"/>
                <w:szCs w:val="22"/>
              </w:rPr>
            </w:pPr>
            <w:r>
              <w:rPr>
                <w:rFonts w:ascii="Arial" w:hAnsi="Arial" w:cs="Arial"/>
                <w:sz w:val="22"/>
                <w:szCs w:val="22"/>
              </w:rPr>
              <w:t>CP0006 Add Dependent to Corporate Database</w:t>
            </w:r>
          </w:p>
        </w:tc>
        <w:tc>
          <w:tcPr>
            <w:tcW w:w="5116" w:type="dxa"/>
            <w:tcBorders>
              <w:top w:val="single" w:sz="4" w:space="0" w:color="auto"/>
              <w:left w:val="single" w:sz="4" w:space="0" w:color="auto"/>
              <w:bottom w:val="single" w:sz="4" w:space="0" w:color="auto"/>
              <w:right w:val="single" w:sz="4" w:space="0" w:color="auto"/>
            </w:tcBorders>
            <w:hideMark/>
          </w:tcPr>
          <w:p w14:paraId="1D79237D" w14:textId="77777777" w:rsidR="008E179B" w:rsidRDefault="008E179B">
            <w:pPr>
              <w:spacing w:line="240" w:lineRule="exact"/>
              <w:rPr>
                <w:sz w:val="22"/>
                <w:szCs w:val="22"/>
              </w:rPr>
            </w:pPr>
            <w:r>
              <w:rPr>
                <w:sz w:val="22"/>
                <w:szCs w:val="22"/>
              </w:rPr>
              <w:t xml:space="preserve">Information on claim has been validated. </w:t>
            </w:r>
          </w:p>
          <w:p w14:paraId="1D79237E" w14:textId="77777777" w:rsidR="008E179B" w:rsidRDefault="008E179B" w:rsidP="00CC3F08">
            <w:pPr>
              <w:spacing w:line="240" w:lineRule="exact"/>
              <w:ind w:left="720"/>
              <w:rPr>
                <w:sz w:val="22"/>
                <w:szCs w:val="22"/>
              </w:rPr>
            </w:pPr>
            <w:r>
              <w:rPr>
                <w:sz w:val="22"/>
                <w:szCs w:val="22"/>
              </w:rPr>
              <w:t>If dependent is not on award then add dependent information to corporate database.</w:t>
            </w:r>
          </w:p>
        </w:tc>
        <w:tc>
          <w:tcPr>
            <w:tcW w:w="2080" w:type="dxa"/>
            <w:tcBorders>
              <w:top w:val="single" w:sz="4" w:space="0" w:color="auto"/>
              <w:left w:val="single" w:sz="4" w:space="0" w:color="auto"/>
              <w:bottom w:val="single" w:sz="4" w:space="0" w:color="auto"/>
              <w:right w:val="single" w:sz="4" w:space="0" w:color="auto"/>
            </w:tcBorders>
            <w:hideMark/>
          </w:tcPr>
          <w:p w14:paraId="1D79237F" w14:textId="77777777" w:rsidR="008E179B" w:rsidRDefault="008E179B">
            <w:pPr>
              <w:pStyle w:val="ListParagraph"/>
              <w:spacing w:line="240" w:lineRule="exact"/>
              <w:ind w:left="0"/>
              <w:rPr>
                <w:rFonts w:ascii="Arial" w:hAnsi="Arial" w:cs="Arial"/>
                <w:sz w:val="22"/>
                <w:szCs w:val="22"/>
              </w:rPr>
            </w:pPr>
            <w:r>
              <w:rPr>
                <w:rFonts w:ascii="Arial" w:hAnsi="Arial" w:cs="Arial"/>
                <w:sz w:val="22"/>
                <w:szCs w:val="22"/>
              </w:rPr>
              <w:t>UC-02: Evaluate Dependent(s)</w:t>
            </w:r>
          </w:p>
        </w:tc>
        <w:tc>
          <w:tcPr>
            <w:tcW w:w="0" w:type="auto"/>
            <w:tcBorders>
              <w:top w:val="single" w:sz="4" w:space="0" w:color="auto"/>
              <w:left w:val="single" w:sz="4" w:space="0" w:color="auto"/>
              <w:bottom w:val="single" w:sz="4" w:space="0" w:color="auto"/>
              <w:right w:val="single" w:sz="4" w:space="0" w:color="auto"/>
            </w:tcBorders>
            <w:hideMark/>
          </w:tcPr>
          <w:p w14:paraId="1D792380" w14:textId="77777777" w:rsidR="008E179B" w:rsidRDefault="008E179B">
            <w:pPr>
              <w:pStyle w:val="ListParagraph"/>
              <w:spacing w:line="240" w:lineRule="exact"/>
              <w:ind w:left="0"/>
              <w:rPr>
                <w:rFonts w:ascii="Arial" w:hAnsi="Arial" w:cs="Arial"/>
                <w:sz w:val="22"/>
                <w:szCs w:val="22"/>
              </w:rPr>
            </w:pPr>
            <w:r>
              <w:rPr>
                <w:rFonts w:ascii="Arial" w:hAnsi="Arial" w:cs="Arial"/>
                <w:sz w:val="22"/>
                <w:szCs w:val="22"/>
              </w:rPr>
              <w:t>38 CFR 3.50 through 38 CFR 3.60; M21-1 MR Part III, iii5.A.1c</w:t>
            </w:r>
          </w:p>
        </w:tc>
      </w:tr>
      <w:tr w:rsidR="008E179B" w14:paraId="1D79238C"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382" w14:textId="77777777" w:rsidR="008E179B" w:rsidRDefault="008E179B" w:rsidP="00352C39">
            <w:pPr>
              <w:pStyle w:val="ListParagraph"/>
              <w:spacing w:line="240" w:lineRule="exact"/>
              <w:ind w:left="0"/>
              <w:rPr>
                <w:rFonts w:ascii="Arial" w:hAnsi="Arial" w:cs="Arial"/>
                <w:sz w:val="22"/>
                <w:szCs w:val="22"/>
              </w:rPr>
            </w:pPr>
            <w:r>
              <w:rPr>
                <w:rFonts w:ascii="Arial" w:hAnsi="Arial" w:cs="Arial"/>
                <w:sz w:val="22"/>
                <w:szCs w:val="22"/>
              </w:rPr>
              <w:t xml:space="preserve">CP0007 - a </w:t>
            </w:r>
          </w:p>
          <w:p w14:paraId="1D792383" w14:textId="77777777" w:rsidR="008E179B" w:rsidDel="001959A6" w:rsidRDefault="008E179B" w:rsidP="00506A82">
            <w:pPr>
              <w:pStyle w:val="ListParagraph"/>
              <w:spacing w:line="240" w:lineRule="exact"/>
              <w:ind w:left="0"/>
              <w:rPr>
                <w:rFonts w:ascii="Arial" w:hAnsi="Arial" w:cs="Arial"/>
                <w:sz w:val="22"/>
                <w:szCs w:val="22"/>
              </w:rPr>
            </w:pPr>
            <w:r>
              <w:rPr>
                <w:rFonts w:ascii="Arial" w:hAnsi="Arial" w:cs="Arial"/>
                <w:sz w:val="22"/>
                <w:szCs w:val="22"/>
              </w:rPr>
              <w:t>Veteran’s address validation</w:t>
            </w:r>
          </w:p>
        </w:tc>
        <w:tc>
          <w:tcPr>
            <w:tcW w:w="5116" w:type="dxa"/>
            <w:tcBorders>
              <w:top w:val="single" w:sz="4" w:space="0" w:color="auto"/>
              <w:left w:val="single" w:sz="4" w:space="0" w:color="auto"/>
              <w:bottom w:val="single" w:sz="4" w:space="0" w:color="auto"/>
              <w:right w:val="single" w:sz="4" w:space="0" w:color="auto"/>
            </w:tcBorders>
          </w:tcPr>
          <w:p w14:paraId="1D792384" w14:textId="77777777" w:rsidR="008E179B" w:rsidRDefault="008E179B" w:rsidP="00352C39">
            <w:pPr>
              <w:spacing w:line="240" w:lineRule="exact"/>
              <w:rPr>
                <w:sz w:val="22"/>
                <w:szCs w:val="22"/>
              </w:rPr>
            </w:pPr>
            <w:r>
              <w:rPr>
                <w:sz w:val="22"/>
                <w:szCs w:val="22"/>
              </w:rPr>
              <w:t>For US address information:</w:t>
            </w:r>
          </w:p>
          <w:p w14:paraId="1D792385" w14:textId="77777777" w:rsidR="008E179B" w:rsidRDefault="008E179B" w:rsidP="00E3462E">
            <w:pPr>
              <w:spacing w:line="240" w:lineRule="exact"/>
              <w:ind w:left="582"/>
              <w:rPr>
                <w:sz w:val="22"/>
                <w:szCs w:val="22"/>
              </w:rPr>
            </w:pPr>
            <w:r>
              <w:rPr>
                <w:sz w:val="22"/>
                <w:szCs w:val="22"/>
              </w:rPr>
              <w:t xml:space="preserve">IF </w:t>
            </w:r>
          </w:p>
          <w:p w14:paraId="1D792386" w14:textId="77777777" w:rsidR="008E179B" w:rsidRDefault="008E179B" w:rsidP="001959A6">
            <w:pPr>
              <w:spacing w:line="240" w:lineRule="exact"/>
              <w:ind w:left="582"/>
              <w:rPr>
                <w:sz w:val="22"/>
                <w:szCs w:val="22"/>
              </w:rPr>
            </w:pPr>
            <w:r>
              <w:rPr>
                <w:sz w:val="22"/>
                <w:szCs w:val="22"/>
              </w:rPr>
              <w:t xml:space="preserve">The address line 1, City, State, and Zip Code field contain information </w:t>
            </w:r>
          </w:p>
          <w:p w14:paraId="1D792387" w14:textId="77777777" w:rsidR="008E179B" w:rsidRDefault="008E179B" w:rsidP="001959A6">
            <w:pPr>
              <w:spacing w:line="240" w:lineRule="exact"/>
              <w:ind w:left="582"/>
              <w:rPr>
                <w:sz w:val="22"/>
                <w:szCs w:val="22"/>
              </w:rPr>
            </w:pPr>
            <w:r>
              <w:rPr>
                <w:sz w:val="22"/>
                <w:szCs w:val="22"/>
              </w:rPr>
              <w:t xml:space="preserve">Then </w:t>
            </w:r>
          </w:p>
          <w:p w14:paraId="1D792388" w14:textId="77777777" w:rsidR="008E179B" w:rsidRDefault="008E179B" w:rsidP="001959A6">
            <w:pPr>
              <w:spacing w:line="240" w:lineRule="exact"/>
              <w:ind w:left="582"/>
              <w:rPr>
                <w:sz w:val="22"/>
                <w:szCs w:val="22"/>
              </w:rPr>
            </w:pPr>
            <w:r>
              <w:rPr>
                <w:sz w:val="22"/>
                <w:szCs w:val="22"/>
              </w:rPr>
              <w:t>Proceed processing the claim</w:t>
            </w:r>
          </w:p>
          <w:p w14:paraId="1D792389" w14:textId="77777777" w:rsidR="008E179B" w:rsidDel="001959A6" w:rsidRDefault="008E179B">
            <w:pPr>
              <w:spacing w:line="240" w:lineRule="exact"/>
              <w:rPr>
                <w:sz w:val="22"/>
                <w:szCs w:val="22"/>
              </w:rPr>
            </w:pPr>
          </w:p>
        </w:tc>
        <w:tc>
          <w:tcPr>
            <w:tcW w:w="2080" w:type="dxa"/>
            <w:tcBorders>
              <w:top w:val="single" w:sz="4" w:space="0" w:color="auto"/>
              <w:left w:val="single" w:sz="4" w:space="0" w:color="auto"/>
              <w:bottom w:val="single" w:sz="4" w:space="0" w:color="auto"/>
              <w:right w:val="single" w:sz="4" w:space="0" w:color="auto"/>
            </w:tcBorders>
          </w:tcPr>
          <w:p w14:paraId="1D79238A" w14:textId="77777777" w:rsidR="008E179B" w:rsidDel="001959A6" w:rsidRDefault="008E179B">
            <w:pPr>
              <w:pStyle w:val="ListParagraph"/>
              <w:spacing w:line="240" w:lineRule="exact"/>
              <w:ind w:left="0"/>
              <w:rPr>
                <w:rFonts w:ascii="Arial" w:hAnsi="Arial" w:cs="Arial"/>
                <w:sz w:val="22"/>
                <w:szCs w:val="22"/>
              </w:rPr>
            </w:pPr>
            <w:r>
              <w:rPr>
                <w:rFonts w:ascii="Arial" w:hAnsi="Arial" w:cs="Arial"/>
                <w:sz w:val="22"/>
                <w:szCs w:val="22"/>
              </w:rPr>
              <w:t>UC-01:  Retrieve/Validate Claims</w:t>
            </w:r>
          </w:p>
        </w:tc>
        <w:tc>
          <w:tcPr>
            <w:tcW w:w="0" w:type="auto"/>
            <w:tcBorders>
              <w:top w:val="single" w:sz="4" w:space="0" w:color="auto"/>
              <w:left w:val="single" w:sz="4" w:space="0" w:color="auto"/>
              <w:bottom w:val="single" w:sz="4" w:space="0" w:color="auto"/>
              <w:right w:val="single" w:sz="4" w:space="0" w:color="auto"/>
            </w:tcBorders>
          </w:tcPr>
          <w:p w14:paraId="1D79238B" w14:textId="77777777" w:rsidR="008E179B" w:rsidDel="001959A6" w:rsidRDefault="008E179B">
            <w:pPr>
              <w:pStyle w:val="ListParagraph"/>
              <w:spacing w:line="240" w:lineRule="exact"/>
              <w:ind w:left="0"/>
              <w:rPr>
                <w:rFonts w:ascii="Arial" w:hAnsi="Arial" w:cs="Arial"/>
                <w:sz w:val="22"/>
                <w:szCs w:val="22"/>
              </w:rPr>
            </w:pPr>
            <w:r>
              <w:rPr>
                <w:rFonts w:ascii="Arial" w:hAnsi="Arial" w:cs="Arial"/>
                <w:sz w:val="22"/>
                <w:szCs w:val="22"/>
              </w:rPr>
              <w:t>38 CFR 3.204; M21-1 MR Part III, iii5.F.33.a</w:t>
            </w:r>
          </w:p>
        </w:tc>
      </w:tr>
      <w:tr w:rsidR="008E179B" w14:paraId="1D792398"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38D" w14:textId="77777777" w:rsidR="008E179B" w:rsidRDefault="008E179B" w:rsidP="00352C39">
            <w:pPr>
              <w:pStyle w:val="ListParagraph"/>
              <w:spacing w:line="240" w:lineRule="exact"/>
              <w:ind w:left="0"/>
              <w:rPr>
                <w:rFonts w:ascii="Arial" w:hAnsi="Arial" w:cs="Arial"/>
                <w:sz w:val="22"/>
                <w:szCs w:val="22"/>
              </w:rPr>
            </w:pPr>
            <w:r>
              <w:rPr>
                <w:rFonts w:ascii="Arial" w:hAnsi="Arial" w:cs="Arial"/>
                <w:sz w:val="22"/>
                <w:szCs w:val="22"/>
              </w:rPr>
              <w:t xml:space="preserve">CP0007 - b </w:t>
            </w:r>
          </w:p>
          <w:p w14:paraId="1D79238E" w14:textId="77777777" w:rsidR="008E179B" w:rsidDel="001959A6" w:rsidRDefault="008E179B">
            <w:pPr>
              <w:pStyle w:val="ListParagraph"/>
              <w:spacing w:line="240" w:lineRule="exact"/>
              <w:ind w:left="0"/>
              <w:rPr>
                <w:rFonts w:ascii="Arial" w:hAnsi="Arial" w:cs="Arial"/>
                <w:sz w:val="22"/>
                <w:szCs w:val="22"/>
              </w:rPr>
            </w:pPr>
            <w:r>
              <w:rPr>
                <w:rFonts w:ascii="Arial" w:hAnsi="Arial" w:cs="Arial"/>
                <w:sz w:val="22"/>
                <w:szCs w:val="22"/>
              </w:rPr>
              <w:t>Veteran’s address validation</w:t>
            </w:r>
          </w:p>
        </w:tc>
        <w:tc>
          <w:tcPr>
            <w:tcW w:w="5116" w:type="dxa"/>
            <w:tcBorders>
              <w:top w:val="single" w:sz="4" w:space="0" w:color="auto"/>
              <w:left w:val="single" w:sz="4" w:space="0" w:color="auto"/>
              <w:bottom w:val="single" w:sz="4" w:space="0" w:color="auto"/>
              <w:right w:val="single" w:sz="4" w:space="0" w:color="auto"/>
            </w:tcBorders>
          </w:tcPr>
          <w:p w14:paraId="1D79238F" w14:textId="77777777" w:rsidR="008E179B" w:rsidRDefault="008E179B" w:rsidP="00352C39">
            <w:pPr>
              <w:spacing w:line="240" w:lineRule="exact"/>
              <w:rPr>
                <w:sz w:val="22"/>
                <w:szCs w:val="22"/>
              </w:rPr>
            </w:pPr>
            <w:r>
              <w:rPr>
                <w:sz w:val="22"/>
                <w:szCs w:val="22"/>
              </w:rPr>
              <w:t>For US address information:</w:t>
            </w:r>
          </w:p>
          <w:p w14:paraId="1D792390" w14:textId="77777777" w:rsidR="008E179B" w:rsidRDefault="008E179B" w:rsidP="001959A6">
            <w:pPr>
              <w:spacing w:line="240" w:lineRule="exact"/>
              <w:ind w:left="582"/>
              <w:rPr>
                <w:sz w:val="22"/>
                <w:szCs w:val="22"/>
              </w:rPr>
            </w:pPr>
            <w:r>
              <w:rPr>
                <w:sz w:val="22"/>
                <w:szCs w:val="22"/>
              </w:rPr>
              <w:t xml:space="preserve">IF </w:t>
            </w:r>
          </w:p>
          <w:p w14:paraId="1D792391" w14:textId="77777777" w:rsidR="008E179B" w:rsidRDefault="008E179B" w:rsidP="001959A6">
            <w:pPr>
              <w:spacing w:line="240" w:lineRule="exact"/>
              <w:ind w:left="582"/>
              <w:rPr>
                <w:sz w:val="22"/>
                <w:szCs w:val="22"/>
              </w:rPr>
            </w:pPr>
            <w:r>
              <w:rPr>
                <w:sz w:val="22"/>
                <w:szCs w:val="22"/>
              </w:rPr>
              <w:t xml:space="preserve">Any one of these fields; address line 1, City, State, or Zip Code, is empty   </w:t>
            </w:r>
          </w:p>
          <w:p w14:paraId="1D792392" w14:textId="77777777" w:rsidR="008E179B" w:rsidRDefault="008E179B" w:rsidP="001959A6">
            <w:pPr>
              <w:spacing w:line="240" w:lineRule="exact"/>
              <w:ind w:left="582"/>
              <w:rPr>
                <w:sz w:val="22"/>
                <w:szCs w:val="22"/>
              </w:rPr>
            </w:pPr>
            <w:r>
              <w:rPr>
                <w:sz w:val="22"/>
                <w:szCs w:val="22"/>
              </w:rPr>
              <w:t xml:space="preserve">Then </w:t>
            </w:r>
          </w:p>
          <w:p w14:paraId="1D792393" w14:textId="77777777" w:rsidR="008E179B" w:rsidRDefault="008E179B" w:rsidP="001959A6">
            <w:pPr>
              <w:spacing w:line="240" w:lineRule="exact"/>
              <w:ind w:left="582"/>
              <w:rPr>
                <w:sz w:val="22"/>
                <w:szCs w:val="22"/>
              </w:rPr>
            </w:pPr>
            <w:r>
              <w:rPr>
                <w:sz w:val="22"/>
                <w:szCs w:val="22"/>
              </w:rPr>
              <w:t>Send the claim for exception processing</w:t>
            </w:r>
          </w:p>
          <w:p w14:paraId="1D792394" w14:textId="77777777" w:rsidR="008E179B" w:rsidRDefault="008E179B" w:rsidP="001959A6">
            <w:pPr>
              <w:spacing w:line="240" w:lineRule="exact"/>
              <w:ind w:left="582"/>
              <w:rPr>
                <w:color w:val="auto"/>
                <w:sz w:val="22"/>
                <w:szCs w:val="22"/>
              </w:rPr>
            </w:pPr>
            <w:r>
              <w:rPr>
                <w:color w:val="auto"/>
                <w:sz w:val="22"/>
                <w:szCs w:val="22"/>
              </w:rPr>
              <w:t>“Auto Dependency Processing Reject Reason -Veteran address is incomplete. Please review.</w:t>
            </w:r>
          </w:p>
          <w:p w14:paraId="1D792395" w14:textId="77777777" w:rsidR="008E179B" w:rsidDel="001959A6" w:rsidRDefault="008E179B">
            <w:pPr>
              <w:spacing w:line="240" w:lineRule="exact"/>
              <w:rPr>
                <w:sz w:val="22"/>
                <w:szCs w:val="22"/>
              </w:rPr>
            </w:pPr>
          </w:p>
        </w:tc>
        <w:tc>
          <w:tcPr>
            <w:tcW w:w="2080" w:type="dxa"/>
            <w:tcBorders>
              <w:top w:val="single" w:sz="4" w:space="0" w:color="auto"/>
              <w:left w:val="single" w:sz="4" w:space="0" w:color="auto"/>
              <w:bottom w:val="single" w:sz="4" w:space="0" w:color="auto"/>
              <w:right w:val="single" w:sz="4" w:space="0" w:color="auto"/>
            </w:tcBorders>
          </w:tcPr>
          <w:p w14:paraId="1D792396" w14:textId="77777777" w:rsidR="008E179B" w:rsidDel="001959A6" w:rsidRDefault="008E179B">
            <w:pPr>
              <w:pStyle w:val="ListParagraph"/>
              <w:spacing w:line="240" w:lineRule="exact"/>
              <w:ind w:left="0"/>
              <w:rPr>
                <w:rFonts w:ascii="Arial" w:hAnsi="Arial" w:cs="Arial"/>
                <w:sz w:val="22"/>
                <w:szCs w:val="22"/>
              </w:rPr>
            </w:pPr>
            <w:r>
              <w:rPr>
                <w:rFonts w:ascii="Arial" w:hAnsi="Arial" w:cs="Arial"/>
                <w:sz w:val="22"/>
                <w:szCs w:val="22"/>
              </w:rPr>
              <w:t>UC-01:  Retrieve/Validate Claims</w:t>
            </w:r>
          </w:p>
        </w:tc>
        <w:tc>
          <w:tcPr>
            <w:tcW w:w="0" w:type="auto"/>
            <w:tcBorders>
              <w:top w:val="single" w:sz="4" w:space="0" w:color="auto"/>
              <w:left w:val="single" w:sz="4" w:space="0" w:color="auto"/>
              <w:bottom w:val="single" w:sz="4" w:space="0" w:color="auto"/>
              <w:right w:val="single" w:sz="4" w:space="0" w:color="auto"/>
            </w:tcBorders>
          </w:tcPr>
          <w:p w14:paraId="1D792397" w14:textId="77777777" w:rsidR="008E179B" w:rsidDel="001959A6" w:rsidRDefault="008E179B">
            <w:pPr>
              <w:pStyle w:val="ListParagraph"/>
              <w:spacing w:line="240" w:lineRule="exact"/>
              <w:ind w:left="0"/>
              <w:rPr>
                <w:rFonts w:ascii="Arial" w:hAnsi="Arial" w:cs="Arial"/>
                <w:sz w:val="22"/>
                <w:szCs w:val="22"/>
              </w:rPr>
            </w:pPr>
            <w:r>
              <w:rPr>
                <w:rFonts w:ascii="Arial" w:hAnsi="Arial" w:cs="Arial"/>
                <w:sz w:val="22"/>
                <w:szCs w:val="22"/>
              </w:rPr>
              <w:t>38 CFR 3.204; M21-1 MR Part III, iii5.F.33.a</w:t>
            </w:r>
          </w:p>
        </w:tc>
      </w:tr>
      <w:tr w:rsidR="008E179B" w14:paraId="1D7923A5"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399" w14:textId="77777777" w:rsidR="008E179B" w:rsidRDefault="008E179B" w:rsidP="00352C39">
            <w:pPr>
              <w:pStyle w:val="ListParagraph"/>
              <w:spacing w:line="240" w:lineRule="exact"/>
              <w:ind w:left="0"/>
              <w:rPr>
                <w:rFonts w:ascii="Arial" w:hAnsi="Arial" w:cs="Arial"/>
                <w:sz w:val="22"/>
                <w:szCs w:val="22"/>
              </w:rPr>
            </w:pPr>
            <w:r>
              <w:rPr>
                <w:rFonts w:ascii="Arial" w:hAnsi="Arial" w:cs="Arial"/>
                <w:sz w:val="22"/>
                <w:szCs w:val="22"/>
              </w:rPr>
              <w:lastRenderedPageBreak/>
              <w:t xml:space="preserve">CP0007 - c </w:t>
            </w:r>
          </w:p>
          <w:p w14:paraId="1D79239A" w14:textId="77777777" w:rsidR="008E179B" w:rsidDel="001959A6" w:rsidRDefault="008E179B">
            <w:pPr>
              <w:pStyle w:val="ListParagraph"/>
              <w:spacing w:line="240" w:lineRule="exact"/>
              <w:ind w:left="0"/>
              <w:rPr>
                <w:rFonts w:ascii="Arial" w:hAnsi="Arial" w:cs="Arial"/>
                <w:sz w:val="22"/>
                <w:szCs w:val="22"/>
              </w:rPr>
            </w:pPr>
            <w:r>
              <w:rPr>
                <w:rFonts w:ascii="Arial" w:hAnsi="Arial" w:cs="Arial"/>
                <w:sz w:val="22"/>
                <w:szCs w:val="22"/>
              </w:rPr>
              <w:t>Veteran’s address validation</w:t>
            </w:r>
          </w:p>
        </w:tc>
        <w:tc>
          <w:tcPr>
            <w:tcW w:w="5116" w:type="dxa"/>
            <w:tcBorders>
              <w:top w:val="single" w:sz="4" w:space="0" w:color="auto"/>
              <w:left w:val="single" w:sz="4" w:space="0" w:color="auto"/>
              <w:bottom w:val="single" w:sz="4" w:space="0" w:color="auto"/>
              <w:right w:val="single" w:sz="4" w:space="0" w:color="auto"/>
            </w:tcBorders>
          </w:tcPr>
          <w:p w14:paraId="1D79239B" w14:textId="77777777" w:rsidR="008E179B" w:rsidRDefault="008E179B" w:rsidP="00352C39">
            <w:pPr>
              <w:spacing w:line="240" w:lineRule="exact"/>
              <w:rPr>
                <w:sz w:val="22"/>
                <w:szCs w:val="22"/>
              </w:rPr>
            </w:pPr>
            <w:r>
              <w:rPr>
                <w:sz w:val="22"/>
                <w:szCs w:val="22"/>
              </w:rPr>
              <w:t>For military address:</w:t>
            </w:r>
          </w:p>
          <w:p w14:paraId="1D79239C" w14:textId="77777777" w:rsidR="008E179B" w:rsidRDefault="008E179B" w:rsidP="001959A6">
            <w:pPr>
              <w:spacing w:line="240" w:lineRule="exact"/>
              <w:ind w:left="582"/>
              <w:rPr>
                <w:sz w:val="22"/>
                <w:szCs w:val="22"/>
              </w:rPr>
            </w:pPr>
            <w:r>
              <w:rPr>
                <w:sz w:val="22"/>
                <w:szCs w:val="22"/>
              </w:rPr>
              <w:t xml:space="preserve">IF </w:t>
            </w:r>
          </w:p>
          <w:p w14:paraId="1D79239D" w14:textId="77777777" w:rsidR="008E179B" w:rsidRPr="00E437FE" w:rsidRDefault="008E179B" w:rsidP="00506A82">
            <w:pPr>
              <w:rPr>
                <w:sz w:val="20"/>
                <w:szCs w:val="22"/>
              </w:rPr>
            </w:pPr>
            <w:r>
              <w:rPr>
                <w:sz w:val="22"/>
                <w:szCs w:val="22"/>
              </w:rPr>
              <w:t xml:space="preserve">The Military Post Office Type is equal to </w:t>
            </w:r>
            <w:r w:rsidRPr="004327AC">
              <w:rPr>
                <w:sz w:val="20"/>
                <w:szCs w:val="22"/>
              </w:rPr>
              <w:t>APO</w:t>
            </w:r>
            <w:r w:rsidRPr="00E437FE">
              <w:rPr>
                <w:sz w:val="20"/>
                <w:szCs w:val="22"/>
              </w:rPr>
              <w:t>, FPO, DPO</w:t>
            </w:r>
          </w:p>
          <w:p w14:paraId="1D79239E" w14:textId="77777777" w:rsidR="008E179B" w:rsidRDefault="008E179B" w:rsidP="001959A6">
            <w:pPr>
              <w:spacing w:line="240" w:lineRule="exact"/>
              <w:ind w:left="582"/>
              <w:rPr>
                <w:sz w:val="22"/>
                <w:szCs w:val="22"/>
              </w:rPr>
            </w:pPr>
            <w:r>
              <w:rPr>
                <w:sz w:val="22"/>
                <w:szCs w:val="22"/>
              </w:rPr>
              <w:t xml:space="preserve"> </w:t>
            </w:r>
          </w:p>
          <w:p w14:paraId="1D79239F" w14:textId="77777777" w:rsidR="008E179B" w:rsidRDefault="008E179B" w:rsidP="001959A6">
            <w:pPr>
              <w:spacing w:line="240" w:lineRule="exact"/>
              <w:ind w:left="582"/>
              <w:rPr>
                <w:sz w:val="22"/>
                <w:szCs w:val="22"/>
              </w:rPr>
            </w:pPr>
            <w:r>
              <w:rPr>
                <w:sz w:val="22"/>
                <w:szCs w:val="22"/>
              </w:rPr>
              <w:t xml:space="preserve">Then </w:t>
            </w:r>
          </w:p>
          <w:p w14:paraId="1D7923A0" w14:textId="77777777" w:rsidR="008E179B" w:rsidRPr="00506A82" w:rsidRDefault="008E179B" w:rsidP="00506A82">
            <w:pPr>
              <w:spacing w:line="240" w:lineRule="exact"/>
              <w:ind w:left="582"/>
              <w:rPr>
                <w:sz w:val="22"/>
                <w:szCs w:val="22"/>
              </w:rPr>
            </w:pPr>
            <w:r w:rsidRPr="00506A82">
              <w:rPr>
                <w:sz w:val="22"/>
                <w:szCs w:val="22"/>
              </w:rPr>
              <w:t>Send the claim for exception processing</w:t>
            </w:r>
          </w:p>
          <w:p w14:paraId="1D7923A1" w14:textId="77777777" w:rsidR="008E179B" w:rsidRDefault="008E179B" w:rsidP="001959A6">
            <w:pPr>
              <w:spacing w:line="240" w:lineRule="exact"/>
              <w:ind w:left="582"/>
              <w:rPr>
                <w:sz w:val="22"/>
                <w:szCs w:val="22"/>
              </w:rPr>
            </w:pPr>
          </w:p>
          <w:p w14:paraId="1D7923A2" w14:textId="77777777" w:rsidR="008E179B" w:rsidDel="001959A6" w:rsidRDefault="008E179B">
            <w:pPr>
              <w:spacing w:line="240" w:lineRule="exact"/>
              <w:rPr>
                <w:sz w:val="22"/>
                <w:szCs w:val="22"/>
              </w:rPr>
            </w:pPr>
            <w:r>
              <w:rPr>
                <w:sz w:val="22"/>
                <w:szCs w:val="22"/>
              </w:rPr>
              <w:t xml:space="preserve">         </w:t>
            </w:r>
            <w:r w:rsidRPr="00981814">
              <w:rPr>
                <w:sz w:val="22"/>
                <w:szCs w:val="22"/>
              </w:rPr>
              <w:t xml:space="preserve"> “Auto Dependency Processing Reject Reason -</w:t>
            </w:r>
            <w:r>
              <w:rPr>
                <w:sz w:val="22"/>
                <w:szCs w:val="22"/>
              </w:rPr>
              <w:t xml:space="preserve"> </w:t>
            </w:r>
            <w:r w:rsidRPr="004F749B">
              <w:rPr>
                <w:sz w:val="22"/>
                <w:szCs w:val="22"/>
              </w:rPr>
              <w:t>“Veteran address is foreign, APO, FPO, or DPO type. Please review.”</w:t>
            </w:r>
          </w:p>
        </w:tc>
        <w:tc>
          <w:tcPr>
            <w:tcW w:w="2080" w:type="dxa"/>
            <w:tcBorders>
              <w:top w:val="single" w:sz="4" w:space="0" w:color="auto"/>
              <w:left w:val="single" w:sz="4" w:space="0" w:color="auto"/>
              <w:bottom w:val="single" w:sz="4" w:space="0" w:color="auto"/>
              <w:right w:val="single" w:sz="4" w:space="0" w:color="auto"/>
            </w:tcBorders>
          </w:tcPr>
          <w:p w14:paraId="1D7923A3" w14:textId="77777777" w:rsidR="008E179B" w:rsidDel="001959A6" w:rsidRDefault="008E179B">
            <w:pPr>
              <w:pStyle w:val="ListParagraph"/>
              <w:spacing w:line="240" w:lineRule="exact"/>
              <w:ind w:left="0"/>
              <w:rPr>
                <w:rFonts w:ascii="Arial" w:hAnsi="Arial" w:cs="Arial"/>
                <w:sz w:val="22"/>
                <w:szCs w:val="22"/>
              </w:rPr>
            </w:pPr>
            <w:r>
              <w:rPr>
                <w:rFonts w:ascii="Arial" w:hAnsi="Arial" w:cs="Arial"/>
                <w:sz w:val="22"/>
                <w:szCs w:val="22"/>
              </w:rPr>
              <w:t>UC-01:  Retrieve/Validate Claims</w:t>
            </w:r>
          </w:p>
        </w:tc>
        <w:tc>
          <w:tcPr>
            <w:tcW w:w="0" w:type="auto"/>
            <w:tcBorders>
              <w:top w:val="single" w:sz="4" w:space="0" w:color="auto"/>
              <w:left w:val="single" w:sz="4" w:space="0" w:color="auto"/>
              <w:bottom w:val="single" w:sz="4" w:space="0" w:color="auto"/>
              <w:right w:val="single" w:sz="4" w:space="0" w:color="auto"/>
            </w:tcBorders>
          </w:tcPr>
          <w:p w14:paraId="1D7923A4" w14:textId="77777777" w:rsidR="008E179B" w:rsidDel="001959A6" w:rsidRDefault="008E179B">
            <w:pPr>
              <w:pStyle w:val="ListParagraph"/>
              <w:spacing w:line="240" w:lineRule="exact"/>
              <w:ind w:left="0"/>
              <w:rPr>
                <w:rFonts w:ascii="Arial" w:hAnsi="Arial" w:cs="Arial"/>
                <w:sz w:val="22"/>
                <w:szCs w:val="22"/>
              </w:rPr>
            </w:pPr>
            <w:r>
              <w:rPr>
                <w:rFonts w:ascii="Arial" w:hAnsi="Arial" w:cs="Arial"/>
                <w:sz w:val="22"/>
                <w:szCs w:val="22"/>
              </w:rPr>
              <w:t>38 CFR 3.204; M21-1 MR Part III, iii5.F.33.a</w:t>
            </w:r>
          </w:p>
        </w:tc>
      </w:tr>
      <w:tr w:rsidR="008E179B" w14:paraId="1D7923B8"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3A6" w14:textId="77777777" w:rsidR="008E179B" w:rsidRDefault="008E179B" w:rsidP="00352C39">
            <w:pPr>
              <w:pStyle w:val="ListParagraph"/>
              <w:spacing w:line="240" w:lineRule="exact"/>
              <w:ind w:left="0"/>
              <w:rPr>
                <w:rFonts w:ascii="Arial" w:hAnsi="Arial" w:cs="Arial"/>
                <w:sz w:val="22"/>
                <w:szCs w:val="22"/>
              </w:rPr>
            </w:pPr>
            <w:r>
              <w:rPr>
                <w:rFonts w:ascii="Arial" w:hAnsi="Arial" w:cs="Arial"/>
                <w:sz w:val="22"/>
                <w:szCs w:val="22"/>
              </w:rPr>
              <w:t xml:space="preserve">CP0007 - d </w:t>
            </w:r>
          </w:p>
          <w:p w14:paraId="1D7923A7" w14:textId="77777777" w:rsidR="008E179B" w:rsidDel="001959A6" w:rsidRDefault="008E179B">
            <w:pPr>
              <w:pStyle w:val="ListParagraph"/>
              <w:spacing w:line="240" w:lineRule="exact"/>
              <w:ind w:left="0"/>
              <w:rPr>
                <w:rFonts w:ascii="Arial" w:hAnsi="Arial" w:cs="Arial"/>
                <w:sz w:val="22"/>
                <w:szCs w:val="22"/>
              </w:rPr>
            </w:pPr>
            <w:r>
              <w:rPr>
                <w:rFonts w:ascii="Arial" w:hAnsi="Arial" w:cs="Arial"/>
                <w:sz w:val="22"/>
                <w:szCs w:val="22"/>
              </w:rPr>
              <w:t>Veteran’s address validation</w:t>
            </w:r>
          </w:p>
        </w:tc>
        <w:tc>
          <w:tcPr>
            <w:tcW w:w="5116" w:type="dxa"/>
            <w:tcBorders>
              <w:top w:val="single" w:sz="4" w:space="0" w:color="auto"/>
              <w:left w:val="single" w:sz="4" w:space="0" w:color="auto"/>
              <w:bottom w:val="single" w:sz="4" w:space="0" w:color="auto"/>
              <w:right w:val="single" w:sz="4" w:space="0" w:color="auto"/>
            </w:tcBorders>
          </w:tcPr>
          <w:p w14:paraId="1D7923A8" w14:textId="77777777" w:rsidR="003E615B" w:rsidRDefault="003E615B" w:rsidP="003E615B">
            <w:pPr>
              <w:spacing w:line="240" w:lineRule="exact"/>
              <w:rPr>
                <w:sz w:val="22"/>
                <w:szCs w:val="22"/>
              </w:rPr>
            </w:pPr>
            <w:r>
              <w:rPr>
                <w:sz w:val="22"/>
                <w:szCs w:val="22"/>
              </w:rPr>
              <w:t>For international address (country not USA):</w:t>
            </w:r>
          </w:p>
          <w:p w14:paraId="1D7923A9" w14:textId="77777777" w:rsidR="003E615B" w:rsidRDefault="003E615B" w:rsidP="003E615B">
            <w:pPr>
              <w:spacing w:line="240" w:lineRule="exact"/>
              <w:ind w:left="720"/>
              <w:rPr>
                <w:sz w:val="22"/>
                <w:szCs w:val="22"/>
              </w:rPr>
            </w:pPr>
            <w:r>
              <w:rPr>
                <w:sz w:val="22"/>
                <w:szCs w:val="22"/>
              </w:rPr>
              <w:t>IF claim was entered from SHARE application:</w:t>
            </w:r>
          </w:p>
          <w:p w14:paraId="1D7923AA" w14:textId="77777777" w:rsidR="003E615B" w:rsidRDefault="003E615B" w:rsidP="003E615B">
            <w:pPr>
              <w:spacing w:line="240" w:lineRule="exact"/>
              <w:ind w:left="1071"/>
              <w:rPr>
                <w:sz w:val="22"/>
                <w:szCs w:val="22"/>
              </w:rPr>
            </w:pPr>
            <w:r>
              <w:rPr>
                <w:sz w:val="22"/>
                <w:szCs w:val="22"/>
              </w:rPr>
              <w:t>IF the following fields are not null:</w:t>
            </w:r>
          </w:p>
          <w:p w14:paraId="1D7923AB" w14:textId="77777777" w:rsidR="003E615B" w:rsidRDefault="003E615B" w:rsidP="003E615B">
            <w:pPr>
              <w:spacing w:line="240" w:lineRule="exact"/>
              <w:ind w:left="1071"/>
              <w:rPr>
                <w:sz w:val="22"/>
                <w:szCs w:val="22"/>
              </w:rPr>
            </w:pPr>
            <w:r>
              <w:rPr>
                <w:sz w:val="22"/>
                <w:szCs w:val="22"/>
              </w:rPr>
              <w:t>Address Line 1</w:t>
            </w:r>
            <w:r>
              <w:rPr>
                <w:sz w:val="22"/>
                <w:szCs w:val="22"/>
              </w:rPr>
              <w:br/>
              <w:t>City</w:t>
            </w:r>
            <w:r>
              <w:rPr>
                <w:sz w:val="22"/>
                <w:szCs w:val="22"/>
              </w:rPr>
              <w:br/>
              <w:t>Country</w:t>
            </w:r>
          </w:p>
          <w:p w14:paraId="1D7923AC" w14:textId="77777777" w:rsidR="003E615B" w:rsidRDefault="003E615B" w:rsidP="003E615B">
            <w:pPr>
              <w:spacing w:line="240" w:lineRule="exact"/>
              <w:ind w:left="1071"/>
              <w:rPr>
                <w:sz w:val="22"/>
                <w:szCs w:val="22"/>
              </w:rPr>
            </w:pPr>
            <w:r>
              <w:rPr>
                <w:sz w:val="22"/>
                <w:szCs w:val="22"/>
              </w:rPr>
              <w:t>THEN continue processing the claim</w:t>
            </w:r>
          </w:p>
          <w:p w14:paraId="1D7923AD" w14:textId="77777777" w:rsidR="003E615B" w:rsidRDefault="003E615B" w:rsidP="003E615B">
            <w:pPr>
              <w:spacing w:line="240" w:lineRule="exact"/>
              <w:ind w:left="1071"/>
              <w:rPr>
                <w:sz w:val="22"/>
                <w:szCs w:val="22"/>
              </w:rPr>
            </w:pPr>
            <w:r>
              <w:rPr>
                <w:sz w:val="22"/>
                <w:szCs w:val="22"/>
              </w:rPr>
              <w:t>ELSE</w:t>
            </w:r>
          </w:p>
          <w:p w14:paraId="1D7923AE" w14:textId="77777777" w:rsidR="003E615B" w:rsidRDefault="003E615B" w:rsidP="003E615B">
            <w:pPr>
              <w:spacing w:line="240" w:lineRule="exact"/>
              <w:ind w:left="1440"/>
              <w:rPr>
                <w:sz w:val="22"/>
                <w:szCs w:val="22"/>
              </w:rPr>
            </w:pPr>
            <w:r>
              <w:rPr>
                <w:sz w:val="22"/>
                <w:szCs w:val="22"/>
              </w:rPr>
              <w:t xml:space="preserve">IF  one of the above address fields is NULL or blank, </w:t>
            </w:r>
          </w:p>
          <w:p w14:paraId="1D7923AF" w14:textId="77777777" w:rsidR="003E615B" w:rsidRDefault="003E615B" w:rsidP="003E615B">
            <w:pPr>
              <w:spacing w:line="240" w:lineRule="exact"/>
              <w:ind w:left="1440"/>
              <w:rPr>
                <w:sz w:val="22"/>
                <w:szCs w:val="22"/>
              </w:rPr>
            </w:pPr>
            <w:r>
              <w:rPr>
                <w:sz w:val="22"/>
                <w:szCs w:val="22"/>
              </w:rPr>
              <w:t xml:space="preserve">THEN </w:t>
            </w:r>
          </w:p>
          <w:p w14:paraId="1D7923B0" w14:textId="77777777" w:rsidR="003E615B" w:rsidRPr="004F7B7D" w:rsidRDefault="003E615B" w:rsidP="003E615B">
            <w:pPr>
              <w:spacing w:line="240" w:lineRule="exact"/>
              <w:ind w:left="1440"/>
              <w:rPr>
                <w:sz w:val="22"/>
                <w:szCs w:val="22"/>
              </w:rPr>
            </w:pPr>
            <w:r w:rsidRPr="004F7B7D">
              <w:rPr>
                <w:sz w:val="22"/>
                <w:szCs w:val="22"/>
              </w:rPr>
              <w:t>Send the claim for exception processing</w:t>
            </w:r>
          </w:p>
          <w:p w14:paraId="1D7923B1" w14:textId="77777777" w:rsidR="003E615B" w:rsidRDefault="003E615B" w:rsidP="003E615B">
            <w:pPr>
              <w:spacing w:line="240" w:lineRule="exact"/>
              <w:ind w:left="1440"/>
              <w:rPr>
                <w:sz w:val="22"/>
                <w:szCs w:val="22"/>
              </w:rPr>
            </w:pPr>
            <w:r w:rsidRPr="004F7B7D">
              <w:rPr>
                <w:sz w:val="22"/>
                <w:szCs w:val="22"/>
              </w:rPr>
              <w:t xml:space="preserve"> “Auto Dependency Processing Reject Reason</w:t>
            </w:r>
            <w:r>
              <w:rPr>
                <w:sz w:val="22"/>
                <w:szCs w:val="22"/>
              </w:rPr>
              <w:t xml:space="preserve"> - </w:t>
            </w:r>
            <w:r w:rsidRPr="004F7B7D">
              <w:rPr>
                <w:sz w:val="22"/>
                <w:szCs w:val="22"/>
              </w:rPr>
              <w:t>Veteran international address is incomplete. Please review.”</w:t>
            </w:r>
          </w:p>
          <w:p w14:paraId="1D7923B2" w14:textId="77777777" w:rsidR="003E615B" w:rsidRDefault="003E615B" w:rsidP="003E615B">
            <w:pPr>
              <w:spacing w:line="240" w:lineRule="exact"/>
              <w:ind w:left="1440"/>
              <w:rPr>
                <w:sz w:val="22"/>
                <w:szCs w:val="22"/>
              </w:rPr>
            </w:pPr>
          </w:p>
          <w:p w14:paraId="1D7923B3" w14:textId="77777777" w:rsidR="003E615B" w:rsidRDefault="003E615B" w:rsidP="003E615B">
            <w:pPr>
              <w:spacing w:line="240" w:lineRule="exact"/>
              <w:ind w:left="720"/>
              <w:rPr>
                <w:sz w:val="22"/>
                <w:szCs w:val="22"/>
              </w:rPr>
            </w:pPr>
            <w:r w:rsidRPr="004F7B7D">
              <w:rPr>
                <w:sz w:val="22"/>
                <w:szCs w:val="22"/>
              </w:rPr>
              <w:t xml:space="preserve">IF claim was </w:t>
            </w:r>
            <w:r>
              <w:rPr>
                <w:sz w:val="22"/>
                <w:szCs w:val="22"/>
              </w:rPr>
              <w:t>entered from any other application than SHARE</w:t>
            </w:r>
          </w:p>
          <w:p w14:paraId="1D7923B4" w14:textId="77777777" w:rsidR="008E179B" w:rsidRDefault="008E179B" w:rsidP="003E615B">
            <w:pPr>
              <w:spacing w:line="240" w:lineRule="exact"/>
              <w:ind w:left="1440"/>
              <w:rPr>
                <w:sz w:val="22"/>
                <w:szCs w:val="22"/>
              </w:rPr>
            </w:pPr>
            <w:r>
              <w:rPr>
                <w:sz w:val="22"/>
                <w:szCs w:val="22"/>
              </w:rPr>
              <w:t>Send the claim for exception processing</w:t>
            </w:r>
          </w:p>
          <w:p w14:paraId="1D7923B5" w14:textId="77777777" w:rsidR="008E179B" w:rsidDel="001959A6" w:rsidRDefault="008E179B" w:rsidP="003E615B">
            <w:pPr>
              <w:spacing w:line="240" w:lineRule="exact"/>
              <w:ind w:left="1440"/>
              <w:rPr>
                <w:sz w:val="22"/>
                <w:szCs w:val="22"/>
              </w:rPr>
            </w:pPr>
            <w:r>
              <w:rPr>
                <w:color w:val="auto"/>
                <w:sz w:val="22"/>
                <w:szCs w:val="22"/>
              </w:rPr>
              <w:t xml:space="preserve"> “Auto Dependency Processing Reject Reason - </w:t>
            </w:r>
            <w:r w:rsidRPr="00F218A7">
              <w:rPr>
                <w:color w:val="auto"/>
                <w:sz w:val="22"/>
                <w:szCs w:val="22"/>
              </w:rPr>
              <w:t>“Veteran address is foreign, APO, FPO, or DPO type. Please review.”</w:t>
            </w:r>
          </w:p>
        </w:tc>
        <w:tc>
          <w:tcPr>
            <w:tcW w:w="2080" w:type="dxa"/>
            <w:tcBorders>
              <w:top w:val="single" w:sz="4" w:space="0" w:color="auto"/>
              <w:left w:val="single" w:sz="4" w:space="0" w:color="auto"/>
              <w:bottom w:val="single" w:sz="4" w:space="0" w:color="auto"/>
              <w:right w:val="single" w:sz="4" w:space="0" w:color="auto"/>
            </w:tcBorders>
          </w:tcPr>
          <w:p w14:paraId="1D7923B6" w14:textId="77777777" w:rsidR="008E179B" w:rsidDel="001959A6" w:rsidRDefault="008E179B">
            <w:pPr>
              <w:pStyle w:val="ListParagraph"/>
              <w:spacing w:line="240" w:lineRule="exact"/>
              <w:ind w:left="0"/>
              <w:rPr>
                <w:rFonts w:ascii="Arial" w:hAnsi="Arial" w:cs="Arial"/>
                <w:sz w:val="22"/>
                <w:szCs w:val="22"/>
              </w:rPr>
            </w:pPr>
            <w:r>
              <w:rPr>
                <w:rFonts w:ascii="Arial" w:hAnsi="Arial" w:cs="Arial"/>
                <w:sz w:val="22"/>
                <w:szCs w:val="22"/>
              </w:rPr>
              <w:t>UC-01:  Retrieve/Validate Claims</w:t>
            </w:r>
          </w:p>
        </w:tc>
        <w:tc>
          <w:tcPr>
            <w:tcW w:w="0" w:type="auto"/>
            <w:tcBorders>
              <w:top w:val="single" w:sz="4" w:space="0" w:color="auto"/>
              <w:left w:val="single" w:sz="4" w:space="0" w:color="auto"/>
              <w:bottom w:val="single" w:sz="4" w:space="0" w:color="auto"/>
              <w:right w:val="single" w:sz="4" w:space="0" w:color="auto"/>
            </w:tcBorders>
          </w:tcPr>
          <w:p w14:paraId="1D7923B7" w14:textId="77777777" w:rsidR="008E179B" w:rsidDel="001959A6" w:rsidRDefault="008E179B">
            <w:pPr>
              <w:pStyle w:val="ListParagraph"/>
              <w:spacing w:line="240" w:lineRule="exact"/>
              <w:ind w:left="0"/>
              <w:rPr>
                <w:rFonts w:ascii="Arial" w:hAnsi="Arial" w:cs="Arial"/>
                <w:sz w:val="22"/>
                <w:szCs w:val="22"/>
              </w:rPr>
            </w:pPr>
            <w:r>
              <w:rPr>
                <w:rFonts w:ascii="Arial" w:hAnsi="Arial" w:cs="Arial"/>
                <w:sz w:val="22"/>
                <w:szCs w:val="22"/>
              </w:rPr>
              <w:t>38 CFR 3.204; M21-1 MR Part III, iii5.F.33.a</w:t>
            </w:r>
          </w:p>
        </w:tc>
      </w:tr>
      <w:tr w:rsidR="008E179B" w14:paraId="1D7923BF"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3B9" w14:textId="77777777" w:rsidR="008E179B" w:rsidRDefault="008E179B" w:rsidP="00B2751B">
            <w:pPr>
              <w:pStyle w:val="ListParagraph"/>
              <w:spacing w:line="240" w:lineRule="exact"/>
              <w:ind w:left="0"/>
              <w:rPr>
                <w:rFonts w:ascii="Arial" w:hAnsi="Arial" w:cs="Arial"/>
                <w:sz w:val="22"/>
                <w:szCs w:val="22"/>
              </w:rPr>
            </w:pPr>
            <w:r>
              <w:rPr>
                <w:rFonts w:ascii="Arial" w:hAnsi="Arial" w:cs="Arial"/>
                <w:sz w:val="22"/>
                <w:szCs w:val="22"/>
              </w:rPr>
              <w:lastRenderedPageBreak/>
              <w:t>CP0008 Veteran Living</w:t>
            </w:r>
          </w:p>
        </w:tc>
        <w:tc>
          <w:tcPr>
            <w:tcW w:w="5116" w:type="dxa"/>
            <w:tcBorders>
              <w:top w:val="single" w:sz="4" w:space="0" w:color="auto"/>
              <w:left w:val="single" w:sz="4" w:space="0" w:color="auto"/>
              <w:bottom w:val="single" w:sz="4" w:space="0" w:color="auto"/>
              <w:right w:val="single" w:sz="4" w:space="0" w:color="auto"/>
            </w:tcBorders>
          </w:tcPr>
          <w:p w14:paraId="1D7923BA" w14:textId="77777777" w:rsidR="008E179B" w:rsidRDefault="008E179B">
            <w:pPr>
              <w:spacing w:line="240" w:lineRule="exact"/>
              <w:rPr>
                <w:sz w:val="22"/>
                <w:szCs w:val="22"/>
              </w:rPr>
            </w:pPr>
            <w:r>
              <w:rPr>
                <w:sz w:val="22"/>
                <w:szCs w:val="22"/>
              </w:rPr>
              <w:t>Determine if Veteran is alive.  If Veteran is not living, send for exception processing.</w:t>
            </w:r>
          </w:p>
          <w:p w14:paraId="1D7923BB" w14:textId="77777777" w:rsidR="008E179B" w:rsidRDefault="008E179B">
            <w:pPr>
              <w:spacing w:line="240" w:lineRule="exact"/>
              <w:rPr>
                <w:sz w:val="22"/>
                <w:szCs w:val="22"/>
              </w:rPr>
            </w:pPr>
          </w:p>
          <w:p w14:paraId="1D7923BC" w14:textId="77777777" w:rsidR="008E179B" w:rsidRDefault="008E179B" w:rsidP="00CC3F08">
            <w:pPr>
              <w:spacing w:line="240" w:lineRule="exact"/>
              <w:ind w:left="720"/>
              <w:rPr>
                <w:color w:val="auto"/>
                <w:sz w:val="22"/>
                <w:szCs w:val="22"/>
              </w:rPr>
            </w:pPr>
            <w:r>
              <w:rPr>
                <w:color w:val="auto"/>
                <w:sz w:val="22"/>
                <w:szCs w:val="22"/>
              </w:rPr>
              <w:t>“Auto Dependency Processing Reject Reason -</w:t>
            </w:r>
            <w:r>
              <w:rPr>
                <w:bCs/>
                <w:color w:val="auto"/>
                <w:sz w:val="22"/>
                <w:szCs w:val="22"/>
              </w:rPr>
              <w:t xml:space="preserve"> Veteran is not living.”</w:t>
            </w:r>
          </w:p>
        </w:tc>
        <w:tc>
          <w:tcPr>
            <w:tcW w:w="2080" w:type="dxa"/>
            <w:tcBorders>
              <w:top w:val="single" w:sz="4" w:space="0" w:color="auto"/>
              <w:left w:val="single" w:sz="4" w:space="0" w:color="auto"/>
              <w:bottom w:val="single" w:sz="4" w:space="0" w:color="auto"/>
              <w:right w:val="single" w:sz="4" w:space="0" w:color="auto"/>
            </w:tcBorders>
            <w:hideMark/>
          </w:tcPr>
          <w:p w14:paraId="1D7923BD" w14:textId="77777777" w:rsidR="008E179B" w:rsidRDefault="008E179B">
            <w:pPr>
              <w:pStyle w:val="ListParagraph"/>
              <w:spacing w:line="240" w:lineRule="exact"/>
              <w:ind w:left="0"/>
              <w:rPr>
                <w:rFonts w:ascii="Arial" w:hAnsi="Arial" w:cs="Arial"/>
                <w:sz w:val="22"/>
                <w:szCs w:val="22"/>
              </w:rPr>
            </w:pPr>
            <w:r>
              <w:rPr>
                <w:rFonts w:ascii="Arial" w:hAnsi="Arial" w:cs="Arial"/>
                <w:sz w:val="22"/>
                <w:szCs w:val="22"/>
              </w:rPr>
              <w:t>UC-01 Retrieve/Validate Claims</w:t>
            </w:r>
          </w:p>
        </w:tc>
        <w:tc>
          <w:tcPr>
            <w:tcW w:w="0" w:type="auto"/>
            <w:tcBorders>
              <w:top w:val="single" w:sz="4" w:space="0" w:color="auto"/>
              <w:left w:val="single" w:sz="4" w:space="0" w:color="auto"/>
              <w:bottom w:val="single" w:sz="4" w:space="0" w:color="auto"/>
              <w:right w:val="single" w:sz="4" w:space="0" w:color="auto"/>
            </w:tcBorders>
          </w:tcPr>
          <w:p w14:paraId="1D7923BE" w14:textId="77777777" w:rsidR="008E179B" w:rsidRDefault="008E179B">
            <w:pPr>
              <w:pStyle w:val="ListParagraph"/>
              <w:spacing w:line="240" w:lineRule="exact"/>
              <w:ind w:left="0"/>
              <w:rPr>
                <w:rFonts w:ascii="Arial" w:hAnsi="Arial" w:cs="Arial"/>
                <w:sz w:val="22"/>
                <w:szCs w:val="22"/>
              </w:rPr>
            </w:pPr>
          </w:p>
        </w:tc>
      </w:tr>
      <w:tr w:rsidR="008E179B" w14:paraId="1D7923C9"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3C0" w14:textId="77777777" w:rsidR="008E179B" w:rsidRDefault="008E179B" w:rsidP="00B2751B">
            <w:pPr>
              <w:pStyle w:val="ListParagraph"/>
              <w:spacing w:line="240" w:lineRule="exact"/>
              <w:ind w:left="0"/>
              <w:rPr>
                <w:rFonts w:ascii="Arial" w:hAnsi="Arial" w:cs="Arial"/>
                <w:sz w:val="22"/>
                <w:szCs w:val="22"/>
              </w:rPr>
            </w:pPr>
            <w:r>
              <w:rPr>
                <w:rFonts w:ascii="Arial" w:hAnsi="Arial" w:cs="Arial"/>
                <w:sz w:val="22"/>
                <w:szCs w:val="22"/>
              </w:rPr>
              <w:t>CP0010 Data Check</w:t>
            </w:r>
          </w:p>
        </w:tc>
        <w:tc>
          <w:tcPr>
            <w:tcW w:w="5116" w:type="dxa"/>
            <w:tcBorders>
              <w:top w:val="single" w:sz="4" w:space="0" w:color="auto"/>
              <w:left w:val="single" w:sz="4" w:space="0" w:color="auto"/>
              <w:bottom w:val="single" w:sz="4" w:space="0" w:color="auto"/>
              <w:right w:val="single" w:sz="4" w:space="0" w:color="auto"/>
            </w:tcBorders>
          </w:tcPr>
          <w:p w14:paraId="1D7923C1" w14:textId="77777777" w:rsidR="008E179B" w:rsidRDefault="008E179B">
            <w:pPr>
              <w:spacing w:line="240" w:lineRule="exact"/>
              <w:rPr>
                <w:sz w:val="22"/>
                <w:szCs w:val="22"/>
              </w:rPr>
            </w:pPr>
            <w:r>
              <w:rPr>
                <w:sz w:val="22"/>
                <w:szCs w:val="22"/>
              </w:rPr>
              <w:t>The form (electronic version) used for the claim will be checked to ensure mandatory fields are populated and in the correct format.</w:t>
            </w:r>
          </w:p>
          <w:p w14:paraId="1D7923C2" w14:textId="77777777" w:rsidR="008E179B" w:rsidRDefault="008E179B">
            <w:pPr>
              <w:spacing w:line="240" w:lineRule="exact"/>
              <w:rPr>
                <w:sz w:val="22"/>
                <w:szCs w:val="22"/>
              </w:rPr>
            </w:pPr>
          </w:p>
          <w:p w14:paraId="1D7923C3" w14:textId="77777777" w:rsidR="008E179B" w:rsidRDefault="008E179B">
            <w:pPr>
              <w:spacing w:line="240" w:lineRule="exact"/>
              <w:rPr>
                <w:sz w:val="22"/>
                <w:szCs w:val="22"/>
              </w:rPr>
            </w:pPr>
            <w:r>
              <w:rPr>
                <w:sz w:val="22"/>
                <w:szCs w:val="22"/>
              </w:rPr>
              <w:t>The mandatory fields for the 686c and the associated validations are:</w:t>
            </w:r>
          </w:p>
          <w:p w14:paraId="1D7923C4" w14:textId="77777777" w:rsidR="008E179B" w:rsidRDefault="008E179B" w:rsidP="00CF6270">
            <w:pPr>
              <w:pStyle w:val="ListParagraph"/>
              <w:numPr>
                <w:ilvl w:val="0"/>
                <w:numId w:val="20"/>
              </w:numPr>
              <w:spacing w:line="240" w:lineRule="exact"/>
              <w:rPr>
                <w:rFonts w:ascii="Arial" w:hAnsi="Arial" w:cs="Arial"/>
                <w:sz w:val="22"/>
                <w:szCs w:val="22"/>
              </w:rPr>
            </w:pPr>
            <w:r>
              <w:rPr>
                <w:rFonts w:ascii="Arial" w:hAnsi="Arial" w:cs="Arial"/>
                <w:sz w:val="22"/>
                <w:szCs w:val="22"/>
              </w:rPr>
              <w:t>File #</w:t>
            </w:r>
          </w:p>
          <w:p w14:paraId="1D7923C5" w14:textId="77777777" w:rsidR="008E179B" w:rsidRDefault="008E179B" w:rsidP="00CF6270">
            <w:pPr>
              <w:pStyle w:val="ListParagraph"/>
              <w:numPr>
                <w:ilvl w:val="0"/>
                <w:numId w:val="20"/>
              </w:numPr>
              <w:spacing w:line="240" w:lineRule="exact"/>
              <w:rPr>
                <w:rFonts w:ascii="Arial" w:hAnsi="Arial" w:cs="Arial"/>
                <w:sz w:val="22"/>
                <w:szCs w:val="22"/>
              </w:rPr>
            </w:pPr>
            <w:r>
              <w:rPr>
                <w:rFonts w:ascii="Arial" w:hAnsi="Arial" w:cs="Arial"/>
                <w:sz w:val="22"/>
                <w:szCs w:val="22"/>
              </w:rPr>
              <w:t>Last name (matching Corporate DB)</w:t>
            </w:r>
          </w:p>
          <w:p w14:paraId="1D7923C6" w14:textId="77777777" w:rsidR="008E179B" w:rsidRDefault="008E179B">
            <w:pPr>
              <w:spacing w:line="240" w:lineRule="exact"/>
              <w:rPr>
                <w:sz w:val="22"/>
                <w:szCs w:val="22"/>
              </w:rPr>
            </w:pPr>
          </w:p>
        </w:tc>
        <w:tc>
          <w:tcPr>
            <w:tcW w:w="2080" w:type="dxa"/>
            <w:tcBorders>
              <w:top w:val="single" w:sz="4" w:space="0" w:color="auto"/>
              <w:left w:val="single" w:sz="4" w:space="0" w:color="auto"/>
              <w:bottom w:val="single" w:sz="4" w:space="0" w:color="auto"/>
              <w:right w:val="single" w:sz="4" w:space="0" w:color="auto"/>
            </w:tcBorders>
            <w:hideMark/>
          </w:tcPr>
          <w:p w14:paraId="1D7923C7" w14:textId="77777777" w:rsidR="008E179B" w:rsidRDefault="008E179B">
            <w:pPr>
              <w:pStyle w:val="ListParagraph"/>
              <w:spacing w:line="240" w:lineRule="exact"/>
              <w:ind w:left="0"/>
              <w:rPr>
                <w:rFonts w:ascii="Arial" w:hAnsi="Arial" w:cs="Arial"/>
                <w:sz w:val="22"/>
                <w:szCs w:val="22"/>
              </w:rPr>
            </w:pPr>
            <w:r>
              <w:rPr>
                <w:rFonts w:ascii="Arial" w:hAnsi="Arial" w:cs="Arial"/>
                <w:sz w:val="22"/>
                <w:szCs w:val="22"/>
              </w:rPr>
              <w:t>UC-01:  Retrieve/Validate Claims</w:t>
            </w:r>
          </w:p>
        </w:tc>
        <w:tc>
          <w:tcPr>
            <w:tcW w:w="0" w:type="auto"/>
            <w:tcBorders>
              <w:top w:val="single" w:sz="4" w:space="0" w:color="auto"/>
              <w:left w:val="single" w:sz="4" w:space="0" w:color="auto"/>
              <w:bottom w:val="single" w:sz="4" w:space="0" w:color="auto"/>
              <w:right w:val="single" w:sz="4" w:space="0" w:color="auto"/>
            </w:tcBorders>
          </w:tcPr>
          <w:p w14:paraId="1D7923C8" w14:textId="77777777" w:rsidR="008E179B" w:rsidRDefault="008E179B">
            <w:pPr>
              <w:pStyle w:val="ListParagraph"/>
              <w:spacing w:line="240" w:lineRule="exact"/>
              <w:ind w:left="0"/>
              <w:rPr>
                <w:rFonts w:ascii="Arial" w:hAnsi="Arial" w:cs="Arial"/>
                <w:sz w:val="22"/>
                <w:szCs w:val="22"/>
              </w:rPr>
            </w:pPr>
          </w:p>
        </w:tc>
      </w:tr>
      <w:tr w:rsidR="008E179B" w14:paraId="1D7923D0"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3CA" w14:textId="77777777" w:rsidR="008E179B" w:rsidRDefault="008E179B" w:rsidP="00B2751B">
            <w:pPr>
              <w:spacing w:line="240" w:lineRule="exact"/>
              <w:rPr>
                <w:sz w:val="22"/>
                <w:szCs w:val="22"/>
              </w:rPr>
            </w:pPr>
            <w:r>
              <w:rPr>
                <w:sz w:val="22"/>
                <w:szCs w:val="22"/>
              </w:rPr>
              <w:t>CP0011 Veteran Corporate Match</w:t>
            </w:r>
          </w:p>
        </w:tc>
        <w:tc>
          <w:tcPr>
            <w:tcW w:w="5116" w:type="dxa"/>
            <w:tcBorders>
              <w:top w:val="single" w:sz="4" w:space="0" w:color="auto"/>
              <w:left w:val="single" w:sz="4" w:space="0" w:color="auto"/>
              <w:bottom w:val="single" w:sz="4" w:space="0" w:color="auto"/>
              <w:right w:val="single" w:sz="4" w:space="0" w:color="auto"/>
            </w:tcBorders>
          </w:tcPr>
          <w:p w14:paraId="1D7923CB" w14:textId="77777777" w:rsidR="008E179B" w:rsidRDefault="008E179B">
            <w:pPr>
              <w:spacing w:line="240" w:lineRule="exact"/>
              <w:rPr>
                <w:sz w:val="22"/>
                <w:szCs w:val="22"/>
              </w:rPr>
            </w:pPr>
            <w:r>
              <w:rPr>
                <w:sz w:val="22"/>
                <w:szCs w:val="22"/>
              </w:rPr>
              <w:t>The Veteran’s file number matches a record in the corporate database.</w:t>
            </w:r>
          </w:p>
          <w:p w14:paraId="1D7923CC" w14:textId="77777777" w:rsidR="008E179B" w:rsidRDefault="008E179B" w:rsidP="00CC3F08">
            <w:pPr>
              <w:spacing w:line="240" w:lineRule="exact"/>
              <w:ind w:left="720"/>
              <w:rPr>
                <w:sz w:val="22"/>
                <w:szCs w:val="22"/>
              </w:rPr>
            </w:pPr>
            <w:r>
              <w:rPr>
                <w:sz w:val="22"/>
                <w:szCs w:val="22"/>
              </w:rPr>
              <w:t xml:space="preserve"> The records must be an exact match on file number, and last name.</w:t>
            </w:r>
          </w:p>
          <w:p w14:paraId="1D7923CD" w14:textId="77777777" w:rsidR="008E179B" w:rsidRDefault="008E179B">
            <w:pPr>
              <w:spacing w:line="240" w:lineRule="exact"/>
              <w:rPr>
                <w:strike/>
                <w:sz w:val="22"/>
                <w:szCs w:val="22"/>
              </w:rPr>
            </w:pPr>
          </w:p>
        </w:tc>
        <w:tc>
          <w:tcPr>
            <w:tcW w:w="2080" w:type="dxa"/>
            <w:tcBorders>
              <w:top w:val="single" w:sz="4" w:space="0" w:color="auto"/>
              <w:left w:val="single" w:sz="4" w:space="0" w:color="auto"/>
              <w:bottom w:val="single" w:sz="4" w:space="0" w:color="auto"/>
              <w:right w:val="single" w:sz="4" w:space="0" w:color="auto"/>
            </w:tcBorders>
            <w:hideMark/>
          </w:tcPr>
          <w:p w14:paraId="1D7923CE" w14:textId="77777777" w:rsidR="008E179B" w:rsidRDefault="008E179B">
            <w:pPr>
              <w:pStyle w:val="ListParagraph"/>
              <w:spacing w:line="240" w:lineRule="exact"/>
              <w:ind w:left="0"/>
              <w:rPr>
                <w:rFonts w:ascii="Arial" w:hAnsi="Arial" w:cs="Arial"/>
                <w:sz w:val="22"/>
                <w:szCs w:val="22"/>
              </w:rPr>
            </w:pPr>
            <w:r>
              <w:rPr>
                <w:rFonts w:ascii="Arial" w:hAnsi="Arial" w:cs="Arial"/>
                <w:sz w:val="22"/>
                <w:szCs w:val="22"/>
              </w:rPr>
              <w:t>UC-01:  Retrieve/Validate Claims</w:t>
            </w:r>
          </w:p>
        </w:tc>
        <w:tc>
          <w:tcPr>
            <w:tcW w:w="0" w:type="auto"/>
            <w:tcBorders>
              <w:top w:val="single" w:sz="4" w:space="0" w:color="auto"/>
              <w:left w:val="single" w:sz="4" w:space="0" w:color="auto"/>
              <w:bottom w:val="single" w:sz="4" w:space="0" w:color="auto"/>
              <w:right w:val="single" w:sz="4" w:space="0" w:color="auto"/>
            </w:tcBorders>
          </w:tcPr>
          <w:p w14:paraId="1D7923CF" w14:textId="77777777" w:rsidR="008E179B" w:rsidRDefault="008E179B">
            <w:pPr>
              <w:pStyle w:val="ListParagraph"/>
              <w:spacing w:line="240" w:lineRule="exact"/>
              <w:ind w:left="0"/>
              <w:rPr>
                <w:rFonts w:ascii="Arial" w:hAnsi="Arial" w:cs="Arial"/>
                <w:sz w:val="22"/>
                <w:szCs w:val="22"/>
              </w:rPr>
            </w:pPr>
          </w:p>
        </w:tc>
      </w:tr>
      <w:tr w:rsidR="008E179B" w14:paraId="1D7923E3"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3D1" w14:textId="77777777" w:rsidR="008E179B" w:rsidRDefault="008E179B" w:rsidP="00B2751B">
            <w:pPr>
              <w:spacing w:line="240" w:lineRule="exact"/>
              <w:rPr>
                <w:sz w:val="22"/>
                <w:szCs w:val="22"/>
              </w:rPr>
            </w:pPr>
            <w:r>
              <w:rPr>
                <w:sz w:val="22"/>
                <w:szCs w:val="22"/>
              </w:rPr>
              <w:lastRenderedPageBreak/>
              <w:t>CP0012 Veteran Eligibility for Automated Claim Processing</w:t>
            </w:r>
          </w:p>
        </w:tc>
        <w:tc>
          <w:tcPr>
            <w:tcW w:w="5116" w:type="dxa"/>
            <w:tcBorders>
              <w:top w:val="single" w:sz="4" w:space="0" w:color="auto"/>
              <w:left w:val="single" w:sz="4" w:space="0" w:color="auto"/>
              <w:bottom w:val="single" w:sz="4" w:space="0" w:color="auto"/>
              <w:right w:val="single" w:sz="4" w:space="0" w:color="auto"/>
            </w:tcBorders>
          </w:tcPr>
          <w:p w14:paraId="1D7923D2" w14:textId="77777777" w:rsidR="008E179B" w:rsidRDefault="008E179B">
            <w:pPr>
              <w:spacing w:line="240" w:lineRule="exact"/>
              <w:rPr>
                <w:sz w:val="22"/>
                <w:szCs w:val="22"/>
              </w:rPr>
            </w:pPr>
            <w:r>
              <w:rPr>
                <w:sz w:val="22"/>
                <w:szCs w:val="22"/>
              </w:rPr>
              <w:t>The following criteria must be met to continue with automated processing:</w:t>
            </w:r>
          </w:p>
          <w:p w14:paraId="1D7923D3" w14:textId="77777777" w:rsidR="008E179B" w:rsidRDefault="008E179B" w:rsidP="002915C3">
            <w:pPr>
              <w:pStyle w:val="Bullet2"/>
              <w:numPr>
                <w:ilvl w:val="0"/>
                <w:numId w:val="49"/>
              </w:numPr>
              <w:spacing w:line="240" w:lineRule="exact"/>
              <w:rPr>
                <w:sz w:val="22"/>
                <w:szCs w:val="22"/>
              </w:rPr>
            </w:pPr>
            <w:r>
              <w:rPr>
                <w:sz w:val="22"/>
                <w:szCs w:val="22"/>
              </w:rPr>
              <w:t xml:space="preserve">Veteran record exists in the CDB </w:t>
            </w:r>
          </w:p>
          <w:p w14:paraId="1D7923D4" w14:textId="77777777" w:rsidR="00555EAE" w:rsidRDefault="00555EAE" w:rsidP="002915C3">
            <w:pPr>
              <w:pStyle w:val="Bullet2"/>
              <w:numPr>
                <w:ilvl w:val="0"/>
                <w:numId w:val="49"/>
              </w:numPr>
              <w:spacing w:line="240" w:lineRule="exact"/>
              <w:rPr>
                <w:sz w:val="22"/>
                <w:szCs w:val="22"/>
              </w:rPr>
            </w:pPr>
            <w:r>
              <w:rPr>
                <w:sz w:val="22"/>
                <w:szCs w:val="22"/>
              </w:rPr>
              <w:t xml:space="preserve">There </w:t>
            </w:r>
            <w:r w:rsidR="002915C3">
              <w:rPr>
                <w:sz w:val="22"/>
                <w:szCs w:val="22"/>
              </w:rPr>
              <w:t>have been no changes</w:t>
            </w:r>
            <w:r>
              <w:rPr>
                <w:sz w:val="22"/>
                <w:szCs w:val="22"/>
              </w:rPr>
              <w:t xml:space="preserve"> made to rating </w:t>
            </w:r>
            <w:r w:rsidR="002915C3">
              <w:rPr>
                <w:sz w:val="22"/>
                <w:szCs w:val="22"/>
              </w:rPr>
              <w:t>changes</w:t>
            </w:r>
            <w:r>
              <w:rPr>
                <w:sz w:val="22"/>
                <w:szCs w:val="22"/>
              </w:rPr>
              <w:t>.</w:t>
            </w:r>
          </w:p>
          <w:p w14:paraId="1D7923D5" w14:textId="77777777" w:rsidR="002915C3" w:rsidRDefault="002915C3" w:rsidP="002915C3">
            <w:pPr>
              <w:pStyle w:val="ListParagraph"/>
              <w:numPr>
                <w:ilvl w:val="0"/>
                <w:numId w:val="49"/>
              </w:numPr>
            </w:pPr>
            <w:r>
              <w:t xml:space="preserve">Award </w:t>
            </w:r>
            <w:r w:rsidR="00A56195" w:rsidRPr="002915C3">
              <w:rPr>
                <w:sz w:val="22"/>
                <w:szCs w:val="22"/>
              </w:rPr>
              <w:t xml:space="preserve">decision </w:t>
            </w:r>
            <w:r w:rsidR="00A56195">
              <w:rPr>
                <w:sz w:val="22"/>
                <w:szCs w:val="22"/>
              </w:rPr>
              <w:t>has</w:t>
            </w:r>
            <w:r>
              <w:t xml:space="preserve"> not been changed within last 14 days.  </w:t>
            </w:r>
          </w:p>
          <w:p w14:paraId="1D7923D6" w14:textId="77777777" w:rsidR="002915C3" w:rsidRDefault="00A56195" w:rsidP="002915C3">
            <w:pPr>
              <w:pStyle w:val="ListParagraph"/>
              <w:numPr>
                <w:ilvl w:val="0"/>
                <w:numId w:val="49"/>
              </w:numPr>
            </w:pPr>
            <w:r>
              <w:t>Changes made to the A</w:t>
            </w:r>
            <w:r w:rsidR="002915C3">
              <w:t xml:space="preserve">ward </w:t>
            </w:r>
            <w:r w:rsidR="002915C3" w:rsidRPr="002915C3">
              <w:rPr>
                <w:sz w:val="22"/>
                <w:szCs w:val="22"/>
              </w:rPr>
              <w:t>decision</w:t>
            </w:r>
            <w:r w:rsidR="002915C3">
              <w:t xml:space="preserve">  before 14 days but there is no change on future award line or net amount </w:t>
            </w:r>
          </w:p>
          <w:p w14:paraId="1D7923D7" w14:textId="77777777" w:rsidR="008E179B" w:rsidRDefault="008E179B" w:rsidP="002915C3">
            <w:pPr>
              <w:pStyle w:val="Bullet2"/>
              <w:numPr>
                <w:ilvl w:val="0"/>
                <w:numId w:val="49"/>
              </w:numPr>
              <w:spacing w:line="240" w:lineRule="exact"/>
              <w:rPr>
                <w:sz w:val="22"/>
                <w:szCs w:val="22"/>
              </w:rPr>
            </w:pPr>
            <w:r>
              <w:rPr>
                <w:sz w:val="22"/>
                <w:szCs w:val="22"/>
              </w:rPr>
              <w:t>The corresponding Veteran’s COMPENSATION award is active and has not been suspended or terminated.</w:t>
            </w:r>
          </w:p>
          <w:p w14:paraId="1D7923D8" w14:textId="77777777" w:rsidR="008E179B" w:rsidRDefault="008E179B" w:rsidP="002915C3">
            <w:pPr>
              <w:pStyle w:val="Bullet2"/>
              <w:numPr>
                <w:ilvl w:val="0"/>
                <w:numId w:val="49"/>
              </w:numPr>
              <w:spacing w:line="240" w:lineRule="exact"/>
              <w:rPr>
                <w:sz w:val="22"/>
                <w:szCs w:val="22"/>
              </w:rPr>
            </w:pPr>
            <w:r>
              <w:rPr>
                <w:sz w:val="22"/>
                <w:szCs w:val="22"/>
              </w:rPr>
              <w:t>Generate Award Override (GAO) has NOT been used on the corresponding VETSNET current award.</w:t>
            </w:r>
          </w:p>
          <w:p w14:paraId="1D7923D9" w14:textId="77777777" w:rsidR="008E179B" w:rsidRDefault="008E179B">
            <w:pPr>
              <w:rPr>
                <w:sz w:val="22"/>
                <w:szCs w:val="22"/>
              </w:rPr>
            </w:pPr>
            <w:r>
              <w:rPr>
                <w:sz w:val="22"/>
                <w:szCs w:val="22"/>
              </w:rPr>
              <w:t>If any of the conditions above are not met, record the reason the claim requires exception processing.</w:t>
            </w:r>
          </w:p>
          <w:p w14:paraId="1D7923DA" w14:textId="77777777" w:rsidR="008E179B" w:rsidRDefault="008E179B" w:rsidP="00CC3F08">
            <w:pPr>
              <w:ind w:left="720"/>
              <w:rPr>
                <w:bCs/>
                <w:sz w:val="22"/>
                <w:szCs w:val="22"/>
              </w:rPr>
            </w:pPr>
            <w:r>
              <w:rPr>
                <w:bCs/>
                <w:sz w:val="22"/>
                <w:szCs w:val="22"/>
              </w:rPr>
              <w:t>Exception messages:</w:t>
            </w:r>
          </w:p>
          <w:p w14:paraId="1D7923DB" w14:textId="77777777" w:rsidR="008E179B" w:rsidRDefault="008E179B" w:rsidP="00CC3F08">
            <w:pPr>
              <w:ind w:left="720"/>
              <w:rPr>
                <w:bCs/>
                <w:sz w:val="22"/>
                <w:szCs w:val="22"/>
              </w:rPr>
            </w:pPr>
            <w:r>
              <w:rPr>
                <w:bCs/>
                <w:sz w:val="22"/>
                <w:szCs w:val="22"/>
              </w:rPr>
              <w:t xml:space="preserve">“Auto Dependency Processing Reject Reason- Changes to the Veterans Last Authorized Award have been made. Please review. “ </w:t>
            </w:r>
          </w:p>
          <w:p w14:paraId="1D7923DC" w14:textId="77777777" w:rsidR="008E179B" w:rsidRDefault="008E179B" w:rsidP="00CC3F08">
            <w:pPr>
              <w:ind w:left="720"/>
              <w:rPr>
                <w:bCs/>
                <w:sz w:val="22"/>
                <w:szCs w:val="22"/>
              </w:rPr>
            </w:pPr>
            <w:r>
              <w:rPr>
                <w:sz w:val="22"/>
                <w:szCs w:val="22"/>
              </w:rPr>
              <w:t>Auto Dependency Processing Reject Reason -Current award is suspended or terminated. Please review.”</w:t>
            </w:r>
          </w:p>
          <w:p w14:paraId="1D7923DD" w14:textId="77777777" w:rsidR="00835937" w:rsidRDefault="008E179B" w:rsidP="00835937">
            <w:pPr>
              <w:ind w:left="720"/>
              <w:rPr>
                <w:bCs/>
                <w:sz w:val="22"/>
                <w:szCs w:val="22"/>
              </w:rPr>
            </w:pPr>
            <w:r>
              <w:rPr>
                <w:bCs/>
                <w:sz w:val="22"/>
                <w:szCs w:val="22"/>
              </w:rPr>
              <w:t>“Auto Dependency Processing Reject Reason - Generate Award Override (GAO). Please review.”</w:t>
            </w:r>
          </w:p>
          <w:p w14:paraId="1D7923DE" w14:textId="77777777" w:rsidR="00835937" w:rsidRPr="00835937" w:rsidRDefault="00835937" w:rsidP="00835937">
            <w:pPr>
              <w:ind w:left="720"/>
              <w:rPr>
                <w:sz w:val="22"/>
                <w:szCs w:val="22"/>
              </w:rPr>
            </w:pPr>
            <w:r w:rsidRPr="00835937">
              <w:rPr>
                <w:sz w:val="22"/>
                <w:szCs w:val="22"/>
              </w:rPr>
              <w:t>“Auto Dependency Processing Reject –  Award decision modified in the last 14 days. Claim not eligible for automated processing.”</w:t>
            </w:r>
          </w:p>
          <w:p w14:paraId="1D7923DF" w14:textId="77777777" w:rsidR="00835937" w:rsidRPr="00835937" w:rsidRDefault="00835937" w:rsidP="00835937">
            <w:pPr>
              <w:ind w:left="720"/>
              <w:rPr>
                <w:sz w:val="22"/>
                <w:szCs w:val="22"/>
              </w:rPr>
            </w:pPr>
            <w:r w:rsidRPr="00835937">
              <w:rPr>
                <w:sz w:val="22"/>
                <w:szCs w:val="22"/>
              </w:rPr>
              <w:t>“Auto Dependency Processing Reject – A change in the net amount or in the future award line was detected.  Claim not eligible for automated processing. “</w:t>
            </w:r>
          </w:p>
          <w:p w14:paraId="1D7923E0" w14:textId="77777777" w:rsidR="008E179B" w:rsidRDefault="002915C3" w:rsidP="002915C3">
            <w:pPr>
              <w:ind w:left="720"/>
              <w:rPr>
                <w:sz w:val="22"/>
                <w:szCs w:val="22"/>
              </w:rPr>
            </w:pPr>
            <w:r>
              <w:rPr>
                <w:szCs w:val="22"/>
              </w:rPr>
              <w:t xml:space="preserve">         </w:t>
            </w:r>
          </w:p>
        </w:tc>
        <w:tc>
          <w:tcPr>
            <w:tcW w:w="2080" w:type="dxa"/>
            <w:tcBorders>
              <w:top w:val="single" w:sz="4" w:space="0" w:color="auto"/>
              <w:left w:val="single" w:sz="4" w:space="0" w:color="auto"/>
              <w:bottom w:val="single" w:sz="4" w:space="0" w:color="auto"/>
              <w:right w:val="single" w:sz="4" w:space="0" w:color="auto"/>
            </w:tcBorders>
            <w:hideMark/>
          </w:tcPr>
          <w:p w14:paraId="1D7923E1" w14:textId="77777777" w:rsidR="008E179B" w:rsidRDefault="008E179B">
            <w:pPr>
              <w:pStyle w:val="ListParagraph"/>
              <w:spacing w:line="240" w:lineRule="exact"/>
              <w:ind w:left="0"/>
              <w:rPr>
                <w:rFonts w:ascii="Arial" w:hAnsi="Arial" w:cs="Arial"/>
                <w:sz w:val="22"/>
                <w:szCs w:val="22"/>
              </w:rPr>
            </w:pPr>
            <w:r>
              <w:rPr>
                <w:rFonts w:ascii="Arial" w:hAnsi="Arial" w:cs="Arial"/>
                <w:sz w:val="22"/>
                <w:szCs w:val="22"/>
              </w:rPr>
              <w:t>UC-01:  Retrieve/Validate Claims</w:t>
            </w:r>
          </w:p>
        </w:tc>
        <w:tc>
          <w:tcPr>
            <w:tcW w:w="0" w:type="auto"/>
            <w:tcBorders>
              <w:top w:val="single" w:sz="4" w:space="0" w:color="auto"/>
              <w:left w:val="single" w:sz="4" w:space="0" w:color="auto"/>
              <w:bottom w:val="single" w:sz="4" w:space="0" w:color="auto"/>
              <w:right w:val="single" w:sz="4" w:space="0" w:color="auto"/>
            </w:tcBorders>
          </w:tcPr>
          <w:p w14:paraId="1D7923E2" w14:textId="77777777" w:rsidR="008E179B" w:rsidRDefault="008E179B">
            <w:pPr>
              <w:pStyle w:val="ListParagraph"/>
              <w:spacing w:line="240" w:lineRule="exact"/>
              <w:ind w:left="0"/>
              <w:rPr>
                <w:rFonts w:ascii="Arial" w:hAnsi="Arial" w:cs="Arial"/>
                <w:sz w:val="22"/>
                <w:szCs w:val="22"/>
              </w:rPr>
            </w:pPr>
          </w:p>
        </w:tc>
      </w:tr>
      <w:tr w:rsidR="008E179B" w14:paraId="1D7923EA"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3E4" w14:textId="77777777" w:rsidR="008E179B" w:rsidRDefault="008E179B" w:rsidP="00B2751B">
            <w:pPr>
              <w:spacing w:line="240" w:lineRule="exact"/>
              <w:rPr>
                <w:sz w:val="22"/>
                <w:szCs w:val="22"/>
              </w:rPr>
            </w:pPr>
            <w:r>
              <w:rPr>
                <w:sz w:val="22"/>
                <w:szCs w:val="22"/>
              </w:rPr>
              <w:lastRenderedPageBreak/>
              <w:t>CP0013 Determine Relationship Type</w:t>
            </w:r>
          </w:p>
        </w:tc>
        <w:tc>
          <w:tcPr>
            <w:tcW w:w="5116" w:type="dxa"/>
            <w:tcBorders>
              <w:top w:val="single" w:sz="4" w:space="0" w:color="auto"/>
              <w:left w:val="single" w:sz="4" w:space="0" w:color="auto"/>
              <w:bottom w:val="single" w:sz="4" w:space="0" w:color="auto"/>
              <w:right w:val="single" w:sz="4" w:space="0" w:color="auto"/>
            </w:tcBorders>
          </w:tcPr>
          <w:p w14:paraId="1D7923E5" w14:textId="77777777" w:rsidR="008E179B" w:rsidRDefault="008E179B">
            <w:pPr>
              <w:spacing w:line="240" w:lineRule="exact"/>
              <w:rPr>
                <w:sz w:val="22"/>
                <w:szCs w:val="22"/>
              </w:rPr>
            </w:pPr>
            <w:r>
              <w:rPr>
                <w:sz w:val="22"/>
                <w:szCs w:val="22"/>
              </w:rPr>
              <w:t>If the EP series is 130 (130 - 139) and it was submitted on a VA-686c form, the relationship type is spouse or child(ren).</w:t>
            </w:r>
          </w:p>
          <w:p w14:paraId="1D7923E6" w14:textId="77777777" w:rsidR="008E179B" w:rsidRDefault="008E179B">
            <w:pPr>
              <w:spacing w:line="240" w:lineRule="exact"/>
              <w:rPr>
                <w:sz w:val="22"/>
                <w:szCs w:val="22"/>
                <w:highlight w:val="yellow"/>
              </w:rPr>
            </w:pPr>
          </w:p>
        </w:tc>
        <w:tc>
          <w:tcPr>
            <w:tcW w:w="2080" w:type="dxa"/>
            <w:tcBorders>
              <w:top w:val="single" w:sz="4" w:space="0" w:color="auto"/>
              <w:left w:val="single" w:sz="4" w:space="0" w:color="auto"/>
              <w:bottom w:val="single" w:sz="4" w:space="0" w:color="auto"/>
              <w:right w:val="single" w:sz="4" w:space="0" w:color="auto"/>
            </w:tcBorders>
            <w:hideMark/>
          </w:tcPr>
          <w:p w14:paraId="1D7923E7" w14:textId="77777777" w:rsidR="008E179B" w:rsidRDefault="008E179B">
            <w:pPr>
              <w:spacing w:line="240" w:lineRule="exact"/>
              <w:rPr>
                <w:sz w:val="22"/>
                <w:szCs w:val="22"/>
              </w:rPr>
            </w:pPr>
            <w:r>
              <w:rPr>
                <w:sz w:val="22"/>
                <w:szCs w:val="22"/>
              </w:rPr>
              <w:t>UC-02:  Evaluate Dependent(s)</w:t>
            </w:r>
          </w:p>
          <w:p w14:paraId="1D7923E8" w14:textId="77777777" w:rsidR="008E179B" w:rsidRDefault="008E179B">
            <w:pPr>
              <w:spacing w:line="240" w:lineRule="exact"/>
              <w:rPr>
                <w:sz w:val="22"/>
                <w:szCs w:val="22"/>
              </w:rPr>
            </w:pPr>
            <w:r>
              <w:rPr>
                <w:sz w:val="22"/>
                <w:szCs w:val="22"/>
              </w:rPr>
              <w:t>And UC-03: Evaluate Child(ren)</w:t>
            </w:r>
          </w:p>
        </w:tc>
        <w:tc>
          <w:tcPr>
            <w:tcW w:w="0" w:type="auto"/>
            <w:tcBorders>
              <w:top w:val="single" w:sz="4" w:space="0" w:color="auto"/>
              <w:left w:val="single" w:sz="4" w:space="0" w:color="auto"/>
              <w:bottom w:val="single" w:sz="4" w:space="0" w:color="auto"/>
              <w:right w:val="single" w:sz="4" w:space="0" w:color="auto"/>
            </w:tcBorders>
            <w:hideMark/>
          </w:tcPr>
          <w:p w14:paraId="1D7923E9" w14:textId="77777777" w:rsidR="008E179B" w:rsidRDefault="008E179B">
            <w:pPr>
              <w:spacing w:line="240" w:lineRule="exact"/>
              <w:rPr>
                <w:sz w:val="22"/>
                <w:szCs w:val="22"/>
              </w:rPr>
            </w:pPr>
            <w:r>
              <w:rPr>
                <w:sz w:val="22"/>
                <w:szCs w:val="22"/>
              </w:rPr>
              <w:t>38 CFR 3.57; M21-1 MR Part III, iii,5.G.37.a (b)(c); 5.G.38-42</w:t>
            </w:r>
          </w:p>
        </w:tc>
      </w:tr>
      <w:tr w:rsidR="008E179B" w14:paraId="1D7923EF"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3EB" w14:textId="77777777" w:rsidR="008E179B" w:rsidRDefault="008E179B" w:rsidP="00B2751B">
            <w:pPr>
              <w:spacing w:line="240" w:lineRule="exact"/>
              <w:rPr>
                <w:sz w:val="22"/>
                <w:szCs w:val="22"/>
              </w:rPr>
            </w:pPr>
            <w:r>
              <w:rPr>
                <w:sz w:val="22"/>
                <w:szCs w:val="22"/>
              </w:rPr>
              <w:t>CP0015 Military Retired Pay</w:t>
            </w:r>
          </w:p>
        </w:tc>
        <w:tc>
          <w:tcPr>
            <w:tcW w:w="5116" w:type="dxa"/>
            <w:tcBorders>
              <w:top w:val="single" w:sz="4" w:space="0" w:color="auto"/>
              <w:left w:val="single" w:sz="4" w:space="0" w:color="auto"/>
              <w:bottom w:val="single" w:sz="4" w:space="0" w:color="auto"/>
              <w:right w:val="single" w:sz="4" w:space="0" w:color="auto"/>
            </w:tcBorders>
          </w:tcPr>
          <w:p w14:paraId="1D7923EC" w14:textId="77777777" w:rsidR="008E179B" w:rsidRDefault="008E179B" w:rsidP="005F73D8">
            <w:pPr>
              <w:spacing w:line="240" w:lineRule="exact"/>
              <w:rPr>
                <w:color w:val="auto"/>
                <w:sz w:val="22"/>
                <w:szCs w:val="22"/>
              </w:rPr>
            </w:pPr>
            <w:r>
              <w:rPr>
                <w:sz w:val="22"/>
                <w:szCs w:val="22"/>
              </w:rPr>
              <w:t xml:space="preserve">If Veteran is in receipt of Military Retired Pay, process the claim as per Military Pay Requirements in Requirement Specification Document (RSD), Attachment F. </w:t>
            </w:r>
          </w:p>
        </w:tc>
        <w:tc>
          <w:tcPr>
            <w:tcW w:w="2080" w:type="dxa"/>
            <w:tcBorders>
              <w:top w:val="single" w:sz="4" w:space="0" w:color="auto"/>
              <w:left w:val="single" w:sz="4" w:space="0" w:color="auto"/>
              <w:bottom w:val="single" w:sz="4" w:space="0" w:color="auto"/>
              <w:right w:val="single" w:sz="4" w:space="0" w:color="auto"/>
            </w:tcBorders>
          </w:tcPr>
          <w:p w14:paraId="1D7923ED" w14:textId="77777777" w:rsidR="008E179B" w:rsidRDefault="008E179B">
            <w:pPr>
              <w:spacing w:line="240" w:lineRule="exact"/>
              <w:rPr>
                <w:sz w:val="22"/>
                <w:szCs w:val="22"/>
              </w:rPr>
            </w:pPr>
            <w:r>
              <w:rPr>
                <w:sz w:val="22"/>
                <w:szCs w:val="22"/>
              </w:rPr>
              <w:t>UC-01:  Retrieve/Validate Claims</w:t>
            </w:r>
          </w:p>
        </w:tc>
        <w:tc>
          <w:tcPr>
            <w:tcW w:w="0" w:type="auto"/>
            <w:tcBorders>
              <w:top w:val="single" w:sz="4" w:space="0" w:color="auto"/>
              <w:left w:val="single" w:sz="4" w:space="0" w:color="auto"/>
              <w:bottom w:val="single" w:sz="4" w:space="0" w:color="auto"/>
              <w:right w:val="single" w:sz="4" w:space="0" w:color="auto"/>
            </w:tcBorders>
          </w:tcPr>
          <w:p w14:paraId="1D7923EE" w14:textId="77777777" w:rsidR="008E179B" w:rsidRDefault="008E179B">
            <w:pPr>
              <w:spacing w:line="240" w:lineRule="exact"/>
              <w:rPr>
                <w:sz w:val="22"/>
                <w:szCs w:val="22"/>
              </w:rPr>
            </w:pPr>
          </w:p>
        </w:tc>
      </w:tr>
      <w:tr w:rsidR="008E179B" w14:paraId="1D7923F6"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3F0" w14:textId="77777777" w:rsidR="008E179B" w:rsidRDefault="008E179B" w:rsidP="00B2751B">
            <w:pPr>
              <w:spacing w:line="240" w:lineRule="exact"/>
              <w:rPr>
                <w:sz w:val="22"/>
                <w:szCs w:val="22"/>
              </w:rPr>
            </w:pPr>
            <w:r>
              <w:rPr>
                <w:sz w:val="22"/>
                <w:szCs w:val="22"/>
              </w:rPr>
              <w:t>CP0016 Attorney Fee Agreement</w:t>
            </w:r>
          </w:p>
        </w:tc>
        <w:tc>
          <w:tcPr>
            <w:tcW w:w="5116" w:type="dxa"/>
            <w:tcBorders>
              <w:top w:val="single" w:sz="4" w:space="0" w:color="auto"/>
              <w:left w:val="single" w:sz="4" w:space="0" w:color="auto"/>
              <w:bottom w:val="single" w:sz="4" w:space="0" w:color="auto"/>
              <w:right w:val="single" w:sz="4" w:space="0" w:color="auto"/>
            </w:tcBorders>
          </w:tcPr>
          <w:p w14:paraId="1D7923F1" w14:textId="77777777" w:rsidR="008E179B" w:rsidRDefault="008E179B">
            <w:pPr>
              <w:spacing w:line="240" w:lineRule="exact"/>
              <w:rPr>
                <w:sz w:val="22"/>
                <w:szCs w:val="22"/>
              </w:rPr>
            </w:pPr>
            <w:r>
              <w:rPr>
                <w:sz w:val="22"/>
                <w:szCs w:val="22"/>
              </w:rPr>
              <w:t>If Veteran’s running award has Attorney Fee Agreement, send claim for exception process and record reasons.</w:t>
            </w:r>
          </w:p>
          <w:p w14:paraId="1D7923F2" w14:textId="77777777" w:rsidR="008E179B" w:rsidRDefault="008E179B" w:rsidP="00CC3F08">
            <w:pPr>
              <w:spacing w:line="240" w:lineRule="exact"/>
              <w:ind w:left="720"/>
              <w:rPr>
                <w:color w:val="auto"/>
                <w:sz w:val="22"/>
                <w:szCs w:val="22"/>
              </w:rPr>
            </w:pPr>
            <w:r>
              <w:rPr>
                <w:color w:val="1F497D"/>
                <w:sz w:val="22"/>
                <w:szCs w:val="22"/>
              </w:rPr>
              <w:t>“</w:t>
            </w:r>
            <w:r>
              <w:rPr>
                <w:color w:val="auto"/>
                <w:sz w:val="22"/>
                <w:szCs w:val="22"/>
              </w:rPr>
              <w:t>Auto Dependency Processing Reject Reason -Veteran has an Attorney fee agreement.  Please review.”</w:t>
            </w:r>
          </w:p>
          <w:p w14:paraId="1D7923F3" w14:textId="77777777" w:rsidR="008E179B" w:rsidRDefault="008E179B">
            <w:pPr>
              <w:spacing w:line="240" w:lineRule="exact"/>
              <w:rPr>
                <w:sz w:val="22"/>
                <w:szCs w:val="22"/>
              </w:rPr>
            </w:pPr>
          </w:p>
        </w:tc>
        <w:tc>
          <w:tcPr>
            <w:tcW w:w="2080" w:type="dxa"/>
            <w:tcBorders>
              <w:top w:val="single" w:sz="4" w:space="0" w:color="auto"/>
              <w:left w:val="single" w:sz="4" w:space="0" w:color="auto"/>
              <w:bottom w:val="single" w:sz="4" w:space="0" w:color="auto"/>
              <w:right w:val="single" w:sz="4" w:space="0" w:color="auto"/>
            </w:tcBorders>
            <w:hideMark/>
          </w:tcPr>
          <w:p w14:paraId="1D7923F4" w14:textId="77777777" w:rsidR="008E179B" w:rsidRDefault="008E179B">
            <w:pPr>
              <w:spacing w:line="240" w:lineRule="exact"/>
              <w:rPr>
                <w:sz w:val="22"/>
                <w:szCs w:val="22"/>
              </w:rPr>
            </w:pPr>
            <w:r>
              <w:rPr>
                <w:sz w:val="22"/>
                <w:szCs w:val="22"/>
              </w:rPr>
              <w:t>UC-01:  Retrieve/Validate Claims</w:t>
            </w:r>
          </w:p>
        </w:tc>
        <w:tc>
          <w:tcPr>
            <w:tcW w:w="0" w:type="auto"/>
            <w:tcBorders>
              <w:top w:val="single" w:sz="4" w:space="0" w:color="auto"/>
              <w:left w:val="single" w:sz="4" w:space="0" w:color="auto"/>
              <w:bottom w:val="single" w:sz="4" w:space="0" w:color="auto"/>
              <w:right w:val="single" w:sz="4" w:space="0" w:color="auto"/>
            </w:tcBorders>
          </w:tcPr>
          <w:p w14:paraId="1D7923F5" w14:textId="77777777" w:rsidR="008E179B" w:rsidRDefault="008E179B">
            <w:pPr>
              <w:spacing w:line="240" w:lineRule="exact"/>
              <w:rPr>
                <w:sz w:val="22"/>
                <w:szCs w:val="22"/>
              </w:rPr>
            </w:pPr>
          </w:p>
        </w:tc>
      </w:tr>
      <w:tr w:rsidR="00181AA3" w14:paraId="1D7923FD"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3F7" w14:textId="77777777" w:rsidR="00181AA3" w:rsidRDefault="00181AA3" w:rsidP="00B2751B">
            <w:pPr>
              <w:spacing w:line="240" w:lineRule="exact"/>
              <w:rPr>
                <w:sz w:val="22"/>
                <w:szCs w:val="22"/>
              </w:rPr>
            </w:pPr>
            <w:r>
              <w:rPr>
                <w:sz w:val="22"/>
                <w:szCs w:val="22"/>
              </w:rPr>
              <w:t>CP0017</w:t>
            </w:r>
          </w:p>
          <w:p w14:paraId="1D7923F8" w14:textId="77777777" w:rsidR="00181AA3" w:rsidRDefault="00A620A0" w:rsidP="00A620A0">
            <w:pPr>
              <w:spacing w:line="240" w:lineRule="exact"/>
              <w:rPr>
                <w:sz w:val="22"/>
                <w:szCs w:val="22"/>
              </w:rPr>
            </w:pPr>
            <w:r>
              <w:rPr>
                <w:sz w:val="22"/>
                <w:szCs w:val="22"/>
              </w:rPr>
              <w:t xml:space="preserve">Veteran Not Awarded </w:t>
            </w:r>
            <w:r w:rsidR="00181AA3">
              <w:rPr>
                <w:sz w:val="22"/>
                <w:szCs w:val="22"/>
              </w:rPr>
              <w:t xml:space="preserve">Pension </w:t>
            </w:r>
          </w:p>
        </w:tc>
        <w:tc>
          <w:tcPr>
            <w:tcW w:w="5116" w:type="dxa"/>
            <w:tcBorders>
              <w:top w:val="single" w:sz="4" w:space="0" w:color="auto"/>
              <w:left w:val="single" w:sz="4" w:space="0" w:color="auto"/>
              <w:bottom w:val="single" w:sz="4" w:space="0" w:color="auto"/>
              <w:right w:val="single" w:sz="4" w:space="0" w:color="auto"/>
            </w:tcBorders>
          </w:tcPr>
          <w:p w14:paraId="1D7923F9" w14:textId="77777777" w:rsidR="00181AA3" w:rsidRDefault="00A620A0" w:rsidP="00516A62">
            <w:pPr>
              <w:rPr>
                <w:sz w:val="22"/>
                <w:szCs w:val="22"/>
              </w:rPr>
            </w:pPr>
            <w:r>
              <w:rPr>
                <w:sz w:val="22"/>
                <w:szCs w:val="22"/>
              </w:rPr>
              <w:t xml:space="preserve">Determine whether the Veteran is currently in receipt of a Pension award, and if true, send claim for exception processing and validate </w:t>
            </w:r>
            <w:r w:rsidR="00516A62">
              <w:rPr>
                <w:sz w:val="22"/>
                <w:szCs w:val="22"/>
              </w:rPr>
              <w:t>S</w:t>
            </w:r>
            <w:r>
              <w:rPr>
                <w:sz w:val="22"/>
                <w:szCs w:val="22"/>
              </w:rPr>
              <w:t>tation of Jurisdiction is set to the Pension Management Center</w:t>
            </w:r>
            <w:r w:rsidR="00516A62">
              <w:rPr>
                <w:sz w:val="22"/>
                <w:szCs w:val="22"/>
              </w:rPr>
              <w:t xml:space="preserve"> associated with the veteran’s Regional Office</w:t>
            </w:r>
            <w:r>
              <w:rPr>
                <w:sz w:val="22"/>
                <w:szCs w:val="22"/>
              </w:rPr>
              <w:t>.</w:t>
            </w:r>
          </w:p>
        </w:tc>
        <w:tc>
          <w:tcPr>
            <w:tcW w:w="2080" w:type="dxa"/>
            <w:tcBorders>
              <w:top w:val="single" w:sz="4" w:space="0" w:color="auto"/>
              <w:left w:val="single" w:sz="4" w:space="0" w:color="auto"/>
              <w:bottom w:val="single" w:sz="4" w:space="0" w:color="auto"/>
              <w:right w:val="single" w:sz="4" w:space="0" w:color="auto"/>
            </w:tcBorders>
          </w:tcPr>
          <w:p w14:paraId="1D7923FA" w14:textId="77777777" w:rsidR="0008427D" w:rsidRDefault="0008427D">
            <w:pPr>
              <w:rPr>
                <w:sz w:val="22"/>
                <w:szCs w:val="22"/>
              </w:rPr>
            </w:pPr>
            <w:r>
              <w:rPr>
                <w:sz w:val="22"/>
                <w:szCs w:val="22"/>
              </w:rPr>
              <w:t xml:space="preserve">WSCR 2765 </w:t>
            </w:r>
          </w:p>
          <w:p w14:paraId="1D7923FB" w14:textId="77777777" w:rsidR="00181AA3" w:rsidRDefault="0008427D">
            <w:pPr>
              <w:rPr>
                <w:sz w:val="22"/>
                <w:szCs w:val="22"/>
              </w:rPr>
            </w:pPr>
            <w:r>
              <w:rPr>
                <w:sz w:val="22"/>
                <w:szCs w:val="22"/>
              </w:rPr>
              <w:t>Rqmt 1</w:t>
            </w:r>
          </w:p>
        </w:tc>
        <w:tc>
          <w:tcPr>
            <w:tcW w:w="0" w:type="auto"/>
            <w:tcBorders>
              <w:top w:val="single" w:sz="4" w:space="0" w:color="auto"/>
              <w:left w:val="single" w:sz="4" w:space="0" w:color="auto"/>
              <w:bottom w:val="single" w:sz="4" w:space="0" w:color="auto"/>
              <w:right w:val="single" w:sz="4" w:space="0" w:color="auto"/>
            </w:tcBorders>
          </w:tcPr>
          <w:p w14:paraId="1D7923FC" w14:textId="77777777" w:rsidR="00181AA3" w:rsidRDefault="00181AA3">
            <w:pPr>
              <w:spacing w:line="240" w:lineRule="exact"/>
              <w:rPr>
                <w:sz w:val="22"/>
                <w:szCs w:val="22"/>
              </w:rPr>
            </w:pPr>
          </w:p>
        </w:tc>
      </w:tr>
      <w:tr w:rsidR="0008427D" w14:paraId="1D79240A"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3FE" w14:textId="77777777" w:rsidR="0008427D" w:rsidRDefault="0008427D" w:rsidP="00B2751B">
            <w:pPr>
              <w:spacing w:line="240" w:lineRule="exact"/>
              <w:rPr>
                <w:sz w:val="22"/>
                <w:szCs w:val="22"/>
              </w:rPr>
            </w:pPr>
            <w:r>
              <w:rPr>
                <w:sz w:val="22"/>
                <w:szCs w:val="22"/>
              </w:rPr>
              <w:t>CP0017.1</w:t>
            </w:r>
          </w:p>
          <w:p w14:paraId="1D7923FF" w14:textId="77777777" w:rsidR="0008427D" w:rsidRDefault="0008427D" w:rsidP="0008427D">
            <w:pPr>
              <w:spacing w:line="240" w:lineRule="exact"/>
              <w:rPr>
                <w:sz w:val="22"/>
                <w:szCs w:val="22"/>
              </w:rPr>
            </w:pPr>
            <w:r>
              <w:rPr>
                <w:sz w:val="22"/>
                <w:szCs w:val="22"/>
              </w:rPr>
              <w:t>Pension Determin-ation</w:t>
            </w:r>
          </w:p>
        </w:tc>
        <w:tc>
          <w:tcPr>
            <w:tcW w:w="5116" w:type="dxa"/>
            <w:tcBorders>
              <w:top w:val="single" w:sz="4" w:space="0" w:color="auto"/>
              <w:left w:val="single" w:sz="4" w:space="0" w:color="auto"/>
              <w:bottom w:val="single" w:sz="4" w:space="0" w:color="auto"/>
              <w:right w:val="single" w:sz="4" w:space="0" w:color="auto"/>
            </w:tcBorders>
          </w:tcPr>
          <w:p w14:paraId="1D792400" w14:textId="77777777" w:rsidR="0008427D" w:rsidRDefault="0008427D">
            <w:pPr>
              <w:rPr>
                <w:sz w:val="22"/>
                <w:szCs w:val="22"/>
              </w:rPr>
            </w:pPr>
            <w:r>
              <w:rPr>
                <w:sz w:val="22"/>
                <w:szCs w:val="22"/>
              </w:rPr>
              <w:t>If either t</w:t>
            </w:r>
            <w:r w:rsidRPr="00A620A0">
              <w:rPr>
                <w:sz w:val="22"/>
                <w:szCs w:val="22"/>
              </w:rPr>
              <w:t>he last current</w:t>
            </w:r>
            <w:r w:rsidR="00516A62">
              <w:rPr>
                <w:sz w:val="22"/>
                <w:szCs w:val="22"/>
              </w:rPr>
              <w:t xml:space="preserve"> award </w:t>
            </w:r>
            <w:r>
              <w:rPr>
                <w:sz w:val="22"/>
                <w:szCs w:val="22"/>
              </w:rPr>
              <w:t>or a future (</w:t>
            </w:r>
            <w:r w:rsidRPr="00A620A0">
              <w:rPr>
                <w:sz w:val="22"/>
                <w:szCs w:val="22"/>
              </w:rPr>
              <w:t>proposed</w:t>
            </w:r>
            <w:r>
              <w:rPr>
                <w:sz w:val="22"/>
                <w:szCs w:val="22"/>
              </w:rPr>
              <w:t>)</w:t>
            </w:r>
            <w:r w:rsidRPr="00A620A0">
              <w:rPr>
                <w:sz w:val="22"/>
                <w:szCs w:val="22"/>
              </w:rPr>
              <w:t xml:space="preserve"> award </w:t>
            </w:r>
            <w:r>
              <w:rPr>
                <w:sz w:val="22"/>
                <w:szCs w:val="22"/>
              </w:rPr>
              <w:t>is a Pension award, reject the claim</w:t>
            </w:r>
          </w:p>
          <w:p w14:paraId="1D792401" w14:textId="77777777" w:rsidR="000C546F" w:rsidRPr="000C546F" w:rsidRDefault="0008427D" w:rsidP="000C546F">
            <w:pPr>
              <w:rPr>
                <w:sz w:val="22"/>
                <w:szCs w:val="22"/>
              </w:rPr>
            </w:pPr>
            <w:r>
              <w:rPr>
                <w:sz w:val="22"/>
                <w:szCs w:val="22"/>
              </w:rPr>
              <w:t xml:space="preserve">a. </w:t>
            </w:r>
            <w:r w:rsidRPr="00A620A0">
              <w:rPr>
                <w:sz w:val="22"/>
                <w:szCs w:val="22"/>
              </w:rPr>
              <w:t xml:space="preserve">On the current award, check the </w:t>
            </w:r>
            <w:r w:rsidR="00516A62">
              <w:rPr>
                <w:sz w:val="22"/>
                <w:szCs w:val="22"/>
              </w:rPr>
              <w:t xml:space="preserve">award </w:t>
            </w:r>
            <w:r w:rsidRPr="00A620A0">
              <w:rPr>
                <w:sz w:val="22"/>
                <w:szCs w:val="22"/>
              </w:rPr>
              <w:t xml:space="preserve">line before today. </w:t>
            </w:r>
            <w:r w:rsidR="000C546F">
              <w:rPr>
                <w:sz w:val="22"/>
                <w:szCs w:val="22"/>
              </w:rPr>
              <w:t xml:space="preserve"> </w:t>
            </w:r>
          </w:p>
          <w:p w14:paraId="1D792402" w14:textId="77777777" w:rsidR="000C546F" w:rsidRDefault="0008427D" w:rsidP="000C546F">
            <w:pPr>
              <w:rPr>
                <w:sz w:val="22"/>
                <w:szCs w:val="22"/>
              </w:rPr>
            </w:pPr>
            <w:r>
              <w:rPr>
                <w:sz w:val="22"/>
                <w:szCs w:val="22"/>
              </w:rPr>
              <w:t>b.</w:t>
            </w:r>
            <w:r w:rsidR="000C546F">
              <w:rPr>
                <w:sz w:val="22"/>
                <w:szCs w:val="22"/>
              </w:rPr>
              <w:t xml:space="preserve"> </w:t>
            </w:r>
            <w:r w:rsidRPr="00A620A0">
              <w:rPr>
                <w:sz w:val="22"/>
                <w:szCs w:val="22"/>
              </w:rPr>
              <w:t>On the proposed award, check the award line on or before the dependency effective date.</w:t>
            </w:r>
            <w:r w:rsidR="000C546F">
              <w:rPr>
                <w:sz w:val="22"/>
                <w:szCs w:val="22"/>
              </w:rPr>
              <w:t xml:space="preserve"> </w:t>
            </w:r>
          </w:p>
          <w:p w14:paraId="1D792403" w14:textId="77777777" w:rsidR="000C546F" w:rsidRPr="000C546F" w:rsidRDefault="000C546F" w:rsidP="000C546F">
            <w:pPr>
              <w:rPr>
                <w:sz w:val="22"/>
                <w:szCs w:val="22"/>
              </w:rPr>
            </w:pPr>
            <w:r w:rsidRPr="000C546F">
              <w:rPr>
                <w:sz w:val="22"/>
                <w:szCs w:val="22"/>
              </w:rPr>
              <w:t>If the last award line = PEN, set to manual</w:t>
            </w:r>
          </w:p>
          <w:p w14:paraId="1D792404" w14:textId="77777777" w:rsidR="000C546F" w:rsidRPr="000C546F" w:rsidRDefault="000C546F" w:rsidP="000C546F">
            <w:pPr>
              <w:rPr>
                <w:sz w:val="22"/>
                <w:szCs w:val="22"/>
              </w:rPr>
            </w:pPr>
            <w:r w:rsidRPr="000C546F">
              <w:rPr>
                <w:sz w:val="22"/>
                <w:szCs w:val="22"/>
              </w:rPr>
              <w:t>if the last award line = COMP, determine the dependency effective date</w:t>
            </w:r>
          </w:p>
          <w:p w14:paraId="1D792405" w14:textId="77777777" w:rsidR="0008427D" w:rsidRDefault="000C546F">
            <w:pPr>
              <w:rPr>
                <w:sz w:val="22"/>
                <w:szCs w:val="22"/>
              </w:rPr>
            </w:pPr>
            <w:r w:rsidRPr="000C546F">
              <w:rPr>
                <w:sz w:val="22"/>
                <w:szCs w:val="22"/>
              </w:rPr>
              <w:t>if any of the award lines through the dependency effective date are not equal to compensation, send for exception processing</w:t>
            </w:r>
          </w:p>
          <w:p w14:paraId="1D792406" w14:textId="77777777" w:rsidR="0008427D" w:rsidRDefault="0008427D" w:rsidP="00516A62">
            <w:pPr>
              <w:rPr>
                <w:sz w:val="22"/>
                <w:szCs w:val="22"/>
              </w:rPr>
            </w:pPr>
            <w:r>
              <w:rPr>
                <w:sz w:val="22"/>
                <w:szCs w:val="22"/>
              </w:rPr>
              <w:t xml:space="preserve">c.  If </w:t>
            </w:r>
            <w:r w:rsidR="00516A62">
              <w:rPr>
                <w:sz w:val="22"/>
                <w:szCs w:val="22"/>
              </w:rPr>
              <w:t>(a) or( b) above</w:t>
            </w:r>
            <w:r w:rsidR="000C546F">
              <w:rPr>
                <w:sz w:val="22"/>
                <w:szCs w:val="22"/>
              </w:rPr>
              <w:t xml:space="preserve"> finds a PEN award line, send for exception processing. </w:t>
            </w:r>
            <w:r w:rsidRPr="00A620A0">
              <w:rPr>
                <w:sz w:val="22"/>
                <w:szCs w:val="22"/>
              </w:rPr>
              <w:t xml:space="preserve"> </w:t>
            </w:r>
          </w:p>
        </w:tc>
        <w:tc>
          <w:tcPr>
            <w:tcW w:w="2080" w:type="dxa"/>
            <w:tcBorders>
              <w:top w:val="single" w:sz="4" w:space="0" w:color="auto"/>
              <w:left w:val="single" w:sz="4" w:space="0" w:color="auto"/>
              <w:bottom w:val="single" w:sz="4" w:space="0" w:color="auto"/>
              <w:right w:val="single" w:sz="4" w:space="0" w:color="auto"/>
            </w:tcBorders>
          </w:tcPr>
          <w:p w14:paraId="1D792407" w14:textId="77777777" w:rsidR="0008427D" w:rsidRPr="0008427D" w:rsidRDefault="0008427D" w:rsidP="0008427D">
            <w:pPr>
              <w:rPr>
                <w:sz w:val="22"/>
                <w:szCs w:val="22"/>
              </w:rPr>
            </w:pPr>
            <w:r w:rsidRPr="0008427D">
              <w:rPr>
                <w:sz w:val="22"/>
                <w:szCs w:val="22"/>
              </w:rPr>
              <w:t xml:space="preserve">WSCR 2765 </w:t>
            </w:r>
          </w:p>
          <w:p w14:paraId="1D792408" w14:textId="77777777" w:rsidR="0008427D" w:rsidRPr="0008427D" w:rsidRDefault="0008427D" w:rsidP="0008427D">
            <w:pPr>
              <w:rPr>
                <w:sz w:val="22"/>
                <w:szCs w:val="22"/>
              </w:rPr>
            </w:pPr>
            <w:r w:rsidRPr="0008427D">
              <w:rPr>
                <w:sz w:val="22"/>
                <w:szCs w:val="22"/>
              </w:rPr>
              <w:t>Rqmt 1</w:t>
            </w:r>
            <w:r>
              <w:rPr>
                <w:sz w:val="22"/>
                <w:szCs w:val="22"/>
              </w:rPr>
              <w:t>.a</w:t>
            </w:r>
          </w:p>
        </w:tc>
        <w:tc>
          <w:tcPr>
            <w:tcW w:w="0" w:type="auto"/>
            <w:tcBorders>
              <w:top w:val="single" w:sz="4" w:space="0" w:color="auto"/>
              <w:left w:val="single" w:sz="4" w:space="0" w:color="auto"/>
              <w:bottom w:val="single" w:sz="4" w:space="0" w:color="auto"/>
              <w:right w:val="single" w:sz="4" w:space="0" w:color="auto"/>
            </w:tcBorders>
          </w:tcPr>
          <w:p w14:paraId="1D792409" w14:textId="77777777" w:rsidR="0008427D" w:rsidRDefault="0008427D">
            <w:pPr>
              <w:spacing w:line="240" w:lineRule="exact"/>
              <w:rPr>
                <w:sz w:val="22"/>
                <w:szCs w:val="22"/>
              </w:rPr>
            </w:pPr>
          </w:p>
        </w:tc>
      </w:tr>
      <w:tr w:rsidR="0008427D" w14:paraId="1D792412"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40B" w14:textId="77777777" w:rsidR="0008427D" w:rsidRDefault="0008427D" w:rsidP="00B2751B">
            <w:pPr>
              <w:spacing w:line="240" w:lineRule="exact"/>
              <w:rPr>
                <w:sz w:val="22"/>
                <w:szCs w:val="22"/>
              </w:rPr>
            </w:pPr>
            <w:r>
              <w:rPr>
                <w:sz w:val="22"/>
                <w:szCs w:val="22"/>
              </w:rPr>
              <w:lastRenderedPageBreak/>
              <w:t>CP0017.2</w:t>
            </w:r>
          </w:p>
          <w:p w14:paraId="1D79240C" w14:textId="77777777" w:rsidR="0008427D" w:rsidRDefault="0008427D" w:rsidP="00B2751B">
            <w:pPr>
              <w:spacing w:line="240" w:lineRule="exact"/>
              <w:rPr>
                <w:sz w:val="22"/>
                <w:szCs w:val="22"/>
              </w:rPr>
            </w:pPr>
            <w:r>
              <w:rPr>
                <w:sz w:val="22"/>
                <w:szCs w:val="22"/>
              </w:rPr>
              <w:t>Pension Reject Reason</w:t>
            </w:r>
          </w:p>
        </w:tc>
        <w:tc>
          <w:tcPr>
            <w:tcW w:w="5116" w:type="dxa"/>
            <w:tcBorders>
              <w:top w:val="single" w:sz="4" w:space="0" w:color="auto"/>
              <w:left w:val="single" w:sz="4" w:space="0" w:color="auto"/>
              <w:bottom w:val="single" w:sz="4" w:space="0" w:color="auto"/>
              <w:right w:val="single" w:sz="4" w:space="0" w:color="auto"/>
            </w:tcBorders>
          </w:tcPr>
          <w:p w14:paraId="1D79240D" w14:textId="77777777" w:rsidR="0008427D" w:rsidRDefault="0008427D">
            <w:pPr>
              <w:rPr>
                <w:sz w:val="22"/>
                <w:szCs w:val="22"/>
              </w:rPr>
            </w:pPr>
            <w:r>
              <w:rPr>
                <w:sz w:val="22"/>
                <w:szCs w:val="22"/>
              </w:rPr>
              <w:t xml:space="preserve">If the claim is </w:t>
            </w:r>
            <w:r w:rsidR="000C546F">
              <w:rPr>
                <w:sz w:val="22"/>
                <w:szCs w:val="22"/>
              </w:rPr>
              <w:t>sent for exception processing</w:t>
            </w:r>
            <w:r>
              <w:rPr>
                <w:sz w:val="22"/>
                <w:szCs w:val="22"/>
              </w:rPr>
              <w:t xml:space="preserve"> due to Veteran’s Pension award, set the reject reason to:</w:t>
            </w:r>
          </w:p>
          <w:p w14:paraId="1D79240E" w14:textId="77777777" w:rsidR="0008427D" w:rsidRDefault="0008427D">
            <w:pPr>
              <w:rPr>
                <w:sz w:val="22"/>
                <w:szCs w:val="22"/>
              </w:rPr>
            </w:pPr>
            <w:r>
              <w:rPr>
                <w:sz w:val="22"/>
                <w:szCs w:val="22"/>
              </w:rPr>
              <w:t xml:space="preserve"> </w:t>
            </w:r>
            <w:r w:rsidRPr="0008427D">
              <w:rPr>
                <w:sz w:val="22"/>
                <w:szCs w:val="22"/>
              </w:rPr>
              <w:t>“Auto Dependency Processing Reject: Veteran in receipt of Pension after the dependency effective date. Claim not eligible for automated processing.”</w:t>
            </w:r>
          </w:p>
        </w:tc>
        <w:tc>
          <w:tcPr>
            <w:tcW w:w="2080" w:type="dxa"/>
            <w:tcBorders>
              <w:top w:val="single" w:sz="4" w:space="0" w:color="auto"/>
              <w:left w:val="single" w:sz="4" w:space="0" w:color="auto"/>
              <w:bottom w:val="single" w:sz="4" w:space="0" w:color="auto"/>
              <w:right w:val="single" w:sz="4" w:space="0" w:color="auto"/>
            </w:tcBorders>
          </w:tcPr>
          <w:p w14:paraId="1D79240F" w14:textId="77777777" w:rsidR="0008427D" w:rsidRPr="0008427D" w:rsidRDefault="0008427D" w:rsidP="0008427D">
            <w:pPr>
              <w:rPr>
                <w:sz w:val="22"/>
                <w:szCs w:val="22"/>
              </w:rPr>
            </w:pPr>
            <w:r w:rsidRPr="0008427D">
              <w:rPr>
                <w:sz w:val="22"/>
                <w:szCs w:val="22"/>
              </w:rPr>
              <w:t xml:space="preserve">WSCR 2765 </w:t>
            </w:r>
          </w:p>
          <w:p w14:paraId="1D792410" w14:textId="77777777" w:rsidR="0008427D" w:rsidRDefault="0008427D" w:rsidP="0008427D">
            <w:pPr>
              <w:rPr>
                <w:sz w:val="22"/>
                <w:szCs w:val="22"/>
              </w:rPr>
            </w:pPr>
            <w:r w:rsidRPr="0008427D">
              <w:rPr>
                <w:sz w:val="22"/>
                <w:szCs w:val="22"/>
              </w:rPr>
              <w:t>Rqmt 1</w:t>
            </w:r>
            <w:r>
              <w:rPr>
                <w:sz w:val="22"/>
                <w:szCs w:val="22"/>
              </w:rPr>
              <w:t>.a.i</w:t>
            </w:r>
          </w:p>
        </w:tc>
        <w:tc>
          <w:tcPr>
            <w:tcW w:w="0" w:type="auto"/>
            <w:tcBorders>
              <w:top w:val="single" w:sz="4" w:space="0" w:color="auto"/>
              <w:left w:val="single" w:sz="4" w:space="0" w:color="auto"/>
              <w:bottom w:val="single" w:sz="4" w:space="0" w:color="auto"/>
              <w:right w:val="single" w:sz="4" w:space="0" w:color="auto"/>
            </w:tcBorders>
          </w:tcPr>
          <w:p w14:paraId="1D792411" w14:textId="77777777" w:rsidR="0008427D" w:rsidRDefault="0008427D">
            <w:pPr>
              <w:spacing w:line="240" w:lineRule="exact"/>
              <w:rPr>
                <w:sz w:val="22"/>
                <w:szCs w:val="22"/>
              </w:rPr>
            </w:pPr>
          </w:p>
        </w:tc>
      </w:tr>
      <w:tr w:rsidR="0008427D" w14:paraId="1D792419"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413" w14:textId="77777777" w:rsidR="0008427D" w:rsidRDefault="0008427D" w:rsidP="00B2751B">
            <w:pPr>
              <w:spacing w:line="240" w:lineRule="exact"/>
              <w:rPr>
                <w:sz w:val="22"/>
                <w:szCs w:val="22"/>
              </w:rPr>
            </w:pPr>
            <w:r w:rsidRPr="0008427D">
              <w:rPr>
                <w:sz w:val="22"/>
                <w:szCs w:val="22"/>
              </w:rPr>
              <w:t>CP0017.</w:t>
            </w:r>
            <w:r>
              <w:rPr>
                <w:sz w:val="22"/>
                <w:szCs w:val="22"/>
              </w:rPr>
              <w:t>3</w:t>
            </w:r>
          </w:p>
          <w:p w14:paraId="1D792414" w14:textId="77777777" w:rsidR="0008427D" w:rsidRDefault="0008427D" w:rsidP="00B2751B">
            <w:pPr>
              <w:spacing w:line="240" w:lineRule="exact"/>
              <w:rPr>
                <w:sz w:val="22"/>
                <w:szCs w:val="22"/>
              </w:rPr>
            </w:pPr>
            <w:r>
              <w:rPr>
                <w:sz w:val="22"/>
                <w:szCs w:val="22"/>
              </w:rPr>
              <w:t>Set Pension SOJ</w:t>
            </w:r>
          </w:p>
        </w:tc>
        <w:tc>
          <w:tcPr>
            <w:tcW w:w="5116" w:type="dxa"/>
            <w:tcBorders>
              <w:top w:val="single" w:sz="4" w:space="0" w:color="auto"/>
              <w:left w:val="single" w:sz="4" w:space="0" w:color="auto"/>
              <w:bottom w:val="single" w:sz="4" w:space="0" w:color="auto"/>
              <w:right w:val="single" w:sz="4" w:space="0" w:color="auto"/>
            </w:tcBorders>
          </w:tcPr>
          <w:p w14:paraId="1D792415" w14:textId="77777777" w:rsidR="0008427D" w:rsidRDefault="0008427D" w:rsidP="000C546F">
            <w:pPr>
              <w:rPr>
                <w:sz w:val="22"/>
                <w:szCs w:val="22"/>
              </w:rPr>
            </w:pPr>
            <w:r w:rsidRPr="0008427D">
              <w:rPr>
                <w:sz w:val="22"/>
                <w:szCs w:val="22"/>
              </w:rPr>
              <w:t xml:space="preserve">If the claim is </w:t>
            </w:r>
            <w:r w:rsidR="000C546F">
              <w:rPr>
                <w:sz w:val="22"/>
                <w:szCs w:val="22"/>
              </w:rPr>
              <w:t xml:space="preserve">sent for </w:t>
            </w:r>
            <w:r w:rsidR="000C546F" w:rsidRPr="000C546F">
              <w:rPr>
                <w:sz w:val="22"/>
                <w:szCs w:val="22"/>
              </w:rPr>
              <w:t xml:space="preserve">exception processing </w:t>
            </w:r>
            <w:r w:rsidRPr="0008427D">
              <w:rPr>
                <w:sz w:val="22"/>
                <w:szCs w:val="22"/>
              </w:rPr>
              <w:t>due to Veteran’s Pension award,</w:t>
            </w:r>
            <w:r>
              <w:rPr>
                <w:sz w:val="22"/>
                <w:szCs w:val="22"/>
              </w:rPr>
              <w:t xml:space="preserve"> </w:t>
            </w:r>
            <w:r w:rsidRPr="0008427D">
              <w:rPr>
                <w:sz w:val="22"/>
                <w:szCs w:val="22"/>
              </w:rPr>
              <w:t>confirm that the Station of Jurisdiction (SOJ) is a Pension Management Center (PMC).  If it is not, transfer the claim to the Pension Management Center (PMC) associated with the Regional Office (RO) for the claim.</w:t>
            </w:r>
          </w:p>
        </w:tc>
        <w:tc>
          <w:tcPr>
            <w:tcW w:w="2080" w:type="dxa"/>
            <w:tcBorders>
              <w:top w:val="single" w:sz="4" w:space="0" w:color="auto"/>
              <w:left w:val="single" w:sz="4" w:space="0" w:color="auto"/>
              <w:bottom w:val="single" w:sz="4" w:space="0" w:color="auto"/>
              <w:right w:val="single" w:sz="4" w:space="0" w:color="auto"/>
            </w:tcBorders>
          </w:tcPr>
          <w:p w14:paraId="1D792416" w14:textId="77777777" w:rsidR="0008427D" w:rsidRPr="0008427D" w:rsidRDefault="0008427D" w:rsidP="0008427D">
            <w:pPr>
              <w:rPr>
                <w:sz w:val="22"/>
                <w:szCs w:val="22"/>
              </w:rPr>
            </w:pPr>
            <w:r w:rsidRPr="0008427D">
              <w:rPr>
                <w:sz w:val="22"/>
                <w:szCs w:val="22"/>
              </w:rPr>
              <w:t xml:space="preserve">WSCR 2765 </w:t>
            </w:r>
          </w:p>
          <w:p w14:paraId="1D792417" w14:textId="77777777" w:rsidR="0008427D" w:rsidRDefault="0008427D" w:rsidP="0008427D">
            <w:pPr>
              <w:rPr>
                <w:sz w:val="22"/>
                <w:szCs w:val="22"/>
              </w:rPr>
            </w:pPr>
            <w:r w:rsidRPr="0008427D">
              <w:rPr>
                <w:sz w:val="22"/>
                <w:szCs w:val="22"/>
              </w:rPr>
              <w:t>Rqmt 1</w:t>
            </w:r>
            <w:r>
              <w:rPr>
                <w:sz w:val="22"/>
                <w:szCs w:val="22"/>
              </w:rPr>
              <w:t>.a.ii</w:t>
            </w:r>
          </w:p>
        </w:tc>
        <w:tc>
          <w:tcPr>
            <w:tcW w:w="0" w:type="auto"/>
            <w:tcBorders>
              <w:top w:val="single" w:sz="4" w:space="0" w:color="auto"/>
              <w:left w:val="single" w:sz="4" w:space="0" w:color="auto"/>
              <w:bottom w:val="single" w:sz="4" w:space="0" w:color="auto"/>
              <w:right w:val="single" w:sz="4" w:space="0" w:color="auto"/>
            </w:tcBorders>
          </w:tcPr>
          <w:p w14:paraId="1D792418" w14:textId="77777777" w:rsidR="0008427D" w:rsidRDefault="0008427D">
            <w:pPr>
              <w:spacing w:line="240" w:lineRule="exact"/>
              <w:rPr>
                <w:sz w:val="22"/>
                <w:szCs w:val="22"/>
              </w:rPr>
            </w:pPr>
          </w:p>
        </w:tc>
      </w:tr>
      <w:tr w:rsidR="0008427D" w14:paraId="1D792439"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41A" w14:textId="77777777" w:rsidR="0008427D" w:rsidRDefault="0008427D" w:rsidP="00555EAE">
            <w:pPr>
              <w:spacing w:line="240" w:lineRule="exact"/>
              <w:rPr>
                <w:sz w:val="22"/>
                <w:szCs w:val="22"/>
              </w:rPr>
            </w:pPr>
            <w:r w:rsidRPr="0008427D">
              <w:rPr>
                <w:sz w:val="22"/>
                <w:szCs w:val="22"/>
              </w:rPr>
              <w:t>CP0017.</w:t>
            </w:r>
            <w:r>
              <w:rPr>
                <w:sz w:val="22"/>
                <w:szCs w:val="22"/>
              </w:rPr>
              <w:t>4</w:t>
            </w:r>
          </w:p>
          <w:p w14:paraId="1D79241B" w14:textId="77777777" w:rsidR="0008427D" w:rsidRDefault="0008427D" w:rsidP="0008427D">
            <w:pPr>
              <w:spacing w:line="240" w:lineRule="exact"/>
              <w:rPr>
                <w:sz w:val="22"/>
                <w:szCs w:val="22"/>
              </w:rPr>
            </w:pPr>
            <w:r>
              <w:rPr>
                <w:sz w:val="22"/>
                <w:szCs w:val="22"/>
              </w:rPr>
              <w:t>Set Pension Reject Claim Label</w:t>
            </w:r>
          </w:p>
        </w:tc>
        <w:tc>
          <w:tcPr>
            <w:tcW w:w="5116" w:type="dxa"/>
            <w:tcBorders>
              <w:top w:val="single" w:sz="4" w:space="0" w:color="auto"/>
              <w:left w:val="single" w:sz="4" w:space="0" w:color="auto"/>
              <w:bottom w:val="single" w:sz="4" w:space="0" w:color="auto"/>
              <w:right w:val="single" w:sz="4" w:space="0" w:color="auto"/>
            </w:tcBorders>
          </w:tcPr>
          <w:p w14:paraId="1D79241C" w14:textId="77777777" w:rsidR="0008427D" w:rsidRDefault="0008427D" w:rsidP="0008427D">
            <w:pPr>
              <w:rPr>
                <w:sz w:val="22"/>
                <w:szCs w:val="22"/>
              </w:rPr>
            </w:pPr>
            <w:r w:rsidRPr="0008427D">
              <w:rPr>
                <w:sz w:val="22"/>
                <w:szCs w:val="22"/>
              </w:rPr>
              <w:t xml:space="preserve">If the claim is </w:t>
            </w:r>
            <w:r w:rsidR="000C546F">
              <w:rPr>
                <w:sz w:val="22"/>
                <w:szCs w:val="22"/>
              </w:rPr>
              <w:t>sent for exception processing</w:t>
            </w:r>
            <w:r w:rsidRPr="0008427D">
              <w:rPr>
                <w:sz w:val="22"/>
                <w:szCs w:val="22"/>
              </w:rPr>
              <w:t xml:space="preserve"> due to Veteran’s Pension award,</w:t>
            </w:r>
            <w:r>
              <w:rPr>
                <w:sz w:val="22"/>
                <w:szCs w:val="22"/>
              </w:rPr>
              <w:t xml:space="preserve"> set the reject claim label</w:t>
            </w:r>
            <w:r w:rsidR="000C546F">
              <w:rPr>
                <w:sz w:val="22"/>
                <w:szCs w:val="22"/>
              </w:rPr>
              <w:t xml:space="preserve"> as follows</w:t>
            </w:r>
            <w:r>
              <w:rPr>
                <w:sz w:val="22"/>
                <w:szCs w:val="22"/>
              </w:rPr>
              <w:t>:</w:t>
            </w:r>
          </w:p>
          <w:tbl>
            <w:tblPr>
              <w:tblW w:w="4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2610"/>
            </w:tblGrid>
            <w:tr w:rsidR="0008427D" w14:paraId="1D79241F" w14:textId="77777777" w:rsidTr="00516A62">
              <w:trPr>
                <w:trHeight w:val="576"/>
              </w:trPr>
              <w:tc>
                <w:tcPr>
                  <w:tcW w:w="2321" w:type="dxa"/>
                  <w:tcBorders>
                    <w:top w:val="single" w:sz="4" w:space="0" w:color="auto"/>
                    <w:left w:val="single" w:sz="4" w:space="0" w:color="auto"/>
                    <w:bottom w:val="single" w:sz="4" w:space="0" w:color="auto"/>
                    <w:right w:val="single" w:sz="4" w:space="0" w:color="auto"/>
                  </w:tcBorders>
                  <w:hideMark/>
                </w:tcPr>
                <w:p w14:paraId="1D79241D" w14:textId="77777777" w:rsidR="0008427D" w:rsidRPr="0008427D" w:rsidRDefault="0008427D" w:rsidP="00516A62">
                  <w:pPr>
                    <w:pStyle w:val="ListParagraph"/>
                    <w:spacing w:before="60" w:after="60"/>
                    <w:ind w:left="0"/>
                    <w:rPr>
                      <w:rFonts w:ascii="Arial" w:hAnsi="Arial" w:cs="Arial"/>
                      <w:iCs/>
                      <w:sz w:val="20"/>
                      <w:szCs w:val="20"/>
                    </w:rPr>
                  </w:pPr>
                  <w:r w:rsidRPr="0008427D">
                    <w:rPr>
                      <w:rFonts w:ascii="Arial" w:hAnsi="Arial" w:cs="Arial"/>
                      <w:sz w:val="20"/>
                      <w:szCs w:val="20"/>
                    </w:rPr>
                    <w:t xml:space="preserve">Automated Dependency 686c </w:t>
                  </w:r>
                </w:p>
              </w:tc>
              <w:tc>
                <w:tcPr>
                  <w:tcW w:w="2610" w:type="dxa"/>
                  <w:tcBorders>
                    <w:top w:val="single" w:sz="4" w:space="0" w:color="auto"/>
                    <w:left w:val="single" w:sz="4" w:space="0" w:color="auto"/>
                    <w:bottom w:val="single" w:sz="4" w:space="0" w:color="auto"/>
                    <w:right w:val="single" w:sz="4" w:space="0" w:color="auto"/>
                  </w:tcBorders>
                  <w:hideMark/>
                </w:tcPr>
                <w:p w14:paraId="1D79241E" w14:textId="77777777" w:rsidR="0008427D" w:rsidRPr="0008427D" w:rsidRDefault="0008427D" w:rsidP="00516A62">
                  <w:pPr>
                    <w:spacing w:before="60" w:after="60"/>
                    <w:rPr>
                      <w:sz w:val="20"/>
                      <w:szCs w:val="20"/>
                    </w:rPr>
                  </w:pPr>
                  <w:r w:rsidRPr="0008427D">
                    <w:rPr>
                      <w:sz w:val="20"/>
                      <w:szCs w:val="20"/>
                    </w:rPr>
                    <w:t>PMC Automated Dependency 686c Reject</w:t>
                  </w:r>
                </w:p>
              </w:tc>
            </w:tr>
            <w:tr w:rsidR="0008427D" w14:paraId="1D792422" w14:textId="77777777" w:rsidTr="00516A62">
              <w:trPr>
                <w:trHeight w:val="576"/>
              </w:trPr>
              <w:tc>
                <w:tcPr>
                  <w:tcW w:w="2321" w:type="dxa"/>
                  <w:tcBorders>
                    <w:top w:val="single" w:sz="4" w:space="0" w:color="auto"/>
                    <w:left w:val="single" w:sz="4" w:space="0" w:color="auto"/>
                    <w:bottom w:val="single" w:sz="4" w:space="0" w:color="auto"/>
                    <w:right w:val="single" w:sz="4" w:space="0" w:color="auto"/>
                  </w:tcBorders>
                  <w:vAlign w:val="bottom"/>
                  <w:hideMark/>
                </w:tcPr>
                <w:p w14:paraId="1D792420" w14:textId="77777777" w:rsidR="0008427D" w:rsidRPr="0008427D" w:rsidRDefault="0008427D" w:rsidP="00516A62">
                  <w:pPr>
                    <w:spacing w:before="60" w:after="60"/>
                    <w:rPr>
                      <w:sz w:val="20"/>
                      <w:szCs w:val="20"/>
                    </w:rPr>
                  </w:pPr>
                  <w:r w:rsidRPr="0008427D">
                    <w:rPr>
                      <w:sz w:val="20"/>
                      <w:szCs w:val="20"/>
                    </w:rPr>
                    <w:t>Automated School Attendance 674</w:t>
                  </w:r>
                </w:p>
              </w:tc>
              <w:tc>
                <w:tcPr>
                  <w:tcW w:w="2610" w:type="dxa"/>
                  <w:tcBorders>
                    <w:top w:val="single" w:sz="4" w:space="0" w:color="auto"/>
                    <w:left w:val="single" w:sz="4" w:space="0" w:color="auto"/>
                    <w:bottom w:val="single" w:sz="4" w:space="0" w:color="auto"/>
                    <w:right w:val="single" w:sz="4" w:space="0" w:color="auto"/>
                  </w:tcBorders>
                  <w:hideMark/>
                </w:tcPr>
                <w:p w14:paraId="1D792421" w14:textId="77777777" w:rsidR="0008427D" w:rsidRPr="0008427D" w:rsidRDefault="0008427D" w:rsidP="00516A62">
                  <w:pPr>
                    <w:pStyle w:val="ListParagraph"/>
                    <w:spacing w:before="60" w:after="60"/>
                    <w:ind w:left="0"/>
                    <w:rPr>
                      <w:rFonts w:ascii="Arial" w:hAnsi="Arial" w:cs="Arial"/>
                      <w:iCs/>
                      <w:sz w:val="20"/>
                      <w:szCs w:val="20"/>
                    </w:rPr>
                  </w:pPr>
                  <w:r w:rsidRPr="0008427D">
                    <w:rPr>
                      <w:rFonts w:ascii="Arial" w:hAnsi="Arial" w:cs="Arial"/>
                      <w:sz w:val="20"/>
                      <w:szCs w:val="20"/>
                    </w:rPr>
                    <w:t>PMC Automated School Attendance 674 Reject</w:t>
                  </w:r>
                </w:p>
              </w:tc>
            </w:tr>
            <w:tr w:rsidR="0008427D" w14:paraId="1D792425" w14:textId="77777777" w:rsidTr="00516A62">
              <w:trPr>
                <w:trHeight w:val="576"/>
              </w:trPr>
              <w:tc>
                <w:tcPr>
                  <w:tcW w:w="2321" w:type="dxa"/>
                  <w:tcBorders>
                    <w:top w:val="single" w:sz="4" w:space="0" w:color="auto"/>
                    <w:left w:val="single" w:sz="4" w:space="0" w:color="auto"/>
                    <w:bottom w:val="single" w:sz="4" w:space="0" w:color="auto"/>
                    <w:right w:val="single" w:sz="4" w:space="0" w:color="auto"/>
                  </w:tcBorders>
                  <w:vAlign w:val="bottom"/>
                  <w:hideMark/>
                </w:tcPr>
                <w:p w14:paraId="1D792423" w14:textId="77777777" w:rsidR="0008427D" w:rsidRPr="0008427D" w:rsidRDefault="0008427D" w:rsidP="00516A62">
                  <w:pPr>
                    <w:spacing w:before="60" w:after="60"/>
                    <w:rPr>
                      <w:sz w:val="20"/>
                      <w:szCs w:val="20"/>
                    </w:rPr>
                  </w:pPr>
                  <w:r w:rsidRPr="0008427D">
                    <w:rPr>
                      <w:sz w:val="20"/>
                      <w:szCs w:val="20"/>
                    </w:rPr>
                    <w:t xml:space="preserve">eBenefits Dependency Adjustment </w:t>
                  </w:r>
                </w:p>
              </w:tc>
              <w:tc>
                <w:tcPr>
                  <w:tcW w:w="2610" w:type="dxa"/>
                  <w:tcBorders>
                    <w:top w:val="single" w:sz="4" w:space="0" w:color="auto"/>
                    <w:left w:val="single" w:sz="4" w:space="0" w:color="auto"/>
                    <w:bottom w:val="single" w:sz="4" w:space="0" w:color="auto"/>
                    <w:right w:val="single" w:sz="4" w:space="0" w:color="auto"/>
                  </w:tcBorders>
                  <w:hideMark/>
                </w:tcPr>
                <w:p w14:paraId="1D792424" w14:textId="77777777" w:rsidR="0008427D" w:rsidRPr="0008427D" w:rsidRDefault="0008427D" w:rsidP="00516A62">
                  <w:pPr>
                    <w:spacing w:before="60" w:after="60"/>
                    <w:rPr>
                      <w:sz w:val="20"/>
                      <w:szCs w:val="20"/>
                    </w:rPr>
                  </w:pPr>
                  <w:r w:rsidRPr="0008427D">
                    <w:rPr>
                      <w:sz w:val="20"/>
                      <w:szCs w:val="20"/>
                    </w:rPr>
                    <w:t>PMC Automated Dependency 686c Reject</w:t>
                  </w:r>
                </w:p>
              </w:tc>
            </w:tr>
            <w:tr w:rsidR="0008427D" w14:paraId="1D792428" w14:textId="77777777" w:rsidTr="00516A62">
              <w:trPr>
                <w:trHeight w:val="576"/>
              </w:trPr>
              <w:tc>
                <w:tcPr>
                  <w:tcW w:w="2321" w:type="dxa"/>
                  <w:tcBorders>
                    <w:top w:val="single" w:sz="4" w:space="0" w:color="auto"/>
                    <w:left w:val="single" w:sz="4" w:space="0" w:color="auto"/>
                    <w:bottom w:val="single" w:sz="4" w:space="0" w:color="auto"/>
                    <w:right w:val="single" w:sz="4" w:space="0" w:color="auto"/>
                  </w:tcBorders>
                  <w:hideMark/>
                </w:tcPr>
                <w:p w14:paraId="1D792426" w14:textId="77777777" w:rsidR="0008427D" w:rsidRPr="0008427D" w:rsidRDefault="0008427D" w:rsidP="00516A62">
                  <w:pPr>
                    <w:pStyle w:val="ListParagraph"/>
                    <w:spacing w:before="60" w:after="60"/>
                    <w:ind w:left="0"/>
                    <w:rPr>
                      <w:rFonts w:ascii="Arial" w:hAnsi="Arial" w:cs="Arial"/>
                      <w:iCs/>
                      <w:sz w:val="20"/>
                      <w:szCs w:val="20"/>
                    </w:rPr>
                  </w:pPr>
                  <w:r w:rsidRPr="0008427D">
                    <w:rPr>
                      <w:rFonts w:ascii="Arial" w:hAnsi="Arial" w:cs="Arial"/>
                      <w:sz w:val="20"/>
                      <w:szCs w:val="20"/>
                    </w:rPr>
                    <w:t xml:space="preserve">eBenefits School Attendance </w:t>
                  </w:r>
                </w:p>
              </w:tc>
              <w:tc>
                <w:tcPr>
                  <w:tcW w:w="2610" w:type="dxa"/>
                  <w:tcBorders>
                    <w:top w:val="single" w:sz="4" w:space="0" w:color="auto"/>
                    <w:left w:val="single" w:sz="4" w:space="0" w:color="auto"/>
                    <w:bottom w:val="single" w:sz="4" w:space="0" w:color="auto"/>
                    <w:right w:val="single" w:sz="4" w:space="0" w:color="auto"/>
                  </w:tcBorders>
                  <w:hideMark/>
                </w:tcPr>
                <w:p w14:paraId="1D792427" w14:textId="77777777" w:rsidR="0008427D" w:rsidRPr="0008427D" w:rsidRDefault="0008427D" w:rsidP="00516A62">
                  <w:pPr>
                    <w:pStyle w:val="ListParagraph"/>
                    <w:spacing w:before="60" w:after="60"/>
                    <w:ind w:left="0"/>
                    <w:rPr>
                      <w:rFonts w:ascii="Arial" w:hAnsi="Arial" w:cs="Arial"/>
                      <w:iCs/>
                      <w:sz w:val="20"/>
                      <w:szCs w:val="20"/>
                    </w:rPr>
                  </w:pPr>
                  <w:r w:rsidRPr="0008427D">
                    <w:rPr>
                      <w:rFonts w:ascii="Arial" w:hAnsi="Arial" w:cs="Arial"/>
                      <w:sz w:val="20"/>
                      <w:szCs w:val="20"/>
                    </w:rPr>
                    <w:t>PMC Automated School Attendance 674 Reject</w:t>
                  </w:r>
                </w:p>
              </w:tc>
            </w:tr>
            <w:tr w:rsidR="0008427D" w14:paraId="1D79242B" w14:textId="77777777" w:rsidTr="00516A62">
              <w:trPr>
                <w:trHeight w:val="576"/>
              </w:trPr>
              <w:tc>
                <w:tcPr>
                  <w:tcW w:w="2321" w:type="dxa"/>
                  <w:tcBorders>
                    <w:top w:val="single" w:sz="4" w:space="0" w:color="auto"/>
                    <w:left w:val="single" w:sz="4" w:space="0" w:color="auto"/>
                    <w:bottom w:val="single" w:sz="4" w:space="0" w:color="auto"/>
                    <w:right w:val="single" w:sz="4" w:space="0" w:color="auto"/>
                  </w:tcBorders>
                  <w:hideMark/>
                </w:tcPr>
                <w:p w14:paraId="1D792429" w14:textId="77777777" w:rsidR="0008427D" w:rsidRPr="0008427D" w:rsidRDefault="0008427D" w:rsidP="00516A62">
                  <w:pPr>
                    <w:pStyle w:val="ListParagraph"/>
                    <w:spacing w:before="60" w:after="60"/>
                    <w:ind w:left="0"/>
                    <w:rPr>
                      <w:rFonts w:ascii="Arial" w:hAnsi="Arial" w:cs="Arial"/>
                      <w:sz w:val="20"/>
                      <w:szCs w:val="20"/>
                    </w:rPr>
                  </w:pPr>
                  <w:r w:rsidRPr="0008427D">
                    <w:rPr>
                      <w:rFonts w:ascii="Arial" w:hAnsi="Arial" w:cs="Arial"/>
                      <w:sz w:val="20"/>
                      <w:szCs w:val="20"/>
                    </w:rPr>
                    <w:t>Phone Dependency Adjustment</w:t>
                  </w:r>
                </w:p>
              </w:tc>
              <w:tc>
                <w:tcPr>
                  <w:tcW w:w="2610" w:type="dxa"/>
                  <w:tcBorders>
                    <w:top w:val="single" w:sz="4" w:space="0" w:color="auto"/>
                    <w:left w:val="single" w:sz="4" w:space="0" w:color="auto"/>
                    <w:bottom w:val="single" w:sz="4" w:space="0" w:color="auto"/>
                    <w:right w:val="single" w:sz="4" w:space="0" w:color="auto"/>
                  </w:tcBorders>
                  <w:hideMark/>
                </w:tcPr>
                <w:p w14:paraId="1D79242A" w14:textId="77777777" w:rsidR="0008427D" w:rsidRPr="0008427D" w:rsidRDefault="0008427D" w:rsidP="00516A62">
                  <w:pPr>
                    <w:pStyle w:val="ListParagraph"/>
                    <w:spacing w:before="60" w:after="60"/>
                    <w:ind w:left="0"/>
                    <w:rPr>
                      <w:rFonts w:ascii="Arial" w:hAnsi="Arial" w:cs="Arial"/>
                      <w:sz w:val="20"/>
                      <w:szCs w:val="20"/>
                    </w:rPr>
                  </w:pPr>
                  <w:r w:rsidRPr="0008427D">
                    <w:rPr>
                      <w:rFonts w:ascii="Arial" w:hAnsi="Arial" w:cs="Arial"/>
                      <w:sz w:val="20"/>
                      <w:szCs w:val="20"/>
                    </w:rPr>
                    <w:t>PMC Automated Dependency 686c Reject</w:t>
                  </w:r>
                </w:p>
              </w:tc>
            </w:tr>
            <w:tr w:rsidR="0008427D" w14:paraId="1D79242E" w14:textId="77777777" w:rsidTr="00516A62">
              <w:trPr>
                <w:trHeight w:val="576"/>
              </w:trPr>
              <w:tc>
                <w:tcPr>
                  <w:tcW w:w="2321" w:type="dxa"/>
                  <w:tcBorders>
                    <w:top w:val="single" w:sz="4" w:space="0" w:color="auto"/>
                    <w:left w:val="single" w:sz="4" w:space="0" w:color="auto"/>
                    <w:bottom w:val="single" w:sz="4" w:space="0" w:color="auto"/>
                    <w:right w:val="single" w:sz="4" w:space="0" w:color="auto"/>
                  </w:tcBorders>
                  <w:hideMark/>
                </w:tcPr>
                <w:p w14:paraId="1D79242C" w14:textId="77777777" w:rsidR="0008427D" w:rsidRPr="0008427D" w:rsidRDefault="0008427D" w:rsidP="00516A62">
                  <w:pPr>
                    <w:pStyle w:val="ListParagraph"/>
                    <w:spacing w:before="60" w:after="60"/>
                    <w:ind w:left="0"/>
                    <w:rPr>
                      <w:rFonts w:ascii="Arial" w:hAnsi="Arial" w:cs="Arial"/>
                      <w:sz w:val="20"/>
                      <w:szCs w:val="20"/>
                    </w:rPr>
                  </w:pPr>
                  <w:r w:rsidRPr="0008427D">
                    <w:rPr>
                      <w:rFonts w:ascii="Arial" w:hAnsi="Arial" w:cs="Arial"/>
                      <w:sz w:val="20"/>
                      <w:szCs w:val="20"/>
                    </w:rPr>
                    <w:t>Phone Dependency Adjustment Exception</w:t>
                  </w:r>
                </w:p>
              </w:tc>
              <w:tc>
                <w:tcPr>
                  <w:tcW w:w="2610" w:type="dxa"/>
                  <w:tcBorders>
                    <w:top w:val="single" w:sz="4" w:space="0" w:color="auto"/>
                    <w:left w:val="single" w:sz="4" w:space="0" w:color="auto"/>
                    <w:bottom w:val="single" w:sz="4" w:space="0" w:color="auto"/>
                    <w:right w:val="single" w:sz="4" w:space="0" w:color="auto"/>
                  </w:tcBorders>
                  <w:hideMark/>
                </w:tcPr>
                <w:p w14:paraId="1D79242D" w14:textId="77777777" w:rsidR="0008427D" w:rsidRPr="0008427D" w:rsidRDefault="0008427D" w:rsidP="00516A62">
                  <w:pPr>
                    <w:pStyle w:val="ListParagraph"/>
                    <w:spacing w:before="60" w:after="60"/>
                    <w:ind w:left="0"/>
                    <w:rPr>
                      <w:rFonts w:ascii="Arial" w:hAnsi="Arial" w:cs="Arial"/>
                      <w:sz w:val="20"/>
                      <w:szCs w:val="20"/>
                    </w:rPr>
                  </w:pPr>
                  <w:r w:rsidRPr="0008427D">
                    <w:rPr>
                      <w:rFonts w:ascii="Arial" w:hAnsi="Arial" w:cs="Arial"/>
                      <w:sz w:val="20"/>
                      <w:szCs w:val="20"/>
                    </w:rPr>
                    <w:t>PMC Automated Dependency 686c Reject</w:t>
                  </w:r>
                </w:p>
              </w:tc>
            </w:tr>
            <w:tr w:rsidR="0008427D" w14:paraId="1D792431" w14:textId="77777777" w:rsidTr="00516A62">
              <w:trPr>
                <w:trHeight w:val="576"/>
              </w:trPr>
              <w:tc>
                <w:tcPr>
                  <w:tcW w:w="2321" w:type="dxa"/>
                  <w:tcBorders>
                    <w:top w:val="single" w:sz="4" w:space="0" w:color="auto"/>
                    <w:left w:val="single" w:sz="4" w:space="0" w:color="auto"/>
                    <w:bottom w:val="single" w:sz="4" w:space="0" w:color="auto"/>
                    <w:right w:val="single" w:sz="4" w:space="0" w:color="auto"/>
                  </w:tcBorders>
                  <w:hideMark/>
                </w:tcPr>
                <w:p w14:paraId="1D79242F" w14:textId="77777777" w:rsidR="0008427D" w:rsidRPr="0008427D" w:rsidRDefault="0008427D" w:rsidP="00516A62">
                  <w:pPr>
                    <w:pStyle w:val="ListParagraph"/>
                    <w:spacing w:before="60" w:after="60"/>
                    <w:ind w:left="0"/>
                    <w:rPr>
                      <w:rFonts w:ascii="Arial" w:hAnsi="Arial" w:cs="Arial"/>
                      <w:sz w:val="20"/>
                      <w:szCs w:val="20"/>
                    </w:rPr>
                  </w:pPr>
                  <w:r w:rsidRPr="0008427D">
                    <w:rPr>
                      <w:rFonts w:ascii="Arial" w:hAnsi="Arial" w:cs="Arial"/>
                      <w:sz w:val="20"/>
                      <w:szCs w:val="20"/>
                    </w:rPr>
                    <w:t xml:space="preserve">Phone School Attendance </w:t>
                  </w:r>
                </w:p>
              </w:tc>
              <w:tc>
                <w:tcPr>
                  <w:tcW w:w="2610" w:type="dxa"/>
                  <w:tcBorders>
                    <w:top w:val="single" w:sz="4" w:space="0" w:color="auto"/>
                    <w:left w:val="single" w:sz="4" w:space="0" w:color="auto"/>
                    <w:bottom w:val="single" w:sz="4" w:space="0" w:color="auto"/>
                    <w:right w:val="single" w:sz="4" w:space="0" w:color="auto"/>
                  </w:tcBorders>
                  <w:hideMark/>
                </w:tcPr>
                <w:p w14:paraId="1D792430" w14:textId="77777777" w:rsidR="0008427D" w:rsidRPr="0008427D" w:rsidRDefault="0008427D" w:rsidP="00516A62">
                  <w:pPr>
                    <w:pStyle w:val="ListParagraph"/>
                    <w:spacing w:before="60" w:after="60"/>
                    <w:ind w:left="0"/>
                    <w:rPr>
                      <w:rFonts w:ascii="Arial" w:hAnsi="Arial" w:cs="Arial"/>
                      <w:iCs/>
                      <w:sz w:val="20"/>
                      <w:szCs w:val="20"/>
                    </w:rPr>
                  </w:pPr>
                  <w:r w:rsidRPr="0008427D">
                    <w:rPr>
                      <w:rFonts w:ascii="Arial" w:hAnsi="Arial" w:cs="Arial"/>
                      <w:sz w:val="20"/>
                      <w:szCs w:val="20"/>
                    </w:rPr>
                    <w:t>PMC Automated School Attendance 674 Reject</w:t>
                  </w:r>
                </w:p>
              </w:tc>
            </w:tr>
            <w:tr w:rsidR="0008427D" w14:paraId="1D792434" w14:textId="77777777" w:rsidTr="00516A62">
              <w:trPr>
                <w:trHeight w:val="576"/>
              </w:trPr>
              <w:tc>
                <w:tcPr>
                  <w:tcW w:w="2321" w:type="dxa"/>
                  <w:tcBorders>
                    <w:top w:val="single" w:sz="4" w:space="0" w:color="auto"/>
                    <w:left w:val="single" w:sz="4" w:space="0" w:color="auto"/>
                    <w:bottom w:val="single" w:sz="4" w:space="0" w:color="auto"/>
                    <w:right w:val="single" w:sz="4" w:space="0" w:color="auto"/>
                  </w:tcBorders>
                  <w:hideMark/>
                </w:tcPr>
                <w:p w14:paraId="1D792432" w14:textId="77777777" w:rsidR="0008427D" w:rsidRPr="0008427D" w:rsidRDefault="0008427D" w:rsidP="00516A62">
                  <w:pPr>
                    <w:pStyle w:val="ListParagraph"/>
                    <w:spacing w:before="60" w:after="60"/>
                    <w:ind w:left="0"/>
                    <w:rPr>
                      <w:rFonts w:ascii="Arial" w:hAnsi="Arial" w:cs="Arial"/>
                      <w:sz w:val="20"/>
                      <w:szCs w:val="20"/>
                    </w:rPr>
                  </w:pPr>
                  <w:r w:rsidRPr="0008427D">
                    <w:rPr>
                      <w:rFonts w:ascii="Arial" w:hAnsi="Arial" w:cs="Arial"/>
                      <w:sz w:val="20"/>
                      <w:szCs w:val="20"/>
                    </w:rPr>
                    <w:t>Phone School Attendance Exception </w:t>
                  </w:r>
                </w:p>
              </w:tc>
              <w:tc>
                <w:tcPr>
                  <w:tcW w:w="2610" w:type="dxa"/>
                  <w:tcBorders>
                    <w:top w:val="single" w:sz="4" w:space="0" w:color="auto"/>
                    <w:left w:val="single" w:sz="4" w:space="0" w:color="auto"/>
                    <w:bottom w:val="single" w:sz="4" w:space="0" w:color="auto"/>
                    <w:right w:val="single" w:sz="4" w:space="0" w:color="auto"/>
                  </w:tcBorders>
                  <w:hideMark/>
                </w:tcPr>
                <w:p w14:paraId="1D792433" w14:textId="77777777" w:rsidR="0008427D" w:rsidRPr="0008427D" w:rsidRDefault="0008427D" w:rsidP="00516A62">
                  <w:pPr>
                    <w:pStyle w:val="ListParagraph"/>
                    <w:spacing w:before="60" w:after="60"/>
                    <w:ind w:left="0"/>
                    <w:rPr>
                      <w:rFonts w:ascii="Arial" w:hAnsi="Arial" w:cs="Arial"/>
                      <w:iCs/>
                      <w:sz w:val="20"/>
                      <w:szCs w:val="20"/>
                    </w:rPr>
                  </w:pPr>
                  <w:r w:rsidRPr="0008427D">
                    <w:rPr>
                      <w:rFonts w:ascii="Arial" w:hAnsi="Arial" w:cs="Arial"/>
                      <w:sz w:val="20"/>
                      <w:szCs w:val="20"/>
                    </w:rPr>
                    <w:t>PMC Automated School Attendance 674 Reject</w:t>
                  </w:r>
                </w:p>
              </w:tc>
            </w:tr>
          </w:tbl>
          <w:p w14:paraId="1D792435" w14:textId="77777777" w:rsidR="0008427D" w:rsidRDefault="0008427D" w:rsidP="0008427D">
            <w:pPr>
              <w:rPr>
                <w:sz w:val="22"/>
                <w:szCs w:val="22"/>
              </w:rPr>
            </w:pPr>
          </w:p>
        </w:tc>
        <w:tc>
          <w:tcPr>
            <w:tcW w:w="2080" w:type="dxa"/>
            <w:tcBorders>
              <w:top w:val="single" w:sz="4" w:space="0" w:color="auto"/>
              <w:left w:val="single" w:sz="4" w:space="0" w:color="auto"/>
              <w:bottom w:val="single" w:sz="4" w:space="0" w:color="auto"/>
              <w:right w:val="single" w:sz="4" w:space="0" w:color="auto"/>
            </w:tcBorders>
          </w:tcPr>
          <w:p w14:paraId="1D792436" w14:textId="77777777" w:rsidR="0008427D" w:rsidRPr="0008427D" w:rsidRDefault="0008427D" w:rsidP="0008427D">
            <w:pPr>
              <w:rPr>
                <w:sz w:val="22"/>
                <w:szCs w:val="22"/>
              </w:rPr>
            </w:pPr>
            <w:r w:rsidRPr="0008427D">
              <w:rPr>
                <w:sz w:val="22"/>
                <w:szCs w:val="22"/>
              </w:rPr>
              <w:t xml:space="preserve">WSCR 2765 </w:t>
            </w:r>
          </w:p>
          <w:p w14:paraId="1D792437" w14:textId="77777777" w:rsidR="0008427D" w:rsidRDefault="0008427D" w:rsidP="0008427D">
            <w:pPr>
              <w:rPr>
                <w:sz w:val="22"/>
                <w:szCs w:val="22"/>
              </w:rPr>
            </w:pPr>
            <w:r w:rsidRPr="0008427D">
              <w:rPr>
                <w:sz w:val="22"/>
                <w:szCs w:val="22"/>
              </w:rPr>
              <w:t>Rqmt 1</w:t>
            </w:r>
            <w:r>
              <w:rPr>
                <w:sz w:val="22"/>
                <w:szCs w:val="22"/>
              </w:rPr>
              <w:t>.a.iii</w:t>
            </w:r>
          </w:p>
        </w:tc>
        <w:tc>
          <w:tcPr>
            <w:tcW w:w="0" w:type="auto"/>
            <w:tcBorders>
              <w:top w:val="single" w:sz="4" w:space="0" w:color="auto"/>
              <w:left w:val="single" w:sz="4" w:space="0" w:color="auto"/>
              <w:bottom w:val="single" w:sz="4" w:space="0" w:color="auto"/>
              <w:right w:val="single" w:sz="4" w:space="0" w:color="auto"/>
            </w:tcBorders>
          </w:tcPr>
          <w:p w14:paraId="1D792438" w14:textId="77777777" w:rsidR="0008427D" w:rsidRDefault="0008427D" w:rsidP="00555EAE">
            <w:pPr>
              <w:spacing w:line="240" w:lineRule="exact"/>
              <w:rPr>
                <w:sz w:val="22"/>
                <w:szCs w:val="22"/>
              </w:rPr>
            </w:pPr>
          </w:p>
        </w:tc>
      </w:tr>
      <w:tr w:rsidR="008E179B" w14:paraId="1D792440"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43A" w14:textId="77777777" w:rsidR="008E179B" w:rsidRDefault="008E179B" w:rsidP="00B2751B">
            <w:pPr>
              <w:spacing w:line="240" w:lineRule="exact"/>
              <w:rPr>
                <w:sz w:val="22"/>
                <w:szCs w:val="22"/>
              </w:rPr>
            </w:pPr>
            <w:r>
              <w:rPr>
                <w:sz w:val="22"/>
                <w:szCs w:val="22"/>
              </w:rPr>
              <w:t>CP0100 Dependent Data</w:t>
            </w:r>
          </w:p>
        </w:tc>
        <w:tc>
          <w:tcPr>
            <w:tcW w:w="5116" w:type="dxa"/>
            <w:tcBorders>
              <w:top w:val="single" w:sz="4" w:space="0" w:color="auto"/>
              <w:left w:val="single" w:sz="4" w:space="0" w:color="auto"/>
              <w:bottom w:val="single" w:sz="4" w:space="0" w:color="auto"/>
              <w:right w:val="single" w:sz="4" w:space="0" w:color="auto"/>
            </w:tcBorders>
            <w:hideMark/>
          </w:tcPr>
          <w:p w14:paraId="1D79243B" w14:textId="77777777" w:rsidR="008E179B" w:rsidRDefault="008E179B">
            <w:pPr>
              <w:rPr>
                <w:sz w:val="22"/>
                <w:szCs w:val="22"/>
              </w:rPr>
            </w:pPr>
            <w:r>
              <w:rPr>
                <w:sz w:val="22"/>
                <w:szCs w:val="22"/>
              </w:rPr>
              <w:t>Each dependent must have a date of birth, and first and last name. (Last name shall not be matched but should be present).</w:t>
            </w:r>
          </w:p>
          <w:p w14:paraId="1D79243C" w14:textId="77777777" w:rsidR="008E179B" w:rsidRDefault="008E179B" w:rsidP="00CC3F08">
            <w:pPr>
              <w:ind w:left="720"/>
              <w:rPr>
                <w:bCs/>
                <w:color w:val="auto"/>
                <w:sz w:val="22"/>
                <w:szCs w:val="22"/>
              </w:rPr>
            </w:pPr>
            <w:r>
              <w:rPr>
                <w:bCs/>
                <w:color w:val="auto"/>
                <w:sz w:val="22"/>
                <w:szCs w:val="22"/>
              </w:rPr>
              <w:t>"Auto Dependency Processing Reject Reason -Child last name is not provided. Please review."</w:t>
            </w:r>
          </w:p>
          <w:p w14:paraId="1D79243D" w14:textId="77777777" w:rsidR="008E179B" w:rsidRDefault="008E179B" w:rsidP="00CC3F08">
            <w:pPr>
              <w:ind w:left="720"/>
              <w:rPr>
                <w:sz w:val="22"/>
                <w:szCs w:val="22"/>
              </w:rPr>
            </w:pPr>
            <w:r>
              <w:rPr>
                <w:bCs/>
                <w:color w:val="auto"/>
                <w:sz w:val="22"/>
                <w:szCs w:val="22"/>
              </w:rPr>
              <w:t>"Auto Dependency Processing Reject Reason - Spouse last name is not provided. Please review."</w:t>
            </w:r>
          </w:p>
        </w:tc>
        <w:tc>
          <w:tcPr>
            <w:tcW w:w="2080" w:type="dxa"/>
            <w:tcBorders>
              <w:top w:val="single" w:sz="4" w:space="0" w:color="auto"/>
              <w:left w:val="single" w:sz="4" w:space="0" w:color="auto"/>
              <w:bottom w:val="single" w:sz="4" w:space="0" w:color="auto"/>
              <w:right w:val="single" w:sz="4" w:space="0" w:color="auto"/>
            </w:tcBorders>
            <w:hideMark/>
          </w:tcPr>
          <w:p w14:paraId="1D79243E" w14:textId="77777777" w:rsidR="008E179B" w:rsidRDefault="008E179B">
            <w:pPr>
              <w:rPr>
                <w:sz w:val="22"/>
                <w:szCs w:val="22"/>
              </w:rPr>
            </w:pPr>
            <w:r>
              <w:rPr>
                <w:sz w:val="22"/>
                <w:szCs w:val="22"/>
              </w:rPr>
              <w:t>UC-02:  Evaluate Dependent(s)</w:t>
            </w:r>
          </w:p>
        </w:tc>
        <w:tc>
          <w:tcPr>
            <w:tcW w:w="0" w:type="auto"/>
            <w:tcBorders>
              <w:top w:val="single" w:sz="4" w:space="0" w:color="auto"/>
              <w:left w:val="single" w:sz="4" w:space="0" w:color="auto"/>
              <w:bottom w:val="single" w:sz="4" w:space="0" w:color="auto"/>
              <w:right w:val="single" w:sz="4" w:space="0" w:color="auto"/>
            </w:tcBorders>
            <w:hideMark/>
          </w:tcPr>
          <w:p w14:paraId="1D79243F" w14:textId="77777777" w:rsidR="008E179B" w:rsidRDefault="008E179B">
            <w:pPr>
              <w:spacing w:line="240" w:lineRule="exact"/>
              <w:rPr>
                <w:sz w:val="22"/>
                <w:szCs w:val="22"/>
              </w:rPr>
            </w:pPr>
            <w:r>
              <w:rPr>
                <w:sz w:val="22"/>
                <w:szCs w:val="22"/>
              </w:rPr>
              <w:t>38 CFR 3.50; M21-1 MR Part III, iii5.A.1c</w:t>
            </w:r>
          </w:p>
        </w:tc>
      </w:tr>
      <w:tr w:rsidR="008E179B" w14:paraId="1D792448"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441" w14:textId="77777777" w:rsidR="008E179B" w:rsidRDefault="008E179B" w:rsidP="00B2751B">
            <w:pPr>
              <w:rPr>
                <w:sz w:val="22"/>
                <w:szCs w:val="22"/>
              </w:rPr>
            </w:pPr>
            <w:r>
              <w:rPr>
                <w:sz w:val="22"/>
                <w:szCs w:val="22"/>
              </w:rPr>
              <w:lastRenderedPageBreak/>
              <w:t>CP0101 Dependent Data Match</w:t>
            </w:r>
          </w:p>
        </w:tc>
        <w:tc>
          <w:tcPr>
            <w:tcW w:w="5116" w:type="dxa"/>
            <w:tcBorders>
              <w:top w:val="single" w:sz="4" w:space="0" w:color="auto"/>
              <w:left w:val="single" w:sz="4" w:space="0" w:color="auto"/>
              <w:bottom w:val="single" w:sz="4" w:space="0" w:color="auto"/>
              <w:right w:val="single" w:sz="4" w:space="0" w:color="auto"/>
            </w:tcBorders>
            <w:hideMark/>
          </w:tcPr>
          <w:p w14:paraId="1D792442" w14:textId="77777777" w:rsidR="008E179B" w:rsidRDefault="008E179B" w:rsidP="003E7F4F">
            <w:pPr>
              <w:rPr>
                <w:sz w:val="22"/>
                <w:szCs w:val="22"/>
              </w:rPr>
            </w:pPr>
            <w:r>
              <w:rPr>
                <w:sz w:val="22"/>
                <w:szCs w:val="22"/>
              </w:rPr>
              <w:t xml:space="preserve">Search on dependent’s SSN;  if a match is found  and the name and DOB also match,  use that participant record.  </w:t>
            </w:r>
          </w:p>
          <w:p w14:paraId="1D792443" w14:textId="77777777" w:rsidR="008E179B" w:rsidRDefault="008E179B">
            <w:pPr>
              <w:rPr>
                <w:sz w:val="22"/>
                <w:szCs w:val="22"/>
              </w:rPr>
            </w:pPr>
            <w:r>
              <w:rPr>
                <w:sz w:val="22"/>
                <w:szCs w:val="22"/>
              </w:rPr>
              <w:t>The claim is not eligible for automated processing if the SSN matches a record but either the first name or date of birth does not match. The claim is not eligible for automated processing if the date of birth matches a record but the first does not match. Send to exception processing and record the reason.</w:t>
            </w:r>
          </w:p>
          <w:p w14:paraId="1D792444" w14:textId="77777777" w:rsidR="008E179B" w:rsidRDefault="008E179B" w:rsidP="00CC3F08">
            <w:pPr>
              <w:ind w:left="720"/>
              <w:rPr>
                <w:color w:val="auto"/>
                <w:sz w:val="22"/>
                <w:szCs w:val="22"/>
              </w:rPr>
            </w:pPr>
            <w:r>
              <w:rPr>
                <w:color w:val="auto"/>
                <w:sz w:val="22"/>
                <w:szCs w:val="22"/>
              </w:rPr>
              <w:t>“Auto Dependency Processing Reject Reason -Submitted SSN/First Name/DOB does not match corporate record.  Please review.”</w:t>
            </w:r>
          </w:p>
        </w:tc>
        <w:tc>
          <w:tcPr>
            <w:tcW w:w="2080" w:type="dxa"/>
            <w:tcBorders>
              <w:top w:val="single" w:sz="4" w:space="0" w:color="auto"/>
              <w:left w:val="single" w:sz="4" w:space="0" w:color="auto"/>
              <w:bottom w:val="single" w:sz="4" w:space="0" w:color="auto"/>
              <w:right w:val="single" w:sz="4" w:space="0" w:color="auto"/>
            </w:tcBorders>
            <w:hideMark/>
          </w:tcPr>
          <w:p w14:paraId="1D792445" w14:textId="77777777" w:rsidR="008E179B" w:rsidRDefault="008E179B">
            <w:pPr>
              <w:rPr>
                <w:sz w:val="22"/>
                <w:szCs w:val="22"/>
              </w:rPr>
            </w:pPr>
            <w:r>
              <w:rPr>
                <w:sz w:val="22"/>
                <w:szCs w:val="22"/>
              </w:rPr>
              <w:t>UC-02:  Evaluate Dependent(s)</w:t>
            </w:r>
          </w:p>
        </w:tc>
        <w:tc>
          <w:tcPr>
            <w:tcW w:w="0" w:type="auto"/>
            <w:tcBorders>
              <w:top w:val="single" w:sz="4" w:space="0" w:color="auto"/>
              <w:left w:val="single" w:sz="4" w:space="0" w:color="auto"/>
              <w:bottom w:val="single" w:sz="4" w:space="0" w:color="auto"/>
              <w:right w:val="single" w:sz="4" w:space="0" w:color="auto"/>
            </w:tcBorders>
            <w:hideMark/>
          </w:tcPr>
          <w:p w14:paraId="1D792446" w14:textId="77777777" w:rsidR="008E179B" w:rsidRDefault="008E179B">
            <w:pPr>
              <w:spacing w:line="240" w:lineRule="exact"/>
              <w:rPr>
                <w:sz w:val="22"/>
                <w:szCs w:val="22"/>
              </w:rPr>
            </w:pPr>
            <w:r>
              <w:rPr>
                <w:sz w:val="22"/>
                <w:szCs w:val="22"/>
              </w:rPr>
              <w:t>M21-1MR III.iii.5.B.6; M21-1MR III,iii.5.F.30</w:t>
            </w:r>
          </w:p>
          <w:p w14:paraId="1D792447" w14:textId="77777777" w:rsidR="008E179B" w:rsidRDefault="008E179B">
            <w:pPr>
              <w:spacing w:line="240" w:lineRule="exact"/>
              <w:rPr>
                <w:sz w:val="22"/>
                <w:szCs w:val="22"/>
              </w:rPr>
            </w:pPr>
            <w:r>
              <w:rPr>
                <w:sz w:val="22"/>
                <w:szCs w:val="22"/>
              </w:rPr>
              <w:t>38CFR 3.1; 38 CFR3.57</w:t>
            </w:r>
          </w:p>
        </w:tc>
      </w:tr>
      <w:tr w:rsidR="008E179B" w14:paraId="1D792452"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449" w14:textId="77777777" w:rsidR="008E179B" w:rsidRPr="0001474A" w:rsidRDefault="008E179B" w:rsidP="0001474A">
            <w:pPr>
              <w:rPr>
                <w:sz w:val="22"/>
                <w:szCs w:val="22"/>
              </w:rPr>
            </w:pPr>
            <w:r>
              <w:rPr>
                <w:sz w:val="22"/>
                <w:szCs w:val="22"/>
              </w:rPr>
              <w:t>CP0101.1</w:t>
            </w:r>
          </w:p>
        </w:tc>
        <w:tc>
          <w:tcPr>
            <w:tcW w:w="5116" w:type="dxa"/>
            <w:tcBorders>
              <w:top w:val="single" w:sz="4" w:space="0" w:color="auto"/>
              <w:left w:val="single" w:sz="4" w:space="0" w:color="auto"/>
              <w:bottom w:val="single" w:sz="4" w:space="0" w:color="auto"/>
              <w:right w:val="single" w:sz="4" w:space="0" w:color="auto"/>
            </w:tcBorders>
          </w:tcPr>
          <w:p w14:paraId="1D79244A" w14:textId="77777777" w:rsidR="008E179B" w:rsidRDefault="008E179B" w:rsidP="00182EC6">
            <w:pPr>
              <w:rPr>
                <w:sz w:val="22"/>
                <w:szCs w:val="22"/>
              </w:rPr>
            </w:pPr>
            <w:r>
              <w:rPr>
                <w:sz w:val="22"/>
                <w:szCs w:val="22"/>
              </w:rPr>
              <w:t>If the dependent SSN does not match a corporate record:</w:t>
            </w:r>
          </w:p>
          <w:p w14:paraId="1D79244B" w14:textId="77777777" w:rsidR="008E179B" w:rsidRPr="00192EA9" w:rsidRDefault="008E179B" w:rsidP="00182EC6">
            <w:pPr>
              <w:pStyle w:val="ListParagraph"/>
              <w:numPr>
                <w:ilvl w:val="0"/>
                <w:numId w:val="34"/>
              </w:numPr>
              <w:rPr>
                <w:rFonts w:ascii="Arial" w:hAnsi="Arial" w:cs="Arial"/>
                <w:sz w:val="22"/>
                <w:szCs w:val="22"/>
              </w:rPr>
            </w:pPr>
            <w:r>
              <w:rPr>
                <w:rFonts w:ascii="Arial" w:hAnsi="Arial" w:cs="Arial"/>
                <w:sz w:val="22"/>
                <w:szCs w:val="22"/>
              </w:rPr>
              <w:t>Review</w:t>
            </w:r>
            <w:r w:rsidRPr="00192EA9">
              <w:rPr>
                <w:rFonts w:ascii="Arial" w:hAnsi="Arial" w:cs="Arial"/>
                <w:sz w:val="22"/>
                <w:szCs w:val="22"/>
              </w:rPr>
              <w:t xml:space="preserve"> Veteran’s existing dependents, and match on date of birth only.</w:t>
            </w:r>
          </w:p>
          <w:p w14:paraId="1D79244C" w14:textId="77777777" w:rsidR="008E179B" w:rsidRPr="003D077F" w:rsidRDefault="008E179B" w:rsidP="00182EC6">
            <w:pPr>
              <w:pStyle w:val="ListParagraph"/>
              <w:numPr>
                <w:ilvl w:val="1"/>
                <w:numId w:val="34"/>
              </w:numPr>
              <w:rPr>
                <w:sz w:val="22"/>
                <w:szCs w:val="22"/>
              </w:rPr>
            </w:pPr>
            <w:r w:rsidRPr="00B94B78">
              <w:rPr>
                <w:rFonts w:ascii="Arial" w:hAnsi="Arial" w:cs="Arial"/>
                <w:sz w:val="22"/>
                <w:szCs w:val="22"/>
              </w:rPr>
              <w:t>If date of birth does not match, follow process to add the dependent (person record).</w:t>
            </w:r>
          </w:p>
          <w:p w14:paraId="1D79244D" w14:textId="77777777" w:rsidR="008E179B" w:rsidRPr="003D077F" w:rsidRDefault="008E179B" w:rsidP="00182EC6">
            <w:pPr>
              <w:pStyle w:val="ListParagraph"/>
              <w:numPr>
                <w:ilvl w:val="1"/>
                <w:numId w:val="34"/>
              </w:numPr>
              <w:rPr>
                <w:rFonts w:ascii="Arial" w:hAnsi="Arial" w:cs="Arial"/>
                <w:sz w:val="22"/>
                <w:szCs w:val="22"/>
              </w:rPr>
            </w:pPr>
            <w:r w:rsidRPr="003B17FD">
              <w:rPr>
                <w:rFonts w:ascii="Arial" w:hAnsi="Arial" w:cs="Arial"/>
                <w:sz w:val="22"/>
                <w:szCs w:val="22"/>
              </w:rPr>
              <w:t>If date of birth matches and SSN does not (SSN is blank</w:t>
            </w:r>
            <w:r>
              <w:rPr>
                <w:rFonts w:ascii="Arial" w:hAnsi="Arial" w:cs="Arial"/>
                <w:sz w:val="22"/>
                <w:szCs w:val="22"/>
              </w:rPr>
              <w:t xml:space="preserve"> or different</w:t>
            </w:r>
            <w:r w:rsidRPr="003B17FD">
              <w:rPr>
                <w:rFonts w:ascii="Arial" w:hAnsi="Arial" w:cs="Arial"/>
                <w:sz w:val="22"/>
                <w:szCs w:val="22"/>
              </w:rPr>
              <w:t>)</w:t>
            </w:r>
            <w:r>
              <w:rPr>
                <w:rFonts w:ascii="Arial" w:hAnsi="Arial" w:cs="Arial"/>
                <w:sz w:val="22"/>
                <w:szCs w:val="22"/>
              </w:rPr>
              <w:t>,</w:t>
            </w:r>
            <w:r w:rsidRPr="003B17FD">
              <w:rPr>
                <w:rFonts w:ascii="Arial" w:hAnsi="Arial" w:cs="Arial"/>
                <w:sz w:val="22"/>
                <w:szCs w:val="22"/>
              </w:rPr>
              <w:t xml:space="preserve"> </w:t>
            </w:r>
            <w:r>
              <w:rPr>
                <w:rFonts w:ascii="Arial" w:hAnsi="Arial" w:cs="Arial"/>
                <w:sz w:val="22"/>
                <w:szCs w:val="22"/>
              </w:rPr>
              <w:t>s</w:t>
            </w:r>
            <w:r w:rsidRPr="003D077F">
              <w:rPr>
                <w:rFonts w:ascii="Arial" w:hAnsi="Arial" w:cs="Arial"/>
                <w:sz w:val="22"/>
                <w:szCs w:val="22"/>
              </w:rPr>
              <w:t>end to exception processing and record the reason.</w:t>
            </w:r>
          </w:p>
          <w:p w14:paraId="1D79244E" w14:textId="77777777" w:rsidR="008E179B" w:rsidRDefault="008E179B" w:rsidP="008050AE">
            <w:pPr>
              <w:spacing w:line="240" w:lineRule="exact"/>
              <w:rPr>
                <w:sz w:val="22"/>
                <w:szCs w:val="22"/>
              </w:rPr>
            </w:pPr>
            <w:r w:rsidRPr="00192EA9">
              <w:rPr>
                <w:sz w:val="22"/>
                <w:szCs w:val="22"/>
              </w:rPr>
              <w:t>“Auto Dependency Processing Reject Reason -Submitted SSN/First Name/DOB does not match corporate record.  Please review.”</w:t>
            </w:r>
          </w:p>
        </w:tc>
        <w:tc>
          <w:tcPr>
            <w:tcW w:w="2080" w:type="dxa"/>
            <w:tcBorders>
              <w:top w:val="single" w:sz="4" w:space="0" w:color="auto"/>
              <w:left w:val="single" w:sz="4" w:space="0" w:color="auto"/>
              <w:bottom w:val="single" w:sz="4" w:space="0" w:color="auto"/>
              <w:right w:val="single" w:sz="4" w:space="0" w:color="auto"/>
            </w:tcBorders>
          </w:tcPr>
          <w:p w14:paraId="1D79244F" w14:textId="77777777" w:rsidR="008E179B" w:rsidRPr="0001474A" w:rsidRDefault="008E179B">
            <w:pPr>
              <w:rPr>
                <w:sz w:val="22"/>
                <w:szCs w:val="22"/>
              </w:rPr>
            </w:pPr>
            <w:r>
              <w:rPr>
                <w:sz w:val="22"/>
                <w:szCs w:val="22"/>
              </w:rPr>
              <w:t>UC-02:  Evaluate Dependent(s)</w:t>
            </w:r>
          </w:p>
        </w:tc>
        <w:tc>
          <w:tcPr>
            <w:tcW w:w="0" w:type="auto"/>
            <w:tcBorders>
              <w:top w:val="single" w:sz="4" w:space="0" w:color="auto"/>
              <w:left w:val="single" w:sz="4" w:space="0" w:color="auto"/>
              <w:bottom w:val="single" w:sz="4" w:space="0" w:color="auto"/>
              <w:right w:val="single" w:sz="4" w:space="0" w:color="auto"/>
            </w:tcBorders>
          </w:tcPr>
          <w:p w14:paraId="1D792450" w14:textId="77777777" w:rsidR="008E179B" w:rsidRDefault="008E179B" w:rsidP="00182EC6">
            <w:pPr>
              <w:spacing w:line="240" w:lineRule="exact"/>
              <w:rPr>
                <w:sz w:val="22"/>
                <w:szCs w:val="22"/>
              </w:rPr>
            </w:pPr>
            <w:r>
              <w:rPr>
                <w:sz w:val="22"/>
                <w:szCs w:val="22"/>
              </w:rPr>
              <w:t>M21-1MR III.iii.5.B.6; M21-1MR III,iii.5.F.30</w:t>
            </w:r>
          </w:p>
          <w:p w14:paraId="1D792451" w14:textId="77777777" w:rsidR="008E179B" w:rsidRPr="0001474A" w:rsidRDefault="008E179B">
            <w:pPr>
              <w:spacing w:line="240" w:lineRule="exact"/>
              <w:rPr>
                <w:sz w:val="22"/>
                <w:szCs w:val="22"/>
              </w:rPr>
            </w:pPr>
            <w:r>
              <w:rPr>
                <w:sz w:val="22"/>
                <w:szCs w:val="22"/>
              </w:rPr>
              <w:t>38CFR 3.1; 38 CFR3.57</w:t>
            </w:r>
          </w:p>
        </w:tc>
      </w:tr>
      <w:tr w:rsidR="008E179B" w14:paraId="1D79245C"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453" w14:textId="77777777" w:rsidR="008E179B" w:rsidRPr="0001474A" w:rsidDel="00A31411" w:rsidRDefault="008E179B" w:rsidP="0001474A">
            <w:pPr>
              <w:rPr>
                <w:sz w:val="22"/>
                <w:szCs w:val="22"/>
              </w:rPr>
            </w:pPr>
            <w:r w:rsidRPr="0001474A">
              <w:rPr>
                <w:sz w:val="22"/>
                <w:szCs w:val="22"/>
              </w:rPr>
              <w:t>CP0102.1 Veteran Combined Disability Rating</w:t>
            </w:r>
          </w:p>
        </w:tc>
        <w:tc>
          <w:tcPr>
            <w:tcW w:w="5116" w:type="dxa"/>
            <w:tcBorders>
              <w:top w:val="single" w:sz="4" w:space="0" w:color="auto"/>
              <w:left w:val="single" w:sz="4" w:space="0" w:color="auto"/>
              <w:bottom w:val="single" w:sz="4" w:space="0" w:color="auto"/>
              <w:right w:val="single" w:sz="4" w:space="0" w:color="auto"/>
            </w:tcBorders>
          </w:tcPr>
          <w:p w14:paraId="1D792454" w14:textId="77777777" w:rsidR="008E179B" w:rsidRDefault="008E179B" w:rsidP="008050AE">
            <w:pPr>
              <w:spacing w:line="240" w:lineRule="exact"/>
              <w:rPr>
                <w:sz w:val="22"/>
                <w:szCs w:val="22"/>
              </w:rPr>
            </w:pPr>
            <w:r>
              <w:rPr>
                <w:sz w:val="22"/>
                <w:szCs w:val="22"/>
              </w:rPr>
              <w:t>Less than 30% service connected disability:</w:t>
            </w:r>
          </w:p>
          <w:p w14:paraId="1D792455" w14:textId="77777777" w:rsidR="008E179B" w:rsidRPr="0001474A" w:rsidRDefault="008E179B" w:rsidP="00CC3F08">
            <w:pPr>
              <w:spacing w:line="240" w:lineRule="exact"/>
              <w:ind w:left="720"/>
              <w:rPr>
                <w:sz w:val="22"/>
                <w:szCs w:val="22"/>
              </w:rPr>
            </w:pPr>
            <w:r w:rsidRPr="0001474A">
              <w:rPr>
                <w:sz w:val="22"/>
                <w:szCs w:val="22"/>
              </w:rPr>
              <w:t>If:</w:t>
            </w:r>
          </w:p>
          <w:p w14:paraId="1D792456" w14:textId="77777777" w:rsidR="008E179B" w:rsidRPr="0001474A" w:rsidRDefault="008E179B" w:rsidP="00CC3F08">
            <w:pPr>
              <w:spacing w:line="240" w:lineRule="exact"/>
              <w:ind w:left="720"/>
              <w:rPr>
                <w:sz w:val="22"/>
                <w:szCs w:val="22"/>
              </w:rPr>
            </w:pPr>
            <w:r w:rsidRPr="0001474A">
              <w:rPr>
                <w:sz w:val="22"/>
                <w:szCs w:val="22"/>
              </w:rPr>
              <w:t xml:space="preserve"> The Veteran has never had a &gt;=30% Service Connected disabled rating and no ratings have been performed in the past year,</w:t>
            </w:r>
          </w:p>
          <w:p w14:paraId="1D792457" w14:textId="77777777" w:rsidR="008E179B" w:rsidRPr="0001474A" w:rsidRDefault="008E179B" w:rsidP="00CC3F08">
            <w:pPr>
              <w:spacing w:line="240" w:lineRule="exact"/>
              <w:ind w:left="720"/>
              <w:rPr>
                <w:sz w:val="22"/>
                <w:szCs w:val="22"/>
              </w:rPr>
            </w:pPr>
            <w:r w:rsidRPr="0001474A">
              <w:rPr>
                <w:sz w:val="22"/>
                <w:szCs w:val="22"/>
              </w:rPr>
              <w:t>Then:</w:t>
            </w:r>
          </w:p>
          <w:p w14:paraId="1D792458" w14:textId="77777777" w:rsidR="008E179B" w:rsidRPr="0001474A" w:rsidRDefault="008E179B" w:rsidP="00CC3F08">
            <w:pPr>
              <w:spacing w:line="240" w:lineRule="exact"/>
              <w:ind w:left="720"/>
              <w:rPr>
                <w:sz w:val="22"/>
                <w:szCs w:val="22"/>
              </w:rPr>
            </w:pPr>
            <w:r w:rsidRPr="0001474A">
              <w:rPr>
                <w:sz w:val="22"/>
                <w:szCs w:val="22"/>
              </w:rPr>
              <w:t xml:space="preserve"> Deny and close claim and send letter.</w:t>
            </w:r>
          </w:p>
          <w:p w14:paraId="1D792459" w14:textId="77777777" w:rsidR="008E179B" w:rsidRPr="0001474A" w:rsidDel="00A31411" w:rsidRDefault="008E179B">
            <w:pPr>
              <w:spacing w:line="240" w:lineRule="exact"/>
              <w:rPr>
                <w:sz w:val="22"/>
                <w:szCs w:val="22"/>
              </w:rPr>
            </w:pPr>
          </w:p>
        </w:tc>
        <w:tc>
          <w:tcPr>
            <w:tcW w:w="2080" w:type="dxa"/>
            <w:tcBorders>
              <w:top w:val="single" w:sz="4" w:space="0" w:color="auto"/>
              <w:left w:val="single" w:sz="4" w:space="0" w:color="auto"/>
              <w:bottom w:val="single" w:sz="4" w:space="0" w:color="auto"/>
              <w:right w:val="single" w:sz="4" w:space="0" w:color="auto"/>
            </w:tcBorders>
          </w:tcPr>
          <w:p w14:paraId="1D79245A" w14:textId="77777777" w:rsidR="008E179B" w:rsidRPr="0001474A" w:rsidDel="00A31411" w:rsidRDefault="008E179B">
            <w:pPr>
              <w:rPr>
                <w:sz w:val="22"/>
                <w:szCs w:val="22"/>
              </w:rPr>
            </w:pPr>
            <w:r w:rsidRPr="0001474A">
              <w:rPr>
                <w:sz w:val="22"/>
                <w:szCs w:val="22"/>
              </w:rPr>
              <w:t>UC-01: Retrieve/Validate Claims</w:t>
            </w:r>
          </w:p>
        </w:tc>
        <w:tc>
          <w:tcPr>
            <w:tcW w:w="0" w:type="auto"/>
            <w:tcBorders>
              <w:top w:val="single" w:sz="4" w:space="0" w:color="auto"/>
              <w:left w:val="single" w:sz="4" w:space="0" w:color="auto"/>
              <w:bottom w:val="single" w:sz="4" w:space="0" w:color="auto"/>
              <w:right w:val="single" w:sz="4" w:space="0" w:color="auto"/>
            </w:tcBorders>
          </w:tcPr>
          <w:p w14:paraId="1D79245B" w14:textId="77777777" w:rsidR="008E179B" w:rsidRPr="0001474A" w:rsidDel="00A31411" w:rsidRDefault="008E179B">
            <w:pPr>
              <w:spacing w:line="240" w:lineRule="exact"/>
              <w:rPr>
                <w:sz w:val="22"/>
                <w:szCs w:val="22"/>
              </w:rPr>
            </w:pPr>
            <w:r w:rsidRPr="0001474A">
              <w:rPr>
                <w:sz w:val="22"/>
                <w:szCs w:val="22"/>
              </w:rPr>
              <w:t>M21-1MR III,iii.5.A.1</w:t>
            </w:r>
          </w:p>
        </w:tc>
      </w:tr>
      <w:tr w:rsidR="008E179B" w14:paraId="1D792466"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45D" w14:textId="77777777" w:rsidR="008E179B" w:rsidRPr="0001474A" w:rsidDel="00A31411" w:rsidRDefault="008E179B" w:rsidP="00B2751B">
            <w:pPr>
              <w:rPr>
                <w:sz w:val="22"/>
                <w:szCs w:val="22"/>
              </w:rPr>
            </w:pPr>
            <w:r w:rsidRPr="0001474A">
              <w:rPr>
                <w:sz w:val="22"/>
                <w:szCs w:val="22"/>
              </w:rPr>
              <w:lastRenderedPageBreak/>
              <w:t>CP0102.3 Veteran Combined Disability Rating</w:t>
            </w:r>
          </w:p>
        </w:tc>
        <w:tc>
          <w:tcPr>
            <w:tcW w:w="5116" w:type="dxa"/>
            <w:tcBorders>
              <w:top w:val="single" w:sz="4" w:space="0" w:color="auto"/>
              <w:left w:val="single" w:sz="4" w:space="0" w:color="auto"/>
              <w:bottom w:val="single" w:sz="4" w:space="0" w:color="auto"/>
              <w:right w:val="single" w:sz="4" w:space="0" w:color="auto"/>
            </w:tcBorders>
          </w:tcPr>
          <w:p w14:paraId="1D79245E" w14:textId="77777777" w:rsidR="008E179B" w:rsidRDefault="008E179B" w:rsidP="008050AE">
            <w:pPr>
              <w:spacing w:line="240" w:lineRule="exact"/>
              <w:rPr>
                <w:sz w:val="22"/>
                <w:szCs w:val="22"/>
              </w:rPr>
            </w:pPr>
            <w:r>
              <w:rPr>
                <w:sz w:val="22"/>
                <w:szCs w:val="22"/>
              </w:rPr>
              <w:t>30% or more service connected disability:</w:t>
            </w:r>
          </w:p>
          <w:p w14:paraId="1D79245F" w14:textId="77777777" w:rsidR="008E179B" w:rsidRPr="0001474A" w:rsidRDefault="008E179B" w:rsidP="002D3B6A">
            <w:pPr>
              <w:spacing w:line="240" w:lineRule="exact"/>
              <w:ind w:left="720"/>
              <w:rPr>
                <w:sz w:val="22"/>
                <w:szCs w:val="22"/>
              </w:rPr>
            </w:pPr>
            <w:r w:rsidRPr="0001474A">
              <w:rPr>
                <w:sz w:val="22"/>
                <w:szCs w:val="22"/>
              </w:rPr>
              <w:t>If:</w:t>
            </w:r>
          </w:p>
          <w:p w14:paraId="1D792460" w14:textId="77777777" w:rsidR="008E179B" w:rsidRPr="0001474A" w:rsidRDefault="008E179B" w:rsidP="002D3B6A">
            <w:pPr>
              <w:spacing w:line="240" w:lineRule="exact"/>
              <w:ind w:left="720"/>
              <w:rPr>
                <w:sz w:val="22"/>
                <w:szCs w:val="22"/>
              </w:rPr>
            </w:pPr>
            <w:r w:rsidRPr="0001474A">
              <w:rPr>
                <w:sz w:val="22"/>
                <w:szCs w:val="22"/>
              </w:rPr>
              <w:t>The Veteran is not &gt;= 30% SC disabled and 1+ ratings have been performed in the past year and any decision resulted in a 30% + combined % from FCDR date to present,</w:t>
            </w:r>
          </w:p>
          <w:p w14:paraId="1D792461" w14:textId="77777777" w:rsidR="008E179B" w:rsidRPr="0001474A" w:rsidRDefault="008E179B" w:rsidP="002D3B6A">
            <w:pPr>
              <w:spacing w:line="240" w:lineRule="exact"/>
              <w:ind w:left="720"/>
              <w:rPr>
                <w:sz w:val="22"/>
                <w:szCs w:val="22"/>
              </w:rPr>
            </w:pPr>
            <w:r w:rsidRPr="0001474A">
              <w:rPr>
                <w:sz w:val="22"/>
                <w:szCs w:val="22"/>
              </w:rPr>
              <w:t>Then:</w:t>
            </w:r>
          </w:p>
          <w:p w14:paraId="1D792462" w14:textId="77777777" w:rsidR="008E179B" w:rsidRPr="0001474A" w:rsidRDefault="008E179B" w:rsidP="002D3B6A">
            <w:pPr>
              <w:spacing w:line="240" w:lineRule="exact"/>
              <w:ind w:left="720"/>
              <w:rPr>
                <w:sz w:val="22"/>
                <w:szCs w:val="22"/>
              </w:rPr>
            </w:pPr>
            <w:r w:rsidRPr="0001474A">
              <w:rPr>
                <w:sz w:val="22"/>
                <w:szCs w:val="22"/>
              </w:rPr>
              <w:t xml:space="preserve">Continue to process the claim. </w:t>
            </w:r>
          </w:p>
          <w:p w14:paraId="1D792463" w14:textId="77777777" w:rsidR="008E179B" w:rsidRPr="0001474A" w:rsidDel="00A31411" w:rsidRDefault="008E179B">
            <w:pPr>
              <w:spacing w:line="240" w:lineRule="exact"/>
              <w:rPr>
                <w:sz w:val="22"/>
                <w:szCs w:val="22"/>
              </w:rPr>
            </w:pPr>
          </w:p>
        </w:tc>
        <w:tc>
          <w:tcPr>
            <w:tcW w:w="2080" w:type="dxa"/>
            <w:tcBorders>
              <w:top w:val="single" w:sz="4" w:space="0" w:color="auto"/>
              <w:left w:val="single" w:sz="4" w:space="0" w:color="auto"/>
              <w:bottom w:val="single" w:sz="4" w:space="0" w:color="auto"/>
              <w:right w:val="single" w:sz="4" w:space="0" w:color="auto"/>
            </w:tcBorders>
          </w:tcPr>
          <w:p w14:paraId="1D792464" w14:textId="77777777" w:rsidR="008E179B" w:rsidRPr="0001474A" w:rsidDel="00A31411" w:rsidRDefault="008E179B">
            <w:pPr>
              <w:rPr>
                <w:sz w:val="22"/>
                <w:szCs w:val="22"/>
              </w:rPr>
            </w:pPr>
            <w:r w:rsidRPr="0001474A">
              <w:rPr>
                <w:sz w:val="22"/>
                <w:szCs w:val="22"/>
              </w:rPr>
              <w:t>UC-01: Retrieve/Validate Claims</w:t>
            </w:r>
          </w:p>
        </w:tc>
        <w:tc>
          <w:tcPr>
            <w:tcW w:w="0" w:type="auto"/>
            <w:tcBorders>
              <w:top w:val="single" w:sz="4" w:space="0" w:color="auto"/>
              <w:left w:val="single" w:sz="4" w:space="0" w:color="auto"/>
              <w:bottom w:val="single" w:sz="4" w:space="0" w:color="auto"/>
              <w:right w:val="single" w:sz="4" w:space="0" w:color="auto"/>
            </w:tcBorders>
          </w:tcPr>
          <w:p w14:paraId="1D792465" w14:textId="77777777" w:rsidR="008E179B" w:rsidRPr="00FF569F" w:rsidDel="00A31411" w:rsidRDefault="008E179B">
            <w:pPr>
              <w:spacing w:line="240" w:lineRule="exact"/>
              <w:rPr>
                <w:sz w:val="22"/>
                <w:szCs w:val="22"/>
              </w:rPr>
            </w:pPr>
          </w:p>
        </w:tc>
      </w:tr>
      <w:tr w:rsidR="009969F6" w14:paraId="1D792475" w14:textId="77777777" w:rsidTr="0008427D">
        <w:tc>
          <w:tcPr>
            <w:tcW w:w="0" w:type="auto"/>
            <w:tcBorders>
              <w:top w:val="single" w:sz="4" w:space="0" w:color="auto"/>
              <w:left w:val="single" w:sz="4" w:space="0" w:color="auto"/>
              <w:bottom w:val="single" w:sz="4" w:space="0" w:color="auto"/>
              <w:right w:val="single" w:sz="4" w:space="0" w:color="auto"/>
            </w:tcBorders>
          </w:tcPr>
          <w:p w14:paraId="1D792467" w14:textId="77777777" w:rsidR="00D3010E" w:rsidRPr="00D3010E" w:rsidRDefault="00D3010E" w:rsidP="00D3010E">
            <w:pPr>
              <w:spacing w:line="240" w:lineRule="exact"/>
              <w:rPr>
                <w:sz w:val="22"/>
                <w:szCs w:val="22"/>
              </w:rPr>
            </w:pPr>
            <w:r w:rsidRPr="00D3010E">
              <w:rPr>
                <w:sz w:val="22"/>
                <w:szCs w:val="22"/>
              </w:rPr>
              <w:t>CP0102.4</w:t>
            </w:r>
          </w:p>
          <w:p w14:paraId="1D792468" w14:textId="77777777" w:rsidR="00D3010E" w:rsidRPr="00D3010E" w:rsidRDefault="00D3010E" w:rsidP="00D3010E">
            <w:pPr>
              <w:spacing w:line="240" w:lineRule="exact"/>
              <w:rPr>
                <w:sz w:val="22"/>
                <w:szCs w:val="22"/>
              </w:rPr>
            </w:pPr>
            <w:r w:rsidRPr="00D3010E">
              <w:rPr>
                <w:sz w:val="22"/>
                <w:szCs w:val="22"/>
              </w:rPr>
              <w:t>Determine Allowable Date</w:t>
            </w:r>
          </w:p>
          <w:p w14:paraId="1D792469" w14:textId="77777777" w:rsidR="00603BF7" w:rsidRDefault="00603BF7" w:rsidP="00B2751B">
            <w:pPr>
              <w:spacing w:line="240" w:lineRule="exact"/>
              <w:rPr>
                <w:sz w:val="22"/>
                <w:szCs w:val="22"/>
              </w:rPr>
            </w:pPr>
          </w:p>
          <w:p w14:paraId="1D79246A" w14:textId="77777777" w:rsidR="00603BF7" w:rsidRDefault="00603BF7" w:rsidP="00B2751B">
            <w:pPr>
              <w:spacing w:line="240" w:lineRule="exact"/>
              <w:rPr>
                <w:sz w:val="22"/>
                <w:szCs w:val="22"/>
              </w:rPr>
            </w:pPr>
          </w:p>
        </w:tc>
        <w:tc>
          <w:tcPr>
            <w:tcW w:w="5116" w:type="dxa"/>
            <w:tcBorders>
              <w:top w:val="single" w:sz="4" w:space="0" w:color="auto"/>
              <w:left w:val="single" w:sz="4" w:space="0" w:color="auto"/>
              <w:bottom w:val="single" w:sz="4" w:space="0" w:color="auto"/>
              <w:right w:val="single" w:sz="4" w:space="0" w:color="auto"/>
            </w:tcBorders>
          </w:tcPr>
          <w:p w14:paraId="1D79246B" w14:textId="77777777" w:rsidR="00D3010E" w:rsidRPr="00D3010E" w:rsidRDefault="00D3010E" w:rsidP="00D3010E">
            <w:pPr>
              <w:spacing w:line="240" w:lineRule="exact"/>
              <w:rPr>
                <w:sz w:val="22"/>
                <w:szCs w:val="22"/>
              </w:rPr>
            </w:pPr>
            <w:r w:rsidRPr="00D3010E">
              <w:rPr>
                <w:sz w:val="22"/>
                <w:szCs w:val="22"/>
              </w:rPr>
              <w:t xml:space="preserve">1. </w:t>
            </w:r>
            <w:r w:rsidR="002F32A2">
              <w:rPr>
                <w:sz w:val="22"/>
                <w:szCs w:val="22"/>
              </w:rPr>
              <w:t>For Prior School Term Processing only: d</w:t>
            </w:r>
            <w:r w:rsidRPr="00D3010E">
              <w:rPr>
                <w:sz w:val="22"/>
                <w:szCs w:val="22"/>
              </w:rPr>
              <w:t>etermine Allowable Date as follows:</w:t>
            </w:r>
          </w:p>
          <w:p w14:paraId="1D79246C" w14:textId="77777777" w:rsidR="00D3010E" w:rsidRPr="00D3010E" w:rsidRDefault="00D3010E" w:rsidP="00D3010E">
            <w:pPr>
              <w:numPr>
                <w:ilvl w:val="0"/>
                <w:numId w:val="38"/>
              </w:numPr>
              <w:spacing w:line="240" w:lineRule="exact"/>
              <w:rPr>
                <w:sz w:val="22"/>
                <w:szCs w:val="22"/>
              </w:rPr>
            </w:pPr>
            <w:r w:rsidRPr="00D3010E">
              <w:rPr>
                <w:sz w:val="22"/>
                <w:szCs w:val="22"/>
              </w:rPr>
              <w:t>Determine claim date minus one year (365 days)</w:t>
            </w:r>
          </w:p>
          <w:p w14:paraId="1D79246D" w14:textId="77777777" w:rsidR="00D3010E" w:rsidRPr="00D3010E" w:rsidRDefault="00D3010E" w:rsidP="00D3010E">
            <w:pPr>
              <w:numPr>
                <w:ilvl w:val="0"/>
                <w:numId w:val="38"/>
              </w:numPr>
              <w:spacing w:line="240" w:lineRule="exact"/>
              <w:rPr>
                <w:sz w:val="22"/>
                <w:szCs w:val="22"/>
              </w:rPr>
            </w:pPr>
            <w:r w:rsidRPr="00D3010E">
              <w:rPr>
                <w:sz w:val="22"/>
                <w:szCs w:val="22"/>
              </w:rPr>
              <w:t xml:space="preserve">Determine </w:t>
            </w:r>
            <w:r w:rsidR="002F32A2">
              <w:rPr>
                <w:sz w:val="22"/>
                <w:szCs w:val="22"/>
              </w:rPr>
              <w:t>First Change Date of a Rating (</w:t>
            </w:r>
            <w:r w:rsidRPr="00D3010E">
              <w:rPr>
                <w:sz w:val="22"/>
                <w:szCs w:val="22"/>
              </w:rPr>
              <w:t>FCDR</w:t>
            </w:r>
            <w:r w:rsidR="002F32A2">
              <w:rPr>
                <w:sz w:val="22"/>
                <w:szCs w:val="22"/>
              </w:rPr>
              <w:t>)</w:t>
            </w:r>
            <w:r w:rsidR="00B04056">
              <w:rPr>
                <w:sz w:val="22"/>
                <w:szCs w:val="22"/>
              </w:rPr>
              <w:t xml:space="preserve"> </w:t>
            </w:r>
            <w:r w:rsidR="00B04056" w:rsidRPr="00B04056">
              <w:rPr>
                <w:sz w:val="22"/>
                <w:szCs w:val="22"/>
              </w:rPr>
              <w:t>per CP0125</w:t>
            </w:r>
            <w:r w:rsidRPr="00D3010E">
              <w:rPr>
                <w:sz w:val="22"/>
                <w:szCs w:val="22"/>
              </w:rPr>
              <w:t>: (any rating promulgated between claim date and claim date less 372 days</w:t>
            </w:r>
            <w:r w:rsidR="00B04056">
              <w:rPr>
                <w:sz w:val="22"/>
                <w:szCs w:val="22"/>
              </w:rPr>
              <w:t>)</w:t>
            </w:r>
            <w:r w:rsidRPr="00D3010E">
              <w:rPr>
                <w:sz w:val="22"/>
                <w:szCs w:val="22"/>
              </w:rPr>
              <w:t xml:space="preserve"> </w:t>
            </w:r>
          </w:p>
          <w:p w14:paraId="1D79246E" w14:textId="77777777" w:rsidR="00D3010E" w:rsidRPr="002F32A2" w:rsidRDefault="00D3010E" w:rsidP="00D3010E">
            <w:pPr>
              <w:numPr>
                <w:ilvl w:val="1"/>
                <w:numId w:val="38"/>
              </w:numPr>
              <w:spacing w:line="240" w:lineRule="exact"/>
              <w:rPr>
                <w:sz w:val="22"/>
                <w:szCs w:val="22"/>
              </w:rPr>
            </w:pPr>
            <w:r w:rsidRPr="002F32A2">
              <w:rPr>
                <w:sz w:val="22"/>
                <w:szCs w:val="22"/>
              </w:rPr>
              <w:t xml:space="preserve">If there is no FCDR, the </w:t>
            </w:r>
            <w:r w:rsidR="002F32A2" w:rsidRPr="002F32A2">
              <w:rPr>
                <w:sz w:val="22"/>
                <w:szCs w:val="22"/>
              </w:rPr>
              <w:t>FCDR field will be blank</w:t>
            </w:r>
            <w:r w:rsidRPr="002F32A2">
              <w:rPr>
                <w:sz w:val="22"/>
                <w:szCs w:val="22"/>
              </w:rPr>
              <w:t xml:space="preserve"> .</w:t>
            </w:r>
          </w:p>
          <w:p w14:paraId="1D79246F" w14:textId="77777777" w:rsidR="00D3010E" w:rsidRPr="00D3010E" w:rsidRDefault="00D3010E" w:rsidP="00D3010E">
            <w:pPr>
              <w:numPr>
                <w:ilvl w:val="0"/>
                <w:numId w:val="38"/>
              </w:numPr>
              <w:spacing w:line="240" w:lineRule="exact"/>
              <w:rPr>
                <w:sz w:val="22"/>
                <w:szCs w:val="22"/>
              </w:rPr>
            </w:pPr>
            <w:r w:rsidRPr="00D3010E">
              <w:rPr>
                <w:sz w:val="22"/>
                <w:szCs w:val="22"/>
              </w:rPr>
              <w:t xml:space="preserve">Determine Veteran’s earliest 30% SC or more rating Effective Date </w:t>
            </w:r>
          </w:p>
          <w:p w14:paraId="1D792470" w14:textId="77777777" w:rsidR="00B63AB3" w:rsidRDefault="00D3010E" w:rsidP="00B63AB3">
            <w:pPr>
              <w:numPr>
                <w:ilvl w:val="0"/>
                <w:numId w:val="38"/>
              </w:numPr>
              <w:spacing w:line="240" w:lineRule="exact"/>
              <w:rPr>
                <w:sz w:val="22"/>
                <w:szCs w:val="22"/>
              </w:rPr>
            </w:pPr>
            <w:r w:rsidRPr="00B63AB3">
              <w:rPr>
                <w:sz w:val="22"/>
                <w:szCs w:val="22"/>
              </w:rPr>
              <w:t xml:space="preserve">Calculate the earliest date </w:t>
            </w:r>
            <w:r w:rsidR="00B63AB3" w:rsidRPr="00B63AB3">
              <w:rPr>
                <w:sz w:val="22"/>
                <w:szCs w:val="22"/>
              </w:rPr>
              <w:t>of Claim Date minus one year</w:t>
            </w:r>
            <w:r w:rsidR="00B04056">
              <w:rPr>
                <w:sz w:val="22"/>
                <w:szCs w:val="22"/>
              </w:rPr>
              <w:t>,</w:t>
            </w:r>
            <w:r w:rsidR="00B63AB3" w:rsidRPr="00B63AB3">
              <w:rPr>
                <w:sz w:val="22"/>
                <w:szCs w:val="22"/>
              </w:rPr>
              <w:t xml:space="preserve"> or  FCDR.  </w:t>
            </w:r>
            <w:r w:rsidRPr="00B63AB3">
              <w:rPr>
                <w:sz w:val="22"/>
                <w:szCs w:val="22"/>
              </w:rPr>
              <w:t xml:space="preserve">Compare that date </w:t>
            </w:r>
            <w:r w:rsidR="00B04056">
              <w:rPr>
                <w:sz w:val="22"/>
                <w:szCs w:val="22"/>
              </w:rPr>
              <w:t xml:space="preserve">to </w:t>
            </w:r>
            <w:r w:rsidR="00B63AB3" w:rsidRPr="00B63AB3">
              <w:rPr>
                <w:sz w:val="22"/>
                <w:szCs w:val="22"/>
              </w:rPr>
              <w:t>veteran’s earliest 30% SC Effective Date</w:t>
            </w:r>
          </w:p>
          <w:p w14:paraId="1D792471" w14:textId="77777777" w:rsidR="00D3010E" w:rsidRPr="00B63AB3" w:rsidRDefault="00B04056" w:rsidP="00B63AB3">
            <w:pPr>
              <w:numPr>
                <w:ilvl w:val="1"/>
                <w:numId w:val="38"/>
              </w:numPr>
              <w:spacing w:line="240" w:lineRule="exact"/>
              <w:rPr>
                <w:sz w:val="22"/>
                <w:szCs w:val="22"/>
              </w:rPr>
            </w:pPr>
            <w:r>
              <w:rPr>
                <w:sz w:val="22"/>
                <w:szCs w:val="22"/>
              </w:rPr>
              <w:t xml:space="preserve">  If the date is earlier than the </w:t>
            </w:r>
            <w:r w:rsidR="00D3010E" w:rsidRPr="00B63AB3">
              <w:rPr>
                <w:sz w:val="22"/>
                <w:szCs w:val="22"/>
              </w:rPr>
              <w:t xml:space="preserve">30% SC Effective Date  the </w:t>
            </w:r>
            <w:r>
              <w:rPr>
                <w:sz w:val="22"/>
                <w:szCs w:val="22"/>
              </w:rPr>
              <w:t>A</w:t>
            </w:r>
            <w:r w:rsidR="00D3010E" w:rsidRPr="00B63AB3">
              <w:rPr>
                <w:sz w:val="22"/>
                <w:szCs w:val="22"/>
              </w:rPr>
              <w:t>llo</w:t>
            </w:r>
            <w:r w:rsidR="002F32A2" w:rsidRPr="00B63AB3">
              <w:rPr>
                <w:sz w:val="22"/>
                <w:szCs w:val="22"/>
              </w:rPr>
              <w:t>wable Date is 30% SC Effective Date</w:t>
            </w:r>
            <w:r w:rsidR="00D3010E" w:rsidRPr="00B63AB3">
              <w:rPr>
                <w:sz w:val="22"/>
                <w:szCs w:val="22"/>
              </w:rPr>
              <w:t xml:space="preserve"> otherwise:</w:t>
            </w:r>
          </w:p>
          <w:p w14:paraId="1D792472" w14:textId="77777777" w:rsidR="006C58A9" w:rsidRPr="002F32A2" w:rsidRDefault="00D3010E" w:rsidP="00B04056">
            <w:pPr>
              <w:numPr>
                <w:ilvl w:val="2"/>
                <w:numId w:val="38"/>
              </w:numPr>
              <w:spacing w:line="240" w:lineRule="exact"/>
              <w:rPr>
                <w:sz w:val="22"/>
                <w:szCs w:val="22"/>
              </w:rPr>
            </w:pPr>
            <w:r w:rsidRPr="00D3010E">
              <w:rPr>
                <w:sz w:val="22"/>
                <w:szCs w:val="22"/>
              </w:rPr>
              <w:t xml:space="preserve">the Allowable </w:t>
            </w:r>
            <w:r w:rsidR="00B04056">
              <w:rPr>
                <w:sz w:val="22"/>
                <w:szCs w:val="22"/>
              </w:rPr>
              <w:t>D</w:t>
            </w:r>
            <w:r w:rsidRPr="00D3010E">
              <w:rPr>
                <w:sz w:val="22"/>
                <w:szCs w:val="22"/>
              </w:rPr>
              <w:t>ate is (d)</w:t>
            </w:r>
            <w:r w:rsidR="002F32A2">
              <w:rPr>
                <w:sz w:val="22"/>
                <w:szCs w:val="22"/>
              </w:rPr>
              <w:t xml:space="preserve"> – the earliest of FCDR or Claim Date less </w:t>
            </w:r>
            <w:r w:rsidR="00B63AB3">
              <w:rPr>
                <w:sz w:val="22"/>
                <w:szCs w:val="22"/>
              </w:rPr>
              <w:t>one year.</w:t>
            </w:r>
          </w:p>
        </w:tc>
        <w:tc>
          <w:tcPr>
            <w:tcW w:w="2080" w:type="dxa"/>
            <w:tcBorders>
              <w:top w:val="single" w:sz="4" w:space="0" w:color="auto"/>
              <w:left w:val="single" w:sz="4" w:space="0" w:color="auto"/>
              <w:bottom w:val="single" w:sz="4" w:space="0" w:color="auto"/>
              <w:right w:val="single" w:sz="4" w:space="0" w:color="auto"/>
            </w:tcBorders>
          </w:tcPr>
          <w:p w14:paraId="1D792473" w14:textId="77777777" w:rsidR="00252F30" w:rsidRDefault="00252F30">
            <w:pPr>
              <w:spacing w:line="240" w:lineRule="exact"/>
              <w:rPr>
                <w:sz w:val="22"/>
                <w:szCs w:val="22"/>
              </w:rPr>
            </w:pPr>
            <w:r>
              <w:rPr>
                <w:sz w:val="22"/>
                <w:szCs w:val="22"/>
              </w:rPr>
              <w:t xml:space="preserve">WSCR </w:t>
            </w:r>
            <w:r w:rsidRPr="00252F30">
              <w:rPr>
                <w:sz w:val="22"/>
                <w:szCs w:val="22"/>
              </w:rPr>
              <w:t>2370</w:t>
            </w:r>
            <w:r>
              <w:rPr>
                <w:sz w:val="22"/>
                <w:szCs w:val="22"/>
              </w:rPr>
              <w:t xml:space="preserve"> </w:t>
            </w:r>
            <w:r w:rsidR="006D3BCD">
              <w:rPr>
                <w:sz w:val="22"/>
                <w:szCs w:val="22"/>
              </w:rPr>
              <w:t>–</w:t>
            </w:r>
            <w:r w:rsidRPr="00252F30">
              <w:rPr>
                <w:sz w:val="22"/>
                <w:szCs w:val="22"/>
              </w:rPr>
              <w:t xml:space="preserve"> </w:t>
            </w:r>
            <w:r w:rsidR="006D3BCD">
              <w:rPr>
                <w:sz w:val="22"/>
                <w:szCs w:val="22"/>
              </w:rPr>
              <w:t>Definitions and (</w:t>
            </w:r>
            <w:r w:rsidRPr="00252F30">
              <w:rPr>
                <w:sz w:val="22"/>
                <w:szCs w:val="22"/>
              </w:rPr>
              <w:t>1.2</w:t>
            </w:r>
            <w:r w:rsidR="006D3BCD">
              <w:rPr>
                <w:sz w:val="22"/>
                <w:szCs w:val="22"/>
              </w:rPr>
              <w:t>)</w:t>
            </w:r>
          </w:p>
        </w:tc>
        <w:tc>
          <w:tcPr>
            <w:tcW w:w="0" w:type="auto"/>
            <w:tcBorders>
              <w:top w:val="single" w:sz="4" w:space="0" w:color="auto"/>
              <w:left w:val="single" w:sz="4" w:space="0" w:color="auto"/>
              <w:bottom w:val="single" w:sz="4" w:space="0" w:color="auto"/>
              <w:right w:val="single" w:sz="4" w:space="0" w:color="auto"/>
            </w:tcBorders>
          </w:tcPr>
          <w:p w14:paraId="1D792474" w14:textId="77777777" w:rsidR="009969F6" w:rsidRDefault="009969F6">
            <w:pPr>
              <w:spacing w:line="240" w:lineRule="exact"/>
              <w:rPr>
                <w:sz w:val="22"/>
                <w:szCs w:val="22"/>
              </w:rPr>
            </w:pPr>
          </w:p>
        </w:tc>
      </w:tr>
      <w:tr w:rsidR="008E179B" w14:paraId="1D79247C"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476" w14:textId="77777777" w:rsidR="008E179B" w:rsidRDefault="008E179B" w:rsidP="00B2751B">
            <w:pPr>
              <w:spacing w:line="240" w:lineRule="exact"/>
              <w:rPr>
                <w:sz w:val="22"/>
                <w:szCs w:val="22"/>
              </w:rPr>
            </w:pPr>
            <w:r>
              <w:rPr>
                <w:sz w:val="22"/>
                <w:szCs w:val="22"/>
              </w:rPr>
              <w:lastRenderedPageBreak/>
              <w:t>CP0103 Determine Current Award Status of Dependent</w:t>
            </w:r>
          </w:p>
        </w:tc>
        <w:tc>
          <w:tcPr>
            <w:tcW w:w="5116" w:type="dxa"/>
            <w:tcBorders>
              <w:top w:val="single" w:sz="4" w:space="0" w:color="auto"/>
              <w:left w:val="single" w:sz="4" w:space="0" w:color="auto"/>
              <w:bottom w:val="single" w:sz="4" w:space="0" w:color="auto"/>
              <w:right w:val="single" w:sz="4" w:space="0" w:color="auto"/>
            </w:tcBorders>
            <w:hideMark/>
          </w:tcPr>
          <w:p w14:paraId="1D792477" w14:textId="77777777" w:rsidR="008E179B" w:rsidRDefault="008E179B">
            <w:pPr>
              <w:spacing w:line="240" w:lineRule="exact"/>
              <w:rPr>
                <w:sz w:val="22"/>
                <w:szCs w:val="22"/>
              </w:rPr>
            </w:pPr>
            <w:r>
              <w:rPr>
                <w:sz w:val="22"/>
                <w:szCs w:val="22"/>
              </w:rPr>
              <w:t xml:space="preserve">Compare the dependent information submitted on the claim to the Veterans’ dependent information in the corporate database. </w:t>
            </w:r>
          </w:p>
          <w:p w14:paraId="1D792478" w14:textId="77777777" w:rsidR="008E179B" w:rsidRDefault="008E179B" w:rsidP="002D3B6A">
            <w:pPr>
              <w:spacing w:line="240" w:lineRule="exact"/>
              <w:ind w:left="720"/>
              <w:rPr>
                <w:sz w:val="22"/>
                <w:szCs w:val="22"/>
              </w:rPr>
            </w:pPr>
            <w:r>
              <w:rPr>
                <w:sz w:val="22"/>
                <w:szCs w:val="22"/>
              </w:rPr>
              <w:t xml:space="preserve">The records must be an exact match on SSN, date of birth, and first name.  If the dependent is a spouse or a minor child(ren) and is already on the award the spouse or minor child(ren) is, sent for exception processing. </w:t>
            </w:r>
          </w:p>
          <w:p w14:paraId="1D792479" w14:textId="77777777" w:rsidR="008E179B" w:rsidRDefault="008E179B" w:rsidP="002D3B6A">
            <w:pPr>
              <w:spacing w:line="240" w:lineRule="exact"/>
              <w:ind w:left="720"/>
              <w:rPr>
                <w:sz w:val="22"/>
                <w:szCs w:val="22"/>
              </w:rPr>
            </w:pPr>
            <w:r>
              <w:rPr>
                <w:bCs/>
                <w:sz w:val="22"/>
                <w:szCs w:val="22"/>
              </w:rPr>
              <w:t>"Auto Dependency Processing Reject Reason -The spouse or minor child already exists on award. Please review."</w:t>
            </w:r>
          </w:p>
        </w:tc>
        <w:tc>
          <w:tcPr>
            <w:tcW w:w="2080" w:type="dxa"/>
            <w:tcBorders>
              <w:top w:val="single" w:sz="4" w:space="0" w:color="auto"/>
              <w:left w:val="single" w:sz="4" w:space="0" w:color="auto"/>
              <w:bottom w:val="single" w:sz="4" w:space="0" w:color="auto"/>
              <w:right w:val="single" w:sz="4" w:space="0" w:color="auto"/>
            </w:tcBorders>
            <w:hideMark/>
          </w:tcPr>
          <w:p w14:paraId="1D79247A" w14:textId="77777777" w:rsidR="008E179B" w:rsidRDefault="008E179B">
            <w:pPr>
              <w:spacing w:line="240" w:lineRule="exact"/>
              <w:rPr>
                <w:sz w:val="22"/>
                <w:szCs w:val="22"/>
              </w:rPr>
            </w:pPr>
            <w:r>
              <w:rPr>
                <w:sz w:val="22"/>
                <w:szCs w:val="22"/>
              </w:rPr>
              <w:t>UC-02:  Evaluate Dependent(s)</w:t>
            </w:r>
          </w:p>
        </w:tc>
        <w:tc>
          <w:tcPr>
            <w:tcW w:w="0" w:type="auto"/>
            <w:tcBorders>
              <w:top w:val="single" w:sz="4" w:space="0" w:color="auto"/>
              <w:left w:val="single" w:sz="4" w:space="0" w:color="auto"/>
              <w:bottom w:val="single" w:sz="4" w:space="0" w:color="auto"/>
              <w:right w:val="single" w:sz="4" w:space="0" w:color="auto"/>
            </w:tcBorders>
            <w:hideMark/>
          </w:tcPr>
          <w:p w14:paraId="1D79247B" w14:textId="77777777" w:rsidR="008E179B" w:rsidRDefault="008E179B">
            <w:pPr>
              <w:spacing w:line="240" w:lineRule="exact"/>
              <w:rPr>
                <w:sz w:val="22"/>
                <w:szCs w:val="22"/>
              </w:rPr>
            </w:pPr>
            <w:r>
              <w:rPr>
                <w:sz w:val="22"/>
                <w:szCs w:val="22"/>
              </w:rPr>
              <w:t>M21-1MR III.iii.5.</w:t>
            </w:r>
          </w:p>
        </w:tc>
      </w:tr>
      <w:tr w:rsidR="008E179B" w14:paraId="1D792483"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47D" w14:textId="77777777" w:rsidR="008E179B" w:rsidRDefault="008E179B" w:rsidP="00B2751B">
            <w:pPr>
              <w:spacing w:line="240" w:lineRule="exact"/>
              <w:rPr>
                <w:sz w:val="22"/>
                <w:szCs w:val="22"/>
              </w:rPr>
            </w:pPr>
            <w:r>
              <w:rPr>
                <w:sz w:val="22"/>
                <w:szCs w:val="22"/>
              </w:rPr>
              <w:t>CP0105 Evaluate Veteran Previous Marriage</w:t>
            </w:r>
          </w:p>
        </w:tc>
        <w:tc>
          <w:tcPr>
            <w:tcW w:w="5116" w:type="dxa"/>
            <w:tcBorders>
              <w:top w:val="single" w:sz="4" w:space="0" w:color="auto"/>
              <w:left w:val="single" w:sz="4" w:space="0" w:color="auto"/>
              <w:bottom w:val="single" w:sz="4" w:space="0" w:color="auto"/>
              <w:right w:val="single" w:sz="4" w:space="0" w:color="auto"/>
            </w:tcBorders>
            <w:hideMark/>
          </w:tcPr>
          <w:p w14:paraId="1D79247E" w14:textId="77777777" w:rsidR="008E179B" w:rsidRDefault="008E179B">
            <w:pPr>
              <w:spacing w:line="240" w:lineRule="exact"/>
              <w:rPr>
                <w:sz w:val="22"/>
                <w:szCs w:val="22"/>
              </w:rPr>
            </w:pPr>
            <w:r>
              <w:rPr>
                <w:sz w:val="22"/>
                <w:szCs w:val="22"/>
              </w:rPr>
              <w:t xml:space="preserve">If the current marriage is the only marriage for Veteran, continue processing. </w:t>
            </w:r>
          </w:p>
          <w:p w14:paraId="1D79247F" w14:textId="77777777" w:rsidR="008E179B" w:rsidRDefault="008E179B" w:rsidP="002D3B6A">
            <w:pPr>
              <w:spacing w:line="240" w:lineRule="exact"/>
              <w:ind w:left="720"/>
              <w:rPr>
                <w:sz w:val="22"/>
                <w:szCs w:val="22"/>
              </w:rPr>
            </w:pPr>
            <w:r>
              <w:rPr>
                <w:sz w:val="22"/>
                <w:szCs w:val="22"/>
              </w:rPr>
              <w:t>If the Veteran has been previously married, and the latest prior marriage has been terminated prior to the begin date of the current marriage, continue; else send claims to exception processing and record the reason for exception.</w:t>
            </w:r>
          </w:p>
          <w:p w14:paraId="1D792480" w14:textId="77777777" w:rsidR="008E179B" w:rsidRDefault="008E179B" w:rsidP="002D3B6A">
            <w:pPr>
              <w:spacing w:line="240" w:lineRule="exact"/>
              <w:ind w:left="720"/>
              <w:rPr>
                <w:color w:val="FF0000"/>
                <w:sz w:val="22"/>
                <w:szCs w:val="22"/>
              </w:rPr>
            </w:pPr>
            <w:r>
              <w:rPr>
                <w:color w:val="auto"/>
                <w:sz w:val="22"/>
                <w:szCs w:val="22"/>
              </w:rPr>
              <w:t xml:space="preserve">“Auto Dependency Processing Reject Reason -Submitted Veteran’s prior marriage date(s) do not terminate before date of current marriage.  Please review.” </w:t>
            </w:r>
          </w:p>
        </w:tc>
        <w:tc>
          <w:tcPr>
            <w:tcW w:w="2080" w:type="dxa"/>
            <w:tcBorders>
              <w:top w:val="single" w:sz="4" w:space="0" w:color="auto"/>
              <w:left w:val="single" w:sz="4" w:space="0" w:color="auto"/>
              <w:bottom w:val="single" w:sz="4" w:space="0" w:color="auto"/>
              <w:right w:val="single" w:sz="4" w:space="0" w:color="auto"/>
            </w:tcBorders>
            <w:hideMark/>
          </w:tcPr>
          <w:p w14:paraId="1D792481" w14:textId="77777777" w:rsidR="008E179B" w:rsidRDefault="008E179B">
            <w:pPr>
              <w:spacing w:line="240" w:lineRule="exact"/>
              <w:rPr>
                <w:sz w:val="22"/>
                <w:szCs w:val="22"/>
              </w:rPr>
            </w:pPr>
            <w:r>
              <w:rPr>
                <w:sz w:val="22"/>
                <w:szCs w:val="22"/>
              </w:rPr>
              <w:t>UC-05: Evaluate Spouse</w:t>
            </w:r>
          </w:p>
        </w:tc>
        <w:tc>
          <w:tcPr>
            <w:tcW w:w="0" w:type="auto"/>
            <w:tcBorders>
              <w:top w:val="single" w:sz="4" w:space="0" w:color="auto"/>
              <w:left w:val="single" w:sz="4" w:space="0" w:color="auto"/>
              <w:bottom w:val="single" w:sz="4" w:space="0" w:color="auto"/>
              <w:right w:val="single" w:sz="4" w:space="0" w:color="auto"/>
            </w:tcBorders>
            <w:hideMark/>
          </w:tcPr>
          <w:p w14:paraId="1D792482" w14:textId="77777777" w:rsidR="008E179B" w:rsidRDefault="008E179B">
            <w:pPr>
              <w:spacing w:line="240" w:lineRule="exact"/>
              <w:rPr>
                <w:sz w:val="22"/>
                <w:szCs w:val="22"/>
              </w:rPr>
            </w:pPr>
            <w:r>
              <w:rPr>
                <w:sz w:val="22"/>
                <w:szCs w:val="22"/>
              </w:rPr>
              <w:t>M21-1MR III,iii.5.B.5.d, f, g; CFR 3.205-3.211</w:t>
            </w:r>
          </w:p>
        </w:tc>
      </w:tr>
      <w:tr w:rsidR="008E179B" w14:paraId="1D79248A"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484" w14:textId="77777777" w:rsidR="008E179B" w:rsidRDefault="008E179B" w:rsidP="00B2751B">
            <w:pPr>
              <w:spacing w:line="240" w:lineRule="exact"/>
              <w:rPr>
                <w:sz w:val="22"/>
                <w:szCs w:val="22"/>
              </w:rPr>
            </w:pPr>
            <w:r>
              <w:rPr>
                <w:sz w:val="22"/>
                <w:szCs w:val="22"/>
              </w:rPr>
              <w:t>CP0106 Evaluate Spouse Previous Marriage</w:t>
            </w:r>
          </w:p>
        </w:tc>
        <w:tc>
          <w:tcPr>
            <w:tcW w:w="5116" w:type="dxa"/>
            <w:tcBorders>
              <w:top w:val="single" w:sz="4" w:space="0" w:color="auto"/>
              <w:left w:val="single" w:sz="4" w:space="0" w:color="auto"/>
              <w:bottom w:val="single" w:sz="4" w:space="0" w:color="auto"/>
              <w:right w:val="single" w:sz="4" w:space="0" w:color="auto"/>
            </w:tcBorders>
            <w:hideMark/>
          </w:tcPr>
          <w:p w14:paraId="1D792485" w14:textId="77777777" w:rsidR="008E179B" w:rsidRDefault="008E179B">
            <w:pPr>
              <w:spacing w:line="240" w:lineRule="exact"/>
              <w:rPr>
                <w:sz w:val="22"/>
                <w:szCs w:val="22"/>
              </w:rPr>
            </w:pPr>
            <w:r>
              <w:rPr>
                <w:sz w:val="22"/>
                <w:szCs w:val="22"/>
              </w:rPr>
              <w:t>If the current marriage is the only marriage for the spouse continue processing.</w:t>
            </w:r>
          </w:p>
          <w:p w14:paraId="1D792486" w14:textId="77777777" w:rsidR="008E179B" w:rsidRDefault="008E179B" w:rsidP="002D3B6A">
            <w:pPr>
              <w:spacing w:line="240" w:lineRule="exact"/>
              <w:ind w:left="720"/>
              <w:rPr>
                <w:sz w:val="22"/>
                <w:szCs w:val="22"/>
              </w:rPr>
            </w:pPr>
            <w:r>
              <w:rPr>
                <w:sz w:val="22"/>
                <w:szCs w:val="22"/>
              </w:rPr>
              <w:t>If the spouse has been previously married, and the latest prior marriage has been terminated prior to the begin date of the current marriage, continue processing; else send for exception processing.</w:t>
            </w:r>
          </w:p>
          <w:p w14:paraId="1D792487" w14:textId="77777777" w:rsidR="008E179B" w:rsidRDefault="008E179B" w:rsidP="002D3B6A">
            <w:pPr>
              <w:spacing w:line="240" w:lineRule="exact"/>
              <w:ind w:left="720"/>
              <w:rPr>
                <w:sz w:val="22"/>
                <w:szCs w:val="22"/>
              </w:rPr>
            </w:pPr>
            <w:r>
              <w:rPr>
                <w:color w:val="auto"/>
                <w:sz w:val="22"/>
                <w:szCs w:val="22"/>
              </w:rPr>
              <w:t>“Auto Dependency Processing Reject Reason -Submitted spouse’s prior marriage date(s) do not terminate before date of current marriage. Please review.”</w:t>
            </w:r>
          </w:p>
        </w:tc>
        <w:tc>
          <w:tcPr>
            <w:tcW w:w="2080" w:type="dxa"/>
            <w:tcBorders>
              <w:top w:val="single" w:sz="4" w:space="0" w:color="auto"/>
              <w:left w:val="single" w:sz="4" w:space="0" w:color="auto"/>
              <w:bottom w:val="single" w:sz="4" w:space="0" w:color="auto"/>
              <w:right w:val="single" w:sz="4" w:space="0" w:color="auto"/>
            </w:tcBorders>
            <w:hideMark/>
          </w:tcPr>
          <w:p w14:paraId="1D792488" w14:textId="77777777" w:rsidR="008E179B" w:rsidRDefault="008E179B">
            <w:pPr>
              <w:spacing w:line="240" w:lineRule="exact"/>
              <w:rPr>
                <w:sz w:val="22"/>
                <w:szCs w:val="22"/>
              </w:rPr>
            </w:pPr>
            <w:r>
              <w:rPr>
                <w:sz w:val="22"/>
                <w:szCs w:val="22"/>
              </w:rPr>
              <w:t>UC-05:  Evaluate Spouse</w:t>
            </w:r>
          </w:p>
        </w:tc>
        <w:tc>
          <w:tcPr>
            <w:tcW w:w="0" w:type="auto"/>
            <w:tcBorders>
              <w:top w:val="single" w:sz="4" w:space="0" w:color="auto"/>
              <w:left w:val="single" w:sz="4" w:space="0" w:color="auto"/>
              <w:bottom w:val="single" w:sz="4" w:space="0" w:color="auto"/>
              <w:right w:val="single" w:sz="4" w:space="0" w:color="auto"/>
            </w:tcBorders>
            <w:hideMark/>
          </w:tcPr>
          <w:p w14:paraId="1D792489" w14:textId="77777777" w:rsidR="008E179B" w:rsidRDefault="008E179B">
            <w:pPr>
              <w:spacing w:line="240" w:lineRule="exact"/>
              <w:rPr>
                <w:sz w:val="22"/>
                <w:szCs w:val="22"/>
              </w:rPr>
            </w:pPr>
            <w:r>
              <w:rPr>
                <w:sz w:val="22"/>
                <w:szCs w:val="22"/>
              </w:rPr>
              <w:t>M21-1MR III.iii.5B.e, f</w:t>
            </w:r>
          </w:p>
        </w:tc>
      </w:tr>
      <w:tr w:rsidR="008E179B" w14:paraId="1D792492"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48B" w14:textId="77777777" w:rsidR="00DD1232" w:rsidRDefault="008E179B" w:rsidP="000125ED">
            <w:pPr>
              <w:spacing w:line="240" w:lineRule="exact"/>
              <w:rPr>
                <w:sz w:val="22"/>
                <w:szCs w:val="22"/>
              </w:rPr>
            </w:pPr>
            <w:r>
              <w:rPr>
                <w:sz w:val="22"/>
                <w:szCs w:val="22"/>
              </w:rPr>
              <w:lastRenderedPageBreak/>
              <w:t>CP0107 Determine Spouse Award Event Date</w:t>
            </w:r>
          </w:p>
        </w:tc>
        <w:tc>
          <w:tcPr>
            <w:tcW w:w="5116" w:type="dxa"/>
            <w:tcBorders>
              <w:top w:val="single" w:sz="4" w:space="0" w:color="auto"/>
              <w:left w:val="single" w:sz="4" w:space="0" w:color="auto"/>
              <w:bottom w:val="single" w:sz="4" w:space="0" w:color="auto"/>
              <w:right w:val="single" w:sz="4" w:space="0" w:color="auto"/>
            </w:tcBorders>
          </w:tcPr>
          <w:p w14:paraId="1D79248C" w14:textId="77777777" w:rsidR="008E179B" w:rsidRPr="00081AE6" w:rsidRDefault="008E179B">
            <w:pPr>
              <w:rPr>
                <w:sz w:val="22"/>
                <w:szCs w:val="22"/>
              </w:rPr>
            </w:pPr>
            <w:r w:rsidRPr="00081AE6">
              <w:rPr>
                <w:sz w:val="22"/>
                <w:szCs w:val="22"/>
              </w:rPr>
              <w:t xml:space="preserve">If the Veteran's current marriage occurred prior to receiving a 30% disability rating, the Veteran has one year from the date he received 30% to add a spouse with the event date equal to the date of the 30% rating. If the claim date is &gt; 1 year of rating date and &lt;= 1 year+ 7 days, the claim will be sent for exception processing and the reason for exception recorded. </w:t>
            </w:r>
          </w:p>
          <w:p w14:paraId="1D79248D" w14:textId="77777777" w:rsidR="008E179B" w:rsidRPr="004C7D7F" w:rsidRDefault="008E179B" w:rsidP="002D3B6A">
            <w:pPr>
              <w:ind w:left="720"/>
              <w:rPr>
                <w:color w:val="auto"/>
                <w:sz w:val="22"/>
                <w:szCs w:val="22"/>
              </w:rPr>
            </w:pPr>
            <w:r w:rsidRPr="00081AE6">
              <w:rPr>
                <w:color w:val="auto"/>
                <w:sz w:val="22"/>
                <w:szCs w:val="22"/>
              </w:rPr>
              <w:t xml:space="preserve">“Auto Dependency Processing Reject Reason -Date of Veteran’s rating is between </w:t>
            </w:r>
            <w:r w:rsidRPr="004C7D7F">
              <w:rPr>
                <w:color w:val="auto"/>
                <w:sz w:val="22"/>
                <w:szCs w:val="22"/>
              </w:rPr>
              <w:t>366 and 372 days in the past.  Please review date of notification letter to determine correct date to add spouse.”</w:t>
            </w:r>
          </w:p>
          <w:p w14:paraId="1D79248E" w14:textId="77777777" w:rsidR="00DD1232" w:rsidRPr="004C7D7F" w:rsidRDefault="008E179B" w:rsidP="004C7D7F">
            <w:pPr>
              <w:ind w:left="720"/>
              <w:rPr>
                <w:sz w:val="22"/>
                <w:szCs w:val="22"/>
              </w:rPr>
            </w:pPr>
            <w:r w:rsidRPr="004C7D7F">
              <w:rPr>
                <w:sz w:val="22"/>
                <w:szCs w:val="22"/>
              </w:rPr>
              <w:t>If the claim for dependent received &gt;1 year + 7 days, the event date of the award will be the date the claim was received.</w:t>
            </w:r>
          </w:p>
          <w:p w14:paraId="1D79248F" w14:textId="77777777" w:rsidR="008E179B" w:rsidRDefault="008E179B" w:rsidP="006D4B21">
            <w:pPr>
              <w:spacing w:line="240" w:lineRule="exact"/>
              <w:ind w:left="720"/>
              <w:rPr>
                <w:sz w:val="22"/>
                <w:szCs w:val="22"/>
              </w:rPr>
            </w:pPr>
            <w:r w:rsidRPr="004C7D7F">
              <w:rPr>
                <w:sz w:val="22"/>
                <w:szCs w:val="22"/>
              </w:rPr>
              <w:t>Otherwise, if the Veteran's marriage occurred after the Veteran received a 30% disability rating; the Veteran has 365 days from the marriage date to add a spouse with the event date equal to the marriage date. If the marriage occurred over 365 days ago, the event date of the award will be the date the claim was received.</w:t>
            </w:r>
          </w:p>
        </w:tc>
        <w:tc>
          <w:tcPr>
            <w:tcW w:w="2080" w:type="dxa"/>
            <w:tcBorders>
              <w:top w:val="single" w:sz="4" w:space="0" w:color="auto"/>
              <w:left w:val="single" w:sz="4" w:space="0" w:color="auto"/>
              <w:bottom w:val="single" w:sz="4" w:space="0" w:color="auto"/>
              <w:right w:val="single" w:sz="4" w:space="0" w:color="auto"/>
            </w:tcBorders>
            <w:hideMark/>
          </w:tcPr>
          <w:p w14:paraId="1D792490" w14:textId="77777777" w:rsidR="008E179B" w:rsidRDefault="008E179B">
            <w:pPr>
              <w:spacing w:line="240" w:lineRule="exact"/>
              <w:rPr>
                <w:sz w:val="22"/>
                <w:szCs w:val="22"/>
              </w:rPr>
            </w:pPr>
            <w:r>
              <w:rPr>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hideMark/>
          </w:tcPr>
          <w:p w14:paraId="1D792491" w14:textId="77777777" w:rsidR="008E179B" w:rsidRDefault="008E179B">
            <w:pPr>
              <w:spacing w:line="240" w:lineRule="exact"/>
              <w:rPr>
                <w:sz w:val="22"/>
                <w:szCs w:val="22"/>
              </w:rPr>
            </w:pPr>
            <w:r>
              <w:rPr>
                <w:sz w:val="22"/>
                <w:szCs w:val="22"/>
              </w:rPr>
              <w:t>38 CFR 3.400 &amp; 3.401; M21-1 MR III,v.2A.1.a</w:t>
            </w:r>
          </w:p>
        </w:tc>
      </w:tr>
      <w:tr w:rsidR="008E179B" w14:paraId="1D792498"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493" w14:textId="77777777" w:rsidR="008E179B" w:rsidRDefault="008E179B" w:rsidP="00B2751B">
            <w:pPr>
              <w:spacing w:line="240" w:lineRule="exact"/>
              <w:rPr>
                <w:sz w:val="22"/>
                <w:szCs w:val="22"/>
              </w:rPr>
            </w:pPr>
            <w:r>
              <w:rPr>
                <w:sz w:val="22"/>
                <w:szCs w:val="22"/>
              </w:rPr>
              <w:t>CP0108 Evaluate Childs Relationship Type</w:t>
            </w:r>
          </w:p>
        </w:tc>
        <w:tc>
          <w:tcPr>
            <w:tcW w:w="5116" w:type="dxa"/>
            <w:tcBorders>
              <w:top w:val="single" w:sz="4" w:space="0" w:color="auto"/>
              <w:left w:val="single" w:sz="4" w:space="0" w:color="auto"/>
              <w:bottom w:val="single" w:sz="4" w:space="0" w:color="auto"/>
              <w:right w:val="single" w:sz="4" w:space="0" w:color="auto"/>
            </w:tcBorders>
            <w:hideMark/>
          </w:tcPr>
          <w:p w14:paraId="1D792494" w14:textId="77777777" w:rsidR="008E179B" w:rsidRDefault="008E179B">
            <w:pPr>
              <w:rPr>
                <w:sz w:val="22"/>
                <w:szCs w:val="22"/>
              </w:rPr>
            </w:pPr>
            <w:r>
              <w:rPr>
                <w:sz w:val="22"/>
                <w:szCs w:val="22"/>
              </w:rPr>
              <w:t xml:space="preserve">If the child is a biological child of the Veteran, continue to CP0109, Evaluate Biological Child. </w:t>
            </w:r>
          </w:p>
          <w:p w14:paraId="1D792495" w14:textId="77777777" w:rsidR="008E179B" w:rsidRDefault="008E179B" w:rsidP="009D2F14">
            <w:pPr>
              <w:ind w:left="720"/>
              <w:rPr>
                <w:sz w:val="22"/>
                <w:szCs w:val="22"/>
              </w:rPr>
            </w:pPr>
            <w:r>
              <w:rPr>
                <w:sz w:val="22"/>
                <w:szCs w:val="22"/>
              </w:rPr>
              <w:t>If the Veteran has adopted the child, continue to CP0110, Evaluate Adopted child. If the child is a Stepchild of the Veteran, continue to CP0111, Evaluate Stepchild.</w:t>
            </w:r>
          </w:p>
        </w:tc>
        <w:tc>
          <w:tcPr>
            <w:tcW w:w="2080" w:type="dxa"/>
            <w:tcBorders>
              <w:top w:val="single" w:sz="4" w:space="0" w:color="auto"/>
              <w:left w:val="single" w:sz="4" w:space="0" w:color="auto"/>
              <w:bottom w:val="single" w:sz="4" w:space="0" w:color="auto"/>
              <w:right w:val="single" w:sz="4" w:space="0" w:color="auto"/>
            </w:tcBorders>
            <w:hideMark/>
          </w:tcPr>
          <w:p w14:paraId="1D792496" w14:textId="77777777" w:rsidR="008E179B" w:rsidRDefault="008E179B">
            <w:pPr>
              <w:rPr>
                <w:sz w:val="22"/>
                <w:szCs w:val="22"/>
              </w:rPr>
            </w:pPr>
            <w:r>
              <w:rPr>
                <w:sz w:val="22"/>
                <w:szCs w:val="22"/>
              </w:rPr>
              <w:t>UC-03:  Evaluate Child(ren)</w:t>
            </w:r>
          </w:p>
        </w:tc>
        <w:tc>
          <w:tcPr>
            <w:tcW w:w="0" w:type="auto"/>
            <w:tcBorders>
              <w:top w:val="single" w:sz="4" w:space="0" w:color="auto"/>
              <w:left w:val="single" w:sz="4" w:space="0" w:color="auto"/>
              <w:bottom w:val="single" w:sz="4" w:space="0" w:color="auto"/>
              <w:right w:val="single" w:sz="4" w:space="0" w:color="auto"/>
            </w:tcBorders>
            <w:hideMark/>
          </w:tcPr>
          <w:p w14:paraId="1D792497" w14:textId="77777777" w:rsidR="008E179B" w:rsidRDefault="008E179B">
            <w:pPr>
              <w:spacing w:after="0" w:line="240" w:lineRule="exact"/>
              <w:rPr>
                <w:sz w:val="22"/>
                <w:szCs w:val="22"/>
              </w:rPr>
            </w:pPr>
            <w:r>
              <w:rPr>
                <w:sz w:val="22"/>
                <w:szCs w:val="22"/>
              </w:rPr>
              <w:t>38 CFR 3.57; M21-1 MR Part III, iii,5.G.37.a (b)(c); 5.G.38-42</w:t>
            </w:r>
          </w:p>
        </w:tc>
      </w:tr>
      <w:tr w:rsidR="008E179B" w14:paraId="1D79249D"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499" w14:textId="77777777" w:rsidR="008E179B" w:rsidRDefault="008E179B" w:rsidP="00B2751B">
            <w:pPr>
              <w:rPr>
                <w:sz w:val="22"/>
                <w:szCs w:val="22"/>
              </w:rPr>
            </w:pPr>
            <w:r>
              <w:rPr>
                <w:sz w:val="22"/>
                <w:szCs w:val="22"/>
              </w:rPr>
              <w:t>CP0109 Evaluate Biological Child</w:t>
            </w:r>
          </w:p>
        </w:tc>
        <w:tc>
          <w:tcPr>
            <w:tcW w:w="5116" w:type="dxa"/>
            <w:tcBorders>
              <w:top w:val="single" w:sz="4" w:space="0" w:color="auto"/>
              <w:left w:val="single" w:sz="4" w:space="0" w:color="auto"/>
              <w:bottom w:val="single" w:sz="4" w:space="0" w:color="auto"/>
              <w:right w:val="single" w:sz="4" w:space="0" w:color="auto"/>
            </w:tcBorders>
            <w:hideMark/>
          </w:tcPr>
          <w:p w14:paraId="1D79249A" w14:textId="77777777" w:rsidR="008E179B" w:rsidRDefault="008E179B" w:rsidP="009454DF">
            <w:pPr>
              <w:rPr>
                <w:sz w:val="22"/>
                <w:szCs w:val="22"/>
              </w:rPr>
            </w:pPr>
            <w:r>
              <w:rPr>
                <w:sz w:val="22"/>
                <w:szCs w:val="22"/>
              </w:rPr>
              <w:t>If an automated decision can be determined for a biological child, processing continues to CP0112 -Child’s Previous Marriage.</w:t>
            </w:r>
          </w:p>
        </w:tc>
        <w:tc>
          <w:tcPr>
            <w:tcW w:w="2080" w:type="dxa"/>
            <w:tcBorders>
              <w:top w:val="single" w:sz="4" w:space="0" w:color="auto"/>
              <w:left w:val="single" w:sz="4" w:space="0" w:color="auto"/>
              <w:bottom w:val="single" w:sz="4" w:space="0" w:color="auto"/>
              <w:right w:val="single" w:sz="4" w:space="0" w:color="auto"/>
            </w:tcBorders>
            <w:hideMark/>
          </w:tcPr>
          <w:p w14:paraId="1D79249B" w14:textId="77777777" w:rsidR="008E179B" w:rsidRDefault="008E179B">
            <w:pPr>
              <w:rPr>
                <w:sz w:val="22"/>
                <w:szCs w:val="22"/>
              </w:rPr>
            </w:pPr>
            <w:r>
              <w:rPr>
                <w:sz w:val="22"/>
                <w:szCs w:val="22"/>
              </w:rPr>
              <w:t>UC-03:  Evaluate Child(ren)</w:t>
            </w:r>
          </w:p>
        </w:tc>
        <w:tc>
          <w:tcPr>
            <w:tcW w:w="0" w:type="auto"/>
            <w:tcBorders>
              <w:top w:val="single" w:sz="4" w:space="0" w:color="auto"/>
              <w:left w:val="single" w:sz="4" w:space="0" w:color="auto"/>
              <w:bottom w:val="single" w:sz="4" w:space="0" w:color="auto"/>
              <w:right w:val="single" w:sz="4" w:space="0" w:color="auto"/>
            </w:tcBorders>
            <w:hideMark/>
          </w:tcPr>
          <w:p w14:paraId="1D79249C" w14:textId="77777777" w:rsidR="008E179B" w:rsidRDefault="008E179B">
            <w:pPr>
              <w:spacing w:line="240" w:lineRule="exact"/>
              <w:rPr>
                <w:sz w:val="22"/>
                <w:szCs w:val="22"/>
              </w:rPr>
            </w:pPr>
            <w:r>
              <w:rPr>
                <w:sz w:val="22"/>
                <w:szCs w:val="22"/>
              </w:rPr>
              <w:t>38 CFR 3.57</w:t>
            </w:r>
          </w:p>
        </w:tc>
      </w:tr>
      <w:tr w:rsidR="008E179B" w14:paraId="1D7924A3"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49E" w14:textId="77777777" w:rsidR="008E179B" w:rsidRDefault="008E179B" w:rsidP="00B2751B">
            <w:pPr>
              <w:rPr>
                <w:sz w:val="22"/>
                <w:szCs w:val="22"/>
              </w:rPr>
            </w:pPr>
            <w:r>
              <w:rPr>
                <w:sz w:val="22"/>
                <w:szCs w:val="22"/>
              </w:rPr>
              <w:t>CP0110 Evaluate an Adopted Child</w:t>
            </w:r>
          </w:p>
        </w:tc>
        <w:tc>
          <w:tcPr>
            <w:tcW w:w="5116" w:type="dxa"/>
            <w:tcBorders>
              <w:top w:val="single" w:sz="4" w:space="0" w:color="auto"/>
              <w:left w:val="single" w:sz="4" w:space="0" w:color="auto"/>
              <w:bottom w:val="single" w:sz="4" w:space="0" w:color="auto"/>
              <w:right w:val="single" w:sz="4" w:space="0" w:color="auto"/>
            </w:tcBorders>
            <w:hideMark/>
          </w:tcPr>
          <w:p w14:paraId="1D79249F" w14:textId="77777777" w:rsidR="008E179B" w:rsidRDefault="008E179B">
            <w:pPr>
              <w:rPr>
                <w:sz w:val="22"/>
                <w:szCs w:val="22"/>
              </w:rPr>
            </w:pPr>
            <w:r>
              <w:rPr>
                <w:sz w:val="22"/>
                <w:szCs w:val="22"/>
              </w:rPr>
              <w:t>If the child is adopted, an automated decision cannot be determined for the child. Record the reason for exception.</w:t>
            </w:r>
          </w:p>
          <w:p w14:paraId="1D7924A0" w14:textId="77777777" w:rsidR="008E179B" w:rsidRDefault="008E179B" w:rsidP="009D2F14">
            <w:pPr>
              <w:ind w:left="720"/>
              <w:rPr>
                <w:color w:val="auto"/>
                <w:sz w:val="22"/>
                <w:szCs w:val="22"/>
              </w:rPr>
            </w:pPr>
            <w:r>
              <w:rPr>
                <w:bCs/>
                <w:color w:val="auto"/>
                <w:sz w:val="22"/>
                <w:szCs w:val="22"/>
              </w:rPr>
              <w:t>"Auto Dependency Processing Reject Reason - Child: "</w:t>
            </w:r>
            <w:r>
              <w:rPr>
                <w:color w:val="auto"/>
                <w:sz w:val="22"/>
                <w:szCs w:val="22"/>
              </w:rPr>
              <w:t xml:space="preserve">+ the last name of </w:t>
            </w:r>
            <w:r>
              <w:rPr>
                <w:bCs/>
                <w:color w:val="auto"/>
                <w:sz w:val="22"/>
                <w:szCs w:val="22"/>
              </w:rPr>
              <w:t>'the Child'</w:t>
            </w:r>
            <w:r>
              <w:rPr>
                <w:color w:val="auto"/>
                <w:sz w:val="22"/>
                <w:szCs w:val="22"/>
              </w:rPr>
              <w:t xml:space="preserve"> +</w:t>
            </w:r>
            <w:r>
              <w:rPr>
                <w:bCs/>
                <w:color w:val="auto"/>
                <w:sz w:val="22"/>
                <w:szCs w:val="22"/>
              </w:rPr>
              <w:t>", "</w:t>
            </w:r>
            <w:r>
              <w:rPr>
                <w:color w:val="auto"/>
                <w:sz w:val="22"/>
                <w:szCs w:val="22"/>
              </w:rPr>
              <w:t xml:space="preserve">+the first name of </w:t>
            </w:r>
            <w:r>
              <w:rPr>
                <w:bCs/>
                <w:color w:val="auto"/>
                <w:sz w:val="22"/>
                <w:szCs w:val="22"/>
              </w:rPr>
              <w:t>'the Child'</w:t>
            </w:r>
            <w:r>
              <w:rPr>
                <w:color w:val="auto"/>
                <w:sz w:val="22"/>
                <w:szCs w:val="22"/>
              </w:rPr>
              <w:t xml:space="preserve"> +</w:t>
            </w:r>
            <w:r>
              <w:rPr>
                <w:bCs/>
                <w:color w:val="auto"/>
                <w:sz w:val="22"/>
                <w:szCs w:val="22"/>
              </w:rPr>
              <w:t>" reported as adopted.  Please develop for adoption paperwork."</w:t>
            </w:r>
          </w:p>
        </w:tc>
        <w:tc>
          <w:tcPr>
            <w:tcW w:w="2080" w:type="dxa"/>
            <w:tcBorders>
              <w:top w:val="single" w:sz="4" w:space="0" w:color="auto"/>
              <w:left w:val="single" w:sz="4" w:space="0" w:color="auto"/>
              <w:bottom w:val="single" w:sz="4" w:space="0" w:color="auto"/>
              <w:right w:val="single" w:sz="4" w:space="0" w:color="auto"/>
            </w:tcBorders>
            <w:hideMark/>
          </w:tcPr>
          <w:p w14:paraId="1D7924A1" w14:textId="77777777" w:rsidR="008E179B" w:rsidRDefault="008E179B">
            <w:pPr>
              <w:rPr>
                <w:sz w:val="22"/>
                <w:szCs w:val="22"/>
              </w:rPr>
            </w:pPr>
            <w:r>
              <w:rPr>
                <w:sz w:val="22"/>
                <w:szCs w:val="22"/>
              </w:rPr>
              <w:t>UC-03:  Evaluate Child(ren)</w:t>
            </w:r>
          </w:p>
        </w:tc>
        <w:tc>
          <w:tcPr>
            <w:tcW w:w="0" w:type="auto"/>
            <w:tcBorders>
              <w:top w:val="single" w:sz="4" w:space="0" w:color="auto"/>
              <w:left w:val="single" w:sz="4" w:space="0" w:color="auto"/>
              <w:bottom w:val="single" w:sz="4" w:space="0" w:color="auto"/>
              <w:right w:val="single" w:sz="4" w:space="0" w:color="auto"/>
            </w:tcBorders>
            <w:hideMark/>
          </w:tcPr>
          <w:p w14:paraId="1D7924A2" w14:textId="77777777" w:rsidR="008E179B" w:rsidRDefault="008E179B">
            <w:pPr>
              <w:spacing w:line="240" w:lineRule="exact"/>
              <w:rPr>
                <w:sz w:val="22"/>
                <w:szCs w:val="22"/>
              </w:rPr>
            </w:pPr>
            <w:r>
              <w:rPr>
                <w:sz w:val="22"/>
                <w:szCs w:val="22"/>
              </w:rPr>
              <w:t>38 CFR 3.57; M21-1MR III, iii.5.G38.</w:t>
            </w:r>
          </w:p>
        </w:tc>
      </w:tr>
      <w:tr w:rsidR="008E179B" w14:paraId="1D7924A9" w14:textId="77777777" w:rsidTr="0008427D">
        <w:trPr>
          <w:cantSplit/>
        </w:trPr>
        <w:tc>
          <w:tcPr>
            <w:tcW w:w="0" w:type="auto"/>
            <w:tcBorders>
              <w:top w:val="single" w:sz="8" w:space="0" w:color="auto"/>
              <w:left w:val="single" w:sz="8" w:space="0" w:color="auto"/>
              <w:bottom w:val="single" w:sz="8" w:space="0" w:color="auto"/>
              <w:right w:val="single" w:sz="8" w:space="0" w:color="auto"/>
            </w:tcBorders>
            <w:hideMark/>
          </w:tcPr>
          <w:p w14:paraId="1D7924A4" w14:textId="77777777" w:rsidR="008E179B" w:rsidRDefault="008E179B" w:rsidP="00B2751B">
            <w:pPr>
              <w:rPr>
                <w:rFonts w:eastAsia="Calibri"/>
                <w:sz w:val="22"/>
                <w:szCs w:val="22"/>
              </w:rPr>
            </w:pPr>
            <w:r>
              <w:rPr>
                <w:sz w:val="22"/>
                <w:szCs w:val="22"/>
              </w:rPr>
              <w:lastRenderedPageBreak/>
              <w:t>CP0111 Evaluate a Stepchild</w:t>
            </w:r>
          </w:p>
        </w:tc>
        <w:tc>
          <w:tcPr>
            <w:tcW w:w="5116" w:type="dxa"/>
            <w:tcBorders>
              <w:top w:val="single" w:sz="8" w:space="0" w:color="auto"/>
              <w:left w:val="nil"/>
              <w:bottom w:val="single" w:sz="8" w:space="0" w:color="auto"/>
              <w:right w:val="single" w:sz="8" w:space="0" w:color="auto"/>
            </w:tcBorders>
            <w:hideMark/>
          </w:tcPr>
          <w:p w14:paraId="1D7924A5" w14:textId="77777777" w:rsidR="008E179B" w:rsidRDefault="008E179B">
            <w:pPr>
              <w:rPr>
                <w:sz w:val="22"/>
                <w:szCs w:val="22"/>
              </w:rPr>
            </w:pPr>
            <w:r>
              <w:rPr>
                <w:sz w:val="22"/>
                <w:szCs w:val="22"/>
              </w:rPr>
              <w:t xml:space="preserve">When adding a step child that was not previously on the award, if marriage date is not found, send for exception processing. </w:t>
            </w:r>
          </w:p>
          <w:p w14:paraId="1D7924A6" w14:textId="77777777" w:rsidR="008E179B" w:rsidRDefault="008E179B" w:rsidP="006D46DD">
            <w:pPr>
              <w:ind w:left="720"/>
              <w:rPr>
                <w:rFonts w:eastAsia="Calibri"/>
                <w:sz w:val="22"/>
                <w:szCs w:val="22"/>
              </w:rPr>
            </w:pPr>
            <w:r>
              <w:rPr>
                <w:sz w:val="22"/>
                <w:szCs w:val="22"/>
              </w:rPr>
              <w:t xml:space="preserve">Exception Message: </w:t>
            </w:r>
            <w:r>
              <w:rPr>
                <w:color w:val="auto"/>
                <w:sz w:val="22"/>
                <w:szCs w:val="22"/>
              </w:rPr>
              <w:t>“</w:t>
            </w:r>
            <w:r>
              <w:rPr>
                <w:bCs/>
                <w:color w:val="auto"/>
                <w:sz w:val="22"/>
                <w:szCs w:val="22"/>
              </w:rPr>
              <w:t>Auto Dependency Processing Reject Reason -Date of marriage of the Veteran was not provided for step child. Please Review.”</w:t>
            </w:r>
            <w:r>
              <w:rPr>
                <w:sz w:val="22"/>
                <w:szCs w:val="22"/>
              </w:rPr>
              <w:t xml:space="preserve"> </w:t>
            </w:r>
          </w:p>
        </w:tc>
        <w:tc>
          <w:tcPr>
            <w:tcW w:w="2080" w:type="dxa"/>
            <w:tcBorders>
              <w:top w:val="single" w:sz="8" w:space="0" w:color="auto"/>
              <w:left w:val="nil"/>
              <w:bottom w:val="single" w:sz="8" w:space="0" w:color="auto"/>
              <w:right w:val="single" w:sz="8" w:space="0" w:color="auto"/>
            </w:tcBorders>
            <w:hideMark/>
          </w:tcPr>
          <w:p w14:paraId="1D7924A7" w14:textId="77777777" w:rsidR="008E179B" w:rsidRDefault="008E179B">
            <w:pPr>
              <w:rPr>
                <w:rFonts w:eastAsia="Calibri"/>
                <w:sz w:val="22"/>
                <w:szCs w:val="22"/>
              </w:rPr>
            </w:pPr>
            <w:r>
              <w:rPr>
                <w:sz w:val="22"/>
                <w:szCs w:val="22"/>
              </w:rPr>
              <w:t>UC-03:  Evaluate Child(ren)</w:t>
            </w:r>
          </w:p>
        </w:tc>
        <w:tc>
          <w:tcPr>
            <w:tcW w:w="0" w:type="auto"/>
            <w:tcBorders>
              <w:top w:val="single" w:sz="8" w:space="0" w:color="auto"/>
              <w:left w:val="nil"/>
              <w:bottom w:val="single" w:sz="8" w:space="0" w:color="auto"/>
              <w:right w:val="single" w:sz="8" w:space="0" w:color="auto"/>
            </w:tcBorders>
            <w:tcMar>
              <w:top w:w="0" w:type="dxa"/>
              <w:left w:w="0" w:type="dxa"/>
              <w:bottom w:w="0" w:type="dxa"/>
              <w:right w:w="0" w:type="dxa"/>
            </w:tcMar>
          </w:tcPr>
          <w:p w14:paraId="1D7924A8" w14:textId="77777777" w:rsidR="008E179B" w:rsidRDefault="008E179B">
            <w:pPr>
              <w:rPr>
                <w:rFonts w:eastAsia="Calibri"/>
                <w:sz w:val="22"/>
                <w:szCs w:val="22"/>
              </w:rPr>
            </w:pPr>
          </w:p>
        </w:tc>
      </w:tr>
      <w:tr w:rsidR="008E179B" w14:paraId="1D7924B1"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4AA" w14:textId="77777777" w:rsidR="008E179B" w:rsidRDefault="008E179B" w:rsidP="00B2751B">
            <w:pPr>
              <w:rPr>
                <w:sz w:val="22"/>
                <w:szCs w:val="22"/>
              </w:rPr>
            </w:pPr>
            <w:r>
              <w:rPr>
                <w:sz w:val="22"/>
                <w:szCs w:val="22"/>
              </w:rPr>
              <w:t>CP0112 Evaluate Child’s Marriage</w:t>
            </w:r>
          </w:p>
        </w:tc>
        <w:tc>
          <w:tcPr>
            <w:tcW w:w="5116" w:type="dxa"/>
            <w:tcBorders>
              <w:top w:val="single" w:sz="4" w:space="0" w:color="auto"/>
              <w:left w:val="single" w:sz="4" w:space="0" w:color="auto"/>
              <w:bottom w:val="single" w:sz="4" w:space="0" w:color="auto"/>
              <w:right w:val="single" w:sz="4" w:space="0" w:color="auto"/>
            </w:tcBorders>
          </w:tcPr>
          <w:p w14:paraId="1D7924AB" w14:textId="77777777" w:rsidR="008E179B" w:rsidRDefault="008E179B">
            <w:pPr>
              <w:rPr>
                <w:sz w:val="22"/>
                <w:szCs w:val="22"/>
              </w:rPr>
            </w:pPr>
            <w:r>
              <w:rPr>
                <w:sz w:val="22"/>
                <w:szCs w:val="22"/>
              </w:rPr>
              <w:t xml:space="preserve">If the child is married or has been previously married, an automated decision cannot be determined for the child. Send claim for exception processing and record the reason. </w:t>
            </w:r>
          </w:p>
          <w:p w14:paraId="1D7924AC" w14:textId="77777777" w:rsidR="008E179B" w:rsidRDefault="008E179B" w:rsidP="009D2F14">
            <w:pPr>
              <w:ind w:left="720"/>
              <w:rPr>
                <w:color w:val="auto"/>
                <w:sz w:val="22"/>
                <w:szCs w:val="22"/>
              </w:rPr>
            </w:pPr>
            <w:r>
              <w:rPr>
                <w:color w:val="auto"/>
                <w:sz w:val="22"/>
                <w:szCs w:val="22"/>
              </w:rPr>
              <w:t>Exception Message: “Auto Dependency Processing Reject Reason -Child reported as previously married.  Please review.”</w:t>
            </w:r>
          </w:p>
          <w:p w14:paraId="1D7924AD" w14:textId="77777777" w:rsidR="008E179B" w:rsidRDefault="008E179B" w:rsidP="009D2F14">
            <w:pPr>
              <w:ind w:left="720"/>
              <w:rPr>
                <w:sz w:val="22"/>
                <w:szCs w:val="22"/>
              </w:rPr>
            </w:pPr>
            <w:r>
              <w:rPr>
                <w:sz w:val="22"/>
                <w:szCs w:val="22"/>
              </w:rPr>
              <w:t xml:space="preserve">Exception Message: </w:t>
            </w:r>
            <w:r>
              <w:rPr>
                <w:color w:val="auto"/>
                <w:sz w:val="22"/>
                <w:szCs w:val="22"/>
              </w:rPr>
              <w:t>“</w:t>
            </w:r>
            <w:r>
              <w:rPr>
                <w:bCs/>
                <w:color w:val="auto"/>
                <w:sz w:val="22"/>
                <w:szCs w:val="22"/>
              </w:rPr>
              <w:t>Auto Dependency Processing Reject Reason -Child reported as married. Please Review.”</w:t>
            </w:r>
          </w:p>
          <w:p w14:paraId="1D7924AE" w14:textId="77777777" w:rsidR="008E179B" w:rsidRDefault="008E179B">
            <w:pPr>
              <w:rPr>
                <w:sz w:val="22"/>
                <w:szCs w:val="22"/>
              </w:rPr>
            </w:pPr>
          </w:p>
        </w:tc>
        <w:tc>
          <w:tcPr>
            <w:tcW w:w="2080" w:type="dxa"/>
            <w:tcBorders>
              <w:top w:val="single" w:sz="4" w:space="0" w:color="auto"/>
              <w:left w:val="single" w:sz="4" w:space="0" w:color="auto"/>
              <w:bottom w:val="single" w:sz="4" w:space="0" w:color="auto"/>
              <w:right w:val="single" w:sz="4" w:space="0" w:color="auto"/>
            </w:tcBorders>
            <w:hideMark/>
          </w:tcPr>
          <w:p w14:paraId="1D7924AF" w14:textId="77777777" w:rsidR="008E179B" w:rsidRDefault="008E179B">
            <w:pPr>
              <w:rPr>
                <w:sz w:val="22"/>
                <w:szCs w:val="22"/>
              </w:rPr>
            </w:pPr>
            <w:r>
              <w:rPr>
                <w:sz w:val="22"/>
                <w:szCs w:val="22"/>
              </w:rPr>
              <w:t>UC-03:  Evaluate Child(ren)</w:t>
            </w:r>
          </w:p>
        </w:tc>
        <w:tc>
          <w:tcPr>
            <w:tcW w:w="0" w:type="auto"/>
            <w:tcBorders>
              <w:top w:val="single" w:sz="4" w:space="0" w:color="auto"/>
              <w:left w:val="single" w:sz="4" w:space="0" w:color="auto"/>
              <w:bottom w:val="single" w:sz="4" w:space="0" w:color="auto"/>
              <w:right w:val="single" w:sz="4" w:space="0" w:color="auto"/>
            </w:tcBorders>
            <w:hideMark/>
          </w:tcPr>
          <w:p w14:paraId="1D7924B0" w14:textId="77777777" w:rsidR="008E179B" w:rsidRDefault="008E179B">
            <w:pPr>
              <w:spacing w:line="240" w:lineRule="exact"/>
              <w:rPr>
                <w:sz w:val="22"/>
                <w:szCs w:val="22"/>
              </w:rPr>
            </w:pPr>
            <w:r>
              <w:rPr>
                <w:sz w:val="22"/>
                <w:szCs w:val="22"/>
              </w:rPr>
              <w:t>38 CFR 3.57; M21-1MR III,iii.5F.30.c</w:t>
            </w:r>
          </w:p>
        </w:tc>
      </w:tr>
      <w:tr w:rsidR="008E179B" w14:paraId="1D7924BC"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4B2" w14:textId="77777777" w:rsidR="008E179B" w:rsidRDefault="008E179B" w:rsidP="00B2751B">
            <w:pPr>
              <w:rPr>
                <w:sz w:val="22"/>
                <w:szCs w:val="22"/>
              </w:rPr>
            </w:pPr>
            <w:r>
              <w:rPr>
                <w:sz w:val="22"/>
                <w:szCs w:val="22"/>
              </w:rPr>
              <w:t>CP0113 Denying of Children</w:t>
            </w:r>
          </w:p>
        </w:tc>
        <w:tc>
          <w:tcPr>
            <w:tcW w:w="5116" w:type="dxa"/>
            <w:tcBorders>
              <w:top w:val="single" w:sz="4" w:space="0" w:color="auto"/>
              <w:left w:val="single" w:sz="4" w:space="0" w:color="auto"/>
              <w:bottom w:val="single" w:sz="4" w:space="0" w:color="auto"/>
              <w:right w:val="single" w:sz="4" w:space="0" w:color="auto"/>
            </w:tcBorders>
          </w:tcPr>
          <w:p w14:paraId="1D7924B3" w14:textId="77777777" w:rsidR="008E179B" w:rsidRDefault="008E179B">
            <w:pPr>
              <w:rPr>
                <w:sz w:val="22"/>
                <w:szCs w:val="22"/>
              </w:rPr>
            </w:pPr>
            <w:r>
              <w:rPr>
                <w:sz w:val="22"/>
                <w:szCs w:val="22"/>
              </w:rPr>
              <w:t xml:space="preserve">If the child is &gt;=18 and &lt; 23, is not in school </w:t>
            </w:r>
            <w:r w:rsidRPr="00D25784">
              <w:rPr>
                <w:sz w:val="22"/>
                <w:szCs w:val="22"/>
              </w:rPr>
              <w:t>and</w:t>
            </w:r>
            <w:r>
              <w:rPr>
                <w:sz w:val="22"/>
                <w:szCs w:val="22"/>
              </w:rPr>
              <w:t xml:space="preserve"> is not indicated to be seriously disabled, deny the child and include denial in correspondence.</w:t>
            </w:r>
          </w:p>
          <w:p w14:paraId="1D7924B4" w14:textId="77777777" w:rsidR="008E179B" w:rsidRDefault="008E179B">
            <w:pPr>
              <w:rPr>
                <w:sz w:val="22"/>
                <w:szCs w:val="22"/>
              </w:rPr>
            </w:pPr>
          </w:p>
          <w:p w14:paraId="1D7924B5" w14:textId="77777777" w:rsidR="008E179B" w:rsidRDefault="008E179B">
            <w:pPr>
              <w:ind w:left="720"/>
              <w:rPr>
                <w:sz w:val="22"/>
                <w:szCs w:val="22"/>
              </w:rPr>
            </w:pPr>
            <w:r>
              <w:rPr>
                <w:sz w:val="22"/>
                <w:szCs w:val="22"/>
              </w:rPr>
              <w:t xml:space="preserve">Set Award status to Not an Award Dependent  </w:t>
            </w:r>
          </w:p>
          <w:p w14:paraId="1D7924B6" w14:textId="77777777" w:rsidR="008E179B" w:rsidRDefault="008E179B">
            <w:pPr>
              <w:ind w:left="720"/>
              <w:rPr>
                <w:sz w:val="22"/>
                <w:szCs w:val="22"/>
              </w:rPr>
            </w:pPr>
            <w:r>
              <w:rPr>
                <w:sz w:val="22"/>
                <w:szCs w:val="22"/>
              </w:rPr>
              <w:t>Set the dependency decision type to Over 18, Not in School or Helpless.</w:t>
            </w:r>
          </w:p>
          <w:p w14:paraId="1D7924B7" w14:textId="77777777" w:rsidR="008E179B" w:rsidRDefault="008E179B">
            <w:pPr>
              <w:rPr>
                <w:sz w:val="22"/>
                <w:szCs w:val="22"/>
              </w:rPr>
            </w:pPr>
            <w:r>
              <w:rPr>
                <w:sz w:val="22"/>
                <w:szCs w:val="22"/>
              </w:rPr>
              <w:t>If the child is &gt;= 23, is not indicated to be seriously disabled, deny the child and include denial in correspondence.</w:t>
            </w:r>
          </w:p>
          <w:p w14:paraId="1D7924B8" w14:textId="77777777" w:rsidR="008E179B" w:rsidRDefault="008E179B">
            <w:pPr>
              <w:ind w:left="720"/>
              <w:rPr>
                <w:sz w:val="22"/>
                <w:szCs w:val="22"/>
              </w:rPr>
            </w:pPr>
            <w:r>
              <w:rPr>
                <w:sz w:val="22"/>
                <w:szCs w:val="22"/>
              </w:rPr>
              <w:t xml:space="preserve">Set Award status to Not an Award Dependent </w:t>
            </w:r>
          </w:p>
          <w:p w14:paraId="1D7924B9" w14:textId="77777777" w:rsidR="008E179B" w:rsidRDefault="008E179B" w:rsidP="006D46DD">
            <w:pPr>
              <w:ind w:left="720"/>
              <w:rPr>
                <w:sz w:val="22"/>
                <w:szCs w:val="22"/>
              </w:rPr>
            </w:pPr>
            <w:r>
              <w:rPr>
                <w:sz w:val="22"/>
                <w:szCs w:val="22"/>
              </w:rPr>
              <w:t>Set the dependency decision type to Rated not Helpless</w:t>
            </w:r>
          </w:p>
        </w:tc>
        <w:tc>
          <w:tcPr>
            <w:tcW w:w="2080" w:type="dxa"/>
            <w:tcBorders>
              <w:top w:val="single" w:sz="4" w:space="0" w:color="auto"/>
              <w:left w:val="single" w:sz="4" w:space="0" w:color="auto"/>
              <w:bottom w:val="single" w:sz="4" w:space="0" w:color="auto"/>
              <w:right w:val="single" w:sz="4" w:space="0" w:color="auto"/>
            </w:tcBorders>
            <w:hideMark/>
          </w:tcPr>
          <w:p w14:paraId="1D7924BA" w14:textId="77777777" w:rsidR="008E179B" w:rsidRDefault="008E179B">
            <w:pPr>
              <w:rPr>
                <w:sz w:val="22"/>
                <w:szCs w:val="22"/>
              </w:rPr>
            </w:pPr>
            <w:r>
              <w:rPr>
                <w:sz w:val="22"/>
                <w:szCs w:val="22"/>
              </w:rPr>
              <w:t>UC-03:  Evaluate Child(ren)</w:t>
            </w:r>
          </w:p>
        </w:tc>
        <w:tc>
          <w:tcPr>
            <w:tcW w:w="0" w:type="auto"/>
            <w:tcBorders>
              <w:top w:val="single" w:sz="4" w:space="0" w:color="auto"/>
              <w:left w:val="single" w:sz="4" w:space="0" w:color="auto"/>
              <w:bottom w:val="single" w:sz="4" w:space="0" w:color="auto"/>
              <w:right w:val="single" w:sz="4" w:space="0" w:color="auto"/>
            </w:tcBorders>
          </w:tcPr>
          <w:p w14:paraId="1D7924BB" w14:textId="77777777" w:rsidR="008E179B" w:rsidRDefault="008E179B">
            <w:pPr>
              <w:spacing w:line="240" w:lineRule="exact"/>
              <w:rPr>
                <w:sz w:val="22"/>
                <w:szCs w:val="22"/>
              </w:rPr>
            </w:pPr>
          </w:p>
        </w:tc>
      </w:tr>
      <w:tr w:rsidR="008E179B" w14:paraId="1D7924C5"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4BD" w14:textId="77777777" w:rsidR="008E179B" w:rsidRDefault="008E179B" w:rsidP="00B2751B">
            <w:pPr>
              <w:spacing w:line="240" w:lineRule="exact"/>
              <w:rPr>
                <w:sz w:val="22"/>
                <w:szCs w:val="22"/>
              </w:rPr>
            </w:pPr>
            <w:r>
              <w:rPr>
                <w:sz w:val="22"/>
                <w:szCs w:val="22"/>
              </w:rPr>
              <w:lastRenderedPageBreak/>
              <w:t>CP0114 Child’s Address</w:t>
            </w:r>
          </w:p>
        </w:tc>
        <w:tc>
          <w:tcPr>
            <w:tcW w:w="5116" w:type="dxa"/>
            <w:tcBorders>
              <w:top w:val="single" w:sz="4" w:space="0" w:color="auto"/>
              <w:left w:val="single" w:sz="4" w:space="0" w:color="auto"/>
              <w:bottom w:val="single" w:sz="4" w:space="0" w:color="auto"/>
              <w:right w:val="single" w:sz="4" w:space="0" w:color="auto"/>
            </w:tcBorders>
            <w:hideMark/>
          </w:tcPr>
          <w:p w14:paraId="1D7924BE" w14:textId="77777777" w:rsidR="008E179B" w:rsidRPr="00B2751B" w:rsidRDefault="008E179B">
            <w:pPr>
              <w:rPr>
                <w:color w:val="auto"/>
                <w:sz w:val="22"/>
                <w:szCs w:val="22"/>
              </w:rPr>
            </w:pPr>
            <w:r w:rsidRPr="00B2751B">
              <w:rPr>
                <w:color w:val="auto"/>
                <w:sz w:val="22"/>
                <w:szCs w:val="22"/>
              </w:rPr>
              <w:t>An address must be provided.</w:t>
            </w:r>
          </w:p>
          <w:p w14:paraId="1D7924BF" w14:textId="77777777" w:rsidR="008E179B" w:rsidRPr="00B2751B" w:rsidRDefault="008E179B">
            <w:pPr>
              <w:rPr>
                <w:color w:val="auto"/>
                <w:sz w:val="22"/>
                <w:szCs w:val="22"/>
              </w:rPr>
            </w:pPr>
            <w:r w:rsidRPr="00B2751B">
              <w:rPr>
                <w:color w:val="auto"/>
                <w:sz w:val="22"/>
                <w:szCs w:val="22"/>
              </w:rPr>
              <w:t>If the biological child does not live with the Veteran,</w:t>
            </w:r>
          </w:p>
          <w:p w14:paraId="1D7924C0" w14:textId="77777777" w:rsidR="008E179B" w:rsidRPr="00B2751B" w:rsidRDefault="008E179B" w:rsidP="00CF6270">
            <w:pPr>
              <w:pStyle w:val="ListParagraph"/>
              <w:numPr>
                <w:ilvl w:val="0"/>
                <w:numId w:val="21"/>
              </w:numPr>
              <w:spacing w:line="240" w:lineRule="exact"/>
              <w:rPr>
                <w:rFonts w:ascii="Arial" w:hAnsi="Arial" w:cs="Arial"/>
                <w:color w:val="auto"/>
                <w:sz w:val="22"/>
                <w:szCs w:val="22"/>
              </w:rPr>
            </w:pPr>
            <w:r w:rsidRPr="00B2751B">
              <w:rPr>
                <w:rFonts w:ascii="Arial" w:hAnsi="Arial" w:cs="Arial"/>
                <w:color w:val="auto"/>
                <w:sz w:val="22"/>
                <w:szCs w:val="22"/>
              </w:rPr>
              <w:t>If address is provided, continue processing</w:t>
            </w:r>
            <w:r>
              <w:rPr>
                <w:rFonts w:ascii="Arial" w:hAnsi="Arial" w:cs="Arial"/>
                <w:color w:val="auto"/>
                <w:sz w:val="22"/>
                <w:szCs w:val="22"/>
              </w:rPr>
              <w:t>.</w:t>
            </w:r>
          </w:p>
          <w:p w14:paraId="1D7924C1" w14:textId="77777777" w:rsidR="008E179B" w:rsidRPr="00B2751B" w:rsidRDefault="008E179B" w:rsidP="00CF6270">
            <w:pPr>
              <w:pStyle w:val="ListParagraph"/>
              <w:numPr>
                <w:ilvl w:val="0"/>
                <w:numId w:val="21"/>
              </w:numPr>
              <w:spacing w:line="240" w:lineRule="exact"/>
              <w:rPr>
                <w:rFonts w:ascii="Arial" w:hAnsi="Arial" w:cs="Arial"/>
                <w:color w:val="auto"/>
                <w:sz w:val="22"/>
                <w:szCs w:val="22"/>
              </w:rPr>
            </w:pPr>
            <w:r w:rsidRPr="00B2751B">
              <w:rPr>
                <w:rFonts w:ascii="Arial" w:hAnsi="Arial" w:cs="Arial"/>
                <w:color w:val="auto"/>
                <w:sz w:val="22"/>
                <w:szCs w:val="22"/>
              </w:rPr>
              <w:t>If address is NOT provided, an automated decision cannot be determined for the child. Send claim for exception processing and record the reason.</w:t>
            </w:r>
          </w:p>
          <w:p w14:paraId="1D7924C2" w14:textId="77777777" w:rsidR="008E179B" w:rsidRPr="00B2751B" w:rsidRDefault="008E179B" w:rsidP="009D2F14">
            <w:pPr>
              <w:spacing w:line="240" w:lineRule="exact"/>
              <w:ind w:left="720"/>
              <w:rPr>
                <w:color w:val="auto"/>
                <w:sz w:val="22"/>
                <w:szCs w:val="22"/>
              </w:rPr>
            </w:pPr>
            <w:r w:rsidRPr="00B2751B">
              <w:rPr>
                <w:color w:val="auto"/>
                <w:sz w:val="22"/>
                <w:szCs w:val="22"/>
              </w:rPr>
              <w:t>“Auto Dependency Processing Reject Reason -</w:t>
            </w:r>
            <w:r w:rsidRPr="00B2751B">
              <w:rPr>
                <w:bCs/>
                <w:color w:val="auto"/>
                <w:sz w:val="22"/>
                <w:szCs w:val="22"/>
              </w:rPr>
              <w:t>Child: "</w:t>
            </w:r>
            <w:r w:rsidRPr="00B2751B">
              <w:rPr>
                <w:color w:val="auto"/>
                <w:sz w:val="22"/>
                <w:szCs w:val="22"/>
              </w:rPr>
              <w:t xml:space="preserve">+ the last name of </w:t>
            </w:r>
            <w:r w:rsidRPr="00B2751B">
              <w:rPr>
                <w:bCs/>
                <w:color w:val="auto"/>
                <w:sz w:val="22"/>
                <w:szCs w:val="22"/>
              </w:rPr>
              <w:t>'the Child'</w:t>
            </w:r>
            <w:r w:rsidRPr="00B2751B">
              <w:rPr>
                <w:color w:val="auto"/>
                <w:sz w:val="22"/>
                <w:szCs w:val="22"/>
              </w:rPr>
              <w:t xml:space="preserve"> +</w:t>
            </w:r>
            <w:r w:rsidRPr="00B2751B">
              <w:rPr>
                <w:bCs/>
                <w:color w:val="auto"/>
                <w:sz w:val="22"/>
                <w:szCs w:val="22"/>
              </w:rPr>
              <w:t>", "</w:t>
            </w:r>
            <w:r w:rsidRPr="00B2751B">
              <w:rPr>
                <w:color w:val="auto"/>
                <w:sz w:val="22"/>
                <w:szCs w:val="22"/>
              </w:rPr>
              <w:t xml:space="preserve">+the first name of </w:t>
            </w:r>
            <w:r w:rsidRPr="00B2751B">
              <w:rPr>
                <w:bCs/>
                <w:color w:val="auto"/>
                <w:sz w:val="22"/>
                <w:szCs w:val="22"/>
              </w:rPr>
              <w:t>'the Child'</w:t>
            </w:r>
            <w:r w:rsidRPr="00B2751B">
              <w:rPr>
                <w:color w:val="auto"/>
                <w:sz w:val="22"/>
                <w:szCs w:val="22"/>
              </w:rPr>
              <w:t xml:space="preserve"> +</w:t>
            </w:r>
            <w:r w:rsidRPr="00B2751B">
              <w:rPr>
                <w:bCs/>
                <w:color w:val="auto"/>
                <w:sz w:val="22"/>
                <w:szCs w:val="22"/>
              </w:rPr>
              <w:t xml:space="preserve">" reported as not living with Veteran but no address for child was submitted. </w:t>
            </w:r>
            <w:r w:rsidRPr="00B2751B">
              <w:rPr>
                <w:color w:val="auto"/>
                <w:sz w:val="22"/>
                <w:szCs w:val="22"/>
              </w:rPr>
              <w:t>Please review.”</w:t>
            </w:r>
          </w:p>
        </w:tc>
        <w:tc>
          <w:tcPr>
            <w:tcW w:w="2080" w:type="dxa"/>
            <w:tcBorders>
              <w:top w:val="single" w:sz="4" w:space="0" w:color="auto"/>
              <w:left w:val="single" w:sz="4" w:space="0" w:color="auto"/>
              <w:bottom w:val="single" w:sz="4" w:space="0" w:color="auto"/>
              <w:right w:val="single" w:sz="4" w:space="0" w:color="auto"/>
            </w:tcBorders>
            <w:hideMark/>
          </w:tcPr>
          <w:p w14:paraId="1D7924C3" w14:textId="77777777" w:rsidR="008E179B" w:rsidRDefault="008E179B">
            <w:pPr>
              <w:rPr>
                <w:sz w:val="22"/>
                <w:szCs w:val="22"/>
              </w:rPr>
            </w:pPr>
            <w:r>
              <w:rPr>
                <w:sz w:val="22"/>
                <w:szCs w:val="22"/>
              </w:rPr>
              <w:t>UC-03:  Evaluate Child(ren)</w:t>
            </w:r>
          </w:p>
        </w:tc>
        <w:tc>
          <w:tcPr>
            <w:tcW w:w="0" w:type="auto"/>
            <w:tcBorders>
              <w:top w:val="single" w:sz="4" w:space="0" w:color="auto"/>
              <w:left w:val="single" w:sz="4" w:space="0" w:color="auto"/>
              <w:bottom w:val="single" w:sz="4" w:space="0" w:color="auto"/>
              <w:right w:val="single" w:sz="4" w:space="0" w:color="auto"/>
            </w:tcBorders>
            <w:hideMark/>
          </w:tcPr>
          <w:p w14:paraId="1D7924C4" w14:textId="77777777" w:rsidR="008E179B" w:rsidRDefault="008E179B">
            <w:pPr>
              <w:spacing w:line="240" w:lineRule="exact"/>
              <w:rPr>
                <w:sz w:val="22"/>
                <w:szCs w:val="22"/>
              </w:rPr>
            </w:pPr>
            <w:r>
              <w:rPr>
                <w:sz w:val="22"/>
                <w:szCs w:val="22"/>
              </w:rPr>
              <w:t>M21-1 MR III, iii.5.F.31.b</w:t>
            </w:r>
          </w:p>
        </w:tc>
      </w:tr>
      <w:tr w:rsidR="008E179B" w14:paraId="1D7924CC"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4C6" w14:textId="77777777" w:rsidR="008E179B" w:rsidRDefault="008E179B" w:rsidP="00826AB4">
            <w:pPr>
              <w:rPr>
                <w:sz w:val="22"/>
                <w:szCs w:val="22"/>
              </w:rPr>
            </w:pPr>
            <w:r>
              <w:rPr>
                <w:sz w:val="22"/>
                <w:szCs w:val="22"/>
              </w:rPr>
              <w:t>CP0115 - A Child’s Age and Seriously Disabled Check</w:t>
            </w:r>
          </w:p>
        </w:tc>
        <w:tc>
          <w:tcPr>
            <w:tcW w:w="5116" w:type="dxa"/>
            <w:tcBorders>
              <w:top w:val="single" w:sz="4" w:space="0" w:color="auto"/>
              <w:left w:val="single" w:sz="4" w:space="0" w:color="auto"/>
              <w:bottom w:val="single" w:sz="4" w:space="0" w:color="auto"/>
              <w:right w:val="single" w:sz="4" w:space="0" w:color="auto"/>
            </w:tcBorders>
          </w:tcPr>
          <w:p w14:paraId="1D7924C7" w14:textId="77777777" w:rsidR="008E179B" w:rsidRPr="00B2751B" w:rsidRDefault="008E179B">
            <w:pPr>
              <w:rPr>
                <w:color w:val="auto"/>
                <w:sz w:val="22"/>
                <w:szCs w:val="22"/>
              </w:rPr>
            </w:pPr>
            <w:r w:rsidRPr="00B2751B">
              <w:rPr>
                <w:color w:val="auto"/>
                <w:sz w:val="22"/>
                <w:szCs w:val="22"/>
              </w:rPr>
              <w:t xml:space="preserve">If the child is 18 or older on FCDR and seriously disabled, send for exception processing. </w:t>
            </w:r>
          </w:p>
          <w:p w14:paraId="1D7924C8" w14:textId="77777777" w:rsidR="008E179B" w:rsidRPr="00B2751B" w:rsidRDefault="008E179B">
            <w:pPr>
              <w:ind w:left="720"/>
              <w:rPr>
                <w:bCs/>
                <w:color w:val="auto"/>
                <w:sz w:val="22"/>
                <w:szCs w:val="22"/>
              </w:rPr>
            </w:pPr>
            <w:r w:rsidRPr="00B2751B">
              <w:rPr>
                <w:color w:val="auto"/>
                <w:sz w:val="22"/>
                <w:szCs w:val="22"/>
              </w:rPr>
              <w:t xml:space="preserve">Exception Message: </w:t>
            </w:r>
            <w:r>
              <w:rPr>
                <w:color w:val="auto"/>
                <w:sz w:val="22"/>
                <w:szCs w:val="22"/>
              </w:rPr>
              <w:t xml:space="preserve"> </w:t>
            </w:r>
            <w:r w:rsidRPr="00B2751B">
              <w:rPr>
                <w:bCs/>
                <w:color w:val="auto"/>
                <w:sz w:val="22"/>
                <w:szCs w:val="22"/>
              </w:rPr>
              <w:t>Auto Dependency Processing Reject Reason- Child: "</w:t>
            </w:r>
            <w:r w:rsidRPr="00B2751B">
              <w:rPr>
                <w:color w:val="auto"/>
                <w:sz w:val="22"/>
                <w:szCs w:val="22"/>
              </w:rPr>
              <w:t xml:space="preserve"> + the last name of </w:t>
            </w:r>
            <w:r w:rsidRPr="00B2751B">
              <w:rPr>
                <w:bCs/>
                <w:color w:val="auto"/>
                <w:sz w:val="22"/>
                <w:szCs w:val="22"/>
              </w:rPr>
              <w:t>'the Child'</w:t>
            </w:r>
            <w:r w:rsidRPr="00B2751B">
              <w:rPr>
                <w:color w:val="auto"/>
                <w:sz w:val="22"/>
                <w:szCs w:val="22"/>
              </w:rPr>
              <w:t xml:space="preserve"> + </w:t>
            </w:r>
            <w:r w:rsidRPr="00B2751B">
              <w:rPr>
                <w:bCs/>
                <w:color w:val="auto"/>
                <w:sz w:val="22"/>
                <w:szCs w:val="22"/>
              </w:rPr>
              <w:t>", "</w:t>
            </w:r>
            <w:r w:rsidRPr="00B2751B">
              <w:rPr>
                <w:color w:val="auto"/>
                <w:sz w:val="22"/>
                <w:szCs w:val="22"/>
              </w:rPr>
              <w:t xml:space="preserve"> + the first name of </w:t>
            </w:r>
            <w:r w:rsidRPr="00B2751B">
              <w:rPr>
                <w:bCs/>
                <w:color w:val="auto"/>
                <w:sz w:val="22"/>
                <w:szCs w:val="22"/>
              </w:rPr>
              <w:t>'the Child'</w:t>
            </w:r>
            <w:r w:rsidRPr="00B2751B">
              <w:rPr>
                <w:color w:val="auto"/>
                <w:sz w:val="22"/>
                <w:szCs w:val="22"/>
              </w:rPr>
              <w:t xml:space="preserve"> + </w:t>
            </w:r>
            <w:r w:rsidRPr="00B2751B">
              <w:rPr>
                <w:bCs/>
                <w:color w:val="auto"/>
                <w:sz w:val="22"/>
                <w:szCs w:val="22"/>
              </w:rPr>
              <w:t>“is reported as seriously disabled.</w:t>
            </w:r>
            <w:r>
              <w:rPr>
                <w:bCs/>
                <w:color w:val="auto"/>
                <w:sz w:val="22"/>
                <w:szCs w:val="22"/>
              </w:rPr>
              <w:t xml:space="preserve"> Please review.”</w:t>
            </w:r>
          </w:p>
          <w:p w14:paraId="1D7924C9" w14:textId="77777777" w:rsidR="008E179B" w:rsidRPr="00B2751B" w:rsidRDefault="008E179B">
            <w:pPr>
              <w:rPr>
                <w:color w:val="auto"/>
                <w:sz w:val="22"/>
                <w:szCs w:val="22"/>
              </w:rPr>
            </w:pPr>
          </w:p>
        </w:tc>
        <w:tc>
          <w:tcPr>
            <w:tcW w:w="2080" w:type="dxa"/>
            <w:tcBorders>
              <w:top w:val="single" w:sz="4" w:space="0" w:color="auto"/>
              <w:left w:val="single" w:sz="4" w:space="0" w:color="auto"/>
              <w:bottom w:val="single" w:sz="4" w:space="0" w:color="auto"/>
              <w:right w:val="single" w:sz="4" w:space="0" w:color="auto"/>
            </w:tcBorders>
            <w:hideMark/>
          </w:tcPr>
          <w:p w14:paraId="1D7924CA" w14:textId="77777777" w:rsidR="008E179B" w:rsidRDefault="008E179B">
            <w:pPr>
              <w:rPr>
                <w:sz w:val="22"/>
                <w:szCs w:val="22"/>
              </w:rPr>
            </w:pPr>
            <w:r>
              <w:rPr>
                <w:sz w:val="22"/>
                <w:szCs w:val="22"/>
              </w:rPr>
              <w:t>UC-03:  Evaluate Child(ren)</w:t>
            </w:r>
          </w:p>
        </w:tc>
        <w:tc>
          <w:tcPr>
            <w:tcW w:w="0" w:type="auto"/>
            <w:tcBorders>
              <w:top w:val="single" w:sz="4" w:space="0" w:color="auto"/>
              <w:left w:val="single" w:sz="4" w:space="0" w:color="auto"/>
              <w:bottom w:val="single" w:sz="4" w:space="0" w:color="auto"/>
              <w:right w:val="single" w:sz="4" w:space="0" w:color="auto"/>
            </w:tcBorders>
            <w:hideMark/>
          </w:tcPr>
          <w:p w14:paraId="1D7924CB" w14:textId="77777777" w:rsidR="008E179B" w:rsidRDefault="008E179B">
            <w:pPr>
              <w:spacing w:line="240" w:lineRule="exact"/>
              <w:rPr>
                <w:sz w:val="22"/>
                <w:szCs w:val="22"/>
              </w:rPr>
            </w:pPr>
            <w:r>
              <w:rPr>
                <w:sz w:val="22"/>
                <w:szCs w:val="22"/>
              </w:rPr>
              <w:t>38 CFR 3.57; M21-1 MR III,iii.6A.1</w:t>
            </w:r>
          </w:p>
        </w:tc>
      </w:tr>
      <w:tr w:rsidR="008E179B" w14:paraId="1D7924D3"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4CD" w14:textId="77777777" w:rsidR="008E179B" w:rsidRDefault="008E179B" w:rsidP="00826AB4">
            <w:pPr>
              <w:rPr>
                <w:sz w:val="22"/>
                <w:szCs w:val="22"/>
              </w:rPr>
            </w:pPr>
            <w:r>
              <w:rPr>
                <w:sz w:val="22"/>
                <w:szCs w:val="22"/>
              </w:rPr>
              <w:t>CP0115 - B Child’s Age and Seriously Disabled Check</w:t>
            </w:r>
          </w:p>
        </w:tc>
        <w:tc>
          <w:tcPr>
            <w:tcW w:w="5116" w:type="dxa"/>
            <w:tcBorders>
              <w:top w:val="single" w:sz="4" w:space="0" w:color="auto"/>
              <w:left w:val="single" w:sz="4" w:space="0" w:color="auto"/>
              <w:bottom w:val="single" w:sz="4" w:space="0" w:color="auto"/>
              <w:right w:val="single" w:sz="4" w:space="0" w:color="auto"/>
            </w:tcBorders>
          </w:tcPr>
          <w:p w14:paraId="1D7924CE" w14:textId="77777777" w:rsidR="008E179B" w:rsidRPr="00B2751B" w:rsidRDefault="008E179B" w:rsidP="00DC1279">
            <w:pPr>
              <w:rPr>
                <w:color w:val="auto"/>
                <w:sz w:val="22"/>
                <w:szCs w:val="22"/>
              </w:rPr>
            </w:pPr>
            <w:r w:rsidRPr="00B2751B">
              <w:rPr>
                <w:color w:val="auto"/>
                <w:sz w:val="22"/>
                <w:szCs w:val="22"/>
              </w:rPr>
              <w:t xml:space="preserve">If the child is 18 or older on Date of Claim and seriously disabled, send for exception processing. </w:t>
            </w:r>
          </w:p>
          <w:p w14:paraId="1D7924CF" w14:textId="77777777" w:rsidR="008E179B" w:rsidRPr="00E11ED4" w:rsidRDefault="008E179B" w:rsidP="00DC1279">
            <w:pPr>
              <w:ind w:left="720"/>
              <w:rPr>
                <w:bCs/>
                <w:color w:val="auto"/>
                <w:sz w:val="22"/>
                <w:szCs w:val="22"/>
              </w:rPr>
            </w:pPr>
            <w:r w:rsidRPr="00E11ED4">
              <w:rPr>
                <w:color w:val="auto"/>
                <w:sz w:val="22"/>
                <w:szCs w:val="22"/>
              </w:rPr>
              <w:t xml:space="preserve">Exception Message:  </w:t>
            </w:r>
            <w:r w:rsidRPr="00E11ED4">
              <w:rPr>
                <w:bCs/>
                <w:color w:val="auto"/>
                <w:sz w:val="22"/>
                <w:szCs w:val="22"/>
              </w:rPr>
              <w:t>Auto Dependency Processing Reject Reason- Child: "</w:t>
            </w:r>
            <w:r w:rsidRPr="00E11ED4">
              <w:rPr>
                <w:color w:val="auto"/>
                <w:sz w:val="22"/>
                <w:szCs w:val="22"/>
              </w:rPr>
              <w:t xml:space="preserve"> + the last name of </w:t>
            </w:r>
            <w:r w:rsidRPr="00E11ED4">
              <w:rPr>
                <w:bCs/>
                <w:color w:val="auto"/>
                <w:sz w:val="22"/>
                <w:szCs w:val="22"/>
              </w:rPr>
              <w:t>'the Child'</w:t>
            </w:r>
            <w:r w:rsidRPr="00E11ED4">
              <w:rPr>
                <w:color w:val="auto"/>
                <w:sz w:val="22"/>
                <w:szCs w:val="22"/>
              </w:rPr>
              <w:t xml:space="preserve"> + </w:t>
            </w:r>
            <w:r w:rsidRPr="00E11ED4">
              <w:rPr>
                <w:bCs/>
                <w:color w:val="auto"/>
                <w:sz w:val="22"/>
                <w:szCs w:val="22"/>
              </w:rPr>
              <w:t>", "</w:t>
            </w:r>
            <w:r w:rsidRPr="00E11ED4">
              <w:rPr>
                <w:color w:val="auto"/>
                <w:sz w:val="22"/>
                <w:szCs w:val="22"/>
              </w:rPr>
              <w:t xml:space="preserve"> + the first name of </w:t>
            </w:r>
            <w:r w:rsidRPr="00E11ED4">
              <w:rPr>
                <w:bCs/>
                <w:color w:val="auto"/>
                <w:sz w:val="22"/>
                <w:szCs w:val="22"/>
              </w:rPr>
              <w:t>'the Child'</w:t>
            </w:r>
            <w:r w:rsidRPr="00E11ED4">
              <w:rPr>
                <w:color w:val="auto"/>
                <w:sz w:val="22"/>
                <w:szCs w:val="22"/>
              </w:rPr>
              <w:t xml:space="preserve"> + </w:t>
            </w:r>
            <w:r w:rsidRPr="00E11ED4">
              <w:rPr>
                <w:bCs/>
                <w:color w:val="auto"/>
                <w:sz w:val="22"/>
                <w:szCs w:val="22"/>
              </w:rPr>
              <w:t xml:space="preserve">" is reported as seriously disabled. </w:t>
            </w:r>
            <w:r>
              <w:rPr>
                <w:bCs/>
                <w:color w:val="auto"/>
                <w:sz w:val="22"/>
                <w:szCs w:val="22"/>
              </w:rPr>
              <w:t>Please review.”</w:t>
            </w:r>
          </w:p>
          <w:p w14:paraId="1D7924D0" w14:textId="77777777" w:rsidR="008E179B" w:rsidRPr="00B2751B" w:rsidRDefault="008E179B" w:rsidP="00DC1279">
            <w:pPr>
              <w:rPr>
                <w:color w:val="auto"/>
                <w:sz w:val="22"/>
                <w:szCs w:val="22"/>
              </w:rPr>
            </w:pPr>
          </w:p>
        </w:tc>
        <w:tc>
          <w:tcPr>
            <w:tcW w:w="2080" w:type="dxa"/>
            <w:tcBorders>
              <w:top w:val="single" w:sz="4" w:space="0" w:color="auto"/>
              <w:left w:val="single" w:sz="4" w:space="0" w:color="auto"/>
              <w:bottom w:val="single" w:sz="4" w:space="0" w:color="auto"/>
              <w:right w:val="single" w:sz="4" w:space="0" w:color="auto"/>
            </w:tcBorders>
            <w:hideMark/>
          </w:tcPr>
          <w:p w14:paraId="1D7924D1" w14:textId="77777777" w:rsidR="008E179B" w:rsidRDefault="008E179B" w:rsidP="00DC1279">
            <w:pPr>
              <w:rPr>
                <w:sz w:val="22"/>
                <w:szCs w:val="22"/>
              </w:rPr>
            </w:pPr>
            <w:r>
              <w:rPr>
                <w:sz w:val="22"/>
                <w:szCs w:val="22"/>
              </w:rPr>
              <w:t>UC-03:  Evaluate Child(ren)</w:t>
            </w:r>
          </w:p>
        </w:tc>
        <w:tc>
          <w:tcPr>
            <w:tcW w:w="0" w:type="auto"/>
            <w:tcBorders>
              <w:top w:val="single" w:sz="4" w:space="0" w:color="auto"/>
              <w:left w:val="single" w:sz="4" w:space="0" w:color="auto"/>
              <w:bottom w:val="single" w:sz="4" w:space="0" w:color="auto"/>
              <w:right w:val="single" w:sz="4" w:space="0" w:color="auto"/>
            </w:tcBorders>
            <w:hideMark/>
          </w:tcPr>
          <w:p w14:paraId="1D7924D2" w14:textId="77777777" w:rsidR="008E179B" w:rsidRDefault="008E179B" w:rsidP="00DC1279">
            <w:pPr>
              <w:spacing w:line="240" w:lineRule="exact"/>
              <w:rPr>
                <w:sz w:val="22"/>
                <w:szCs w:val="22"/>
              </w:rPr>
            </w:pPr>
            <w:r>
              <w:rPr>
                <w:sz w:val="22"/>
                <w:szCs w:val="22"/>
              </w:rPr>
              <w:t>38 CFR 3.57; M21-1 MR III,iii.6A.1</w:t>
            </w:r>
          </w:p>
        </w:tc>
      </w:tr>
      <w:tr w:rsidR="008E179B" w14:paraId="1D7924DF"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4D4" w14:textId="77777777" w:rsidR="008E179B" w:rsidRDefault="008E179B" w:rsidP="00B2751B">
            <w:pPr>
              <w:rPr>
                <w:sz w:val="22"/>
                <w:szCs w:val="22"/>
              </w:rPr>
            </w:pPr>
            <w:r>
              <w:rPr>
                <w:sz w:val="22"/>
                <w:szCs w:val="22"/>
              </w:rPr>
              <w:lastRenderedPageBreak/>
              <w:t xml:space="preserve">CP0116 Determine Biological Minor Child Award Event Date </w:t>
            </w:r>
          </w:p>
          <w:p w14:paraId="1D7924D5" w14:textId="77777777" w:rsidR="00603BF7" w:rsidRDefault="00603BF7" w:rsidP="00B2751B">
            <w:pPr>
              <w:rPr>
                <w:sz w:val="22"/>
                <w:szCs w:val="22"/>
              </w:rPr>
            </w:pPr>
          </w:p>
          <w:p w14:paraId="1D7924D6" w14:textId="77777777" w:rsidR="00603BF7" w:rsidRDefault="00603BF7" w:rsidP="00B2751B">
            <w:pPr>
              <w:rPr>
                <w:sz w:val="22"/>
                <w:szCs w:val="22"/>
              </w:rPr>
            </w:pPr>
            <w:r>
              <w:rPr>
                <w:sz w:val="22"/>
                <w:szCs w:val="22"/>
              </w:rPr>
              <w:t>existing functionality</w:t>
            </w:r>
          </w:p>
        </w:tc>
        <w:tc>
          <w:tcPr>
            <w:tcW w:w="5116" w:type="dxa"/>
            <w:tcBorders>
              <w:top w:val="single" w:sz="4" w:space="0" w:color="auto"/>
              <w:left w:val="single" w:sz="4" w:space="0" w:color="auto"/>
              <w:bottom w:val="single" w:sz="4" w:space="0" w:color="auto"/>
              <w:right w:val="single" w:sz="4" w:space="0" w:color="auto"/>
            </w:tcBorders>
            <w:hideMark/>
          </w:tcPr>
          <w:p w14:paraId="1D7924D7" w14:textId="77777777" w:rsidR="00D2500C" w:rsidRPr="004734A5" w:rsidRDefault="008E179B">
            <w:pPr>
              <w:rPr>
                <w:color w:val="auto"/>
                <w:sz w:val="22"/>
                <w:szCs w:val="22"/>
              </w:rPr>
            </w:pPr>
            <w:r w:rsidRPr="004734A5">
              <w:rPr>
                <w:sz w:val="22"/>
                <w:szCs w:val="22"/>
              </w:rPr>
              <w:t xml:space="preserve">If the birth of the Veteran's child occurred prior to receiving a &gt; = 30% combined service connected disability rating, the Veteran has one year (365 days) from the date he received 30% to add the child with the effective date equal to the date the &gt; = 30% combined service connected rating </w:t>
            </w:r>
            <w:r w:rsidRPr="004734A5">
              <w:rPr>
                <w:color w:val="auto"/>
                <w:sz w:val="22"/>
                <w:szCs w:val="22"/>
              </w:rPr>
              <w:t xml:space="preserve">was received. </w:t>
            </w:r>
          </w:p>
          <w:p w14:paraId="1D7924D8" w14:textId="77777777" w:rsidR="008E179B" w:rsidRPr="004734A5" w:rsidRDefault="008E179B">
            <w:pPr>
              <w:rPr>
                <w:color w:val="auto"/>
                <w:sz w:val="22"/>
                <w:szCs w:val="22"/>
              </w:rPr>
            </w:pPr>
            <w:r w:rsidRPr="004734A5">
              <w:rPr>
                <w:color w:val="auto"/>
                <w:sz w:val="22"/>
                <w:szCs w:val="22"/>
              </w:rPr>
              <w:t xml:space="preserve"> If the rating was between 366 to 372 days before the claim date, the claim will be sent for exception processing and the reason for exception recorded. </w:t>
            </w:r>
          </w:p>
          <w:p w14:paraId="1D7924D9" w14:textId="77777777" w:rsidR="008E179B" w:rsidRPr="004734A5" w:rsidRDefault="008E179B" w:rsidP="009D2F14">
            <w:pPr>
              <w:ind w:left="720"/>
              <w:rPr>
                <w:color w:val="auto"/>
                <w:sz w:val="22"/>
                <w:szCs w:val="22"/>
              </w:rPr>
            </w:pPr>
            <w:r w:rsidRPr="000E3B69">
              <w:rPr>
                <w:color w:val="auto"/>
                <w:sz w:val="22"/>
                <w:szCs w:val="22"/>
              </w:rPr>
              <w:t>“</w:t>
            </w:r>
            <w:r w:rsidRPr="007E2DC8">
              <w:rPr>
                <w:bCs/>
                <w:color w:val="auto"/>
                <w:sz w:val="22"/>
                <w:szCs w:val="22"/>
              </w:rPr>
              <w:t>Auto Dependency Processing Reject Reason -</w:t>
            </w:r>
            <w:r w:rsidRPr="007E2DC8">
              <w:rPr>
                <w:color w:val="auto"/>
                <w:sz w:val="22"/>
                <w:szCs w:val="22"/>
              </w:rPr>
              <w:t xml:space="preserve"> </w:t>
            </w:r>
            <w:r w:rsidRPr="007E2DC8">
              <w:rPr>
                <w:bCs/>
                <w:color w:val="auto"/>
                <w:sz w:val="22"/>
                <w:szCs w:val="22"/>
              </w:rPr>
              <w:t>Please review date of notification letter to determine correct</w:t>
            </w:r>
            <w:r w:rsidRPr="004734A5">
              <w:rPr>
                <w:bCs/>
                <w:color w:val="auto"/>
                <w:sz w:val="22"/>
                <w:szCs w:val="22"/>
              </w:rPr>
              <w:t xml:space="preserve"> date to add child: "</w:t>
            </w:r>
            <w:r w:rsidRPr="004734A5">
              <w:rPr>
                <w:color w:val="auto"/>
                <w:sz w:val="22"/>
                <w:szCs w:val="22"/>
              </w:rPr>
              <w:t xml:space="preserve">+ the last name of </w:t>
            </w:r>
            <w:r w:rsidRPr="004734A5">
              <w:rPr>
                <w:bCs/>
                <w:color w:val="auto"/>
                <w:sz w:val="22"/>
                <w:szCs w:val="22"/>
              </w:rPr>
              <w:t>'the Child'</w:t>
            </w:r>
            <w:r w:rsidRPr="004734A5">
              <w:rPr>
                <w:color w:val="auto"/>
                <w:sz w:val="22"/>
                <w:szCs w:val="22"/>
              </w:rPr>
              <w:t xml:space="preserve"> +</w:t>
            </w:r>
            <w:r w:rsidRPr="004734A5">
              <w:rPr>
                <w:bCs/>
                <w:color w:val="auto"/>
                <w:sz w:val="22"/>
                <w:szCs w:val="22"/>
              </w:rPr>
              <w:t>", "</w:t>
            </w:r>
            <w:r w:rsidRPr="004734A5">
              <w:rPr>
                <w:color w:val="auto"/>
                <w:sz w:val="22"/>
                <w:szCs w:val="22"/>
              </w:rPr>
              <w:t xml:space="preserve">+the first name of </w:t>
            </w:r>
            <w:r w:rsidRPr="004734A5">
              <w:rPr>
                <w:bCs/>
                <w:color w:val="auto"/>
                <w:sz w:val="22"/>
                <w:szCs w:val="22"/>
              </w:rPr>
              <w:t>'the Child'</w:t>
            </w:r>
            <w:r w:rsidRPr="004734A5">
              <w:rPr>
                <w:color w:val="auto"/>
                <w:sz w:val="22"/>
                <w:szCs w:val="22"/>
              </w:rPr>
              <w:t xml:space="preserve"> +</w:t>
            </w:r>
            <w:r w:rsidRPr="004734A5">
              <w:rPr>
                <w:bCs/>
                <w:color w:val="auto"/>
                <w:sz w:val="22"/>
                <w:szCs w:val="22"/>
              </w:rPr>
              <w:t xml:space="preserve">" </w:t>
            </w:r>
          </w:p>
          <w:p w14:paraId="1D7924DA" w14:textId="77777777" w:rsidR="008E179B" w:rsidRPr="004734A5" w:rsidRDefault="008E179B" w:rsidP="00B84882">
            <w:pPr>
              <w:rPr>
                <w:color w:val="auto"/>
                <w:sz w:val="22"/>
                <w:szCs w:val="22"/>
              </w:rPr>
            </w:pPr>
            <w:r w:rsidRPr="004734A5">
              <w:rPr>
                <w:color w:val="auto"/>
                <w:sz w:val="22"/>
                <w:szCs w:val="22"/>
              </w:rPr>
              <w:t xml:space="preserve">If the rating occurred after 372 days, the </w:t>
            </w:r>
            <w:r w:rsidR="00D2500C" w:rsidRPr="001A135B">
              <w:rPr>
                <w:color w:val="auto"/>
                <w:sz w:val="22"/>
                <w:szCs w:val="22"/>
              </w:rPr>
              <w:t xml:space="preserve">rating will not be used to calculate the award </w:t>
            </w:r>
            <w:r w:rsidRPr="004734A5">
              <w:rPr>
                <w:color w:val="auto"/>
                <w:sz w:val="22"/>
                <w:szCs w:val="22"/>
              </w:rPr>
              <w:t xml:space="preserve">effective date </w:t>
            </w:r>
          </w:p>
          <w:p w14:paraId="1D7924DB" w14:textId="77777777" w:rsidR="008E179B" w:rsidRPr="000E3B69" w:rsidRDefault="008E179B" w:rsidP="001A135B">
            <w:pPr>
              <w:spacing w:line="240" w:lineRule="exact"/>
              <w:rPr>
                <w:sz w:val="22"/>
                <w:szCs w:val="22"/>
              </w:rPr>
            </w:pPr>
            <w:r w:rsidRPr="004734A5">
              <w:rPr>
                <w:color w:val="auto"/>
                <w:sz w:val="22"/>
                <w:szCs w:val="22"/>
              </w:rPr>
              <w:t>Otherwise, if the child's birth occurred after the Veteran received</w:t>
            </w:r>
            <w:r w:rsidRPr="004734A5">
              <w:rPr>
                <w:sz w:val="22"/>
                <w:szCs w:val="22"/>
              </w:rPr>
              <w:t xml:space="preserve"> &gt;= 30% combined service connected disability rating, the Veteran has one year  from the child's birthday to add the child with the effective date</w:t>
            </w:r>
            <w:r w:rsidRPr="000E3B69">
              <w:rPr>
                <w:sz w:val="22"/>
                <w:szCs w:val="22"/>
              </w:rPr>
              <w:t xml:space="preserve"> equal to the child's birthday. </w:t>
            </w:r>
          </w:p>
          <w:p w14:paraId="1D7924DC" w14:textId="77777777" w:rsidR="008E179B" w:rsidRPr="004734A5" w:rsidRDefault="008E179B" w:rsidP="001A135B">
            <w:pPr>
              <w:spacing w:line="240" w:lineRule="exact"/>
              <w:rPr>
                <w:color w:val="FF0000"/>
                <w:sz w:val="22"/>
                <w:szCs w:val="22"/>
              </w:rPr>
            </w:pPr>
            <w:r w:rsidRPr="007E2DC8">
              <w:rPr>
                <w:sz w:val="22"/>
                <w:szCs w:val="22"/>
              </w:rPr>
              <w:t>If the child's birth occurred over 365 days before or the same as the claim date, the effective date of the award</w:t>
            </w:r>
            <w:r w:rsidR="00D2500C" w:rsidRPr="004734A5">
              <w:rPr>
                <w:sz w:val="22"/>
                <w:szCs w:val="22"/>
              </w:rPr>
              <w:t xml:space="preserve"> decision</w:t>
            </w:r>
            <w:r w:rsidRPr="004734A5">
              <w:rPr>
                <w:sz w:val="22"/>
                <w:szCs w:val="22"/>
              </w:rPr>
              <w:t xml:space="preserve"> will be the date of claim.</w:t>
            </w:r>
          </w:p>
        </w:tc>
        <w:tc>
          <w:tcPr>
            <w:tcW w:w="2080" w:type="dxa"/>
            <w:tcBorders>
              <w:top w:val="single" w:sz="4" w:space="0" w:color="auto"/>
              <w:left w:val="single" w:sz="4" w:space="0" w:color="auto"/>
              <w:bottom w:val="single" w:sz="4" w:space="0" w:color="auto"/>
              <w:right w:val="single" w:sz="4" w:space="0" w:color="auto"/>
            </w:tcBorders>
            <w:hideMark/>
          </w:tcPr>
          <w:p w14:paraId="1D7924DD" w14:textId="77777777" w:rsidR="008E179B" w:rsidRDefault="008E179B">
            <w:pPr>
              <w:spacing w:line="240" w:lineRule="exact"/>
              <w:rPr>
                <w:sz w:val="22"/>
                <w:szCs w:val="22"/>
              </w:rPr>
            </w:pPr>
            <w:r>
              <w:rPr>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hideMark/>
          </w:tcPr>
          <w:p w14:paraId="1D7924DE" w14:textId="77777777" w:rsidR="008E179B" w:rsidRDefault="008E179B">
            <w:pPr>
              <w:spacing w:line="240" w:lineRule="exact"/>
              <w:rPr>
                <w:sz w:val="22"/>
                <w:szCs w:val="22"/>
              </w:rPr>
            </w:pPr>
            <w:r>
              <w:rPr>
                <w:sz w:val="22"/>
                <w:szCs w:val="22"/>
              </w:rPr>
              <w:t>38 CFR 3.400 &amp; 3.401; M21-1 MR III,v.2A.1.a</w:t>
            </w:r>
          </w:p>
        </w:tc>
      </w:tr>
      <w:tr w:rsidR="008E179B" w14:paraId="1D7924EA"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4E0" w14:textId="77777777" w:rsidR="008E179B" w:rsidRDefault="008E179B" w:rsidP="00B2751B">
            <w:pPr>
              <w:rPr>
                <w:sz w:val="22"/>
                <w:szCs w:val="22"/>
              </w:rPr>
            </w:pPr>
            <w:r>
              <w:rPr>
                <w:sz w:val="22"/>
                <w:szCs w:val="22"/>
              </w:rPr>
              <w:lastRenderedPageBreak/>
              <w:t xml:space="preserve">CP0117 Determine Step Minor Child Award Event Date </w:t>
            </w:r>
          </w:p>
          <w:p w14:paraId="1D7924E1" w14:textId="77777777" w:rsidR="00603BF7" w:rsidRDefault="00603BF7" w:rsidP="00B2751B">
            <w:pPr>
              <w:rPr>
                <w:sz w:val="22"/>
                <w:szCs w:val="22"/>
              </w:rPr>
            </w:pPr>
            <w:r>
              <w:rPr>
                <w:sz w:val="22"/>
                <w:szCs w:val="22"/>
              </w:rPr>
              <w:t>existing functionality</w:t>
            </w:r>
          </w:p>
        </w:tc>
        <w:tc>
          <w:tcPr>
            <w:tcW w:w="5116" w:type="dxa"/>
            <w:tcBorders>
              <w:top w:val="single" w:sz="4" w:space="0" w:color="auto"/>
              <w:left w:val="single" w:sz="4" w:space="0" w:color="auto"/>
              <w:bottom w:val="single" w:sz="4" w:space="0" w:color="auto"/>
              <w:right w:val="single" w:sz="4" w:space="0" w:color="auto"/>
            </w:tcBorders>
            <w:hideMark/>
          </w:tcPr>
          <w:p w14:paraId="1D7924E2" w14:textId="77777777" w:rsidR="008E179B" w:rsidRDefault="008E179B">
            <w:pPr>
              <w:rPr>
                <w:sz w:val="22"/>
                <w:szCs w:val="22"/>
              </w:rPr>
            </w:pPr>
            <w:r>
              <w:rPr>
                <w:sz w:val="22"/>
                <w:szCs w:val="22"/>
              </w:rPr>
              <w:t xml:space="preserve">If the birth of the Veteran's child [or parent's marriage to the Veteran] occurred prior to receiving a &gt; = 30% combined service connected disability rating, the Veteran has one year (365 days) from the date he received 30% to add the child with the effective date equal to the date the &gt; = 30% combined service connected rating was received.. </w:t>
            </w:r>
          </w:p>
          <w:p w14:paraId="1D7924E3" w14:textId="77777777" w:rsidR="008E179B" w:rsidRDefault="008E179B">
            <w:pPr>
              <w:rPr>
                <w:sz w:val="22"/>
                <w:szCs w:val="22"/>
              </w:rPr>
            </w:pPr>
            <w:r>
              <w:rPr>
                <w:sz w:val="22"/>
                <w:szCs w:val="22"/>
              </w:rPr>
              <w:t>If the rating occurred over 372 days,</w:t>
            </w:r>
            <w:r w:rsidR="006C58A9" w:rsidRPr="006C58A9">
              <w:rPr>
                <w:sz w:val="22"/>
                <w:szCs w:val="22"/>
              </w:rPr>
              <w:t>ago,</w:t>
            </w:r>
            <w:r w:rsidRPr="006C58A9">
              <w:rPr>
                <w:sz w:val="22"/>
                <w:szCs w:val="22"/>
              </w:rPr>
              <w:t xml:space="preserve"> the </w:t>
            </w:r>
            <w:r w:rsidR="00D2500C" w:rsidRPr="00667F19">
              <w:rPr>
                <w:sz w:val="22"/>
                <w:szCs w:val="22"/>
              </w:rPr>
              <w:t xml:space="preserve">date of claim will be used to determine the </w:t>
            </w:r>
            <w:r w:rsidRPr="00667F19">
              <w:rPr>
                <w:sz w:val="22"/>
                <w:szCs w:val="22"/>
              </w:rPr>
              <w:t xml:space="preserve">effective date of the award </w:t>
            </w:r>
            <w:r w:rsidR="00667F19">
              <w:rPr>
                <w:sz w:val="22"/>
                <w:szCs w:val="22"/>
              </w:rPr>
              <w:t>decision.</w:t>
            </w:r>
            <w:r w:rsidRPr="00667F19">
              <w:rPr>
                <w:sz w:val="22"/>
                <w:szCs w:val="22"/>
              </w:rPr>
              <w:t>.</w:t>
            </w:r>
          </w:p>
          <w:p w14:paraId="1D7924E4" w14:textId="77777777" w:rsidR="00D2500C" w:rsidRDefault="00D2500C">
            <w:pPr>
              <w:rPr>
                <w:sz w:val="22"/>
                <w:szCs w:val="22"/>
              </w:rPr>
            </w:pPr>
          </w:p>
          <w:p w14:paraId="1D7924E5" w14:textId="77777777" w:rsidR="00D2500C" w:rsidRDefault="00D2500C">
            <w:pPr>
              <w:rPr>
                <w:sz w:val="22"/>
                <w:szCs w:val="22"/>
              </w:rPr>
            </w:pPr>
            <w:r w:rsidRPr="00D2500C">
              <w:rPr>
                <w:sz w:val="22"/>
                <w:szCs w:val="22"/>
              </w:rPr>
              <w:t>If the rating was between 366 to 372 days before or the same as the claim date, the claim will be sent for exception processing and the reason for exception recorded</w:t>
            </w:r>
          </w:p>
          <w:p w14:paraId="1D7924E6" w14:textId="77777777" w:rsidR="008E179B" w:rsidRDefault="008E179B" w:rsidP="009D2F14">
            <w:pPr>
              <w:ind w:left="720"/>
              <w:rPr>
                <w:strike/>
                <w:color w:val="auto"/>
                <w:sz w:val="22"/>
                <w:szCs w:val="22"/>
              </w:rPr>
            </w:pPr>
            <w:r>
              <w:rPr>
                <w:sz w:val="22"/>
                <w:szCs w:val="22"/>
              </w:rPr>
              <w:t>Exception message</w:t>
            </w:r>
            <w:r>
              <w:rPr>
                <w:color w:val="auto"/>
                <w:sz w:val="22"/>
                <w:szCs w:val="22"/>
              </w:rPr>
              <w:t>: “Auto Dependency Processing Reject Reason -.Date of Veteran’s rating is between 366 to 372 days in the past.  Please review date of notification letter to determine correct date to add child.”</w:t>
            </w:r>
          </w:p>
          <w:p w14:paraId="1D7924E7" w14:textId="77777777" w:rsidR="008E179B" w:rsidRDefault="008E179B" w:rsidP="001A135B">
            <w:pPr>
              <w:rPr>
                <w:sz w:val="22"/>
                <w:szCs w:val="22"/>
              </w:rPr>
            </w:pPr>
            <w:r>
              <w:rPr>
                <w:sz w:val="22"/>
                <w:szCs w:val="22"/>
              </w:rPr>
              <w:t>Otherwise, if the child's birth [or parent's marriage to the Veteran] occurred after the Veteran received a &gt; = 30% combined service connected disability rating, the Veteran has one year (365 days) from the child's birthday [or parent's marriage to the Veteran] to add the child with the effective date equal to the child's birthday [or parent's marriage to the Veteran]. If the child's birth or parent's marriage to the Veteran] occurred over 372 days before or the same as the claim date, the</w:t>
            </w:r>
            <w:r w:rsidR="00D2500C">
              <w:rPr>
                <w:sz w:val="22"/>
                <w:szCs w:val="22"/>
              </w:rPr>
              <w:t xml:space="preserve"> claim date will be used to determine the </w:t>
            </w:r>
            <w:r>
              <w:rPr>
                <w:sz w:val="22"/>
                <w:szCs w:val="22"/>
              </w:rPr>
              <w:t xml:space="preserve"> effective date.</w:t>
            </w:r>
          </w:p>
        </w:tc>
        <w:tc>
          <w:tcPr>
            <w:tcW w:w="2080" w:type="dxa"/>
            <w:tcBorders>
              <w:top w:val="single" w:sz="4" w:space="0" w:color="auto"/>
              <w:left w:val="single" w:sz="4" w:space="0" w:color="auto"/>
              <w:bottom w:val="single" w:sz="4" w:space="0" w:color="auto"/>
              <w:right w:val="single" w:sz="4" w:space="0" w:color="auto"/>
            </w:tcBorders>
            <w:hideMark/>
          </w:tcPr>
          <w:p w14:paraId="1D7924E8" w14:textId="77777777" w:rsidR="008E179B" w:rsidRDefault="008E179B">
            <w:pPr>
              <w:spacing w:line="240" w:lineRule="exact"/>
              <w:rPr>
                <w:sz w:val="22"/>
                <w:szCs w:val="22"/>
              </w:rPr>
            </w:pPr>
            <w:r>
              <w:rPr>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hideMark/>
          </w:tcPr>
          <w:p w14:paraId="1D7924E9" w14:textId="77777777" w:rsidR="008E179B" w:rsidRDefault="008E179B">
            <w:pPr>
              <w:spacing w:line="240" w:lineRule="exact"/>
              <w:rPr>
                <w:sz w:val="22"/>
                <w:szCs w:val="22"/>
              </w:rPr>
            </w:pPr>
            <w:r>
              <w:rPr>
                <w:sz w:val="22"/>
                <w:szCs w:val="22"/>
              </w:rPr>
              <w:t>38 CFR 3.400 &amp; 3.401; M21-1 MR III,v.2A.1.a</w:t>
            </w:r>
          </w:p>
        </w:tc>
      </w:tr>
      <w:tr w:rsidR="008E179B" w14:paraId="1D7924FB"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4EB" w14:textId="77777777" w:rsidR="008E179B" w:rsidRDefault="008E179B" w:rsidP="00B2751B">
            <w:pPr>
              <w:rPr>
                <w:sz w:val="22"/>
                <w:szCs w:val="22"/>
              </w:rPr>
            </w:pPr>
            <w:r>
              <w:rPr>
                <w:sz w:val="22"/>
                <w:szCs w:val="22"/>
              </w:rPr>
              <w:lastRenderedPageBreak/>
              <w:t>CP0118 Identify Data Needed for School Child Evaluation</w:t>
            </w:r>
          </w:p>
          <w:p w14:paraId="1D7924EC" w14:textId="77777777" w:rsidR="00603BF7" w:rsidRDefault="00603BF7" w:rsidP="00B2751B">
            <w:pPr>
              <w:rPr>
                <w:sz w:val="22"/>
                <w:szCs w:val="22"/>
              </w:rPr>
            </w:pPr>
          </w:p>
          <w:p w14:paraId="1D7924ED" w14:textId="77777777" w:rsidR="00603BF7" w:rsidRDefault="00603BF7" w:rsidP="00B2751B">
            <w:pPr>
              <w:rPr>
                <w:sz w:val="22"/>
                <w:szCs w:val="22"/>
              </w:rPr>
            </w:pPr>
            <w:r>
              <w:rPr>
                <w:sz w:val="22"/>
                <w:szCs w:val="22"/>
              </w:rPr>
              <w:t>)</w:t>
            </w:r>
          </w:p>
        </w:tc>
        <w:tc>
          <w:tcPr>
            <w:tcW w:w="5116" w:type="dxa"/>
            <w:tcBorders>
              <w:top w:val="single" w:sz="4" w:space="0" w:color="auto"/>
              <w:left w:val="single" w:sz="4" w:space="0" w:color="auto"/>
              <w:bottom w:val="single" w:sz="4" w:space="0" w:color="auto"/>
              <w:right w:val="single" w:sz="4" w:space="0" w:color="auto"/>
            </w:tcBorders>
            <w:hideMark/>
          </w:tcPr>
          <w:p w14:paraId="1D7924EE" w14:textId="77777777" w:rsidR="008E179B" w:rsidRDefault="008E179B">
            <w:pPr>
              <w:rPr>
                <w:sz w:val="22"/>
                <w:szCs w:val="22"/>
              </w:rPr>
            </w:pPr>
            <w:r>
              <w:rPr>
                <w:sz w:val="22"/>
                <w:szCs w:val="22"/>
              </w:rPr>
              <w:t>If the school information is not available and has not been submitted with the claim, the school child status cannot be evaluated. Send claim to exception processing and record the reason.</w:t>
            </w:r>
          </w:p>
          <w:p w14:paraId="1D7924EF" w14:textId="77777777" w:rsidR="008E179B" w:rsidRDefault="008E179B" w:rsidP="009D2F14">
            <w:pPr>
              <w:ind w:left="720"/>
              <w:rPr>
                <w:color w:val="auto"/>
                <w:sz w:val="22"/>
                <w:szCs w:val="22"/>
              </w:rPr>
            </w:pPr>
            <w:r>
              <w:rPr>
                <w:sz w:val="22"/>
                <w:szCs w:val="22"/>
              </w:rPr>
              <w:t xml:space="preserve">Exception message: </w:t>
            </w:r>
            <w:r>
              <w:rPr>
                <w:color w:val="auto"/>
                <w:sz w:val="22"/>
                <w:szCs w:val="22"/>
              </w:rPr>
              <w:t>“Auto Dependency Processing Reject Reason -</w:t>
            </w:r>
            <w:r>
              <w:rPr>
                <w:bCs/>
                <w:color w:val="auto"/>
                <w:sz w:val="22"/>
                <w:szCs w:val="22"/>
              </w:rPr>
              <w:t xml:space="preserve"> </w:t>
            </w:r>
            <w:r w:rsidRPr="005173F3">
              <w:rPr>
                <w:bCs/>
                <w:color w:val="auto"/>
                <w:sz w:val="22"/>
                <w:szCs w:val="22"/>
              </w:rPr>
              <w:t>Child</w:t>
            </w:r>
            <w:r>
              <w:rPr>
                <w:bCs/>
                <w:color w:val="auto"/>
                <w:sz w:val="22"/>
                <w:szCs w:val="22"/>
              </w:rPr>
              <w:t>: "</w:t>
            </w:r>
            <w:r>
              <w:rPr>
                <w:color w:val="auto"/>
                <w:sz w:val="22"/>
                <w:szCs w:val="22"/>
              </w:rPr>
              <w:t xml:space="preserve">+ the last name of </w:t>
            </w:r>
            <w:r>
              <w:rPr>
                <w:bCs/>
                <w:color w:val="auto"/>
                <w:sz w:val="22"/>
                <w:szCs w:val="22"/>
              </w:rPr>
              <w:t>'the Child'</w:t>
            </w:r>
            <w:r>
              <w:rPr>
                <w:color w:val="auto"/>
                <w:sz w:val="22"/>
                <w:szCs w:val="22"/>
              </w:rPr>
              <w:t xml:space="preserve"> +</w:t>
            </w:r>
            <w:r>
              <w:rPr>
                <w:bCs/>
                <w:color w:val="auto"/>
                <w:sz w:val="22"/>
                <w:szCs w:val="22"/>
              </w:rPr>
              <w:t>","</w:t>
            </w:r>
            <w:r>
              <w:rPr>
                <w:color w:val="auto"/>
                <w:sz w:val="22"/>
                <w:szCs w:val="22"/>
              </w:rPr>
              <w:t xml:space="preserve">+the first name of </w:t>
            </w:r>
            <w:r>
              <w:rPr>
                <w:bCs/>
                <w:color w:val="auto"/>
                <w:sz w:val="22"/>
                <w:szCs w:val="22"/>
              </w:rPr>
              <w:t>'the Child'</w:t>
            </w:r>
            <w:r>
              <w:rPr>
                <w:color w:val="auto"/>
                <w:sz w:val="22"/>
                <w:szCs w:val="22"/>
              </w:rPr>
              <w:t xml:space="preserve"> + </w:t>
            </w:r>
            <w:r>
              <w:rPr>
                <w:bCs/>
                <w:color w:val="auto"/>
                <w:sz w:val="22"/>
                <w:szCs w:val="22"/>
              </w:rPr>
              <w:t>",'s current school address is not provided. Please review."</w:t>
            </w:r>
          </w:p>
          <w:p w14:paraId="1D7924F0" w14:textId="77777777" w:rsidR="008E179B" w:rsidRDefault="008E179B" w:rsidP="009D2F14">
            <w:pPr>
              <w:ind w:left="720"/>
              <w:rPr>
                <w:sz w:val="22"/>
                <w:szCs w:val="22"/>
              </w:rPr>
            </w:pPr>
            <w:r>
              <w:rPr>
                <w:sz w:val="22"/>
                <w:szCs w:val="22"/>
              </w:rPr>
              <w:t>If child is enrolled full time then name of school, address of school, name of course of education or training must be submitted.</w:t>
            </w:r>
          </w:p>
          <w:p w14:paraId="1D7924F1" w14:textId="77777777" w:rsidR="00EB7FC4" w:rsidRDefault="00A746C6" w:rsidP="009D2F14">
            <w:pPr>
              <w:ind w:left="720"/>
              <w:rPr>
                <w:sz w:val="22"/>
                <w:szCs w:val="22"/>
              </w:rPr>
            </w:pPr>
            <w:r>
              <w:rPr>
                <w:sz w:val="22"/>
                <w:szCs w:val="22"/>
              </w:rPr>
              <w:t>In addition the following validations are performed</w:t>
            </w:r>
            <w:r w:rsidR="00EB7FC4">
              <w:rPr>
                <w:sz w:val="22"/>
                <w:szCs w:val="22"/>
              </w:rPr>
              <w:t>:</w:t>
            </w:r>
            <w:r>
              <w:rPr>
                <w:sz w:val="22"/>
                <w:szCs w:val="22"/>
              </w:rPr>
              <w:t xml:space="preserve"> </w:t>
            </w:r>
          </w:p>
          <w:p w14:paraId="1D7924F2" w14:textId="77777777" w:rsidR="00A746C6" w:rsidRDefault="00A746C6" w:rsidP="00EB7FC4">
            <w:pPr>
              <w:ind w:left="1440"/>
              <w:rPr>
                <w:sz w:val="22"/>
                <w:szCs w:val="22"/>
              </w:rPr>
            </w:pPr>
            <w:r>
              <w:rPr>
                <w:sz w:val="22"/>
                <w:szCs w:val="22"/>
              </w:rPr>
              <w:t>current te</w:t>
            </w:r>
            <w:r w:rsidR="00B36007">
              <w:rPr>
                <w:sz w:val="22"/>
                <w:szCs w:val="22"/>
              </w:rPr>
              <w:t xml:space="preserve">rm begin date and </w:t>
            </w:r>
            <w:r w:rsidR="00EB7FC4">
              <w:rPr>
                <w:sz w:val="22"/>
                <w:szCs w:val="22"/>
              </w:rPr>
              <w:br/>
            </w:r>
            <w:r w:rsidR="00B36007">
              <w:rPr>
                <w:sz w:val="22"/>
                <w:szCs w:val="22"/>
              </w:rPr>
              <w:t xml:space="preserve">current term end date must not be null.  </w:t>
            </w:r>
          </w:p>
          <w:p w14:paraId="1D7924F3" w14:textId="77777777" w:rsidR="007E5E52" w:rsidRDefault="007E5E52" w:rsidP="009D2F14">
            <w:pPr>
              <w:ind w:left="720"/>
              <w:rPr>
                <w:sz w:val="22"/>
                <w:szCs w:val="22"/>
              </w:rPr>
            </w:pPr>
          </w:p>
        </w:tc>
        <w:tc>
          <w:tcPr>
            <w:tcW w:w="2080" w:type="dxa"/>
            <w:tcBorders>
              <w:top w:val="single" w:sz="4" w:space="0" w:color="auto"/>
              <w:left w:val="single" w:sz="4" w:space="0" w:color="auto"/>
              <w:bottom w:val="single" w:sz="4" w:space="0" w:color="auto"/>
              <w:right w:val="single" w:sz="4" w:space="0" w:color="auto"/>
            </w:tcBorders>
            <w:hideMark/>
          </w:tcPr>
          <w:p w14:paraId="1D7924F4" w14:textId="77777777" w:rsidR="008E179B" w:rsidRDefault="008E179B">
            <w:pPr>
              <w:rPr>
                <w:sz w:val="22"/>
                <w:szCs w:val="22"/>
              </w:rPr>
            </w:pPr>
            <w:r>
              <w:rPr>
                <w:sz w:val="22"/>
                <w:szCs w:val="22"/>
              </w:rPr>
              <w:t>UC-04: School Verification Accreditation/Attendance</w:t>
            </w:r>
          </w:p>
          <w:p w14:paraId="1D7924F5" w14:textId="77777777" w:rsidR="006D3BCD" w:rsidRDefault="006D3BCD">
            <w:pPr>
              <w:rPr>
                <w:sz w:val="22"/>
                <w:szCs w:val="22"/>
              </w:rPr>
            </w:pPr>
          </w:p>
          <w:p w14:paraId="1D7924F6" w14:textId="77777777" w:rsidR="006D3BCD" w:rsidRDefault="006D3BCD">
            <w:pPr>
              <w:rPr>
                <w:sz w:val="22"/>
                <w:szCs w:val="22"/>
              </w:rPr>
            </w:pPr>
          </w:p>
          <w:p w14:paraId="1D7924F7" w14:textId="77777777" w:rsidR="006D3BCD" w:rsidRDefault="006D3BCD">
            <w:pPr>
              <w:rPr>
                <w:sz w:val="22"/>
                <w:szCs w:val="22"/>
              </w:rPr>
            </w:pPr>
          </w:p>
          <w:p w14:paraId="1D7924F8" w14:textId="77777777" w:rsidR="006D3BCD" w:rsidRDefault="006D3BCD">
            <w:pPr>
              <w:rPr>
                <w:sz w:val="22"/>
                <w:szCs w:val="22"/>
              </w:rPr>
            </w:pPr>
          </w:p>
          <w:p w14:paraId="1D7924F9" w14:textId="77777777" w:rsidR="006D3BCD" w:rsidRDefault="006D3BCD" w:rsidP="006D3BCD">
            <w:pPr>
              <w:rPr>
                <w:sz w:val="22"/>
                <w:szCs w:val="22"/>
              </w:rPr>
            </w:pPr>
            <w:r>
              <w:rPr>
                <w:sz w:val="22"/>
                <w:szCs w:val="22"/>
              </w:rPr>
              <w:t>and e</w:t>
            </w:r>
            <w:r w:rsidRPr="006D3BCD">
              <w:rPr>
                <w:sz w:val="22"/>
                <w:szCs w:val="22"/>
              </w:rPr>
              <w:t xml:space="preserve">xisting functionality per CR2321 </w:t>
            </w:r>
            <w:r>
              <w:rPr>
                <w:sz w:val="22"/>
                <w:szCs w:val="22"/>
              </w:rPr>
              <w:t>– (</w:t>
            </w:r>
            <w:r w:rsidRPr="006D3BCD">
              <w:rPr>
                <w:sz w:val="22"/>
                <w:szCs w:val="22"/>
              </w:rPr>
              <w:t>1.</w:t>
            </w:r>
            <w:r>
              <w:rPr>
                <w:sz w:val="22"/>
                <w:szCs w:val="22"/>
              </w:rPr>
              <w:t>3</w:t>
            </w:r>
            <w:r w:rsidRPr="006D3BCD">
              <w:rPr>
                <w:sz w:val="22"/>
                <w:szCs w:val="22"/>
              </w:rPr>
              <w:t>.1</w:t>
            </w: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14:paraId="1D7924FA" w14:textId="77777777" w:rsidR="008E179B" w:rsidRDefault="008E179B">
            <w:pPr>
              <w:spacing w:line="240" w:lineRule="exact"/>
              <w:rPr>
                <w:sz w:val="22"/>
                <w:szCs w:val="22"/>
              </w:rPr>
            </w:pPr>
            <w:r>
              <w:rPr>
                <w:sz w:val="22"/>
                <w:szCs w:val="22"/>
              </w:rPr>
              <w:t>M21-1MR III,iii.6.A.2</w:t>
            </w:r>
          </w:p>
        </w:tc>
      </w:tr>
      <w:tr w:rsidR="008E179B" w14:paraId="1D792500"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4FC" w14:textId="77777777" w:rsidR="008E179B" w:rsidRDefault="008E179B" w:rsidP="00463773">
            <w:pPr>
              <w:rPr>
                <w:sz w:val="22"/>
                <w:szCs w:val="22"/>
              </w:rPr>
            </w:pPr>
          </w:p>
        </w:tc>
        <w:tc>
          <w:tcPr>
            <w:tcW w:w="5116" w:type="dxa"/>
            <w:tcBorders>
              <w:top w:val="single" w:sz="4" w:space="0" w:color="auto"/>
              <w:left w:val="single" w:sz="4" w:space="0" w:color="auto"/>
              <w:bottom w:val="single" w:sz="4" w:space="0" w:color="auto"/>
              <w:right w:val="single" w:sz="4" w:space="0" w:color="auto"/>
            </w:tcBorders>
          </w:tcPr>
          <w:p w14:paraId="1D7924FD" w14:textId="77777777" w:rsidR="008E179B" w:rsidRDefault="008E179B" w:rsidP="00463773">
            <w:pPr>
              <w:rPr>
                <w:sz w:val="22"/>
                <w:szCs w:val="22"/>
              </w:rPr>
            </w:pPr>
          </w:p>
        </w:tc>
        <w:tc>
          <w:tcPr>
            <w:tcW w:w="2080" w:type="dxa"/>
            <w:tcBorders>
              <w:top w:val="single" w:sz="4" w:space="0" w:color="auto"/>
              <w:left w:val="single" w:sz="4" w:space="0" w:color="auto"/>
              <w:bottom w:val="single" w:sz="4" w:space="0" w:color="auto"/>
              <w:right w:val="single" w:sz="4" w:space="0" w:color="auto"/>
            </w:tcBorders>
          </w:tcPr>
          <w:p w14:paraId="1D7924FE" w14:textId="77777777" w:rsidR="008E179B" w:rsidRDefault="008E179B">
            <w:pPr>
              <w:rPr>
                <w:sz w:val="22"/>
                <w:szCs w:val="22"/>
              </w:rPr>
            </w:pPr>
          </w:p>
        </w:tc>
        <w:tc>
          <w:tcPr>
            <w:tcW w:w="0" w:type="auto"/>
            <w:tcBorders>
              <w:top w:val="single" w:sz="4" w:space="0" w:color="auto"/>
              <w:left w:val="single" w:sz="4" w:space="0" w:color="auto"/>
              <w:bottom w:val="single" w:sz="4" w:space="0" w:color="auto"/>
              <w:right w:val="single" w:sz="4" w:space="0" w:color="auto"/>
            </w:tcBorders>
          </w:tcPr>
          <w:p w14:paraId="1D7924FF" w14:textId="77777777" w:rsidR="008E179B" w:rsidRDefault="008E179B">
            <w:pPr>
              <w:spacing w:line="240" w:lineRule="exact"/>
              <w:rPr>
                <w:sz w:val="22"/>
                <w:szCs w:val="22"/>
              </w:rPr>
            </w:pPr>
          </w:p>
        </w:tc>
      </w:tr>
      <w:tr w:rsidR="00A746C6" w14:paraId="1D79250B"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501" w14:textId="77777777" w:rsidR="00A746C6" w:rsidRDefault="00A746C6" w:rsidP="009969F6">
            <w:pPr>
              <w:rPr>
                <w:sz w:val="22"/>
                <w:szCs w:val="22"/>
              </w:rPr>
            </w:pPr>
            <w:r>
              <w:rPr>
                <w:sz w:val="22"/>
                <w:szCs w:val="22"/>
              </w:rPr>
              <w:t>CP018.2 School Child Evaluation – Previous Term</w:t>
            </w:r>
          </w:p>
          <w:p w14:paraId="1D792502" w14:textId="77777777" w:rsidR="00603BF7" w:rsidRDefault="00603BF7" w:rsidP="009969F6">
            <w:pPr>
              <w:rPr>
                <w:sz w:val="22"/>
                <w:szCs w:val="22"/>
              </w:rPr>
            </w:pPr>
          </w:p>
        </w:tc>
        <w:tc>
          <w:tcPr>
            <w:tcW w:w="5116" w:type="dxa"/>
            <w:tcBorders>
              <w:top w:val="single" w:sz="4" w:space="0" w:color="auto"/>
              <w:left w:val="single" w:sz="4" w:space="0" w:color="auto"/>
              <w:bottom w:val="single" w:sz="4" w:space="0" w:color="auto"/>
              <w:right w:val="single" w:sz="4" w:space="0" w:color="auto"/>
            </w:tcBorders>
          </w:tcPr>
          <w:p w14:paraId="1D792503" w14:textId="77777777" w:rsidR="00A746C6" w:rsidRDefault="00B36007" w:rsidP="009969F6">
            <w:pPr>
              <w:rPr>
                <w:sz w:val="22"/>
                <w:szCs w:val="22"/>
              </w:rPr>
            </w:pPr>
            <w:r>
              <w:rPr>
                <w:sz w:val="22"/>
                <w:szCs w:val="22"/>
              </w:rPr>
              <w:t>If a prior school term is submitted, validate the following information :</w:t>
            </w:r>
          </w:p>
          <w:p w14:paraId="1D792504" w14:textId="77777777" w:rsidR="004B05D6" w:rsidRPr="004B05D6" w:rsidRDefault="00B36007" w:rsidP="001A135B">
            <w:pPr>
              <w:pStyle w:val="ListParagraph"/>
              <w:numPr>
                <w:ilvl w:val="0"/>
                <w:numId w:val="44"/>
              </w:numPr>
              <w:rPr>
                <w:sz w:val="22"/>
                <w:szCs w:val="22"/>
              </w:rPr>
            </w:pPr>
            <w:r w:rsidRPr="004B05D6">
              <w:rPr>
                <w:rFonts w:ascii="Arial" w:hAnsi="Arial" w:cs="Arial"/>
                <w:sz w:val="22"/>
                <w:szCs w:val="22"/>
              </w:rPr>
              <w:t>Prior Begin Date, Prior End Date and Current Begin Date must be provided</w:t>
            </w:r>
          </w:p>
          <w:p w14:paraId="1D792505" w14:textId="77777777" w:rsidR="004B05D6" w:rsidRPr="004B05D6" w:rsidRDefault="00B36007" w:rsidP="001A135B">
            <w:pPr>
              <w:pStyle w:val="ListParagraph"/>
              <w:numPr>
                <w:ilvl w:val="0"/>
                <w:numId w:val="44"/>
              </w:numPr>
              <w:rPr>
                <w:sz w:val="22"/>
                <w:szCs w:val="22"/>
              </w:rPr>
            </w:pPr>
            <w:r w:rsidRPr="004B05D6">
              <w:rPr>
                <w:rFonts w:ascii="Arial" w:hAnsi="Arial" w:cs="Arial"/>
                <w:sz w:val="22"/>
                <w:szCs w:val="22"/>
              </w:rPr>
              <w:t>Prior School Term Begin Date must be prior to today’s date</w:t>
            </w:r>
          </w:p>
          <w:p w14:paraId="1D792506" w14:textId="77777777" w:rsidR="00B36007" w:rsidRDefault="00B36007" w:rsidP="001A135B">
            <w:pPr>
              <w:pStyle w:val="ListParagraph"/>
              <w:numPr>
                <w:ilvl w:val="1"/>
                <w:numId w:val="44"/>
              </w:numPr>
              <w:rPr>
                <w:sz w:val="22"/>
                <w:szCs w:val="22"/>
              </w:rPr>
            </w:pPr>
            <w:r w:rsidRPr="004734A5">
              <w:rPr>
                <w:rFonts w:ascii="Arial" w:hAnsi="Arial" w:cs="Arial"/>
                <w:sz w:val="22"/>
                <w:szCs w:val="22"/>
              </w:rPr>
              <w:t>End Date of Prior School Term must be prior to the Begin Date of Current School Term</w:t>
            </w:r>
          </w:p>
          <w:p w14:paraId="1D792507" w14:textId="77777777" w:rsidR="004734A5" w:rsidRPr="004734A5" w:rsidRDefault="004734A5" w:rsidP="001A135B">
            <w:pPr>
              <w:pStyle w:val="ListParagraph"/>
              <w:rPr>
                <w:sz w:val="22"/>
                <w:szCs w:val="22"/>
              </w:rPr>
            </w:pPr>
          </w:p>
          <w:p w14:paraId="1D792508" w14:textId="77777777" w:rsidR="00622DF1" w:rsidRPr="001A135B" w:rsidRDefault="00B36007" w:rsidP="001A135B">
            <w:pPr>
              <w:pStyle w:val="ListParagraph"/>
              <w:ind w:left="0"/>
              <w:rPr>
                <w:sz w:val="22"/>
                <w:szCs w:val="22"/>
              </w:rPr>
            </w:pPr>
            <w:r w:rsidRPr="004734A5">
              <w:rPr>
                <w:rFonts w:ascii="Arial" w:hAnsi="Arial" w:cs="Arial"/>
                <w:sz w:val="22"/>
                <w:szCs w:val="22"/>
              </w:rPr>
              <w:t>Continue processing if Prior School Term validations pass.   If any Prior School Term validations fail, IGNORE the Prior School Term and process Current School Term</w:t>
            </w:r>
            <w:r w:rsidR="004B05D6">
              <w:rPr>
                <w:rFonts w:ascii="Arial" w:hAnsi="Arial" w:cs="Arial"/>
                <w:sz w:val="22"/>
                <w:szCs w:val="22"/>
              </w:rPr>
              <w:t>.</w:t>
            </w:r>
          </w:p>
        </w:tc>
        <w:tc>
          <w:tcPr>
            <w:tcW w:w="2080" w:type="dxa"/>
            <w:tcBorders>
              <w:top w:val="single" w:sz="4" w:space="0" w:color="auto"/>
              <w:left w:val="single" w:sz="4" w:space="0" w:color="auto"/>
              <w:bottom w:val="single" w:sz="4" w:space="0" w:color="auto"/>
              <w:right w:val="single" w:sz="4" w:space="0" w:color="auto"/>
            </w:tcBorders>
          </w:tcPr>
          <w:p w14:paraId="1D792509" w14:textId="77777777" w:rsidR="00A746C6" w:rsidRDefault="006D3BCD" w:rsidP="006D3BCD">
            <w:pPr>
              <w:rPr>
                <w:sz w:val="22"/>
                <w:szCs w:val="22"/>
              </w:rPr>
            </w:pPr>
            <w:r>
              <w:rPr>
                <w:sz w:val="22"/>
                <w:szCs w:val="22"/>
              </w:rPr>
              <w:t>WSCR 2321 – (1.3.1)</w:t>
            </w:r>
          </w:p>
        </w:tc>
        <w:tc>
          <w:tcPr>
            <w:tcW w:w="0" w:type="auto"/>
            <w:tcBorders>
              <w:top w:val="single" w:sz="4" w:space="0" w:color="auto"/>
              <w:left w:val="single" w:sz="4" w:space="0" w:color="auto"/>
              <w:bottom w:val="single" w:sz="4" w:space="0" w:color="auto"/>
              <w:right w:val="single" w:sz="4" w:space="0" w:color="auto"/>
            </w:tcBorders>
          </w:tcPr>
          <w:p w14:paraId="1D79250A" w14:textId="77777777" w:rsidR="00A746C6" w:rsidRDefault="00A746C6" w:rsidP="009969F6">
            <w:pPr>
              <w:spacing w:line="240" w:lineRule="exact"/>
              <w:rPr>
                <w:sz w:val="22"/>
                <w:szCs w:val="22"/>
              </w:rPr>
            </w:pPr>
          </w:p>
        </w:tc>
      </w:tr>
      <w:tr w:rsidR="008E179B" w14:paraId="1D792511"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0C" w14:textId="77777777" w:rsidR="008E179B" w:rsidRDefault="008E179B" w:rsidP="00B2751B">
            <w:pPr>
              <w:rPr>
                <w:sz w:val="22"/>
                <w:szCs w:val="22"/>
              </w:rPr>
            </w:pPr>
            <w:r>
              <w:rPr>
                <w:sz w:val="22"/>
                <w:szCs w:val="22"/>
              </w:rPr>
              <w:lastRenderedPageBreak/>
              <w:t>CP0119 Evaluate United States Tuition Payment or Assistance</w:t>
            </w:r>
          </w:p>
        </w:tc>
        <w:tc>
          <w:tcPr>
            <w:tcW w:w="5116" w:type="dxa"/>
            <w:tcBorders>
              <w:top w:val="single" w:sz="4" w:space="0" w:color="auto"/>
              <w:left w:val="single" w:sz="4" w:space="0" w:color="auto"/>
              <w:bottom w:val="single" w:sz="4" w:space="0" w:color="auto"/>
              <w:right w:val="single" w:sz="4" w:space="0" w:color="auto"/>
            </w:tcBorders>
            <w:hideMark/>
          </w:tcPr>
          <w:p w14:paraId="1D79250D" w14:textId="77777777" w:rsidR="008E179B" w:rsidRDefault="008E179B" w:rsidP="00672D1F">
            <w:pPr>
              <w:rPr>
                <w:sz w:val="22"/>
                <w:szCs w:val="22"/>
              </w:rPr>
            </w:pPr>
            <w:r>
              <w:rPr>
                <w:sz w:val="22"/>
                <w:szCs w:val="22"/>
              </w:rPr>
              <w:t>If the tuition and/or an allowance for the student's education or training is being paid by VA Dependents Educational Assistance (DEA), the Federal Employee's Compensation Act, or any other agency or program of the United States government, the child is not eligible to be added to the award as a school child. Send to exception processing and record the reason.</w:t>
            </w:r>
          </w:p>
          <w:p w14:paraId="1D79250E" w14:textId="77777777" w:rsidR="008E179B" w:rsidRDefault="008E179B" w:rsidP="009D2F14">
            <w:pPr>
              <w:ind w:left="720"/>
              <w:rPr>
                <w:sz w:val="22"/>
                <w:szCs w:val="22"/>
              </w:rPr>
            </w:pPr>
            <w:r>
              <w:rPr>
                <w:sz w:val="22"/>
                <w:szCs w:val="22"/>
              </w:rPr>
              <w:t>Exception message</w:t>
            </w:r>
            <w:r>
              <w:rPr>
                <w:color w:val="auto"/>
                <w:sz w:val="22"/>
                <w:szCs w:val="22"/>
              </w:rPr>
              <w:t>: “Auto Dependency Processing Reject Reason - Reported that child’s tuition/allowance is being paid by US government.  Please review.”</w:t>
            </w:r>
          </w:p>
        </w:tc>
        <w:tc>
          <w:tcPr>
            <w:tcW w:w="2080" w:type="dxa"/>
            <w:tcBorders>
              <w:top w:val="single" w:sz="4" w:space="0" w:color="auto"/>
              <w:left w:val="single" w:sz="4" w:space="0" w:color="auto"/>
              <w:bottom w:val="single" w:sz="4" w:space="0" w:color="auto"/>
              <w:right w:val="single" w:sz="4" w:space="0" w:color="auto"/>
            </w:tcBorders>
            <w:hideMark/>
          </w:tcPr>
          <w:p w14:paraId="1D79250F" w14:textId="77777777" w:rsidR="008E179B" w:rsidRDefault="008E179B">
            <w:pPr>
              <w:rPr>
                <w:sz w:val="22"/>
                <w:szCs w:val="22"/>
              </w:rPr>
            </w:pPr>
            <w:r>
              <w:rPr>
                <w:sz w:val="22"/>
                <w:szCs w:val="22"/>
              </w:rPr>
              <w:t>UC-04:  School Verification Accreditation/Attendance</w:t>
            </w:r>
          </w:p>
        </w:tc>
        <w:tc>
          <w:tcPr>
            <w:tcW w:w="0" w:type="auto"/>
            <w:tcBorders>
              <w:top w:val="single" w:sz="4" w:space="0" w:color="auto"/>
              <w:left w:val="single" w:sz="4" w:space="0" w:color="auto"/>
              <w:bottom w:val="single" w:sz="4" w:space="0" w:color="auto"/>
              <w:right w:val="single" w:sz="4" w:space="0" w:color="auto"/>
            </w:tcBorders>
            <w:hideMark/>
          </w:tcPr>
          <w:p w14:paraId="1D792510" w14:textId="77777777" w:rsidR="008E179B" w:rsidRDefault="008E179B">
            <w:pPr>
              <w:spacing w:line="240" w:lineRule="exact"/>
              <w:rPr>
                <w:sz w:val="22"/>
                <w:szCs w:val="22"/>
              </w:rPr>
            </w:pPr>
            <w:r>
              <w:rPr>
                <w:sz w:val="22"/>
                <w:szCs w:val="22"/>
              </w:rPr>
              <w:t>M21-1MR III,iii.6.A.2.g ; 38 USC Chap. 30,31,33 &amp; 35</w:t>
            </w:r>
          </w:p>
        </w:tc>
      </w:tr>
      <w:tr w:rsidR="008E179B" w14:paraId="1D792519"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12" w14:textId="77777777" w:rsidR="008E179B" w:rsidRPr="00B2751B" w:rsidRDefault="008E179B" w:rsidP="00B2751B">
            <w:pPr>
              <w:rPr>
                <w:sz w:val="22"/>
                <w:szCs w:val="22"/>
              </w:rPr>
            </w:pPr>
            <w:r w:rsidRPr="00B2751B">
              <w:rPr>
                <w:sz w:val="22"/>
                <w:szCs w:val="22"/>
              </w:rPr>
              <w:t>CP0120 Determine Type of School</w:t>
            </w:r>
          </w:p>
        </w:tc>
        <w:tc>
          <w:tcPr>
            <w:tcW w:w="5116" w:type="dxa"/>
            <w:tcBorders>
              <w:top w:val="single" w:sz="4" w:space="0" w:color="auto"/>
              <w:left w:val="single" w:sz="4" w:space="0" w:color="auto"/>
              <w:bottom w:val="single" w:sz="4" w:space="0" w:color="auto"/>
              <w:right w:val="single" w:sz="4" w:space="0" w:color="auto"/>
            </w:tcBorders>
            <w:hideMark/>
          </w:tcPr>
          <w:p w14:paraId="1D792513" w14:textId="77777777" w:rsidR="008E179B" w:rsidRPr="00B2751B" w:rsidRDefault="00D5369A">
            <w:pPr>
              <w:rPr>
                <w:sz w:val="22"/>
                <w:szCs w:val="22"/>
              </w:rPr>
            </w:pPr>
            <w:r>
              <w:rPr>
                <w:sz w:val="22"/>
                <w:szCs w:val="22"/>
              </w:rPr>
              <w:t xml:space="preserve">For current school term only, </w:t>
            </w:r>
            <w:r w:rsidR="008E179B" w:rsidRPr="00B2751B">
              <w:rPr>
                <w:sz w:val="22"/>
                <w:szCs w:val="22"/>
              </w:rPr>
              <w:t>If the child is homeschooled an automated decision cannot be determined for the child. Send claim for exception processing and record the reason.</w:t>
            </w:r>
          </w:p>
          <w:p w14:paraId="1D792514" w14:textId="77777777" w:rsidR="008E179B" w:rsidRPr="00B2751B" w:rsidRDefault="008E179B" w:rsidP="009D2F14">
            <w:pPr>
              <w:ind w:left="720"/>
              <w:rPr>
                <w:sz w:val="22"/>
                <w:szCs w:val="22"/>
              </w:rPr>
            </w:pPr>
            <w:r w:rsidRPr="00B2751B">
              <w:rPr>
                <w:sz w:val="22"/>
                <w:szCs w:val="22"/>
              </w:rPr>
              <w:t>Exception message</w:t>
            </w:r>
            <w:r w:rsidRPr="00B2751B">
              <w:rPr>
                <w:color w:val="auto"/>
                <w:sz w:val="22"/>
                <w:szCs w:val="22"/>
              </w:rPr>
              <w:t>: “Auto Dependency Processing Reject Reason -</w:t>
            </w:r>
            <w:r>
              <w:rPr>
                <w:color w:val="auto"/>
                <w:sz w:val="22"/>
                <w:szCs w:val="22"/>
              </w:rPr>
              <w:t xml:space="preserve"> </w:t>
            </w:r>
            <w:r w:rsidRPr="00B2751B">
              <w:rPr>
                <w:color w:val="auto"/>
                <w:sz w:val="22"/>
                <w:szCs w:val="22"/>
              </w:rPr>
              <w:t>Child r</w:t>
            </w:r>
            <w:r>
              <w:rPr>
                <w:color w:val="auto"/>
                <w:sz w:val="22"/>
                <w:szCs w:val="22"/>
              </w:rPr>
              <w:t>eported as being home schooled.</w:t>
            </w:r>
            <w:r w:rsidRPr="00B2751B">
              <w:rPr>
                <w:color w:val="auto"/>
                <w:sz w:val="22"/>
                <w:szCs w:val="22"/>
              </w:rPr>
              <w:t xml:space="preserve"> Please develop for needed evidence.”</w:t>
            </w:r>
            <w:r w:rsidRPr="00B2751B">
              <w:rPr>
                <w:sz w:val="22"/>
                <w:szCs w:val="22"/>
              </w:rPr>
              <w:t xml:space="preserve"> </w:t>
            </w:r>
          </w:p>
        </w:tc>
        <w:tc>
          <w:tcPr>
            <w:tcW w:w="2080" w:type="dxa"/>
            <w:tcBorders>
              <w:top w:val="single" w:sz="4" w:space="0" w:color="auto"/>
              <w:left w:val="single" w:sz="4" w:space="0" w:color="auto"/>
              <w:bottom w:val="single" w:sz="4" w:space="0" w:color="auto"/>
              <w:right w:val="single" w:sz="4" w:space="0" w:color="auto"/>
            </w:tcBorders>
            <w:hideMark/>
          </w:tcPr>
          <w:p w14:paraId="1D792515" w14:textId="77777777" w:rsidR="008E179B" w:rsidRDefault="008E179B">
            <w:pPr>
              <w:rPr>
                <w:sz w:val="22"/>
                <w:szCs w:val="22"/>
              </w:rPr>
            </w:pPr>
            <w:r>
              <w:rPr>
                <w:sz w:val="22"/>
                <w:szCs w:val="22"/>
              </w:rPr>
              <w:t>UC-03:  Evaluate Child(ren)</w:t>
            </w:r>
          </w:p>
          <w:p w14:paraId="1D792516" w14:textId="77777777" w:rsidR="006D3BCD" w:rsidRDefault="006D3BCD">
            <w:pPr>
              <w:rPr>
                <w:sz w:val="22"/>
                <w:szCs w:val="22"/>
              </w:rPr>
            </w:pPr>
          </w:p>
          <w:p w14:paraId="1D792517" w14:textId="77777777" w:rsidR="006D3BCD" w:rsidRDefault="006D3BCD" w:rsidP="001049E7">
            <w:pPr>
              <w:rPr>
                <w:sz w:val="22"/>
                <w:szCs w:val="22"/>
              </w:rPr>
            </w:pPr>
            <w:r>
              <w:rPr>
                <w:sz w:val="22"/>
                <w:szCs w:val="22"/>
              </w:rPr>
              <w:t>WSCR 2321 – (1.3.1.</w:t>
            </w:r>
            <w:r w:rsidR="001049E7">
              <w:rPr>
                <w:sz w:val="22"/>
                <w:szCs w:val="22"/>
              </w:rPr>
              <w:t>5</w:t>
            </w: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14:paraId="1D792518" w14:textId="77777777" w:rsidR="008E179B" w:rsidRDefault="008E179B">
            <w:pPr>
              <w:rPr>
                <w:sz w:val="22"/>
                <w:szCs w:val="22"/>
              </w:rPr>
            </w:pPr>
            <w:r>
              <w:rPr>
                <w:sz w:val="22"/>
                <w:szCs w:val="22"/>
              </w:rPr>
              <w:t>M21-1 III,iii.6.A.3.a,b,c,d</w:t>
            </w:r>
          </w:p>
        </w:tc>
      </w:tr>
      <w:tr w:rsidR="008E179B" w14:paraId="1D79251F"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1A" w14:textId="77777777" w:rsidR="008E179B" w:rsidRPr="00B2751B" w:rsidRDefault="008E179B">
            <w:pPr>
              <w:rPr>
                <w:sz w:val="22"/>
                <w:szCs w:val="22"/>
              </w:rPr>
            </w:pPr>
            <w:r w:rsidRPr="00B2751B">
              <w:rPr>
                <w:sz w:val="22"/>
                <w:szCs w:val="22"/>
              </w:rPr>
              <w:t>CP0123 - Evaluate Full-Time Status</w:t>
            </w:r>
          </w:p>
        </w:tc>
        <w:tc>
          <w:tcPr>
            <w:tcW w:w="5116" w:type="dxa"/>
            <w:tcBorders>
              <w:top w:val="single" w:sz="4" w:space="0" w:color="auto"/>
              <w:left w:val="single" w:sz="4" w:space="0" w:color="auto"/>
              <w:bottom w:val="single" w:sz="4" w:space="0" w:color="auto"/>
              <w:right w:val="single" w:sz="4" w:space="0" w:color="auto"/>
            </w:tcBorders>
            <w:hideMark/>
          </w:tcPr>
          <w:p w14:paraId="1D79251B" w14:textId="77777777" w:rsidR="008E179B" w:rsidRPr="00B2751B" w:rsidRDefault="00D5369A" w:rsidP="00D5369A">
            <w:pPr>
              <w:spacing w:line="240" w:lineRule="exact"/>
              <w:rPr>
                <w:color w:val="FF0000"/>
                <w:sz w:val="22"/>
                <w:szCs w:val="22"/>
              </w:rPr>
            </w:pPr>
            <w:r w:rsidRPr="00D5369A">
              <w:rPr>
                <w:sz w:val="22"/>
                <w:szCs w:val="22"/>
              </w:rPr>
              <w:t xml:space="preserve">For current school term only, </w:t>
            </w:r>
            <w:r w:rsidR="008E179B" w:rsidRPr="00B2751B">
              <w:rPr>
                <w:sz w:val="22"/>
                <w:szCs w:val="22"/>
              </w:rPr>
              <w:t>If the information provided on the claim states the child is attending school full time</w:t>
            </w:r>
            <w:r>
              <w:rPr>
                <w:sz w:val="22"/>
                <w:szCs w:val="22"/>
              </w:rPr>
              <w:t xml:space="preserve"> </w:t>
            </w:r>
            <w:r w:rsidR="008E179B" w:rsidRPr="00B2751B">
              <w:rPr>
                <w:sz w:val="22"/>
                <w:szCs w:val="22"/>
              </w:rPr>
              <w:t>then proceed with processing. If not, go to rule CP0140.</w:t>
            </w:r>
          </w:p>
        </w:tc>
        <w:tc>
          <w:tcPr>
            <w:tcW w:w="2080" w:type="dxa"/>
            <w:tcBorders>
              <w:top w:val="single" w:sz="4" w:space="0" w:color="auto"/>
              <w:left w:val="single" w:sz="4" w:space="0" w:color="auto"/>
              <w:bottom w:val="single" w:sz="4" w:space="0" w:color="auto"/>
              <w:right w:val="single" w:sz="4" w:space="0" w:color="auto"/>
            </w:tcBorders>
            <w:hideMark/>
          </w:tcPr>
          <w:p w14:paraId="1D79251C" w14:textId="77777777" w:rsidR="008E179B" w:rsidRDefault="008E179B">
            <w:pPr>
              <w:rPr>
                <w:sz w:val="22"/>
                <w:szCs w:val="22"/>
              </w:rPr>
            </w:pPr>
            <w:r>
              <w:rPr>
                <w:sz w:val="22"/>
                <w:szCs w:val="22"/>
              </w:rPr>
              <w:t>UC-04:  School Verification Accreditation/Attendance</w:t>
            </w:r>
          </w:p>
          <w:p w14:paraId="1D79251D" w14:textId="77777777" w:rsidR="001049E7" w:rsidRDefault="001049E7" w:rsidP="001049E7">
            <w:pPr>
              <w:rPr>
                <w:sz w:val="22"/>
                <w:szCs w:val="22"/>
              </w:rPr>
            </w:pPr>
            <w:r w:rsidRPr="001049E7">
              <w:rPr>
                <w:sz w:val="22"/>
                <w:szCs w:val="22"/>
              </w:rPr>
              <w:t>WSCR 2321 – (1.3.1.</w:t>
            </w:r>
            <w:r>
              <w:rPr>
                <w:sz w:val="22"/>
                <w:szCs w:val="22"/>
              </w:rPr>
              <w:t>4</w:t>
            </w:r>
            <w:r w:rsidRPr="001049E7">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14:paraId="1D79251E" w14:textId="77777777" w:rsidR="008E179B" w:rsidRDefault="008E179B">
            <w:pPr>
              <w:spacing w:line="240" w:lineRule="exact"/>
              <w:rPr>
                <w:color w:val="auto"/>
                <w:sz w:val="22"/>
                <w:szCs w:val="22"/>
              </w:rPr>
            </w:pPr>
            <w:r>
              <w:rPr>
                <w:color w:val="auto"/>
                <w:sz w:val="22"/>
                <w:szCs w:val="22"/>
              </w:rPr>
              <w:t>M21-1 MR III.iii.6.A.2.a</w:t>
            </w:r>
          </w:p>
        </w:tc>
      </w:tr>
      <w:tr w:rsidR="008E179B" w14:paraId="1D792524"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20" w14:textId="77777777" w:rsidR="008E179B" w:rsidRPr="00B2751B" w:rsidRDefault="008E179B" w:rsidP="00B2751B">
            <w:pPr>
              <w:rPr>
                <w:sz w:val="22"/>
                <w:szCs w:val="22"/>
              </w:rPr>
            </w:pPr>
            <w:r w:rsidRPr="00B2751B">
              <w:rPr>
                <w:sz w:val="22"/>
                <w:szCs w:val="22"/>
              </w:rPr>
              <w:t>CP0124 Determine Rating Effective Date</w:t>
            </w:r>
          </w:p>
        </w:tc>
        <w:tc>
          <w:tcPr>
            <w:tcW w:w="5116" w:type="dxa"/>
            <w:tcBorders>
              <w:top w:val="single" w:sz="4" w:space="0" w:color="auto"/>
              <w:left w:val="single" w:sz="4" w:space="0" w:color="auto"/>
              <w:bottom w:val="single" w:sz="4" w:space="0" w:color="auto"/>
              <w:right w:val="single" w:sz="4" w:space="0" w:color="auto"/>
            </w:tcBorders>
            <w:hideMark/>
          </w:tcPr>
          <w:p w14:paraId="1D792521" w14:textId="77777777" w:rsidR="008E179B" w:rsidRPr="00B2751B" w:rsidRDefault="008E179B">
            <w:pPr>
              <w:rPr>
                <w:sz w:val="22"/>
                <w:szCs w:val="22"/>
              </w:rPr>
            </w:pPr>
            <w:r w:rsidRPr="00603BF7">
              <w:rPr>
                <w:sz w:val="22"/>
                <w:szCs w:val="22"/>
              </w:rPr>
              <w:t>The Rating Effective Date is the earliest effective date where the Veteran’s combined evaluation is 30% or more service connected disability</w:t>
            </w:r>
            <w:r w:rsidRPr="00B750D1">
              <w:rPr>
                <w:sz w:val="22"/>
                <w:szCs w:val="22"/>
              </w:rPr>
              <w:t>.</w:t>
            </w:r>
          </w:p>
        </w:tc>
        <w:tc>
          <w:tcPr>
            <w:tcW w:w="2080" w:type="dxa"/>
            <w:tcBorders>
              <w:top w:val="single" w:sz="4" w:space="0" w:color="auto"/>
              <w:left w:val="single" w:sz="4" w:space="0" w:color="auto"/>
              <w:bottom w:val="single" w:sz="4" w:space="0" w:color="auto"/>
              <w:right w:val="single" w:sz="4" w:space="0" w:color="auto"/>
            </w:tcBorders>
            <w:hideMark/>
          </w:tcPr>
          <w:p w14:paraId="1D792522" w14:textId="77777777" w:rsidR="008E179B" w:rsidRDefault="008E179B">
            <w:pPr>
              <w:spacing w:line="240" w:lineRule="exact"/>
              <w:rPr>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523" w14:textId="77777777" w:rsidR="008E179B" w:rsidRDefault="008E179B">
            <w:pPr>
              <w:spacing w:line="240" w:lineRule="exact"/>
              <w:rPr>
                <w:sz w:val="22"/>
                <w:szCs w:val="22"/>
              </w:rPr>
            </w:pPr>
          </w:p>
        </w:tc>
      </w:tr>
      <w:tr w:rsidR="008E179B" w14:paraId="1D792532"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25" w14:textId="77777777" w:rsidR="008E179B" w:rsidRDefault="008E179B" w:rsidP="00B2751B">
            <w:pPr>
              <w:spacing w:line="240" w:lineRule="exact"/>
              <w:rPr>
                <w:sz w:val="22"/>
                <w:szCs w:val="22"/>
              </w:rPr>
            </w:pPr>
            <w:r w:rsidRPr="00B2751B">
              <w:rPr>
                <w:sz w:val="22"/>
                <w:szCs w:val="22"/>
              </w:rPr>
              <w:lastRenderedPageBreak/>
              <w:t>CP0125 Determine FCDR</w:t>
            </w:r>
          </w:p>
          <w:p w14:paraId="1D792526" w14:textId="77777777" w:rsidR="00603BF7" w:rsidRDefault="00603BF7" w:rsidP="00B2751B">
            <w:pPr>
              <w:spacing w:line="240" w:lineRule="exact"/>
              <w:rPr>
                <w:sz w:val="22"/>
                <w:szCs w:val="22"/>
              </w:rPr>
            </w:pPr>
          </w:p>
          <w:p w14:paraId="1D792527" w14:textId="77777777" w:rsidR="00603BF7" w:rsidRPr="00B2751B" w:rsidRDefault="00603BF7" w:rsidP="00B2751B">
            <w:pPr>
              <w:spacing w:line="240" w:lineRule="exact"/>
              <w:rPr>
                <w:sz w:val="22"/>
                <w:szCs w:val="22"/>
              </w:rPr>
            </w:pPr>
            <w:r w:rsidRPr="00667F19">
              <w:rPr>
                <w:sz w:val="22"/>
                <w:szCs w:val="22"/>
              </w:rPr>
              <w:t>existing functionality</w:t>
            </w:r>
          </w:p>
        </w:tc>
        <w:tc>
          <w:tcPr>
            <w:tcW w:w="5116" w:type="dxa"/>
            <w:tcBorders>
              <w:top w:val="single" w:sz="4" w:space="0" w:color="auto"/>
              <w:left w:val="single" w:sz="4" w:space="0" w:color="auto"/>
              <w:bottom w:val="single" w:sz="4" w:space="0" w:color="auto"/>
              <w:right w:val="single" w:sz="4" w:space="0" w:color="auto"/>
            </w:tcBorders>
            <w:hideMark/>
          </w:tcPr>
          <w:p w14:paraId="1D792528" w14:textId="77777777" w:rsidR="008E179B" w:rsidRPr="00B2751B" w:rsidRDefault="008E179B">
            <w:pPr>
              <w:spacing w:before="0" w:after="100" w:afterAutospacing="1"/>
              <w:rPr>
                <w:sz w:val="22"/>
                <w:szCs w:val="22"/>
              </w:rPr>
            </w:pPr>
            <w:r w:rsidRPr="00B2751B">
              <w:rPr>
                <w:sz w:val="22"/>
                <w:szCs w:val="22"/>
              </w:rPr>
              <w:t>First Change Date of a Rating (FCDR)</w:t>
            </w:r>
            <w:r w:rsidRPr="00192E25">
              <w:rPr>
                <w:sz w:val="22"/>
                <w:szCs w:val="22"/>
                <w:highlight w:val="yellow"/>
              </w:rPr>
              <w:t xml:space="preserve"> i</w:t>
            </w:r>
            <w:r w:rsidRPr="00B2751B">
              <w:rPr>
                <w:sz w:val="22"/>
                <w:szCs w:val="22"/>
              </w:rPr>
              <w:t>s defined as:</w:t>
            </w:r>
          </w:p>
          <w:p w14:paraId="1D792529" w14:textId="77777777" w:rsidR="008E179B" w:rsidRPr="00B2751B" w:rsidRDefault="008E179B" w:rsidP="00CF6270">
            <w:pPr>
              <w:numPr>
                <w:ilvl w:val="0"/>
                <w:numId w:val="22"/>
              </w:numPr>
              <w:spacing w:before="100" w:beforeAutospacing="1" w:after="0"/>
              <w:rPr>
                <w:sz w:val="22"/>
                <w:szCs w:val="22"/>
              </w:rPr>
            </w:pPr>
            <w:r w:rsidRPr="00B2751B">
              <w:rPr>
                <w:sz w:val="22"/>
                <w:szCs w:val="22"/>
              </w:rPr>
              <w:t>If any ratings have been done within 365 days</w:t>
            </w:r>
            <w:r w:rsidR="00A746C6">
              <w:rPr>
                <w:sz w:val="22"/>
                <w:szCs w:val="22"/>
              </w:rPr>
              <w:t xml:space="preserve"> (372 days with mailing)</w:t>
            </w:r>
            <w:r w:rsidRPr="00B2751B">
              <w:rPr>
                <w:sz w:val="22"/>
                <w:szCs w:val="22"/>
              </w:rPr>
              <w:t xml:space="preserve"> of the claim date, determine the earliest date of:</w:t>
            </w:r>
          </w:p>
          <w:p w14:paraId="1D79252A" w14:textId="77777777" w:rsidR="008E179B" w:rsidRPr="00B2751B" w:rsidRDefault="008E179B" w:rsidP="00CF6270">
            <w:pPr>
              <w:pStyle w:val="ListParagraph"/>
              <w:numPr>
                <w:ilvl w:val="0"/>
                <w:numId w:val="23"/>
              </w:numPr>
              <w:spacing w:before="0" w:after="0"/>
              <w:rPr>
                <w:rFonts w:ascii="Arial" w:hAnsi="Arial" w:cs="Arial"/>
                <w:sz w:val="22"/>
                <w:szCs w:val="22"/>
              </w:rPr>
            </w:pPr>
            <w:r w:rsidRPr="00B2751B">
              <w:rPr>
                <w:rFonts w:ascii="Arial" w:hAnsi="Arial" w:cs="Arial"/>
                <w:sz w:val="22"/>
                <w:szCs w:val="22"/>
              </w:rPr>
              <w:t xml:space="preserve">The effective date of an increase in the service combined percent that is on or after the rating effective date </w:t>
            </w:r>
          </w:p>
          <w:p w14:paraId="1D79252B" w14:textId="77777777" w:rsidR="008E179B" w:rsidRPr="00B2751B" w:rsidRDefault="008E179B" w:rsidP="00CF6270">
            <w:pPr>
              <w:pStyle w:val="ListParagraph"/>
              <w:numPr>
                <w:ilvl w:val="0"/>
                <w:numId w:val="23"/>
              </w:numPr>
              <w:spacing w:before="0" w:after="0"/>
              <w:rPr>
                <w:rFonts w:ascii="Arial" w:hAnsi="Arial" w:cs="Arial"/>
                <w:sz w:val="22"/>
                <w:szCs w:val="22"/>
              </w:rPr>
            </w:pPr>
            <w:r w:rsidRPr="00B2751B">
              <w:rPr>
                <w:rFonts w:ascii="Arial" w:hAnsi="Arial" w:cs="Arial"/>
                <w:sz w:val="22"/>
                <w:szCs w:val="22"/>
              </w:rPr>
              <w:t>The effective date of an earlier 30% or greater SC combined evaluation.</w:t>
            </w:r>
          </w:p>
          <w:p w14:paraId="1D79252C" w14:textId="77777777" w:rsidR="008E179B" w:rsidRPr="00B2751B" w:rsidRDefault="008E179B" w:rsidP="00CF6270">
            <w:pPr>
              <w:pStyle w:val="ListParagraph"/>
              <w:numPr>
                <w:ilvl w:val="0"/>
                <w:numId w:val="23"/>
              </w:numPr>
              <w:spacing w:before="0" w:after="200"/>
              <w:rPr>
                <w:rFonts w:ascii="Arial" w:hAnsi="Arial" w:cs="Arial"/>
                <w:sz w:val="22"/>
                <w:szCs w:val="22"/>
              </w:rPr>
            </w:pPr>
            <w:r w:rsidRPr="00B2751B">
              <w:rPr>
                <w:rFonts w:ascii="Arial" w:hAnsi="Arial" w:cs="Arial"/>
                <w:sz w:val="22"/>
                <w:szCs w:val="22"/>
              </w:rPr>
              <w:t>The effective date of any new or increasing SC disability decision, an IU grant or an SMC grant.  If more than one of any of these exists, use the earliest one.</w:t>
            </w:r>
          </w:p>
          <w:p w14:paraId="1D79252D" w14:textId="77777777" w:rsidR="008E179B" w:rsidRPr="00B2751B" w:rsidRDefault="008E179B">
            <w:pPr>
              <w:spacing w:before="0" w:after="200"/>
              <w:rPr>
                <w:sz w:val="22"/>
                <w:szCs w:val="22"/>
              </w:rPr>
            </w:pPr>
            <w:r w:rsidRPr="00B2751B">
              <w:rPr>
                <w:sz w:val="22"/>
                <w:szCs w:val="22"/>
              </w:rPr>
              <w:t xml:space="preserve">If the date found in c is before the Rating Effective Date, then set FCDR to the Rating Effective Date. </w:t>
            </w:r>
          </w:p>
          <w:p w14:paraId="1D79252E" w14:textId="77777777" w:rsidR="008E179B" w:rsidRDefault="008E179B">
            <w:pPr>
              <w:spacing w:before="0" w:after="200"/>
              <w:rPr>
                <w:sz w:val="22"/>
                <w:szCs w:val="22"/>
              </w:rPr>
            </w:pPr>
            <w:r w:rsidRPr="00B2751B">
              <w:rPr>
                <w:sz w:val="22"/>
                <w:szCs w:val="22"/>
              </w:rPr>
              <w:t>If none, or no ratings within 365 days, then the field will be blank.</w:t>
            </w:r>
          </w:p>
          <w:p w14:paraId="1D79252F" w14:textId="77777777" w:rsidR="00192E25" w:rsidRPr="00B2751B" w:rsidRDefault="00192E25">
            <w:pPr>
              <w:spacing w:before="0" w:after="200"/>
              <w:rPr>
                <w:sz w:val="22"/>
                <w:szCs w:val="22"/>
              </w:rPr>
            </w:pPr>
          </w:p>
        </w:tc>
        <w:tc>
          <w:tcPr>
            <w:tcW w:w="2080" w:type="dxa"/>
            <w:tcBorders>
              <w:top w:val="single" w:sz="4" w:space="0" w:color="auto"/>
              <w:left w:val="single" w:sz="4" w:space="0" w:color="auto"/>
              <w:bottom w:val="single" w:sz="4" w:space="0" w:color="auto"/>
              <w:right w:val="single" w:sz="4" w:space="0" w:color="auto"/>
            </w:tcBorders>
            <w:hideMark/>
          </w:tcPr>
          <w:p w14:paraId="1D792530" w14:textId="77777777" w:rsidR="008E179B" w:rsidRDefault="008E179B">
            <w:pPr>
              <w:spacing w:line="240" w:lineRule="exact"/>
              <w:rPr>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531" w14:textId="77777777" w:rsidR="008E179B" w:rsidRDefault="008E179B">
            <w:pPr>
              <w:spacing w:line="240" w:lineRule="exact"/>
              <w:rPr>
                <w:sz w:val="22"/>
                <w:szCs w:val="22"/>
              </w:rPr>
            </w:pPr>
          </w:p>
        </w:tc>
      </w:tr>
      <w:tr w:rsidR="008E179B" w14:paraId="1D792538"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33" w14:textId="77777777" w:rsidR="008E179B" w:rsidRPr="00B2751B" w:rsidRDefault="008E179B" w:rsidP="00B2751B">
            <w:pPr>
              <w:spacing w:line="240" w:lineRule="exact"/>
              <w:rPr>
                <w:sz w:val="22"/>
                <w:szCs w:val="22"/>
              </w:rPr>
            </w:pPr>
            <w:r w:rsidRPr="00B2751B">
              <w:rPr>
                <w:sz w:val="22"/>
                <w:szCs w:val="22"/>
              </w:rPr>
              <w:t>CP0127 Exception processing</w:t>
            </w:r>
          </w:p>
        </w:tc>
        <w:tc>
          <w:tcPr>
            <w:tcW w:w="5116" w:type="dxa"/>
            <w:tcBorders>
              <w:top w:val="single" w:sz="4" w:space="0" w:color="auto"/>
              <w:left w:val="single" w:sz="4" w:space="0" w:color="auto"/>
              <w:bottom w:val="single" w:sz="4" w:space="0" w:color="auto"/>
              <w:right w:val="single" w:sz="4" w:space="0" w:color="auto"/>
            </w:tcBorders>
          </w:tcPr>
          <w:p w14:paraId="1D792534" w14:textId="77777777" w:rsidR="008E179B" w:rsidRPr="00B2751B" w:rsidRDefault="008E179B">
            <w:pPr>
              <w:spacing w:line="240" w:lineRule="exact"/>
              <w:rPr>
                <w:sz w:val="22"/>
                <w:szCs w:val="22"/>
              </w:rPr>
            </w:pPr>
            <w:r w:rsidRPr="00B2751B">
              <w:rPr>
                <w:sz w:val="22"/>
                <w:szCs w:val="22"/>
              </w:rPr>
              <w:t>Information regarding all exceptions to include business rules failed/passed and corresponding exception code shall be sent Modern Awards Processing Development (MAPD).</w:t>
            </w:r>
          </w:p>
          <w:p w14:paraId="1D792535" w14:textId="77777777" w:rsidR="008E179B" w:rsidRPr="00B2751B" w:rsidRDefault="008E179B">
            <w:pPr>
              <w:spacing w:line="240" w:lineRule="exact"/>
              <w:rPr>
                <w:sz w:val="22"/>
                <w:szCs w:val="22"/>
              </w:rPr>
            </w:pPr>
          </w:p>
        </w:tc>
        <w:tc>
          <w:tcPr>
            <w:tcW w:w="2080" w:type="dxa"/>
            <w:tcBorders>
              <w:top w:val="single" w:sz="4" w:space="0" w:color="auto"/>
              <w:left w:val="single" w:sz="4" w:space="0" w:color="auto"/>
              <w:bottom w:val="single" w:sz="4" w:space="0" w:color="auto"/>
              <w:right w:val="single" w:sz="4" w:space="0" w:color="auto"/>
            </w:tcBorders>
            <w:hideMark/>
          </w:tcPr>
          <w:p w14:paraId="1D792536" w14:textId="77777777" w:rsidR="008E179B" w:rsidRDefault="008E179B">
            <w:pPr>
              <w:spacing w:line="240" w:lineRule="exact"/>
              <w:rPr>
                <w:color w:val="auto"/>
                <w:sz w:val="22"/>
                <w:szCs w:val="22"/>
              </w:rPr>
            </w:pPr>
            <w:r>
              <w:rPr>
                <w:color w:val="auto"/>
                <w:sz w:val="22"/>
                <w:szCs w:val="22"/>
              </w:rPr>
              <w:t>UC-07:  Process Exception</w:t>
            </w:r>
          </w:p>
        </w:tc>
        <w:tc>
          <w:tcPr>
            <w:tcW w:w="0" w:type="auto"/>
            <w:tcBorders>
              <w:top w:val="single" w:sz="4" w:space="0" w:color="auto"/>
              <w:left w:val="single" w:sz="4" w:space="0" w:color="auto"/>
              <w:bottom w:val="single" w:sz="4" w:space="0" w:color="auto"/>
              <w:right w:val="single" w:sz="4" w:space="0" w:color="auto"/>
            </w:tcBorders>
          </w:tcPr>
          <w:p w14:paraId="1D792537" w14:textId="77777777" w:rsidR="008E179B" w:rsidRPr="00E75187" w:rsidRDefault="008E179B">
            <w:pPr>
              <w:pStyle w:val="Heading2"/>
              <w:spacing w:before="0" w:line="240" w:lineRule="exact"/>
              <w:rPr>
                <w:rFonts w:ascii="Arial" w:hAnsi="Arial" w:cs="Arial"/>
                <w:b w:val="0"/>
                <w:sz w:val="22"/>
                <w:szCs w:val="22"/>
              </w:rPr>
            </w:pPr>
          </w:p>
        </w:tc>
      </w:tr>
      <w:tr w:rsidR="008E179B" w14:paraId="1D79253D"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39" w14:textId="77777777" w:rsidR="008E179B" w:rsidRPr="00B2751B" w:rsidRDefault="008E179B" w:rsidP="00B2751B">
            <w:pPr>
              <w:spacing w:line="240" w:lineRule="exact"/>
              <w:rPr>
                <w:sz w:val="22"/>
                <w:szCs w:val="22"/>
              </w:rPr>
            </w:pPr>
            <w:r w:rsidRPr="00B2751B">
              <w:rPr>
                <w:sz w:val="22"/>
                <w:szCs w:val="22"/>
              </w:rPr>
              <w:t>CP0128 Generate Correspondence</w:t>
            </w:r>
          </w:p>
        </w:tc>
        <w:tc>
          <w:tcPr>
            <w:tcW w:w="5116" w:type="dxa"/>
            <w:tcBorders>
              <w:top w:val="single" w:sz="4" w:space="0" w:color="auto"/>
              <w:left w:val="single" w:sz="4" w:space="0" w:color="auto"/>
              <w:bottom w:val="single" w:sz="4" w:space="0" w:color="auto"/>
              <w:right w:val="single" w:sz="4" w:space="0" w:color="auto"/>
            </w:tcBorders>
            <w:hideMark/>
          </w:tcPr>
          <w:p w14:paraId="1D79253A" w14:textId="77777777" w:rsidR="008E179B" w:rsidRPr="00B2751B" w:rsidRDefault="008E179B">
            <w:pPr>
              <w:spacing w:line="240" w:lineRule="exact"/>
              <w:rPr>
                <w:sz w:val="22"/>
                <w:szCs w:val="22"/>
              </w:rPr>
            </w:pPr>
            <w:r w:rsidRPr="00B2751B">
              <w:rPr>
                <w:sz w:val="22"/>
                <w:szCs w:val="22"/>
              </w:rPr>
              <w:t>Correspondence will be generated and correct template applied, in order to populate letter for decisions and development actions. A copy of the correspondence will be sent to Virtual VA and letters will be forwarded for daily mailing.</w:t>
            </w:r>
          </w:p>
        </w:tc>
        <w:tc>
          <w:tcPr>
            <w:tcW w:w="2080" w:type="dxa"/>
            <w:tcBorders>
              <w:top w:val="single" w:sz="4" w:space="0" w:color="auto"/>
              <w:left w:val="single" w:sz="4" w:space="0" w:color="auto"/>
              <w:bottom w:val="single" w:sz="4" w:space="0" w:color="auto"/>
              <w:right w:val="single" w:sz="4" w:space="0" w:color="auto"/>
            </w:tcBorders>
            <w:hideMark/>
          </w:tcPr>
          <w:p w14:paraId="1D79253B" w14:textId="77777777" w:rsidR="008E179B" w:rsidRDefault="008E179B">
            <w:pPr>
              <w:spacing w:line="240" w:lineRule="exact"/>
              <w:rPr>
                <w:color w:val="auto"/>
                <w:sz w:val="22"/>
                <w:szCs w:val="22"/>
              </w:rPr>
            </w:pPr>
            <w:r>
              <w:rPr>
                <w:color w:val="auto"/>
                <w:sz w:val="22"/>
                <w:szCs w:val="22"/>
              </w:rPr>
              <w:t>UC-08:  Generate Correspondence</w:t>
            </w:r>
          </w:p>
        </w:tc>
        <w:tc>
          <w:tcPr>
            <w:tcW w:w="0" w:type="auto"/>
            <w:tcBorders>
              <w:top w:val="single" w:sz="4" w:space="0" w:color="auto"/>
              <w:left w:val="single" w:sz="4" w:space="0" w:color="auto"/>
              <w:bottom w:val="single" w:sz="4" w:space="0" w:color="auto"/>
              <w:right w:val="single" w:sz="4" w:space="0" w:color="auto"/>
            </w:tcBorders>
          </w:tcPr>
          <w:p w14:paraId="1D79253C" w14:textId="77777777" w:rsidR="008E179B" w:rsidRDefault="008E179B">
            <w:pPr>
              <w:spacing w:line="240" w:lineRule="exact"/>
              <w:rPr>
                <w:sz w:val="22"/>
                <w:szCs w:val="22"/>
              </w:rPr>
            </w:pPr>
          </w:p>
        </w:tc>
      </w:tr>
      <w:tr w:rsidR="008E179B" w14:paraId="1D79254C"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3E" w14:textId="77777777" w:rsidR="008E179B" w:rsidRPr="00B2751B" w:rsidRDefault="008E179B" w:rsidP="00B2751B">
            <w:pPr>
              <w:spacing w:line="240" w:lineRule="exact"/>
              <w:rPr>
                <w:sz w:val="22"/>
                <w:szCs w:val="22"/>
              </w:rPr>
            </w:pPr>
            <w:r w:rsidRPr="00B2751B">
              <w:rPr>
                <w:sz w:val="22"/>
                <w:szCs w:val="22"/>
              </w:rPr>
              <w:lastRenderedPageBreak/>
              <w:t>CP0128.1 Template Rules (Heading)</w:t>
            </w:r>
          </w:p>
        </w:tc>
        <w:tc>
          <w:tcPr>
            <w:tcW w:w="5116" w:type="dxa"/>
            <w:tcBorders>
              <w:top w:val="single" w:sz="4" w:space="0" w:color="auto"/>
              <w:left w:val="single" w:sz="4" w:space="0" w:color="auto"/>
              <w:bottom w:val="single" w:sz="4" w:space="0" w:color="auto"/>
              <w:right w:val="single" w:sz="4" w:space="0" w:color="auto"/>
            </w:tcBorders>
            <w:hideMark/>
          </w:tcPr>
          <w:p w14:paraId="1D79253F" w14:textId="77777777" w:rsidR="008E179B" w:rsidRPr="00B2751B" w:rsidRDefault="008E179B">
            <w:pPr>
              <w:spacing w:line="240" w:lineRule="exact"/>
              <w:rPr>
                <w:sz w:val="22"/>
                <w:szCs w:val="22"/>
              </w:rPr>
            </w:pPr>
            <w:r w:rsidRPr="00B2751B">
              <w:rPr>
                <w:sz w:val="22"/>
                <w:szCs w:val="22"/>
              </w:rPr>
              <w:t>The following rules apply to the heading on each of the templates:</w:t>
            </w:r>
          </w:p>
          <w:p w14:paraId="1D792540" w14:textId="77777777" w:rsidR="008E179B" w:rsidRPr="00B2751B" w:rsidRDefault="008E179B" w:rsidP="00CF6270">
            <w:pPr>
              <w:pStyle w:val="ListParagraph"/>
              <w:numPr>
                <w:ilvl w:val="1"/>
                <w:numId w:val="24"/>
              </w:numPr>
              <w:spacing w:before="0" w:after="200" w:line="276" w:lineRule="auto"/>
              <w:rPr>
                <w:rFonts w:ascii="Arial" w:hAnsi="Arial" w:cs="Arial"/>
                <w:sz w:val="22"/>
                <w:szCs w:val="22"/>
              </w:rPr>
            </w:pPr>
            <w:r w:rsidRPr="00B2751B">
              <w:rPr>
                <w:rFonts w:ascii="Arial" w:hAnsi="Arial" w:cs="Arial"/>
                <w:sz w:val="22"/>
                <w:szCs w:val="22"/>
              </w:rPr>
              <w:t>The Regional Office Name and Mailing Address is at the top of the letter, under the Department of Veterans Affairs heading.</w:t>
            </w:r>
          </w:p>
          <w:p w14:paraId="1D792541" w14:textId="77777777" w:rsidR="008E179B" w:rsidRPr="00B2751B" w:rsidRDefault="008E179B" w:rsidP="00CF6270">
            <w:pPr>
              <w:pStyle w:val="ListParagraph"/>
              <w:numPr>
                <w:ilvl w:val="1"/>
                <w:numId w:val="24"/>
              </w:numPr>
              <w:spacing w:before="0" w:after="200" w:line="276" w:lineRule="auto"/>
              <w:rPr>
                <w:rFonts w:ascii="Arial" w:hAnsi="Arial" w:cs="Arial"/>
                <w:sz w:val="22"/>
                <w:szCs w:val="22"/>
              </w:rPr>
            </w:pPr>
            <w:r w:rsidRPr="00B2751B">
              <w:rPr>
                <w:rFonts w:ascii="Arial" w:hAnsi="Arial" w:cs="Arial"/>
                <w:sz w:val="22"/>
                <w:szCs w:val="22"/>
              </w:rPr>
              <w:t>The date of the letter is set to the current date (Month DD, YYYY format and is printed in the upper right corner across from the Region Office Name.</w:t>
            </w:r>
          </w:p>
          <w:p w14:paraId="1D792542" w14:textId="77777777" w:rsidR="008E179B" w:rsidRPr="00B2751B" w:rsidRDefault="008E179B" w:rsidP="00CF6270">
            <w:pPr>
              <w:pStyle w:val="ListParagraph"/>
              <w:numPr>
                <w:ilvl w:val="1"/>
                <w:numId w:val="24"/>
              </w:numPr>
              <w:spacing w:before="0" w:after="200" w:line="276" w:lineRule="auto"/>
              <w:rPr>
                <w:rFonts w:ascii="Arial" w:hAnsi="Arial" w:cs="Arial"/>
                <w:sz w:val="22"/>
                <w:szCs w:val="22"/>
              </w:rPr>
            </w:pPr>
            <w:r w:rsidRPr="00B2751B">
              <w:rPr>
                <w:rFonts w:ascii="Arial" w:hAnsi="Arial" w:cs="Arial"/>
                <w:sz w:val="22"/>
                <w:szCs w:val="22"/>
              </w:rPr>
              <w:t>In Reply Refer To: The case number is inserted on the first line</w:t>
            </w:r>
            <w:r>
              <w:rPr>
                <w:rFonts w:ascii="Arial" w:hAnsi="Arial" w:cs="Arial"/>
                <w:sz w:val="22"/>
                <w:szCs w:val="22"/>
              </w:rPr>
              <w:t>;</w:t>
            </w:r>
            <w:r w:rsidRPr="00B2751B">
              <w:rPr>
                <w:rFonts w:ascii="Arial" w:hAnsi="Arial" w:cs="Arial"/>
                <w:sz w:val="22"/>
                <w:szCs w:val="22"/>
              </w:rPr>
              <w:t xml:space="preserve"> Veteran’s Last Name, First Name</w:t>
            </w:r>
            <w:r>
              <w:rPr>
                <w:rFonts w:ascii="Arial" w:hAnsi="Arial" w:cs="Arial"/>
                <w:sz w:val="22"/>
                <w:szCs w:val="22"/>
              </w:rPr>
              <w:t xml:space="preserve">, and </w:t>
            </w:r>
            <w:r w:rsidRPr="00B2751B">
              <w:rPr>
                <w:rFonts w:ascii="Arial" w:hAnsi="Arial" w:cs="Arial"/>
                <w:sz w:val="22"/>
                <w:szCs w:val="22"/>
              </w:rPr>
              <w:t>Middle Name on second line.</w:t>
            </w:r>
          </w:p>
          <w:p w14:paraId="1D792543" w14:textId="77777777" w:rsidR="008E179B" w:rsidRPr="00B2751B" w:rsidRDefault="008E179B" w:rsidP="00CF6270">
            <w:pPr>
              <w:pStyle w:val="ListParagraph"/>
              <w:numPr>
                <w:ilvl w:val="1"/>
                <w:numId w:val="24"/>
              </w:numPr>
              <w:spacing w:before="0" w:after="200" w:line="276" w:lineRule="auto"/>
              <w:rPr>
                <w:rFonts w:ascii="Arial" w:hAnsi="Arial" w:cs="Arial"/>
                <w:sz w:val="22"/>
                <w:szCs w:val="22"/>
              </w:rPr>
            </w:pPr>
            <w:r w:rsidRPr="00B2751B">
              <w:rPr>
                <w:rFonts w:ascii="Arial" w:hAnsi="Arial" w:cs="Arial"/>
                <w:sz w:val="22"/>
                <w:szCs w:val="22"/>
              </w:rPr>
              <w:t>The Veteran's Last Name, and up to six lines of their address are printed below the Regional Office's name and address.</w:t>
            </w:r>
          </w:p>
          <w:p w14:paraId="1D792544" w14:textId="77777777" w:rsidR="008E179B" w:rsidRPr="00B2751B" w:rsidRDefault="008E179B" w:rsidP="00CF6270">
            <w:pPr>
              <w:pStyle w:val="ListParagraph"/>
              <w:numPr>
                <w:ilvl w:val="2"/>
                <w:numId w:val="24"/>
              </w:numPr>
              <w:spacing w:before="0" w:after="200" w:line="276" w:lineRule="auto"/>
              <w:rPr>
                <w:rFonts w:ascii="Arial" w:hAnsi="Arial" w:cs="Arial"/>
                <w:sz w:val="22"/>
                <w:szCs w:val="22"/>
              </w:rPr>
            </w:pPr>
            <w:r w:rsidRPr="00B2751B">
              <w:rPr>
                <w:rFonts w:ascii="Arial" w:hAnsi="Arial" w:cs="Arial"/>
                <w:sz w:val="22"/>
                <w:szCs w:val="22"/>
              </w:rPr>
              <w:t>If a fiduciary is available for a Veteran, the following information is included  before the name and address of the Veteran:</w:t>
            </w:r>
          </w:p>
          <w:p w14:paraId="1D792545" w14:textId="77777777" w:rsidR="008E179B" w:rsidRPr="00B2751B" w:rsidRDefault="008E179B" w:rsidP="00CF6270">
            <w:pPr>
              <w:pStyle w:val="ListParagraph"/>
              <w:numPr>
                <w:ilvl w:val="3"/>
                <w:numId w:val="24"/>
              </w:numPr>
              <w:spacing w:before="0" w:after="0" w:line="276" w:lineRule="auto"/>
              <w:rPr>
                <w:rFonts w:ascii="Arial" w:hAnsi="Arial" w:cs="Arial"/>
                <w:sz w:val="22"/>
                <w:szCs w:val="22"/>
              </w:rPr>
            </w:pPr>
            <w:r w:rsidRPr="00B2751B">
              <w:rPr>
                <w:rFonts w:ascii="Arial" w:hAnsi="Arial" w:cs="Arial"/>
                <w:sz w:val="22"/>
                <w:szCs w:val="22"/>
              </w:rPr>
              <w:t>Fiduciary Attention Text</w:t>
            </w:r>
          </w:p>
          <w:p w14:paraId="1D792546" w14:textId="77777777" w:rsidR="008E179B" w:rsidRPr="00B2751B" w:rsidRDefault="008E179B" w:rsidP="00CF6270">
            <w:pPr>
              <w:pStyle w:val="ListParagraph"/>
              <w:numPr>
                <w:ilvl w:val="3"/>
                <w:numId w:val="24"/>
              </w:numPr>
              <w:spacing w:before="0" w:after="0" w:line="276" w:lineRule="auto"/>
              <w:rPr>
                <w:rFonts w:ascii="Arial" w:hAnsi="Arial" w:cs="Arial"/>
                <w:sz w:val="22"/>
                <w:szCs w:val="22"/>
              </w:rPr>
            </w:pPr>
            <w:r w:rsidRPr="00B2751B">
              <w:rPr>
                <w:rFonts w:ascii="Arial" w:hAnsi="Arial" w:cs="Arial"/>
                <w:sz w:val="22"/>
                <w:szCs w:val="22"/>
              </w:rPr>
              <w:t>Fiduciary Name</w:t>
            </w:r>
          </w:p>
          <w:p w14:paraId="1D792547" w14:textId="77777777" w:rsidR="008E179B" w:rsidRPr="00B2751B" w:rsidRDefault="008E179B" w:rsidP="00CF6270">
            <w:pPr>
              <w:pStyle w:val="ListParagraph"/>
              <w:numPr>
                <w:ilvl w:val="3"/>
                <w:numId w:val="24"/>
              </w:numPr>
              <w:spacing w:before="0" w:after="200" w:line="276" w:lineRule="auto"/>
              <w:rPr>
                <w:rFonts w:ascii="Arial" w:hAnsi="Arial" w:cs="Arial"/>
                <w:sz w:val="22"/>
                <w:szCs w:val="22"/>
              </w:rPr>
            </w:pPr>
            <w:r w:rsidRPr="00B2751B">
              <w:rPr>
                <w:rFonts w:ascii="Arial" w:hAnsi="Arial" w:cs="Arial"/>
                <w:sz w:val="22"/>
                <w:szCs w:val="22"/>
              </w:rPr>
              <w:t>Fiduciary Prepositional Phrase (e.g., ‘Custodian of’)</w:t>
            </w:r>
          </w:p>
          <w:p w14:paraId="1D792548" w14:textId="77777777" w:rsidR="008E179B" w:rsidRPr="00B2751B" w:rsidRDefault="008E179B" w:rsidP="00CF6270">
            <w:pPr>
              <w:pStyle w:val="ListParagraph"/>
              <w:numPr>
                <w:ilvl w:val="1"/>
                <w:numId w:val="24"/>
              </w:numPr>
              <w:spacing w:before="0" w:after="0" w:line="276" w:lineRule="auto"/>
              <w:rPr>
                <w:rFonts w:ascii="Arial" w:hAnsi="Arial" w:cs="Arial"/>
                <w:sz w:val="22"/>
                <w:szCs w:val="22"/>
              </w:rPr>
            </w:pPr>
            <w:r w:rsidRPr="00B2751B">
              <w:rPr>
                <w:rFonts w:ascii="Arial" w:hAnsi="Arial" w:cs="Arial"/>
                <w:sz w:val="22"/>
                <w:szCs w:val="22"/>
              </w:rPr>
              <w:t xml:space="preserve">The Claimant’s First and Last Name are printed in the salutation line (after the word ‘Dear’). </w:t>
            </w:r>
          </w:p>
          <w:p w14:paraId="1D792549" w14:textId="77777777" w:rsidR="008E179B" w:rsidRPr="00B2751B" w:rsidRDefault="008E179B">
            <w:pPr>
              <w:spacing w:line="240" w:lineRule="exact"/>
              <w:rPr>
                <w:sz w:val="22"/>
                <w:szCs w:val="22"/>
              </w:rPr>
            </w:pPr>
            <w:r w:rsidRPr="00B2751B">
              <w:rPr>
                <w:sz w:val="22"/>
                <w:szCs w:val="22"/>
              </w:rPr>
              <w:t>The Claim Received Date is inserted into the first paragraph.  The format for the date is Month DD, YYYY.</w:t>
            </w:r>
          </w:p>
        </w:tc>
        <w:tc>
          <w:tcPr>
            <w:tcW w:w="2080" w:type="dxa"/>
            <w:tcBorders>
              <w:top w:val="single" w:sz="4" w:space="0" w:color="auto"/>
              <w:left w:val="single" w:sz="4" w:space="0" w:color="auto"/>
              <w:bottom w:val="single" w:sz="4" w:space="0" w:color="auto"/>
              <w:right w:val="single" w:sz="4" w:space="0" w:color="auto"/>
            </w:tcBorders>
            <w:hideMark/>
          </w:tcPr>
          <w:p w14:paraId="1D79254A" w14:textId="77777777" w:rsidR="008E179B" w:rsidRDefault="008E179B">
            <w:pPr>
              <w:spacing w:line="240" w:lineRule="exact"/>
              <w:rPr>
                <w:color w:val="auto"/>
                <w:sz w:val="22"/>
                <w:szCs w:val="22"/>
              </w:rPr>
            </w:pPr>
            <w:r>
              <w:rPr>
                <w:color w:val="auto"/>
                <w:sz w:val="22"/>
                <w:szCs w:val="22"/>
              </w:rPr>
              <w:t>UC-08:  Generate Correspondence</w:t>
            </w:r>
          </w:p>
        </w:tc>
        <w:tc>
          <w:tcPr>
            <w:tcW w:w="0" w:type="auto"/>
            <w:tcBorders>
              <w:top w:val="single" w:sz="4" w:space="0" w:color="auto"/>
              <w:left w:val="single" w:sz="4" w:space="0" w:color="auto"/>
              <w:bottom w:val="single" w:sz="4" w:space="0" w:color="auto"/>
              <w:right w:val="single" w:sz="4" w:space="0" w:color="auto"/>
            </w:tcBorders>
          </w:tcPr>
          <w:p w14:paraId="1D79254B" w14:textId="77777777" w:rsidR="008E179B" w:rsidRDefault="008E179B">
            <w:pPr>
              <w:spacing w:line="240" w:lineRule="exact"/>
              <w:rPr>
                <w:color w:val="auto"/>
                <w:sz w:val="22"/>
                <w:szCs w:val="22"/>
                <w:highlight w:val="green"/>
              </w:rPr>
            </w:pPr>
          </w:p>
        </w:tc>
      </w:tr>
      <w:tr w:rsidR="008E179B" w14:paraId="1D792556" w14:textId="77777777" w:rsidTr="0008427D">
        <w:tc>
          <w:tcPr>
            <w:tcW w:w="0" w:type="auto"/>
            <w:tcBorders>
              <w:top w:val="single" w:sz="4" w:space="0" w:color="auto"/>
              <w:left w:val="single" w:sz="4" w:space="0" w:color="auto"/>
              <w:bottom w:val="single" w:sz="4" w:space="0" w:color="auto"/>
              <w:right w:val="single" w:sz="4" w:space="0" w:color="auto"/>
            </w:tcBorders>
            <w:hideMark/>
          </w:tcPr>
          <w:p w14:paraId="1D79254D" w14:textId="77777777" w:rsidR="008E179B" w:rsidRPr="00B2751B" w:rsidRDefault="008E179B" w:rsidP="00B2751B">
            <w:pPr>
              <w:spacing w:line="240" w:lineRule="exact"/>
              <w:rPr>
                <w:sz w:val="22"/>
                <w:szCs w:val="22"/>
              </w:rPr>
            </w:pPr>
            <w:r w:rsidRPr="00B2751B">
              <w:rPr>
                <w:sz w:val="22"/>
                <w:szCs w:val="22"/>
              </w:rPr>
              <w:t>CP0128.2 Template Rules (Letter Body)</w:t>
            </w:r>
          </w:p>
        </w:tc>
        <w:tc>
          <w:tcPr>
            <w:tcW w:w="5116" w:type="dxa"/>
            <w:tcBorders>
              <w:top w:val="single" w:sz="4" w:space="0" w:color="auto"/>
              <w:left w:val="single" w:sz="4" w:space="0" w:color="auto"/>
              <w:bottom w:val="single" w:sz="4" w:space="0" w:color="auto"/>
              <w:right w:val="single" w:sz="4" w:space="0" w:color="auto"/>
            </w:tcBorders>
            <w:hideMark/>
          </w:tcPr>
          <w:p w14:paraId="1D79254E" w14:textId="77777777" w:rsidR="008E179B" w:rsidRPr="00B2751B" w:rsidRDefault="008E179B">
            <w:pPr>
              <w:spacing w:line="240" w:lineRule="exact"/>
              <w:rPr>
                <w:sz w:val="21"/>
                <w:szCs w:val="21"/>
              </w:rPr>
            </w:pPr>
            <w:r w:rsidRPr="00B2751B">
              <w:rPr>
                <w:sz w:val="21"/>
                <w:szCs w:val="21"/>
              </w:rPr>
              <w:t>The following rules apply to the body of the letter on each of the templates:</w:t>
            </w:r>
          </w:p>
          <w:p w14:paraId="1D79254F" w14:textId="77777777" w:rsidR="008E179B" w:rsidRPr="00B2751B" w:rsidRDefault="008E179B" w:rsidP="00CF6270">
            <w:pPr>
              <w:pStyle w:val="ListParagraph"/>
              <w:numPr>
                <w:ilvl w:val="0"/>
                <w:numId w:val="25"/>
              </w:numPr>
              <w:spacing w:before="0" w:after="200" w:line="276" w:lineRule="auto"/>
              <w:rPr>
                <w:rFonts w:ascii="Arial" w:hAnsi="Arial" w:cs="Arial"/>
                <w:sz w:val="21"/>
                <w:szCs w:val="21"/>
              </w:rPr>
            </w:pPr>
            <w:r w:rsidRPr="00B2751B">
              <w:rPr>
                <w:rFonts w:ascii="Arial" w:hAnsi="Arial" w:cs="Arial"/>
                <w:sz w:val="21"/>
                <w:szCs w:val="21"/>
              </w:rPr>
              <w:t xml:space="preserve">After Veteran’s salutation and an opening </w:t>
            </w:r>
            <w:r w:rsidRPr="00B2751B">
              <w:rPr>
                <w:rFonts w:ascii="Arial" w:hAnsi="Arial" w:cs="Arial"/>
                <w:sz w:val="22"/>
                <w:szCs w:val="22"/>
              </w:rPr>
              <w:t xml:space="preserve">sentence </w:t>
            </w:r>
            <w:r w:rsidRPr="00B2751B">
              <w:rPr>
                <w:rFonts w:ascii="Arial" w:hAnsi="Arial" w:cs="Arial"/>
                <w:color w:val="auto"/>
                <w:sz w:val="22"/>
                <w:szCs w:val="22"/>
              </w:rPr>
              <w:t xml:space="preserve">"We made a decision on your claim for </w:t>
            </w:r>
            <w:r w:rsidRPr="00B2751B">
              <w:rPr>
                <w:rFonts w:ascii="Arial" w:hAnsi="Arial" w:cs="Arial"/>
                <w:color w:val="auto"/>
                <w:sz w:val="22"/>
                <w:szCs w:val="22"/>
              </w:rPr>
              <w:lastRenderedPageBreak/>
              <w:t>additional benefits for your dependents received on “date of claim e.g. November 11, 2011,</w:t>
            </w:r>
            <w:r w:rsidRPr="00B2751B">
              <w:rPr>
                <w:color w:val="auto"/>
                <w:sz w:val="21"/>
                <w:szCs w:val="21"/>
              </w:rPr>
              <w:t>”</w:t>
            </w:r>
            <w:r w:rsidRPr="00B2751B">
              <w:rPr>
                <w:rFonts w:ascii="Arial" w:hAnsi="Arial" w:cs="Arial"/>
                <w:sz w:val="21"/>
                <w:szCs w:val="21"/>
              </w:rPr>
              <w:t xml:space="preserve"> the following text is inserted in the next row:  This notification letter only pertains to the dependency claim we received on the date above.  Any additional pending dependency claims will be decided separately. </w:t>
            </w:r>
          </w:p>
          <w:p w14:paraId="1D792550" w14:textId="77777777" w:rsidR="008E179B" w:rsidRPr="00B2751B" w:rsidRDefault="008E179B" w:rsidP="00CF6270">
            <w:pPr>
              <w:pStyle w:val="ListParagraph"/>
              <w:numPr>
                <w:ilvl w:val="0"/>
                <w:numId w:val="25"/>
              </w:numPr>
              <w:spacing w:before="0" w:after="200" w:line="276" w:lineRule="auto"/>
              <w:rPr>
                <w:rFonts w:ascii="Arial" w:hAnsi="Arial" w:cs="Arial"/>
                <w:sz w:val="21"/>
                <w:szCs w:val="21"/>
              </w:rPr>
            </w:pPr>
            <w:r w:rsidRPr="00B2751B">
              <w:rPr>
                <w:rFonts w:ascii="Arial" w:hAnsi="Arial" w:cs="Arial"/>
                <w:sz w:val="21"/>
                <w:szCs w:val="21"/>
              </w:rPr>
              <w:t>The ‘If You Have Questions or Need Assistance’ section is customized depending upon whether or not the Veteran lives in the US.  The verbiage for each condition (US or non-US) is listed in the template.</w:t>
            </w:r>
          </w:p>
          <w:p w14:paraId="1D792551" w14:textId="77777777" w:rsidR="008E179B" w:rsidRPr="00B2751B" w:rsidRDefault="008E179B" w:rsidP="00CF6270">
            <w:pPr>
              <w:pStyle w:val="ListParagraph"/>
              <w:numPr>
                <w:ilvl w:val="0"/>
                <w:numId w:val="25"/>
              </w:numPr>
              <w:spacing w:before="0" w:after="200" w:line="276" w:lineRule="auto"/>
              <w:rPr>
                <w:rFonts w:ascii="Arial" w:hAnsi="Arial" w:cs="Arial"/>
                <w:sz w:val="21"/>
                <w:szCs w:val="21"/>
              </w:rPr>
            </w:pPr>
            <w:r w:rsidRPr="00B2751B">
              <w:rPr>
                <w:rFonts w:ascii="Arial" w:hAnsi="Arial" w:cs="Arial"/>
                <w:sz w:val="21"/>
                <w:szCs w:val="21"/>
              </w:rPr>
              <w:t>The VA file number is inserted into the ‘If You Have Questions or Need Assistance’ section.</w:t>
            </w:r>
          </w:p>
          <w:p w14:paraId="1D792552" w14:textId="77777777" w:rsidR="008E179B" w:rsidRPr="00B2751B" w:rsidRDefault="008E179B" w:rsidP="00CF6270">
            <w:pPr>
              <w:pStyle w:val="ListParagraph"/>
              <w:numPr>
                <w:ilvl w:val="0"/>
                <w:numId w:val="25"/>
              </w:numPr>
              <w:spacing w:before="0" w:after="200" w:line="276" w:lineRule="auto"/>
              <w:rPr>
                <w:rFonts w:ascii="Arial" w:hAnsi="Arial" w:cs="Arial"/>
                <w:sz w:val="21"/>
                <w:szCs w:val="21"/>
              </w:rPr>
            </w:pPr>
            <w:r w:rsidRPr="00B2751B">
              <w:rPr>
                <w:rFonts w:ascii="Arial" w:hAnsi="Arial" w:cs="Arial"/>
                <w:sz w:val="21"/>
                <w:szCs w:val="21"/>
              </w:rPr>
              <w:t xml:space="preserve">The last paragraph of the letter varies depending upon whether or not the Veteran has a Power of Attorney (POA).  The template provides the verbiage to be used in each instance.  If the Veteran has a POA, the name of the </w:t>
            </w:r>
            <w:r>
              <w:rPr>
                <w:rFonts w:ascii="Arial" w:hAnsi="Arial" w:cs="Arial"/>
                <w:sz w:val="21"/>
                <w:szCs w:val="21"/>
              </w:rPr>
              <w:t>POA</w:t>
            </w:r>
            <w:r w:rsidRPr="00B2751B">
              <w:rPr>
                <w:rFonts w:ascii="Arial" w:hAnsi="Arial" w:cs="Arial"/>
                <w:sz w:val="21"/>
                <w:szCs w:val="21"/>
              </w:rPr>
              <w:t>is inserted into the closing paragraph.  If the Veteran does not have a POA, the wording of the paragraph is static.</w:t>
            </w:r>
          </w:p>
          <w:p w14:paraId="1D792553" w14:textId="77777777" w:rsidR="008E179B" w:rsidRPr="00B2751B" w:rsidRDefault="008E179B">
            <w:pPr>
              <w:spacing w:line="240" w:lineRule="exact"/>
              <w:rPr>
                <w:sz w:val="22"/>
                <w:szCs w:val="22"/>
              </w:rPr>
            </w:pPr>
            <w:r w:rsidRPr="00B2751B">
              <w:rPr>
                <w:sz w:val="22"/>
                <w:szCs w:val="22"/>
              </w:rPr>
              <w:t>If the letter is more than 1 page long, the page number, file number, and Veteran’s Name (Last, First Middle) is printed at the top of each subsequent page.</w:t>
            </w:r>
          </w:p>
        </w:tc>
        <w:tc>
          <w:tcPr>
            <w:tcW w:w="2080" w:type="dxa"/>
            <w:tcBorders>
              <w:top w:val="single" w:sz="4" w:space="0" w:color="auto"/>
              <w:left w:val="single" w:sz="4" w:space="0" w:color="auto"/>
              <w:bottom w:val="single" w:sz="4" w:space="0" w:color="auto"/>
              <w:right w:val="single" w:sz="4" w:space="0" w:color="auto"/>
            </w:tcBorders>
            <w:hideMark/>
          </w:tcPr>
          <w:p w14:paraId="1D792554" w14:textId="77777777" w:rsidR="008E179B" w:rsidRDefault="008E179B">
            <w:pPr>
              <w:spacing w:line="240" w:lineRule="exact"/>
              <w:rPr>
                <w:color w:val="auto"/>
                <w:sz w:val="22"/>
                <w:szCs w:val="22"/>
              </w:rPr>
            </w:pPr>
            <w:r>
              <w:rPr>
                <w:color w:val="auto"/>
                <w:sz w:val="22"/>
                <w:szCs w:val="22"/>
              </w:rPr>
              <w:lastRenderedPageBreak/>
              <w:t>UC-08:  Generate Correspondence</w:t>
            </w:r>
          </w:p>
        </w:tc>
        <w:tc>
          <w:tcPr>
            <w:tcW w:w="0" w:type="auto"/>
            <w:tcBorders>
              <w:top w:val="single" w:sz="4" w:space="0" w:color="auto"/>
              <w:left w:val="single" w:sz="4" w:space="0" w:color="auto"/>
              <w:bottom w:val="single" w:sz="4" w:space="0" w:color="auto"/>
              <w:right w:val="single" w:sz="4" w:space="0" w:color="auto"/>
            </w:tcBorders>
          </w:tcPr>
          <w:p w14:paraId="1D792555" w14:textId="77777777" w:rsidR="008E179B" w:rsidRDefault="008E179B">
            <w:pPr>
              <w:spacing w:line="240" w:lineRule="exact"/>
              <w:rPr>
                <w:color w:val="auto"/>
                <w:sz w:val="22"/>
                <w:szCs w:val="22"/>
                <w:highlight w:val="green"/>
              </w:rPr>
            </w:pPr>
          </w:p>
        </w:tc>
      </w:tr>
      <w:tr w:rsidR="008E179B" w14:paraId="1D792562"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57" w14:textId="77777777" w:rsidR="008E179B" w:rsidRPr="00B2751B" w:rsidRDefault="008E179B" w:rsidP="00B2751B">
            <w:pPr>
              <w:spacing w:line="240" w:lineRule="exact"/>
              <w:rPr>
                <w:sz w:val="22"/>
                <w:szCs w:val="22"/>
              </w:rPr>
            </w:pPr>
            <w:r w:rsidRPr="00B2751B">
              <w:rPr>
                <w:sz w:val="22"/>
                <w:szCs w:val="22"/>
              </w:rPr>
              <w:lastRenderedPageBreak/>
              <w:t>CP0128.3 Template Rules (Award Granted)</w:t>
            </w:r>
          </w:p>
        </w:tc>
        <w:tc>
          <w:tcPr>
            <w:tcW w:w="5116" w:type="dxa"/>
            <w:tcBorders>
              <w:top w:val="single" w:sz="4" w:space="0" w:color="auto"/>
              <w:left w:val="single" w:sz="4" w:space="0" w:color="auto"/>
              <w:bottom w:val="single" w:sz="4" w:space="0" w:color="auto"/>
              <w:right w:val="single" w:sz="4" w:space="0" w:color="auto"/>
            </w:tcBorders>
            <w:hideMark/>
          </w:tcPr>
          <w:p w14:paraId="1D792558" w14:textId="77777777" w:rsidR="008E179B" w:rsidRPr="00B2751B" w:rsidRDefault="008E179B">
            <w:pPr>
              <w:pStyle w:val="ListParagraph"/>
              <w:ind w:left="0"/>
              <w:rPr>
                <w:rFonts w:ascii="Arial" w:hAnsi="Arial" w:cs="Arial"/>
                <w:sz w:val="22"/>
                <w:szCs w:val="22"/>
              </w:rPr>
            </w:pPr>
            <w:r w:rsidRPr="00B2751B">
              <w:rPr>
                <w:rFonts w:ascii="Arial" w:hAnsi="Arial" w:cs="Arial"/>
                <w:sz w:val="22"/>
                <w:szCs w:val="22"/>
              </w:rPr>
              <w:t xml:space="preserve">The following rules are specific to the </w:t>
            </w:r>
            <w:r w:rsidRPr="00B2751B">
              <w:rPr>
                <w:rFonts w:ascii="Arial" w:hAnsi="Arial" w:cs="Arial"/>
                <w:i/>
                <w:sz w:val="22"/>
                <w:szCs w:val="22"/>
              </w:rPr>
              <w:t>Award Letter Template</w:t>
            </w:r>
            <w:r w:rsidRPr="00B2751B">
              <w:rPr>
                <w:rFonts w:ascii="Arial" w:hAnsi="Arial" w:cs="Arial"/>
                <w:sz w:val="22"/>
                <w:szCs w:val="22"/>
              </w:rPr>
              <w:t xml:space="preserve"> and should be used in conjunction with rules CP0128.1 and CP0128.2 when generating a letter for an Award Granted.</w:t>
            </w:r>
          </w:p>
          <w:p w14:paraId="1D792559" w14:textId="77777777" w:rsidR="008E179B" w:rsidRPr="00B2751B" w:rsidRDefault="008E179B" w:rsidP="00CF6270">
            <w:pPr>
              <w:pStyle w:val="ListParagraph"/>
              <w:numPr>
                <w:ilvl w:val="0"/>
                <w:numId w:val="26"/>
              </w:numPr>
              <w:spacing w:before="0" w:after="200" w:line="276" w:lineRule="auto"/>
              <w:rPr>
                <w:rFonts w:ascii="Arial" w:hAnsi="Arial" w:cs="Arial"/>
                <w:sz w:val="22"/>
                <w:szCs w:val="22"/>
              </w:rPr>
            </w:pPr>
            <w:r w:rsidRPr="00B2751B">
              <w:rPr>
                <w:rFonts w:ascii="Arial" w:hAnsi="Arial" w:cs="Arial"/>
                <w:sz w:val="22"/>
                <w:szCs w:val="22"/>
              </w:rPr>
              <w:t>In the ‘Your Award Amount and Payment Change Date’ section, a grid is inserted which contains the Monthly Award Amount, Payment Change Date, and Reason for Change for the current change in award and all future events that will impact the current award (e.g., date a child will be removed from an award).</w:t>
            </w:r>
          </w:p>
          <w:p w14:paraId="1D79255A" w14:textId="77777777" w:rsidR="008E179B" w:rsidRPr="00B2751B" w:rsidRDefault="008E179B" w:rsidP="00CF6270">
            <w:pPr>
              <w:pStyle w:val="ListParagraph"/>
              <w:numPr>
                <w:ilvl w:val="2"/>
                <w:numId w:val="24"/>
              </w:numPr>
              <w:spacing w:before="0" w:after="200" w:line="276" w:lineRule="auto"/>
              <w:rPr>
                <w:rFonts w:ascii="Arial" w:hAnsi="Arial" w:cs="Arial"/>
                <w:sz w:val="22"/>
                <w:szCs w:val="22"/>
              </w:rPr>
            </w:pPr>
            <w:r w:rsidRPr="00B2751B">
              <w:rPr>
                <w:rFonts w:ascii="Arial" w:hAnsi="Arial" w:cs="Arial"/>
                <w:sz w:val="22"/>
                <w:szCs w:val="22"/>
              </w:rPr>
              <w:t>Dollar signs are printed in front of the Monthly Award Amount</w:t>
            </w:r>
          </w:p>
          <w:p w14:paraId="1D79255B" w14:textId="77777777" w:rsidR="008E179B" w:rsidRPr="00B2751B" w:rsidRDefault="008E179B" w:rsidP="00CF6270">
            <w:pPr>
              <w:pStyle w:val="ListParagraph"/>
              <w:numPr>
                <w:ilvl w:val="2"/>
                <w:numId w:val="24"/>
              </w:numPr>
              <w:spacing w:before="0" w:after="200" w:line="276" w:lineRule="auto"/>
              <w:rPr>
                <w:rFonts w:ascii="Arial" w:hAnsi="Arial" w:cs="Arial"/>
                <w:sz w:val="22"/>
                <w:szCs w:val="22"/>
              </w:rPr>
            </w:pPr>
            <w:r w:rsidRPr="00B2751B">
              <w:rPr>
                <w:rFonts w:ascii="Arial" w:hAnsi="Arial" w:cs="Arial"/>
                <w:sz w:val="22"/>
                <w:szCs w:val="22"/>
              </w:rPr>
              <w:t>Dates are printed in MMM DD, YYYY format</w:t>
            </w:r>
          </w:p>
          <w:p w14:paraId="1D79255C" w14:textId="77777777" w:rsidR="008E179B" w:rsidRPr="00B2751B" w:rsidRDefault="008E179B" w:rsidP="00CF6270">
            <w:pPr>
              <w:pStyle w:val="ListParagraph"/>
              <w:numPr>
                <w:ilvl w:val="0"/>
                <w:numId w:val="26"/>
              </w:numPr>
              <w:spacing w:before="0" w:after="200" w:line="276" w:lineRule="auto"/>
              <w:rPr>
                <w:rFonts w:ascii="Arial" w:hAnsi="Arial" w:cs="Arial"/>
                <w:sz w:val="22"/>
                <w:szCs w:val="22"/>
              </w:rPr>
            </w:pPr>
            <w:r w:rsidRPr="00B2751B">
              <w:rPr>
                <w:rFonts w:ascii="Arial" w:hAnsi="Arial" w:cs="Arial"/>
                <w:sz w:val="22"/>
                <w:szCs w:val="22"/>
              </w:rPr>
              <w:t xml:space="preserve">The ‘You Can Expect Payment’ section is tailored depending on whether the Veteran/Claimant has set up EFT or banking information.  </w:t>
            </w:r>
          </w:p>
          <w:p w14:paraId="1D79255D" w14:textId="77777777" w:rsidR="008E179B" w:rsidRPr="00B2751B" w:rsidRDefault="008E179B" w:rsidP="00CF6270">
            <w:pPr>
              <w:pStyle w:val="ListParagraph"/>
              <w:numPr>
                <w:ilvl w:val="2"/>
                <w:numId w:val="24"/>
              </w:numPr>
              <w:spacing w:before="0" w:after="200" w:line="276" w:lineRule="auto"/>
              <w:rPr>
                <w:rFonts w:ascii="Arial" w:hAnsi="Arial" w:cs="Arial"/>
                <w:sz w:val="22"/>
                <w:szCs w:val="22"/>
              </w:rPr>
            </w:pPr>
            <w:r w:rsidRPr="00B2751B">
              <w:rPr>
                <w:rFonts w:ascii="Arial" w:hAnsi="Arial" w:cs="Arial"/>
                <w:sz w:val="22"/>
                <w:szCs w:val="22"/>
              </w:rPr>
              <w:t>Paragraphs 500A and 500A1 are used when the Veteran/Claimant has set up Electronic Funds Transfer (EFT) payments.</w:t>
            </w:r>
          </w:p>
          <w:p w14:paraId="1D79255E" w14:textId="77777777" w:rsidR="008E179B" w:rsidRPr="00B2751B" w:rsidRDefault="008E179B" w:rsidP="00CF6270">
            <w:pPr>
              <w:pStyle w:val="ListParagraph"/>
              <w:numPr>
                <w:ilvl w:val="2"/>
                <w:numId w:val="24"/>
              </w:numPr>
              <w:spacing w:before="0" w:after="200" w:line="276" w:lineRule="auto"/>
              <w:rPr>
                <w:rFonts w:ascii="Arial" w:hAnsi="Arial" w:cs="Arial"/>
                <w:sz w:val="22"/>
                <w:szCs w:val="22"/>
              </w:rPr>
            </w:pPr>
            <w:r w:rsidRPr="00B2751B">
              <w:rPr>
                <w:rFonts w:ascii="Arial" w:hAnsi="Arial" w:cs="Arial"/>
                <w:sz w:val="22"/>
                <w:szCs w:val="22"/>
              </w:rPr>
              <w:t>Paragraphs 500A and 500B are used when the Veteran/Claimant is receiving a paper check.</w:t>
            </w:r>
          </w:p>
          <w:p w14:paraId="1D79255F" w14:textId="77777777" w:rsidR="008E179B" w:rsidRPr="00B2751B" w:rsidRDefault="008E179B">
            <w:pPr>
              <w:spacing w:line="240" w:lineRule="exact"/>
              <w:rPr>
                <w:sz w:val="22"/>
                <w:szCs w:val="22"/>
              </w:rPr>
            </w:pPr>
            <w:r w:rsidRPr="00B2751B">
              <w:rPr>
                <w:i/>
                <w:sz w:val="22"/>
                <w:szCs w:val="22"/>
              </w:rPr>
              <w:t>NOTE:  After March 1, 2013, a claimant will not receive benefits if automated payments are not set up</w:t>
            </w:r>
          </w:p>
        </w:tc>
        <w:tc>
          <w:tcPr>
            <w:tcW w:w="2080" w:type="dxa"/>
            <w:tcBorders>
              <w:top w:val="single" w:sz="4" w:space="0" w:color="auto"/>
              <w:left w:val="single" w:sz="4" w:space="0" w:color="auto"/>
              <w:bottom w:val="single" w:sz="4" w:space="0" w:color="auto"/>
              <w:right w:val="single" w:sz="4" w:space="0" w:color="auto"/>
            </w:tcBorders>
            <w:hideMark/>
          </w:tcPr>
          <w:p w14:paraId="1D792560" w14:textId="77777777" w:rsidR="008E179B" w:rsidRDefault="008E179B">
            <w:pPr>
              <w:spacing w:line="240" w:lineRule="exact"/>
              <w:rPr>
                <w:color w:val="auto"/>
                <w:sz w:val="22"/>
                <w:szCs w:val="22"/>
              </w:rPr>
            </w:pPr>
            <w:r>
              <w:rPr>
                <w:color w:val="auto"/>
                <w:sz w:val="22"/>
                <w:szCs w:val="22"/>
              </w:rPr>
              <w:t>UC-08:  Generate Correspondence</w:t>
            </w:r>
          </w:p>
        </w:tc>
        <w:tc>
          <w:tcPr>
            <w:tcW w:w="0" w:type="auto"/>
            <w:tcBorders>
              <w:top w:val="single" w:sz="4" w:space="0" w:color="auto"/>
              <w:left w:val="single" w:sz="4" w:space="0" w:color="auto"/>
              <w:bottom w:val="single" w:sz="4" w:space="0" w:color="auto"/>
              <w:right w:val="single" w:sz="4" w:space="0" w:color="auto"/>
            </w:tcBorders>
          </w:tcPr>
          <w:p w14:paraId="1D792561" w14:textId="77777777" w:rsidR="008E179B" w:rsidRDefault="008E179B">
            <w:pPr>
              <w:spacing w:line="240" w:lineRule="exact"/>
              <w:rPr>
                <w:color w:val="auto"/>
                <w:sz w:val="22"/>
                <w:szCs w:val="22"/>
                <w:highlight w:val="green"/>
              </w:rPr>
            </w:pPr>
          </w:p>
        </w:tc>
      </w:tr>
      <w:tr w:rsidR="008E179B" w14:paraId="1D79256B"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63" w14:textId="77777777" w:rsidR="008E179B" w:rsidRPr="00B2751B" w:rsidRDefault="008E179B">
            <w:pPr>
              <w:spacing w:line="240" w:lineRule="exact"/>
              <w:rPr>
                <w:sz w:val="22"/>
                <w:szCs w:val="22"/>
              </w:rPr>
            </w:pPr>
            <w:r w:rsidRPr="00B2751B">
              <w:rPr>
                <w:sz w:val="22"/>
                <w:szCs w:val="22"/>
              </w:rPr>
              <w:lastRenderedPageBreak/>
              <w:t xml:space="preserve">CP0128.3 Template Rules (Award Granted) </w:t>
            </w:r>
          </w:p>
          <w:p w14:paraId="1D792564" w14:textId="77777777" w:rsidR="008E179B" w:rsidRDefault="008E179B">
            <w:pPr>
              <w:spacing w:line="240" w:lineRule="exact"/>
              <w:rPr>
                <w:sz w:val="22"/>
                <w:szCs w:val="22"/>
              </w:rPr>
            </w:pPr>
            <w:r w:rsidRPr="00B2751B">
              <w:rPr>
                <w:sz w:val="22"/>
                <w:szCs w:val="22"/>
              </w:rPr>
              <w:t>(continued)</w:t>
            </w:r>
          </w:p>
          <w:p w14:paraId="1D792565" w14:textId="77777777" w:rsidR="00603BF7" w:rsidRPr="00B2751B" w:rsidRDefault="00603BF7">
            <w:pPr>
              <w:spacing w:line="240" w:lineRule="exact"/>
              <w:rPr>
                <w:sz w:val="22"/>
                <w:szCs w:val="22"/>
              </w:rPr>
            </w:pPr>
            <w:r w:rsidRPr="00667F19">
              <w:rPr>
                <w:sz w:val="22"/>
                <w:szCs w:val="22"/>
              </w:rPr>
              <w:t>existing functionality</w:t>
            </w:r>
          </w:p>
        </w:tc>
        <w:tc>
          <w:tcPr>
            <w:tcW w:w="5116" w:type="dxa"/>
            <w:tcBorders>
              <w:top w:val="single" w:sz="4" w:space="0" w:color="auto"/>
              <w:left w:val="single" w:sz="4" w:space="0" w:color="auto"/>
              <w:bottom w:val="single" w:sz="4" w:space="0" w:color="auto"/>
              <w:right w:val="single" w:sz="4" w:space="0" w:color="auto"/>
            </w:tcBorders>
            <w:hideMark/>
          </w:tcPr>
          <w:p w14:paraId="1D792566" w14:textId="77777777" w:rsidR="008E179B" w:rsidRPr="00B2751B" w:rsidRDefault="008E179B" w:rsidP="00CF6270">
            <w:pPr>
              <w:pStyle w:val="ListParagraph"/>
              <w:numPr>
                <w:ilvl w:val="0"/>
                <w:numId w:val="26"/>
              </w:numPr>
              <w:spacing w:before="0" w:after="200" w:line="276" w:lineRule="auto"/>
              <w:rPr>
                <w:rFonts w:ascii="Arial" w:hAnsi="Arial" w:cs="Arial"/>
                <w:sz w:val="22"/>
                <w:szCs w:val="22"/>
              </w:rPr>
            </w:pPr>
            <w:r w:rsidRPr="00B2751B">
              <w:rPr>
                <w:rFonts w:ascii="Arial" w:hAnsi="Arial" w:cs="Arial"/>
                <w:sz w:val="22"/>
                <w:szCs w:val="22"/>
              </w:rPr>
              <w:t>The ‘What We Decided’ section is customized with 2 separate variables:</w:t>
            </w:r>
          </w:p>
          <w:p w14:paraId="1D792567" w14:textId="77777777" w:rsidR="008E179B" w:rsidRPr="00B2751B" w:rsidRDefault="008E179B" w:rsidP="00CF6270">
            <w:pPr>
              <w:pStyle w:val="ListParagraph"/>
              <w:numPr>
                <w:ilvl w:val="2"/>
                <w:numId w:val="27"/>
              </w:numPr>
              <w:spacing w:before="0" w:after="200" w:line="276" w:lineRule="auto"/>
              <w:rPr>
                <w:rFonts w:ascii="Arial" w:hAnsi="Arial" w:cs="Arial"/>
                <w:sz w:val="22"/>
                <w:szCs w:val="22"/>
              </w:rPr>
            </w:pPr>
            <w:r w:rsidRPr="00B2751B">
              <w:rPr>
                <w:rFonts w:ascii="Arial" w:hAnsi="Arial" w:cs="Arial"/>
                <w:sz w:val="22"/>
                <w:szCs w:val="22"/>
              </w:rPr>
              <w:t xml:space="preserve">The first sentence includes the total number of dependents on the award, including the dependents that were just added, </w:t>
            </w:r>
            <w:r>
              <w:rPr>
                <w:rFonts w:ascii="Arial" w:hAnsi="Arial" w:cs="Arial"/>
                <w:sz w:val="22"/>
                <w:szCs w:val="22"/>
              </w:rPr>
              <w:t xml:space="preserve">and the </w:t>
            </w:r>
            <w:r w:rsidRPr="00B2751B">
              <w:rPr>
                <w:rFonts w:ascii="Arial" w:hAnsi="Arial" w:cs="Arial"/>
                <w:sz w:val="22"/>
                <w:szCs w:val="22"/>
              </w:rPr>
              <w:t>newly added dependents who</w:t>
            </w:r>
            <w:r>
              <w:rPr>
                <w:rFonts w:ascii="Arial" w:hAnsi="Arial" w:cs="Arial"/>
                <w:sz w:val="22"/>
                <w:szCs w:val="22"/>
              </w:rPr>
              <w:t>se</w:t>
            </w:r>
            <w:r w:rsidRPr="00B2751B">
              <w:rPr>
                <w:rFonts w:ascii="Arial" w:hAnsi="Arial" w:cs="Arial"/>
                <w:sz w:val="22"/>
                <w:szCs w:val="22"/>
              </w:rPr>
              <w:t xml:space="preserve"> omnibus date is in the future.</w:t>
            </w:r>
          </w:p>
          <w:p w14:paraId="1D792568" w14:textId="77777777" w:rsidR="008E179B" w:rsidRPr="00B2751B" w:rsidRDefault="008E179B">
            <w:pPr>
              <w:spacing w:line="240" w:lineRule="exact"/>
              <w:rPr>
                <w:sz w:val="22"/>
                <w:szCs w:val="22"/>
              </w:rPr>
            </w:pPr>
            <w:r w:rsidRPr="00B2751B">
              <w:rPr>
                <w:sz w:val="22"/>
                <w:szCs w:val="22"/>
              </w:rPr>
              <w:t xml:space="preserve">The second sentence includes the name </w:t>
            </w:r>
            <w:r w:rsidRPr="00603BF7">
              <w:rPr>
                <w:sz w:val="22"/>
                <w:szCs w:val="22"/>
              </w:rPr>
              <w:t xml:space="preserve">and </w:t>
            </w:r>
            <w:r w:rsidR="00D2500C" w:rsidRPr="00B750D1">
              <w:rPr>
                <w:sz w:val="22"/>
                <w:szCs w:val="22"/>
              </w:rPr>
              <w:t xml:space="preserve">Award </w:t>
            </w:r>
            <w:r w:rsidRPr="00B750D1">
              <w:rPr>
                <w:sz w:val="22"/>
                <w:szCs w:val="22"/>
              </w:rPr>
              <w:t>effective</w:t>
            </w:r>
            <w:r w:rsidRPr="00B2751B">
              <w:rPr>
                <w:sz w:val="22"/>
                <w:szCs w:val="22"/>
              </w:rPr>
              <w:t xml:space="preserve"> dates of the dependents that were added from this claim submission</w:t>
            </w:r>
          </w:p>
        </w:tc>
        <w:tc>
          <w:tcPr>
            <w:tcW w:w="2080" w:type="dxa"/>
            <w:tcBorders>
              <w:top w:val="single" w:sz="4" w:space="0" w:color="auto"/>
              <w:left w:val="single" w:sz="4" w:space="0" w:color="auto"/>
              <w:bottom w:val="single" w:sz="4" w:space="0" w:color="auto"/>
              <w:right w:val="single" w:sz="4" w:space="0" w:color="auto"/>
            </w:tcBorders>
            <w:hideMark/>
          </w:tcPr>
          <w:p w14:paraId="1D792569" w14:textId="77777777" w:rsidR="008E179B" w:rsidRDefault="008E179B">
            <w:pPr>
              <w:spacing w:line="240" w:lineRule="exact"/>
              <w:rPr>
                <w:color w:val="auto"/>
                <w:sz w:val="22"/>
                <w:szCs w:val="22"/>
              </w:rPr>
            </w:pPr>
            <w:r>
              <w:rPr>
                <w:color w:val="auto"/>
                <w:sz w:val="22"/>
                <w:szCs w:val="22"/>
              </w:rPr>
              <w:t>UC-08:  Generate Correspondence</w:t>
            </w:r>
          </w:p>
        </w:tc>
        <w:tc>
          <w:tcPr>
            <w:tcW w:w="0" w:type="auto"/>
            <w:tcBorders>
              <w:top w:val="single" w:sz="4" w:space="0" w:color="auto"/>
              <w:left w:val="single" w:sz="4" w:space="0" w:color="auto"/>
              <w:bottom w:val="single" w:sz="4" w:space="0" w:color="auto"/>
              <w:right w:val="single" w:sz="4" w:space="0" w:color="auto"/>
            </w:tcBorders>
          </w:tcPr>
          <w:p w14:paraId="1D79256A" w14:textId="77777777" w:rsidR="008E179B" w:rsidRDefault="008E179B">
            <w:pPr>
              <w:spacing w:line="240" w:lineRule="exact"/>
              <w:rPr>
                <w:color w:val="auto"/>
                <w:sz w:val="22"/>
                <w:szCs w:val="22"/>
                <w:highlight w:val="green"/>
              </w:rPr>
            </w:pPr>
          </w:p>
        </w:tc>
      </w:tr>
      <w:tr w:rsidR="008E179B" w14:paraId="1D792574"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56C" w14:textId="77777777" w:rsidR="008E179B" w:rsidRPr="00B2751B" w:rsidRDefault="008E179B">
            <w:pPr>
              <w:spacing w:line="240" w:lineRule="exact"/>
              <w:rPr>
                <w:sz w:val="22"/>
                <w:szCs w:val="22"/>
              </w:rPr>
            </w:pPr>
            <w:r w:rsidRPr="00B2751B">
              <w:rPr>
                <w:sz w:val="22"/>
                <w:szCs w:val="22"/>
              </w:rPr>
              <w:t xml:space="preserve">CP0128.4 Template Rules (Award Denied) </w:t>
            </w:r>
          </w:p>
          <w:p w14:paraId="1D79256D" w14:textId="77777777" w:rsidR="008E179B" w:rsidRPr="00B2751B" w:rsidRDefault="008E179B">
            <w:pPr>
              <w:spacing w:line="240" w:lineRule="exact"/>
              <w:rPr>
                <w:sz w:val="22"/>
                <w:szCs w:val="22"/>
              </w:rPr>
            </w:pPr>
          </w:p>
        </w:tc>
        <w:tc>
          <w:tcPr>
            <w:tcW w:w="5116" w:type="dxa"/>
            <w:tcBorders>
              <w:top w:val="single" w:sz="4" w:space="0" w:color="auto"/>
              <w:left w:val="single" w:sz="4" w:space="0" w:color="auto"/>
              <w:bottom w:val="single" w:sz="4" w:space="0" w:color="auto"/>
              <w:right w:val="single" w:sz="4" w:space="0" w:color="auto"/>
            </w:tcBorders>
            <w:hideMark/>
          </w:tcPr>
          <w:p w14:paraId="1D79256E" w14:textId="77777777" w:rsidR="008E179B" w:rsidRPr="00B2751B" w:rsidRDefault="008E179B">
            <w:pPr>
              <w:pStyle w:val="ListParagraph"/>
              <w:ind w:left="0"/>
              <w:rPr>
                <w:rFonts w:ascii="Arial" w:hAnsi="Arial" w:cs="Arial"/>
                <w:sz w:val="22"/>
                <w:szCs w:val="22"/>
              </w:rPr>
            </w:pPr>
            <w:r w:rsidRPr="00B2751B">
              <w:rPr>
                <w:rFonts w:ascii="Arial" w:hAnsi="Arial" w:cs="Arial"/>
                <w:sz w:val="22"/>
                <w:szCs w:val="22"/>
              </w:rPr>
              <w:t xml:space="preserve">The following rules apply to the </w:t>
            </w:r>
            <w:r w:rsidRPr="00B2751B">
              <w:rPr>
                <w:rFonts w:ascii="Arial" w:hAnsi="Arial" w:cs="Arial"/>
                <w:i/>
                <w:sz w:val="22"/>
                <w:szCs w:val="22"/>
              </w:rPr>
              <w:t>Deny Letter Template</w:t>
            </w:r>
            <w:r w:rsidRPr="00B2751B">
              <w:rPr>
                <w:rFonts w:ascii="Arial" w:hAnsi="Arial" w:cs="Arial"/>
                <w:sz w:val="22"/>
                <w:szCs w:val="22"/>
              </w:rPr>
              <w:t xml:space="preserve"> only and should be used in conjunction with rules CP0128.1 and CP0128.2 when generating a letter for an Award Denied.</w:t>
            </w:r>
          </w:p>
          <w:p w14:paraId="1D79256F" w14:textId="77777777" w:rsidR="008E179B" w:rsidRPr="00B2751B" w:rsidRDefault="008E179B" w:rsidP="00CF6270">
            <w:pPr>
              <w:pStyle w:val="ListParagraph"/>
              <w:numPr>
                <w:ilvl w:val="1"/>
                <w:numId w:val="28"/>
              </w:numPr>
              <w:spacing w:before="0" w:after="200" w:line="276" w:lineRule="auto"/>
              <w:rPr>
                <w:rFonts w:ascii="Arial" w:hAnsi="Arial" w:cs="Arial"/>
                <w:sz w:val="22"/>
                <w:szCs w:val="22"/>
              </w:rPr>
            </w:pPr>
            <w:r w:rsidRPr="00B2751B">
              <w:rPr>
                <w:rFonts w:ascii="Arial" w:hAnsi="Arial" w:cs="Arial"/>
                <w:sz w:val="22"/>
                <w:szCs w:val="22"/>
              </w:rPr>
              <w:t>The ‘What We Decided’ section is customized depending on whether or not the Veteran is rated above or below 30% service connected disabled</w:t>
            </w:r>
            <w:r>
              <w:rPr>
                <w:rFonts w:ascii="Arial" w:hAnsi="Arial" w:cs="Arial"/>
                <w:sz w:val="22"/>
                <w:szCs w:val="22"/>
              </w:rPr>
              <w:t>.</w:t>
            </w:r>
          </w:p>
          <w:p w14:paraId="1D792570" w14:textId="77777777" w:rsidR="008E179B" w:rsidRPr="00B2751B" w:rsidRDefault="008E179B" w:rsidP="00CF6270">
            <w:pPr>
              <w:pStyle w:val="ListParagraph"/>
              <w:numPr>
                <w:ilvl w:val="2"/>
                <w:numId w:val="28"/>
              </w:numPr>
              <w:spacing w:before="0" w:after="200" w:line="276" w:lineRule="auto"/>
              <w:rPr>
                <w:rFonts w:ascii="Arial" w:hAnsi="Arial" w:cs="Arial"/>
                <w:sz w:val="22"/>
                <w:szCs w:val="22"/>
              </w:rPr>
            </w:pPr>
            <w:r w:rsidRPr="00B2751B">
              <w:rPr>
                <w:rFonts w:ascii="Arial" w:hAnsi="Arial" w:cs="Arial"/>
                <w:sz w:val="22"/>
                <w:szCs w:val="22"/>
              </w:rPr>
              <w:t>If the Veteran is less than 30% service connected disabled, use the static text as per the template</w:t>
            </w:r>
            <w:r>
              <w:rPr>
                <w:rFonts w:ascii="Arial" w:hAnsi="Arial" w:cs="Arial"/>
                <w:sz w:val="22"/>
                <w:szCs w:val="22"/>
              </w:rPr>
              <w:t>.</w:t>
            </w:r>
          </w:p>
          <w:p w14:paraId="1D792571" w14:textId="77777777" w:rsidR="008E179B" w:rsidRPr="00B2751B" w:rsidRDefault="008E179B">
            <w:pPr>
              <w:spacing w:line="240" w:lineRule="exact"/>
              <w:rPr>
                <w:sz w:val="22"/>
                <w:szCs w:val="22"/>
              </w:rPr>
            </w:pPr>
            <w:r w:rsidRPr="00B2751B">
              <w:rPr>
                <w:sz w:val="22"/>
                <w:szCs w:val="22"/>
              </w:rPr>
              <w:t>If the Veteran is 30% or more service connected disabled, insert the name of the denied dependent and the reason for the denial</w:t>
            </w:r>
          </w:p>
        </w:tc>
        <w:tc>
          <w:tcPr>
            <w:tcW w:w="2080" w:type="dxa"/>
            <w:tcBorders>
              <w:top w:val="single" w:sz="4" w:space="0" w:color="auto"/>
              <w:left w:val="single" w:sz="4" w:space="0" w:color="auto"/>
              <w:bottom w:val="single" w:sz="4" w:space="0" w:color="auto"/>
              <w:right w:val="single" w:sz="4" w:space="0" w:color="auto"/>
            </w:tcBorders>
            <w:hideMark/>
          </w:tcPr>
          <w:p w14:paraId="1D792572" w14:textId="77777777" w:rsidR="008E179B" w:rsidRDefault="008E179B">
            <w:pPr>
              <w:spacing w:line="240" w:lineRule="exact"/>
              <w:rPr>
                <w:color w:val="auto"/>
                <w:sz w:val="22"/>
                <w:szCs w:val="22"/>
              </w:rPr>
            </w:pPr>
            <w:r>
              <w:rPr>
                <w:color w:val="auto"/>
                <w:sz w:val="22"/>
                <w:szCs w:val="22"/>
              </w:rPr>
              <w:t>UC-08:  Generate Correspondence</w:t>
            </w:r>
          </w:p>
        </w:tc>
        <w:tc>
          <w:tcPr>
            <w:tcW w:w="0" w:type="auto"/>
            <w:tcBorders>
              <w:top w:val="single" w:sz="4" w:space="0" w:color="auto"/>
              <w:left w:val="single" w:sz="4" w:space="0" w:color="auto"/>
              <w:bottom w:val="single" w:sz="4" w:space="0" w:color="auto"/>
              <w:right w:val="single" w:sz="4" w:space="0" w:color="auto"/>
            </w:tcBorders>
          </w:tcPr>
          <w:p w14:paraId="1D792573" w14:textId="77777777" w:rsidR="008E179B" w:rsidRDefault="008E179B">
            <w:pPr>
              <w:spacing w:line="240" w:lineRule="exact"/>
              <w:rPr>
                <w:color w:val="auto"/>
                <w:sz w:val="22"/>
                <w:szCs w:val="22"/>
                <w:highlight w:val="green"/>
              </w:rPr>
            </w:pPr>
          </w:p>
        </w:tc>
      </w:tr>
      <w:tr w:rsidR="008E179B" w14:paraId="1D792581" w14:textId="77777777" w:rsidTr="0008427D">
        <w:tc>
          <w:tcPr>
            <w:tcW w:w="0" w:type="auto"/>
            <w:tcBorders>
              <w:top w:val="single" w:sz="4" w:space="0" w:color="auto"/>
              <w:left w:val="single" w:sz="4" w:space="0" w:color="auto"/>
              <w:bottom w:val="single" w:sz="4" w:space="0" w:color="auto"/>
              <w:right w:val="single" w:sz="4" w:space="0" w:color="auto"/>
            </w:tcBorders>
            <w:hideMark/>
          </w:tcPr>
          <w:p w14:paraId="1D792575" w14:textId="77777777" w:rsidR="008E179B" w:rsidRPr="00B2751B" w:rsidRDefault="008E179B" w:rsidP="00B2751B">
            <w:pPr>
              <w:spacing w:line="240" w:lineRule="exact"/>
              <w:rPr>
                <w:sz w:val="22"/>
                <w:szCs w:val="22"/>
                <w:highlight w:val="green"/>
              </w:rPr>
            </w:pPr>
            <w:r w:rsidRPr="00B2751B">
              <w:rPr>
                <w:sz w:val="22"/>
                <w:szCs w:val="22"/>
              </w:rPr>
              <w:t>CP0128.5 Generate Correspondence (Award Grant/Deny)</w:t>
            </w:r>
          </w:p>
        </w:tc>
        <w:tc>
          <w:tcPr>
            <w:tcW w:w="5116" w:type="dxa"/>
            <w:tcBorders>
              <w:top w:val="single" w:sz="4" w:space="0" w:color="auto"/>
              <w:left w:val="single" w:sz="4" w:space="0" w:color="auto"/>
              <w:bottom w:val="single" w:sz="4" w:space="0" w:color="auto"/>
              <w:right w:val="single" w:sz="4" w:space="0" w:color="auto"/>
            </w:tcBorders>
            <w:hideMark/>
          </w:tcPr>
          <w:p w14:paraId="1D792576" w14:textId="77777777" w:rsidR="008E179B" w:rsidRPr="00B2751B" w:rsidRDefault="008E179B">
            <w:pPr>
              <w:pStyle w:val="ListParagraph"/>
              <w:ind w:left="0"/>
              <w:rPr>
                <w:rFonts w:ascii="Arial" w:hAnsi="Arial" w:cs="Arial"/>
                <w:sz w:val="22"/>
                <w:szCs w:val="22"/>
              </w:rPr>
            </w:pPr>
            <w:r w:rsidRPr="00B2751B">
              <w:rPr>
                <w:rFonts w:ascii="Arial" w:hAnsi="Arial" w:cs="Arial"/>
                <w:sz w:val="22"/>
                <w:szCs w:val="22"/>
              </w:rPr>
              <w:t xml:space="preserve">If a claim has resulted in both an award and a denial, generate a letter using the </w:t>
            </w:r>
            <w:r w:rsidRPr="00B2751B">
              <w:rPr>
                <w:rFonts w:ascii="Arial" w:hAnsi="Arial" w:cs="Arial"/>
                <w:i/>
                <w:sz w:val="22"/>
                <w:szCs w:val="22"/>
              </w:rPr>
              <w:t>Grant/Deny Letter Template</w:t>
            </w:r>
            <w:r w:rsidRPr="00B2751B">
              <w:rPr>
                <w:rFonts w:ascii="Arial" w:hAnsi="Arial" w:cs="Arial"/>
                <w:sz w:val="22"/>
                <w:szCs w:val="22"/>
              </w:rPr>
              <w:t xml:space="preserve"> and should be used in conjunction with rules CP0128.1 and CP0128.2 when generating a letter for an Award Granted/Denied.</w:t>
            </w:r>
          </w:p>
          <w:p w14:paraId="1D792577" w14:textId="77777777" w:rsidR="008E179B" w:rsidRPr="00B2751B" w:rsidRDefault="008E179B" w:rsidP="00CF6270">
            <w:pPr>
              <w:pStyle w:val="ListParagraph"/>
              <w:numPr>
                <w:ilvl w:val="1"/>
                <w:numId w:val="29"/>
              </w:numPr>
              <w:spacing w:before="0" w:after="200" w:line="276" w:lineRule="auto"/>
              <w:rPr>
                <w:rFonts w:ascii="Arial" w:hAnsi="Arial" w:cs="Arial"/>
                <w:sz w:val="22"/>
                <w:szCs w:val="22"/>
              </w:rPr>
            </w:pPr>
            <w:r w:rsidRPr="00B2751B">
              <w:rPr>
                <w:rFonts w:ascii="Arial" w:hAnsi="Arial" w:cs="Arial"/>
                <w:sz w:val="22"/>
                <w:szCs w:val="22"/>
              </w:rPr>
              <w:t xml:space="preserve">In the ‘Your Award Amount and Payment Change Date’ section, a grid is inserted which contains the Monthly Award Amount, Payment Change Date, and Reason for Change for the current change in award and all future events that will </w:t>
            </w:r>
            <w:r w:rsidRPr="00B2751B">
              <w:rPr>
                <w:rFonts w:ascii="Arial" w:hAnsi="Arial" w:cs="Arial"/>
                <w:sz w:val="22"/>
                <w:szCs w:val="22"/>
              </w:rPr>
              <w:lastRenderedPageBreak/>
              <w:t>impact the current award (e.g., date a child will be removed from an award).</w:t>
            </w:r>
          </w:p>
          <w:p w14:paraId="1D792578" w14:textId="77777777" w:rsidR="008E179B" w:rsidRPr="00B2751B" w:rsidRDefault="008E179B" w:rsidP="00CF6270">
            <w:pPr>
              <w:pStyle w:val="ListParagraph"/>
              <w:numPr>
                <w:ilvl w:val="2"/>
                <w:numId w:val="29"/>
              </w:numPr>
              <w:spacing w:before="0" w:after="200" w:line="276" w:lineRule="auto"/>
              <w:rPr>
                <w:rFonts w:ascii="Arial" w:hAnsi="Arial" w:cs="Arial"/>
                <w:sz w:val="22"/>
                <w:szCs w:val="22"/>
              </w:rPr>
            </w:pPr>
            <w:r w:rsidRPr="00B2751B">
              <w:rPr>
                <w:rFonts w:ascii="Arial" w:hAnsi="Arial" w:cs="Arial"/>
                <w:sz w:val="22"/>
                <w:szCs w:val="22"/>
              </w:rPr>
              <w:t>Dollar signs are printed in front of the Monthly Award Amount</w:t>
            </w:r>
          </w:p>
          <w:p w14:paraId="1D792579" w14:textId="77777777" w:rsidR="008E179B" w:rsidRDefault="008E179B" w:rsidP="0089663B">
            <w:pPr>
              <w:numPr>
                <w:ilvl w:val="2"/>
                <w:numId w:val="29"/>
              </w:numPr>
              <w:spacing w:line="240" w:lineRule="exact"/>
              <w:rPr>
                <w:sz w:val="22"/>
                <w:szCs w:val="22"/>
              </w:rPr>
            </w:pPr>
            <w:r w:rsidRPr="00B2751B">
              <w:rPr>
                <w:sz w:val="22"/>
                <w:szCs w:val="22"/>
              </w:rPr>
              <w:t>Dates are printed in MM</w:t>
            </w:r>
            <w:r>
              <w:rPr>
                <w:sz w:val="22"/>
                <w:szCs w:val="22"/>
              </w:rPr>
              <w:t>M</w:t>
            </w:r>
            <w:r w:rsidRPr="00B2751B">
              <w:rPr>
                <w:sz w:val="22"/>
                <w:szCs w:val="22"/>
              </w:rPr>
              <w:t xml:space="preserve"> DD, YYYY format</w:t>
            </w:r>
          </w:p>
          <w:p w14:paraId="1D79257A" w14:textId="77777777" w:rsidR="008E179B" w:rsidRPr="00B2751B" w:rsidRDefault="008E179B" w:rsidP="0089663B">
            <w:pPr>
              <w:pStyle w:val="ListParagraph"/>
              <w:numPr>
                <w:ilvl w:val="1"/>
                <w:numId w:val="29"/>
              </w:numPr>
              <w:spacing w:before="0" w:after="200" w:line="276" w:lineRule="auto"/>
              <w:rPr>
                <w:rFonts w:ascii="Arial" w:hAnsi="Arial" w:cs="Arial"/>
                <w:sz w:val="22"/>
                <w:szCs w:val="22"/>
              </w:rPr>
            </w:pPr>
            <w:r w:rsidRPr="00B2751B">
              <w:rPr>
                <w:rFonts w:ascii="Arial" w:hAnsi="Arial" w:cs="Arial"/>
                <w:sz w:val="22"/>
                <w:szCs w:val="22"/>
              </w:rPr>
              <w:t xml:space="preserve">The ‘You Can Expect Payment’ section is tailored depending on whether the Veteran/Claimant has set up EFT or banking information.  </w:t>
            </w:r>
          </w:p>
          <w:p w14:paraId="1D79257B" w14:textId="77777777" w:rsidR="008E179B" w:rsidRPr="00B2751B" w:rsidRDefault="008E179B" w:rsidP="0089663B">
            <w:pPr>
              <w:pStyle w:val="ListParagraph"/>
              <w:numPr>
                <w:ilvl w:val="2"/>
                <w:numId w:val="29"/>
              </w:numPr>
              <w:spacing w:before="0" w:after="200" w:line="276" w:lineRule="auto"/>
              <w:rPr>
                <w:rFonts w:ascii="Arial" w:hAnsi="Arial" w:cs="Arial"/>
                <w:sz w:val="22"/>
                <w:szCs w:val="22"/>
              </w:rPr>
            </w:pPr>
            <w:r w:rsidRPr="00B2751B">
              <w:rPr>
                <w:rFonts w:ascii="Arial" w:hAnsi="Arial" w:cs="Arial"/>
                <w:sz w:val="22"/>
                <w:szCs w:val="22"/>
              </w:rPr>
              <w:t>Paragraphs 500A and 500A1 are used when the Veteran/Claimant has set up Electronic Funds Transfer (EFT) payments.</w:t>
            </w:r>
          </w:p>
          <w:p w14:paraId="1D79257C" w14:textId="77777777" w:rsidR="008E179B" w:rsidRPr="00B2751B" w:rsidRDefault="008E179B" w:rsidP="0089663B">
            <w:pPr>
              <w:pStyle w:val="ListParagraph"/>
              <w:numPr>
                <w:ilvl w:val="2"/>
                <w:numId w:val="29"/>
              </w:numPr>
              <w:spacing w:before="0" w:after="200" w:line="276" w:lineRule="auto"/>
              <w:rPr>
                <w:rFonts w:ascii="Arial" w:hAnsi="Arial" w:cs="Arial"/>
                <w:sz w:val="22"/>
                <w:szCs w:val="22"/>
              </w:rPr>
            </w:pPr>
            <w:r w:rsidRPr="00B2751B">
              <w:rPr>
                <w:rFonts w:ascii="Arial" w:hAnsi="Arial" w:cs="Arial"/>
                <w:sz w:val="22"/>
                <w:szCs w:val="22"/>
              </w:rPr>
              <w:t>Paragraphs 500A and 500B are used when the Veteran/Claimant is receiving a paper check.</w:t>
            </w:r>
          </w:p>
          <w:p w14:paraId="1D79257D" w14:textId="77777777" w:rsidR="008E179B" w:rsidRPr="00B2751B" w:rsidRDefault="008E179B" w:rsidP="0089663B">
            <w:pPr>
              <w:pStyle w:val="ListParagraph"/>
              <w:numPr>
                <w:ilvl w:val="1"/>
                <w:numId w:val="29"/>
              </w:numPr>
              <w:spacing w:before="0" w:after="200" w:line="276" w:lineRule="auto"/>
              <w:rPr>
                <w:rFonts w:ascii="Arial" w:hAnsi="Arial" w:cs="Arial"/>
                <w:sz w:val="22"/>
                <w:szCs w:val="22"/>
              </w:rPr>
            </w:pPr>
            <w:r w:rsidRPr="00B2751B">
              <w:rPr>
                <w:rFonts w:ascii="Arial" w:hAnsi="Arial" w:cs="Arial"/>
                <w:sz w:val="22"/>
                <w:szCs w:val="22"/>
              </w:rPr>
              <w:t>The ‘What We Decided’ section is customized using the count of the total number of dependents claimed (including the dependents that were just added), followed by the name and effective dates of the dependent that were just added.</w:t>
            </w:r>
          </w:p>
          <w:p w14:paraId="1D79257E" w14:textId="77777777" w:rsidR="008E179B" w:rsidRPr="00B2751B" w:rsidRDefault="008E179B" w:rsidP="0089663B">
            <w:pPr>
              <w:numPr>
                <w:ilvl w:val="1"/>
                <w:numId w:val="29"/>
              </w:numPr>
              <w:spacing w:line="240" w:lineRule="exact"/>
              <w:rPr>
                <w:sz w:val="22"/>
                <w:szCs w:val="22"/>
              </w:rPr>
            </w:pPr>
            <w:r w:rsidRPr="00B2751B">
              <w:rPr>
                <w:sz w:val="22"/>
                <w:szCs w:val="22"/>
              </w:rPr>
              <w:t>The ‘What We Decided’ section also includes a paragraph to explain the denied part of the claim.  Insert the name of the denied dependent and the reason for the denial into this paragraph.</w:t>
            </w:r>
          </w:p>
        </w:tc>
        <w:tc>
          <w:tcPr>
            <w:tcW w:w="2080" w:type="dxa"/>
            <w:tcBorders>
              <w:top w:val="single" w:sz="4" w:space="0" w:color="auto"/>
              <w:left w:val="single" w:sz="4" w:space="0" w:color="auto"/>
              <w:bottom w:val="single" w:sz="4" w:space="0" w:color="auto"/>
              <w:right w:val="single" w:sz="4" w:space="0" w:color="auto"/>
            </w:tcBorders>
            <w:hideMark/>
          </w:tcPr>
          <w:p w14:paraId="1D79257F" w14:textId="77777777" w:rsidR="008E179B" w:rsidRDefault="008E179B">
            <w:pPr>
              <w:spacing w:line="240" w:lineRule="exact"/>
              <w:rPr>
                <w:color w:val="auto"/>
                <w:sz w:val="22"/>
                <w:szCs w:val="22"/>
              </w:rPr>
            </w:pPr>
            <w:r>
              <w:rPr>
                <w:color w:val="auto"/>
                <w:sz w:val="22"/>
                <w:szCs w:val="22"/>
              </w:rPr>
              <w:lastRenderedPageBreak/>
              <w:t>UC-08:  Generate Correspondence</w:t>
            </w:r>
          </w:p>
        </w:tc>
        <w:tc>
          <w:tcPr>
            <w:tcW w:w="0" w:type="auto"/>
            <w:tcBorders>
              <w:top w:val="single" w:sz="4" w:space="0" w:color="auto"/>
              <w:left w:val="single" w:sz="4" w:space="0" w:color="auto"/>
              <w:bottom w:val="single" w:sz="4" w:space="0" w:color="auto"/>
              <w:right w:val="single" w:sz="4" w:space="0" w:color="auto"/>
            </w:tcBorders>
          </w:tcPr>
          <w:p w14:paraId="1D792580" w14:textId="77777777" w:rsidR="008E179B" w:rsidRDefault="008E179B">
            <w:pPr>
              <w:spacing w:line="240" w:lineRule="exact"/>
              <w:rPr>
                <w:color w:val="auto"/>
                <w:sz w:val="22"/>
                <w:szCs w:val="22"/>
                <w:highlight w:val="green"/>
              </w:rPr>
            </w:pPr>
          </w:p>
        </w:tc>
      </w:tr>
      <w:tr w:rsidR="008E179B" w14:paraId="1D792592" w14:textId="77777777" w:rsidTr="0008427D">
        <w:tc>
          <w:tcPr>
            <w:tcW w:w="0" w:type="auto"/>
            <w:tcBorders>
              <w:top w:val="single" w:sz="4" w:space="0" w:color="auto"/>
              <w:left w:val="single" w:sz="4" w:space="0" w:color="auto"/>
              <w:bottom w:val="single" w:sz="4" w:space="0" w:color="auto"/>
              <w:right w:val="single" w:sz="4" w:space="0" w:color="auto"/>
            </w:tcBorders>
          </w:tcPr>
          <w:p w14:paraId="1D792582" w14:textId="77777777" w:rsidR="008E179B" w:rsidRPr="00B2751B" w:rsidRDefault="008E179B" w:rsidP="00BC5271">
            <w:pPr>
              <w:spacing w:line="240" w:lineRule="exact"/>
              <w:rPr>
                <w:sz w:val="22"/>
                <w:szCs w:val="22"/>
              </w:rPr>
            </w:pPr>
            <w:r w:rsidRPr="00B2751B">
              <w:rPr>
                <w:sz w:val="22"/>
                <w:szCs w:val="22"/>
              </w:rPr>
              <w:lastRenderedPageBreak/>
              <w:t>CP0128.6 Generate Correspondence (Military Pay Award Grant/Deny)</w:t>
            </w:r>
          </w:p>
          <w:p w14:paraId="1D792583" w14:textId="77777777" w:rsidR="008E179B" w:rsidRPr="00B2751B" w:rsidRDefault="008E179B">
            <w:pPr>
              <w:spacing w:line="240" w:lineRule="exact"/>
              <w:rPr>
                <w:sz w:val="22"/>
                <w:szCs w:val="22"/>
              </w:rPr>
            </w:pPr>
          </w:p>
        </w:tc>
        <w:tc>
          <w:tcPr>
            <w:tcW w:w="5116" w:type="dxa"/>
            <w:tcBorders>
              <w:top w:val="single" w:sz="4" w:space="0" w:color="auto"/>
              <w:left w:val="single" w:sz="4" w:space="0" w:color="auto"/>
              <w:bottom w:val="single" w:sz="4" w:space="0" w:color="auto"/>
              <w:right w:val="single" w:sz="4" w:space="0" w:color="auto"/>
            </w:tcBorders>
          </w:tcPr>
          <w:p w14:paraId="1D792584" w14:textId="77777777" w:rsidR="008E179B" w:rsidRPr="00B2751B" w:rsidRDefault="008E179B" w:rsidP="004B3995">
            <w:pPr>
              <w:pStyle w:val="ListParagraph"/>
              <w:ind w:left="0"/>
              <w:rPr>
                <w:rFonts w:ascii="Arial" w:hAnsi="Arial" w:cs="Arial"/>
                <w:sz w:val="22"/>
                <w:szCs w:val="22"/>
              </w:rPr>
            </w:pPr>
            <w:r w:rsidRPr="00B2751B">
              <w:rPr>
                <w:rFonts w:ascii="Arial" w:hAnsi="Arial" w:cs="Arial"/>
                <w:sz w:val="22"/>
                <w:szCs w:val="22"/>
              </w:rPr>
              <w:t xml:space="preserve">The following rules are specific to the </w:t>
            </w:r>
            <w:r w:rsidRPr="00B2751B">
              <w:rPr>
                <w:rFonts w:ascii="Arial" w:hAnsi="Arial" w:cs="Arial"/>
                <w:i/>
                <w:sz w:val="22"/>
                <w:szCs w:val="22"/>
              </w:rPr>
              <w:t>Award/deny Letter Template</w:t>
            </w:r>
            <w:r w:rsidRPr="00B2751B">
              <w:rPr>
                <w:rFonts w:ascii="Arial" w:hAnsi="Arial" w:cs="Arial"/>
                <w:sz w:val="22"/>
                <w:szCs w:val="22"/>
              </w:rPr>
              <w:t xml:space="preserve"> for including Military Pay and should be used in conjunction with rules CP0128.1, CP0128.2, CP0128.4, and CP0128.5 when generating a letter for an Award which includes Military Pay information.</w:t>
            </w:r>
          </w:p>
          <w:p w14:paraId="1D792585" w14:textId="77777777" w:rsidR="008E179B" w:rsidRPr="00B2751B" w:rsidRDefault="008E179B" w:rsidP="0047063E">
            <w:pPr>
              <w:widowControl w:val="0"/>
              <w:spacing w:line="240" w:lineRule="atLeast"/>
              <w:ind w:left="720"/>
              <w:rPr>
                <w:sz w:val="22"/>
                <w:szCs w:val="22"/>
              </w:rPr>
            </w:pPr>
            <w:r w:rsidRPr="00B2751B">
              <w:rPr>
                <w:sz w:val="22"/>
                <w:szCs w:val="22"/>
              </w:rPr>
              <w:t>If VA withheld benefits, after ‘Your Award Amount and Payment Change Date’ grid</w:t>
            </w:r>
            <w:r>
              <w:rPr>
                <w:sz w:val="22"/>
                <w:szCs w:val="22"/>
              </w:rPr>
              <w:t>,</w:t>
            </w:r>
            <w:r w:rsidRPr="00B2751B">
              <w:rPr>
                <w:sz w:val="22"/>
                <w:szCs w:val="22"/>
              </w:rPr>
              <w:t xml:space="preserve"> insert a new section ‘Why Have We </w:t>
            </w:r>
            <w:r w:rsidRPr="00B2751B">
              <w:rPr>
                <w:sz w:val="22"/>
                <w:szCs w:val="22"/>
              </w:rPr>
              <w:lastRenderedPageBreak/>
              <w:t xml:space="preserve">Withheld Benefits?’ </w:t>
            </w:r>
          </w:p>
          <w:p w14:paraId="1D792586" w14:textId="77777777" w:rsidR="008E179B" w:rsidRPr="00B2751B" w:rsidRDefault="008E179B" w:rsidP="0047063E">
            <w:pPr>
              <w:widowControl w:val="0"/>
              <w:spacing w:line="240" w:lineRule="atLeast"/>
              <w:ind w:left="720"/>
              <w:rPr>
                <w:sz w:val="22"/>
                <w:szCs w:val="22"/>
              </w:rPr>
            </w:pPr>
            <w:r w:rsidRPr="00B2751B">
              <w:rPr>
                <w:sz w:val="22"/>
                <w:szCs w:val="22"/>
              </w:rPr>
              <w:t>“You are not allowed to receive full military retired pay and full VA compensation at the same time.  The following will provide an explanation of how this works:</w:t>
            </w:r>
          </w:p>
          <w:p w14:paraId="1D792587" w14:textId="77777777" w:rsidR="008E179B" w:rsidRPr="00B2751B" w:rsidRDefault="008E179B" w:rsidP="00D71D05">
            <w:pPr>
              <w:widowControl w:val="0"/>
              <w:spacing w:line="240" w:lineRule="atLeast"/>
              <w:ind w:left="720"/>
              <w:rPr>
                <w:sz w:val="22"/>
                <w:szCs w:val="22"/>
              </w:rPr>
            </w:pPr>
            <w:r w:rsidRPr="00B2751B">
              <w:rPr>
                <w:sz w:val="22"/>
                <w:szCs w:val="22"/>
              </w:rPr>
              <w:t xml:space="preserve">If your VA compensation is less than your retired pay, you will receive compensation payments.  The service department will pay you the difference between your compensation and your retired pay.  </w:t>
            </w:r>
          </w:p>
          <w:p w14:paraId="1D792588" w14:textId="77777777" w:rsidR="008E179B" w:rsidRPr="00B2751B" w:rsidRDefault="008E179B" w:rsidP="00D71D05">
            <w:pPr>
              <w:widowControl w:val="0"/>
              <w:spacing w:line="240" w:lineRule="atLeast"/>
              <w:ind w:left="720"/>
              <w:rPr>
                <w:color w:val="auto"/>
                <w:sz w:val="22"/>
                <w:szCs w:val="22"/>
              </w:rPr>
            </w:pPr>
            <w:r w:rsidRPr="00B2751B">
              <w:rPr>
                <w:color w:val="auto"/>
                <w:sz w:val="22"/>
                <w:szCs w:val="22"/>
              </w:rPr>
              <w:t xml:space="preserve">If your VA compensation is greater than your retired pay, we will pay you compensation, and you will not receive retired pay. </w:t>
            </w:r>
          </w:p>
          <w:p w14:paraId="1D792589" w14:textId="77777777" w:rsidR="008E179B" w:rsidRPr="00B2751B" w:rsidRDefault="008E179B" w:rsidP="0047063E">
            <w:pPr>
              <w:ind w:left="270"/>
              <w:rPr>
                <w:sz w:val="22"/>
                <w:szCs w:val="22"/>
              </w:rPr>
            </w:pPr>
            <w:r w:rsidRPr="00B2751B">
              <w:rPr>
                <w:color w:val="auto"/>
                <w:sz w:val="22"/>
                <w:szCs w:val="22"/>
              </w:rPr>
              <w:t>For now, we must withhold (if any changed award lines have a new net award &gt;0 on the given effective date, use “part”, if all changed award lines have a new net award =0, through the “To” date of the retired pay withholding “all”) of your compensation until (”To Date” for MOST RECENT military retired pay adjustment decision).  We must do this to prevent a double payment.  By working together with the</w:t>
            </w:r>
            <w:r w:rsidRPr="00B2751B">
              <w:rPr>
                <w:sz w:val="22"/>
                <w:szCs w:val="22"/>
              </w:rPr>
              <w:t xml:space="preserve"> service department, we will make sure you get your full combined payment.</w:t>
            </w:r>
          </w:p>
          <w:p w14:paraId="1D79258A" w14:textId="77777777" w:rsidR="008E179B" w:rsidRPr="00B2751B" w:rsidRDefault="008E179B" w:rsidP="0047063E">
            <w:pPr>
              <w:pStyle w:val="RFWParagraph"/>
              <w:numPr>
                <w:ilvl w:val="12"/>
                <w:numId w:val="0"/>
              </w:numPr>
              <w:ind w:left="270"/>
              <w:rPr>
                <w:i/>
                <w:iCs/>
                <w:sz w:val="22"/>
                <w:szCs w:val="22"/>
              </w:rPr>
            </w:pPr>
            <w:r w:rsidRPr="00B2751B">
              <w:rPr>
                <w:i/>
                <w:iCs/>
                <w:sz w:val="22"/>
                <w:szCs w:val="22"/>
                <w:lang w:val="fr-FR"/>
              </w:rPr>
              <w:t xml:space="preserve">Important information: VA compensation isn’t taxable.  </w:t>
            </w:r>
            <w:r w:rsidRPr="00B2751B">
              <w:rPr>
                <w:i/>
                <w:iCs/>
                <w:sz w:val="22"/>
                <w:szCs w:val="22"/>
              </w:rPr>
              <w:t>Please contact the Internal Revenue Service for tax information.</w:t>
            </w:r>
          </w:p>
          <w:p w14:paraId="1D79258B" w14:textId="77777777" w:rsidR="008E179B" w:rsidRPr="00B2751B" w:rsidRDefault="008E179B" w:rsidP="0089663B">
            <w:pPr>
              <w:ind w:left="270"/>
              <w:rPr>
                <w:sz w:val="22"/>
                <w:szCs w:val="22"/>
              </w:rPr>
            </w:pPr>
            <w:r w:rsidRPr="00B2751B">
              <w:rPr>
                <w:bCs/>
                <w:sz w:val="22"/>
                <w:szCs w:val="22"/>
              </w:rPr>
              <w:t>Concurrent Receipt of VA Compensation and Military Retired Pay</w:t>
            </w:r>
            <w:r w:rsidRPr="00B2751B">
              <w:rPr>
                <w:sz w:val="22"/>
                <w:szCs w:val="22"/>
              </w:rPr>
              <w:t xml:space="preserve"> </w:t>
            </w:r>
            <w:r w:rsidRPr="00B2751B">
              <w:rPr>
                <w:sz w:val="22"/>
                <w:szCs w:val="22"/>
              </w:rPr>
              <w:br/>
              <w:t>You may be eligible for full or partial concurrent receipt of VA compensation and military retired pay under the Combat-Related Special Compensation (CRSC) and/or Concurrent Retired and Disability Pay (CRDP) programs.  Your retired pay center (RPC) has been notified of this award of VA compensation. If your RPC determines the withholdings from your VA compensation should be retroactively adjusted due to CRSC/CRDP eligibility; VA will be .notified and will adjust your VA compensation accordingly.</w:t>
            </w:r>
          </w:p>
          <w:p w14:paraId="1D79258C" w14:textId="77777777" w:rsidR="008E179B" w:rsidRPr="00B2751B" w:rsidRDefault="008E179B" w:rsidP="0089663B">
            <w:pPr>
              <w:pStyle w:val="NormalWeb"/>
              <w:ind w:left="270"/>
            </w:pPr>
            <w:r w:rsidRPr="00B2751B">
              <w:t xml:space="preserve">More information on CRSC and CRDP can be found at the following web site: </w:t>
            </w:r>
            <w:hyperlink r:id="rId13" w:tooltip="http://www.dfas.mil/rapay/disability/crscandcrdp.html" w:history="1">
              <w:r w:rsidRPr="00B2751B">
                <w:rPr>
                  <w:rStyle w:val="Hyperlink"/>
                </w:rPr>
                <w:t>http://www.dfas.mil/rapay/disability/crscandcrd</w:t>
              </w:r>
              <w:r w:rsidRPr="00B2751B">
                <w:rPr>
                  <w:rStyle w:val="Hyperlink"/>
                </w:rPr>
                <w:lastRenderedPageBreak/>
                <w:t>p.html</w:t>
              </w:r>
            </w:hyperlink>
            <w:r w:rsidRPr="00B2751B">
              <w:t>, or by calling your RPC as shown below:</w:t>
            </w:r>
          </w:p>
          <w:p w14:paraId="1D79258D" w14:textId="77777777" w:rsidR="008E179B" w:rsidRPr="00B2751B" w:rsidRDefault="008E179B" w:rsidP="0089663B">
            <w:pPr>
              <w:ind w:left="1080"/>
            </w:pPr>
            <w:r w:rsidRPr="00B2751B">
              <w:t xml:space="preserve">Defense Finance and Accounting Service (DFAS): 1-800-321-1080 </w:t>
            </w:r>
          </w:p>
          <w:p w14:paraId="1D79258E" w14:textId="77777777" w:rsidR="008E179B" w:rsidRPr="00B2751B" w:rsidRDefault="008E179B" w:rsidP="0089663B">
            <w:pPr>
              <w:ind w:left="1080"/>
            </w:pPr>
            <w:r w:rsidRPr="00B2751B">
              <w:t xml:space="preserve">United States Coast Guard: 1-800-772-8724 </w:t>
            </w:r>
          </w:p>
          <w:p w14:paraId="1D79258F" w14:textId="77777777" w:rsidR="008E179B" w:rsidRPr="00A10C49" w:rsidRDefault="008E179B" w:rsidP="00A10C49">
            <w:pPr>
              <w:ind w:left="1080"/>
            </w:pPr>
            <w:r w:rsidRPr="00B2751B">
              <w:t xml:space="preserve">Public Health </w:t>
            </w:r>
            <w:r>
              <w:t>Service: 1-800-638-8744</w:t>
            </w:r>
          </w:p>
        </w:tc>
        <w:tc>
          <w:tcPr>
            <w:tcW w:w="2080" w:type="dxa"/>
            <w:tcBorders>
              <w:top w:val="single" w:sz="4" w:space="0" w:color="auto"/>
              <w:left w:val="single" w:sz="4" w:space="0" w:color="auto"/>
              <w:bottom w:val="single" w:sz="4" w:space="0" w:color="auto"/>
              <w:right w:val="single" w:sz="4" w:space="0" w:color="auto"/>
            </w:tcBorders>
          </w:tcPr>
          <w:p w14:paraId="1D792590" w14:textId="77777777" w:rsidR="008E179B" w:rsidRDefault="008E179B" w:rsidP="0047063E">
            <w:pPr>
              <w:spacing w:line="240" w:lineRule="exact"/>
              <w:rPr>
                <w:color w:val="auto"/>
                <w:sz w:val="22"/>
                <w:szCs w:val="22"/>
              </w:rPr>
            </w:pPr>
            <w:r>
              <w:rPr>
                <w:color w:val="auto"/>
                <w:sz w:val="22"/>
                <w:szCs w:val="22"/>
              </w:rPr>
              <w:lastRenderedPageBreak/>
              <w:t>UC-08:  Generate Correspondence</w:t>
            </w:r>
          </w:p>
        </w:tc>
        <w:tc>
          <w:tcPr>
            <w:tcW w:w="0" w:type="auto"/>
            <w:tcBorders>
              <w:top w:val="single" w:sz="4" w:space="0" w:color="auto"/>
              <w:left w:val="single" w:sz="4" w:space="0" w:color="auto"/>
              <w:bottom w:val="single" w:sz="4" w:space="0" w:color="auto"/>
              <w:right w:val="single" w:sz="4" w:space="0" w:color="auto"/>
            </w:tcBorders>
          </w:tcPr>
          <w:p w14:paraId="1D792591" w14:textId="77777777" w:rsidR="008E179B" w:rsidRDefault="008E179B">
            <w:pPr>
              <w:spacing w:line="240" w:lineRule="exact"/>
              <w:rPr>
                <w:color w:val="auto"/>
                <w:sz w:val="22"/>
                <w:szCs w:val="22"/>
              </w:rPr>
            </w:pPr>
          </w:p>
        </w:tc>
      </w:tr>
      <w:tr w:rsidR="008E179B" w14:paraId="1D79259C"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93" w14:textId="77777777" w:rsidR="008E179B" w:rsidRDefault="008E179B" w:rsidP="00B2751B">
            <w:pPr>
              <w:spacing w:line="240" w:lineRule="exact"/>
              <w:rPr>
                <w:sz w:val="22"/>
                <w:szCs w:val="22"/>
              </w:rPr>
            </w:pPr>
            <w:r w:rsidRPr="00B2751B">
              <w:rPr>
                <w:sz w:val="22"/>
                <w:szCs w:val="22"/>
              </w:rPr>
              <w:lastRenderedPageBreak/>
              <w:t>CP0129 Determine Course Start Date</w:t>
            </w:r>
          </w:p>
          <w:p w14:paraId="1D792594" w14:textId="77777777" w:rsidR="00603BF7" w:rsidRPr="00B2751B" w:rsidRDefault="00603BF7" w:rsidP="00B2751B">
            <w:pPr>
              <w:spacing w:line="240" w:lineRule="exact"/>
              <w:rPr>
                <w:sz w:val="22"/>
                <w:szCs w:val="22"/>
              </w:rPr>
            </w:pPr>
            <w:r w:rsidRPr="00667F19">
              <w:rPr>
                <w:sz w:val="22"/>
                <w:szCs w:val="22"/>
              </w:rPr>
              <w:t>existing functionality</w:t>
            </w:r>
          </w:p>
        </w:tc>
        <w:tc>
          <w:tcPr>
            <w:tcW w:w="5116" w:type="dxa"/>
            <w:tcBorders>
              <w:top w:val="single" w:sz="4" w:space="0" w:color="auto"/>
              <w:left w:val="single" w:sz="4" w:space="0" w:color="auto"/>
              <w:bottom w:val="single" w:sz="4" w:space="0" w:color="auto"/>
              <w:right w:val="single" w:sz="4" w:space="0" w:color="auto"/>
            </w:tcBorders>
            <w:hideMark/>
          </w:tcPr>
          <w:p w14:paraId="1D792595" w14:textId="77777777" w:rsidR="008E179B" w:rsidRPr="00B2751B" w:rsidRDefault="008E179B">
            <w:pPr>
              <w:spacing w:line="240" w:lineRule="exact"/>
              <w:rPr>
                <w:sz w:val="22"/>
                <w:szCs w:val="22"/>
              </w:rPr>
            </w:pPr>
            <w:r w:rsidRPr="00B2751B">
              <w:rPr>
                <w:sz w:val="22"/>
                <w:szCs w:val="22"/>
              </w:rPr>
              <w:t xml:space="preserve">Determine </w:t>
            </w:r>
            <w:r w:rsidR="00D26C69">
              <w:rPr>
                <w:sz w:val="22"/>
                <w:szCs w:val="22"/>
              </w:rPr>
              <w:t xml:space="preserve">Current </w:t>
            </w:r>
            <w:r w:rsidRPr="00B2751B">
              <w:rPr>
                <w:sz w:val="22"/>
                <w:szCs w:val="22"/>
              </w:rPr>
              <w:t>Course start date</w:t>
            </w:r>
            <w:r w:rsidR="00622DF1">
              <w:rPr>
                <w:sz w:val="22"/>
                <w:szCs w:val="22"/>
              </w:rPr>
              <w:t xml:space="preserve"> and Course End Date</w:t>
            </w:r>
            <w:r w:rsidRPr="00B2751B">
              <w:rPr>
                <w:sz w:val="22"/>
                <w:szCs w:val="22"/>
              </w:rPr>
              <w:t xml:space="preserve"> for </w:t>
            </w:r>
            <w:r w:rsidRPr="00667F19">
              <w:rPr>
                <w:sz w:val="22"/>
                <w:szCs w:val="22"/>
              </w:rPr>
              <w:t>student. If</w:t>
            </w:r>
            <w:r w:rsidR="00622DF1" w:rsidRPr="00667F19">
              <w:rPr>
                <w:sz w:val="22"/>
                <w:szCs w:val="22"/>
              </w:rPr>
              <w:t xml:space="preserve"> Current Course Start Date is</w:t>
            </w:r>
            <w:r w:rsidRPr="00667F19">
              <w:rPr>
                <w:sz w:val="22"/>
                <w:szCs w:val="22"/>
              </w:rPr>
              <w:t xml:space="preserve"> missing send for exceptio</w:t>
            </w:r>
            <w:r w:rsidRPr="00B2751B">
              <w:rPr>
                <w:sz w:val="22"/>
                <w:szCs w:val="22"/>
              </w:rPr>
              <w:t>n processing.</w:t>
            </w:r>
          </w:p>
          <w:p w14:paraId="1D792596" w14:textId="77777777" w:rsidR="008E179B" w:rsidRDefault="008E179B" w:rsidP="009D2F14">
            <w:pPr>
              <w:spacing w:line="240" w:lineRule="exact"/>
              <w:ind w:left="720"/>
              <w:rPr>
                <w:bCs/>
                <w:color w:val="auto"/>
                <w:sz w:val="22"/>
                <w:szCs w:val="22"/>
              </w:rPr>
            </w:pPr>
            <w:r w:rsidRPr="00B2751B">
              <w:rPr>
                <w:bCs/>
                <w:color w:val="auto"/>
                <w:sz w:val="22"/>
                <w:szCs w:val="22"/>
              </w:rPr>
              <w:t>Exception Message: "Auto Dependency Processing Reject Reason - Dependent: "</w:t>
            </w:r>
            <w:r w:rsidRPr="00B2751B">
              <w:rPr>
                <w:color w:val="auto"/>
                <w:sz w:val="22"/>
                <w:szCs w:val="22"/>
              </w:rPr>
              <w:t xml:space="preserve">+ the last name of </w:t>
            </w:r>
            <w:r w:rsidRPr="00B2751B">
              <w:rPr>
                <w:bCs/>
                <w:color w:val="auto"/>
                <w:sz w:val="22"/>
                <w:szCs w:val="22"/>
              </w:rPr>
              <w:t>'the Child'</w:t>
            </w:r>
            <w:r w:rsidRPr="00B2751B">
              <w:rPr>
                <w:color w:val="auto"/>
                <w:sz w:val="22"/>
                <w:szCs w:val="22"/>
              </w:rPr>
              <w:t xml:space="preserve"> +</w:t>
            </w:r>
            <w:r w:rsidRPr="00B2751B">
              <w:rPr>
                <w:bCs/>
                <w:color w:val="auto"/>
                <w:sz w:val="22"/>
                <w:szCs w:val="22"/>
              </w:rPr>
              <w:t>", "</w:t>
            </w:r>
            <w:r w:rsidRPr="00B2751B">
              <w:rPr>
                <w:color w:val="auto"/>
                <w:sz w:val="22"/>
                <w:szCs w:val="22"/>
              </w:rPr>
              <w:t xml:space="preserve">+the first name of </w:t>
            </w:r>
            <w:r w:rsidRPr="00B2751B">
              <w:rPr>
                <w:bCs/>
                <w:color w:val="auto"/>
                <w:sz w:val="22"/>
                <w:szCs w:val="22"/>
              </w:rPr>
              <w:t>'the Child'</w:t>
            </w:r>
            <w:r w:rsidRPr="00B2751B">
              <w:rPr>
                <w:color w:val="auto"/>
                <w:sz w:val="22"/>
                <w:szCs w:val="22"/>
              </w:rPr>
              <w:t xml:space="preserve"> +</w:t>
            </w:r>
            <w:r w:rsidRPr="00B2751B">
              <w:rPr>
                <w:bCs/>
                <w:color w:val="auto"/>
                <w:sz w:val="22"/>
                <w:szCs w:val="22"/>
              </w:rPr>
              <w:t>" current course start date was not provided. Please review."</w:t>
            </w:r>
          </w:p>
          <w:p w14:paraId="1D792597" w14:textId="77777777" w:rsidR="000E3B69" w:rsidRPr="00B2751B" w:rsidRDefault="00DE6853" w:rsidP="00DE6853">
            <w:pPr>
              <w:spacing w:line="240" w:lineRule="exact"/>
              <w:rPr>
                <w:color w:val="auto"/>
                <w:sz w:val="22"/>
                <w:szCs w:val="22"/>
              </w:rPr>
            </w:pPr>
            <w:r>
              <w:rPr>
                <w:bCs/>
                <w:color w:val="auto"/>
                <w:sz w:val="22"/>
                <w:szCs w:val="22"/>
              </w:rPr>
              <w:t>Note: See</w:t>
            </w:r>
            <w:r w:rsidR="000E3B69">
              <w:rPr>
                <w:bCs/>
                <w:color w:val="auto"/>
                <w:sz w:val="22"/>
                <w:szCs w:val="22"/>
              </w:rPr>
              <w:t xml:space="preserve"> </w:t>
            </w:r>
            <w:r w:rsidR="000E3B69" w:rsidRPr="00DE6853">
              <w:rPr>
                <w:bCs/>
                <w:color w:val="auto"/>
                <w:sz w:val="22"/>
                <w:szCs w:val="22"/>
              </w:rPr>
              <w:t>CP</w:t>
            </w:r>
            <w:r w:rsidRPr="00DE6853">
              <w:rPr>
                <w:bCs/>
                <w:color w:val="auto"/>
                <w:sz w:val="22"/>
                <w:szCs w:val="22"/>
              </w:rPr>
              <w:t>0</w:t>
            </w:r>
            <w:r w:rsidR="00211342">
              <w:rPr>
                <w:bCs/>
                <w:color w:val="auto"/>
                <w:sz w:val="22"/>
                <w:szCs w:val="22"/>
              </w:rPr>
              <w:t>225</w:t>
            </w:r>
            <w:r w:rsidR="000E3B69">
              <w:rPr>
                <w:bCs/>
                <w:color w:val="auto"/>
                <w:sz w:val="22"/>
                <w:szCs w:val="22"/>
              </w:rPr>
              <w:t xml:space="preserve"> </w:t>
            </w:r>
            <w:r w:rsidR="001049E7">
              <w:rPr>
                <w:bCs/>
                <w:color w:val="auto"/>
                <w:sz w:val="22"/>
                <w:szCs w:val="22"/>
              </w:rPr>
              <w:t xml:space="preserve">through CP0237 </w:t>
            </w:r>
            <w:r w:rsidR="000E3B69">
              <w:rPr>
                <w:bCs/>
                <w:color w:val="auto"/>
                <w:sz w:val="22"/>
                <w:szCs w:val="22"/>
              </w:rPr>
              <w:t xml:space="preserve">for Prior School </w:t>
            </w:r>
            <w:r w:rsidR="005A12A7">
              <w:rPr>
                <w:bCs/>
                <w:color w:val="auto"/>
                <w:sz w:val="22"/>
                <w:szCs w:val="22"/>
              </w:rPr>
              <w:t xml:space="preserve">Term </w:t>
            </w:r>
            <w:r w:rsidR="000E3B69">
              <w:rPr>
                <w:bCs/>
                <w:color w:val="auto"/>
                <w:sz w:val="22"/>
                <w:szCs w:val="22"/>
              </w:rPr>
              <w:t>Rules</w:t>
            </w:r>
          </w:p>
        </w:tc>
        <w:tc>
          <w:tcPr>
            <w:tcW w:w="2080" w:type="dxa"/>
            <w:tcBorders>
              <w:top w:val="single" w:sz="4" w:space="0" w:color="auto"/>
              <w:left w:val="single" w:sz="4" w:space="0" w:color="auto"/>
              <w:bottom w:val="single" w:sz="4" w:space="0" w:color="auto"/>
              <w:right w:val="single" w:sz="4" w:space="0" w:color="auto"/>
            </w:tcBorders>
            <w:hideMark/>
          </w:tcPr>
          <w:p w14:paraId="1D792598" w14:textId="77777777" w:rsidR="008E179B" w:rsidRDefault="008E179B">
            <w:pPr>
              <w:spacing w:line="240" w:lineRule="exact"/>
              <w:rPr>
                <w:color w:val="auto"/>
                <w:sz w:val="22"/>
                <w:szCs w:val="22"/>
              </w:rPr>
            </w:pPr>
            <w:r>
              <w:rPr>
                <w:color w:val="auto"/>
                <w:sz w:val="22"/>
                <w:szCs w:val="22"/>
              </w:rPr>
              <w:t>UC-04: School Validation Accreditation/</w:t>
            </w:r>
          </w:p>
          <w:p w14:paraId="1D792599" w14:textId="77777777" w:rsidR="008E179B" w:rsidRDefault="008E179B">
            <w:pPr>
              <w:spacing w:line="240" w:lineRule="exact"/>
              <w:rPr>
                <w:color w:val="auto"/>
                <w:sz w:val="22"/>
                <w:szCs w:val="22"/>
              </w:rPr>
            </w:pPr>
            <w:r>
              <w:rPr>
                <w:color w:val="auto"/>
                <w:sz w:val="22"/>
                <w:szCs w:val="22"/>
              </w:rPr>
              <w:t>Attendance</w:t>
            </w:r>
          </w:p>
        </w:tc>
        <w:tc>
          <w:tcPr>
            <w:tcW w:w="0" w:type="auto"/>
            <w:tcBorders>
              <w:top w:val="single" w:sz="4" w:space="0" w:color="auto"/>
              <w:left w:val="single" w:sz="4" w:space="0" w:color="auto"/>
              <w:bottom w:val="single" w:sz="4" w:space="0" w:color="auto"/>
              <w:right w:val="single" w:sz="4" w:space="0" w:color="auto"/>
            </w:tcBorders>
          </w:tcPr>
          <w:p w14:paraId="1D79259A" w14:textId="77777777" w:rsidR="008E179B" w:rsidRDefault="008E179B">
            <w:pPr>
              <w:spacing w:line="240" w:lineRule="exact"/>
              <w:rPr>
                <w:sz w:val="22"/>
                <w:szCs w:val="22"/>
              </w:rPr>
            </w:pPr>
            <w:r>
              <w:rPr>
                <w:color w:val="auto"/>
                <w:sz w:val="22"/>
                <w:szCs w:val="22"/>
              </w:rPr>
              <w:t>M21-1 MR III.iii.6.A.2.a</w:t>
            </w:r>
          </w:p>
          <w:p w14:paraId="1D79259B" w14:textId="77777777" w:rsidR="008E179B" w:rsidRDefault="008E179B">
            <w:pPr>
              <w:spacing w:line="240" w:lineRule="exact"/>
              <w:rPr>
                <w:sz w:val="22"/>
                <w:szCs w:val="22"/>
              </w:rPr>
            </w:pPr>
          </w:p>
        </w:tc>
      </w:tr>
      <w:tr w:rsidR="008E179B" w14:paraId="1D7925A2"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9D" w14:textId="77777777" w:rsidR="008E179B" w:rsidRPr="00B2751B" w:rsidRDefault="008E179B" w:rsidP="00B2751B">
            <w:pPr>
              <w:spacing w:line="240" w:lineRule="exact"/>
              <w:rPr>
                <w:sz w:val="22"/>
                <w:szCs w:val="22"/>
              </w:rPr>
            </w:pPr>
            <w:r w:rsidRPr="00B2751B">
              <w:rPr>
                <w:sz w:val="22"/>
                <w:szCs w:val="22"/>
              </w:rPr>
              <w:t>CP0130 Number of Dependents Allowable</w:t>
            </w:r>
          </w:p>
        </w:tc>
        <w:tc>
          <w:tcPr>
            <w:tcW w:w="5116" w:type="dxa"/>
            <w:tcBorders>
              <w:top w:val="single" w:sz="4" w:space="0" w:color="auto"/>
              <w:left w:val="single" w:sz="4" w:space="0" w:color="auto"/>
              <w:bottom w:val="single" w:sz="4" w:space="0" w:color="auto"/>
              <w:right w:val="single" w:sz="4" w:space="0" w:color="auto"/>
            </w:tcBorders>
            <w:hideMark/>
          </w:tcPr>
          <w:p w14:paraId="1D79259E" w14:textId="77777777" w:rsidR="008E179B" w:rsidRPr="00B2751B" w:rsidRDefault="008E179B">
            <w:pPr>
              <w:spacing w:line="240" w:lineRule="exact"/>
              <w:rPr>
                <w:sz w:val="22"/>
                <w:szCs w:val="22"/>
              </w:rPr>
            </w:pPr>
            <w:r w:rsidRPr="00B2751B">
              <w:rPr>
                <w:sz w:val="22"/>
                <w:szCs w:val="22"/>
              </w:rPr>
              <w:t>Determine the number of dependents claimed by Veteran. If greater than 20, send for exception processing.</w:t>
            </w:r>
          </w:p>
          <w:p w14:paraId="1D79259F" w14:textId="77777777" w:rsidR="008E179B" w:rsidRPr="009D2F14" w:rsidRDefault="008E179B" w:rsidP="009D2F14">
            <w:pPr>
              <w:spacing w:line="240" w:lineRule="exact"/>
              <w:ind w:left="720"/>
              <w:rPr>
                <w:color w:val="auto"/>
                <w:sz w:val="22"/>
                <w:szCs w:val="22"/>
              </w:rPr>
            </w:pPr>
            <w:r w:rsidRPr="009D2F14">
              <w:rPr>
                <w:bCs/>
                <w:color w:val="auto"/>
                <w:sz w:val="22"/>
                <w:szCs w:val="22"/>
              </w:rPr>
              <w:t xml:space="preserve">Exception Message: </w:t>
            </w:r>
            <w:r w:rsidRPr="009D2F14">
              <w:rPr>
                <w:color w:val="auto"/>
                <w:sz w:val="22"/>
                <w:szCs w:val="22"/>
              </w:rPr>
              <w:t xml:space="preserve">“Auto Dependency Processing Reject Reason - </w:t>
            </w:r>
            <w:r w:rsidRPr="009D2F14">
              <w:rPr>
                <w:bCs/>
                <w:color w:val="auto"/>
                <w:sz w:val="22"/>
                <w:szCs w:val="22"/>
              </w:rPr>
              <w:t>The number of Dependents on Award is &gt; 20.</w:t>
            </w:r>
            <w:r w:rsidRPr="009D2F14">
              <w:rPr>
                <w:color w:val="auto"/>
                <w:sz w:val="22"/>
                <w:szCs w:val="22"/>
              </w:rPr>
              <w:t xml:space="preserve">  Please review.”</w:t>
            </w:r>
          </w:p>
        </w:tc>
        <w:tc>
          <w:tcPr>
            <w:tcW w:w="2080" w:type="dxa"/>
            <w:tcBorders>
              <w:top w:val="single" w:sz="4" w:space="0" w:color="auto"/>
              <w:left w:val="single" w:sz="4" w:space="0" w:color="auto"/>
              <w:bottom w:val="single" w:sz="4" w:space="0" w:color="auto"/>
              <w:right w:val="single" w:sz="4" w:space="0" w:color="auto"/>
            </w:tcBorders>
            <w:hideMark/>
          </w:tcPr>
          <w:p w14:paraId="1D7925A0" w14:textId="77777777" w:rsidR="008E179B" w:rsidRDefault="008E179B">
            <w:pPr>
              <w:spacing w:line="240" w:lineRule="exact"/>
              <w:rPr>
                <w:color w:val="auto"/>
                <w:sz w:val="22"/>
                <w:szCs w:val="22"/>
              </w:rPr>
            </w:pPr>
            <w:r>
              <w:rPr>
                <w:color w:val="auto"/>
                <w:sz w:val="22"/>
                <w:szCs w:val="22"/>
              </w:rPr>
              <w:t>UC-02: Evaluate Dependents</w:t>
            </w:r>
          </w:p>
        </w:tc>
        <w:tc>
          <w:tcPr>
            <w:tcW w:w="0" w:type="auto"/>
            <w:tcBorders>
              <w:top w:val="single" w:sz="4" w:space="0" w:color="auto"/>
              <w:left w:val="single" w:sz="4" w:space="0" w:color="auto"/>
              <w:bottom w:val="single" w:sz="4" w:space="0" w:color="auto"/>
              <w:right w:val="single" w:sz="4" w:space="0" w:color="auto"/>
            </w:tcBorders>
          </w:tcPr>
          <w:p w14:paraId="1D7925A1" w14:textId="77777777" w:rsidR="008E179B" w:rsidRDefault="008E179B">
            <w:pPr>
              <w:spacing w:line="240" w:lineRule="exact"/>
              <w:rPr>
                <w:sz w:val="22"/>
                <w:szCs w:val="22"/>
              </w:rPr>
            </w:pPr>
          </w:p>
        </w:tc>
      </w:tr>
      <w:tr w:rsidR="008E179B" w14:paraId="1D7925A7"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A3" w14:textId="77777777" w:rsidR="008E179B" w:rsidRPr="00B2751B" w:rsidRDefault="008E179B" w:rsidP="00B2751B">
            <w:pPr>
              <w:spacing w:line="240" w:lineRule="exact"/>
              <w:rPr>
                <w:color w:val="auto"/>
                <w:sz w:val="22"/>
                <w:szCs w:val="22"/>
              </w:rPr>
            </w:pPr>
            <w:r w:rsidRPr="00B2751B">
              <w:rPr>
                <w:color w:val="auto"/>
                <w:sz w:val="22"/>
                <w:szCs w:val="22"/>
              </w:rPr>
              <w:t>CP0131 Send Information to Awards Service</w:t>
            </w:r>
          </w:p>
        </w:tc>
        <w:tc>
          <w:tcPr>
            <w:tcW w:w="5116" w:type="dxa"/>
            <w:tcBorders>
              <w:top w:val="single" w:sz="4" w:space="0" w:color="auto"/>
              <w:left w:val="single" w:sz="4" w:space="0" w:color="auto"/>
              <w:bottom w:val="single" w:sz="4" w:space="0" w:color="auto"/>
              <w:right w:val="single" w:sz="4" w:space="0" w:color="auto"/>
            </w:tcBorders>
            <w:hideMark/>
          </w:tcPr>
          <w:p w14:paraId="1D7925A4" w14:textId="77777777" w:rsidR="008E179B" w:rsidRPr="00B2751B" w:rsidRDefault="008E179B">
            <w:pPr>
              <w:spacing w:line="240" w:lineRule="exact"/>
              <w:rPr>
                <w:color w:val="auto"/>
                <w:sz w:val="22"/>
                <w:szCs w:val="22"/>
              </w:rPr>
            </w:pPr>
            <w:r w:rsidRPr="00B2751B">
              <w:rPr>
                <w:color w:val="auto"/>
                <w:sz w:val="22"/>
                <w:szCs w:val="22"/>
              </w:rPr>
              <w:t>RBPS will be providing information to Awards Service to record the dependency decision and process the award.</w:t>
            </w:r>
          </w:p>
        </w:tc>
        <w:tc>
          <w:tcPr>
            <w:tcW w:w="2080" w:type="dxa"/>
            <w:tcBorders>
              <w:top w:val="single" w:sz="4" w:space="0" w:color="auto"/>
              <w:left w:val="single" w:sz="4" w:space="0" w:color="auto"/>
              <w:bottom w:val="single" w:sz="4" w:space="0" w:color="auto"/>
              <w:right w:val="single" w:sz="4" w:space="0" w:color="auto"/>
            </w:tcBorders>
            <w:hideMark/>
          </w:tcPr>
          <w:p w14:paraId="1D7925A5"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5A6" w14:textId="77777777" w:rsidR="008E179B" w:rsidRDefault="008E179B">
            <w:pPr>
              <w:spacing w:line="240" w:lineRule="exact"/>
              <w:rPr>
                <w:sz w:val="22"/>
                <w:szCs w:val="22"/>
              </w:rPr>
            </w:pPr>
          </w:p>
        </w:tc>
      </w:tr>
      <w:tr w:rsidR="008E179B" w14:paraId="1D7925AE"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A8" w14:textId="77777777" w:rsidR="008E179B" w:rsidRPr="00B2751B" w:rsidRDefault="008E179B" w:rsidP="00B2751B">
            <w:pPr>
              <w:spacing w:line="240" w:lineRule="exact"/>
              <w:rPr>
                <w:color w:val="auto"/>
                <w:sz w:val="22"/>
                <w:szCs w:val="22"/>
              </w:rPr>
            </w:pPr>
            <w:r w:rsidRPr="00B2751B">
              <w:rPr>
                <w:color w:val="auto"/>
                <w:sz w:val="22"/>
                <w:szCs w:val="22"/>
              </w:rPr>
              <w:t>CP0132 Awards Service Sends Information/Data to RBPS</w:t>
            </w:r>
          </w:p>
        </w:tc>
        <w:tc>
          <w:tcPr>
            <w:tcW w:w="5116" w:type="dxa"/>
            <w:tcBorders>
              <w:top w:val="single" w:sz="4" w:space="0" w:color="auto"/>
              <w:left w:val="single" w:sz="4" w:space="0" w:color="auto"/>
              <w:bottom w:val="single" w:sz="4" w:space="0" w:color="auto"/>
              <w:right w:val="single" w:sz="4" w:space="0" w:color="auto"/>
            </w:tcBorders>
          </w:tcPr>
          <w:p w14:paraId="1D7925A9" w14:textId="77777777" w:rsidR="008E179B" w:rsidRPr="00B2751B" w:rsidRDefault="008E179B">
            <w:pPr>
              <w:spacing w:line="240" w:lineRule="exact"/>
              <w:rPr>
                <w:color w:val="auto"/>
                <w:sz w:val="22"/>
                <w:szCs w:val="22"/>
              </w:rPr>
            </w:pPr>
            <w:r w:rsidRPr="00B2751B">
              <w:rPr>
                <w:color w:val="auto"/>
                <w:sz w:val="22"/>
                <w:szCs w:val="22"/>
              </w:rPr>
              <w:t>Awards Service will be providing information to RBPS for correspondence letters.</w:t>
            </w:r>
          </w:p>
          <w:p w14:paraId="1D7925AA" w14:textId="77777777" w:rsidR="008E179B" w:rsidRPr="00B2751B" w:rsidRDefault="008E179B">
            <w:pPr>
              <w:spacing w:line="240" w:lineRule="exact"/>
              <w:rPr>
                <w:color w:val="auto"/>
                <w:sz w:val="22"/>
                <w:szCs w:val="22"/>
              </w:rPr>
            </w:pPr>
          </w:p>
        </w:tc>
        <w:tc>
          <w:tcPr>
            <w:tcW w:w="2080" w:type="dxa"/>
            <w:tcBorders>
              <w:top w:val="single" w:sz="4" w:space="0" w:color="auto"/>
              <w:left w:val="single" w:sz="4" w:space="0" w:color="auto"/>
              <w:bottom w:val="single" w:sz="4" w:space="0" w:color="auto"/>
              <w:right w:val="single" w:sz="4" w:space="0" w:color="auto"/>
            </w:tcBorders>
          </w:tcPr>
          <w:p w14:paraId="1D7925AB" w14:textId="77777777" w:rsidR="008E179B" w:rsidRDefault="008E179B">
            <w:pPr>
              <w:spacing w:line="240" w:lineRule="exact"/>
              <w:rPr>
                <w:color w:val="auto"/>
                <w:sz w:val="22"/>
                <w:szCs w:val="22"/>
              </w:rPr>
            </w:pPr>
            <w:r>
              <w:rPr>
                <w:color w:val="auto"/>
                <w:sz w:val="22"/>
                <w:szCs w:val="22"/>
              </w:rPr>
              <w:t>UC-08: Generate Correspondence</w:t>
            </w:r>
          </w:p>
          <w:p w14:paraId="1D7925AC" w14:textId="77777777" w:rsidR="008E179B" w:rsidRDefault="008E179B">
            <w:pPr>
              <w:spacing w:line="240" w:lineRule="exact"/>
              <w:rPr>
                <w:color w:val="auto"/>
                <w:sz w:val="22"/>
                <w:szCs w:val="22"/>
              </w:rPr>
            </w:pPr>
          </w:p>
        </w:tc>
        <w:tc>
          <w:tcPr>
            <w:tcW w:w="0" w:type="auto"/>
            <w:tcBorders>
              <w:top w:val="single" w:sz="4" w:space="0" w:color="auto"/>
              <w:left w:val="single" w:sz="4" w:space="0" w:color="auto"/>
              <w:bottom w:val="single" w:sz="4" w:space="0" w:color="auto"/>
              <w:right w:val="single" w:sz="4" w:space="0" w:color="auto"/>
            </w:tcBorders>
          </w:tcPr>
          <w:p w14:paraId="1D7925AD" w14:textId="77777777" w:rsidR="008E179B" w:rsidRDefault="008E179B">
            <w:pPr>
              <w:spacing w:line="240" w:lineRule="exact"/>
              <w:rPr>
                <w:sz w:val="22"/>
                <w:szCs w:val="22"/>
              </w:rPr>
            </w:pPr>
          </w:p>
        </w:tc>
      </w:tr>
      <w:tr w:rsidR="008E179B" w14:paraId="1D7925B5"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AF" w14:textId="77777777" w:rsidR="008E179B" w:rsidRPr="00B2751B" w:rsidRDefault="008E179B">
            <w:pPr>
              <w:spacing w:line="240" w:lineRule="exact"/>
              <w:rPr>
                <w:color w:val="auto"/>
                <w:sz w:val="22"/>
                <w:szCs w:val="22"/>
              </w:rPr>
            </w:pPr>
            <w:r w:rsidRPr="00B2751B">
              <w:rPr>
                <w:color w:val="auto"/>
                <w:sz w:val="22"/>
                <w:szCs w:val="22"/>
              </w:rPr>
              <w:t>CP0134.1 Determine Award Status</w:t>
            </w:r>
          </w:p>
        </w:tc>
        <w:tc>
          <w:tcPr>
            <w:tcW w:w="5116" w:type="dxa"/>
            <w:tcBorders>
              <w:top w:val="single" w:sz="4" w:space="0" w:color="auto"/>
              <w:left w:val="single" w:sz="4" w:space="0" w:color="auto"/>
              <w:bottom w:val="single" w:sz="4" w:space="0" w:color="auto"/>
              <w:right w:val="single" w:sz="4" w:space="0" w:color="auto"/>
            </w:tcBorders>
            <w:hideMark/>
          </w:tcPr>
          <w:p w14:paraId="1D7925B0" w14:textId="77777777" w:rsidR="008E179B" w:rsidRPr="00B2751B" w:rsidRDefault="008E179B">
            <w:pPr>
              <w:rPr>
                <w:sz w:val="22"/>
                <w:szCs w:val="22"/>
              </w:rPr>
            </w:pPr>
            <w:r w:rsidRPr="00B2751B">
              <w:rPr>
                <w:sz w:val="22"/>
                <w:szCs w:val="22"/>
              </w:rPr>
              <w:t xml:space="preserve">If claim is received &lt;= 365 days of rating date then </w:t>
            </w:r>
          </w:p>
          <w:p w14:paraId="1D7925B1" w14:textId="77777777" w:rsidR="008E179B" w:rsidRPr="00B2751B" w:rsidRDefault="008E179B">
            <w:pPr>
              <w:ind w:left="720"/>
              <w:rPr>
                <w:sz w:val="22"/>
                <w:szCs w:val="22"/>
              </w:rPr>
            </w:pPr>
            <w:r w:rsidRPr="00B2751B">
              <w:rPr>
                <w:sz w:val="22"/>
                <w:szCs w:val="22"/>
              </w:rPr>
              <w:t xml:space="preserve">If child is &lt; 18 on FCDR, select </w:t>
            </w:r>
            <w:r w:rsidRPr="00B2751B">
              <w:rPr>
                <w:sz w:val="22"/>
                <w:szCs w:val="22"/>
                <w:u w:val="single"/>
              </w:rPr>
              <w:t>Minor child</w:t>
            </w:r>
          </w:p>
          <w:p w14:paraId="1D7925B2" w14:textId="77777777" w:rsidR="008E179B" w:rsidRPr="00B2751B" w:rsidRDefault="008E179B">
            <w:pPr>
              <w:rPr>
                <w:sz w:val="22"/>
                <w:szCs w:val="22"/>
              </w:rPr>
            </w:pPr>
            <w:r w:rsidRPr="00B2751B">
              <w:rPr>
                <w:sz w:val="22"/>
                <w:szCs w:val="22"/>
              </w:rPr>
              <w:t> </w:t>
            </w:r>
          </w:p>
        </w:tc>
        <w:tc>
          <w:tcPr>
            <w:tcW w:w="2080" w:type="dxa"/>
            <w:tcBorders>
              <w:top w:val="single" w:sz="4" w:space="0" w:color="auto"/>
              <w:left w:val="single" w:sz="4" w:space="0" w:color="auto"/>
              <w:bottom w:val="single" w:sz="4" w:space="0" w:color="auto"/>
              <w:right w:val="single" w:sz="4" w:space="0" w:color="auto"/>
            </w:tcBorders>
            <w:hideMark/>
          </w:tcPr>
          <w:p w14:paraId="1D7925B3"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5B4" w14:textId="77777777" w:rsidR="008E179B" w:rsidRDefault="008E179B">
            <w:pPr>
              <w:spacing w:line="240" w:lineRule="exact"/>
              <w:rPr>
                <w:sz w:val="22"/>
                <w:szCs w:val="22"/>
              </w:rPr>
            </w:pPr>
          </w:p>
        </w:tc>
      </w:tr>
      <w:tr w:rsidR="008E179B" w14:paraId="1D7925BB"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B6" w14:textId="77777777" w:rsidR="008E179B" w:rsidRPr="00B2751B" w:rsidRDefault="008E179B">
            <w:pPr>
              <w:spacing w:line="240" w:lineRule="exact"/>
              <w:rPr>
                <w:color w:val="auto"/>
                <w:sz w:val="22"/>
                <w:szCs w:val="22"/>
              </w:rPr>
            </w:pPr>
            <w:r w:rsidRPr="00B2751B">
              <w:rPr>
                <w:color w:val="auto"/>
                <w:sz w:val="22"/>
                <w:szCs w:val="22"/>
              </w:rPr>
              <w:lastRenderedPageBreak/>
              <w:t>CP0134. 2 Determine Award Status</w:t>
            </w:r>
          </w:p>
        </w:tc>
        <w:tc>
          <w:tcPr>
            <w:tcW w:w="5116" w:type="dxa"/>
            <w:tcBorders>
              <w:top w:val="single" w:sz="4" w:space="0" w:color="auto"/>
              <w:left w:val="single" w:sz="4" w:space="0" w:color="auto"/>
              <w:bottom w:val="single" w:sz="4" w:space="0" w:color="auto"/>
              <w:right w:val="single" w:sz="4" w:space="0" w:color="auto"/>
            </w:tcBorders>
            <w:hideMark/>
          </w:tcPr>
          <w:p w14:paraId="1D7925B7" w14:textId="77777777" w:rsidR="008E179B" w:rsidRPr="00B2751B" w:rsidRDefault="008E179B">
            <w:pPr>
              <w:rPr>
                <w:sz w:val="22"/>
                <w:szCs w:val="22"/>
              </w:rPr>
            </w:pPr>
            <w:r w:rsidRPr="00B2751B">
              <w:rPr>
                <w:sz w:val="22"/>
                <w:szCs w:val="22"/>
              </w:rPr>
              <w:t xml:space="preserve">If claim is received &lt;= 365 days of rating date then </w:t>
            </w:r>
          </w:p>
          <w:p w14:paraId="1D7925B8" w14:textId="77777777" w:rsidR="008E179B" w:rsidRPr="00B2751B" w:rsidRDefault="008E179B" w:rsidP="00AC68D1">
            <w:pPr>
              <w:ind w:left="720"/>
              <w:rPr>
                <w:sz w:val="22"/>
                <w:szCs w:val="22"/>
              </w:rPr>
            </w:pPr>
            <w:r w:rsidRPr="00B2751B">
              <w:rPr>
                <w:sz w:val="22"/>
                <w:szCs w:val="22"/>
              </w:rPr>
              <w:t>If child is &gt;= 18</w:t>
            </w:r>
            <w:r>
              <w:rPr>
                <w:sz w:val="22"/>
                <w:szCs w:val="22"/>
              </w:rPr>
              <w:t xml:space="preserve"> and</w:t>
            </w:r>
            <w:r w:rsidRPr="00B2751B">
              <w:rPr>
                <w:sz w:val="22"/>
                <w:szCs w:val="22"/>
              </w:rPr>
              <w:t xml:space="preserve"> &lt; 23 on FCDR and </w:t>
            </w:r>
            <w:r w:rsidR="000B4B4B">
              <w:rPr>
                <w:sz w:val="22"/>
                <w:szCs w:val="22"/>
              </w:rPr>
              <w:t xml:space="preserve">either prior </w:t>
            </w:r>
            <w:r w:rsidR="00D26C69">
              <w:rPr>
                <w:sz w:val="22"/>
                <w:szCs w:val="22"/>
              </w:rPr>
              <w:t>and/</w:t>
            </w:r>
            <w:r w:rsidR="000B4B4B">
              <w:rPr>
                <w:sz w:val="22"/>
                <w:szCs w:val="22"/>
              </w:rPr>
              <w:t xml:space="preserve">or current </w:t>
            </w:r>
            <w:r w:rsidRPr="00B2751B">
              <w:rPr>
                <w:sz w:val="22"/>
                <w:szCs w:val="22"/>
              </w:rPr>
              <w:t xml:space="preserve">school </w:t>
            </w:r>
            <w:r w:rsidR="000B4B4B">
              <w:rPr>
                <w:sz w:val="22"/>
                <w:szCs w:val="22"/>
              </w:rPr>
              <w:t xml:space="preserve">term(s) submitted, </w:t>
            </w:r>
            <w:r w:rsidRPr="00B2751B">
              <w:rPr>
                <w:sz w:val="22"/>
                <w:szCs w:val="22"/>
              </w:rPr>
              <w:t xml:space="preserve">select </w:t>
            </w:r>
            <w:r w:rsidRPr="00B2751B">
              <w:rPr>
                <w:sz w:val="22"/>
                <w:szCs w:val="22"/>
                <w:u w:val="single"/>
              </w:rPr>
              <w:t>School Child</w:t>
            </w:r>
          </w:p>
        </w:tc>
        <w:tc>
          <w:tcPr>
            <w:tcW w:w="2080" w:type="dxa"/>
            <w:tcBorders>
              <w:top w:val="single" w:sz="4" w:space="0" w:color="auto"/>
              <w:left w:val="single" w:sz="4" w:space="0" w:color="auto"/>
              <w:bottom w:val="single" w:sz="4" w:space="0" w:color="auto"/>
              <w:right w:val="single" w:sz="4" w:space="0" w:color="auto"/>
            </w:tcBorders>
            <w:hideMark/>
          </w:tcPr>
          <w:p w14:paraId="1D7925B9"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5BA" w14:textId="77777777" w:rsidR="008E179B" w:rsidRDefault="008E179B">
            <w:pPr>
              <w:spacing w:line="240" w:lineRule="exact"/>
              <w:rPr>
                <w:sz w:val="22"/>
                <w:szCs w:val="22"/>
              </w:rPr>
            </w:pPr>
          </w:p>
        </w:tc>
      </w:tr>
      <w:tr w:rsidR="008E179B" w14:paraId="1D7925C1"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BC" w14:textId="77777777" w:rsidR="008E179B" w:rsidRPr="00B2751B" w:rsidRDefault="008E179B">
            <w:pPr>
              <w:spacing w:line="240" w:lineRule="exact"/>
              <w:rPr>
                <w:color w:val="auto"/>
                <w:sz w:val="22"/>
                <w:szCs w:val="22"/>
              </w:rPr>
            </w:pPr>
            <w:r w:rsidRPr="00B2751B">
              <w:rPr>
                <w:color w:val="auto"/>
                <w:sz w:val="22"/>
                <w:szCs w:val="22"/>
              </w:rPr>
              <w:t>CP0134.3 Determine Award Status</w:t>
            </w:r>
          </w:p>
        </w:tc>
        <w:tc>
          <w:tcPr>
            <w:tcW w:w="5116" w:type="dxa"/>
            <w:tcBorders>
              <w:top w:val="single" w:sz="4" w:space="0" w:color="auto"/>
              <w:left w:val="single" w:sz="4" w:space="0" w:color="auto"/>
              <w:bottom w:val="single" w:sz="4" w:space="0" w:color="auto"/>
              <w:right w:val="single" w:sz="4" w:space="0" w:color="auto"/>
            </w:tcBorders>
            <w:hideMark/>
          </w:tcPr>
          <w:p w14:paraId="1D7925BD" w14:textId="77777777" w:rsidR="008E179B" w:rsidRPr="00B2751B" w:rsidRDefault="008E179B">
            <w:pPr>
              <w:rPr>
                <w:sz w:val="22"/>
                <w:szCs w:val="22"/>
              </w:rPr>
            </w:pPr>
            <w:r w:rsidRPr="00B2751B">
              <w:rPr>
                <w:sz w:val="22"/>
                <w:szCs w:val="22"/>
              </w:rPr>
              <w:t xml:space="preserve">If claim is received &lt;= 365 days of rating date then </w:t>
            </w:r>
          </w:p>
          <w:p w14:paraId="1D7925BE" w14:textId="77777777" w:rsidR="008E179B" w:rsidRPr="00B2751B" w:rsidRDefault="008E179B" w:rsidP="00AC68D1">
            <w:pPr>
              <w:ind w:left="720"/>
              <w:rPr>
                <w:sz w:val="22"/>
                <w:szCs w:val="22"/>
                <w:u w:val="single"/>
              </w:rPr>
            </w:pPr>
            <w:r w:rsidRPr="00B2751B">
              <w:rPr>
                <w:sz w:val="22"/>
                <w:szCs w:val="22"/>
              </w:rPr>
              <w:t xml:space="preserve">If child is &gt;=18 and &lt;23 on FCDR and not attending school and not claimed to be seriously disabled select </w:t>
            </w:r>
            <w:r w:rsidRPr="00B2751B">
              <w:rPr>
                <w:sz w:val="22"/>
                <w:szCs w:val="22"/>
                <w:u w:val="single"/>
              </w:rPr>
              <w:t>Not an Award Dependent</w:t>
            </w:r>
          </w:p>
        </w:tc>
        <w:tc>
          <w:tcPr>
            <w:tcW w:w="2080" w:type="dxa"/>
            <w:tcBorders>
              <w:top w:val="single" w:sz="4" w:space="0" w:color="auto"/>
              <w:left w:val="single" w:sz="4" w:space="0" w:color="auto"/>
              <w:bottom w:val="single" w:sz="4" w:space="0" w:color="auto"/>
              <w:right w:val="single" w:sz="4" w:space="0" w:color="auto"/>
            </w:tcBorders>
            <w:hideMark/>
          </w:tcPr>
          <w:p w14:paraId="1D7925BF"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5C0" w14:textId="77777777" w:rsidR="008E179B" w:rsidRDefault="008E179B">
            <w:pPr>
              <w:spacing w:line="240" w:lineRule="exact"/>
              <w:rPr>
                <w:sz w:val="22"/>
                <w:szCs w:val="22"/>
              </w:rPr>
            </w:pPr>
          </w:p>
        </w:tc>
      </w:tr>
      <w:tr w:rsidR="008E179B" w14:paraId="1D7925C7"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C2" w14:textId="77777777" w:rsidR="008E179B" w:rsidRPr="00B2751B" w:rsidRDefault="008E179B">
            <w:pPr>
              <w:spacing w:line="240" w:lineRule="exact"/>
              <w:rPr>
                <w:color w:val="auto"/>
                <w:sz w:val="22"/>
                <w:szCs w:val="22"/>
              </w:rPr>
            </w:pPr>
            <w:r>
              <w:rPr>
                <w:color w:val="auto"/>
                <w:sz w:val="22"/>
                <w:szCs w:val="22"/>
              </w:rPr>
              <w:t>CP0134.</w:t>
            </w:r>
            <w:r w:rsidRPr="00B2751B">
              <w:rPr>
                <w:color w:val="auto"/>
                <w:sz w:val="22"/>
                <w:szCs w:val="22"/>
              </w:rPr>
              <w:t>4 Determine Award Status</w:t>
            </w:r>
          </w:p>
        </w:tc>
        <w:tc>
          <w:tcPr>
            <w:tcW w:w="5116" w:type="dxa"/>
            <w:tcBorders>
              <w:top w:val="single" w:sz="4" w:space="0" w:color="auto"/>
              <w:left w:val="single" w:sz="4" w:space="0" w:color="auto"/>
              <w:bottom w:val="single" w:sz="4" w:space="0" w:color="auto"/>
              <w:right w:val="single" w:sz="4" w:space="0" w:color="auto"/>
            </w:tcBorders>
            <w:hideMark/>
          </w:tcPr>
          <w:p w14:paraId="1D7925C3" w14:textId="77777777" w:rsidR="008E179B" w:rsidRPr="00B2751B" w:rsidRDefault="008E179B">
            <w:pPr>
              <w:rPr>
                <w:sz w:val="22"/>
                <w:szCs w:val="22"/>
              </w:rPr>
            </w:pPr>
            <w:r w:rsidRPr="00B2751B">
              <w:rPr>
                <w:sz w:val="22"/>
                <w:szCs w:val="22"/>
              </w:rPr>
              <w:t xml:space="preserve">If claim is received &lt;= 365 days of rating date then </w:t>
            </w:r>
          </w:p>
          <w:p w14:paraId="1D7925C4" w14:textId="77777777" w:rsidR="008E179B" w:rsidRPr="00B2751B" w:rsidRDefault="008E179B" w:rsidP="00D26C69">
            <w:pPr>
              <w:ind w:left="720"/>
              <w:rPr>
                <w:sz w:val="22"/>
                <w:szCs w:val="22"/>
              </w:rPr>
            </w:pPr>
            <w:r w:rsidRPr="00B2751B">
              <w:rPr>
                <w:sz w:val="22"/>
                <w:szCs w:val="22"/>
              </w:rPr>
              <w:t xml:space="preserve">If child is &lt;18 on FCDR and </w:t>
            </w:r>
            <w:r w:rsidR="000B4B4B" w:rsidRPr="000B4B4B">
              <w:rPr>
                <w:sz w:val="22"/>
                <w:szCs w:val="22"/>
              </w:rPr>
              <w:t xml:space="preserve">either prior </w:t>
            </w:r>
            <w:r w:rsidR="00D26C69">
              <w:rPr>
                <w:sz w:val="22"/>
                <w:szCs w:val="22"/>
              </w:rPr>
              <w:t>and/</w:t>
            </w:r>
            <w:r w:rsidR="000B4B4B" w:rsidRPr="000B4B4B">
              <w:rPr>
                <w:sz w:val="22"/>
                <w:szCs w:val="22"/>
              </w:rPr>
              <w:t>or current</w:t>
            </w:r>
            <w:r w:rsidR="000B4B4B">
              <w:rPr>
                <w:sz w:val="22"/>
                <w:szCs w:val="22"/>
              </w:rPr>
              <w:t xml:space="preserve"> </w:t>
            </w:r>
            <w:r w:rsidR="000B4B4B" w:rsidRPr="000B4B4B">
              <w:rPr>
                <w:sz w:val="22"/>
                <w:szCs w:val="22"/>
              </w:rPr>
              <w:t xml:space="preserve">school term(s) submitted, </w:t>
            </w:r>
            <w:r w:rsidRPr="00B2751B">
              <w:rPr>
                <w:sz w:val="22"/>
                <w:szCs w:val="22"/>
              </w:rPr>
              <w:t xml:space="preserve">select </w:t>
            </w:r>
            <w:r w:rsidRPr="00B2751B">
              <w:rPr>
                <w:sz w:val="22"/>
                <w:szCs w:val="22"/>
                <w:u w:val="single"/>
              </w:rPr>
              <w:t>Minor to School Child</w:t>
            </w:r>
            <w:r w:rsidRPr="00B2751B">
              <w:rPr>
                <w:sz w:val="22"/>
                <w:szCs w:val="22"/>
              </w:rPr>
              <w:t xml:space="preserve"> </w:t>
            </w:r>
          </w:p>
        </w:tc>
        <w:tc>
          <w:tcPr>
            <w:tcW w:w="2080" w:type="dxa"/>
            <w:tcBorders>
              <w:top w:val="single" w:sz="4" w:space="0" w:color="auto"/>
              <w:left w:val="single" w:sz="4" w:space="0" w:color="auto"/>
              <w:bottom w:val="single" w:sz="4" w:space="0" w:color="auto"/>
              <w:right w:val="single" w:sz="4" w:space="0" w:color="auto"/>
            </w:tcBorders>
            <w:hideMark/>
          </w:tcPr>
          <w:p w14:paraId="1D7925C5"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5C6" w14:textId="77777777" w:rsidR="008E179B" w:rsidRDefault="008E179B">
            <w:pPr>
              <w:spacing w:line="240" w:lineRule="exact"/>
              <w:rPr>
                <w:sz w:val="22"/>
                <w:szCs w:val="22"/>
              </w:rPr>
            </w:pPr>
          </w:p>
        </w:tc>
      </w:tr>
      <w:tr w:rsidR="008E179B" w14:paraId="1D7925CD"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5C8" w14:textId="77777777" w:rsidR="008E179B" w:rsidRPr="00B2751B" w:rsidRDefault="008E179B">
            <w:pPr>
              <w:spacing w:line="240" w:lineRule="exact"/>
              <w:rPr>
                <w:color w:val="auto"/>
                <w:sz w:val="22"/>
                <w:szCs w:val="22"/>
              </w:rPr>
            </w:pPr>
            <w:r w:rsidRPr="00B2751B">
              <w:rPr>
                <w:color w:val="auto"/>
                <w:sz w:val="22"/>
                <w:szCs w:val="22"/>
              </w:rPr>
              <w:t>CP0134.4-a Determine Award Status</w:t>
            </w:r>
          </w:p>
        </w:tc>
        <w:tc>
          <w:tcPr>
            <w:tcW w:w="5116" w:type="dxa"/>
            <w:tcBorders>
              <w:top w:val="single" w:sz="4" w:space="0" w:color="auto"/>
              <w:left w:val="single" w:sz="4" w:space="0" w:color="auto"/>
              <w:bottom w:val="single" w:sz="4" w:space="0" w:color="auto"/>
              <w:right w:val="single" w:sz="4" w:space="0" w:color="auto"/>
            </w:tcBorders>
          </w:tcPr>
          <w:p w14:paraId="1D7925C9" w14:textId="77777777" w:rsidR="008E179B" w:rsidRPr="00A6358B" w:rsidRDefault="008E179B" w:rsidP="00B71ED7">
            <w:pPr>
              <w:rPr>
                <w:sz w:val="22"/>
                <w:szCs w:val="22"/>
              </w:rPr>
            </w:pPr>
            <w:r w:rsidRPr="00A6358B">
              <w:rPr>
                <w:bCs/>
                <w:sz w:val="22"/>
                <w:szCs w:val="22"/>
              </w:rPr>
              <w:t>If claim is</w:t>
            </w:r>
            <w:r w:rsidRPr="00A6358B">
              <w:rPr>
                <w:sz w:val="22"/>
                <w:szCs w:val="22"/>
              </w:rPr>
              <w:t xml:space="preserve"> </w:t>
            </w:r>
            <w:r w:rsidRPr="00A6358B">
              <w:rPr>
                <w:bCs/>
                <w:sz w:val="22"/>
                <w:szCs w:val="22"/>
              </w:rPr>
              <w:t>received &lt;= 365 days of rating date and child already exist in corporate database as school child</w:t>
            </w:r>
            <w:r w:rsidRPr="00A6358B">
              <w:rPr>
                <w:sz w:val="22"/>
                <w:szCs w:val="22"/>
              </w:rPr>
              <w:t xml:space="preserve"> then </w:t>
            </w:r>
          </w:p>
          <w:p w14:paraId="1D7925CA" w14:textId="77777777" w:rsidR="008E179B" w:rsidRPr="00B2751B" w:rsidRDefault="008E179B" w:rsidP="00D26C69">
            <w:pPr>
              <w:ind w:left="720"/>
              <w:rPr>
                <w:sz w:val="22"/>
                <w:szCs w:val="22"/>
              </w:rPr>
            </w:pPr>
            <w:r w:rsidRPr="00A6358B">
              <w:rPr>
                <w:sz w:val="22"/>
                <w:szCs w:val="22"/>
              </w:rPr>
              <w:t xml:space="preserve">If child is &lt; 18 on FCDR and </w:t>
            </w:r>
            <w:r w:rsidR="000B4B4B" w:rsidRPr="000B4B4B">
              <w:rPr>
                <w:sz w:val="22"/>
                <w:szCs w:val="22"/>
              </w:rPr>
              <w:t xml:space="preserve">either prior </w:t>
            </w:r>
            <w:r w:rsidR="00D26C69">
              <w:rPr>
                <w:sz w:val="22"/>
                <w:szCs w:val="22"/>
              </w:rPr>
              <w:t>and/</w:t>
            </w:r>
            <w:r w:rsidR="000B4B4B" w:rsidRPr="000B4B4B">
              <w:rPr>
                <w:sz w:val="22"/>
                <w:szCs w:val="22"/>
              </w:rPr>
              <w:t>or current</w:t>
            </w:r>
            <w:r w:rsidR="000B4B4B">
              <w:rPr>
                <w:sz w:val="22"/>
                <w:szCs w:val="22"/>
              </w:rPr>
              <w:t xml:space="preserve">  </w:t>
            </w:r>
            <w:r w:rsidR="000B4B4B" w:rsidRPr="000B4B4B">
              <w:rPr>
                <w:sz w:val="22"/>
                <w:szCs w:val="22"/>
              </w:rPr>
              <w:t xml:space="preserve">school term(s) submitted, </w:t>
            </w:r>
            <w:r w:rsidRPr="00A6358B">
              <w:rPr>
                <w:sz w:val="22"/>
                <w:szCs w:val="22"/>
              </w:rPr>
              <w:t xml:space="preserve"> and has a previous term select School Child</w:t>
            </w:r>
          </w:p>
        </w:tc>
        <w:tc>
          <w:tcPr>
            <w:tcW w:w="2080" w:type="dxa"/>
            <w:tcBorders>
              <w:top w:val="single" w:sz="4" w:space="0" w:color="auto"/>
              <w:left w:val="single" w:sz="4" w:space="0" w:color="auto"/>
              <w:bottom w:val="single" w:sz="4" w:space="0" w:color="auto"/>
              <w:right w:val="single" w:sz="4" w:space="0" w:color="auto"/>
            </w:tcBorders>
          </w:tcPr>
          <w:p w14:paraId="1D7925CB"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5CC" w14:textId="77777777" w:rsidR="008E179B" w:rsidRDefault="008E179B">
            <w:pPr>
              <w:spacing w:line="240" w:lineRule="exact"/>
              <w:rPr>
                <w:sz w:val="22"/>
                <w:szCs w:val="22"/>
              </w:rPr>
            </w:pPr>
          </w:p>
        </w:tc>
      </w:tr>
      <w:tr w:rsidR="008E179B" w14:paraId="1D7925D3"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CE" w14:textId="77777777" w:rsidR="008E179B" w:rsidRPr="00B2751B" w:rsidRDefault="008E179B">
            <w:pPr>
              <w:spacing w:line="240" w:lineRule="exact"/>
              <w:rPr>
                <w:color w:val="auto"/>
                <w:sz w:val="22"/>
                <w:szCs w:val="22"/>
              </w:rPr>
            </w:pPr>
            <w:r w:rsidRPr="00B2751B">
              <w:rPr>
                <w:color w:val="auto"/>
                <w:sz w:val="22"/>
                <w:szCs w:val="22"/>
              </w:rPr>
              <w:t>CP0134.5 Determine Award Status</w:t>
            </w:r>
          </w:p>
        </w:tc>
        <w:tc>
          <w:tcPr>
            <w:tcW w:w="5116" w:type="dxa"/>
            <w:tcBorders>
              <w:top w:val="single" w:sz="4" w:space="0" w:color="auto"/>
              <w:left w:val="single" w:sz="4" w:space="0" w:color="auto"/>
              <w:bottom w:val="single" w:sz="4" w:space="0" w:color="auto"/>
              <w:right w:val="single" w:sz="4" w:space="0" w:color="auto"/>
            </w:tcBorders>
            <w:hideMark/>
          </w:tcPr>
          <w:p w14:paraId="1D7925CF" w14:textId="77777777" w:rsidR="008E179B" w:rsidRPr="00B2751B" w:rsidRDefault="008E179B">
            <w:pPr>
              <w:rPr>
                <w:sz w:val="22"/>
                <w:szCs w:val="22"/>
              </w:rPr>
            </w:pPr>
            <w:r w:rsidRPr="00B2751B">
              <w:rPr>
                <w:sz w:val="22"/>
                <w:szCs w:val="22"/>
              </w:rPr>
              <w:t xml:space="preserve">If claim is received &lt;= 365 days of rating date then </w:t>
            </w:r>
          </w:p>
          <w:p w14:paraId="1D7925D0" w14:textId="77777777" w:rsidR="008E179B" w:rsidRPr="00B2751B" w:rsidRDefault="008E179B" w:rsidP="00AC68D1">
            <w:pPr>
              <w:ind w:left="720"/>
              <w:rPr>
                <w:sz w:val="22"/>
                <w:szCs w:val="22"/>
              </w:rPr>
            </w:pPr>
            <w:r w:rsidRPr="00B2751B">
              <w:rPr>
                <w:rStyle w:val="Strong"/>
                <w:b w:val="0"/>
                <w:sz w:val="22"/>
                <w:szCs w:val="22"/>
              </w:rPr>
              <w:t xml:space="preserve">If child is &gt;=23 on FCDR and not claimed to be seriously disabled select </w:t>
            </w:r>
            <w:r w:rsidRPr="00B2751B">
              <w:rPr>
                <w:rStyle w:val="Strong"/>
                <w:b w:val="0"/>
                <w:sz w:val="22"/>
                <w:szCs w:val="22"/>
                <w:u w:val="single"/>
              </w:rPr>
              <w:t>Not an Award Dependent.</w:t>
            </w:r>
            <w:r w:rsidRPr="00B2751B">
              <w:rPr>
                <w:sz w:val="22"/>
                <w:szCs w:val="22"/>
              </w:rPr>
              <w:t> </w:t>
            </w:r>
          </w:p>
        </w:tc>
        <w:tc>
          <w:tcPr>
            <w:tcW w:w="2080" w:type="dxa"/>
            <w:tcBorders>
              <w:top w:val="single" w:sz="4" w:space="0" w:color="auto"/>
              <w:left w:val="single" w:sz="4" w:space="0" w:color="auto"/>
              <w:bottom w:val="single" w:sz="4" w:space="0" w:color="auto"/>
              <w:right w:val="single" w:sz="4" w:space="0" w:color="auto"/>
            </w:tcBorders>
            <w:hideMark/>
          </w:tcPr>
          <w:p w14:paraId="1D7925D1"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5D2" w14:textId="77777777" w:rsidR="008E179B" w:rsidRDefault="008E179B">
            <w:pPr>
              <w:spacing w:line="240" w:lineRule="exact"/>
              <w:rPr>
                <w:sz w:val="22"/>
                <w:szCs w:val="22"/>
              </w:rPr>
            </w:pPr>
          </w:p>
        </w:tc>
      </w:tr>
      <w:tr w:rsidR="008E179B" w14:paraId="1D7925D9"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D4" w14:textId="77777777" w:rsidR="008E179B" w:rsidRPr="00B2751B" w:rsidRDefault="008E179B">
            <w:pPr>
              <w:spacing w:line="240" w:lineRule="exact"/>
              <w:rPr>
                <w:color w:val="auto"/>
                <w:sz w:val="22"/>
                <w:szCs w:val="22"/>
              </w:rPr>
            </w:pPr>
            <w:r w:rsidRPr="00B2751B">
              <w:rPr>
                <w:color w:val="auto"/>
                <w:sz w:val="22"/>
                <w:szCs w:val="22"/>
              </w:rPr>
              <w:t>CP0134.6 Determine Award Status</w:t>
            </w:r>
          </w:p>
        </w:tc>
        <w:tc>
          <w:tcPr>
            <w:tcW w:w="5116" w:type="dxa"/>
            <w:tcBorders>
              <w:top w:val="single" w:sz="4" w:space="0" w:color="auto"/>
              <w:left w:val="single" w:sz="4" w:space="0" w:color="auto"/>
              <w:bottom w:val="single" w:sz="4" w:space="0" w:color="auto"/>
              <w:right w:val="single" w:sz="4" w:space="0" w:color="auto"/>
            </w:tcBorders>
            <w:hideMark/>
          </w:tcPr>
          <w:p w14:paraId="1D7925D5" w14:textId="77777777" w:rsidR="008E179B" w:rsidRPr="00B2751B" w:rsidRDefault="008E179B">
            <w:pPr>
              <w:rPr>
                <w:sz w:val="22"/>
                <w:szCs w:val="22"/>
              </w:rPr>
            </w:pPr>
            <w:r w:rsidRPr="00B2751B">
              <w:rPr>
                <w:sz w:val="22"/>
                <w:szCs w:val="22"/>
              </w:rPr>
              <w:t>If Claim is received &gt; 372 days of rating date then</w:t>
            </w:r>
          </w:p>
          <w:p w14:paraId="1D7925D6" w14:textId="77777777" w:rsidR="008E179B" w:rsidRPr="00B2751B" w:rsidRDefault="008E179B">
            <w:pPr>
              <w:spacing w:line="240" w:lineRule="exact"/>
              <w:rPr>
                <w:sz w:val="22"/>
                <w:szCs w:val="22"/>
              </w:rPr>
            </w:pPr>
            <w:r w:rsidRPr="00B2751B">
              <w:rPr>
                <w:sz w:val="22"/>
                <w:szCs w:val="22"/>
              </w:rPr>
              <w:tab/>
              <w:t xml:space="preserve">If child is &lt; 18 on Date of Claim Select </w:t>
            </w:r>
            <w:r w:rsidRPr="00B2751B">
              <w:rPr>
                <w:sz w:val="22"/>
                <w:szCs w:val="22"/>
                <w:u w:val="single"/>
              </w:rPr>
              <w:t>Minor Child</w:t>
            </w:r>
          </w:p>
        </w:tc>
        <w:tc>
          <w:tcPr>
            <w:tcW w:w="2080" w:type="dxa"/>
            <w:tcBorders>
              <w:top w:val="single" w:sz="4" w:space="0" w:color="auto"/>
              <w:left w:val="single" w:sz="4" w:space="0" w:color="auto"/>
              <w:bottom w:val="single" w:sz="4" w:space="0" w:color="auto"/>
              <w:right w:val="single" w:sz="4" w:space="0" w:color="auto"/>
            </w:tcBorders>
            <w:hideMark/>
          </w:tcPr>
          <w:p w14:paraId="1D7925D7"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5D8" w14:textId="77777777" w:rsidR="008E179B" w:rsidRDefault="008E179B">
            <w:pPr>
              <w:spacing w:line="240" w:lineRule="exact"/>
              <w:rPr>
                <w:sz w:val="22"/>
                <w:szCs w:val="22"/>
              </w:rPr>
            </w:pPr>
          </w:p>
        </w:tc>
      </w:tr>
      <w:tr w:rsidR="008E179B" w14:paraId="1D7925DF"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DA" w14:textId="77777777" w:rsidR="008E179B" w:rsidRPr="00B2751B" w:rsidRDefault="008E179B">
            <w:pPr>
              <w:spacing w:line="240" w:lineRule="exact"/>
              <w:rPr>
                <w:color w:val="auto"/>
                <w:sz w:val="22"/>
                <w:szCs w:val="22"/>
              </w:rPr>
            </w:pPr>
            <w:r w:rsidRPr="00B2751B">
              <w:rPr>
                <w:color w:val="auto"/>
                <w:sz w:val="22"/>
                <w:szCs w:val="22"/>
              </w:rPr>
              <w:t>CP0134.7 Determine Award Status</w:t>
            </w:r>
          </w:p>
        </w:tc>
        <w:tc>
          <w:tcPr>
            <w:tcW w:w="5116" w:type="dxa"/>
            <w:tcBorders>
              <w:top w:val="single" w:sz="4" w:space="0" w:color="auto"/>
              <w:left w:val="single" w:sz="4" w:space="0" w:color="auto"/>
              <w:bottom w:val="single" w:sz="4" w:space="0" w:color="auto"/>
              <w:right w:val="single" w:sz="4" w:space="0" w:color="auto"/>
            </w:tcBorders>
            <w:hideMark/>
          </w:tcPr>
          <w:p w14:paraId="1D7925DB" w14:textId="77777777" w:rsidR="008E179B" w:rsidRPr="00B2751B" w:rsidRDefault="008E179B">
            <w:pPr>
              <w:rPr>
                <w:sz w:val="22"/>
                <w:szCs w:val="22"/>
              </w:rPr>
            </w:pPr>
            <w:r w:rsidRPr="00B2751B">
              <w:rPr>
                <w:sz w:val="22"/>
                <w:szCs w:val="22"/>
              </w:rPr>
              <w:t>If Claim is received &gt; 372 days of rating date then</w:t>
            </w:r>
          </w:p>
          <w:p w14:paraId="1D7925DC" w14:textId="77777777" w:rsidR="008E179B" w:rsidRPr="00B2751B" w:rsidRDefault="008E179B" w:rsidP="005A12A7">
            <w:pPr>
              <w:ind w:left="720"/>
              <w:rPr>
                <w:sz w:val="22"/>
                <w:szCs w:val="22"/>
              </w:rPr>
            </w:pPr>
            <w:r w:rsidRPr="00B2751B">
              <w:rPr>
                <w:sz w:val="22"/>
                <w:szCs w:val="22"/>
              </w:rPr>
              <w:t xml:space="preserve">If child is &gt;= 18 </w:t>
            </w:r>
            <w:r>
              <w:rPr>
                <w:sz w:val="22"/>
                <w:szCs w:val="22"/>
              </w:rPr>
              <w:t xml:space="preserve">and </w:t>
            </w:r>
            <w:r w:rsidRPr="00B2751B">
              <w:rPr>
                <w:sz w:val="22"/>
                <w:szCs w:val="22"/>
              </w:rPr>
              <w:t xml:space="preserve">&lt; 23 on Date of Claim </w:t>
            </w:r>
            <w:r w:rsidRPr="0027437A">
              <w:rPr>
                <w:sz w:val="22"/>
                <w:szCs w:val="22"/>
              </w:rPr>
              <w:t>and attending</w:t>
            </w:r>
            <w:r w:rsidRPr="00B2751B">
              <w:rPr>
                <w:sz w:val="22"/>
                <w:szCs w:val="22"/>
              </w:rPr>
              <w:t xml:space="preserve"> school select </w:t>
            </w:r>
            <w:r w:rsidRPr="00B2751B">
              <w:rPr>
                <w:sz w:val="22"/>
                <w:szCs w:val="22"/>
                <w:u w:val="single"/>
              </w:rPr>
              <w:t>School Child</w:t>
            </w:r>
          </w:p>
        </w:tc>
        <w:tc>
          <w:tcPr>
            <w:tcW w:w="2080" w:type="dxa"/>
            <w:tcBorders>
              <w:top w:val="single" w:sz="4" w:space="0" w:color="auto"/>
              <w:left w:val="single" w:sz="4" w:space="0" w:color="auto"/>
              <w:bottom w:val="single" w:sz="4" w:space="0" w:color="auto"/>
              <w:right w:val="single" w:sz="4" w:space="0" w:color="auto"/>
            </w:tcBorders>
            <w:hideMark/>
          </w:tcPr>
          <w:p w14:paraId="1D7925DD"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5DE" w14:textId="77777777" w:rsidR="008E179B" w:rsidRDefault="008E179B">
            <w:pPr>
              <w:spacing w:line="240" w:lineRule="exact"/>
              <w:rPr>
                <w:sz w:val="22"/>
                <w:szCs w:val="22"/>
              </w:rPr>
            </w:pPr>
          </w:p>
        </w:tc>
      </w:tr>
      <w:tr w:rsidR="008E179B" w14:paraId="1D7925E5"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E0" w14:textId="77777777" w:rsidR="008E179B" w:rsidRPr="00B2751B" w:rsidRDefault="008E179B">
            <w:pPr>
              <w:spacing w:line="240" w:lineRule="exact"/>
              <w:rPr>
                <w:color w:val="auto"/>
                <w:sz w:val="22"/>
                <w:szCs w:val="22"/>
              </w:rPr>
            </w:pPr>
            <w:r w:rsidRPr="00B2751B">
              <w:rPr>
                <w:color w:val="auto"/>
                <w:sz w:val="22"/>
                <w:szCs w:val="22"/>
              </w:rPr>
              <w:lastRenderedPageBreak/>
              <w:t>CP0134.8 Determine Award Status</w:t>
            </w:r>
          </w:p>
        </w:tc>
        <w:tc>
          <w:tcPr>
            <w:tcW w:w="5116" w:type="dxa"/>
            <w:tcBorders>
              <w:top w:val="single" w:sz="4" w:space="0" w:color="auto"/>
              <w:left w:val="single" w:sz="4" w:space="0" w:color="auto"/>
              <w:bottom w:val="single" w:sz="4" w:space="0" w:color="auto"/>
              <w:right w:val="single" w:sz="4" w:space="0" w:color="auto"/>
            </w:tcBorders>
            <w:hideMark/>
          </w:tcPr>
          <w:p w14:paraId="1D7925E1" w14:textId="77777777" w:rsidR="008E179B" w:rsidRPr="00B2751B" w:rsidRDefault="008E179B">
            <w:pPr>
              <w:rPr>
                <w:sz w:val="22"/>
                <w:szCs w:val="22"/>
              </w:rPr>
            </w:pPr>
            <w:r w:rsidRPr="00B2751B">
              <w:rPr>
                <w:sz w:val="22"/>
                <w:szCs w:val="22"/>
              </w:rPr>
              <w:t>If Claim is received &gt; 372 days of rating date then</w:t>
            </w:r>
          </w:p>
          <w:p w14:paraId="1D7925E2" w14:textId="77777777" w:rsidR="008E179B" w:rsidRPr="00B2751B" w:rsidRDefault="008E179B" w:rsidP="00D26C69">
            <w:pPr>
              <w:ind w:left="720"/>
              <w:rPr>
                <w:sz w:val="22"/>
                <w:szCs w:val="22"/>
                <w:u w:val="single"/>
              </w:rPr>
            </w:pPr>
            <w:r w:rsidRPr="00B2751B">
              <w:rPr>
                <w:sz w:val="22"/>
                <w:szCs w:val="22"/>
              </w:rPr>
              <w:t xml:space="preserve">If child is &gt;=18 and &lt;23 on Date of Claim and not attending school and not claimed to be seriously disabled select </w:t>
            </w:r>
            <w:r w:rsidRPr="00B2751B">
              <w:rPr>
                <w:sz w:val="22"/>
                <w:szCs w:val="22"/>
                <w:u w:val="single"/>
              </w:rPr>
              <w:t>Not An Award Dependent</w:t>
            </w:r>
          </w:p>
        </w:tc>
        <w:tc>
          <w:tcPr>
            <w:tcW w:w="2080" w:type="dxa"/>
            <w:tcBorders>
              <w:top w:val="single" w:sz="4" w:space="0" w:color="auto"/>
              <w:left w:val="single" w:sz="4" w:space="0" w:color="auto"/>
              <w:bottom w:val="single" w:sz="4" w:space="0" w:color="auto"/>
              <w:right w:val="single" w:sz="4" w:space="0" w:color="auto"/>
            </w:tcBorders>
            <w:hideMark/>
          </w:tcPr>
          <w:p w14:paraId="1D7925E3"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5E4" w14:textId="77777777" w:rsidR="008E179B" w:rsidRDefault="008E179B">
            <w:pPr>
              <w:spacing w:line="240" w:lineRule="exact"/>
              <w:rPr>
                <w:sz w:val="22"/>
                <w:szCs w:val="22"/>
              </w:rPr>
            </w:pPr>
          </w:p>
        </w:tc>
      </w:tr>
      <w:tr w:rsidR="008E179B" w14:paraId="1D7925EB"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E6" w14:textId="77777777" w:rsidR="008E179B" w:rsidRPr="00B2751B" w:rsidRDefault="008E179B">
            <w:pPr>
              <w:spacing w:line="240" w:lineRule="exact"/>
              <w:rPr>
                <w:color w:val="auto"/>
                <w:sz w:val="22"/>
                <w:szCs w:val="22"/>
              </w:rPr>
            </w:pPr>
            <w:r w:rsidRPr="00B2751B">
              <w:rPr>
                <w:color w:val="auto"/>
                <w:sz w:val="22"/>
                <w:szCs w:val="22"/>
              </w:rPr>
              <w:t>CP0134.9 Determine Award Status</w:t>
            </w:r>
          </w:p>
        </w:tc>
        <w:tc>
          <w:tcPr>
            <w:tcW w:w="5116" w:type="dxa"/>
            <w:tcBorders>
              <w:top w:val="single" w:sz="4" w:space="0" w:color="auto"/>
              <w:left w:val="single" w:sz="4" w:space="0" w:color="auto"/>
              <w:bottom w:val="single" w:sz="4" w:space="0" w:color="auto"/>
              <w:right w:val="single" w:sz="4" w:space="0" w:color="auto"/>
            </w:tcBorders>
            <w:hideMark/>
          </w:tcPr>
          <w:p w14:paraId="1D7925E7" w14:textId="77777777" w:rsidR="008E179B" w:rsidRPr="00B2751B" w:rsidRDefault="008E179B">
            <w:pPr>
              <w:rPr>
                <w:sz w:val="22"/>
                <w:szCs w:val="22"/>
              </w:rPr>
            </w:pPr>
            <w:r w:rsidRPr="00B2751B">
              <w:rPr>
                <w:sz w:val="22"/>
                <w:szCs w:val="22"/>
              </w:rPr>
              <w:t>If Claim is received &gt; 372 days of rating date then</w:t>
            </w:r>
          </w:p>
          <w:p w14:paraId="1D7925E8" w14:textId="77777777" w:rsidR="008E179B" w:rsidRPr="00B2751B" w:rsidRDefault="008E179B" w:rsidP="00D26C69">
            <w:pPr>
              <w:ind w:left="720"/>
              <w:rPr>
                <w:sz w:val="22"/>
                <w:szCs w:val="22"/>
                <w:u w:val="single"/>
              </w:rPr>
            </w:pPr>
            <w:r w:rsidRPr="00B2751B">
              <w:rPr>
                <w:sz w:val="22"/>
                <w:szCs w:val="22"/>
              </w:rPr>
              <w:t xml:space="preserve">If child is &lt;18 on Date of Claim and attending school select </w:t>
            </w:r>
            <w:r w:rsidRPr="00B2751B">
              <w:rPr>
                <w:sz w:val="22"/>
                <w:szCs w:val="22"/>
                <w:u w:val="single"/>
              </w:rPr>
              <w:t>Minor to School Child</w:t>
            </w:r>
          </w:p>
        </w:tc>
        <w:tc>
          <w:tcPr>
            <w:tcW w:w="2080" w:type="dxa"/>
            <w:tcBorders>
              <w:top w:val="single" w:sz="4" w:space="0" w:color="auto"/>
              <w:left w:val="single" w:sz="4" w:space="0" w:color="auto"/>
              <w:bottom w:val="single" w:sz="4" w:space="0" w:color="auto"/>
              <w:right w:val="single" w:sz="4" w:space="0" w:color="auto"/>
            </w:tcBorders>
            <w:hideMark/>
          </w:tcPr>
          <w:p w14:paraId="1D7925E9"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5EA" w14:textId="77777777" w:rsidR="008E179B" w:rsidRDefault="008E179B">
            <w:pPr>
              <w:spacing w:line="240" w:lineRule="exact"/>
              <w:rPr>
                <w:strike/>
                <w:sz w:val="22"/>
                <w:szCs w:val="22"/>
              </w:rPr>
            </w:pPr>
          </w:p>
        </w:tc>
      </w:tr>
      <w:tr w:rsidR="008E179B" w14:paraId="1D7925F1"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EC" w14:textId="77777777" w:rsidR="008E179B" w:rsidRPr="00B2751B" w:rsidRDefault="008E179B">
            <w:pPr>
              <w:spacing w:line="240" w:lineRule="exact"/>
              <w:rPr>
                <w:color w:val="auto"/>
                <w:sz w:val="22"/>
                <w:szCs w:val="22"/>
              </w:rPr>
            </w:pPr>
            <w:r w:rsidRPr="00B2751B">
              <w:rPr>
                <w:color w:val="auto"/>
                <w:sz w:val="22"/>
                <w:szCs w:val="22"/>
              </w:rPr>
              <w:t>CP0134.10 Determine Award Status</w:t>
            </w:r>
          </w:p>
        </w:tc>
        <w:tc>
          <w:tcPr>
            <w:tcW w:w="5116" w:type="dxa"/>
            <w:tcBorders>
              <w:top w:val="single" w:sz="4" w:space="0" w:color="auto"/>
              <w:left w:val="single" w:sz="4" w:space="0" w:color="auto"/>
              <w:bottom w:val="single" w:sz="4" w:space="0" w:color="auto"/>
              <w:right w:val="single" w:sz="4" w:space="0" w:color="auto"/>
            </w:tcBorders>
            <w:hideMark/>
          </w:tcPr>
          <w:p w14:paraId="1D7925ED" w14:textId="77777777" w:rsidR="008E179B" w:rsidRPr="00B2751B" w:rsidRDefault="008E179B">
            <w:pPr>
              <w:rPr>
                <w:sz w:val="22"/>
                <w:szCs w:val="22"/>
              </w:rPr>
            </w:pPr>
            <w:r w:rsidRPr="00B2751B">
              <w:rPr>
                <w:sz w:val="22"/>
                <w:szCs w:val="22"/>
              </w:rPr>
              <w:t>If Claim is received &gt; 372 days of rating date then</w:t>
            </w:r>
          </w:p>
          <w:p w14:paraId="1D7925EE" w14:textId="77777777" w:rsidR="008E179B" w:rsidRPr="00BB069E" w:rsidRDefault="008E179B">
            <w:pPr>
              <w:spacing w:line="240" w:lineRule="exact"/>
              <w:ind w:left="720"/>
              <w:rPr>
                <w:bCs/>
                <w:sz w:val="22"/>
                <w:szCs w:val="22"/>
                <w:u w:val="single"/>
              </w:rPr>
            </w:pPr>
            <w:r w:rsidRPr="00BB069E">
              <w:rPr>
                <w:rStyle w:val="Strong"/>
                <w:b w:val="0"/>
                <w:sz w:val="22"/>
                <w:szCs w:val="22"/>
              </w:rPr>
              <w:t xml:space="preserve">If child is &gt;=23 on Date of Claim and not claimed to be seriously disabled select </w:t>
            </w:r>
            <w:r w:rsidRPr="00BB069E">
              <w:rPr>
                <w:rStyle w:val="Strong"/>
                <w:b w:val="0"/>
                <w:sz w:val="22"/>
                <w:szCs w:val="22"/>
                <w:u w:val="single"/>
              </w:rPr>
              <w:t>Not an Award Dependent.</w:t>
            </w:r>
          </w:p>
        </w:tc>
        <w:tc>
          <w:tcPr>
            <w:tcW w:w="2080" w:type="dxa"/>
            <w:tcBorders>
              <w:top w:val="single" w:sz="4" w:space="0" w:color="auto"/>
              <w:left w:val="single" w:sz="4" w:space="0" w:color="auto"/>
              <w:bottom w:val="single" w:sz="4" w:space="0" w:color="auto"/>
              <w:right w:val="single" w:sz="4" w:space="0" w:color="auto"/>
            </w:tcBorders>
            <w:hideMark/>
          </w:tcPr>
          <w:p w14:paraId="1D7925EF"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5F0" w14:textId="77777777" w:rsidR="008E179B" w:rsidRDefault="008E179B">
            <w:pPr>
              <w:spacing w:line="240" w:lineRule="exact"/>
              <w:rPr>
                <w:sz w:val="22"/>
                <w:szCs w:val="22"/>
              </w:rPr>
            </w:pPr>
          </w:p>
        </w:tc>
      </w:tr>
      <w:tr w:rsidR="008E179B" w14:paraId="1D7925F7"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F2" w14:textId="77777777" w:rsidR="008E179B" w:rsidRPr="00B2751B" w:rsidRDefault="008E179B">
            <w:pPr>
              <w:spacing w:line="240" w:lineRule="exact"/>
              <w:rPr>
                <w:color w:val="auto"/>
                <w:sz w:val="22"/>
                <w:szCs w:val="22"/>
              </w:rPr>
            </w:pPr>
            <w:r w:rsidRPr="00B2751B">
              <w:rPr>
                <w:color w:val="auto"/>
                <w:sz w:val="22"/>
                <w:szCs w:val="22"/>
              </w:rPr>
              <w:t>CP0134.11 Determine Award Status</w:t>
            </w:r>
          </w:p>
        </w:tc>
        <w:tc>
          <w:tcPr>
            <w:tcW w:w="5116" w:type="dxa"/>
            <w:tcBorders>
              <w:top w:val="single" w:sz="4" w:space="0" w:color="auto"/>
              <w:left w:val="single" w:sz="4" w:space="0" w:color="auto"/>
              <w:bottom w:val="single" w:sz="4" w:space="0" w:color="auto"/>
              <w:right w:val="single" w:sz="4" w:space="0" w:color="auto"/>
            </w:tcBorders>
            <w:hideMark/>
          </w:tcPr>
          <w:p w14:paraId="1D7925F3" w14:textId="77777777" w:rsidR="008E179B" w:rsidRPr="00B2751B" w:rsidRDefault="008E179B">
            <w:pPr>
              <w:rPr>
                <w:sz w:val="22"/>
                <w:szCs w:val="22"/>
              </w:rPr>
            </w:pPr>
            <w:r w:rsidRPr="00B2751B">
              <w:rPr>
                <w:sz w:val="22"/>
                <w:szCs w:val="22"/>
              </w:rPr>
              <w:t>If Claim is received &gt; 372 days of rating date then</w:t>
            </w:r>
          </w:p>
          <w:p w14:paraId="1D7925F4" w14:textId="77777777" w:rsidR="008E179B" w:rsidRPr="00B2751B" w:rsidRDefault="008E179B">
            <w:pPr>
              <w:spacing w:line="240" w:lineRule="exact"/>
              <w:ind w:left="720"/>
              <w:rPr>
                <w:sz w:val="22"/>
                <w:szCs w:val="22"/>
              </w:rPr>
            </w:pPr>
            <w:r w:rsidRPr="00B2751B">
              <w:rPr>
                <w:sz w:val="22"/>
                <w:szCs w:val="22"/>
              </w:rPr>
              <w:t xml:space="preserve">Select </w:t>
            </w:r>
            <w:r w:rsidRPr="00B2751B">
              <w:rPr>
                <w:sz w:val="22"/>
                <w:szCs w:val="22"/>
                <w:u w:val="single"/>
              </w:rPr>
              <w:t>Spouse</w:t>
            </w:r>
            <w:r w:rsidRPr="00B2751B">
              <w:rPr>
                <w:sz w:val="22"/>
                <w:szCs w:val="22"/>
              </w:rPr>
              <w:t xml:space="preserve"> if the relationship type is spouse.</w:t>
            </w:r>
          </w:p>
        </w:tc>
        <w:tc>
          <w:tcPr>
            <w:tcW w:w="2080" w:type="dxa"/>
            <w:tcBorders>
              <w:top w:val="single" w:sz="4" w:space="0" w:color="auto"/>
              <w:left w:val="single" w:sz="4" w:space="0" w:color="auto"/>
              <w:bottom w:val="single" w:sz="4" w:space="0" w:color="auto"/>
              <w:right w:val="single" w:sz="4" w:space="0" w:color="auto"/>
            </w:tcBorders>
            <w:hideMark/>
          </w:tcPr>
          <w:p w14:paraId="1D7925F5"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5F6" w14:textId="77777777" w:rsidR="008E179B" w:rsidRDefault="008E179B">
            <w:pPr>
              <w:spacing w:line="240" w:lineRule="exact"/>
              <w:rPr>
                <w:sz w:val="22"/>
                <w:szCs w:val="22"/>
              </w:rPr>
            </w:pPr>
          </w:p>
        </w:tc>
      </w:tr>
      <w:tr w:rsidR="008E179B" w14:paraId="1D7925FD"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F8" w14:textId="77777777" w:rsidR="008E179B" w:rsidRPr="00B2751B" w:rsidRDefault="008E179B">
            <w:pPr>
              <w:spacing w:line="240" w:lineRule="exact"/>
              <w:rPr>
                <w:color w:val="auto"/>
                <w:sz w:val="22"/>
                <w:szCs w:val="22"/>
              </w:rPr>
            </w:pPr>
            <w:r w:rsidRPr="00B2751B">
              <w:rPr>
                <w:color w:val="auto"/>
                <w:sz w:val="22"/>
                <w:szCs w:val="22"/>
              </w:rPr>
              <w:t>CP0134.12 Determine Award Status</w:t>
            </w:r>
          </w:p>
        </w:tc>
        <w:tc>
          <w:tcPr>
            <w:tcW w:w="5116" w:type="dxa"/>
            <w:tcBorders>
              <w:top w:val="single" w:sz="4" w:space="0" w:color="auto"/>
              <w:left w:val="single" w:sz="4" w:space="0" w:color="auto"/>
              <w:bottom w:val="single" w:sz="4" w:space="0" w:color="auto"/>
              <w:right w:val="single" w:sz="4" w:space="0" w:color="auto"/>
            </w:tcBorders>
            <w:hideMark/>
          </w:tcPr>
          <w:p w14:paraId="1D7925F9" w14:textId="77777777" w:rsidR="008E179B" w:rsidRPr="00B2751B" w:rsidRDefault="008E179B">
            <w:pPr>
              <w:rPr>
                <w:sz w:val="22"/>
                <w:szCs w:val="22"/>
              </w:rPr>
            </w:pPr>
            <w:r w:rsidRPr="00B2751B">
              <w:rPr>
                <w:sz w:val="22"/>
                <w:szCs w:val="22"/>
              </w:rPr>
              <w:t>If Claim is received &lt;= 372 days of rating date then</w:t>
            </w:r>
          </w:p>
          <w:p w14:paraId="1D7925FA" w14:textId="77777777" w:rsidR="008E179B" w:rsidRPr="00B2751B" w:rsidRDefault="008E179B">
            <w:pPr>
              <w:spacing w:line="240" w:lineRule="exact"/>
              <w:ind w:left="720"/>
              <w:rPr>
                <w:sz w:val="22"/>
                <w:szCs w:val="22"/>
              </w:rPr>
            </w:pPr>
            <w:r w:rsidRPr="00B2751B">
              <w:rPr>
                <w:sz w:val="22"/>
                <w:szCs w:val="22"/>
              </w:rPr>
              <w:t xml:space="preserve">Select </w:t>
            </w:r>
            <w:r w:rsidRPr="00B2751B">
              <w:rPr>
                <w:sz w:val="22"/>
                <w:szCs w:val="22"/>
                <w:u w:val="single"/>
              </w:rPr>
              <w:t>Spouse</w:t>
            </w:r>
            <w:r w:rsidRPr="00B2751B">
              <w:rPr>
                <w:sz w:val="22"/>
                <w:szCs w:val="22"/>
              </w:rPr>
              <w:t xml:space="preserve"> if the relationship type is spouse.</w:t>
            </w:r>
          </w:p>
        </w:tc>
        <w:tc>
          <w:tcPr>
            <w:tcW w:w="2080" w:type="dxa"/>
            <w:tcBorders>
              <w:top w:val="single" w:sz="4" w:space="0" w:color="auto"/>
              <w:left w:val="single" w:sz="4" w:space="0" w:color="auto"/>
              <w:bottom w:val="single" w:sz="4" w:space="0" w:color="auto"/>
              <w:right w:val="single" w:sz="4" w:space="0" w:color="auto"/>
            </w:tcBorders>
            <w:hideMark/>
          </w:tcPr>
          <w:p w14:paraId="1D7925FB"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5FC" w14:textId="77777777" w:rsidR="008E179B" w:rsidRDefault="008E179B">
            <w:pPr>
              <w:spacing w:line="240" w:lineRule="exact"/>
              <w:rPr>
                <w:sz w:val="22"/>
                <w:szCs w:val="22"/>
              </w:rPr>
            </w:pPr>
          </w:p>
        </w:tc>
      </w:tr>
      <w:tr w:rsidR="008E179B" w14:paraId="1D792602"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5FE" w14:textId="77777777" w:rsidR="008E179B" w:rsidRDefault="008E179B">
            <w:pPr>
              <w:spacing w:line="240" w:lineRule="exact"/>
              <w:rPr>
                <w:color w:val="auto"/>
                <w:sz w:val="22"/>
                <w:szCs w:val="22"/>
              </w:rPr>
            </w:pPr>
            <w:r>
              <w:rPr>
                <w:color w:val="auto"/>
                <w:sz w:val="22"/>
                <w:szCs w:val="22"/>
              </w:rPr>
              <w:t>CP0135.1 Determine Award Decision</w:t>
            </w:r>
          </w:p>
        </w:tc>
        <w:tc>
          <w:tcPr>
            <w:tcW w:w="5116" w:type="dxa"/>
            <w:tcBorders>
              <w:top w:val="single" w:sz="4" w:space="0" w:color="auto"/>
              <w:left w:val="single" w:sz="4" w:space="0" w:color="auto"/>
              <w:bottom w:val="single" w:sz="4" w:space="0" w:color="auto"/>
              <w:right w:val="single" w:sz="4" w:space="0" w:color="auto"/>
            </w:tcBorders>
            <w:hideMark/>
          </w:tcPr>
          <w:p w14:paraId="1D7925FF" w14:textId="77777777" w:rsidR="008E179B" w:rsidRDefault="008E179B">
            <w:pPr>
              <w:spacing w:line="240" w:lineRule="exact"/>
              <w:rPr>
                <w:sz w:val="22"/>
                <w:szCs w:val="22"/>
                <w:u w:val="single"/>
              </w:rPr>
            </w:pPr>
            <w:r>
              <w:rPr>
                <w:sz w:val="22"/>
                <w:szCs w:val="22"/>
              </w:rPr>
              <w:t xml:space="preserve"> If Award Status = Minor Child, set decision = </w:t>
            </w:r>
            <w:r>
              <w:rPr>
                <w:sz w:val="22"/>
                <w:szCs w:val="22"/>
                <w:u w:val="single"/>
              </w:rPr>
              <w:t>Eligible Minor Child</w:t>
            </w:r>
          </w:p>
        </w:tc>
        <w:tc>
          <w:tcPr>
            <w:tcW w:w="2080" w:type="dxa"/>
            <w:tcBorders>
              <w:top w:val="single" w:sz="4" w:space="0" w:color="auto"/>
              <w:left w:val="single" w:sz="4" w:space="0" w:color="auto"/>
              <w:bottom w:val="single" w:sz="4" w:space="0" w:color="auto"/>
              <w:right w:val="single" w:sz="4" w:space="0" w:color="auto"/>
            </w:tcBorders>
            <w:hideMark/>
          </w:tcPr>
          <w:p w14:paraId="1D792600"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601" w14:textId="77777777" w:rsidR="008E179B" w:rsidRDefault="008E179B">
            <w:pPr>
              <w:spacing w:line="240" w:lineRule="exact"/>
              <w:rPr>
                <w:sz w:val="22"/>
                <w:szCs w:val="22"/>
              </w:rPr>
            </w:pPr>
          </w:p>
        </w:tc>
      </w:tr>
      <w:tr w:rsidR="008E179B" w14:paraId="1D792609"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03" w14:textId="77777777" w:rsidR="008E179B" w:rsidRDefault="008E179B">
            <w:pPr>
              <w:spacing w:line="240" w:lineRule="exact"/>
              <w:rPr>
                <w:color w:val="auto"/>
                <w:sz w:val="22"/>
                <w:szCs w:val="22"/>
              </w:rPr>
            </w:pPr>
            <w:r w:rsidRPr="000B4B4B">
              <w:rPr>
                <w:color w:val="auto"/>
                <w:sz w:val="22"/>
                <w:szCs w:val="22"/>
              </w:rPr>
              <w:t>CP0135.2 Determine Award Decision</w:t>
            </w:r>
          </w:p>
          <w:p w14:paraId="1D792604" w14:textId="77777777" w:rsidR="001049E7" w:rsidRPr="001049E7" w:rsidRDefault="001049E7">
            <w:pPr>
              <w:spacing w:line="240" w:lineRule="exact"/>
              <w:rPr>
                <w:color w:val="auto"/>
                <w:sz w:val="18"/>
                <w:szCs w:val="18"/>
              </w:rPr>
            </w:pPr>
            <w:r w:rsidRPr="001049E7">
              <w:rPr>
                <w:color w:val="auto"/>
                <w:sz w:val="18"/>
                <w:szCs w:val="18"/>
              </w:rPr>
              <w:t>existing functionality</w:t>
            </w:r>
          </w:p>
        </w:tc>
        <w:tc>
          <w:tcPr>
            <w:tcW w:w="5116" w:type="dxa"/>
            <w:tcBorders>
              <w:top w:val="single" w:sz="4" w:space="0" w:color="auto"/>
              <w:left w:val="single" w:sz="4" w:space="0" w:color="auto"/>
              <w:bottom w:val="single" w:sz="4" w:space="0" w:color="auto"/>
              <w:right w:val="single" w:sz="4" w:space="0" w:color="auto"/>
            </w:tcBorders>
            <w:hideMark/>
          </w:tcPr>
          <w:p w14:paraId="1D792605" w14:textId="77777777" w:rsidR="008E179B" w:rsidRDefault="008E179B">
            <w:pPr>
              <w:spacing w:line="240" w:lineRule="exact"/>
              <w:rPr>
                <w:sz w:val="22"/>
                <w:szCs w:val="22"/>
                <w:u w:val="single"/>
              </w:rPr>
            </w:pPr>
            <w:r w:rsidRPr="000B4B4B">
              <w:rPr>
                <w:sz w:val="22"/>
                <w:szCs w:val="22"/>
              </w:rPr>
              <w:t xml:space="preserve">If Award Status = School Child, set decision = </w:t>
            </w:r>
            <w:r w:rsidRPr="000B4B4B">
              <w:rPr>
                <w:sz w:val="22"/>
                <w:szCs w:val="22"/>
                <w:u w:val="single"/>
              </w:rPr>
              <w:t>School Attendance Begin</w:t>
            </w:r>
            <w:r w:rsidR="00AA17BC">
              <w:rPr>
                <w:sz w:val="22"/>
                <w:szCs w:val="22"/>
                <w:u w:val="single"/>
              </w:rPr>
              <w:t>s</w:t>
            </w:r>
            <w:r w:rsidRPr="000B4B4B">
              <w:rPr>
                <w:sz w:val="22"/>
                <w:szCs w:val="22"/>
                <w:u w:val="single"/>
              </w:rPr>
              <w:t xml:space="preserve"> </w:t>
            </w:r>
          </w:p>
          <w:p w14:paraId="1D792606" w14:textId="77777777" w:rsidR="0027437A" w:rsidRPr="000B4B4B" w:rsidRDefault="0027437A">
            <w:pPr>
              <w:spacing w:line="240" w:lineRule="exact"/>
              <w:rPr>
                <w:sz w:val="22"/>
                <w:szCs w:val="22"/>
                <w:u w:val="single"/>
              </w:rPr>
            </w:pPr>
          </w:p>
        </w:tc>
        <w:tc>
          <w:tcPr>
            <w:tcW w:w="2080" w:type="dxa"/>
            <w:tcBorders>
              <w:top w:val="single" w:sz="4" w:space="0" w:color="auto"/>
              <w:left w:val="single" w:sz="4" w:space="0" w:color="auto"/>
              <w:bottom w:val="single" w:sz="4" w:space="0" w:color="auto"/>
              <w:right w:val="single" w:sz="4" w:space="0" w:color="auto"/>
            </w:tcBorders>
            <w:hideMark/>
          </w:tcPr>
          <w:p w14:paraId="1D792607"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608" w14:textId="77777777" w:rsidR="008E179B" w:rsidRDefault="008E179B">
            <w:pPr>
              <w:spacing w:line="240" w:lineRule="exact"/>
              <w:rPr>
                <w:sz w:val="22"/>
                <w:szCs w:val="22"/>
              </w:rPr>
            </w:pPr>
          </w:p>
        </w:tc>
      </w:tr>
      <w:tr w:rsidR="008E179B" w14:paraId="1D79260E"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0A" w14:textId="77777777" w:rsidR="008E179B" w:rsidRPr="000B4B4B" w:rsidRDefault="008E179B">
            <w:pPr>
              <w:spacing w:line="240" w:lineRule="exact"/>
              <w:rPr>
                <w:color w:val="auto"/>
                <w:sz w:val="22"/>
                <w:szCs w:val="22"/>
              </w:rPr>
            </w:pPr>
            <w:r w:rsidRPr="000B4B4B">
              <w:rPr>
                <w:color w:val="auto"/>
                <w:sz w:val="22"/>
                <w:szCs w:val="22"/>
              </w:rPr>
              <w:t>CP0135.3 Determine Award Decision</w:t>
            </w:r>
          </w:p>
        </w:tc>
        <w:tc>
          <w:tcPr>
            <w:tcW w:w="5116" w:type="dxa"/>
            <w:tcBorders>
              <w:top w:val="single" w:sz="4" w:space="0" w:color="auto"/>
              <w:left w:val="single" w:sz="4" w:space="0" w:color="auto"/>
              <w:bottom w:val="single" w:sz="4" w:space="0" w:color="auto"/>
              <w:right w:val="single" w:sz="4" w:space="0" w:color="auto"/>
            </w:tcBorders>
            <w:hideMark/>
          </w:tcPr>
          <w:p w14:paraId="1D79260B" w14:textId="77777777" w:rsidR="008E179B" w:rsidRPr="000B4B4B" w:rsidRDefault="008E179B">
            <w:pPr>
              <w:spacing w:line="240" w:lineRule="exact"/>
              <w:rPr>
                <w:sz w:val="22"/>
                <w:szCs w:val="22"/>
              </w:rPr>
            </w:pPr>
            <w:r w:rsidRPr="000B4B4B">
              <w:rPr>
                <w:sz w:val="22"/>
                <w:szCs w:val="22"/>
              </w:rPr>
              <w:t>For School Child set Decision End Date =</w:t>
            </w:r>
            <w:r w:rsidRPr="000B4B4B">
              <w:rPr>
                <w:sz w:val="22"/>
                <w:szCs w:val="22"/>
                <w:u w:val="single"/>
              </w:rPr>
              <w:t xml:space="preserve"> Expected date of graduation</w:t>
            </w:r>
          </w:p>
        </w:tc>
        <w:tc>
          <w:tcPr>
            <w:tcW w:w="2080" w:type="dxa"/>
            <w:tcBorders>
              <w:top w:val="single" w:sz="4" w:space="0" w:color="auto"/>
              <w:left w:val="single" w:sz="4" w:space="0" w:color="auto"/>
              <w:bottom w:val="single" w:sz="4" w:space="0" w:color="auto"/>
              <w:right w:val="single" w:sz="4" w:space="0" w:color="auto"/>
            </w:tcBorders>
            <w:hideMark/>
          </w:tcPr>
          <w:p w14:paraId="1D79260C"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60D" w14:textId="77777777" w:rsidR="008E179B" w:rsidRDefault="008E179B">
            <w:pPr>
              <w:spacing w:line="240" w:lineRule="exact"/>
              <w:rPr>
                <w:sz w:val="22"/>
                <w:szCs w:val="22"/>
              </w:rPr>
            </w:pPr>
          </w:p>
        </w:tc>
      </w:tr>
      <w:tr w:rsidR="008E179B" w14:paraId="1D792615" w14:textId="77777777" w:rsidTr="0008427D">
        <w:tc>
          <w:tcPr>
            <w:tcW w:w="0" w:type="auto"/>
            <w:tcBorders>
              <w:top w:val="single" w:sz="4" w:space="0" w:color="auto"/>
              <w:left w:val="single" w:sz="4" w:space="0" w:color="auto"/>
              <w:bottom w:val="single" w:sz="4" w:space="0" w:color="auto"/>
              <w:right w:val="single" w:sz="4" w:space="0" w:color="auto"/>
            </w:tcBorders>
            <w:hideMark/>
          </w:tcPr>
          <w:p w14:paraId="1D79260F" w14:textId="77777777" w:rsidR="008E179B" w:rsidRPr="000B4B4B" w:rsidRDefault="008E179B">
            <w:pPr>
              <w:spacing w:line="240" w:lineRule="exact"/>
              <w:rPr>
                <w:color w:val="auto"/>
                <w:sz w:val="22"/>
                <w:szCs w:val="22"/>
              </w:rPr>
            </w:pPr>
            <w:r w:rsidRPr="000B4B4B">
              <w:rPr>
                <w:color w:val="auto"/>
                <w:sz w:val="22"/>
                <w:szCs w:val="22"/>
              </w:rPr>
              <w:t>CP0135.4 Determine Award Decision</w:t>
            </w:r>
          </w:p>
        </w:tc>
        <w:tc>
          <w:tcPr>
            <w:tcW w:w="5116" w:type="dxa"/>
            <w:tcBorders>
              <w:top w:val="single" w:sz="4" w:space="0" w:color="auto"/>
              <w:left w:val="single" w:sz="4" w:space="0" w:color="auto"/>
              <w:bottom w:val="single" w:sz="4" w:space="0" w:color="auto"/>
              <w:right w:val="single" w:sz="4" w:space="0" w:color="auto"/>
            </w:tcBorders>
            <w:hideMark/>
          </w:tcPr>
          <w:p w14:paraId="1D792610" w14:textId="77777777" w:rsidR="008E179B" w:rsidRPr="000B4B4B" w:rsidRDefault="008E179B">
            <w:pPr>
              <w:rPr>
                <w:sz w:val="22"/>
                <w:szCs w:val="22"/>
              </w:rPr>
            </w:pPr>
            <w:r w:rsidRPr="000B4B4B">
              <w:rPr>
                <w:sz w:val="22"/>
                <w:szCs w:val="22"/>
              </w:rPr>
              <w:t xml:space="preserve">If Award Status = Minor Child to School Child, set two decisions  </w:t>
            </w:r>
          </w:p>
          <w:p w14:paraId="1D792611" w14:textId="77777777" w:rsidR="008E179B" w:rsidRPr="000B4B4B" w:rsidRDefault="008E179B" w:rsidP="009D2F14">
            <w:pPr>
              <w:numPr>
                <w:ilvl w:val="0"/>
                <w:numId w:val="22"/>
              </w:numPr>
              <w:rPr>
                <w:sz w:val="22"/>
                <w:szCs w:val="22"/>
                <w:u w:val="single"/>
              </w:rPr>
            </w:pPr>
            <w:r w:rsidRPr="000B4B4B">
              <w:rPr>
                <w:sz w:val="22"/>
                <w:szCs w:val="22"/>
                <w:u w:val="single"/>
              </w:rPr>
              <w:t xml:space="preserve">Eligible Minor Child </w:t>
            </w:r>
          </w:p>
          <w:p w14:paraId="1D792612" w14:textId="77777777" w:rsidR="008E179B" w:rsidRPr="000B4B4B" w:rsidRDefault="008E179B" w:rsidP="009D2F14">
            <w:pPr>
              <w:numPr>
                <w:ilvl w:val="0"/>
                <w:numId w:val="22"/>
              </w:numPr>
              <w:rPr>
                <w:sz w:val="22"/>
                <w:szCs w:val="22"/>
                <w:u w:val="single"/>
              </w:rPr>
            </w:pPr>
            <w:r w:rsidRPr="000B4B4B">
              <w:rPr>
                <w:sz w:val="22"/>
                <w:szCs w:val="22"/>
                <w:u w:val="single"/>
              </w:rPr>
              <w:t>School Attendance Begin Date</w:t>
            </w:r>
          </w:p>
        </w:tc>
        <w:tc>
          <w:tcPr>
            <w:tcW w:w="2080" w:type="dxa"/>
            <w:tcBorders>
              <w:top w:val="single" w:sz="4" w:space="0" w:color="auto"/>
              <w:left w:val="single" w:sz="4" w:space="0" w:color="auto"/>
              <w:bottom w:val="single" w:sz="4" w:space="0" w:color="auto"/>
              <w:right w:val="single" w:sz="4" w:space="0" w:color="auto"/>
            </w:tcBorders>
            <w:hideMark/>
          </w:tcPr>
          <w:p w14:paraId="1D792613"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614" w14:textId="77777777" w:rsidR="008E179B" w:rsidRDefault="008E179B">
            <w:pPr>
              <w:spacing w:line="240" w:lineRule="exact"/>
              <w:rPr>
                <w:sz w:val="22"/>
                <w:szCs w:val="22"/>
              </w:rPr>
            </w:pPr>
          </w:p>
        </w:tc>
      </w:tr>
      <w:tr w:rsidR="008E179B" w14:paraId="1D79261A"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16" w14:textId="77777777" w:rsidR="008E179B" w:rsidRDefault="008E179B">
            <w:pPr>
              <w:spacing w:line="240" w:lineRule="exact"/>
              <w:rPr>
                <w:color w:val="auto"/>
                <w:sz w:val="22"/>
                <w:szCs w:val="22"/>
              </w:rPr>
            </w:pPr>
            <w:r>
              <w:rPr>
                <w:color w:val="auto"/>
                <w:sz w:val="22"/>
                <w:szCs w:val="22"/>
              </w:rPr>
              <w:lastRenderedPageBreak/>
              <w:t>CP0135.5 Determine Award Decision</w:t>
            </w:r>
          </w:p>
        </w:tc>
        <w:tc>
          <w:tcPr>
            <w:tcW w:w="5116" w:type="dxa"/>
            <w:tcBorders>
              <w:top w:val="single" w:sz="4" w:space="0" w:color="auto"/>
              <w:left w:val="single" w:sz="4" w:space="0" w:color="auto"/>
              <w:bottom w:val="single" w:sz="4" w:space="0" w:color="auto"/>
              <w:right w:val="single" w:sz="4" w:space="0" w:color="auto"/>
            </w:tcBorders>
            <w:hideMark/>
          </w:tcPr>
          <w:p w14:paraId="1D792617" w14:textId="77777777" w:rsidR="008E179B" w:rsidRDefault="008E179B">
            <w:pPr>
              <w:spacing w:line="240" w:lineRule="exact"/>
              <w:rPr>
                <w:sz w:val="22"/>
                <w:szCs w:val="22"/>
                <w:u w:val="single"/>
              </w:rPr>
            </w:pPr>
            <w:r>
              <w:rPr>
                <w:sz w:val="22"/>
                <w:szCs w:val="22"/>
              </w:rPr>
              <w:t xml:space="preserve">If Award Status = Spouse, set decision = </w:t>
            </w:r>
            <w:r>
              <w:rPr>
                <w:sz w:val="22"/>
                <w:szCs w:val="22"/>
                <w:u w:val="single"/>
              </w:rPr>
              <w:t>Dependency Established</w:t>
            </w:r>
          </w:p>
        </w:tc>
        <w:tc>
          <w:tcPr>
            <w:tcW w:w="2080" w:type="dxa"/>
            <w:tcBorders>
              <w:top w:val="single" w:sz="4" w:space="0" w:color="auto"/>
              <w:left w:val="single" w:sz="4" w:space="0" w:color="auto"/>
              <w:bottom w:val="single" w:sz="4" w:space="0" w:color="auto"/>
              <w:right w:val="single" w:sz="4" w:space="0" w:color="auto"/>
            </w:tcBorders>
            <w:hideMark/>
          </w:tcPr>
          <w:p w14:paraId="1D792618"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619" w14:textId="77777777" w:rsidR="008E179B" w:rsidRDefault="008E179B">
            <w:pPr>
              <w:spacing w:line="240" w:lineRule="exact"/>
              <w:rPr>
                <w:sz w:val="22"/>
                <w:szCs w:val="22"/>
              </w:rPr>
            </w:pPr>
          </w:p>
        </w:tc>
      </w:tr>
      <w:tr w:rsidR="008E179B" w14:paraId="1D79261F"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1B" w14:textId="77777777" w:rsidR="008E179B" w:rsidRDefault="008E179B">
            <w:pPr>
              <w:spacing w:line="240" w:lineRule="exact"/>
              <w:rPr>
                <w:color w:val="auto"/>
                <w:sz w:val="22"/>
                <w:szCs w:val="22"/>
              </w:rPr>
            </w:pPr>
            <w:r>
              <w:rPr>
                <w:color w:val="auto"/>
                <w:sz w:val="22"/>
                <w:szCs w:val="22"/>
              </w:rPr>
              <w:t>CP0135.6 Determine Award Decision</w:t>
            </w:r>
          </w:p>
        </w:tc>
        <w:tc>
          <w:tcPr>
            <w:tcW w:w="5116" w:type="dxa"/>
            <w:tcBorders>
              <w:top w:val="single" w:sz="4" w:space="0" w:color="auto"/>
              <w:left w:val="single" w:sz="4" w:space="0" w:color="auto"/>
              <w:bottom w:val="single" w:sz="4" w:space="0" w:color="auto"/>
              <w:right w:val="single" w:sz="4" w:space="0" w:color="auto"/>
            </w:tcBorders>
            <w:hideMark/>
          </w:tcPr>
          <w:p w14:paraId="1D79261C" w14:textId="77777777" w:rsidR="008E179B" w:rsidRPr="00E75187" w:rsidRDefault="008E179B">
            <w:pPr>
              <w:pStyle w:val="BodyText"/>
              <w:rPr>
                <w:rFonts w:cs="Arial"/>
                <w:sz w:val="22"/>
                <w:szCs w:val="22"/>
                <w:u w:val="single"/>
              </w:rPr>
            </w:pPr>
            <w:r w:rsidRPr="00CD7807">
              <w:rPr>
                <w:rFonts w:cs="Arial"/>
                <w:sz w:val="22"/>
                <w:szCs w:val="22"/>
              </w:rPr>
              <w:t>If removal reason = death, set decision =</w:t>
            </w:r>
            <w:r w:rsidRPr="00CD7807">
              <w:rPr>
                <w:rFonts w:cs="Arial"/>
                <w:sz w:val="22"/>
                <w:szCs w:val="22"/>
                <w:u w:val="single"/>
              </w:rPr>
              <w:t xml:space="preserve"> Death</w:t>
            </w:r>
          </w:p>
        </w:tc>
        <w:tc>
          <w:tcPr>
            <w:tcW w:w="2080" w:type="dxa"/>
            <w:tcBorders>
              <w:top w:val="single" w:sz="4" w:space="0" w:color="auto"/>
              <w:left w:val="single" w:sz="4" w:space="0" w:color="auto"/>
              <w:bottom w:val="single" w:sz="4" w:space="0" w:color="auto"/>
              <w:right w:val="single" w:sz="4" w:space="0" w:color="auto"/>
            </w:tcBorders>
            <w:hideMark/>
          </w:tcPr>
          <w:p w14:paraId="1D79261D"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61E" w14:textId="77777777" w:rsidR="008E179B" w:rsidRDefault="008E179B">
            <w:pPr>
              <w:spacing w:line="240" w:lineRule="exact"/>
              <w:rPr>
                <w:sz w:val="22"/>
                <w:szCs w:val="22"/>
              </w:rPr>
            </w:pPr>
          </w:p>
        </w:tc>
      </w:tr>
      <w:tr w:rsidR="008E179B" w14:paraId="1D792624"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20" w14:textId="77777777" w:rsidR="008E179B" w:rsidRDefault="008E179B">
            <w:pPr>
              <w:spacing w:line="240" w:lineRule="exact"/>
              <w:rPr>
                <w:color w:val="auto"/>
                <w:sz w:val="22"/>
                <w:szCs w:val="22"/>
              </w:rPr>
            </w:pPr>
            <w:r>
              <w:rPr>
                <w:color w:val="auto"/>
                <w:sz w:val="22"/>
                <w:szCs w:val="22"/>
              </w:rPr>
              <w:t>CP0135.7 Determine Award Decision</w:t>
            </w:r>
          </w:p>
        </w:tc>
        <w:tc>
          <w:tcPr>
            <w:tcW w:w="5116" w:type="dxa"/>
            <w:tcBorders>
              <w:top w:val="single" w:sz="4" w:space="0" w:color="auto"/>
              <w:left w:val="single" w:sz="4" w:space="0" w:color="auto"/>
              <w:bottom w:val="single" w:sz="4" w:space="0" w:color="auto"/>
              <w:right w:val="single" w:sz="4" w:space="0" w:color="auto"/>
            </w:tcBorders>
            <w:hideMark/>
          </w:tcPr>
          <w:p w14:paraId="1D792621" w14:textId="77777777" w:rsidR="008E179B" w:rsidRPr="00E75187" w:rsidRDefault="008E179B">
            <w:pPr>
              <w:pStyle w:val="BodyText"/>
              <w:rPr>
                <w:rFonts w:cs="Arial"/>
                <w:sz w:val="22"/>
                <w:szCs w:val="22"/>
              </w:rPr>
            </w:pPr>
            <w:r w:rsidRPr="00CD7807">
              <w:rPr>
                <w:rFonts w:cs="Arial"/>
                <w:sz w:val="22"/>
                <w:szCs w:val="22"/>
              </w:rPr>
              <w:t>If removal reason = divorce, set decision =</w:t>
            </w:r>
            <w:r w:rsidRPr="00CD7807">
              <w:rPr>
                <w:rFonts w:cs="Arial"/>
                <w:sz w:val="22"/>
                <w:szCs w:val="22"/>
                <w:u w:val="single"/>
              </w:rPr>
              <w:t xml:space="preserve"> Marriage Terminated</w:t>
            </w:r>
          </w:p>
        </w:tc>
        <w:tc>
          <w:tcPr>
            <w:tcW w:w="2080" w:type="dxa"/>
            <w:tcBorders>
              <w:top w:val="single" w:sz="4" w:space="0" w:color="auto"/>
              <w:left w:val="single" w:sz="4" w:space="0" w:color="auto"/>
              <w:bottom w:val="single" w:sz="4" w:space="0" w:color="auto"/>
              <w:right w:val="single" w:sz="4" w:space="0" w:color="auto"/>
            </w:tcBorders>
            <w:hideMark/>
          </w:tcPr>
          <w:p w14:paraId="1D792622"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623" w14:textId="77777777" w:rsidR="008E179B" w:rsidRDefault="008E179B">
            <w:pPr>
              <w:spacing w:line="240" w:lineRule="exact"/>
              <w:rPr>
                <w:sz w:val="22"/>
                <w:szCs w:val="22"/>
              </w:rPr>
            </w:pPr>
          </w:p>
        </w:tc>
      </w:tr>
      <w:tr w:rsidR="008E179B" w14:paraId="1D792629"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25" w14:textId="77777777" w:rsidR="008E179B" w:rsidRDefault="008E179B">
            <w:pPr>
              <w:spacing w:line="240" w:lineRule="exact"/>
              <w:rPr>
                <w:color w:val="auto"/>
                <w:sz w:val="22"/>
                <w:szCs w:val="22"/>
              </w:rPr>
            </w:pPr>
            <w:r>
              <w:rPr>
                <w:color w:val="auto"/>
                <w:sz w:val="22"/>
                <w:szCs w:val="22"/>
              </w:rPr>
              <w:t>CP0135.8 Determine Award Decision</w:t>
            </w:r>
          </w:p>
        </w:tc>
        <w:tc>
          <w:tcPr>
            <w:tcW w:w="5116" w:type="dxa"/>
            <w:tcBorders>
              <w:top w:val="single" w:sz="4" w:space="0" w:color="auto"/>
              <w:left w:val="single" w:sz="4" w:space="0" w:color="auto"/>
              <w:bottom w:val="single" w:sz="4" w:space="0" w:color="auto"/>
              <w:right w:val="single" w:sz="4" w:space="0" w:color="auto"/>
            </w:tcBorders>
            <w:hideMark/>
          </w:tcPr>
          <w:p w14:paraId="1D792626" w14:textId="77777777" w:rsidR="008E179B" w:rsidRDefault="008E179B">
            <w:pPr>
              <w:spacing w:line="240" w:lineRule="exact"/>
              <w:rPr>
                <w:sz w:val="22"/>
                <w:szCs w:val="22"/>
                <w:u w:val="single"/>
              </w:rPr>
            </w:pPr>
            <w:r>
              <w:rPr>
                <w:sz w:val="22"/>
                <w:szCs w:val="22"/>
              </w:rPr>
              <w:t>If Rating Effective Date &gt;= to 23</w:t>
            </w:r>
            <w:r>
              <w:rPr>
                <w:sz w:val="22"/>
                <w:szCs w:val="22"/>
                <w:vertAlign w:val="superscript"/>
              </w:rPr>
              <w:t>rd</w:t>
            </w:r>
            <w:r>
              <w:rPr>
                <w:sz w:val="22"/>
                <w:szCs w:val="22"/>
              </w:rPr>
              <w:t xml:space="preserve"> birthday of child and not claimed as helpless/seriously disabled, set decision = </w:t>
            </w:r>
            <w:r>
              <w:rPr>
                <w:sz w:val="22"/>
                <w:szCs w:val="22"/>
                <w:u w:val="single"/>
              </w:rPr>
              <w:t xml:space="preserve"> Rated Not Helpless</w:t>
            </w:r>
          </w:p>
        </w:tc>
        <w:tc>
          <w:tcPr>
            <w:tcW w:w="2080" w:type="dxa"/>
            <w:tcBorders>
              <w:top w:val="single" w:sz="4" w:space="0" w:color="auto"/>
              <w:left w:val="single" w:sz="4" w:space="0" w:color="auto"/>
              <w:bottom w:val="single" w:sz="4" w:space="0" w:color="auto"/>
              <w:right w:val="single" w:sz="4" w:space="0" w:color="auto"/>
            </w:tcBorders>
            <w:hideMark/>
          </w:tcPr>
          <w:p w14:paraId="1D792627"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628" w14:textId="77777777" w:rsidR="008E179B" w:rsidRDefault="008E179B">
            <w:pPr>
              <w:spacing w:line="240" w:lineRule="exact"/>
              <w:rPr>
                <w:sz w:val="22"/>
                <w:szCs w:val="22"/>
              </w:rPr>
            </w:pPr>
          </w:p>
        </w:tc>
      </w:tr>
      <w:tr w:rsidR="008E179B" w14:paraId="1D79262E"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2A" w14:textId="77777777" w:rsidR="008E179B" w:rsidRDefault="008E179B">
            <w:pPr>
              <w:spacing w:line="240" w:lineRule="exact"/>
              <w:rPr>
                <w:color w:val="auto"/>
                <w:sz w:val="22"/>
                <w:szCs w:val="22"/>
              </w:rPr>
            </w:pPr>
            <w:r>
              <w:rPr>
                <w:color w:val="auto"/>
                <w:sz w:val="22"/>
                <w:szCs w:val="22"/>
              </w:rPr>
              <w:t>CP0135.9 Determine Award Decision</w:t>
            </w:r>
          </w:p>
        </w:tc>
        <w:tc>
          <w:tcPr>
            <w:tcW w:w="5116" w:type="dxa"/>
            <w:tcBorders>
              <w:top w:val="single" w:sz="4" w:space="0" w:color="auto"/>
              <w:left w:val="single" w:sz="4" w:space="0" w:color="auto"/>
              <w:bottom w:val="single" w:sz="4" w:space="0" w:color="auto"/>
              <w:right w:val="single" w:sz="4" w:space="0" w:color="auto"/>
            </w:tcBorders>
            <w:hideMark/>
          </w:tcPr>
          <w:p w14:paraId="1D79262B" w14:textId="77777777" w:rsidR="008E179B" w:rsidRDefault="008E179B" w:rsidP="00A852CF">
            <w:pPr>
              <w:spacing w:line="240" w:lineRule="exact"/>
              <w:rPr>
                <w:sz w:val="22"/>
                <w:szCs w:val="22"/>
                <w:u w:val="single"/>
              </w:rPr>
            </w:pPr>
            <w:r>
              <w:rPr>
                <w:sz w:val="22"/>
                <w:szCs w:val="22"/>
              </w:rPr>
              <w:t>If Rating Effective Date &gt;= 18</w:t>
            </w:r>
            <w:r w:rsidRPr="00A852CF">
              <w:rPr>
                <w:sz w:val="22"/>
                <w:szCs w:val="22"/>
                <w:vertAlign w:val="superscript"/>
              </w:rPr>
              <w:t>th</w:t>
            </w:r>
            <w:r>
              <w:rPr>
                <w:sz w:val="22"/>
                <w:szCs w:val="22"/>
              </w:rPr>
              <w:t xml:space="preserve"> birthday and &lt; 23</w:t>
            </w:r>
            <w:r>
              <w:rPr>
                <w:sz w:val="22"/>
                <w:szCs w:val="22"/>
                <w:vertAlign w:val="superscript"/>
              </w:rPr>
              <w:t>rd</w:t>
            </w:r>
            <w:r>
              <w:rPr>
                <w:sz w:val="22"/>
                <w:szCs w:val="22"/>
              </w:rPr>
              <w:t xml:space="preserve"> birthday and not in school or not claimed as helpless/seriously disabled, set decision = </w:t>
            </w:r>
            <w:r>
              <w:rPr>
                <w:sz w:val="22"/>
                <w:szCs w:val="22"/>
                <w:u w:val="single"/>
              </w:rPr>
              <w:t>Over 18 -Not in School or Helpless.</w:t>
            </w:r>
          </w:p>
        </w:tc>
        <w:tc>
          <w:tcPr>
            <w:tcW w:w="2080" w:type="dxa"/>
            <w:tcBorders>
              <w:top w:val="single" w:sz="4" w:space="0" w:color="auto"/>
              <w:left w:val="single" w:sz="4" w:space="0" w:color="auto"/>
              <w:bottom w:val="single" w:sz="4" w:space="0" w:color="auto"/>
              <w:right w:val="single" w:sz="4" w:space="0" w:color="auto"/>
            </w:tcBorders>
            <w:hideMark/>
          </w:tcPr>
          <w:p w14:paraId="1D79262C"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62D" w14:textId="77777777" w:rsidR="008E179B" w:rsidRDefault="008E179B">
            <w:pPr>
              <w:spacing w:line="240" w:lineRule="exact"/>
              <w:rPr>
                <w:sz w:val="22"/>
                <w:szCs w:val="22"/>
              </w:rPr>
            </w:pPr>
          </w:p>
        </w:tc>
      </w:tr>
      <w:tr w:rsidR="008E179B" w14:paraId="1D792633"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2F" w14:textId="77777777" w:rsidR="008E179B" w:rsidRDefault="008E179B">
            <w:pPr>
              <w:spacing w:line="240" w:lineRule="exact"/>
              <w:rPr>
                <w:color w:val="auto"/>
                <w:sz w:val="22"/>
                <w:szCs w:val="22"/>
              </w:rPr>
            </w:pPr>
            <w:r>
              <w:rPr>
                <w:color w:val="auto"/>
                <w:sz w:val="22"/>
                <w:szCs w:val="22"/>
              </w:rPr>
              <w:t>CP0135.10 Determine Award Decision</w:t>
            </w:r>
          </w:p>
        </w:tc>
        <w:tc>
          <w:tcPr>
            <w:tcW w:w="5116" w:type="dxa"/>
            <w:tcBorders>
              <w:top w:val="single" w:sz="4" w:space="0" w:color="auto"/>
              <w:left w:val="single" w:sz="4" w:space="0" w:color="auto"/>
              <w:bottom w:val="single" w:sz="4" w:space="0" w:color="auto"/>
              <w:right w:val="single" w:sz="4" w:space="0" w:color="auto"/>
            </w:tcBorders>
            <w:hideMark/>
          </w:tcPr>
          <w:p w14:paraId="1D792630" w14:textId="77777777" w:rsidR="008E179B" w:rsidRPr="00A852CF" w:rsidRDefault="008E179B" w:rsidP="00A852CF">
            <w:pPr>
              <w:spacing w:line="240" w:lineRule="exact"/>
              <w:rPr>
                <w:sz w:val="22"/>
                <w:szCs w:val="22"/>
              </w:rPr>
            </w:pPr>
            <w:r>
              <w:rPr>
                <w:sz w:val="22"/>
                <w:szCs w:val="22"/>
              </w:rPr>
              <w:t>If Date of Claim &gt;= to 23</w:t>
            </w:r>
            <w:r w:rsidRPr="00A852CF">
              <w:rPr>
                <w:sz w:val="22"/>
                <w:szCs w:val="22"/>
                <w:vertAlign w:val="superscript"/>
              </w:rPr>
              <w:t>rd</w:t>
            </w:r>
            <w:r>
              <w:rPr>
                <w:sz w:val="22"/>
                <w:szCs w:val="22"/>
              </w:rPr>
              <w:t xml:space="preserve"> birthday of child and not claimed as helpless/seriously disabled, set decision =  Rated Not Helpless</w:t>
            </w:r>
          </w:p>
        </w:tc>
        <w:tc>
          <w:tcPr>
            <w:tcW w:w="2080" w:type="dxa"/>
            <w:tcBorders>
              <w:top w:val="single" w:sz="4" w:space="0" w:color="auto"/>
              <w:left w:val="single" w:sz="4" w:space="0" w:color="auto"/>
              <w:bottom w:val="single" w:sz="4" w:space="0" w:color="auto"/>
              <w:right w:val="single" w:sz="4" w:space="0" w:color="auto"/>
            </w:tcBorders>
            <w:hideMark/>
          </w:tcPr>
          <w:p w14:paraId="1D792631"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632" w14:textId="77777777" w:rsidR="008E179B" w:rsidRDefault="008E179B">
            <w:pPr>
              <w:spacing w:line="240" w:lineRule="exact"/>
              <w:rPr>
                <w:sz w:val="22"/>
                <w:szCs w:val="22"/>
              </w:rPr>
            </w:pPr>
          </w:p>
        </w:tc>
      </w:tr>
      <w:tr w:rsidR="008E179B" w14:paraId="1D792638"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34" w14:textId="77777777" w:rsidR="008E179B" w:rsidRDefault="008E179B">
            <w:pPr>
              <w:spacing w:line="240" w:lineRule="exact"/>
              <w:rPr>
                <w:color w:val="auto"/>
                <w:sz w:val="22"/>
                <w:szCs w:val="22"/>
              </w:rPr>
            </w:pPr>
            <w:r>
              <w:rPr>
                <w:color w:val="auto"/>
                <w:sz w:val="22"/>
                <w:szCs w:val="22"/>
              </w:rPr>
              <w:t>CP0135.11 Determine Award Decision</w:t>
            </w:r>
          </w:p>
        </w:tc>
        <w:tc>
          <w:tcPr>
            <w:tcW w:w="5116" w:type="dxa"/>
            <w:tcBorders>
              <w:top w:val="single" w:sz="4" w:space="0" w:color="auto"/>
              <w:left w:val="single" w:sz="4" w:space="0" w:color="auto"/>
              <w:bottom w:val="single" w:sz="4" w:space="0" w:color="auto"/>
              <w:right w:val="single" w:sz="4" w:space="0" w:color="auto"/>
            </w:tcBorders>
            <w:hideMark/>
          </w:tcPr>
          <w:p w14:paraId="1D792635" w14:textId="77777777" w:rsidR="008E179B" w:rsidRPr="00A852CF" w:rsidRDefault="008E179B" w:rsidP="00A852CF">
            <w:pPr>
              <w:spacing w:line="240" w:lineRule="exact"/>
              <w:rPr>
                <w:sz w:val="22"/>
                <w:szCs w:val="22"/>
              </w:rPr>
            </w:pPr>
            <w:r>
              <w:rPr>
                <w:sz w:val="22"/>
                <w:szCs w:val="22"/>
              </w:rPr>
              <w:t>If Date of Claim &gt;= 18</w:t>
            </w:r>
            <w:r w:rsidRPr="00A852CF">
              <w:rPr>
                <w:sz w:val="22"/>
                <w:szCs w:val="22"/>
                <w:vertAlign w:val="superscript"/>
              </w:rPr>
              <w:t>th</w:t>
            </w:r>
            <w:r>
              <w:rPr>
                <w:sz w:val="22"/>
                <w:szCs w:val="22"/>
              </w:rPr>
              <w:t xml:space="preserve"> birthday and &lt; 23</w:t>
            </w:r>
            <w:r w:rsidRPr="00A852CF">
              <w:rPr>
                <w:sz w:val="22"/>
                <w:szCs w:val="22"/>
                <w:vertAlign w:val="superscript"/>
              </w:rPr>
              <w:t>rd</w:t>
            </w:r>
            <w:r>
              <w:rPr>
                <w:sz w:val="22"/>
                <w:szCs w:val="22"/>
              </w:rPr>
              <w:t xml:space="preserve"> birthday and not in school or not claimed as helpless/seriously disabled, set decision = Over 18 - Not in School or Helpless.</w:t>
            </w:r>
          </w:p>
        </w:tc>
        <w:tc>
          <w:tcPr>
            <w:tcW w:w="2080" w:type="dxa"/>
            <w:tcBorders>
              <w:top w:val="single" w:sz="4" w:space="0" w:color="auto"/>
              <w:left w:val="single" w:sz="4" w:space="0" w:color="auto"/>
              <w:bottom w:val="single" w:sz="4" w:space="0" w:color="auto"/>
              <w:right w:val="single" w:sz="4" w:space="0" w:color="auto"/>
            </w:tcBorders>
            <w:hideMark/>
          </w:tcPr>
          <w:p w14:paraId="1D792636" w14:textId="77777777" w:rsidR="008E179B" w:rsidRDefault="008E179B">
            <w:pPr>
              <w:spacing w:line="240" w:lineRule="exact"/>
              <w:rPr>
                <w:color w:val="auto"/>
                <w:sz w:val="22"/>
                <w:szCs w:val="22"/>
              </w:rPr>
            </w:pPr>
            <w:r>
              <w:rPr>
                <w:color w:val="auto"/>
                <w:sz w:val="22"/>
                <w:szCs w:val="22"/>
              </w:rPr>
              <w:t>UC-09: Send Information to Award Service</w:t>
            </w:r>
          </w:p>
        </w:tc>
        <w:tc>
          <w:tcPr>
            <w:tcW w:w="0" w:type="auto"/>
            <w:tcBorders>
              <w:top w:val="single" w:sz="4" w:space="0" w:color="auto"/>
              <w:left w:val="single" w:sz="4" w:space="0" w:color="auto"/>
              <w:bottom w:val="single" w:sz="4" w:space="0" w:color="auto"/>
              <w:right w:val="single" w:sz="4" w:space="0" w:color="auto"/>
            </w:tcBorders>
          </w:tcPr>
          <w:p w14:paraId="1D792637" w14:textId="77777777" w:rsidR="008E179B" w:rsidRDefault="008E179B">
            <w:pPr>
              <w:spacing w:line="240" w:lineRule="exact"/>
              <w:rPr>
                <w:sz w:val="22"/>
                <w:szCs w:val="22"/>
              </w:rPr>
            </w:pPr>
          </w:p>
        </w:tc>
      </w:tr>
      <w:tr w:rsidR="008E179B" w14:paraId="1D792644"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39" w14:textId="77777777" w:rsidR="008E179B" w:rsidRDefault="008E179B">
            <w:pPr>
              <w:spacing w:line="240" w:lineRule="exact"/>
              <w:rPr>
                <w:color w:val="auto"/>
                <w:sz w:val="22"/>
                <w:szCs w:val="22"/>
              </w:rPr>
            </w:pPr>
            <w:r>
              <w:rPr>
                <w:color w:val="auto"/>
                <w:sz w:val="22"/>
                <w:szCs w:val="22"/>
              </w:rPr>
              <w:t>CP0136.1 Determine Event Date Spouse</w:t>
            </w:r>
          </w:p>
        </w:tc>
        <w:tc>
          <w:tcPr>
            <w:tcW w:w="5116" w:type="dxa"/>
            <w:tcBorders>
              <w:top w:val="single" w:sz="4" w:space="0" w:color="auto"/>
              <w:left w:val="single" w:sz="4" w:space="0" w:color="auto"/>
              <w:bottom w:val="single" w:sz="4" w:space="0" w:color="auto"/>
              <w:right w:val="single" w:sz="4" w:space="0" w:color="auto"/>
            </w:tcBorders>
          </w:tcPr>
          <w:p w14:paraId="1D79263A" w14:textId="77777777" w:rsidR="008E179B" w:rsidRDefault="008E179B">
            <w:pPr>
              <w:spacing w:line="240" w:lineRule="exact"/>
              <w:rPr>
                <w:b/>
                <w:sz w:val="22"/>
                <w:szCs w:val="22"/>
              </w:rPr>
            </w:pPr>
            <w:r>
              <w:rPr>
                <w:b/>
                <w:sz w:val="22"/>
                <w:szCs w:val="22"/>
              </w:rPr>
              <w:t>If FCDR is NOT present:</w:t>
            </w:r>
          </w:p>
          <w:p w14:paraId="1D79263B" w14:textId="77777777" w:rsidR="008E179B" w:rsidRDefault="008E179B">
            <w:pPr>
              <w:spacing w:after="0" w:line="240" w:lineRule="exact"/>
              <w:ind w:left="720"/>
              <w:rPr>
                <w:sz w:val="22"/>
                <w:szCs w:val="22"/>
              </w:rPr>
            </w:pPr>
            <w:r>
              <w:rPr>
                <w:sz w:val="22"/>
                <w:szCs w:val="22"/>
              </w:rPr>
              <w:t>IF</w:t>
            </w:r>
          </w:p>
          <w:p w14:paraId="1D79263C" w14:textId="77777777" w:rsidR="008E179B" w:rsidRDefault="008E179B">
            <w:pPr>
              <w:spacing w:line="240" w:lineRule="exact"/>
              <w:ind w:left="1440"/>
              <w:rPr>
                <w:sz w:val="22"/>
                <w:szCs w:val="22"/>
              </w:rPr>
            </w:pPr>
            <w:r>
              <w:rPr>
                <w:sz w:val="22"/>
                <w:szCs w:val="22"/>
              </w:rPr>
              <w:t>Claim received within 365 days after date of marriage</w:t>
            </w:r>
          </w:p>
          <w:p w14:paraId="1D79263D" w14:textId="77777777" w:rsidR="008E179B" w:rsidRDefault="008E179B">
            <w:pPr>
              <w:spacing w:line="240" w:lineRule="exact"/>
              <w:ind w:left="1440"/>
              <w:rPr>
                <w:sz w:val="22"/>
                <w:szCs w:val="22"/>
              </w:rPr>
            </w:pPr>
            <w:r>
              <w:rPr>
                <w:sz w:val="22"/>
                <w:szCs w:val="22"/>
              </w:rPr>
              <w:t>And</w:t>
            </w:r>
          </w:p>
          <w:p w14:paraId="1D79263E" w14:textId="77777777" w:rsidR="008E179B" w:rsidRDefault="008E179B">
            <w:pPr>
              <w:spacing w:line="240" w:lineRule="exact"/>
              <w:ind w:left="1440"/>
              <w:rPr>
                <w:sz w:val="22"/>
                <w:szCs w:val="22"/>
              </w:rPr>
            </w:pPr>
            <w:r>
              <w:rPr>
                <w:sz w:val="22"/>
                <w:szCs w:val="22"/>
              </w:rPr>
              <w:t xml:space="preserve">Date of Marriage is after Rating Effective date </w:t>
            </w:r>
          </w:p>
          <w:p w14:paraId="1D79263F" w14:textId="77777777" w:rsidR="008E179B" w:rsidRDefault="008E179B">
            <w:pPr>
              <w:spacing w:line="240" w:lineRule="exact"/>
              <w:ind w:left="720"/>
              <w:rPr>
                <w:sz w:val="22"/>
                <w:szCs w:val="22"/>
              </w:rPr>
            </w:pPr>
            <w:r>
              <w:rPr>
                <w:sz w:val="22"/>
                <w:szCs w:val="22"/>
              </w:rPr>
              <w:t>THEN</w:t>
            </w:r>
          </w:p>
          <w:p w14:paraId="1D792640" w14:textId="77777777" w:rsidR="008E179B" w:rsidRDefault="008E179B">
            <w:pPr>
              <w:spacing w:line="240" w:lineRule="exact"/>
              <w:ind w:left="1440"/>
              <w:rPr>
                <w:sz w:val="22"/>
                <w:szCs w:val="22"/>
              </w:rPr>
            </w:pPr>
            <w:r>
              <w:rPr>
                <w:sz w:val="22"/>
                <w:szCs w:val="22"/>
              </w:rPr>
              <w:t xml:space="preserve">Set the Event Date to the Date of Marriage </w:t>
            </w:r>
          </w:p>
          <w:p w14:paraId="1D792641" w14:textId="77777777" w:rsidR="008E179B" w:rsidRDefault="008E179B">
            <w:pPr>
              <w:spacing w:line="240" w:lineRule="exact"/>
              <w:rPr>
                <w:b/>
                <w:sz w:val="22"/>
                <w:szCs w:val="22"/>
              </w:rPr>
            </w:pPr>
          </w:p>
        </w:tc>
        <w:tc>
          <w:tcPr>
            <w:tcW w:w="2080" w:type="dxa"/>
            <w:tcBorders>
              <w:top w:val="single" w:sz="4" w:space="0" w:color="auto"/>
              <w:left w:val="single" w:sz="4" w:space="0" w:color="auto"/>
              <w:bottom w:val="single" w:sz="4" w:space="0" w:color="auto"/>
              <w:right w:val="single" w:sz="4" w:space="0" w:color="auto"/>
            </w:tcBorders>
            <w:hideMark/>
          </w:tcPr>
          <w:p w14:paraId="1D792642"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643" w14:textId="77777777" w:rsidR="008E179B" w:rsidRDefault="008E179B">
            <w:pPr>
              <w:spacing w:line="240" w:lineRule="exact"/>
              <w:rPr>
                <w:sz w:val="22"/>
                <w:szCs w:val="22"/>
              </w:rPr>
            </w:pPr>
          </w:p>
        </w:tc>
      </w:tr>
      <w:tr w:rsidR="008E179B" w14:paraId="1D79264E"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45" w14:textId="77777777" w:rsidR="008E179B" w:rsidRDefault="008E179B">
            <w:pPr>
              <w:spacing w:line="240" w:lineRule="exact"/>
              <w:rPr>
                <w:color w:val="auto"/>
                <w:sz w:val="22"/>
                <w:szCs w:val="22"/>
              </w:rPr>
            </w:pPr>
            <w:r>
              <w:rPr>
                <w:color w:val="auto"/>
                <w:sz w:val="22"/>
                <w:szCs w:val="22"/>
              </w:rPr>
              <w:lastRenderedPageBreak/>
              <w:t>CP0136.2 Determine Event Date Spouse</w:t>
            </w:r>
          </w:p>
        </w:tc>
        <w:tc>
          <w:tcPr>
            <w:tcW w:w="5116" w:type="dxa"/>
            <w:tcBorders>
              <w:top w:val="single" w:sz="4" w:space="0" w:color="auto"/>
              <w:left w:val="single" w:sz="4" w:space="0" w:color="auto"/>
              <w:bottom w:val="single" w:sz="4" w:space="0" w:color="auto"/>
              <w:right w:val="single" w:sz="4" w:space="0" w:color="auto"/>
            </w:tcBorders>
          </w:tcPr>
          <w:p w14:paraId="1D792646" w14:textId="77777777" w:rsidR="008E179B" w:rsidRDefault="008E179B">
            <w:pPr>
              <w:spacing w:line="240" w:lineRule="exact"/>
              <w:rPr>
                <w:b/>
                <w:sz w:val="22"/>
                <w:szCs w:val="22"/>
              </w:rPr>
            </w:pPr>
            <w:r>
              <w:rPr>
                <w:b/>
                <w:sz w:val="22"/>
                <w:szCs w:val="22"/>
              </w:rPr>
              <w:t>If FCDR is NOT present:</w:t>
            </w:r>
          </w:p>
          <w:p w14:paraId="1D792647" w14:textId="77777777" w:rsidR="008E179B" w:rsidRDefault="008E179B">
            <w:pPr>
              <w:spacing w:after="0" w:line="240" w:lineRule="exact"/>
              <w:ind w:left="720"/>
              <w:rPr>
                <w:sz w:val="22"/>
                <w:szCs w:val="22"/>
              </w:rPr>
            </w:pPr>
            <w:r>
              <w:rPr>
                <w:sz w:val="22"/>
                <w:szCs w:val="22"/>
              </w:rPr>
              <w:t>IF</w:t>
            </w:r>
          </w:p>
          <w:p w14:paraId="1D792648" w14:textId="77777777" w:rsidR="008E179B" w:rsidRDefault="008E179B">
            <w:pPr>
              <w:spacing w:line="240" w:lineRule="exact"/>
              <w:ind w:left="1440"/>
              <w:rPr>
                <w:sz w:val="22"/>
                <w:szCs w:val="22"/>
              </w:rPr>
            </w:pPr>
            <w:r>
              <w:rPr>
                <w:sz w:val="22"/>
                <w:szCs w:val="22"/>
              </w:rPr>
              <w:t>Claim received after Date of Marriage + 365 days</w:t>
            </w:r>
          </w:p>
          <w:p w14:paraId="1D792649" w14:textId="77777777" w:rsidR="008E179B" w:rsidRDefault="008E179B">
            <w:pPr>
              <w:spacing w:line="240" w:lineRule="exact"/>
              <w:ind w:left="720"/>
              <w:rPr>
                <w:sz w:val="22"/>
                <w:szCs w:val="22"/>
              </w:rPr>
            </w:pPr>
            <w:r>
              <w:rPr>
                <w:sz w:val="22"/>
                <w:szCs w:val="22"/>
              </w:rPr>
              <w:t>THEN</w:t>
            </w:r>
          </w:p>
          <w:p w14:paraId="1D79264A" w14:textId="77777777" w:rsidR="008E179B" w:rsidRDefault="008E179B">
            <w:pPr>
              <w:spacing w:line="240" w:lineRule="exact"/>
              <w:ind w:left="1440"/>
              <w:rPr>
                <w:sz w:val="22"/>
                <w:szCs w:val="22"/>
              </w:rPr>
            </w:pPr>
            <w:r>
              <w:rPr>
                <w:sz w:val="22"/>
                <w:szCs w:val="22"/>
              </w:rPr>
              <w:t>Set the Event Date to the Date of Claim</w:t>
            </w:r>
          </w:p>
          <w:p w14:paraId="1D79264B" w14:textId="77777777" w:rsidR="008E179B" w:rsidRDefault="008E179B">
            <w:pPr>
              <w:spacing w:line="240" w:lineRule="exact"/>
              <w:rPr>
                <w:b/>
                <w:sz w:val="22"/>
                <w:szCs w:val="22"/>
              </w:rPr>
            </w:pPr>
          </w:p>
        </w:tc>
        <w:tc>
          <w:tcPr>
            <w:tcW w:w="2080" w:type="dxa"/>
            <w:tcBorders>
              <w:top w:val="single" w:sz="4" w:space="0" w:color="auto"/>
              <w:left w:val="single" w:sz="4" w:space="0" w:color="auto"/>
              <w:bottom w:val="single" w:sz="4" w:space="0" w:color="auto"/>
              <w:right w:val="single" w:sz="4" w:space="0" w:color="auto"/>
            </w:tcBorders>
            <w:hideMark/>
          </w:tcPr>
          <w:p w14:paraId="1D79264C"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64D" w14:textId="77777777" w:rsidR="008E179B" w:rsidRDefault="008E179B">
            <w:pPr>
              <w:spacing w:line="240" w:lineRule="exact"/>
              <w:rPr>
                <w:sz w:val="22"/>
                <w:szCs w:val="22"/>
              </w:rPr>
            </w:pPr>
          </w:p>
        </w:tc>
      </w:tr>
      <w:tr w:rsidR="008E179B" w14:paraId="1D792659"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4F" w14:textId="77777777" w:rsidR="008E179B" w:rsidRDefault="008E179B">
            <w:pPr>
              <w:spacing w:line="240" w:lineRule="exact"/>
              <w:rPr>
                <w:color w:val="auto"/>
                <w:sz w:val="22"/>
                <w:szCs w:val="22"/>
              </w:rPr>
            </w:pPr>
            <w:r>
              <w:rPr>
                <w:color w:val="auto"/>
                <w:sz w:val="22"/>
                <w:szCs w:val="22"/>
              </w:rPr>
              <w:t>CP0136.3-a Determine Event Date Spouse</w:t>
            </w:r>
          </w:p>
        </w:tc>
        <w:tc>
          <w:tcPr>
            <w:tcW w:w="5116" w:type="dxa"/>
            <w:tcBorders>
              <w:top w:val="single" w:sz="4" w:space="0" w:color="auto"/>
              <w:left w:val="single" w:sz="4" w:space="0" w:color="auto"/>
              <w:bottom w:val="single" w:sz="4" w:space="0" w:color="auto"/>
              <w:right w:val="single" w:sz="4" w:space="0" w:color="auto"/>
            </w:tcBorders>
            <w:hideMark/>
          </w:tcPr>
          <w:p w14:paraId="1D792650" w14:textId="77777777" w:rsidR="008E179B" w:rsidRDefault="008E179B">
            <w:pPr>
              <w:spacing w:line="240" w:lineRule="exact"/>
              <w:rPr>
                <w:sz w:val="22"/>
                <w:szCs w:val="22"/>
              </w:rPr>
            </w:pPr>
            <w:r>
              <w:rPr>
                <w:b/>
                <w:sz w:val="22"/>
                <w:szCs w:val="22"/>
              </w:rPr>
              <w:t xml:space="preserve"> If FCDR is present and is more than 365 days prior to the Date of Claim:</w:t>
            </w:r>
          </w:p>
          <w:p w14:paraId="1D792651" w14:textId="77777777" w:rsidR="008E179B" w:rsidRDefault="008E179B">
            <w:pPr>
              <w:spacing w:line="240" w:lineRule="exact"/>
              <w:ind w:left="720"/>
              <w:rPr>
                <w:sz w:val="22"/>
                <w:szCs w:val="22"/>
              </w:rPr>
            </w:pPr>
            <w:r>
              <w:rPr>
                <w:sz w:val="22"/>
                <w:szCs w:val="22"/>
              </w:rPr>
              <w:t>IF</w:t>
            </w:r>
          </w:p>
          <w:p w14:paraId="1D792652" w14:textId="77777777" w:rsidR="008E179B" w:rsidRDefault="008E179B">
            <w:pPr>
              <w:spacing w:line="240" w:lineRule="exact"/>
              <w:ind w:left="1440"/>
              <w:rPr>
                <w:sz w:val="22"/>
                <w:szCs w:val="22"/>
              </w:rPr>
            </w:pPr>
            <w:r>
              <w:rPr>
                <w:sz w:val="22"/>
                <w:szCs w:val="22"/>
              </w:rPr>
              <w:t>Veteran’s Marriage Date is before or the same as FCDR</w:t>
            </w:r>
          </w:p>
          <w:p w14:paraId="1D792653" w14:textId="77777777" w:rsidR="008E179B" w:rsidRDefault="008E179B">
            <w:pPr>
              <w:spacing w:line="240" w:lineRule="exact"/>
              <w:ind w:left="1440"/>
              <w:rPr>
                <w:sz w:val="22"/>
                <w:szCs w:val="22"/>
              </w:rPr>
            </w:pPr>
            <w:r>
              <w:rPr>
                <w:sz w:val="22"/>
                <w:szCs w:val="22"/>
              </w:rPr>
              <w:t xml:space="preserve">AND </w:t>
            </w:r>
          </w:p>
          <w:p w14:paraId="1D792654" w14:textId="77777777" w:rsidR="008E179B" w:rsidRDefault="008E179B">
            <w:pPr>
              <w:spacing w:line="240" w:lineRule="exact"/>
              <w:ind w:left="1440"/>
              <w:rPr>
                <w:sz w:val="22"/>
                <w:szCs w:val="22"/>
              </w:rPr>
            </w:pPr>
            <w:r>
              <w:rPr>
                <w:sz w:val="22"/>
                <w:szCs w:val="22"/>
              </w:rPr>
              <w:t>Veteran’s Marriage Date is after Rating Effective date</w:t>
            </w:r>
          </w:p>
          <w:p w14:paraId="1D792655" w14:textId="77777777" w:rsidR="008E179B" w:rsidRDefault="008E179B">
            <w:pPr>
              <w:spacing w:line="240" w:lineRule="exact"/>
              <w:ind w:left="720"/>
              <w:rPr>
                <w:sz w:val="22"/>
                <w:szCs w:val="22"/>
              </w:rPr>
            </w:pPr>
            <w:r>
              <w:rPr>
                <w:sz w:val="22"/>
                <w:szCs w:val="22"/>
              </w:rPr>
              <w:t>THEN</w:t>
            </w:r>
          </w:p>
          <w:p w14:paraId="1D792656" w14:textId="77777777" w:rsidR="008E179B" w:rsidRDefault="008E179B">
            <w:pPr>
              <w:spacing w:line="240" w:lineRule="exact"/>
              <w:ind w:left="1440"/>
              <w:rPr>
                <w:sz w:val="22"/>
                <w:szCs w:val="22"/>
              </w:rPr>
            </w:pPr>
            <w:r>
              <w:rPr>
                <w:sz w:val="22"/>
                <w:szCs w:val="22"/>
              </w:rPr>
              <w:t>Set Event Date = FCDR</w:t>
            </w:r>
          </w:p>
        </w:tc>
        <w:tc>
          <w:tcPr>
            <w:tcW w:w="2080" w:type="dxa"/>
            <w:tcBorders>
              <w:top w:val="single" w:sz="4" w:space="0" w:color="auto"/>
              <w:left w:val="single" w:sz="4" w:space="0" w:color="auto"/>
              <w:bottom w:val="single" w:sz="4" w:space="0" w:color="auto"/>
              <w:right w:val="single" w:sz="4" w:space="0" w:color="auto"/>
            </w:tcBorders>
            <w:hideMark/>
          </w:tcPr>
          <w:p w14:paraId="1D792657" w14:textId="77777777" w:rsidR="008E179B" w:rsidRDefault="008E179B">
            <w:pPr>
              <w:spacing w:line="240" w:lineRule="exact"/>
              <w:rPr>
                <w:color w:val="auto"/>
                <w:sz w:val="22"/>
                <w:szCs w:val="22"/>
              </w:rPr>
            </w:pPr>
            <w:r>
              <w:rPr>
                <w:color w:val="auto"/>
                <w:sz w:val="22"/>
                <w:szCs w:val="22"/>
              </w:rPr>
              <w:t xml:space="preserve">UC-06: Determine Award </w:t>
            </w:r>
          </w:p>
        </w:tc>
        <w:tc>
          <w:tcPr>
            <w:tcW w:w="0" w:type="auto"/>
            <w:tcBorders>
              <w:top w:val="single" w:sz="4" w:space="0" w:color="auto"/>
              <w:left w:val="single" w:sz="4" w:space="0" w:color="auto"/>
              <w:bottom w:val="single" w:sz="4" w:space="0" w:color="auto"/>
              <w:right w:val="single" w:sz="4" w:space="0" w:color="auto"/>
            </w:tcBorders>
          </w:tcPr>
          <w:p w14:paraId="1D792658" w14:textId="77777777" w:rsidR="008E179B" w:rsidRDefault="008E179B">
            <w:pPr>
              <w:spacing w:line="240" w:lineRule="exact"/>
              <w:rPr>
                <w:sz w:val="22"/>
                <w:szCs w:val="22"/>
              </w:rPr>
            </w:pPr>
          </w:p>
        </w:tc>
      </w:tr>
      <w:tr w:rsidR="008E179B" w14:paraId="1D792664"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5A" w14:textId="77777777" w:rsidR="008E179B" w:rsidRDefault="008E179B">
            <w:pPr>
              <w:spacing w:line="240" w:lineRule="exact"/>
              <w:rPr>
                <w:color w:val="auto"/>
                <w:sz w:val="22"/>
                <w:szCs w:val="22"/>
              </w:rPr>
            </w:pPr>
            <w:r>
              <w:rPr>
                <w:color w:val="auto"/>
                <w:sz w:val="22"/>
                <w:szCs w:val="22"/>
              </w:rPr>
              <w:t>CP0136.3-b Determine Event Date Spouse</w:t>
            </w:r>
          </w:p>
        </w:tc>
        <w:tc>
          <w:tcPr>
            <w:tcW w:w="5116" w:type="dxa"/>
            <w:tcBorders>
              <w:top w:val="single" w:sz="4" w:space="0" w:color="auto"/>
              <w:left w:val="single" w:sz="4" w:space="0" w:color="auto"/>
              <w:bottom w:val="single" w:sz="4" w:space="0" w:color="auto"/>
              <w:right w:val="single" w:sz="4" w:space="0" w:color="auto"/>
            </w:tcBorders>
            <w:hideMark/>
          </w:tcPr>
          <w:p w14:paraId="1D79265B" w14:textId="77777777" w:rsidR="008E179B" w:rsidRDefault="008E179B">
            <w:pPr>
              <w:spacing w:line="240" w:lineRule="exact"/>
              <w:rPr>
                <w:b/>
                <w:sz w:val="22"/>
                <w:szCs w:val="22"/>
              </w:rPr>
            </w:pPr>
            <w:r>
              <w:rPr>
                <w:b/>
                <w:sz w:val="22"/>
                <w:szCs w:val="22"/>
              </w:rPr>
              <w:t>If FCDR is present and is more than 365 days prior to the Date of Claim:</w:t>
            </w:r>
          </w:p>
          <w:p w14:paraId="1D79265C" w14:textId="77777777" w:rsidR="008E179B" w:rsidRDefault="008E179B">
            <w:pPr>
              <w:spacing w:line="240" w:lineRule="exact"/>
              <w:ind w:left="720"/>
              <w:rPr>
                <w:sz w:val="22"/>
                <w:szCs w:val="22"/>
              </w:rPr>
            </w:pPr>
            <w:r>
              <w:rPr>
                <w:sz w:val="22"/>
                <w:szCs w:val="22"/>
              </w:rPr>
              <w:t>IF</w:t>
            </w:r>
          </w:p>
          <w:p w14:paraId="1D79265D" w14:textId="77777777" w:rsidR="008E179B" w:rsidRDefault="008E179B">
            <w:pPr>
              <w:spacing w:line="240" w:lineRule="exact"/>
              <w:ind w:left="1440"/>
              <w:rPr>
                <w:sz w:val="22"/>
                <w:szCs w:val="22"/>
              </w:rPr>
            </w:pPr>
            <w:r>
              <w:rPr>
                <w:sz w:val="22"/>
                <w:szCs w:val="22"/>
              </w:rPr>
              <w:t>Veteran’s Marriage Date is after FCDR</w:t>
            </w:r>
          </w:p>
          <w:p w14:paraId="1D79265E" w14:textId="77777777" w:rsidR="008E179B" w:rsidRDefault="008E179B">
            <w:pPr>
              <w:spacing w:line="240" w:lineRule="exact"/>
              <w:ind w:left="1440"/>
              <w:rPr>
                <w:sz w:val="22"/>
                <w:szCs w:val="22"/>
              </w:rPr>
            </w:pPr>
            <w:r>
              <w:rPr>
                <w:sz w:val="22"/>
                <w:szCs w:val="22"/>
              </w:rPr>
              <w:t xml:space="preserve">AND </w:t>
            </w:r>
          </w:p>
          <w:p w14:paraId="1D79265F" w14:textId="77777777" w:rsidR="008E179B" w:rsidRDefault="008E179B">
            <w:pPr>
              <w:spacing w:line="240" w:lineRule="exact"/>
              <w:ind w:left="1440"/>
              <w:rPr>
                <w:sz w:val="22"/>
                <w:szCs w:val="22"/>
              </w:rPr>
            </w:pPr>
            <w:r>
              <w:rPr>
                <w:sz w:val="22"/>
                <w:szCs w:val="22"/>
              </w:rPr>
              <w:t>Veteran’s Marriage Date is within 365 days of Date of Claim</w:t>
            </w:r>
          </w:p>
          <w:p w14:paraId="1D792660" w14:textId="77777777" w:rsidR="008E179B" w:rsidRDefault="008E179B">
            <w:pPr>
              <w:spacing w:line="240" w:lineRule="exact"/>
              <w:ind w:left="720"/>
              <w:rPr>
                <w:sz w:val="22"/>
                <w:szCs w:val="22"/>
              </w:rPr>
            </w:pPr>
            <w:r>
              <w:rPr>
                <w:sz w:val="22"/>
                <w:szCs w:val="22"/>
              </w:rPr>
              <w:t>THEN</w:t>
            </w:r>
          </w:p>
          <w:p w14:paraId="1D792661" w14:textId="77777777" w:rsidR="008E179B" w:rsidRDefault="008E179B">
            <w:pPr>
              <w:spacing w:line="240" w:lineRule="exact"/>
              <w:ind w:left="1440"/>
              <w:rPr>
                <w:sz w:val="22"/>
                <w:szCs w:val="22"/>
              </w:rPr>
            </w:pPr>
            <w:r>
              <w:rPr>
                <w:sz w:val="22"/>
                <w:szCs w:val="22"/>
              </w:rPr>
              <w:t>Set Event Date = Date of Marriage</w:t>
            </w:r>
          </w:p>
        </w:tc>
        <w:tc>
          <w:tcPr>
            <w:tcW w:w="2080" w:type="dxa"/>
            <w:tcBorders>
              <w:top w:val="single" w:sz="4" w:space="0" w:color="auto"/>
              <w:left w:val="single" w:sz="4" w:space="0" w:color="auto"/>
              <w:bottom w:val="single" w:sz="4" w:space="0" w:color="auto"/>
              <w:right w:val="single" w:sz="4" w:space="0" w:color="auto"/>
            </w:tcBorders>
            <w:hideMark/>
          </w:tcPr>
          <w:p w14:paraId="1D792662" w14:textId="77777777" w:rsidR="008E179B" w:rsidRDefault="008E179B">
            <w:pPr>
              <w:spacing w:line="240" w:lineRule="exact"/>
              <w:rPr>
                <w:color w:val="auto"/>
                <w:sz w:val="22"/>
                <w:szCs w:val="22"/>
              </w:rPr>
            </w:pPr>
            <w:r>
              <w:rPr>
                <w:color w:val="auto"/>
                <w:sz w:val="22"/>
                <w:szCs w:val="22"/>
              </w:rPr>
              <w:t>CP0136.3-b Determine Event Date Spouse</w:t>
            </w:r>
          </w:p>
        </w:tc>
        <w:tc>
          <w:tcPr>
            <w:tcW w:w="0" w:type="auto"/>
            <w:tcBorders>
              <w:top w:val="single" w:sz="4" w:space="0" w:color="auto"/>
              <w:left w:val="single" w:sz="4" w:space="0" w:color="auto"/>
              <w:bottom w:val="single" w:sz="4" w:space="0" w:color="auto"/>
              <w:right w:val="single" w:sz="4" w:space="0" w:color="auto"/>
            </w:tcBorders>
          </w:tcPr>
          <w:p w14:paraId="1D792663" w14:textId="77777777" w:rsidR="008E179B" w:rsidRDefault="008E179B">
            <w:pPr>
              <w:spacing w:line="240" w:lineRule="exact"/>
              <w:rPr>
                <w:sz w:val="22"/>
                <w:szCs w:val="22"/>
              </w:rPr>
            </w:pPr>
          </w:p>
        </w:tc>
      </w:tr>
      <w:tr w:rsidR="008E179B" w14:paraId="1D792670"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65" w14:textId="77777777" w:rsidR="008E179B" w:rsidRDefault="008E179B">
            <w:pPr>
              <w:spacing w:line="240" w:lineRule="exact"/>
              <w:rPr>
                <w:color w:val="auto"/>
                <w:sz w:val="22"/>
                <w:szCs w:val="22"/>
              </w:rPr>
            </w:pPr>
            <w:r>
              <w:rPr>
                <w:color w:val="auto"/>
                <w:sz w:val="22"/>
                <w:szCs w:val="22"/>
              </w:rPr>
              <w:lastRenderedPageBreak/>
              <w:t>CP0136.3-c Determine Event Date Spouse</w:t>
            </w:r>
          </w:p>
        </w:tc>
        <w:tc>
          <w:tcPr>
            <w:tcW w:w="5116" w:type="dxa"/>
            <w:tcBorders>
              <w:top w:val="single" w:sz="4" w:space="0" w:color="auto"/>
              <w:left w:val="single" w:sz="4" w:space="0" w:color="auto"/>
              <w:bottom w:val="single" w:sz="4" w:space="0" w:color="auto"/>
              <w:right w:val="single" w:sz="4" w:space="0" w:color="auto"/>
            </w:tcBorders>
          </w:tcPr>
          <w:p w14:paraId="1D792666" w14:textId="77777777" w:rsidR="008E179B" w:rsidRDefault="008E179B">
            <w:pPr>
              <w:spacing w:line="240" w:lineRule="exact"/>
              <w:rPr>
                <w:b/>
                <w:sz w:val="22"/>
                <w:szCs w:val="22"/>
              </w:rPr>
            </w:pPr>
            <w:r>
              <w:rPr>
                <w:b/>
                <w:sz w:val="22"/>
                <w:szCs w:val="22"/>
              </w:rPr>
              <w:t>If FCDR is present and is more than 365 days prior to the Date of Claim:</w:t>
            </w:r>
          </w:p>
          <w:p w14:paraId="1D792667" w14:textId="77777777" w:rsidR="008E179B" w:rsidRDefault="008E179B">
            <w:pPr>
              <w:spacing w:line="240" w:lineRule="exact"/>
              <w:ind w:left="720"/>
              <w:rPr>
                <w:sz w:val="22"/>
                <w:szCs w:val="22"/>
              </w:rPr>
            </w:pPr>
            <w:r>
              <w:rPr>
                <w:sz w:val="22"/>
                <w:szCs w:val="22"/>
              </w:rPr>
              <w:t>IF</w:t>
            </w:r>
          </w:p>
          <w:p w14:paraId="1D792668" w14:textId="77777777" w:rsidR="008E179B" w:rsidRDefault="008E179B">
            <w:pPr>
              <w:spacing w:line="240" w:lineRule="exact"/>
              <w:ind w:left="1440"/>
              <w:rPr>
                <w:sz w:val="22"/>
                <w:szCs w:val="22"/>
              </w:rPr>
            </w:pPr>
            <w:r>
              <w:rPr>
                <w:sz w:val="22"/>
                <w:szCs w:val="22"/>
              </w:rPr>
              <w:t>Veteran’s Marriage Date is after FCDR</w:t>
            </w:r>
          </w:p>
          <w:p w14:paraId="1D792669" w14:textId="77777777" w:rsidR="008E179B" w:rsidRDefault="008E179B">
            <w:pPr>
              <w:spacing w:line="240" w:lineRule="exact"/>
              <w:ind w:left="1440"/>
              <w:rPr>
                <w:sz w:val="22"/>
                <w:szCs w:val="22"/>
              </w:rPr>
            </w:pPr>
            <w:r>
              <w:rPr>
                <w:sz w:val="22"/>
                <w:szCs w:val="22"/>
              </w:rPr>
              <w:t xml:space="preserve">AND </w:t>
            </w:r>
          </w:p>
          <w:p w14:paraId="1D79266A" w14:textId="77777777" w:rsidR="008E179B" w:rsidRDefault="008E179B">
            <w:pPr>
              <w:spacing w:line="240" w:lineRule="exact"/>
              <w:ind w:left="1440"/>
              <w:rPr>
                <w:sz w:val="22"/>
                <w:szCs w:val="22"/>
              </w:rPr>
            </w:pPr>
            <w:r>
              <w:rPr>
                <w:sz w:val="22"/>
                <w:szCs w:val="22"/>
              </w:rPr>
              <w:t>Veteran’s Marriage Date is before 365 days of Date of Claim</w:t>
            </w:r>
          </w:p>
          <w:p w14:paraId="1D79266B" w14:textId="77777777" w:rsidR="008E179B" w:rsidRDefault="008E179B">
            <w:pPr>
              <w:spacing w:line="240" w:lineRule="exact"/>
              <w:ind w:left="1440"/>
              <w:rPr>
                <w:sz w:val="22"/>
                <w:szCs w:val="22"/>
              </w:rPr>
            </w:pPr>
          </w:p>
          <w:p w14:paraId="1D79266C" w14:textId="77777777" w:rsidR="008E179B" w:rsidRDefault="008E179B">
            <w:pPr>
              <w:spacing w:line="240" w:lineRule="exact"/>
              <w:ind w:left="720"/>
              <w:rPr>
                <w:sz w:val="22"/>
                <w:szCs w:val="22"/>
              </w:rPr>
            </w:pPr>
            <w:r>
              <w:rPr>
                <w:sz w:val="22"/>
                <w:szCs w:val="22"/>
              </w:rPr>
              <w:t>THEN</w:t>
            </w:r>
          </w:p>
          <w:p w14:paraId="1D79266D" w14:textId="77777777" w:rsidR="008E179B" w:rsidRDefault="008E179B">
            <w:pPr>
              <w:spacing w:line="240" w:lineRule="exact"/>
              <w:ind w:left="1440"/>
              <w:rPr>
                <w:sz w:val="22"/>
                <w:szCs w:val="22"/>
              </w:rPr>
            </w:pPr>
            <w:r>
              <w:rPr>
                <w:sz w:val="22"/>
                <w:szCs w:val="22"/>
              </w:rPr>
              <w:t>Set Event Date = Date of Marriage</w:t>
            </w:r>
          </w:p>
        </w:tc>
        <w:tc>
          <w:tcPr>
            <w:tcW w:w="2080" w:type="dxa"/>
            <w:tcBorders>
              <w:top w:val="single" w:sz="4" w:space="0" w:color="auto"/>
              <w:left w:val="single" w:sz="4" w:space="0" w:color="auto"/>
              <w:bottom w:val="single" w:sz="4" w:space="0" w:color="auto"/>
              <w:right w:val="single" w:sz="4" w:space="0" w:color="auto"/>
            </w:tcBorders>
            <w:hideMark/>
          </w:tcPr>
          <w:p w14:paraId="1D79266E"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66F" w14:textId="77777777" w:rsidR="008E179B" w:rsidRDefault="008E179B">
            <w:pPr>
              <w:spacing w:line="240" w:lineRule="exact"/>
              <w:rPr>
                <w:sz w:val="22"/>
                <w:szCs w:val="22"/>
              </w:rPr>
            </w:pPr>
          </w:p>
        </w:tc>
      </w:tr>
      <w:tr w:rsidR="008E179B" w14:paraId="1D79267C"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71" w14:textId="77777777" w:rsidR="008E179B" w:rsidRDefault="008E179B" w:rsidP="00E42F64">
            <w:pPr>
              <w:spacing w:line="240" w:lineRule="exact"/>
              <w:rPr>
                <w:color w:val="auto"/>
                <w:sz w:val="22"/>
                <w:szCs w:val="22"/>
              </w:rPr>
            </w:pPr>
            <w:r>
              <w:rPr>
                <w:color w:val="auto"/>
                <w:sz w:val="22"/>
                <w:szCs w:val="22"/>
              </w:rPr>
              <w:t>CP0136.4-a Determine Event Date Spouse</w:t>
            </w:r>
          </w:p>
        </w:tc>
        <w:tc>
          <w:tcPr>
            <w:tcW w:w="5116" w:type="dxa"/>
            <w:tcBorders>
              <w:top w:val="single" w:sz="4" w:space="0" w:color="auto"/>
              <w:left w:val="single" w:sz="4" w:space="0" w:color="auto"/>
              <w:bottom w:val="single" w:sz="4" w:space="0" w:color="auto"/>
              <w:right w:val="single" w:sz="4" w:space="0" w:color="auto"/>
            </w:tcBorders>
          </w:tcPr>
          <w:p w14:paraId="1D792672" w14:textId="77777777" w:rsidR="008E179B" w:rsidRDefault="008E179B">
            <w:pPr>
              <w:spacing w:line="240" w:lineRule="exact"/>
              <w:rPr>
                <w:b/>
                <w:sz w:val="22"/>
                <w:szCs w:val="22"/>
              </w:rPr>
            </w:pPr>
            <w:r>
              <w:rPr>
                <w:b/>
                <w:sz w:val="22"/>
                <w:szCs w:val="22"/>
              </w:rPr>
              <w:t xml:space="preserve"> If FCDR is present and is within 365 days of the Date of Claim:</w:t>
            </w:r>
          </w:p>
          <w:p w14:paraId="1D792673" w14:textId="77777777" w:rsidR="008E179B" w:rsidRDefault="008E179B">
            <w:pPr>
              <w:spacing w:line="240" w:lineRule="exact"/>
              <w:ind w:left="1440" w:hanging="722"/>
              <w:rPr>
                <w:sz w:val="22"/>
                <w:szCs w:val="22"/>
              </w:rPr>
            </w:pPr>
            <w:r>
              <w:rPr>
                <w:sz w:val="22"/>
                <w:szCs w:val="22"/>
              </w:rPr>
              <w:t>IF</w:t>
            </w:r>
          </w:p>
          <w:p w14:paraId="1D792674" w14:textId="77777777" w:rsidR="008E179B" w:rsidRDefault="008E179B">
            <w:pPr>
              <w:spacing w:line="240" w:lineRule="exact"/>
              <w:ind w:left="1440"/>
              <w:rPr>
                <w:sz w:val="22"/>
                <w:szCs w:val="22"/>
              </w:rPr>
            </w:pPr>
            <w:r>
              <w:rPr>
                <w:sz w:val="22"/>
                <w:szCs w:val="22"/>
              </w:rPr>
              <w:t>Veteran’s Marriage Date is within 365 days of Date of Claim after FCDR</w:t>
            </w:r>
          </w:p>
          <w:p w14:paraId="1D792675" w14:textId="77777777" w:rsidR="008E179B" w:rsidRDefault="008E179B">
            <w:pPr>
              <w:spacing w:line="240" w:lineRule="exact"/>
              <w:ind w:left="1440"/>
              <w:rPr>
                <w:sz w:val="22"/>
                <w:szCs w:val="22"/>
              </w:rPr>
            </w:pPr>
            <w:r>
              <w:rPr>
                <w:sz w:val="22"/>
                <w:szCs w:val="22"/>
              </w:rPr>
              <w:t>AND</w:t>
            </w:r>
          </w:p>
          <w:p w14:paraId="1D792676" w14:textId="77777777" w:rsidR="008E179B" w:rsidRDefault="008E179B">
            <w:pPr>
              <w:spacing w:line="240" w:lineRule="exact"/>
              <w:ind w:left="1440"/>
              <w:rPr>
                <w:sz w:val="22"/>
                <w:szCs w:val="22"/>
              </w:rPr>
            </w:pPr>
            <w:r>
              <w:rPr>
                <w:sz w:val="22"/>
                <w:szCs w:val="22"/>
              </w:rPr>
              <w:t>Veteran’s Marriage Date is after Rating Effective date</w:t>
            </w:r>
          </w:p>
          <w:p w14:paraId="1D792677" w14:textId="77777777" w:rsidR="008E179B" w:rsidRDefault="008E179B">
            <w:pPr>
              <w:spacing w:line="240" w:lineRule="exact"/>
              <w:ind w:left="1440"/>
              <w:rPr>
                <w:sz w:val="22"/>
                <w:szCs w:val="22"/>
              </w:rPr>
            </w:pPr>
          </w:p>
          <w:p w14:paraId="1D792678" w14:textId="77777777" w:rsidR="008E179B" w:rsidRDefault="008E179B">
            <w:pPr>
              <w:spacing w:line="240" w:lineRule="exact"/>
              <w:ind w:left="720"/>
              <w:rPr>
                <w:sz w:val="22"/>
                <w:szCs w:val="22"/>
              </w:rPr>
            </w:pPr>
            <w:r>
              <w:rPr>
                <w:sz w:val="22"/>
                <w:szCs w:val="22"/>
              </w:rPr>
              <w:t>THEN</w:t>
            </w:r>
          </w:p>
          <w:p w14:paraId="1D792679" w14:textId="77777777" w:rsidR="008E179B" w:rsidRDefault="008E179B">
            <w:pPr>
              <w:spacing w:line="240" w:lineRule="exact"/>
              <w:ind w:left="1440"/>
              <w:rPr>
                <w:sz w:val="22"/>
                <w:szCs w:val="22"/>
              </w:rPr>
            </w:pPr>
            <w:r>
              <w:rPr>
                <w:sz w:val="22"/>
                <w:szCs w:val="22"/>
              </w:rPr>
              <w:t>Set Event Date = Date of Marriage</w:t>
            </w:r>
          </w:p>
        </w:tc>
        <w:tc>
          <w:tcPr>
            <w:tcW w:w="2080" w:type="dxa"/>
            <w:tcBorders>
              <w:top w:val="single" w:sz="4" w:space="0" w:color="auto"/>
              <w:left w:val="single" w:sz="4" w:space="0" w:color="auto"/>
              <w:bottom w:val="single" w:sz="4" w:space="0" w:color="auto"/>
              <w:right w:val="single" w:sz="4" w:space="0" w:color="auto"/>
            </w:tcBorders>
            <w:hideMark/>
          </w:tcPr>
          <w:p w14:paraId="1D79267A"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67B" w14:textId="77777777" w:rsidR="008E179B" w:rsidRDefault="008E179B">
            <w:pPr>
              <w:spacing w:line="240" w:lineRule="exact"/>
              <w:rPr>
                <w:sz w:val="22"/>
                <w:szCs w:val="22"/>
              </w:rPr>
            </w:pPr>
          </w:p>
        </w:tc>
      </w:tr>
      <w:tr w:rsidR="008E179B" w14:paraId="1D792688"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7D" w14:textId="77777777" w:rsidR="008E179B" w:rsidRDefault="008E179B">
            <w:pPr>
              <w:spacing w:line="240" w:lineRule="exact"/>
              <w:rPr>
                <w:color w:val="auto"/>
                <w:sz w:val="22"/>
                <w:szCs w:val="22"/>
              </w:rPr>
            </w:pPr>
            <w:r>
              <w:rPr>
                <w:color w:val="auto"/>
                <w:sz w:val="22"/>
                <w:szCs w:val="22"/>
              </w:rPr>
              <w:t>CP0136.4-b Determine Event Date Spouse</w:t>
            </w:r>
          </w:p>
        </w:tc>
        <w:tc>
          <w:tcPr>
            <w:tcW w:w="5116" w:type="dxa"/>
            <w:tcBorders>
              <w:top w:val="single" w:sz="4" w:space="0" w:color="auto"/>
              <w:left w:val="single" w:sz="4" w:space="0" w:color="auto"/>
              <w:bottom w:val="single" w:sz="4" w:space="0" w:color="auto"/>
              <w:right w:val="single" w:sz="4" w:space="0" w:color="auto"/>
            </w:tcBorders>
          </w:tcPr>
          <w:p w14:paraId="1D79267E" w14:textId="77777777" w:rsidR="008E179B" w:rsidRDefault="008E179B">
            <w:pPr>
              <w:spacing w:line="240" w:lineRule="exact"/>
              <w:rPr>
                <w:b/>
                <w:sz w:val="22"/>
                <w:szCs w:val="22"/>
              </w:rPr>
            </w:pPr>
            <w:r>
              <w:rPr>
                <w:b/>
                <w:sz w:val="22"/>
                <w:szCs w:val="22"/>
              </w:rPr>
              <w:t xml:space="preserve"> If FCDR is present and is within 365 days of the Date of Claim:</w:t>
            </w:r>
          </w:p>
          <w:p w14:paraId="1D79267F" w14:textId="77777777" w:rsidR="008E179B" w:rsidRDefault="008E179B">
            <w:pPr>
              <w:spacing w:line="240" w:lineRule="exact"/>
              <w:ind w:left="720"/>
              <w:rPr>
                <w:sz w:val="22"/>
                <w:szCs w:val="22"/>
              </w:rPr>
            </w:pPr>
            <w:r>
              <w:rPr>
                <w:sz w:val="22"/>
                <w:szCs w:val="22"/>
              </w:rPr>
              <w:t>IF</w:t>
            </w:r>
          </w:p>
          <w:p w14:paraId="1D792680" w14:textId="77777777" w:rsidR="008E179B" w:rsidRDefault="008E179B">
            <w:pPr>
              <w:spacing w:line="240" w:lineRule="exact"/>
              <w:ind w:left="1440"/>
              <w:rPr>
                <w:sz w:val="22"/>
                <w:szCs w:val="22"/>
              </w:rPr>
            </w:pPr>
            <w:r>
              <w:rPr>
                <w:sz w:val="22"/>
                <w:szCs w:val="22"/>
              </w:rPr>
              <w:t>Veteran Marriage Date is before or the same as 365 days of Date of Claim</w:t>
            </w:r>
          </w:p>
          <w:p w14:paraId="1D792681" w14:textId="77777777" w:rsidR="008E179B" w:rsidRDefault="008E179B">
            <w:pPr>
              <w:spacing w:line="240" w:lineRule="exact"/>
              <w:ind w:left="1440"/>
              <w:rPr>
                <w:sz w:val="22"/>
                <w:szCs w:val="22"/>
              </w:rPr>
            </w:pPr>
            <w:r>
              <w:rPr>
                <w:sz w:val="22"/>
                <w:szCs w:val="22"/>
              </w:rPr>
              <w:t>AND</w:t>
            </w:r>
          </w:p>
          <w:p w14:paraId="1D792682" w14:textId="77777777" w:rsidR="008E179B" w:rsidRDefault="008E179B">
            <w:pPr>
              <w:spacing w:line="240" w:lineRule="exact"/>
              <w:ind w:left="1440"/>
              <w:rPr>
                <w:sz w:val="22"/>
                <w:szCs w:val="22"/>
              </w:rPr>
            </w:pPr>
            <w:r>
              <w:rPr>
                <w:sz w:val="22"/>
                <w:szCs w:val="22"/>
              </w:rPr>
              <w:t>Veteran’s Marriage Date is after Rating Effective date</w:t>
            </w:r>
          </w:p>
          <w:p w14:paraId="1D792683" w14:textId="77777777" w:rsidR="008E179B" w:rsidRDefault="008E179B">
            <w:pPr>
              <w:spacing w:line="240" w:lineRule="exact"/>
              <w:ind w:left="1440"/>
              <w:rPr>
                <w:sz w:val="22"/>
                <w:szCs w:val="22"/>
              </w:rPr>
            </w:pPr>
          </w:p>
          <w:p w14:paraId="1D792684" w14:textId="77777777" w:rsidR="008E179B" w:rsidRDefault="008E179B">
            <w:pPr>
              <w:spacing w:line="240" w:lineRule="exact"/>
              <w:ind w:left="720"/>
              <w:rPr>
                <w:sz w:val="22"/>
                <w:szCs w:val="22"/>
              </w:rPr>
            </w:pPr>
            <w:r>
              <w:rPr>
                <w:sz w:val="22"/>
                <w:szCs w:val="22"/>
              </w:rPr>
              <w:t>THEN</w:t>
            </w:r>
          </w:p>
          <w:p w14:paraId="1D792685" w14:textId="77777777" w:rsidR="008E179B" w:rsidRDefault="008E179B">
            <w:pPr>
              <w:spacing w:line="240" w:lineRule="exact"/>
              <w:ind w:left="1440"/>
              <w:rPr>
                <w:sz w:val="22"/>
                <w:szCs w:val="22"/>
              </w:rPr>
            </w:pPr>
            <w:r>
              <w:rPr>
                <w:sz w:val="22"/>
                <w:szCs w:val="22"/>
              </w:rPr>
              <w:t>Set Event Date = FCDR</w:t>
            </w:r>
          </w:p>
        </w:tc>
        <w:tc>
          <w:tcPr>
            <w:tcW w:w="2080" w:type="dxa"/>
            <w:tcBorders>
              <w:top w:val="single" w:sz="4" w:space="0" w:color="auto"/>
              <w:left w:val="single" w:sz="4" w:space="0" w:color="auto"/>
              <w:bottom w:val="single" w:sz="4" w:space="0" w:color="auto"/>
              <w:right w:val="single" w:sz="4" w:space="0" w:color="auto"/>
            </w:tcBorders>
            <w:hideMark/>
          </w:tcPr>
          <w:p w14:paraId="1D792686"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687" w14:textId="77777777" w:rsidR="008E179B" w:rsidRDefault="008E179B">
            <w:pPr>
              <w:spacing w:line="240" w:lineRule="exact"/>
              <w:rPr>
                <w:sz w:val="22"/>
                <w:szCs w:val="22"/>
              </w:rPr>
            </w:pPr>
          </w:p>
        </w:tc>
      </w:tr>
      <w:tr w:rsidR="008E179B" w14:paraId="1D792695"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89" w14:textId="77777777" w:rsidR="008E179B" w:rsidRDefault="008E179B">
            <w:pPr>
              <w:spacing w:line="240" w:lineRule="exact"/>
              <w:rPr>
                <w:color w:val="auto"/>
                <w:sz w:val="22"/>
                <w:szCs w:val="22"/>
              </w:rPr>
            </w:pPr>
            <w:r>
              <w:rPr>
                <w:color w:val="auto"/>
                <w:sz w:val="22"/>
                <w:szCs w:val="22"/>
              </w:rPr>
              <w:lastRenderedPageBreak/>
              <w:t>CP0136.4-c Determine Event Date Spouse</w:t>
            </w:r>
          </w:p>
        </w:tc>
        <w:tc>
          <w:tcPr>
            <w:tcW w:w="5116" w:type="dxa"/>
            <w:tcBorders>
              <w:top w:val="single" w:sz="4" w:space="0" w:color="auto"/>
              <w:left w:val="single" w:sz="4" w:space="0" w:color="auto"/>
              <w:bottom w:val="single" w:sz="4" w:space="0" w:color="auto"/>
              <w:right w:val="single" w:sz="4" w:space="0" w:color="auto"/>
            </w:tcBorders>
            <w:hideMark/>
          </w:tcPr>
          <w:p w14:paraId="1D79268A" w14:textId="77777777" w:rsidR="008E179B" w:rsidRDefault="008E179B">
            <w:pPr>
              <w:spacing w:line="240" w:lineRule="exact"/>
              <w:rPr>
                <w:b/>
                <w:sz w:val="22"/>
                <w:szCs w:val="22"/>
              </w:rPr>
            </w:pPr>
            <w:r>
              <w:rPr>
                <w:b/>
                <w:sz w:val="22"/>
                <w:szCs w:val="22"/>
              </w:rPr>
              <w:t xml:space="preserve"> If FCDR is present and is within 365 days of the Date of Claim:</w:t>
            </w:r>
          </w:p>
          <w:p w14:paraId="1D79268B" w14:textId="77777777" w:rsidR="008E179B" w:rsidRDefault="008E179B">
            <w:pPr>
              <w:spacing w:line="240" w:lineRule="exact"/>
              <w:ind w:left="720"/>
              <w:rPr>
                <w:sz w:val="22"/>
                <w:szCs w:val="22"/>
              </w:rPr>
            </w:pPr>
            <w:r>
              <w:rPr>
                <w:sz w:val="22"/>
                <w:szCs w:val="22"/>
              </w:rPr>
              <w:t>IF</w:t>
            </w:r>
          </w:p>
          <w:p w14:paraId="1D79268C" w14:textId="77777777" w:rsidR="008E179B" w:rsidRDefault="008E179B">
            <w:pPr>
              <w:spacing w:line="240" w:lineRule="exact"/>
              <w:ind w:left="1440"/>
              <w:rPr>
                <w:sz w:val="22"/>
                <w:szCs w:val="22"/>
              </w:rPr>
            </w:pPr>
            <w:r>
              <w:rPr>
                <w:sz w:val="22"/>
                <w:szCs w:val="22"/>
              </w:rPr>
              <w:t>FCDR is same as Rating Effective date</w:t>
            </w:r>
          </w:p>
          <w:p w14:paraId="1D79268D" w14:textId="77777777" w:rsidR="008E179B" w:rsidRDefault="008E179B">
            <w:pPr>
              <w:spacing w:line="240" w:lineRule="exact"/>
              <w:ind w:left="1440"/>
              <w:rPr>
                <w:sz w:val="22"/>
                <w:szCs w:val="22"/>
              </w:rPr>
            </w:pPr>
            <w:r>
              <w:rPr>
                <w:sz w:val="22"/>
                <w:szCs w:val="22"/>
              </w:rPr>
              <w:t xml:space="preserve">AND </w:t>
            </w:r>
          </w:p>
          <w:p w14:paraId="1D79268E" w14:textId="77777777" w:rsidR="008E179B" w:rsidRDefault="008E179B">
            <w:pPr>
              <w:spacing w:line="240" w:lineRule="exact"/>
              <w:ind w:left="1440"/>
              <w:rPr>
                <w:sz w:val="22"/>
                <w:szCs w:val="22"/>
              </w:rPr>
            </w:pPr>
            <w:r>
              <w:rPr>
                <w:sz w:val="22"/>
                <w:szCs w:val="22"/>
              </w:rPr>
              <w:t>Veteran Marriage Date is within 365 days of Date of Claim</w:t>
            </w:r>
          </w:p>
          <w:p w14:paraId="1D79268F" w14:textId="77777777" w:rsidR="008E179B" w:rsidRDefault="008E179B">
            <w:pPr>
              <w:spacing w:line="240" w:lineRule="exact"/>
              <w:ind w:left="1440"/>
              <w:rPr>
                <w:sz w:val="22"/>
                <w:szCs w:val="22"/>
              </w:rPr>
            </w:pPr>
            <w:r>
              <w:rPr>
                <w:sz w:val="22"/>
                <w:szCs w:val="22"/>
              </w:rPr>
              <w:t>AND</w:t>
            </w:r>
          </w:p>
          <w:p w14:paraId="1D792690" w14:textId="77777777" w:rsidR="008E179B" w:rsidRDefault="008E179B">
            <w:pPr>
              <w:spacing w:line="240" w:lineRule="exact"/>
              <w:ind w:left="1440"/>
              <w:rPr>
                <w:sz w:val="22"/>
                <w:szCs w:val="22"/>
              </w:rPr>
            </w:pPr>
            <w:r>
              <w:rPr>
                <w:sz w:val="22"/>
                <w:szCs w:val="22"/>
              </w:rPr>
              <w:t>Veteran’s Marriage Date is before FCDR</w:t>
            </w:r>
          </w:p>
          <w:p w14:paraId="1D792691" w14:textId="77777777" w:rsidR="008E179B" w:rsidRDefault="008E179B">
            <w:pPr>
              <w:spacing w:line="240" w:lineRule="exact"/>
              <w:ind w:left="720"/>
              <w:rPr>
                <w:sz w:val="22"/>
                <w:szCs w:val="22"/>
              </w:rPr>
            </w:pPr>
            <w:r>
              <w:rPr>
                <w:sz w:val="22"/>
                <w:szCs w:val="22"/>
              </w:rPr>
              <w:t>THEN</w:t>
            </w:r>
          </w:p>
          <w:p w14:paraId="1D792692" w14:textId="77777777" w:rsidR="008E179B" w:rsidRDefault="008E179B">
            <w:pPr>
              <w:spacing w:line="240" w:lineRule="exact"/>
              <w:ind w:left="1440"/>
              <w:rPr>
                <w:sz w:val="22"/>
                <w:szCs w:val="22"/>
              </w:rPr>
            </w:pPr>
            <w:r>
              <w:rPr>
                <w:sz w:val="22"/>
                <w:szCs w:val="22"/>
              </w:rPr>
              <w:t>Set Event Date = FCDR</w:t>
            </w:r>
          </w:p>
        </w:tc>
        <w:tc>
          <w:tcPr>
            <w:tcW w:w="2080" w:type="dxa"/>
            <w:tcBorders>
              <w:top w:val="single" w:sz="4" w:space="0" w:color="auto"/>
              <w:left w:val="single" w:sz="4" w:space="0" w:color="auto"/>
              <w:bottom w:val="single" w:sz="4" w:space="0" w:color="auto"/>
              <w:right w:val="single" w:sz="4" w:space="0" w:color="auto"/>
            </w:tcBorders>
            <w:hideMark/>
          </w:tcPr>
          <w:p w14:paraId="1D792693"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694" w14:textId="77777777" w:rsidR="008E179B" w:rsidRDefault="008E179B">
            <w:pPr>
              <w:spacing w:line="240" w:lineRule="exact"/>
              <w:rPr>
                <w:sz w:val="22"/>
                <w:szCs w:val="22"/>
              </w:rPr>
            </w:pPr>
          </w:p>
        </w:tc>
      </w:tr>
      <w:tr w:rsidR="008E179B" w14:paraId="1D79269F"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96" w14:textId="77777777" w:rsidR="008E179B" w:rsidRDefault="008E179B">
            <w:pPr>
              <w:spacing w:line="240" w:lineRule="exact"/>
              <w:rPr>
                <w:color w:val="auto"/>
                <w:sz w:val="22"/>
                <w:szCs w:val="22"/>
              </w:rPr>
            </w:pPr>
            <w:r>
              <w:rPr>
                <w:color w:val="auto"/>
                <w:sz w:val="22"/>
                <w:szCs w:val="22"/>
              </w:rPr>
              <w:t>CP0137.1 Determine Event Date Minor Child</w:t>
            </w:r>
          </w:p>
        </w:tc>
        <w:tc>
          <w:tcPr>
            <w:tcW w:w="5116" w:type="dxa"/>
            <w:tcBorders>
              <w:top w:val="single" w:sz="4" w:space="0" w:color="auto"/>
              <w:left w:val="single" w:sz="4" w:space="0" w:color="auto"/>
              <w:bottom w:val="single" w:sz="4" w:space="0" w:color="auto"/>
              <w:right w:val="single" w:sz="4" w:space="0" w:color="auto"/>
            </w:tcBorders>
            <w:hideMark/>
          </w:tcPr>
          <w:p w14:paraId="1D792697" w14:textId="77777777" w:rsidR="008E179B" w:rsidRDefault="008E179B">
            <w:pPr>
              <w:spacing w:line="240" w:lineRule="exact"/>
              <w:rPr>
                <w:b/>
                <w:sz w:val="22"/>
                <w:szCs w:val="22"/>
              </w:rPr>
            </w:pPr>
            <w:r>
              <w:rPr>
                <w:b/>
                <w:sz w:val="22"/>
                <w:szCs w:val="22"/>
              </w:rPr>
              <w:t>Biological Child</w:t>
            </w:r>
          </w:p>
          <w:p w14:paraId="1D792698" w14:textId="77777777" w:rsidR="008E179B" w:rsidRDefault="008E179B">
            <w:pPr>
              <w:spacing w:line="240" w:lineRule="exact"/>
              <w:rPr>
                <w:b/>
                <w:sz w:val="22"/>
                <w:szCs w:val="22"/>
              </w:rPr>
            </w:pPr>
            <w:r>
              <w:rPr>
                <w:b/>
                <w:sz w:val="22"/>
                <w:szCs w:val="22"/>
              </w:rPr>
              <w:t>If FCDR is NOT present:</w:t>
            </w:r>
          </w:p>
          <w:p w14:paraId="1D792699" w14:textId="77777777" w:rsidR="008E179B" w:rsidRDefault="008E179B">
            <w:pPr>
              <w:spacing w:line="240" w:lineRule="exact"/>
              <w:ind w:left="720"/>
              <w:rPr>
                <w:sz w:val="22"/>
                <w:szCs w:val="22"/>
              </w:rPr>
            </w:pPr>
            <w:r>
              <w:rPr>
                <w:sz w:val="22"/>
                <w:szCs w:val="22"/>
              </w:rPr>
              <w:t xml:space="preserve">IF </w:t>
            </w:r>
          </w:p>
          <w:p w14:paraId="1D79269A" w14:textId="77777777" w:rsidR="008E179B" w:rsidRDefault="008E179B">
            <w:pPr>
              <w:spacing w:line="240" w:lineRule="exact"/>
              <w:ind w:left="1440"/>
              <w:rPr>
                <w:sz w:val="22"/>
                <w:szCs w:val="22"/>
              </w:rPr>
            </w:pPr>
            <w:r>
              <w:rPr>
                <w:sz w:val="22"/>
                <w:szCs w:val="22"/>
              </w:rPr>
              <w:t>Claim is received more than 365 days after Child’s Date of Birth</w:t>
            </w:r>
          </w:p>
          <w:p w14:paraId="1D79269B" w14:textId="77777777" w:rsidR="008E179B" w:rsidRDefault="008E179B">
            <w:pPr>
              <w:spacing w:line="240" w:lineRule="exact"/>
              <w:ind w:left="720"/>
              <w:rPr>
                <w:sz w:val="22"/>
                <w:szCs w:val="22"/>
              </w:rPr>
            </w:pPr>
            <w:r>
              <w:rPr>
                <w:sz w:val="22"/>
                <w:szCs w:val="22"/>
              </w:rPr>
              <w:t>THEN</w:t>
            </w:r>
          </w:p>
          <w:p w14:paraId="1D79269C" w14:textId="77777777" w:rsidR="008E179B" w:rsidRDefault="008E179B">
            <w:pPr>
              <w:spacing w:line="240" w:lineRule="exact"/>
              <w:ind w:left="1440"/>
              <w:rPr>
                <w:sz w:val="22"/>
                <w:szCs w:val="22"/>
              </w:rPr>
            </w:pPr>
            <w:r>
              <w:rPr>
                <w:sz w:val="22"/>
                <w:szCs w:val="22"/>
              </w:rPr>
              <w:t>Set Event Date = Date of Claim</w:t>
            </w:r>
          </w:p>
        </w:tc>
        <w:tc>
          <w:tcPr>
            <w:tcW w:w="2080" w:type="dxa"/>
            <w:tcBorders>
              <w:top w:val="single" w:sz="4" w:space="0" w:color="auto"/>
              <w:left w:val="single" w:sz="4" w:space="0" w:color="auto"/>
              <w:bottom w:val="single" w:sz="4" w:space="0" w:color="auto"/>
              <w:right w:val="single" w:sz="4" w:space="0" w:color="auto"/>
            </w:tcBorders>
            <w:hideMark/>
          </w:tcPr>
          <w:p w14:paraId="1D79269D"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69E" w14:textId="77777777" w:rsidR="008E179B" w:rsidRDefault="008E179B">
            <w:pPr>
              <w:spacing w:line="240" w:lineRule="exact"/>
              <w:rPr>
                <w:sz w:val="22"/>
                <w:szCs w:val="22"/>
              </w:rPr>
            </w:pPr>
          </w:p>
        </w:tc>
      </w:tr>
      <w:tr w:rsidR="008E179B" w14:paraId="1D7926A9"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A0" w14:textId="77777777" w:rsidR="008E179B" w:rsidRDefault="008E179B">
            <w:pPr>
              <w:spacing w:line="240" w:lineRule="exact"/>
              <w:rPr>
                <w:color w:val="auto"/>
                <w:sz w:val="22"/>
                <w:szCs w:val="22"/>
              </w:rPr>
            </w:pPr>
            <w:r>
              <w:rPr>
                <w:color w:val="auto"/>
                <w:sz w:val="22"/>
                <w:szCs w:val="22"/>
              </w:rPr>
              <w:t>CP0137.2 Determine Event Date Minor Child</w:t>
            </w:r>
          </w:p>
        </w:tc>
        <w:tc>
          <w:tcPr>
            <w:tcW w:w="5116" w:type="dxa"/>
            <w:tcBorders>
              <w:top w:val="single" w:sz="4" w:space="0" w:color="auto"/>
              <w:left w:val="single" w:sz="4" w:space="0" w:color="auto"/>
              <w:bottom w:val="single" w:sz="4" w:space="0" w:color="auto"/>
              <w:right w:val="single" w:sz="4" w:space="0" w:color="auto"/>
            </w:tcBorders>
            <w:hideMark/>
          </w:tcPr>
          <w:p w14:paraId="1D7926A1" w14:textId="77777777" w:rsidR="008E179B" w:rsidRDefault="008E179B">
            <w:pPr>
              <w:spacing w:line="240" w:lineRule="exact"/>
              <w:rPr>
                <w:b/>
                <w:sz w:val="22"/>
                <w:szCs w:val="22"/>
              </w:rPr>
            </w:pPr>
            <w:r>
              <w:rPr>
                <w:b/>
                <w:sz w:val="22"/>
                <w:szCs w:val="22"/>
              </w:rPr>
              <w:t>Biological Child</w:t>
            </w:r>
          </w:p>
          <w:p w14:paraId="1D7926A2" w14:textId="77777777" w:rsidR="008E179B" w:rsidRDefault="008E179B">
            <w:pPr>
              <w:spacing w:line="240" w:lineRule="exact"/>
              <w:rPr>
                <w:b/>
                <w:sz w:val="22"/>
                <w:szCs w:val="22"/>
              </w:rPr>
            </w:pPr>
            <w:r>
              <w:rPr>
                <w:b/>
                <w:sz w:val="22"/>
                <w:szCs w:val="22"/>
              </w:rPr>
              <w:t>If FCDR is NOT present:</w:t>
            </w:r>
          </w:p>
          <w:p w14:paraId="1D7926A3" w14:textId="77777777" w:rsidR="008E179B" w:rsidRDefault="008E179B">
            <w:pPr>
              <w:spacing w:line="240" w:lineRule="exact"/>
              <w:ind w:left="720"/>
              <w:rPr>
                <w:sz w:val="22"/>
                <w:szCs w:val="22"/>
              </w:rPr>
            </w:pPr>
            <w:r>
              <w:rPr>
                <w:sz w:val="22"/>
                <w:szCs w:val="22"/>
              </w:rPr>
              <w:t>IF</w:t>
            </w:r>
          </w:p>
          <w:p w14:paraId="1D7926A4" w14:textId="77777777" w:rsidR="008E179B" w:rsidRDefault="008E179B" w:rsidP="00CF6270">
            <w:pPr>
              <w:spacing w:line="240" w:lineRule="exact"/>
              <w:ind w:left="1440"/>
              <w:rPr>
                <w:sz w:val="22"/>
                <w:szCs w:val="22"/>
              </w:rPr>
            </w:pPr>
            <w:r>
              <w:rPr>
                <w:sz w:val="22"/>
                <w:szCs w:val="22"/>
              </w:rPr>
              <w:t>Claim is received within 365 days of the Child’s Date of Birth</w:t>
            </w:r>
          </w:p>
          <w:p w14:paraId="1D7926A5" w14:textId="77777777" w:rsidR="008E179B" w:rsidRDefault="008E179B">
            <w:pPr>
              <w:spacing w:line="240" w:lineRule="exact"/>
              <w:ind w:left="720"/>
              <w:rPr>
                <w:sz w:val="22"/>
                <w:szCs w:val="22"/>
              </w:rPr>
            </w:pPr>
            <w:r>
              <w:rPr>
                <w:sz w:val="22"/>
                <w:szCs w:val="22"/>
              </w:rPr>
              <w:t>THEN</w:t>
            </w:r>
          </w:p>
          <w:p w14:paraId="1D7926A6" w14:textId="77777777" w:rsidR="008E179B" w:rsidRDefault="008E179B">
            <w:pPr>
              <w:spacing w:line="240" w:lineRule="exact"/>
              <w:ind w:left="1440"/>
              <w:rPr>
                <w:sz w:val="22"/>
                <w:szCs w:val="22"/>
              </w:rPr>
            </w:pPr>
            <w:r>
              <w:rPr>
                <w:sz w:val="22"/>
                <w:szCs w:val="22"/>
              </w:rPr>
              <w:t>Set Event Date = Child’s Date of Birth</w:t>
            </w:r>
          </w:p>
        </w:tc>
        <w:tc>
          <w:tcPr>
            <w:tcW w:w="2080" w:type="dxa"/>
            <w:tcBorders>
              <w:top w:val="single" w:sz="4" w:space="0" w:color="auto"/>
              <w:left w:val="single" w:sz="4" w:space="0" w:color="auto"/>
              <w:bottom w:val="single" w:sz="4" w:space="0" w:color="auto"/>
              <w:right w:val="single" w:sz="4" w:space="0" w:color="auto"/>
            </w:tcBorders>
            <w:hideMark/>
          </w:tcPr>
          <w:p w14:paraId="1D7926A7"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6A8" w14:textId="77777777" w:rsidR="008E179B" w:rsidRDefault="008E179B">
            <w:pPr>
              <w:spacing w:line="240" w:lineRule="exact"/>
              <w:rPr>
                <w:sz w:val="22"/>
                <w:szCs w:val="22"/>
              </w:rPr>
            </w:pPr>
          </w:p>
        </w:tc>
      </w:tr>
      <w:tr w:rsidR="008E179B" w14:paraId="1D7926B3"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AA" w14:textId="77777777" w:rsidR="008E179B" w:rsidRDefault="008E179B">
            <w:pPr>
              <w:spacing w:line="240" w:lineRule="exact"/>
              <w:rPr>
                <w:color w:val="auto"/>
                <w:sz w:val="22"/>
                <w:szCs w:val="22"/>
              </w:rPr>
            </w:pPr>
            <w:r>
              <w:rPr>
                <w:color w:val="auto"/>
                <w:sz w:val="22"/>
                <w:szCs w:val="22"/>
              </w:rPr>
              <w:t>CP0137.3-a Determine Event Date Minor Child</w:t>
            </w:r>
          </w:p>
        </w:tc>
        <w:tc>
          <w:tcPr>
            <w:tcW w:w="5116" w:type="dxa"/>
            <w:tcBorders>
              <w:top w:val="single" w:sz="4" w:space="0" w:color="auto"/>
              <w:left w:val="single" w:sz="4" w:space="0" w:color="auto"/>
              <w:bottom w:val="single" w:sz="4" w:space="0" w:color="auto"/>
              <w:right w:val="single" w:sz="4" w:space="0" w:color="auto"/>
            </w:tcBorders>
            <w:hideMark/>
          </w:tcPr>
          <w:p w14:paraId="1D7926AB" w14:textId="77777777" w:rsidR="008E179B" w:rsidRDefault="008E179B">
            <w:pPr>
              <w:spacing w:line="240" w:lineRule="exact"/>
              <w:rPr>
                <w:b/>
                <w:sz w:val="22"/>
                <w:szCs w:val="22"/>
              </w:rPr>
            </w:pPr>
            <w:r>
              <w:rPr>
                <w:b/>
                <w:sz w:val="22"/>
                <w:szCs w:val="22"/>
              </w:rPr>
              <w:t>Biological Child</w:t>
            </w:r>
          </w:p>
          <w:p w14:paraId="1D7926AC" w14:textId="77777777" w:rsidR="008E179B" w:rsidRDefault="008E179B">
            <w:pPr>
              <w:spacing w:line="240" w:lineRule="exact"/>
              <w:rPr>
                <w:b/>
                <w:sz w:val="22"/>
                <w:szCs w:val="22"/>
              </w:rPr>
            </w:pPr>
            <w:r>
              <w:rPr>
                <w:b/>
                <w:sz w:val="22"/>
                <w:szCs w:val="22"/>
              </w:rPr>
              <w:t>If FCDR is present and is more than 365 days prior to the Date of Claim:</w:t>
            </w:r>
          </w:p>
          <w:p w14:paraId="1D7926AD" w14:textId="77777777" w:rsidR="008E179B" w:rsidRDefault="008E179B">
            <w:pPr>
              <w:spacing w:line="240" w:lineRule="exact"/>
              <w:ind w:left="720"/>
              <w:rPr>
                <w:sz w:val="22"/>
                <w:szCs w:val="22"/>
              </w:rPr>
            </w:pPr>
            <w:r>
              <w:rPr>
                <w:sz w:val="22"/>
                <w:szCs w:val="22"/>
              </w:rPr>
              <w:t xml:space="preserve">IF </w:t>
            </w:r>
          </w:p>
          <w:p w14:paraId="1D7926AE" w14:textId="77777777" w:rsidR="008E179B" w:rsidRDefault="008E179B" w:rsidP="00CF6270">
            <w:pPr>
              <w:spacing w:line="240" w:lineRule="exact"/>
              <w:ind w:left="1440"/>
              <w:rPr>
                <w:sz w:val="22"/>
                <w:szCs w:val="22"/>
              </w:rPr>
            </w:pPr>
            <w:r>
              <w:rPr>
                <w:sz w:val="22"/>
                <w:szCs w:val="22"/>
              </w:rPr>
              <w:t>Child’s Date of Birth is before or the same as  the FCDR</w:t>
            </w:r>
          </w:p>
          <w:p w14:paraId="1D7926AF" w14:textId="77777777" w:rsidR="008E179B" w:rsidRDefault="008E179B">
            <w:pPr>
              <w:spacing w:line="240" w:lineRule="exact"/>
              <w:ind w:left="720"/>
              <w:rPr>
                <w:sz w:val="22"/>
                <w:szCs w:val="22"/>
              </w:rPr>
            </w:pPr>
            <w:r>
              <w:rPr>
                <w:sz w:val="22"/>
                <w:szCs w:val="22"/>
              </w:rPr>
              <w:t xml:space="preserve">THEN </w:t>
            </w:r>
          </w:p>
          <w:p w14:paraId="1D7926B0" w14:textId="77777777" w:rsidR="008E179B" w:rsidRDefault="008E179B">
            <w:pPr>
              <w:spacing w:line="240" w:lineRule="exact"/>
              <w:ind w:left="1440"/>
              <w:rPr>
                <w:sz w:val="22"/>
                <w:szCs w:val="22"/>
              </w:rPr>
            </w:pPr>
            <w:r>
              <w:rPr>
                <w:sz w:val="22"/>
                <w:szCs w:val="22"/>
              </w:rPr>
              <w:t>Set Event Date = FCDR</w:t>
            </w:r>
          </w:p>
        </w:tc>
        <w:tc>
          <w:tcPr>
            <w:tcW w:w="2080" w:type="dxa"/>
            <w:tcBorders>
              <w:top w:val="single" w:sz="4" w:space="0" w:color="auto"/>
              <w:left w:val="single" w:sz="4" w:space="0" w:color="auto"/>
              <w:bottom w:val="single" w:sz="4" w:space="0" w:color="auto"/>
              <w:right w:val="single" w:sz="4" w:space="0" w:color="auto"/>
            </w:tcBorders>
            <w:hideMark/>
          </w:tcPr>
          <w:p w14:paraId="1D7926B1"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6B2" w14:textId="77777777" w:rsidR="008E179B" w:rsidRDefault="008E179B">
            <w:pPr>
              <w:spacing w:line="240" w:lineRule="exact"/>
              <w:rPr>
                <w:sz w:val="22"/>
                <w:szCs w:val="22"/>
              </w:rPr>
            </w:pPr>
          </w:p>
        </w:tc>
      </w:tr>
      <w:tr w:rsidR="008E179B" w14:paraId="1D7926BD"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B4" w14:textId="77777777" w:rsidR="008E179B" w:rsidRDefault="008E179B">
            <w:pPr>
              <w:spacing w:line="240" w:lineRule="exact"/>
              <w:rPr>
                <w:color w:val="auto"/>
                <w:sz w:val="22"/>
                <w:szCs w:val="22"/>
              </w:rPr>
            </w:pPr>
            <w:r>
              <w:rPr>
                <w:color w:val="auto"/>
                <w:sz w:val="22"/>
                <w:szCs w:val="22"/>
              </w:rPr>
              <w:lastRenderedPageBreak/>
              <w:t>CP0137.3-b  Determine Event Date Minor Child</w:t>
            </w:r>
          </w:p>
        </w:tc>
        <w:tc>
          <w:tcPr>
            <w:tcW w:w="5116" w:type="dxa"/>
            <w:tcBorders>
              <w:top w:val="single" w:sz="4" w:space="0" w:color="auto"/>
              <w:left w:val="single" w:sz="4" w:space="0" w:color="auto"/>
              <w:bottom w:val="single" w:sz="4" w:space="0" w:color="auto"/>
              <w:right w:val="single" w:sz="4" w:space="0" w:color="auto"/>
            </w:tcBorders>
            <w:hideMark/>
          </w:tcPr>
          <w:p w14:paraId="1D7926B5" w14:textId="77777777" w:rsidR="008E179B" w:rsidRDefault="008E179B">
            <w:pPr>
              <w:spacing w:line="240" w:lineRule="exact"/>
              <w:rPr>
                <w:b/>
                <w:sz w:val="22"/>
                <w:szCs w:val="22"/>
              </w:rPr>
            </w:pPr>
            <w:r>
              <w:rPr>
                <w:b/>
                <w:sz w:val="22"/>
                <w:szCs w:val="22"/>
              </w:rPr>
              <w:t>Biological Child</w:t>
            </w:r>
          </w:p>
          <w:p w14:paraId="1D7926B6" w14:textId="77777777" w:rsidR="008E179B" w:rsidRDefault="008E179B">
            <w:pPr>
              <w:spacing w:line="240" w:lineRule="exact"/>
              <w:rPr>
                <w:b/>
                <w:sz w:val="22"/>
                <w:szCs w:val="22"/>
              </w:rPr>
            </w:pPr>
            <w:r>
              <w:rPr>
                <w:b/>
                <w:sz w:val="22"/>
                <w:szCs w:val="22"/>
              </w:rPr>
              <w:t>If FCDR is present and is more than 365 days prior to the Date of Claim:</w:t>
            </w:r>
          </w:p>
          <w:p w14:paraId="1D7926B7" w14:textId="77777777" w:rsidR="008E179B" w:rsidRDefault="008E179B">
            <w:pPr>
              <w:spacing w:line="240" w:lineRule="exact"/>
              <w:ind w:left="720"/>
              <w:rPr>
                <w:sz w:val="22"/>
                <w:szCs w:val="22"/>
              </w:rPr>
            </w:pPr>
            <w:r>
              <w:rPr>
                <w:sz w:val="22"/>
                <w:szCs w:val="22"/>
              </w:rPr>
              <w:t>IF</w:t>
            </w:r>
          </w:p>
          <w:p w14:paraId="1D7926B8" w14:textId="77777777" w:rsidR="008E179B" w:rsidRDefault="008E179B">
            <w:pPr>
              <w:spacing w:line="240" w:lineRule="exact"/>
              <w:ind w:left="1440"/>
              <w:rPr>
                <w:sz w:val="22"/>
                <w:szCs w:val="22"/>
              </w:rPr>
            </w:pPr>
            <w:r>
              <w:rPr>
                <w:sz w:val="22"/>
                <w:szCs w:val="22"/>
              </w:rPr>
              <w:t>Child’s Date of Birth is after FCDR</w:t>
            </w:r>
          </w:p>
          <w:p w14:paraId="1D7926B9" w14:textId="77777777" w:rsidR="008E179B" w:rsidRDefault="008E179B">
            <w:pPr>
              <w:spacing w:line="240" w:lineRule="exact"/>
              <w:ind w:left="720"/>
              <w:rPr>
                <w:sz w:val="22"/>
                <w:szCs w:val="22"/>
              </w:rPr>
            </w:pPr>
            <w:r>
              <w:rPr>
                <w:sz w:val="22"/>
                <w:szCs w:val="22"/>
              </w:rPr>
              <w:t>THEN</w:t>
            </w:r>
          </w:p>
          <w:p w14:paraId="1D7926BA" w14:textId="77777777" w:rsidR="008E179B" w:rsidRDefault="008E179B" w:rsidP="00CF6270">
            <w:pPr>
              <w:spacing w:line="240" w:lineRule="exact"/>
              <w:ind w:left="1440"/>
              <w:rPr>
                <w:b/>
                <w:sz w:val="22"/>
                <w:szCs w:val="22"/>
              </w:rPr>
            </w:pPr>
            <w:r>
              <w:rPr>
                <w:sz w:val="22"/>
                <w:szCs w:val="22"/>
              </w:rPr>
              <w:t>Set Event Date = Child’s Date of Birth</w:t>
            </w:r>
          </w:p>
        </w:tc>
        <w:tc>
          <w:tcPr>
            <w:tcW w:w="2080" w:type="dxa"/>
            <w:tcBorders>
              <w:top w:val="single" w:sz="4" w:space="0" w:color="auto"/>
              <w:left w:val="single" w:sz="4" w:space="0" w:color="auto"/>
              <w:bottom w:val="single" w:sz="4" w:space="0" w:color="auto"/>
              <w:right w:val="single" w:sz="4" w:space="0" w:color="auto"/>
            </w:tcBorders>
            <w:hideMark/>
          </w:tcPr>
          <w:p w14:paraId="1D7926BB"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6BC" w14:textId="77777777" w:rsidR="008E179B" w:rsidRDefault="008E179B">
            <w:pPr>
              <w:spacing w:line="240" w:lineRule="exact"/>
              <w:rPr>
                <w:sz w:val="22"/>
                <w:szCs w:val="22"/>
              </w:rPr>
            </w:pPr>
          </w:p>
        </w:tc>
      </w:tr>
      <w:tr w:rsidR="008E179B" w14:paraId="1D7926C9"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BE" w14:textId="77777777" w:rsidR="008E179B" w:rsidRDefault="008E179B">
            <w:pPr>
              <w:spacing w:line="240" w:lineRule="exact"/>
              <w:rPr>
                <w:color w:val="auto"/>
                <w:sz w:val="22"/>
                <w:szCs w:val="22"/>
              </w:rPr>
            </w:pPr>
            <w:r>
              <w:rPr>
                <w:color w:val="auto"/>
                <w:sz w:val="22"/>
                <w:szCs w:val="22"/>
              </w:rPr>
              <w:t>CP0137.4-a Determine Event Date Minor Child</w:t>
            </w:r>
          </w:p>
        </w:tc>
        <w:tc>
          <w:tcPr>
            <w:tcW w:w="5116" w:type="dxa"/>
            <w:tcBorders>
              <w:top w:val="single" w:sz="4" w:space="0" w:color="auto"/>
              <w:left w:val="single" w:sz="4" w:space="0" w:color="auto"/>
              <w:bottom w:val="single" w:sz="4" w:space="0" w:color="auto"/>
              <w:right w:val="single" w:sz="4" w:space="0" w:color="auto"/>
            </w:tcBorders>
            <w:hideMark/>
          </w:tcPr>
          <w:p w14:paraId="1D7926BF" w14:textId="77777777" w:rsidR="008E179B" w:rsidRDefault="008E179B">
            <w:pPr>
              <w:spacing w:line="240" w:lineRule="exact"/>
              <w:rPr>
                <w:b/>
                <w:sz w:val="22"/>
                <w:szCs w:val="22"/>
              </w:rPr>
            </w:pPr>
            <w:r>
              <w:rPr>
                <w:b/>
                <w:sz w:val="22"/>
                <w:szCs w:val="22"/>
              </w:rPr>
              <w:t>Biological Child</w:t>
            </w:r>
          </w:p>
          <w:p w14:paraId="1D7926C0" w14:textId="77777777" w:rsidR="008E179B" w:rsidRDefault="008E179B">
            <w:pPr>
              <w:spacing w:line="240" w:lineRule="exact"/>
              <w:rPr>
                <w:b/>
                <w:sz w:val="22"/>
                <w:szCs w:val="22"/>
              </w:rPr>
            </w:pPr>
            <w:r>
              <w:rPr>
                <w:b/>
                <w:sz w:val="22"/>
                <w:szCs w:val="22"/>
              </w:rPr>
              <w:t>If FCDR is present and is within 365 days of the Date of Claim:</w:t>
            </w:r>
          </w:p>
          <w:p w14:paraId="1D7926C1" w14:textId="77777777" w:rsidR="008E179B" w:rsidRDefault="008E179B">
            <w:pPr>
              <w:spacing w:line="240" w:lineRule="exact"/>
              <w:ind w:left="720"/>
              <w:rPr>
                <w:sz w:val="22"/>
                <w:szCs w:val="22"/>
              </w:rPr>
            </w:pPr>
            <w:r>
              <w:rPr>
                <w:sz w:val="22"/>
                <w:szCs w:val="22"/>
              </w:rPr>
              <w:t>IF</w:t>
            </w:r>
          </w:p>
          <w:p w14:paraId="1D7926C2" w14:textId="77777777" w:rsidR="008E179B" w:rsidRDefault="008E179B">
            <w:pPr>
              <w:spacing w:line="240" w:lineRule="exact"/>
              <w:ind w:left="1440"/>
              <w:rPr>
                <w:sz w:val="22"/>
                <w:szCs w:val="22"/>
              </w:rPr>
            </w:pPr>
            <w:r>
              <w:rPr>
                <w:sz w:val="22"/>
                <w:szCs w:val="22"/>
              </w:rPr>
              <w:t>Child’s Date of Birth is within 365 days of Date of Claim</w:t>
            </w:r>
          </w:p>
          <w:p w14:paraId="1D7926C3" w14:textId="77777777" w:rsidR="008E179B" w:rsidRDefault="008E179B">
            <w:pPr>
              <w:spacing w:line="240" w:lineRule="exact"/>
              <w:ind w:left="1440"/>
              <w:rPr>
                <w:sz w:val="22"/>
                <w:szCs w:val="22"/>
              </w:rPr>
            </w:pPr>
            <w:r>
              <w:rPr>
                <w:sz w:val="22"/>
                <w:szCs w:val="22"/>
              </w:rPr>
              <w:t xml:space="preserve"> AND</w:t>
            </w:r>
          </w:p>
          <w:p w14:paraId="1D7926C4" w14:textId="77777777" w:rsidR="008E179B" w:rsidRDefault="008E179B">
            <w:pPr>
              <w:spacing w:line="240" w:lineRule="exact"/>
              <w:ind w:left="1440"/>
              <w:rPr>
                <w:sz w:val="22"/>
                <w:szCs w:val="22"/>
              </w:rPr>
            </w:pPr>
            <w:r>
              <w:rPr>
                <w:sz w:val="22"/>
                <w:szCs w:val="22"/>
              </w:rPr>
              <w:t>Child’s Date of Birth is after Rating Effective date</w:t>
            </w:r>
          </w:p>
          <w:p w14:paraId="1D7926C5" w14:textId="77777777" w:rsidR="008E179B" w:rsidRDefault="008E179B">
            <w:pPr>
              <w:spacing w:line="240" w:lineRule="exact"/>
              <w:ind w:left="720"/>
              <w:rPr>
                <w:sz w:val="22"/>
                <w:szCs w:val="22"/>
              </w:rPr>
            </w:pPr>
            <w:r>
              <w:rPr>
                <w:sz w:val="22"/>
                <w:szCs w:val="22"/>
              </w:rPr>
              <w:t>THEN</w:t>
            </w:r>
          </w:p>
          <w:p w14:paraId="1D7926C6" w14:textId="77777777" w:rsidR="008E179B" w:rsidRDefault="008E179B">
            <w:pPr>
              <w:spacing w:line="240" w:lineRule="exact"/>
              <w:ind w:left="1440"/>
              <w:rPr>
                <w:sz w:val="22"/>
                <w:szCs w:val="22"/>
              </w:rPr>
            </w:pPr>
            <w:r>
              <w:rPr>
                <w:sz w:val="22"/>
                <w:szCs w:val="22"/>
              </w:rPr>
              <w:t>Set Event Date = Child’s Date of Birth</w:t>
            </w:r>
          </w:p>
        </w:tc>
        <w:tc>
          <w:tcPr>
            <w:tcW w:w="2080" w:type="dxa"/>
            <w:tcBorders>
              <w:top w:val="single" w:sz="4" w:space="0" w:color="auto"/>
              <w:left w:val="single" w:sz="4" w:space="0" w:color="auto"/>
              <w:bottom w:val="single" w:sz="4" w:space="0" w:color="auto"/>
              <w:right w:val="single" w:sz="4" w:space="0" w:color="auto"/>
            </w:tcBorders>
            <w:hideMark/>
          </w:tcPr>
          <w:p w14:paraId="1D7926C7"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6C8" w14:textId="77777777" w:rsidR="008E179B" w:rsidRDefault="008E179B">
            <w:pPr>
              <w:spacing w:line="240" w:lineRule="exact"/>
              <w:rPr>
                <w:sz w:val="22"/>
                <w:szCs w:val="22"/>
              </w:rPr>
            </w:pPr>
          </w:p>
        </w:tc>
      </w:tr>
      <w:tr w:rsidR="008E179B" w14:paraId="1D7926D3"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CA" w14:textId="77777777" w:rsidR="008E179B" w:rsidRDefault="008E179B">
            <w:pPr>
              <w:spacing w:line="240" w:lineRule="exact"/>
              <w:rPr>
                <w:color w:val="auto"/>
                <w:sz w:val="22"/>
                <w:szCs w:val="22"/>
              </w:rPr>
            </w:pPr>
            <w:r>
              <w:rPr>
                <w:color w:val="auto"/>
                <w:sz w:val="22"/>
                <w:szCs w:val="22"/>
              </w:rPr>
              <w:t>CP0137.4-b Determine Event Date Minor Child</w:t>
            </w:r>
          </w:p>
        </w:tc>
        <w:tc>
          <w:tcPr>
            <w:tcW w:w="5116" w:type="dxa"/>
            <w:tcBorders>
              <w:top w:val="single" w:sz="4" w:space="0" w:color="auto"/>
              <w:left w:val="single" w:sz="4" w:space="0" w:color="auto"/>
              <w:bottom w:val="single" w:sz="4" w:space="0" w:color="auto"/>
              <w:right w:val="single" w:sz="4" w:space="0" w:color="auto"/>
            </w:tcBorders>
            <w:hideMark/>
          </w:tcPr>
          <w:p w14:paraId="1D7926CB" w14:textId="77777777" w:rsidR="008E179B" w:rsidRDefault="008E179B">
            <w:pPr>
              <w:spacing w:line="240" w:lineRule="exact"/>
              <w:rPr>
                <w:b/>
                <w:sz w:val="22"/>
                <w:szCs w:val="22"/>
              </w:rPr>
            </w:pPr>
            <w:r>
              <w:rPr>
                <w:b/>
                <w:sz w:val="22"/>
                <w:szCs w:val="22"/>
              </w:rPr>
              <w:t>Biological Child</w:t>
            </w:r>
          </w:p>
          <w:p w14:paraId="1D7926CC" w14:textId="77777777" w:rsidR="008E179B" w:rsidRDefault="008E179B">
            <w:pPr>
              <w:spacing w:line="240" w:lineRule="exact"/>
              <w:rPr>
                <w:b/>
                <w:sz w:val="22"/>
                <w:szCs w:val="22"/>
              </w:rPr>
            </w:pPr>
            <w:r>
              <w:rPr>
                <w:b/>
                <w:sz w:val="22"/>
                <w:szCs w:val="22"/>
              </w:rPr>
              <w:t>If FCDR is present and is within 365 days of the Date of Claim:</w:t>
            </w:r>
          </w:p>
          <w:p w14:paraId="1D7926CD" w14:textId="77777777" w:rsidR="008E179B" w:rsidRDefault="008E179B">
            <w:pPr>
              <w:spacing w:line="240" w:lineRule="exact"/>
              <w:ind w:left="720"/>
              <w:rPr>
                <w:sz w:val="22"/>
                <w:szCs w:val="22"/>
              </w:rPr>
            </w:pPr>
            <w:r>
              <w:rPr>
                <w:sz w:val="22"/>
                <w:szCs w:val="22"/>
              </w:rPr>
              <w:t>IF</w:t>
            </w:r>
          </w:p>
          <w:p w14:paraId="1D7926CE" w14:textId="77777777" w:rsidR="008E179B" w:rsidRDefault="008E179B">
            <w:pPr>
              <w:spacing w:line="240" w:lineRule="exact"/>
              <w:ind w:left="1440"/>
              <w:rPr>
                <w:sz w:val="22"/>
                <w:szCs w:val="22"/>
              </w:rPr>
            </w:pPr>
            <w:r>
              <w:rPr>
                <w:sz w:val="22"/>
                <w:szCs w:val="22"/>
              </w:rPr>
              <w:t>Child’s Date of Birth is outside 365 days of Date of Claim</w:t>
            </w:r>
          </w:p>
          <w:p w14:paraId="1D7926CF" w14:textId="77777777" w:rsidR="008E179B" w:rsidRDefault="008E179B">
            <w:pPr>
              <w:spacing w:line="240" w:lineRule="exact"/>
              <w:ind w:left="720"/>
              <w:rPr>
                <w:sz w:val="22"/>
                <w:szCs w:val="22"/>
              </w:rPr>
            </w:pPr>
            <w:r>
              <w:rPr>
                <w:sz w:val="22"/>
                <w:szCs w:val="22"/>
              </w:rPr>
              <w:t>THEN</w:t>
            </w:r>
          </w:p>
          <w:p w14:paraId="1D7926D0" w14:textId="77777777" w:rsidR="008E179B" w:rsidRDefault="008E179B">
            <w:pPr>
              <w:spacing w:line="240" w:lineRule="exact"/>
              <w:ind w:left="1440"/>
              <w:rPr>
                <w:b/>
                <w:sz w:val="22"/>
                <w:szCs w:val="22"/>
              </w:rPr>
            </w:pPr>
            <w:r>
              <w:rPr>
                <w:sz w:val="22"/>
                <w:szCs w:val="22"/>
              </w:rPr>
              <w:t>Set Event Date = FCDR</w:t>
            </w:r>
          </w:p>
        </w:tc>
        <w:tc>
          <w:tcPr>
            <w:tcW w:w="2080" w:type="dxa"/>
            <w:tcBorders>
              <w:top w:val="single" w:sz="4" w:space="0" w:color="auto"/>
              <w:left w:val="single" w:sz="4" w:space="0" w:color="auto"/>
              <w:bottom w:val="single" w:sz="4" w:space="0" w:color="auto"/>
              <w:right w:val="single" w:sz="4" w:space="0" w:color="auto"/>
            </w:tcBorders>
            <w:hideMark/>
          </w:tcPr>
          <w:p w14:paraId="1D7926D1"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6D2" w14:textId="77777777" w:rsidR="008E179B" w:rsidRDefault="008E179B">
            <w:pPr>
              <w:spacing w:line="240" w:lineRule="exact"/>
              <w:rPr>
                <w:sz w:val="22"/>
                <w:szCs w:val="22"/>
              </w:rPr>
            </w:pPr>
          </w:p>
        </w:tc>
      </w:tr>
      <w:tr w:rsidR="008E179B" w14:paraId="1D7926E1"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D4" w14:textId="77777777" w:rsidR="008E179B" w:rsidRDefault="008E179B">
            <w:pPr>
              <w:spacing w:line="240" w:lineRule="exact"/>
              <w:rPr>
                <w:color w:val="auto"/>
                <w:sz w:val="22"/>
                <w:szCs w:val="22"/>
              </w:rPr>
            </w:pPr>
            <w:r>
              <w:rPr>
                <w:color w:val="auto"/>
                <w:sz w:val="22"/>
                <w:szCs w:val="22"/>
              </w:rPr>
              <w:lastRenderedPageBreak/>
              <w:t>CP0137.4-c Determine Event Date Minor Child</w:t>
            </w:r>
          </w:p>
        </w:tc>
        <w:tc>
          <w:tcPr>
            <w:tcW w:w="5116" w:type="dxa"/>
            <w:tcBorders>
              <w:top w:val="single" w:sz="4" w:space="0" w:color="auto"/>
              <w:left w:val="single" w:sz="4" w:space="0" w:color="auto"/>
              <w:bottom w:val="single" w:sz="4" w:space="0" w:color="auto"/>
              <w:right w:val="single" w:sz="4" w:space="0" w:color="auto"/>
            </w:tcBorders>
            <w:hideMark/>
          </w:tcPr>
          <w:p w14:paraId="1D7926D5" w14:textId="77777777" w:rsidR="008E179B" w:rsidRDefault="008E179B">
            <w:pPr>
              <w:spacing w:line="240" w:lineRule="exact"/>
              <w:rPr>
                <w:b/>
                <w:sz w:val="22"/>
                <w:szCs w:val="22"/>
              </w:rPr>
            </w:pPr>
            <w:r>
              <w:rPr>
                <w:b/>
                <w:sz w:val="22"/>
                <w:szCs w:val="22"/>
              </w:rPr>
              <w:t xml:space="preserve">Biological Child </w:t>
            </w:r>
          </w:p>
          <w:p w14:paraId="1D7926D6" w14:textId="77777777" w:rsidR="008E179B" w:rsidRDefault="008E179B">
            <w:pPr>
              <w:spacing w:line="240" w:lineRule="exact"/>
              <w:rPr>
                <w:b/>
                <w:sz w:val="22"/>
                <w:szCs w:val="22"/>
              </w:rPr>
            </w:pPr>
            <w:r>
              <w:rPr>
                <w:b/>
                <w:sz w:val="22"/>
                <w:szCs w:val="22"/>
              </w:rPr>
              <w:t>If FCDR is present and is within 365 days of the Date of Claim:</w:t>
            </w:r>
          </w:p>
          <w:p w14:paraId="1D7926D7" w14:textId="77777777" w:rsidR="008E179B" w:rsidRDefault="008E179B">
            <w:pPr>
              <w:spacing w:line="240" w:lineRule="exact"/>
              <w:ind w:left="720"/>
              <w:rPr>
                <w:sz w:val="22"/>
                <w:szCs w:val="22"/>
              </w:rPr>
            </w:pPr>
            <w:r>
              <w:rPr>
                <w:sz w:val="22"/>
                <w:szCs w:val="22"/>
              </w:rPr>
              <w:t>IF</w:t>
            </w:r>
          </w:p>
          <w:p w14:paraId="1D7926D8" w14:textId="77777777" w:rsidR="008E179B" w:rsidRDefault="008E179B">
            <w:pPr>
              <w:spacing w:line="240" w:lineRule="exact"/>
              <w:ind w:left="1440"/>
              <w:rPr>
                <w:sz w:val="22"/>
                <w:szCs w:val="22"/>
              </w:rPr>
            </w:pPr>
            <w:r>
              <w:rPr>
                <w:sz w:val="22"/>
                <w:szCs w:val="22"/>
              </w:rPr>
              <w:t>FCDR is same as Rating Effective Date</w:t>
            </w:r>
          </w:p>
          <w:p w14:paraId="1D7926D9" w14:textId="77777777" w:rsidR="008E179B" w:rsidRDefault="008E179B">
            <w:pPr>
              <w:spacing w:line="240" w:lineRule="exact"/>
              <w:ind w:left="1440"/>
              <w:rPr>
                <w:sz w:val="22"/>
                <w:szCs w:val="22"/>
              </w:rPr>
            </w:pPr>
            <w:r>
              <w:rPr>
                <w:sz w:val="22"/>
                <w:szCs w:val="22"/>
              </w:rPr>
              <w:t xml:space="preserve">AND </w:t>
            </w:r>
          </w:p>
          <w:p w14:paraId="1D7926DA" w14:textId="77777777" w:rsidR="008E179B" w:rsidRDefault="008E179B">
            <w:pPr>
              <w:spacing w:line="240" w:lineRule="exact"/>
              <w:ind w:left="1440"/>
              <w:rPr>
                <w:sz w:val="22"/>
                <w:szCs w:val="22"/>
              </w:rPr>
            </w:pPr>
            <w:r>
              <w:rPr>
                <w:sz w:val="22"/>
                <w:szCs w:val="22"/>
              </w:rPr>
              <w:t>Child’s Date of Birth is within 365 days of Date of Claim</w:t>
            </w:r>
          </w:p>
          <w:p w14:paraId="1D7926DB" w14:textId="77777777" w:rsidR="008E179B" w:rsidRDefault="008E179B">
            <w:pPr>
              <w:spacing w:line="240" w:lineRule="exact"/>
              <w:ind w:left="1440"/>
              <w:rPr>
                <w:sz w:val="22"/>
                <w:szCs w:val="22"/>
              </w:rPr>
            </w:pPr>
            <w:r>
              <w:rPr>
                <w:sz w:val="22"/>
                <w:szCs w:val="22"/>
              </w:rPr>
              <w:t>AND</w:t>
            </w:r>
          </w:p>
          <w:p w14:paraId="1D7926DC" w14:textId="77777777" w:rsidR="008E179B" w:rsidRDefault="008E179B">
            <w:pPr>
              <w:spacing w:line="240" w:lineRule="exact"/>
              <w:ind w:left="1440"/>
              <w:rPr>
                <w:sz w:val="22"/>
                <w:szCs w:val="22"/>
              </w:rPr>
            </w:pPr>
            <w:r>
              <w:rPr>
                <w:sz w:val="22"/>
                <w:szCs w:val="22"/>
              </w:rPr>
              <w:t>Child’s Date of Birth is before FCDR</w:t>
            </w:r>
          </w:p>
          <w:p w14:paraId="1D7926DD" w14:textId="77777777" w:rsidR="008E179B" w:rsidRDefault="008E179B">
            <w:pPr>
              <w:spacing w:line="240" w:lineRule="exact"/>
              <w:ind w:left="720"/>
              <w:rPr>
                <w:sz w:val="22"/>
                <w:szCs w:val="22"/>
              </w:rPr>
            </w:pPr>
            <w:r>
              <w:rPr>
                <w:sz w:val="22"/>
                <w:szCs w:val="22"/>
              </w:rPr>
              <w:t>THEN</w:t>
            </w:r>
          </w:p>
          <w:p w14:paraId="1D7926DE" w14:textId="77777777" w:rsidR="008E179B" w:rsidRDefault="008E179B">
            <w:pPr>
              <w:spacing w:line="240" w:lineRule="exact"/>
              <w:ind w:left="1440"/>
              <w:rPr>
                <w:b/>
                <w:sz w:val="22"/>
                <w:szCs w:val="22"/>
              </w:rPr>
            </w:pPr>
            <w:r>
              <w:rPr>
                <w:sz w:val="22"/>
                <w:szCs w:val="22"/>
              </w:rPr>
              <w:t>Set Event Date = FCDR</w:t>
            </w:r>
          </w:p>
        </w:tc>
        <w:tc>
          <w:tcPr>
            <w:tcW w:w="2080" w:type="dxa"/>
            <w:tcBorders>
              <w:top w:val="single" w:sz="4" w:space="0" w:color="auto"/>
              <w:left w:val="single" w:sz="4" w:space="0" w:color="auto"/>
              <w:bottom w:val="single" w:sz="4" w:space="0" w:color="auto"/>
              <w:right w:val="single" w:sz="4" w:space="0" w:color="auto"/>
            </w:tcBorders>
            <w:hideMark/>
          </w:tcPr>
          <w:p w14:paraId="1D7926DF"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6E0" w14:textId="77777777" w:rsidR="008E179B" w:rsidRDefault="008E179B">
            <w:pPr>
              <w:spacing w:line="240" w:lineRule="exact"/>
              <w:rPr>
                <w:sz w:val="22"/>
                <w:szCs w:val="22"/>
              </w:rPr>
            </w:pPr>
          </w:p>
        </w:tc>
      </w:tr>
      <w:tr w:rsidR="008E179B" w14:paraId="1D7926ED"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E2" w14:textId="77777777" w:rsidR="008E179B" w:rsidRDefault="008E179B">
            <w:pPr>
              <w:spacing w:line="240" w:lineRule="exact"/>
              <w:rPr>
                <w:color w:val="auto"/>
                <w:sz w:val="22"/>
                <w:szCs w:val="22"/>
              </w:rPr>
            </w:pPr>
            <w:r>
              <w:rPr>
                <w:color w:val="auto"/>
                <w:sz w:val="22"/>
                <w:szCs w:val="22"/>
              </w:rPr>
              <w:t>CP0137.5 Determine Event Date Minor Step Child</w:t>
            </w:r>
          </w:p>
        </w:tc>
        <w:tc>
          <w:tcPr>
            <w:tcW w:w="5116" w:type="dxa"/>
            <w:tcBorders>
              <w:top w:val="single" w:sz="4" w:space="0" w:color="auto"/>
              <w:left w:val="single" w:sz="4" w:space="0" w:color="auto"/>
              <w:bottom w:val="single" w:sz="4" w:space="0" w:color="auto"/>
              <w:right w:val="single" w:sz="4" w:space="0" w:color="auto"/>
            </w:tcBorders>
            <w:hideMark/>
          </w:tcPr>
          <w:p w14:paraId="1D7926E3" w14:textId="77777777" w:rsidR="008E179B" w:rsidRDefault="008E179B">
            <w:pPr>
              <w:spacing w:line="240" w:lineRule="exact"/>
              <w:rPr>
                <w:b/>
                <w:sz w:val="22"/>
                <w:szCs w:val="22"/>
              </w:rPr>
            </w:pPr>
            <w:r>
              <w:rPr>
                <w:b/>
                <w:sz w:val="22"/>
                <w:szCs w:val="22"/>
              </w:rPr>
              <w:t xml:space="preserve">Stepchild </w:t>
            </w:r>
          </w:p>
          <w:p w14:paraId="1D7926E4" w14:textId="77777777" w:rsidR="008E179B" w:rsidRDefault="008E179B">
            <w:pPr>
              <w:spacing w:line="240" w:lineRule="exact"/>
              <w:rPr>
                <w:b/>
                <w:sz w:val="22"/>
                <w:szCs w:val="22"/>
              </w:rPr>
            </w:pPr>
            <w:r>
              <w:rPr>
                <w:b/>
                <w:sz w:val="22"/>
                <w:szCs w:val="22"/>
              </w:rPr>
              <w:t>If FCDR is NOT present:</w:t>
            </w:r>
          </w:p>
          <w:p w14:paraId="1D7926E5" w14:textId="77777777" w:rsidR="008E179B" w:rsidRDefault="008E179B">
            <w:pPr>
              <w:spacing w:line="240" w:lineRule="exact"/>
              <w:ind w:left="720"/>
              <w:rPr>
                <w:sz w:val="22"/>
                <w:szCs w:val="22"/>
              </w:rPr>
            </w:pPr>
            <w:r>
              <w:rPr>
                <w:sz w:val="22"/>
                <w:szCs w:val="22"/>
              </w:rPr>
              <w:t>IF</w:t>
            </w:r>
          </w:p>
          <w:p w14:paraId="1D7926E6" w14:textId="77777777" w:rsidR="008E179B" w:rsidRDefault="008E179B" w:rsidP="009551EA">
            <w:pPr>
              <w:spacing w:line="240" w:lineRule="exact"/>
              <w:ind w:left="1440"/>
              <w:rPr>
                <w:sz w:val="22"/>
                <w:szCs w:val="22"/>
              </w:rPr>
            </w:pPr>
            <w:r>
              <w:rPr>
                <w:sz w:val="22"/>
                <w:szCs w:val="22"/>
              </w:rPr>
              <w:t xml:space="preserve">Stepchild’s Date of Birth is after the Date of Veteran’s Marriage </w:t>
            </w:r>
          </w:p>
          <w:p w14:paraId="1D7926E7" w14:textId="77777777" w:rsidR="008E179B" w:rsidRDefault="008E179B" w:rsidP="009551EA">
            <w:pPr>
              <w:spacing w:line="240" w:lineRule="exact"/>
              <w:ind w:left="1440"/>
              <w:rPr>
                <w:sz w:val="22"/>
                <w:szCs w:val="22"/>
              </w:rPr>
            </w:pPr>
            <w:r>
              <w:rPr>
                <w:sz w:val="22"/>
                <w:szCs w:val="22"/>
              </w:rPr>
              <w:t>AND</w:t>
            </w:r>
          </w:p>
          <w:p w14:paraId="1D7926E8" w14:textId="77777777" w:rsidR="008E179B" w:rsidRDefault="008E179B" w:rsidP="009551EA">
            <w:pPr>
              <w:spacing w:line="240" w:lineRule="exact"/>
              <w:ind w:left="1440"/>
              <w:rPr>
                <w:sz w:val="22"/>
                <w:szCs w:val="22"/>
              </w:rPr>
            </w:pPr>
            <w:r>
              <w:rPr>
                <w:sz w:val="22"/>
                <w:szCs w:val="22"/>
              </w:rPr>
              <w:t xml:space="preserve">Claim is received after 365 days of date of birth </w:t>
            </w:r>
          </w:p>
          <w:p w14:paraId="1D7926E9" w14:textId="77777777" w:rsidR="008E179B" w:rsidRDefault="008E179B">
            <w:pPr>
              <w:spacing w:line="240" w:lineRule="exact"/>
              <w:ind w:left="720"/>
              <w:rPr>
                <w:sz w:val="22"/>
                <w:szCs w:val="22"/>
              </w:rPr>
            </w:pPr>
            <w:r>
              <w:rPr>
                <w:sz w:val="22"/>
                <w:szCs w:val="22"/>
              </w:rPr>
              <w:t>THEN</w:t>
            </w:r>
          </w:p>
          <w:p w14:paraId="1D7926EA" w14:textId="77777777" w:rsidR="008E179B" w:rsidRDefault="008E179B">
            <w:pPr>
              <w:spacing w:line="240" w:lineRule="exact"/>
              <w:ind w:left="1440"/>
              <w:rPr>
                <w:sz w:val="22"/>
                <w:szCs w:val="22"/>
              </w:rPr>
            </w:pPr>
            <w:r>
              <w:rPr>
                <w:sz w:val="22"/>
                <w:szCs w:val="22"/>
              </w:rPr>
              <w:t>Set Event Date = Date of Claim</w:t>
            </w:r>
          </w:p>
        </w:tc>
        <w:tc>
          <w:tcPr>
            <w:tcW w:w="2080" w:type="dxa"/>
            <w:tcBorders>
              <w:top w:val="single" w:sz="4" w:space="0" w:color="auto"/>
              <w:left w:val="single" w:sz="4" w:space="0" w:color="auto"/>
              <w:bottom w:val="single" w:sz="4" w:space="0" w:color="auto"/>
              <w:right w:val="single" w:sz="4" w:space="0" w:color="auto"/>
            </w:tcBorders>
            <w:hideMark/>
          </w:tcPr>
          <w:p w14:paraId="1D7926EB"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6EC" w14:textId="77777777" w:rsidR="008E179B" w:rsidRDefault="008E179B">
            <w:pPr>
              <w:spacing w:line="240" w:lineRule="exact"/>
              <w:rPr>
                <w:sz w:val="22"/>
                <w:szCs w:val="22"/>
              </w:rPr>
            </w:pPr>
          </w:p>
        </w:tc>
      </w:tr>
      <w:tr w:rsidR="008E179B" w14:paraId="1D7926F9"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EE" w14:textId="77777777" w:rsidR="008E179B" w:rsidRDefault="008E179B">
            <w:pPr>
              <w:spacing w:line="240" w:lineRule="exact"/>
              <w:rPr>
                <w:color w:val="auto"/>
                <w:sz w:val="22"/>
                <w:szCs w:val="22"/>
              </w:rPr>
            </w:pPr>
            <w:r>
              <w:rPr>
                <w:color w:val="auto"/>
                <w:sz w:val="22"/>
                <w:szCs w:val="22"/>
              </w:rPr>
              <w:t>CP0137.6 Determine Event Date Minor Step Child</w:t>
            </w:r>
          </w:p>
        </w:tc>
        <w:tc>
          <w:tcPr>
            <w:tcW w:w="5116" w:type="dxa"/>
            <w:tcBorders>
              <w:top w:val="single" w:sz="4" w:space="0" w:color="auto"/>
              <w:left w:val="single" w:sz="4" w:space="0" w:color="auto"/>
              <w:bottom w:val="single" w:sz="4" w:space="0" w:color="auto"/>
              <w:right w:val="single" w:sz="4" w:space="0" w:color="auto"/>
            </w:tcBorders>
            <w:hideMark/>
          </w:tcPr>
          <w:p w14:paraId="1D7926EF" w14:textId="77777777" w:rsidR="008E179B" w:rsidRDefault="008E179B">
            <w:pPr>
              <w:spacing w:line="240" w:lineRule="exact"/>
              <w:rPr>
                <w:b/>
                <w:sz w:val="22"/>
                <w:szCs w:val="22"/>
              </w:rPr>
            </w:pPr>
            <w:r>
              <w:rPr>
                <w:b/>
                <w:sz w:val="22"/>
                <w:szCs w:val="22"/>
              </w:rPr>
              <w:t xml:space="preserve">Stepchild </w:t>
            </w:r>
          </w:p>
          <w:p w14:paraId="1D7926F0" w14:textId="77777777" w:rsidR="008E179B" w:rsidRDefault="008E179B">
            <w:pPr>
              <w:spacing w:line="240" w:lineRule="exact"/>
              <w:rPr>
                <w:b/>
                <w:sz w:val="22"/>
                <w:szCs w:val="22"/>
              </w:rPr>
            </w:pPr>
            <w:r>
              <w:rPr>
                <w:b/>
                <w:sz w:val="22"/>
                <w:szCs w:val="22"/>
              </w:rPr>
              <w:t>If FCDR is NOT present:</w:t>
            </w:r>
          </w:p>
          <w:p w14:paraId="1D7926F1" w14:textId="77777777" w:rsidR="008E179B" w:rsidRDefault="008E179B">
            <w:pPr>
              <w:spacing w:line="240" w:lineRule="exact"/>
              <w:ind w:left="720"/>
              <w:rPr>
                <w:sz w:val="22"/>
                <w:szCs w:val="22"/>
              </w:rPr>
            </w:pPr>
            <w:r>
              <w:rPr>
                <w:sz w:val="22"/>
                <w:szCs w:val="22"/>
              </w:rPr>
              <w:t>IF</w:t>
            </w:r>
          </w:p>
          <w:p w14:paraId="1D7926F2" w14:textId="77777777" w:rsidR="008E179B" w:rsidRDefault="008E179B" w:rsidP="009551EA">
            <w:pPr>
              <w:pStyle w:val="NormalWeb"/>
              <w:spacing w:before="120" w:beforeAutospacing="0" w:after="120" w:afterAutospacing="0"/>
              <w:ind w:left="1440"/>
              <w:rPr>
                <w:rFonts w:ascii="Arial" w:hAnsi="Arial" w:cs="Arial"/>
                <w:color w:val="000000"/>
                <w:sz w:val="22"/>
                <w:szCs w:val="22"/>
              </w:rPr>
            </w:pPr>
            <w:r>
              <w:rPr>
                <w:rFonts w:ascii="Arial" w:hAnsi="Arial" w:cs="Arial"/>
                <w:color w:val="000000"/>
                <w:sz w:val="22"/>
                <w:szCs w:val="22"/>
              </w:rPr>
              <w:t xml:space="preserve">Stepchild’s Date of Birth is before or the same as Date of Veteran’s Marriage </w:t>
            </w:r>
          </w:p>
          <w:p w14:paraId="1D7926F3" w14:textId="77777777" w:rsidR="008E179B" w:rsidRDefault="008E179B" w:rsidP="009551EA">
            <w:pPr>
              <w:pStyle w:val="NormalWeb"/>
              <w:spacing w:before="120" w:beforeAutospacing="0" w:after="120" w:afterAutospacing="0"/>
              <w:ind w:left="1440"/>
              <w:rPr>
                <w:rFonts w:ascii="Arial" w:hAnsi="Arial" w:cs="Arial"/>
                <w:color w:val="000000"/>
                <w:sz w:val="22"/>
                <w:szCs w:val="22"/>
              </w:rPr>
            </w:pPr>
            <w:r>
              <w:rPr>
                <w:rFonts w:ascii="Arial" w:hAnsi="Arial" w:cs="Arial"/>
                <w:color w:val="000000"/>
                <w:sz w:val="22"/>
                <w:szCs w:val="22"/>
              </w:rPr>
              <w:t>AND</w:t>
            </w:r>
          </w:p>
          <w:p w14:paraId="1D7926F4" w14:textId="77777777" w:rsidR="008E179B" w:rsidRDefault="008E179B" w:rsidP="009551EA">
            <w:pPr>
              <w:pStyle w:val="NormalWeb"/>
              <w:spacing w:before="120" w:beforeAutospacing="0" w:after="120" w:afterAutospacing="0"/>
              <w:ind w:left="1440"/>
              <w:rPr>
                <w:rFonts w:ascii="Arial" w:hAnsi="Arial" w:cs="Arial"/>
                <w:color w:val="000000"/>
                <w:sz w:val="22"/>
                <w:szCs w:val="22"/>
              </w:rPr>
            </w:pPr>
            <w:r>
              <w:rPr>
                <w:rFonts w:ascii="Arial" w:hAnsi="Arial" w:cs="Arial"/>
                <w:color w:val="000000"/>
                <w:sz w:val="22"/>
                <w:szCs w:val="22"/>
              </w:rPr>
              <w:t xml:space="preserve">Claim is received within 365 days of date of marriage  </w:t>
            </w:r>
            <w:r>
              <w:rPr>
                <w:rFonts w:ascii="Arial" w:hAnsi="Arial" w:cs="Arial"/>
                <w:color w:val="000000"/>
                <w:sz w:val="22"/>
                <w:szCs w:val="22"/>
              </w:rPr>
              <w:br/>
            </w:r>
          </w:p>
          <w:p w14:paraId="1D7926F5" w14:textId="77777777" w:rsidR="008E179B" w:rsidRDefault="008E179B">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THEN</w:t>
            </w:r>
          </w:p>
          <w:p w14:paraId="1D7926F6" w14:textId="77777777" w:rsidR="008E179B" w:rsidRDefault="008E179B">
            <w:pPr>
              <w:pStyle w:val="NormalWeb"/>
              <w:spacing w:before="0" w:beforeAutospacing="0" w:after="0" w:afterAutospacing="0"/>
              <w:ind w:left="1440"/>
              <w:rPr>
                <w:rFonts w:ascii="Arial" w:hAnsi="Arial" w:cs="Arial"/>
                <w:color w:val="000000"/>
                <w:sz w:val="22"/>
                <w:szCs w:val="22"/>
              </w:rPr>
            </w:pPr>
            <w:r>
              <w:rPr>
                <w:rFonts w:ascii="Arial" w:hAnsi="Arial" w:cs="Arial"/>
                <w:color w:val="000000"/>
                <w:sz w:val="22"/>
                <w:szCs w:val="22"/>
              </w:rPr>
              <w:t>Set Event Date = Date of Marriage</w:t>
            </w:r>
          </w:p>
        </w:tc>
        <w:tc>
          <w:tcPr>
            <w:tcW w:w="2080" w:type="dxa"/>
            <w:tcBorders>
              <w:top w:val="single" w:sz="4" w:space="0" w:color="auto"/>
              <w:left w:val="single" w:sz="4" w:space="0" w:color="auto"/>
              <w:bottom w:val="single" w:sz="4" w:space="0" w:color="auto"/>
              <w:right w:val="single" w:sz="4" w:space="0" w:color="auto"/>
            </w:tcBorders>
            <w:hideMark/>
          </w:tcPr>
          <w:p w14:paraId="1D7926F7"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6F8" w14:textId="77777777" w:rsidR="008E179B" w:rsidRDefault="008E179B">
            <w:pPr>
              <w:spacing w:line="240" w:lineRule="exact"/>
              <w:rPr>
                <w:sz w:val="22"/>
                <w:szCs w:val="22"/>
              </w:rPr>
            </w:pPr>
          </w:p>
        </w:tc>
      </w:tr>
      <w:tr w:rsidR="008E179B" w14:paraId="1D792705"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6FA" w14:textId="77777777" w:rsidR="008E179B" w:rsidRDefault="008E179B">
            <w:pPr>
              <w:spacing w:line="240" w:lineRule="exact"/>
              <w:rPr>
                <w:color w:val="auto"/>
                <w:sz w:val="22"/>
                <w:szCs w:val="22"/>
              </w:rPr>
            </w:pPr>
            <w:r>
              <w:rPr>
                <w:color w:val="auto"/>
                <w:sz w:val="22"/>
                <w:szCs w:val="22"/>
              </w:rPr>
              <w:lastRenderedPageBreak/>
              <w:t>CP0137.7 Determine Event Date Minor Step Child</w:t>
            </w:r>
          </w:p>
        </w:tc>
        <w:tc>
          <w:tcPr>
            <w:tcW w:w="5116" w:type="dxa"/>
            <w:tcBorders>
              <w:top w:val="single" w:sz="4" w:space="0" w:color="auto"/>
              <w:left w:val="single" w:sz="4" w:space="0" w:color="auto"/>
              <w:bottom w:val="single" w:sz="4" w:space="0" w:color="auto"/>
              <w:right w:val="single" w:sz="4" w:space="0" w:color="auto"/>
            </w:tcBorders>
            <w:hideMark/>
          </w:tcPr>
          <w:p w14:paraId="1D7926FB" w14:textId="77777777" w:rsidR="008E179B" w:rsidRDefault="008E179B">
            <w:pPr>
              <w:spacing w:line="240" w:lineRule="exact"/>
              <w:rPr>
                <w:b/>
                <w:sz w:val="22"/>
                <w:szCs w:val="22"/>
              </w:rPr>
            </w:pPr>
            <w:r>
              <w:rPr>
                <w:b/>
                <w:sz w:val="22"/>
                <w:szCs w:val="22"/>
              </w:rPr>
              <w:t xml:space="preserve">Stepchild </w:t>
            </w:r>
          </w:p>
          <w:p w14:paraId="1D7926FC" w14:textId="77777777" w:rsidR="008E179B" w:rsidRDefault="008E179B">
            <w:pPr>
              <w:spacing w:line="240" w:lineRule="exact"/>
              <w:rPr>
                <w:b/>
                <w:sz w:val="22"/>
                <w:szCs w:val="22"/>
              </w:rPr>
            </w:pPr>
            <w:r>
              <w:rPr>
                <w:b/>
                <w:sz w:val="22"/>
                <w:szCs w:val="22"/>
              </w:rPr>
              <w:t>If FCDR is NOT present:</w:t>
            </w:r>
          </w:p>
          <w:p w14:paraId="1D7926FD" w14:textId="77777777" w:rsidR="008E179B" w:rsidRDefault="008E179B">
            <w:pPr>
              <w:spacing w:line="240" w:lineRule="exact"/>
              <w:ind w:left="720"/>
              <w:rPr>
                <w:sz w:val="22"/>
                <w:szCs w:val="22"/>
              </w:rPr>
            </w:pPr>
            <w:r>
              <w:rPr>
                <w:sz w:val="22"/>
                <w:szCs w:val="22"/>
              </w:rPr>
              <w:t>IF</w:t>
            </w:r>
          </w:p>
          <w:p w14:paraId="1D7926FE" w14:textId="77777777" w:rsidR="008E179B" w:rsidRDefault="008E179B" w:rsidP="009551EA">
            <w:pPr>
              <w:pStyle w:val="NormalWeb"/>
              <w:spacing w:before="120" w:beforeAutospacing="0" w:after="120" w:afterAutospacing="0"/>
              <w:ind w:left="1440"/>
              <w:rPr>
                <w:rFonts w:ascii="Arial" w:hAnsi="Arial" w:cs="Arial"/>
                <w:color w:val="000000"/>
                <w:sz w:val="22"/>
                <w:szCs w:val="22"/>
              </w:rPr>
            </w:pPr>
            <w:r>
              <w:rPr>
                <w:rFonts w:ascii="Arial" w:hAnsi="Arial" w:cs="Arial"/>
                <w:color w:val="000000"/>
                <w:sz w:val="22"/>
                <w:szCs w:val="22"/>
              </w:rPr>
              <w:t xml:space="preserve">Stepchild’s Date of Birth is after the Date of Veteran’s Marriage </w:t>
            </w:r>
          </w:p>
          <w:p w14:paraId="1D7926FF" w14:textId="77777777" w:rsidR="008E179B" w:rsidRDefault="008E179B" w:rsidP="009551EA">
            <w:pPr>
              <w:pStyle w:val="NormalWeb"/>
              <w:spacing w:before="120" w:beforeAutospacing="0" w:after="120" w:afterAutospacing="0"/>
              <w:ind w:left="1440"/>
              <w:rPr>
                <w:rFonts w:ascii="Arial" w:hAnsi="Arial" w:cs="Arial"/>
                <w:color w:val="000000"/>
                <w:sz w:val="22"/>
                <w:szCs w:val="22"/>
              </w:rPr>
            </w:pPr>
            <w:r>
              <w:rPr>
                <w:rFonts w:ascii="Arial" w:hAnsi="Arial" w:cs="Arial"/>
                <w:color w:val="000000"/>
                <w:sz w:val="22"/>
                <w:szCs w:val="22"/>
              </w:rPr>
              <w:t xml:space="preserve">AND </w:t>
            </w:r>
            <w:r>
              <w:rPr>
                <w:rFonts w:ascii="Arial" w:hAnsi="Arial" w:cs="Arial"/>
                <w:color w:val="000000"/>
                <w:sz w:val="22"/>
                <w:szCs w:val="22"/>
              </w:rPr>
              <w:br/>
              <w:t xml:space="preserve">Claim is received within 365 days of date of birth </w:t>
            </w:r>
          </w:p>
          <w:p w14:paraId="1D792700" w14:textId="77777777" w:rsidR="008E179B" w:rsidRDefault="008E179B" w:rsidP="009551EA">
            <w:pPr>
              <w:pStyle w:val="NormalWeb"/>
              <w:spacing w:before="120" w:beforeAutospacing="0" w:after="120" w:afterAutospacing="0"/>
              <w:ind w:left="1440"/>
              <w:rPr>
                <w:rFonts w:ascii="Arial" w:hAnsi="Arial" w:cs="Arial"/>
                <w:color w:val="000000"/>
                <w:sz w:val="22"/>
                <w:szCs w:val="22"/>
              </w:rPr>
            </w:pPr>
            <w:r>
              <w:rPr>
                <w:rFonts w:ascii="Arial" w:hAnsi="Arial" w:cs="Arial"/>
                <w:color w:val="000000"/>
                <w:sz w:val="22"/>
                <w:szCs w:val="22"/>
              </w:rPr>
              <w:t xml:space="preserve">AND </w:t>
            </w:r>
            <w:r>
              <w:rPr>
                <w:rFonts w:ascii="Arial" w:hAnsi="Arial" w:cs="Arial"/>
                <w:color w:val="000000"/>
                <w:sz w:val="22"/>
                <w:szCs w:val="22"/>
              </w:rPr>
              <w:br/>
              <w:t xml:space="preserve">Date of birth is after Rating Effective Date </w:t>
            </w:r>
          </w:p>
          <w:p w14:paraId="1D792701" w14:textId="77777777" w:rsidR="008E179B" w:rsidRDefault="008E179B">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THEN</w:t>
            </w:r>
          </w:p>
          <w:p w14:paraId="1D792702" w14:textId="77777777" w:rsidR="008E179B" w:rsidRDefault="008E179B">
            <w:pPr>
              <w:pStyle w:val="NormalWeb"/>
              <w:spacing w:before="0" w:beforeAutospacing="0" w:after="0" w:afterAutospacing="0"/>
              <w:ind w:left="1440"/>
              <w:rPr>
                <w:rFonts w:ascii="Arial" w:hAnsi="Arial" w:cs="Arial"/>
                <w:color w:val="000000"/>
                <w:sz w:val="22"/>
                <w:szCs w:val="22"/>
              </w:rPr>
            </w:pPr>
            <w:r>
              <w:rPr>
                <w:rFonts w:ascii="Arial" w:hAnsi="Arial" w:cs="Arial"/>
                <w:color w:val="000000"/>
                <w:sz w:val="22"/>
                <w:szCs w:val="22"/>
              </w:rPr>
              <w:t>Set Event Date = Date of Birth</w:t>
            </w:r>
          </w:p>
        </w:tc>
        <w:tc>
          <w:tcPr>
            <w:tcW w:w="2080" w:type="dxa"/>
            <w:tcBorders>
              <w:top w:val="single" w:sz="4" w:space="0" w:color="auto"/>
              <w:left w:val="single" w:sz="4" w:space="0" w:color="auto"/>
              <w:bottom w:val="single" w:sz="4" w:space="0" w:color="auto"/>
              <w:right w:val="single" w:sz="4" w:space="0" w:color="auto"/>
            </w:tcBorders>
            <w:hideMark/>
          </w:tcPr>
          <w:p w14:paraId="1D792703"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704" w14:textId="77777777" w:rsidR="008E179B" w:rsidRDefault="008E179B">
            <w:pPr>
              <w:spacing w:line="240" w:lineRule="exact"/>
              <w:rPr>
                <w:sz w:val="22"/>
                <w:szCs w:val="22"/>
              </w:rPr>
            </w:pPr>
          </w:p>
        </w:tc>
      </w:tr>
      <w:tr w:rsidR="008E179B" w14:paraId="1D792711"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706" w14:textId="77777777" w:rsidR="008E179B" w:rsidRDefault="008E179B">
            <w:pPr>
              <w:spacing w:line="240" w:lineRule="exact"/>
              <w:rPr>
                <w:color w:val="auto"/>
                <w:sz w:val="22"/>
                <w:szCs w:val="22"/>
              </w:rPr>
            </w:pPr>
            <w:r>
              <w:rPr>
                <w:color w:val="auto"/>
                <w:sz w:val="22"/>
                <w:szCs w:val="22"/>
              </w:rPr>
              <w:t>CP0137.8 Determine Event Date Minor Step Child</w:t>
            </w:r>
          </w:p>
        </w:tc>
        <w:tc>
          <w:tcPr>
            <w:tcW w:w="5116" w:type="dxa"/>
            <w:tcBorders>
              <w:top w:val="single" w:sz="4" w:space="0" w:color="auto"/>
              <w:left w:val="single" w:sz="4" w:space="0" w:color="auto"/>
              <w:bottom w:val="single" w:sz="4" w:space="0" w:color="auto"/>
              <w:right w:val="single" w:sz="4" w:space="0" w:color="auto"/>
            </w:tcBorders>
            <w:hideMark/>
          </w:tcPr>
          <w:p w14:paraId="1D792707" w14:textId="77777777" w:rsidR="008E179B" w:rsidRDefault="008E179B">
            <w:pPr>
              <w:spacing w:line="240" w:lineRule="exact"/>
              <w:rPr>
                <w:b/>
                <w:sz w:val="22"/>
                <w:szCs w:val="22"/>
              </w:rPr>
            </w:pPr>
            <w:r>
              <w:rPr>
                <w:b/>
                <w:sz w:val="22"/>
                <w:szCs w:val="22"/>
              </w:rPr>
              <w:t xml:space="preserve">Stepchild </w:t>
            </w:r>
          </w:p>
          <w:p w14:paraId="1D792708" w14:textId="77777777" w:rsidR="008E179B" w:rsidRDefault="008E179B">
            <w:pPr>
              <w:spacing w:line="240" w:lineRule="exact"/>
              <w:rPr>
                <w:b/>
                <w:sz w:val="22"/>
                <w:szCs w:val="22"/>
              </w:rPr>
            </w:pPr>
            <w:r>
              <w:rPr>
                <w:b/>
                <w:sz w:val="22"/>
                <w:szCs w:val="22"/>
              </w:rPr>
              <w:t>If FCDR is NOT present:</w:t>
            </w:r>
          </w:p>
          <w:p w14:paraId="1D792709" w14:textId="77777777" w:rsidR="008E179B" w:rsidRDefault="008E179B">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IF</w:t>
            </w:r>
          </w:p>
          <w:p w14:paraId="1D79270A" w14:textId="77777777" w:rsidR="008E179B" w:rsidRDefault="008E179B">
            <w:pPr>
              <w:autoSpaceDE w:val="0"/>
              <w:autoSpaceDN w:val="0"/>
              <w:adjustRightInd w:val="0"/>
              <w:ind w:left="1440"/>
              <w:rPr>
                <w:sz w:val="22"/>
                <w:szCs w:val="22"/>
              </w:rPr>
            </w:pPr>
            <w:r>
              <w:rPr>
                <w:sz w:val="22"/>
                <w:szCs w:val="22"/>
              </w:rPr>
              <w:t xml:space="preserve">Step child date of birth is before or the same as the date of Marriage </w:t>
            </w:r>
          </w:p>
          <w:p w14:paraId="1D79270B" w14:textId="77777777" w:rsidR="008E179B" w:rsidRDefault="008E179B" w:rsidP="009551EA">
            <w:pPr>
              <w:autoSpaceDE w:val="0"/>
              <w:autoSpaceDN w:val="0"/>
              <w:adjustRightInd w:val="0"/>
              <w:spacing w:before="0" w:after="0"/>
              <w:ind w:left="1440"/>
              <w:rPr>
                <w:sz w:val="22"/>
                <w:szCs w:val="22"/>
              </w:rPr>
            </w:pPr>
            <w:r>
              <w:rPr>
                <w:sz w:val="22"/>
                <w:szCs w:val="22"/>
              </w:rPr>
              <w:t>AND</w:t>
            </w:r>
          </w:p>
          <w:p w14:paraId="1D79270C" w14:textId="77777777" w:rsidR="008E179B" w:rsidRDefault="008E179B">
            <w:pPr>
              <w:autoSpaceDE w:val="0"/>
              <w:autoSpaceDN w:val="0"/>
              <w:adjustRightInd w:val="0"/>
              <w:ind w:left="1440"/>
              <w:rPr>
                <w:sz w:val="22"/>
                <w:szCs w:val="22"/>
              </w:rPr>
            </w:pPr>
            <w:r>
              <w:rPr>
                <w:sz w:val="22"/>
                <w:szCs w:val="22"/>
              </w:rPr>
              <w:t>Claim is received more than 365 days after the Date of Veteran’s Marriage</w:t>
            </w:r>
          </w:p>
          <w:p w14:paraId="1D79270D" w14:textId="77777777" w:rsidR="008E179B" w:rsidRDefault="008E179B">
            <w:pPr>
              <w:autoSpaceDE w:val="0"/>
              <w:autoSpaceDN w:val="0"/>
              <w:adjustRightInd w:val="0"/>
              <w:ind w:left="720"/>
              <w:rPr>
                <w:sz w:val="22"/>
                <w:szCs w:val="22"/>
              </w:rPr>
            </w:pPr>
            <w:r>
              <w:rPr>
                <w:sz w:val="22"/>
                <w:szCs w:val="22"/>
              </w:rPr>
              <w:t>THEN</w:t>
            </w:r>
          </w:p>
          <w:p w14:paraId="1D79270E" w14:textId="77777777" w:rsidR="008E179B" w:rsidRDefault="008E179B">
            <w:pPr>
              <w:autoSpaceDE w:val="0"/>
              <w:autoSpaceDN w:val="0"/>
              <w:adjustRightInd w:val="0"/>
              <w:ind w:left="1440"/>
              <w:rPr>
                <w:sz w:val="22"/>
                <w:szCs w:val="22"/>
              </w:rPr>
            </w:pPr>
            <w:r>
              <w:rPr>
                <w:sz w:val="22"/>
                <w:szCs w:val="22"/>
              </w:rPr>
              <w:t>Set Event Date = Date of Claim</w:t>
            </w:r>
          </w:p>
        </w:tc>
        <w:tc>
          <w:tcPr>
            <w:tcW w:w="2080" w:type="dxa"/>
            <w:tcBorders>
              <w:top w:val="single" w:sz="4" w:space="0" w:color="auto"/>
              <w:left w:val="single" w:sz="4" w:space="0" w:color="auto"/>
              <w:bottom w:val="single" w:sz="4" w:space="0" w:color="auto"/>
              <w:right w:val="single" w:sz="4" w:space="0" w:color="auto"/>
            </w:tcBorders>
            <w:hideMark/>
          </w:tcPr>
          <w:p w14:paraId="1D79270F"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710" w14:textId="77777777" w:rsidR="008E179B" w:rsidRDefault="008E179B">
            <w:pPr>
              <w:spacing w:line="240" w:lineRule="exact"/>
              <w:rPr>
                <w:sz w:val="22"/>
                <w:szCs w:val="22"/>
              </w:rPr>
            </w:pPr>
          </w:p>
        </w:tc>
      </w:tr>
      <w:tr w:rsidR="008E179B" w14:paraId="1D79271D"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712" w14:textId="77777777" w:rsidR="008E179B" w:rsidRDefault="008E179B">
            <w:pPr>
              <w:spacing w:line="240" w:lineRule="exact"/>
              <w:rPr>
                <w:color w:val="auto"/>
                <w:sz w:val="22"/>
                <w:szCs w:val="22"/>
              </w:rPr>
            </w:pPr>
            <w:r>
              <w:rPr>
                <w:color w:val="auto"/>
                <w:sz w:val="22"/>
                <w:szCs w:val="22"/>
              </w:rPr>
              <w:t>CP0137.9 Determine Event Date Minor Step Child</w:t>
            </w:r>
          </w:p>
        </w:tc>
        <w:tc>
          <w:tcPr>
            <w:tcW w:w="5116" w:type="dxa"/>
            <w:tcBorders>
              <w:top w:val="single" w:sz="4" w:space="0" w:color="auto"/>
              <w:left w:val="single" w:sz="4" w:space="0" w:color="auto"/>
              <w:bottom w:val="single" w:sz="4" w:space="0" w:color="auto"/>
              <w:right w:val="single" w:sz="4" w:space="0" w:color="auto"/>
            </w:tcBorders>
            <w:hideMark/>
          </w:tcPr>
          <w:p w14:paraId="1D792713" w14:textId="77777777" w:rsidR="008E179B" w:rsidRDefault="008E179B">
            <w:pPr>
              <w:spacing w:line="240" w:lineRule="exact"/>
              <w:rPr>
                <w:b/>
                <w:sz w:val="22"/>
                <w:szCs w:val="22"/>
              </w:rPr>
            </w:pPr>
            <w:r>
              <w:rPr>
                <w:b/>
                <w:sz w:val="22"/>
                <w:szCs w:val="22"/>
              </w:rPr>
              <w:t>Stepchild</w:t>
            </w:r>
          </w:p>
          <w:p w14:paraId="1D792714" w14:textId="77777777" w:rsidR="008E179B" w:rsidRDefault="008E179B">
            <w:pPr>
              <w:spacing w:line="240" w:lineRule="exact"/>
              <w:rPr>
                <w:b/>
                <w:sz w:val="22"/>
                <w:szCs w:val="22"/>
              </w:rPr>
            </w:pPr>
            <w:r>
              <w:rPr>
                <w:b/>
                <w:sz w:val="22"/>
                <w:szCs w:val="22"/>
              </w:rPr>
              <w:t>If FCDR is present and is more than 365 days prior to the Date of Claim:</w:t>
            </w:r>
          </w:p>
          <w:p w14:paraId="1D792715" w14:textId="77777777" w:rsidR="008E179B" w:rsidRDefault="008E179B">
            <w:pPr>
              <w:spacing w:line="240" w:lineRule="exact"/>
              <w:ind w:left="720"/>
              <w:rPr>
                <w:sz w:val="22"/>
                <w:szCs w:val="22"/>
              </w:rPr>
            </w:pPr>
            <w:r>
              <w:rPr>
                <w:sz w:val="22"/>
                <w:szCs w:val="22"/>
              </w:rPr>
              <w:t xml:space="preserve">IF </w:t>
            </w:r>
          </w:p>
          <w:p w14:paraId="1D792716" w14:textId="77777777" w:rsidR="008E179B" w:rsidRDefault="008E179B">
            <w:pPr>
              <w:spacing w:line="240" w:lineRule="exact"/>
              <w:ind w:left="1440"/>
              <w:rPr>
                <w:sz w:val="22"/>
                <w:szCs w:val="22"/>
              </w:rPr>
            </w:pPr>
            <w:r>
              <w:rPr>
                <w:sz w:val="22"/>
                <w:szCs w:val="22"/>
              </w:rPr>
              <w:t>Child’s Date of Birth is before or the same as the FCDR</w:t>
            </w:r>
          </w:p>
          <w:p w14:paraId="1D792717" w14:textId="77777777" w:rsidR="008E179B" w:rsidRDefault="008E179B">
            <w:pPr>
              <w:spacing w:line="240" w:lineRule="exact"/>
              <w:ind w:left="1440"/>
              <w:rPr>
                <w:sz w:val="22"/>
                <w:szCs w:val="22"/>
              </w:rPr>
            </w:pPr>
            <w:r>
              <w:rPr>
                <w:sz w:val="22"/>
                <w:szCs w:val="22"/>
              </w:rPr>
              <w:t>AND</w:t>
            </w:r>
          </w:p>
          <w:p w14:paraId="1D792718" w14:textId="77777777" w:rsidR="008E179B" w:rsidRDefault="008E179B">
            <w:pPr>
              <w:spacing w:line="240" w:lineRule="exact"/>
              <w:ind w:left="1440"/>
              <w:rPr>
                <w:sz w:val="22"/>
                <w:szCs w:val="22"/>
              </w:rPr>
            </w:pPr>
            <w:r>
              <w:rPr>
                <w:sz w:val="22"/>
                <w:szCs w:val="22"/>
              </w:rPr>
              <w:t>Date of Marriage is before or the same as the FCDR</w:t>
            </w:r>
          </w:p>
          <w:p w14:paraId="1D792719" w14:textId="77777777" w:rsidR="008E179B" w:rsidRDefault="008E179B">
            <w:pPr>
              <w:spacing w:line="240" w:lineRule="exact"/>
              <w:ind w:left="720"/>
              <w:rPr>
                <w:sz w:val="22"/>
                <w:szCs w:val="22"/>
              </w:rPr>
            </w:pPr>
            <w:r>
              <w:rPr>
                <w:sz w:val="22"/>
                <w:szCs w:val="22"/>
              </w:rPr>
              <w:t xml:space="preserve">THEN </w:t>
            </w:r>
          </w:p>
          <w:p w14:paraId="1D79271A" w14:textId="77777777" w:rsidR="008E179B" w:rsidRDefault="008E179B">
            <w:pPr>
              <w:spacing w:line="240" w:lineRule="exact"/>
              <w:ind w:left="1440"/>
              <w:rPr>
                <w:sz w:val="22"/>
                <w:szCs w:val="22"/>
              </w:rPr>
            </w:pPr>
            <w:r>
              <w:rPr>
                <w:sz w:val="22"/>
                <w:szCs w:val="22"/>
              </w:rPr>
              <w:t>Set Event Date = FCDR</w:t>
            </w:r>
          </w:p>
        </w:tc>
        <w:tc>
          <w:tcPr>
            <w:tcW w:w="2080" w:type="dxa"/>
            <w:tcBorders>
              <w:top w:val="single" w:sz="4" w:space="0" w:color="auto"/>
              <w:left w:val="single" w:sz="4" w:space="0" w:color="auto"/>
              <w:bottom w:val="single" w:sz="4" w:space="0" w:color="auto"/>
              <w:right w:val="single" w:sz="4" w:space="0" w:color="auto"/>
            </w:tcBorders>
            <w:hideMark/>
          </w:tcPr>
          <w:p w14:paraId="1D79271B"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71C" w14:textId="77777777" w:rsidR="008E179B" w:rsidRDefault="008E179B">
            <w:pPr>
              <w:spacing w:line="240" w:lineRule="exact"/>
              <w:rPr>
                <w:sz w:val="22"/>
                <w:szCs w:val="22"/>
              </w:rPr>
            </w:pPr>
          </w:p>
        </w:tc>
      </w:tr>
      <w:tr w:rsidR="008E179B" w14:paraId="1D792729"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71E" w14:textId="77777777" w:rsidR="008E179B" w:rsidRDefault="008E179B">
            <w:pPr>
              <w:spacing w:line="240" w:lineRule="exact"/>
              <w:rPr>
                <w:color w:val="auto"/>
                <w:sz w:val="22"/>
                <w:szCs w:val="22"/>
              </w:rPr>
            </w:pPr>
            <w:r>
              <w:rPr>
                <w:color w:val="auto"/>
                <w:sz w:val="22"/>
                <w:szCs w:val="22"/>
              </w:rPr>
              <w:lastRenderedPageBreak/>
              <w:t>CP0137.10 Determine Event Date Minor Step Child</w:t>
            </w:r>
          </w:p>
        </w:tc>
        <w:tc>
          <w:tcPr>
            <w:tcW w:w="5116" w:type="dxa"/>
            <w:tcBorders>
              <w:top w:val="single" w:sz="4" w:space="0" w:color="auto"/>
              <w:left w:val="single" w:sz="4" w:space="0" w:color="auto"/>
              <w:bottom w:val="single" w:sz="4" w:space="0" w:color="auto"/>
              <w:right w:val="single" w:sz="4" w:space="0" w:color="auto"/>
            </w:tcBorders>
            <w:hideMark/>
          </w:tcPr>
          <w:p w14:paraId="1D79271F" w14:textId="77777777" w:rsidR="008E179B" w:rsidRDefault="008E179B">
            <w:pPr>
              <w:spacing w:line="240" w:lineRule="exact"/>
              <w:rPr>
                <w:b/>
                <w:sz w:val="22"/>
                <w:szCs w:val="22"/>
              </w:rPr>
            </w:pPr>
            <w:r>
              <w:rPr>
                <w:b/>
                <w:sz w:val="22"/>
                <w:szCs w:val="22"/>
              </w:rPr>
              <w:t>Stepchild</w:t>
            </w:r>
          </w:p>
          <w:p w14:paraId="1D792720" w14:textId="77777777" w:rsidR="008E179B" w:rsidRDefault="008E179B">
            <w:pPr>
              <w:spacing w:line="240" w:lineRule="exact"/>
              <w:rPr>
                <w:b/>
                <w:sz w:val="22"/>
                <w:szCs w:val="22"/>
              </w:rPr>
            </w:pPr>
            <w:r>
              <w:rPr>
                <w:b/>
                <w:sz w:val="22"/>
                <w:szCs w:val="22"/>
              </w:rPr>
              <w:t>If FCDR is present and is more than 365 days prior to the Date of Claim:</w:t>
            </w:r>
          </w:p>
          <w:p w14:paraId="1D792721" w14:textId="77777777" w:rsidR="008E179B" w:rsidRDefault="008E179B">
            <w:pPr>
              <w:spacing w:line="240" w:lineRule="exact"/>
              <w:ind w:left="720"/>
              <w:rPr>
                <w:sz w:val="22"/>
                <w:szCs w:val="22"/>
              </w:rPr>
            </w:pPr>
            <w:r>
              <w:rPr>
                <w:sz w:val="22"/>
                <w:szCs w:val="22"/>
              </w:rPr>
              <w:t xml:space="preserve">IF </w:t>
            </w:r>
          </w:p>
          <w:p w14:paraId="1D792722" w14:textId="77777777" w:rsidR="008E179B" w:rsidRDefault="008E179B">
            <w:pPr>
              <w:spacing w:line="240" w:lineRule="exact"/>
              <w:ind w:left="1440"/>
              <w:rPr>
                <w:sz w:val="22"/>
                <w:szCs w:val="22"/>
              </w:rPr>
            </w:pPr>
            <w:r>
              <w:rPr>
                <w:sz w:val="22"/>
                <w:szCs w:val="22"/>
              </w:rPr>
              <w:t>Child’s Date of Birth is after FCDR</w:t>
            </w:r>
          </w:p>
          <w:p w14:paraId="1D792723" w14:textId="77777777" w:rsidR="008E179B" w:rsidRDefault="008E179B">
            <w:pPr>
              <w:spacing w:line="240" w:lineRule="exact"/>
              <w:ind w:left="1440"/>
              <w:rPr>
                <w:sz w:val="22"/>
                <w:szCs w:val="22"/>
              </w:rPr>
            </w:pPr>
            <w:r>
              <w:rPr>
                <w:sz w:val="22"/>
                <w:szCs w:val="22"/>
              </w:rPr>
              <w:t>AND</w:t>
            </w:r>
          </w:p>
          <w:p w14:paraId="1D792724" w14:textId="77777777" w:rsidR="008E179B" w:rsidRDefault="008E179B">
            <w:pPr>
              <w:spacing w:line="240" w:lineRule="exact"/>
              <w:ind w:left="1440"/>
              <w:rPr>
                <w:sz w:val="22"/>
                <w:szCs w:val="22"/>
              </w:rPr>
            </w:pPr>
            <w:r>
              <w:rPr>
                <w:sz w:val="22"/>
                <w:szCs w:val="22"/>
              </w:rPr>
              <w:t>Date of Marriage is before or the same as the FCDR</w:t>
            </w:r>
          </w:p>
          <w:p w14:paraId="1D792725" w14:textId="77777777" w:rsidR="008E179B" w:rsidRDefault="008E179B">
            <w:pPr>
              <w:spacing w:line="240" w:lineRule="exact"/>
              <w:ind w:left="720"/>
              <w:rPr>
                <w:sz w:val="22"/>
                <w:szCs w:val="22"/>
              </w:rPr>
            </w:pPr>
            <w:r>
              <w:rPr>
                <w:sz w:val="22"/>
                <w:szCs w:val="22"/>
              </w:rPr>
              <w:t xml:space="preserve">THEN </w:t>
            </w:r>
          </w:p>
          <w:p w14:paraId="1D792726" w14:textId="77777777" w:rsidR="008E179B" w:rsidRDefault="008E179B">
            <w:pPr>
              <w:pStyle w:val="NormalWeb"/>
              <w:spacing w:before="0" w:beforeAutospacing="0" w:after="0" w:afterAutospacing="0"/>
              <w:ind w:left="1440"/>
              <w:rPr>
                <w:rFonts w:ascii="Arial" w:hAnsi="Arial" w:cs="Arial"/>
                <w:sz w:val="22"/>
                <w:szCs w:val="22"/>
              </w:rPr>
            </w:pPr>
            <w:r>
              <w:rPr>
                <w:sz w:val="22"/>
                <w:szCs w:val="22"/>
              </w:rPr>
              <w:t>Set Event Date = Date of Birth</w:t>
            </w:r>
          </w:p>
        </w:tc>
        <w:tc>
          <w:tcPr>
            <w:tcW w:w="2080" w:type="dxa"/>
            <w:tcBorders>
              <w:top w:val="single" w:sz="4" w:space="0" w:color="auto"/>
              <w:left w:val="single" w:sz="4" w:space="0" w:color="auto"/>
              <w:bottom w:val="single" w:sz="4" w:space="0" w:color="auto"/>
              <w:right w:val="single" w:sz="4" w:space="0" w:color="auto"/>
            </w:tcBorders>
            <w:hideMark/>
          </w:tcPr>
          <w:p w14:paraId="1D792727"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728" w14:textId="77777777" w:rsidR="008E179B" w:rsidRDefault="008E179B">
            <w:pPr>
              <w:spacing w:line="240" w:lineRule="exact"/>
              <w:rPr>
                <w:sz w:val="22"/>
                <w:szCs w:val="22"/>
              </w:rPr>
            </w:pPr>
          </w:p>
        </w:tc>
      </w:tr>
      <w:tr w:rsidR="008E179B" w14:paraId="1D792736"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72A" w14:textId="77777777" w:rsidR="008E179B" w:rsidRDefault="008E179B">
            <w:pPr>
              <w:spacing w:line="240" w:lineRule="exact"/>
              <w:rPr>
                <w:color w:val="auto"/>
                <w:sz w:val="22"/>
                <w:szCs w:val="22"/>
              </w:rPr>
            </w:pPr>
            <w:r>
              <w:rPr>
                <w:color w:val="auto"/>
                <w:sz w:val="22"/>
                <w:szCs w:val="22"/>
              </w:rPr>
              <w:t>CP0137.11 Determine Event Date Minor Step Child</w:t>
            </w:r>
          </w:p>
        </w:tc>
        <w:tc>
          <w:tcPr>
            <w:tcW w:w="5116" w:type="dxa"/>
            <w:tcBorders>
              <w:top w:val="single" w:sz="4" w:space="0" w:color="auto"/>
              <w:left w:val="single" w:sz="4" w:space="0" w:color="auto"/>
              <w:bottom w:val="single" w:sz="4" w:space="0" w:color="auto"/>
              <w:right w:val="single" w:sz="4" w:space="0" w:color="auto"/>
            </w:tcBorders>
          </w:tcPr>
          <w:p w14:paraId="1D79272B" w14:textId="77777777" w:rsidR="008E179B" w:rsidRDefault="008E179B">
            <w:pPr>
              <w:spacing w:line="240" w:lineRule="exact"/>
              <w:rPr>
                <w:b/>
                <w:sz w:val="22"/>
                <w:szCs w:val="22"/>
              </w:rPr>
            </w:pPr>
            <w:r>
              <w:rPr>
                <w:b/>
                <w:sz w:val="22"/>
                <w:szCs w:val="22"/>
              </w:rPr>
              <w:t>Stepchild</w:t>
            </w:r>
          </w:p>
          <w:p w14:paraId="1D79272C" w14:textId="77777777" w:rsidR="008E179B" w:rsidRDefault="008E179B">
            <w:pPr>
              <w:spacing w:line="240" w:lineRule="exact"/>
              <w:rPr>
                <w:b/>
                <w:sz w:val="22"/>
                <w:szCs w:val="22"/>
              </w:rPr>
            </w:pPr>
            <w:r>
              <w:rPr>
                <w:b/>
                <w:sz w:val="22"/>
                <w:szCs w:val="22"/>
              </w:rPr>
              <w:t>If FCDR is present and is more than 365 days prior to the Date of Claim:</w:t>
            </w:r>
          </w:p>
          <w:p w14:paraId="1D79272D" w14:textId="77777777" w:rsidR="008E179B" w:rsidRDefault="008E179B">
            <w:pPr>
              <w:spacing w:line="240" w:lineRule="exact"/>
              <w:ind w:left="720"/>
              <w:rPr>
                <w:sz w:val="22"/>
                <w:szCs w:val="22"/>
              </w:rPr>
            </w:pPr>
            <w:r>
              <w:rPr>
                <w:sz w:val="22"/>
                <w:szCs w:val="22"/>
              </w:rPr>
              <w:t xml:space="preserve">IF </w:t>
            </w:r>
          </w:p>
          <w:p w14:paraId="1D79272E" w14:textId="77777777" w:rsidR="008E179B" w:rsidRDefault="008E179B">
            <w:pPr>
              <w:spacing w:line="240" w:lineRule="exact"/>
              <w:ind w:left="1440"/>
              <w:rPr>
                <w:sz w:val="22"/>
                <w:szCs w:val="22"/>
              </w:rPr>
            </w:pPr>
            <w:r>
              <w:rPr>
                <w:sz w:val="22"/>
                <w:szCs w:val="22"/>
              </w:rPr>
              <w:t>Child’s Date of Birth is before or the same as FCDR</w:t>
            </w:r>
          </w:p>
          <w:p w14:paraId="1D79272F" w14:textId="77777777" w:rsidR="008E179B" w:rsidRDefault="008E179B">
            <w:pPr>
              <w:spacing w:line="240" w:lineRule="exact"/>
              <w:ind w:left="1440"/>
              <w:rPr>
                <w:sz w:val="22"/>
                <w:szCs w:val="22"/>
              </w:rPr>
            </w:pPr>
            <w:r>
              <w:rPr>
                <w:sz w:val="22"/>
                <w:szCs w:val="22"/>
              </w:rPr>
              <w:t>AND</w:t>
            </w:r>
          </w:p>
          <w:p w14:paraId="1D792730" w14:textId="77777777" w:rsidR="008E179B" w:rsidRDefault="008E179B">
            <w:pPr>
              <w:spacing w:line="240" w:lineRule="exact"/>
              <w:ind w:left="1440"/>
              <w:rPr>
                <w:sz w:val="22"/>
                <w:szCs w:val="22"/>
              </w:rPr>
            </w:pPr>
            <w:r>
              <w:rPr>
                <w:sz w:val="22"/>
                <w:szCs w:val="22"/>
              </w:rPr>
              <w:t>Date of Marriage is after FCDR</w:t>
            </w:r>
          </w:p>
          <w:p w14:paraId="1D792731" w14:textId="77777777" w:rsidR="008E179B" w:rsidRDefault="008E179B">
            <w:pPr>
              <w:spacing w:line="240" w:lineRule="exact"/>
              <w:ind w:left="720"/>
              <w:rPr>
                <w:sz w:val="22"/>
                <w:szCs w:val="22"/>
              </w:rPr>
            </w:pPr>
            <w:r>
              <w:rPr>
                <w:sz w:val="22"/>
                <w:szCs w:val="22"/>
              </w:rPr>
              <w:t xml:space="preserve">THEN </w:t>
            </w:r>
          </w:p>
          <w:p w14:paraId="1D792732" w14:textId="77777777" w:rsidR="008E179B" w:rsidRDefault="008E179B">
            <w:pPr>
              <w:spacing w:line="240" w:lineRule="exact"/>
              <w:ind w:left="1440"/>
              <w:rPr>
                <w:sz w:val="22"/>
                <w:szCs w:val="22"/>
              </w:rPr>
            </w:pPr>
            <w:r>
              <w:rPr>
                <w:sz w:val="22"/>
                <w:szCs w:val="22"/>
              </w:rPr>
              <w:t>Set Event Date = Date of Marriage</w:t>
            </w:r>
          </w:p>
          <w:p w14:paraId="1D792733" w14:textId="77777777" w:rsidR="008E179B" w:rsidRDefault="008E179B">
            <w:pPr>
              <w:pStyle w:val="NormalWeb"/>
              <w:spacing w:before="0" w:beforeAutospacing="0" w:after="0" w:afterAutospacing="0"/>
              <w:ind w:left="1440"/>
              <w:rPr>
                <w:rFonts w:ascii="Arial" w:hAnsi="Arial" w:cs="Arial"/>
                <w:sz w:val="22"/>
                <w:szCs w:val="22"/>
              </w:rPr>
            </w:pPr>
          </w:p>
        </w:tc>
        <w:tc>
          <w:tcPr>
            <w:tcW w:w="2080" w:type="dxa"/>
            <w:tcBorders>
              <w:top w:val="single" w:sz="4" w:space="0" w:color="auto"/>
              <w:left w:val="single" w:sz="4" w:space="0" w:color="auto"/>
              <w:bottom w:val="single" w:sz="4" w:space="0" w:color="auto"/>
              <w:right w:val="single" w:sz="4" w:space="0" w:color="auto"/>
            </w:tcBorders>
            <w:hideMark/>
          </w:tcPr>
          <w:p w14:paraId="1D792734"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735" w14:textId="77777777" w:rsidR="008E179B" w:rsidRDefault="008E179B">
            <w:pPr>
              <w:spacing w:line="240" w:lineRule="exact"/>
              <w:rPr>
                <w:sz w:val="22"/>
                <w:szCs w:val="22"/>
              </w:rPr>
            </w:pPr>
          </w:p>
        </w:tc>
      </w:tr>
      <w:tr w:rsidR="008E179B" w14:paraId="1D792745"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737" w14:textId="77777777" w:rsidR="008E179B" w:rsidRDefault="008E179B">
            <w:pPr>
              <w:spacing w:line="240" w:lineRule="exact"/>
              <w:rPr>
                <w:color w:val="auto"/>
                <w:sz w:val="22"/>
                <w:szCs w:val="22"/>
              </w:rPr>
            </w:pPr>
            <w:r>
              <w:rPr>
                <w:color w:val="auto"/>
                <w:sz w:val="22"/>
                <w:szCs w:val="22"/>
              </w:rPr>
              <w:t>CP0137.12 Determine Event Date Minor Step Child</w:t>
            </w:r>
          </w:p>
        </w:tc>
        <w:tc>
          <w:tcPr>
            <w:tcW w:w="5116" w:type="dxa"/>
            <w:tcBorders>
              <w:top w:val="single" w:sz="4" w:space="0" w:color="auto"/>
              <w:left w:val="single" w:sz="4" w:space="0" w:color="auto"/>
              <w:bottom w:val="single" w:sz="4" w:space="0" w:color="auto"/>
              <w:right w:val="single" w:sz="4" w:space="0" w:color="auto"/>
            </w:tcBorders>
          </w:tcPr>
          <w:p w14:paraId="1D792738" w14:textId="77777777" w:rsidR="008E179B" w:rsidRDefault="008E179B">
            <w:pPr>
              <w:spacing w:line="240" w:lineRule="exact"/>
              <w:rPr>
                <w:b/>
                <w:sz w:val="22"/>
                <w:szCs w:val="22"/>
              </w:rPr>
            </w:pPr>
            <w:r>
              <w:rPr>
                <w:b/>
                <w:sz w:val="22"/>
                <w:szCs w:val="22"/>
              </w:rPr>
              <w:t>Stepchild</w:t>
            </w:r>
          </w:p>
          <w:p w14:paraId="1D792739" w14:textId="77777777" w:rsidR="008E179B" w:rsidRDefault="008E179B">
            <w:pPr>
              <w:spacing w:line="240" w:lineRule="exact"/>
              <w:rPr>
                <w:b/>
                <w:sz w:val="22"/>
                <w:szCs w:val="22"/>
              </w:rPr>
            </w:pPr>
            <w:r>
              <w:rPr>
                <w:b/>
                <w:sz w:val="22"/>
                <w:szCs w:val="22"/>
              </w:rPr>
              <w:t>If FCDR is present and is more than 365 days prior to the Date of Claim:</w:t>
            </w:r>
          </w:p>
          <w:p w14:paraId="1D79273A" w14:textId="77777777" w:rsidR="008E179B" w:rsidRDefault="008E179B">
            <w:pPr>
              <w:spacing w:line="240" w:lineRule="exact"/>
              <w:ind w:left="720"/>
              <w:rPr>
                <w:sz w:val="22"/>
                <w:szCs w:val="22"/>
              </w:rPr>
            </w:pPr>
            <w:r>
              <w:rPr>
                <w:sz w:val="22"/>
                <w:szCs w:val="22"/>
              </w:rPr>
              <w:t xml:space="preserve">IF </w:t>
            </w:r>
          </w:p>
          <w:p w14:paraId="1D79273B" w14:textId="77777777" w:rsidR="008E179B" w:rsidRDefault="008E179B">
            <w:pPr>
              <w:spacing w:line="240" w:lineRule="exact"/>
              <w:ind w:left="1440"/>
              <w:rPr>
                <w:sz w:val="22"/>
                <w:szCs w:val="22"/>
              </w:rPr>
            </w:pPr>
            <w:r>
              <w:rPr>
                <w:sz w:val="22"/>
                <w:szCs w:val="22"/>
              </w:rPr>
              <w:t>Child’s Date of Birth is after FCDR</w:t>
            </w:r>
          </w:p>
          <w:p w14:paraId="1D79273C" w14:textId="77777777" w:rsidR="008E179B" w:rsidRDefault="008E179B">
            <w:pPr>
              <w:spacing w:line="240" w:lineRule="exact"/>
              <w:ind w:left="1440"/>
              <w:rPr>
                <w:sz w:val="22"/>
                <w:szCs w:val="22"/>
              </w:rPr>
            </w:pPr>
            <w:r>
              <w:rPr>
                <w:sz w:val="22"/>
                <w:szCs w:val="22"/>
              </w:rPr>
              <w:t>AND</w:t>
            </w:r>
          </w:p>
          <w:p w14:paraId="1D79273D" w14:textId="77777777" w:rsidR="008E179B" w:rsidRDefault="008E179B">
            <w:pPr>
              <w:spacing w:line="240" w:lineRule="exact"/>
              <w:ind w:left="1440"/>
              <w:rPr>
                <w:sz w:val="22"/>
                <w:szCs w:val="22"/>
              </w:rPr>
            </w:pPr>
            <w:r>
              <w:rPr>
                <w:sz w:val="22"/>
                <w:szCs w:val="22"/>
              </w:rPr>
              <w:t>Date of Marriage is after FCDR</w:t>
            </w:r>
          </w:p>
          <w:p w14:paraId="1D79273E" w14:textId="77777777" w:rsidR="008E179B" w:rsidRDefault="008E179B">
            <w:pPr>
              <w:spacing w:line="240" w:lineRule="exact"/>
              <w:ind w:left="1440"/>
              <w:rPr>
                <w:sz w:val="22"/>
                <w:szCs w:val="22"/>
              </w:rPr>
            </w:pPr>
            <w:r>
              <w:rPr>
                <w:sz w:val="22"/>
                <w:szCs w:val="22"/>
              </w:rPr>
              <w:t xml:space="preserve">AND </w:t>
            </w:r>
          </w:p>
          <w:p w14:paraId="1D79273F" w14:textId="77777777" w:rsidR="008E179B" w:rsidRDefault="008E179B">
            <w:pPr>
              <w:spacing w:line="240" w:lineRule="exact"/>
              <w:ind w:left="1440"/>
              <w:rPr>
                <w:sz w:val="22"/>
                <w:szCs w:val="22"/>
              </w:rPr>
            </w:pPr>
            <w:r>
              <w:rPr>
                <w:sz w:val="22"/>
                <w:szCs w:val="22"/>
              </w:rPr>
              <w:t>Date of Marriage is before or the same as Date of birth</w:t>
            </w:r>
          </w:p>
          <w:p w14:paraId="1D792740" w14:textId="77777777" w:rsidR="008E179B" w:rsidRDefault="008E179B">
            <w:pPr>
              <w:spacing w:line="240" w:lineRule="exact"/>
              <w:ind w:left="720"/>
              <w:rPr>
                <w:sz w:val="22"/>
                <w:szCs w:val="22"/>
              </w:rPr>
            </w:pPr>
            <w:r>
              <w:rPr>
                <w:sz w:val="22"/>
                <w:szCs w:val="22"/>
              </w:rPr>
              <w:t xml:space="preserve">THEN </w:t>
            </w:r>
          </w:p>
          <w:p w14:paraId="1D792741" w14:textId="77777777" w:rsidR="008E179B" w:rsidRDefault="008E179B">
            <w:pPr>
              <w:spacing w:line="240" w:lineRule="exact"/>
              <w:ind w:left="1440"/>
              <w:rPr>
                <w:sz w:val="22"/>
                <w:szCs w:val="22"/>
              </w:rPr>
            </w:pPr>
            <w:r>
              <w:rPr>
                <w:sz w:val="22"/>
                <w:szCs w:val="22"/>
              </w:rPr>
              <w:t>Set Event Date = Date of Birth</w:t>
            </w:r>
          </w:p>
          <w:p w14:paraId="1D792742" w14:textId="77777777" w:rsidR="008E179B" w:rsidRDefault="008E179B">
            <w:pPr>
              <w:spacing w:line="240" w:lineRule="exact"/>
              <w:ind w:left="1440"/>
              <w:rPr>
                <w:b/>
                <w:sz w:val="22"/>
                <w:szCs w:val="22"/>
              </w:rPr>
            </w:pPr>
          </w:p>
        </w:tc>
        <w:tc>
          <w:tcPr>
            <w:tcW w:w="2080" w:type="dxa"/>
            <w:tcBorders>
              <w:top w:val="single" w:sz="4" w:space="0" w:color="auto"/>
              <w:left w:val="single" w:sz="4" w:space="0" w:color="auto"/>
              <w:bottom w:val="single" w:sz="4" w:space="0" w:color="auto"/>
              <w:right w:val="single" w:sz="4" w:space="0" w:color="auto"/>
            </w:tcBorders>
            <w:hideMark/>
          </w:tcPr>
          <w:p w14:paraId="1D792743"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744" w14:textId="77777777" w:rsidR="008E179B" w:rsidRDefault="008E179B">
            <w:pPr>
              <w:spacing w:line="240" w:lineRule="exact"/>
              <w:rPr>
                <w:sz w:val="22"/>
                <w:szCs w:val="22"/>
              </w:rPr>
            </w:pPr>
          </w:p>
        </w:tc>
      </w:tr>
      <w:tr w:rsidR="008E179B" w14:paraId="1D792756"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746" w14:textId="77777777" w:rsidR="008E179B" w:rsidRDefault="008E179B">
            <w:pPr>
              <w:spacing w:line="240" w:lineRule="exact"/>
              <w:rPr>
                <w:color w:val="auto"/>
                <w:sz w:val="22"/>
                <w:szCs w:val="22"/>
              </w:rPr>
            </w:pPr>
            <w:r>
              <w:rPr>
                <w:color w:val="auto"/>
                <w:sz w:val="22"/>
                <w:szCs w:val="22"/>
              </w:rPr>
              <w:lastRenderedPageBreak/>
              <w:t>CP0137.13</w:t>
            </w:r>
          </w:p>
          <w:p w14:paraId="1D792747" w14:textId="77777777" w:rsidR="008E179B" w:rsidRDefault="008E179B">
            <w:pPr>
              <w:spacing w:line="240" w:lineRule="exact"/>
              <w:rPr>
                <w:color w:val="auto"/>
                <w:sz w:val="22"/>
                <w:szCs w:val="22"/>
              </w:rPr>
            </w:pPr>
            <w:r>
              <w:rPr>
                <w:color w:val="auto"/>
                <w:sz w:val="22"/>
                <w:szCs w:val="22"/>
              </w:rPr>
              <w:t>Determine Event Date Minor Step Child</w:t>
            </w:r>
          </w:p>
          <w:p w14:paraId="1D792748" w14:textId="77777777" w:rsidR="008E179B" w:rsidRDefault="008E179B">
            <w:pPr>
              <w:spacing w:line="240" w:lineRule="exact"/>
              <w:rPr>
                <w:color w:val="auto"/>
                <w:sz w:val="22"/>
                <w:szCs w:val="22"/>
              </w:rPr>
            </w:pPr>
          </w:p>
        </w:tc>
        <w:tc>
          <w:tcPr>
            <w:tcW w:w="5116" w:type="dxa"/>
            <w:tcBorders>
              <w:top w:val="single" w:sz="4" w:space="0" w:color="auto"/>
              <w:left w:val="single" w:sz="4" w:space="0" w:color="auto"/>
              <w:bottom w:val="single" w:sz="4" w:space="0" w:color="auto"/>
              <w:right w:val="single" w:sz="4" w:space="0" w:color="auto"/>
            </w:tcBorders>
          </w:tcPr>
          <w:p w14:paraId="1D792749" w14:textId="77777777" w:rsidR="008E179B" w:rsidRDefault="008E179B">
            <w:pPr>
              <w:spacing w:line="240" w:lineRule="exact"/>
              <w:rPr>
                <w:b/>
                <w:sz w:val="22"/>
                <w:szCs w:val="22"/>
              </w:rPr>
            </w:pPr>
            <w:r>
              <w:rPr>
                <w:b/>
                <w:sz w:val="22"/>
                <w:szCs w:val="22"/>
              </w:rPr>
              <w:t>Stepchild</w:t>
            </w:r>
          </w:p>
          <w:p w14:paraId="1D79274A" w14:textId="77777777" w:rsidR="008E179B" w:rsidRDefault="008E179B">
            <w:pPr>
              <w:spacing w:line="240" w:lineRule="exact"/>
              <w:rPr>
                <w:b/>
                <w:sz w:val="22"/>
                <w:szCs w:val="22"/>
              </w:rPr>
            </w:pPr>
            <w:r>
              <w:rPr>
                <w:b/>
                <w:sz w:val="22"/>
                <w:szCs w:val="22"/>
              </w:rPr>
              <w:t>If FCDR is present and is more than 365 days prior to the Date of Claim:</w:t>
            </w:r>
          </w:p>
          <w:p w14:paraId="1D79274B" w14:textId="77777777" w:rsidR="008E179B" w:rsidRDefault="008E179B">
            <w:pPr>
              <w:spacing w:line="240" w:lineRule="exact"/>
              <w:ind w:left="720"/>
              <w:rPr>
                <w:sz w:val="22"/>
                <w:szCs w:val="22"/>
              </w:rPr>
            </w:pPr>
            <w:r>
              <w:rPr>
                <w:sz w:val="22"/>
                <w:szCs w:val="22"/>
              </w:rPr>
              <w:t xml:space="preserve">IF </w:t>
            </w:r>
          </w:p>
          <w:p w14:paraId="1D79274C" w14:textId="77777777" w:rsidR="008E179B" w:rsidRDefault="008E179B">
            <w:pPr>
              <w:spacing w:line="240" w:lineRule="exact"/>
              <w:ind w:left="1440"/>
              <w:rPr>
                <w:sz w:val="22"/>
                <w:szCs w:val="22"/>
              </w:rPr>
            </w:pPr>
            <w:r>
              <w:rPr>
                <w:sz w:val="22"/>
                <w:szCs w:val="22"/>
              </w:rPr>
              <w:t>Child’s Date of Birth is after FCDR</w:t>
            </w:r>
          </w:p>
          <w:p w14:paraId="1D79274D" w14:textId="77777777" w:rsidR="008E179B" w:rsidRDefault="008E179B">
            <w:pPr>
              <w:spacing w:line="240" w:lineRule="exact"/>
              <w:ind w:left="1440"/>
              <w:rPr>
                <w:sz w:val="22"/>
                <w:szCs w:val="22"/>
              </w:rPr>
            </w:pPr>
            <w:r>
              <w:rPr>
                <w:sz w:val="22"/>
                <w:szCs w:val="22"/>
              </w:rPr>
              <w:t>AND</w:t>
            </w:r>
          </w:p>
          <w:p w14:paraId="1D79274E" w14:textId="77777777" w:rsidR="008E179B" w:rsidRDefault="008E179B">
            <w:pPr>
              <w:spacing w:line="240" w:lineRule="exact"/>
              <w:ind w:left="1440"/>
              <w:rPr>
                <w:sz w:val="22"/>
                <w:szCs w:val="22"/>
              </w:rPr>
            </w:pPr>
            <w:r>
              <w:rPr>
                <w:sz w:val="22"/>
                <w:szCs w:val="22"/>
              </w:rPr>
              <w:t>Date of Marriage is after FCDR</w:t>
            </w:r>
          </w:p>
          <w:p w14:paraId="1D79274F" w14:textId="77777777" w:rsidR="008E179B" w:rsidRDefault="008E179B">
            <w:pPr>
              <w:spacing w:line="240" w:lineRule="exact"/>
              <w:ind w:left="1440"/>
              <w:rPr>
                <w:sz w:val="22"/>
                <w:szCs w:val="22"/>
              </w:rPr>
            </w:pPr>
            <w:r>
              <w:rPr>
                <w:sz w:val="22"/>
                <w:szCs w:val="22"/>
              </w:rPr>
              <w:t xml:space="preserve">AND </w:t>
            </w:r>
          </w:p>
          <w:p w14:paraId="1D792750" w14:textId="77777777" w:rsidR="008E179B" w:rsidRDefault="008E179B">
            <w:pPr>
              <w:spacing w:line="240" w:lineRule="exact"/>
              <w:ind w:left="1440"/>
              <w:rPr>
                <w:sz w:val="22"/>
                <w:szCs w:val="22"/>
              </w:rPr>
            </w:pPr>
            <w:r>
              <w:rPr>
                <w:sz w:val="22"/>
                <w:szCs w:val="22"/>
              </w:rPr>
              <w:t>Date of Marriage is after Date of birth</w:t>
            </w:r>
          </w:p>
          <w:p w14:paraId="1D792751" w14:textId="77777777" w:rsidR="008E179B" w:rsidRDefault="008E179B">
            <w:pPr>
              <w:spacing w:line="240" w:lineRule="exact"/>
              <w:ind w:left="720"/>
              <w:rPr>
                <w:sz w:val="22"/>
                <w:szCs w:val="22"/>
              </w:rPr>
            </w:pPr>
            <w:r>
              <w:rPr>
                <w:sz w:val="22"/>
                <w:szCs w:val="22"/>
              </w:rPr>
              <w:t xml:space="preserve">THEN </w:t>
            </w:r>
          </w:p>
          <w:p w14:paraId="1D792752" w14:textId="77777777" w:rsidR="008E179B" w:rsidRDefault="008E179B">
            <w:pPr>
              <w:spacing w:line="240" w:lineRule="exact"/>
              <w:ind w:left="1440"/>
              <w:rPr>
                <w:sz w:val="22"/>
                <w:szCs w:val="22"/>
              </w:rPr>
            </w:pPr>
            <w:r>
              <w:rPr>
                <w:sz w:val="22"/>
                <w:szCs w:val="22"/>
              </w:rPr>
              <w:t>Set Event Date = Date of Marriage</w:t>
            </w:r>
          </w:p>
          <w:p w14:paraId="1D792753" w14:textId="77777777" w:rsidR="008E179B" w:rsidRDefault="008E179B">
            <w:pPr>
              <w:spacing w:line="240" w:lineRule="exact"/>
              <w:rPr>
                <w:b/>
                <w:sz w:val="22"/>
                <w:szCs w:val="22"/>
              </w:rPr>
            </w:pPr>
          </w:p>
        </w:tc>
        <w:tc>
          <w:tcPr>
            <w:tcW w:w="2080" w:type="dxa"/>
            <w:tcBorders>
              <w:top w:val="single" w:sz="4" w:space="0" w:color="auto"/>
              <w:left w:val="single" w:sz="4" w:space="0" w:color="auto"/>
              <w:bottom w:val="single" w:sz="4" w:space="0" w:color="auto"/>
              <w:right w:val="single" w:sz="4" w:space="0" w:color="auto"/>
            </w:tcBorders>
            <w:hideMark/>
          </w:tcPr>
          <w:p w14:paraId="1D792754"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755" w14:textId="77777777" w:rsidR="008E179B" w:rsidRDefault="008E179B">
            <w:pPr>
              <w:spacing w:line="240" w:lineRule="exact"/>
              <w:rPr>
                <w:sz w:val="22"/>
                <w:szCs w:val="22"/>
              </w:rPr>
            </w:pPr>
          </w:p>
        </w:tc>
      </w:tr>
      <w:tr w:rsidR="008E179B" w14:paraId="1D792764"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757" w14:textId="77777777" w:rsidR="008E179B" w:rsidRDefault="008E179B">
            <w:pPr>
              <w:spacing w:line="240" w:lineRule="exact"/>
              <w:rPr>
                <w:color w:val="auto"/>
                <w:sz w:val="22"/>
                <w:szCs w:val="22"/>
              </w:rPr>
            </w:pPr>
            <w:r>
              <w:rPr>
                <w:color w:val="auto"/>
                <w:sz w:val="22"/>
                <w:szCs w:val="22"/>
              </w:rPr>
              <w:t>CP0137.14 Determine Event stepchild  Date Minor Step Child</w:t>
            </w:r>
          </w:p>
        </w:tc>
        <w:tc>
          <w:tcPr>
            <w:tcW w:w="5116" w:type="dxa"/>
            <w:tcBorders>
              <w:top w:val="single" w:sz="4" w:space="0" w:color="auto"/>
              <w:left w:val="single" w:sz="4" w:space="0" w:color="auto"/>
              <w:bottom w:val="single" w:sz="4" w:space="0" w:color="auto"/>
              <w:right w:val="single" w:sz="4" w:space="0" w:color="auto"/>
            </w:tcBorders>
            <w:hideMark/>
          </w:tcPr>
          <w:p w14:paraId="1D792758" w14:textId="77777777" w:rsidR="008E179B" w:rsidRDefault="008E179B">
            <w:pPr>
              <w:spacing w:line="240" w:lineRule="exact"/>
              <w:rPr>
                <w:b/>
                <w:sz w:val="22"/>
                <w:szCs w:val="22"/>
              </w:rPr>
            </w:pPr>
            <w:r>
              <w:rPr>
                <w:b/>
                <w:sz w:val="22"/>
                <w:szCs w:val="22"/>
              </w:rPr>
              <w:t xml:space="preserve">Stepchild </w:t>
            </w:r>
          </w:p>
          <w:p w14:paraId="1D792759" w14:textId="77777777" w:rsidR="008E179B" w:rsidRDefault="008E179B">
            <w:pPr>
              <w:spacing w:line="240" w:lineRule="exact"/>
              <w:rPr>
                <w:b/>
                <w:sz w:val="22"/>
                <w:szCs w:val="22"/>
              </w:rPr>
            </w:pPr>
            <w:r>
              <w:rPr>
                <w:b/>
                <w:sz w:val="22"/>
                <w:szCs w:val="22"/>
              </w:rPr>
              <w:t>If FCDR is present and is within 365 days of the Date of Claim:</w:t>
            </w:r>
          </w:p>
          <w:p w14:paraId="1D79275A" w14:textId="77777777" w:rsidR="008E179B" w:rsidRDefault="008E179B">
            <w:pPr>
              <w:pStyle w:val="NormalWeb"/>
              <w:spacing w:beforeAutospacing="0" w:after="0" w:afterAutospacing="0"/>
              <w:ind w:left="720"/>
              <w:rPr>
                <w:rFonts w:ascii="Arial" w:hAnsi="Arial" w:cs="Arial"/>
                <w:sz w:val="22"/>
                <w:szCs w:val="22"/>
              </w:rPr>
            </w:pPr>
            <w:r>
              <w:rPr>
                <w:rFonts w:ascii="Arial" w:hAnsi="Arial" w:cs="Arial"/>
                <w:sz w:val="22"/>
                <w:szCs w:val="22"/>
              </w:rPr>
              <w:t>IF</w:t>
            </w:r>
          </w:p>
          <w:p w14:paraId="1D79275B" w14:textId="77777777" w:rsidR="008E179B" w:rsidRDefault="008E179B">
            <w:pPr>
              <w:spacing w:line="240" w:lineRule="exact"/>
              <w:ind w:left="1440"/>
              <w:rPr>
                <w:sz w:val="22"/>
                <w:szCs w:val="22"/>
              </w:rPr>
            </w:pPr>
            <w:r>
              <w:rPr>
                <w:sz w:val="22"/>
                <w:szCs w:val="22"/>
              </w:rPr>
              <w:t>Child’s Date of Birth is within 365 days of Date of Claim</w:t>
            </w:r>
          </w:p>
          <w:p w14:paraId="1D79275C" w14:textId="77777777" w:rsidR="008E179B" w:rsidRDefault="008E179B">
            <w:pPr>
              <w:spacing w:line="240" w:lineRule="exact"/>
              <w:ind w:left="1440"/>
              <w:rPr>
                <w:sz w:val="22"/>
                <w:szCs w:val="22"/>
              </w:rPr>
            </w:pPr>
            <w:r>
              <w:rPr>
                <w:sz w:val="22"/>
                <w:szCs w:val="22"/>
              </w:rPr>
              <w:t>AND</w:t>
            </w:r>
          </w:p>
          <w:p w14:paraId="1D79275D" w14:textId="77777777" w:rsidR="008E179B" w:rsidRDefault="008E179B">
            <w:pPr>
              <w:spacing w:line="240" w:lineRule="exact"/>
              <w:ind w:left="1440"/>
              <w:rPr>
                <w:sz w:val="22"/>
                <w:szCs w:val="22"/>
              </w:rPr>
            </w:pPr>
            <w:r>
              <w:rPr>
                <w:sz w:val="22"/>
                <w:szCs w:val="22"/>
              </w:rPr>
              <w:t>Date of Marriage is within 365 days of Date of Claim</w:t>
            </w:r>
          </w:p>
          <w:p w14:paraId="1D79275E" w14:textId="77777777" w:rsidR="008E179B" w:rsidRDefault="008E179B">
            <w:pPr>
              <w:spacing w:line="240" w:lineRule="exact"/>
              <w:ind w:left="1440"/>
              <w:rPr>
                <w:sz w:val="22"/>
                <w:szCs w:val="22"/>
              </w:rPr>
            </w:pPr>
            <w:r>
              <w:rPr>
                <w:sz w:val="22"/>
                <w:szCs w:val="22"/>
              </w:rPr>
              <w:t xml:space="preserve">AND </w:t>
            </w:r>
          </w:p>
          <w:p w14:paraId="1D79275F" w14:textId="77777777" w:rsidR="008E179B" w:rsidRDefault="008E179B">
            <w:pPr>
              <w:spacing w:line="240" w:lineRule="exact"/>
              <w:ind w:left="1440"/>
              <w:rPr>
                <w:sz w:val="22"/>
                <w:szCs w:val="22"/>
              </w:rPr>
            </w:pPr>
            <w:r>
              <w:rPr>
                <w:sz w:val="22"/>
                <w:szCs w:val="22"/>
              </w:rPr>
              <w:t>Date of Marriage is before Date of birth</w:t>
            </w:r>
          </w:p>
          <w:p w14:paraId="1D792760" w14:textId="77777777" w:rsidR="008E179B" w:rsidRDefault="008E179B">
            <w:pPr>
              <w:pStyle w:val="NormalWeb"/>
              <w:spacing w:beforeAutospacing="0" w:after="0" w:afterAutospacing="0"/>
              <w:ind w:left="720"/>
              <w:rPr>
                <w:rFonts w:ascii="Arial" w:hAnsi="Arial" w:cs="Arial"/>
                <w:sz w:val="22"/>
                <w:szCs w:val="22"/>
              </w:rPr>
            </w:pPr>
            <w:r>
              <w:rPr>
                <w:rFonts w:ascii="Arial" w:hAnsi="Arial" w:cs="Arial"/>
                <w:sz w:val="22"/>
                <w:szCs w:val="22"/>
              </w:rPr>
              <w:t>THEN</w:t>
            </w:r>
          </w:p>
          <w:p w14:paraId="1D792761" w14:textId="77777777" w:rsidR="008E179B" w:rsidRDefault="008E179B">
            <w:pPr>
              <w:spacing w:line="240" w:lineRule="exact"/>
              <w:ind w:left="1440"/>
              <w:rPr>
                <w:b/>
                <w:sz w:val="22"/>
                <w:szCs w:val="22"/>
              </w:rPr>
            </w:pPr>
            <w:r>
              <w:rPr>
                <w:sz w:val="22"/>
                <w:szCs w:val="22"/>
              </w:rPr>
              <w:t>Set the Event Date = Date of Birth</w:t>
            </w:r>
          </w:p>
        </w:tc>
        <w:tc>
          <w:tcPr>
            <w:tcW w:w="2080" w:type="dxa"/>
            <w:tcBorders>
              <w:top w:val="single" w:sz="4" w:space="0" w:color="auto"/>
              <w:left w:val="single" w:sz="4" w:space="0" w:color="auto"/>
              <w:bottom w:val="single" w:sz="4" w:space="0" w:color="auto"/>
              <w:right w:val="single" w:sz="4" w:space="0" w:color="auto"/>
            </w:tcBorders>
            <w:hideMark/>
          </w:tcPr>
          <w:p w14:paraId="1D792762"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763" w14:textId="77777777" w:rsidR="008E179B" w:rsidRDefault="008E179B">
            <w:pPr>
              <w:spacing w:line="240" w:lineRule="exact"/>
              <w:rPr>
                <w:sz w:val="22"/>
                <w:szCs w:val="22"/>
              </w:rPr>
            </w:pPr>
          </w:p>
        </w:tc>
      </w:tr>
      <w:tr w:rsidR="008E179B" w14:paraId="1D792774"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765" w14:textId="77777777" w:rsidR="008E179B" w:rsidRDefault="008E179B">
            <w:pPr>
              <w:spacing w:line="240" w:lineRule="exact"/>
              <w:rPr>
                <w:color w:val="auto"/>
                <w:sz w:val="22"/>
                <w:szCs w:val="22"/>
              </w:rPr>
            </w:pPr>
            <w:r>
              <w:rPr>
                <w:color w:val="auto"/>
                <w:sz w:val="22"/>
                <w:szCs w:val="22"/>
              </w:rPr>
              <w:lastRenderedPageBreak/>
              <w:t>CP0137.15 Determine Event Date Minor Step Child</w:t>
            </w:r>
          </w:p>
        </w:tc>
        <w:tc>
          <w:tcPr>
            <w:tcW w:w="5116" w:type="dxa"/>
            <w:tcBorders>
              <w:top w:val="single" w:sz="4" w:space="0" w:color="auto"/>
              <w:left w:val="single" w:sz="4" w:space="0" w:color="auto"/>
              <w:bottom w:val="single" w:sz="4" w:space="0" w:color="auto"/>
              <w:right w:val="single" w:sz="4" w:space="0" w:color="auto"/>
            </w:tcBorders>
            <w:hideMark/>
          </w:tcPr>
          <w:p w14:paraId="1D792766" w14:textId="77777777" w:rsidR="008E179B" w:rsidRPr="00E75187" w:rsidRDefault="008E179B">
            <w:pPr>
              <w:pStyle w:val="CommentText"/>
              <w:rPr>
                <w:rFonts w:cs="Arial"/>
              </w:rPr>
            </w:pPr>
            <w:r w:rsidRPr="00CD7807">
              <w:rPr>
                <w:rFonts w:cs="Arial"/>
                <w:b/>
                <w:sz w:val="22"/>
                <w:szCs w:val="22"/>
              </w:rPr>
              <w:t xml:space="preserve">Stepchild </w:t>
            </w:r>
          </w:p>
          <w:p w14:paraId="1D792767" w14:textId="77777777" w:rsidR="008E179B" w:rsidRDefault="008E179B">
            <w:pPr>
              <w:spacing w:line="240" w:lineRule="exact"/>
              <w:rPr>
                <w:b/>
                <w:sz w:val="22"/>
                <w:szCs w:val="22"/>
              </w:rPr>
            </w:pPr>
            <w:r>
              <w:rPr>
                <w:b/>
                <w:sz w:val="22"/>
                <w:szCs w:val="22"/>
              </w:rPr>
              <w:t>If FCDR is present and is within 365 days of the Date of Claim:</w:t>
            </w:r>
          </w:p>
          <w:p w14:paraId="1D792768" w14:textId="77777777" w:rsidR="008E179B" w:rsidRDefault="008E179B">
            <w:pPr>
              <w:pStyle w:val="NormalWeb"/>
              <w:spacing w:beforeAutospacing="0" w:after="0" w:afterAutospacing="0"/>
              <w:ind w:left="720"/>
              <w:rPr>
                <w:rFonts w:ascii="Arial" w:hAnsi="Arial" w:cs="Arial"/>
                <w:sz w:val="22"/>
                <w:szCs w:val="22"/>
              </w:rPr>
            </w:pPr>
            <w:r>
              <w:rPr>
                <w:rFonts w:ascii="Arial" w:hAnsi="Arial" w:cs="Arial"/>
                <w:sz w:val="22"/>
                <w:szCs w:val="22"/>
              </w:rPr>
              <w:t>IF</w:t>
            </w:r>
          </w:p>
          <w:p w14:paraId="1D792769" w14:textId="77777777" w:rsidR="008E179B" w:rsidRDefault="008E179B">
            <w:pPr>
              <w:spacing w:line="240" w:lineRule="exact"/>
              <w:ind w:left="1440"/>
              <w:rPr>
                <w:sz w:val="22"/>
                <w:szCs w:val="22"/>
              </w:rPr>
            </w:pPr>
            <w:r>
              <w:rPr>
                <w:sz w:val="22"/>
                <w:szCs w:val="22"/>
              </w:rPr>
              <w:t>FCDR is same as Rating Effective Date</w:t>
            </w:r>
          </w:p>
          <w:p w14:paraId="1D79276A" w14:textId="77777777" w:rsidR="008E179B" w:rsidRDefault="008E179B">
            <w:pPr>
              <w:spacing w:line="240" w:lineRule="exact"/>
              <w:ind w:left="1440"/>
              <w:rPr>
                <w:sz w:val="22"/>
                <w:szCs w:val="22"/>
              </w:rPr>
            </w:pPr>
            <w:r>
              <w:rPr>
                <w:sz w:val="22"/>
                <w:szCs w:val="22"/>
              </w:rPr>
              <w:t>AND</w:t>
            </w:r>
          </w:p>
          <w:p w14:paraId="1D79276B" w14:textId="77777777" w:rsidR="008E179B" w:rsidRDefault="008E179B">
            <w:pPr>
              <w:spacing w:line="240" w:lineRule="exact"/>
              <w:ind w:left="1440"/>
              <w:rPr>
                <w:sz w:val="22"/>
                <w:szCs w:val="22"/>
              </w:rPr>
            </w:pPr>
            <w:r>
              <w:rPr>
                <w:sz w:val="22"/>
                <w:szCs w:val="22"/>
              </w:rPr>
              <w:t>Child’s Date of Birth is within 365 days of Date of Claim</w:t>
            </w:r>
          </w:p>
          <w:p w14:paraId="1D79276C" w14:textId="77777777" w:rsidR="008E179B" w:rsidRDefault="008E179B">
            <w:pPr>
              <w:spacing w:line="240" w:lineRule="exact"/>
              <w:ind w:left="1440"/>
              <w:rPr>
                <w:sz w:val="22"/>
                <w:szCs w:val="22"/>
              </w:rPr>
            </w:pPr>
            <w:r>
              <w:rPr>
                <w:sz w:val="22"/>
                <w:szCs w:val="22"/>
              </w:rPr>
              <w:t>AND</w:t>
            </w:r>
          </w:p>
          <w:p w14:paraId="1D79276D" w14:textId="77777777" w:rsidR="008E179B" w:rsidRDefault="008E179B">
            <w:pPr>
              <w:spacing w:line="240" w:lineRule="exact"/>
              <w:ind w:left="1440"/>
              <w:rPr>
                <w:sz w:val="22"/>
                <w:szCs w:val="22"/>
              </w:rPr>
            </w:pPr>
            <w:r>
              <w:rPr>
                <w:sz w:val="22"/>
                <w:szCs w:val="22"/>
              </w:rPr>
              <w:t>Date of Marriage is within 365 days of Date of Claim</w:t>
            </w:r>
          </w:p>
          <w:p w14:paraId="1D79276E" w14:textId="77777777" w:rsidR="008E179B" w:rsidRDefault="008E179B">
            <w:pPr>
              <w:spacing w:line="240" w:lineRule="exact"/>
              <w:ind w:left="1440"/>
              <w:rPr>
                <w:sz w:val="22"/>
                <w:szCs w:val="22"/>
              </w:rPr>
            </w:pPr>
            <w:r>
              <w:rPr>
                <w:sz w:val="22"/>
                <w:szCs w:val="22"/>
              </w:rPr>
              <w:t xml:space="preserve">AND </w:t>
            </w:r>
          </w:p>
          <w:p w14:paraId="1D79276F" w14:textId="77777777" w:rsidR="008E179B" w:rsidRDefault="008E179B">
            <w:pPr>
              <w:spacing w:line="240" w:lineRule="exact"/>
              <w:ind w:left="1440"/>
              <w:rPr>
                <w:sz w:val="22"/>
                <w:szCs w:val="22"/>
              </w:rPr>
            </w:pPr>
            <w:r>
              <w:rPr>
                <w:sz w:val="22"/>
                <w:szCs w:val="22"/>
              </w:rPr>
              <w:t>Date of Birth and Date of Marriage is Before FCDR</w:t>
            </w:r>
          </w:p>
          <w:p w14:paraId="1D792770" w14:textId="77777777" w:rsidR="008E179B" w:rsidRDefault="008E179B">
            <w:pPr>
              <w:pStyle w:val="NormalWeb"/>
              <w:spacing w:beforeAutospacing="0" w:after="0" w:afterAutospacing="0"/>
              <w:ind w:left="720"/>
              <w:rPr>
                <w:rFonts w:ascii="Arial" w:hAnsi="Arial" w:cs="Arial"/>
                <w:sz w:val="22"/>
                <w:szCs w:val="22"/>
              </w:rPr>
            </w:pPr>
            <w:r>
              <w:rPr>
                <w:rFonts w:ascii="Arial" w:hAnsi="Arial" w:cs="Arial"/>
                <w:sz w:val="22"/>
                <w:szCs w:val="22"/>
              </w:rPr>
              <w:t>THEN</w:t>
            </w:r>
          </w:p>
          <w:p w14:paraId="1D792771" w14:textId="77777777" w:rsidR="008E179B" w:rsidRDefault="008E179B">
            <w:pPr>
              <w:spacing w:line="240" w:lineRule="exact"/>
              <w:ind w:left="1440"/>
              <w:rPr>
                <w:b/>
                <w:sz w:val="22"/>
                <w:szCs w:val="22"/>
              </w:rPr>
            </w:pPr>
            <w:r>
              <w:rPr>
                <w:sz w:val="22"/>
                <w:szCs w:val="22"/>
              </w:rPr>
              <w:t>Set the Event Date = FCDR</w:t>
            </w:r>
          </w:p>
        </w:tc>
        <w:tc>
          <w:tcPr>
            <w:tcW w:w="2080" w:type="dxa"/>
            <w:tcBorders>
              <w:top w:val="single" w:sz="4" w:space="0" w:color="auto"/>
              <w:left w:val="single" w:sz="4" w:space="0" w:color="auto"/>
              <w:bottom w:val="single" w:sz="4" w:space="0" w:color="auto"/>
              <w:right w:val="single" w:sz="4" w:space="0" w:color="auto"/>
            </w:tcBorders>
            <w:hideMark/>
          </w:tcPr>
          <w:p w14:paraId="1D792772"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773" w14:textId="77777777" w:rsidR="008E179B" w:rsidRDefault="008E179B">
            <w:pPr>
              <w:spacing w:line="240" w:lineRule="exact"/>
              <w:rPr>
                <w:sz w:val="22"/>
                <w:szCs w:val="22"/>
              </w:rPr>
            </w:pPr>
          </w:p>
        </w:tc>
      </w:tr>
      <w:tr w:rsidR="008E179B" w14:paraId="1D792782"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775" w14:textId="77777777" w:rsidR="008E179B" w:rsidRDefault="008E179B">
            <w:pPr>
              <w:spacing w:line="240" w:lineRule="exact"/>
              <w:rPr>
                <w:color w:val="auto"/>
                <w:sz w:val="22"/>
                <w:szCs w:val="22"/>
              </w:rPr>
            </w:pPr>
            <w:r>
              <w:rPr>
                <w:color w:val="auto"/>
                <w:sz w:val="22"/>
                <w:szCs w:val="22"/>
              </w:rPr>
              <w:t>CP0137.16 Determine Event Date Minor Step Child</w:t>
            </w:r>
          </w:p>
        </w:tc>
        <w:tc>
          <w:tcPr>
            <w:tcW w:w="5116" w:type="dxa"/>
            <w:tcBorders>
              <w:top w:val="single" w:sz="4" w:space="0" w:color="auto"/>
              <w:left w:val="single" w:sz="4" w:space="0" w:color="auto"/>
              <w:bottom w:val="single" w:sz="4" w:space="0" w:color="auto"/>
              <w:right w:val="single" w:sz="4" w:space="0" w:color="auto"/>
            </w:tcBorders>
            <w:hideMark/>
          </w:tcPr>
          <w:p w14:paraId="1D792776" w14:textId="77777777" w:rsidR="008E179B" w:rsidRDefault="008E179B">
            <w:pPr>
              <w:spacing w:line="240" w:lineRule="exact"/>
              <w:rPr>
                <w:b/>
                <w:sz w:val="22"/>
                <w:szCs w:val="22"/>
              </w:rPr>
            </w:pPr>
            <w:r>
              <w:rPr>
                <w:b/>
                <w:sz w:val="22"/>
                <w:szCs w:val="22"/>
              </w:rPr>
              <w:t xml:space="preserve">Stepchild </w:t>
            </w:r>
          </w:p>
          <w:p w14:paraId="1D792777" w14:textId="77777777" w:rsidR="008E179B" w:rsidRDefault="008E179B">
            <w:pPr>
              <w:spacing w:line="240" w:lineRule="exact"/>
              <w:rPr>
                <w:b/>
                <w:sz w:val="22"/>
                <w:szCs w:val="22"/>
              </w:rPr>
            </w:pPr>
            <w:r>
              <w:rPr>
                <w:b/>
                <w:sz w:val="22"/>
                <w:szCs w:val="22"/>
              </w:rPr>
              <w:t>If FCDR is present and is within 365 days of the Date of Claim:</w:t>
            </w:r>
          </w:p>
          <w:p w14:paraId="1D792778" w14:textId="77777777" w:rsidR="008E179B" w:rsidRDefault="008E179B">
            <w:pPr>
              <w:pStyle w:val="NormalWeb"/>
              <w:spacing w:beforeAutospacing="0" w:after="0" w:afterAutospacing="0"/>
              <w:ind w:left="720"/>
              <w:rPr>
                <w:rFonts w:ascii="Arial" w:hAnsi="Arial" w:cs="Arial"/>
                <w:sz w:val="22"/>
                <w:szCs w:val="22"/>
              </w:rPr>
            </w:pPr>
            <w:r>
              <w:rPr>
                <w:rFonts w:ascii="Arial" w:hAnsi="Arial" w:cs="Arial"/>
                <w:sz w:val="22"/>
                <w:szCs w:val="22"/>
              </w:rPr>
              <w:t>IF</w:t>
            </w:r>
          </w:p>
          <w:p w14:paraId="1D792779" w14:textId="77777777" w:rsidR="008E179B" w:rsidRDefault="008E179B">
            <w:pPr>
              <w:spacing w:line="240" w:lineRule="exact"/>
              <w:ind w:left="1440"/>
              <w:rPr>
                <w:sz w:val="22"/>
                <w:szCs w:val="22"/>
              </w:rPr>
            </w:pPr>
            <w:r>
              <w:rPr>
                <w:sz w:val="22"/>
                <w:szCs w:val="22"/>
              </w:rPr>
              <w:t>Child’s Date of Birth is within 365 days of Date of Claim</w:t>
            </w:r>
          </w:p>
          <w:p w14:paraId="1D79277A" w14:textId="77777777" w:rsidR="008E179B" w:rsidRDefault="008E179B">
            <w:pPr>
              <w:spacing w:line="240" w:lineRule="exact"/>
              <w:ind w:left="1440"/>
              <w:rPr>
                <w:sz w:val="22"/>
                <w:szCs w:val="22"/>
              </w:rPr>
            </w:pPr>
            <w:r>
              <w:rPr>
                <w:sz w:val="22"/>
                <w:szCs w:val="22"/>
              </w:rPr>
              <w:t>AND</w:t>
            </w:r>
          </w:p>
          <w:p w14:paraId="1D79277B" w14:textId="77777777" w:rsidR="008E179B" w:rsidRDefault="008E179B">
            <w:pPr>
              <w:spacing w:line="240" w:lineRule="exact"/>
              <w:ind w:left="1440"/>
              <w:rPr>
                <w:sz w:val="22"/>
                <w:szCs w:val="22"/>
              </w:rPr>
            </w:pPr>
            <w:r>
              <w:rPr>
                <w:sz w:val="22"/>
                <w:szCs w:val="22"/>
              </w:rPr>
              <w:t>Date of Marriage is within 365 days of Date of Claim</w:t>
            </w:r>
          </w:p>
          <w:p w14:paraId="1D79277C" w14:textId="77777777" w:rsidR="008E179B" w:rsidRDefault="008E179B">
            <w:pPr>
              <w:spacing w:line="240" w:lineRule="exact"/>
              <w:ind w:left="1440"/>
              <w:rPr>
                <w:sz w:val="22"/>
                <w:szCs w:val="22"/>
              </w:rPr>
            </w:pPr>
            <w:r>
              <w:rPr>
                <w:sz w:val="22"/>
                <w:szCs w:val="22"/>
              </w:rPr>
              <w:t xml:space="preserve">AND </w:t>
            </w:r>
          </w:p>
          <w:p w14:paraId="1D79277D" w14:textId="77777777" w:rsidR="008E179B" w:rsidRDefault="008E179B">
            <w:pPr>
              <w:spacing w:line="240" w:lineRule="exact"/>
              <w:ind w:left="1440"/>
              <w:rPr>
                <w:sz w:val="22"/>
                <w:szCs w:val="22"/>
              </w:rPr>
            </w:pPr>
            <w:r>
              <w:rPr>
                <w:sz w:val="22"/>
                <w:szCs w:val="22"/>
              </w:rPr>
              <w:t>Date of Marriage is after Date of birth</w:t>
            </w:r>
          </w:p>
          <w:p w14:paraId="1D79277E" w14:textId="77777777" w:rsidR="008E179B" w:rsidRDefault="008E179B">
            <w:pPr>
              <w:pStyle w:val="NormalWeb"/>
              <w:spacing w:beforeAutospacing="0" w:after="0" w:afterAutospacing="0"/>
              <w:ind w:left="720"/>
              <w:rPr>
                <w:rFonts w:ascii="Arial" w:hAnsi="Arial" w:cs="Arial"/>
                <w:sz w:val="22"/>
                <w:szCs w:val="22"/>
              </w:rPr>
            </w:pPr>
            <w:r>
              <w:rPr>
                <w:rFonts w:ascii="Arial" w:hAnsi="Arial" w:cs="Arial"/>
                <w:sz w:val="22"/>
                <w:szCs w:val="22"/>
              </w:rPr>
              <w:t>THEN</w:t>
            </w:r>
          </w:p>
          <w:p w14:paraId="1D79277F" w14:textId="77777777" w:rsidR="008E179B" w:rsidRDefault="008E179B">
            <w:pPr>
              <w:spacing w:line="240" w:lineRule="exact"/>
              <w:ind w:left="1440"/>
              <w:rPr>
                <w:b/>
                <w:sz w:val="22"/>
                <w:szCs w:val="22"/>
              </w:rPr>
            </w:pPr>
            <w:r>
              <w:rPr>
                <w:sz w:val="22"/>
                <w:szCs w:val="22"/>
              </w:rPr>
              <w:t>Set the Event Date = Date of Marriage</w:t>
            </w:r>
          </w:p>
        </w:tc>
        <w:tc>
          <w:tcPr>
            <w:tcW w:w="2080" w:type="dxa"/>
            <w:tcBorders>
              <w:top w:val="single" w:sz="4" w:space="0" w:color="auto"/>
              <w:left w:val="single" w:sz="4" w:space="0" w:color="auto"/>
              <w:bottom w:val="single" w:sz="4" w:space="0" w:color="auto"/>
              <w:right w:val="single" w:sz="4" w:space="0" w:color="auto"/>
            </w:tcBorders>
            <w:hideMark/>
          </w:tcPr>
          <w:p w14:paraId="1D792780"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781" w14:textId="77777777" w:rsidR="008E179B" w:rsidRDefault="008E179B">
            <w:pPr>
              <w:spacing w:line="240" w:lineRule="exact"/>
              <w:rPr>
                <w:sz w:val="22"/>
                <w:szCs w:val="22"/>
              </w:rPr>
            </w:pPr>
          </w:p>
        </w:tc>
      </w:tr>
      <w:tr w:rsidR="008E179B" w14:paraId="1D79278E"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783" w14:textId="77777777" w:rsidR="008E179B" w:rsidRDefault="008E179B" w:rsidP="00E42F64">
            <w:pPr>
              <w:spacing w:line="240" w:lineRule="exact"/>
              <w:rPr>
                <w:color w:val="auto"/>
                <w:sz w:val="22"/>
                <w:szCs w:val="22"/>
              </w:rPr>
            </w:pPr>
            <w:r>
              <w:rPr>
                <w:color w:val="auto"/>
                <w:sz w:val="22"/>
                <w:szCs w:val="22"/>
              </w:rPr>
              <w:lastRenderedPageBreak/>
              <w:t>CP0137.17 Determine Event Date Minor Step Child</w:t>
            </w:r>
          </w:p>
        </w:tc>
        <w:tc>
          <w:tcPr>
            <w:tcW w:w="5116" w:type="dxa"/>
            <w:tcBorders>
              <w:top w:val="single" w:sz="4" w:space="0" w:color="auto"/>
              <w:left w:val="single" w:sz="4" w:space="0" w:color="auto"/>
              <w:bottom w:val="single" w:sz="4" w:space="0" w:color="auto"/>
              <w:right w:val="single" w:sz="4" w:space="0" w:color="auto"/>
            </w:tcBorders>
            <w:hideMark/>
          </w:tcPr>
          <w:p w14:paraId="1D792784" w14:textId="77777777" w:rsidR="008E179B" w:rsidRDefault="008E179B">
            <w:pPr>
              <w:spacing w:line="240" w:lineRule="exact"/>
              <w:rPr>
                <w:b/>
                <w:sz w:val="22"/>
                <w:szCs w:val="22"/>
              </w:rPr>
            </w:pPr>
            <w:r>
              <w:rPr>
                <w:b/>
                <w:sz w:val="22"/>
                <w:szCs w:val="22"/>
              </w:rPr>
              <w:t xml:space="preserve">Stepchild </w:t>
            </w:r>
          </w:p>
          <w:p w14:paraId="1D792785" w14:textId="77777777" w:rsidR="008E179B" w:rsidRDefault="008E179B">
            <w:pPr>
              <w:spacing w:line="240" w:lineRule="exact"/>
              <w:rPr>
                <w:b/>
                <w:sz w:val="22"/>
                <w:szCs w:val="22"/>
              </w:rPr>
            </w:pPr>
            <w:r>
              <w:rPr>
                <w:b/>
                <w:sz w:val="22"/>
                <w:szCs w:val="22"/>
              </w:rPr>
              <w:t>If FCDR is present and is within 365 days of the Date of Claim:</w:t>
            </w:r>
          </w:p>
          <w:p w14:paraId="1D792786" w14:textId="77777777" w:rsidR="008E179B" w:rsidRDefault="008E179B">
            <w:pPr>
              <w:pStyle w:val="NormalWeb"/>
              <w:spacing w:beforeAutospacing="0" w:after="0" w:afterAutospacing="0"/>
              <w:ind w:left="720"/>
              <w:rPr>
                <w:rFonts w:ascii="Arial" w:hAnsi="Arial" w:cs="Arial"/>
                <w:sz w:val="22"/>
                <w:szCs w:val="22"/>
              </w:rPr>
            </w:pPr>
            <w:r>
              <w:rPr>
                <w:rFonts w:ascii="Arial" w:hAnsi="Arial" w:cs="Arial"/>
                <w:sz w:val="22"/>
                <w:szCs w:val="22"/>
              </w:rPr>
              <w:t>IF</w:t>
            </w:r>
          </w:p>
          <w:p w14:paraId="1D792787" w14:textId="77777777" w:rsidR="008E179B" w:rsidRDefault="008E179B">
            <w:pPr>
              <w:spacing w:line="240" w:lineRule="exact"/>
              <w:ind w:left="1440"/>
              <w:rPr>
                <w:sz w:val="22"/>
                <w:szCs w:val="22"/>
              </w:rPr>
            </w:pPr>
            <w:r>
              <w:rPr>
                <w:sz w:val="22"/>
                <w:szCs w:val="22"/>
              </w:rPr>
              <w:t>Child’s Date of Birth is before 365 days of Date of Claim</w:t>
            </w:r>
          </w:p>
          <w:p w14:paraId="1D792788" w14:textId="77777777" w:rsidR="008E179B" w:rsidRDefault="008E179B">
            <w:pPr>
              <w:spacing w:line="240" w:lineRule="exact"/>
              <w:ind w:left="1440"/>
              <w:rPr>
                <w:sz w:val="22"/>
                <w:szCs w:val="22"/>
              </w:rPr>
            </w:pPr>
            <w:r>
              <w:rPr>
                <w:sz w:val="22"/>
                <w:szCs w:val="22"/>
              </w:rPr>
              <w:t>AND</w:t>
            </w:r>
          </w:p>
          <w:p w14:paraId="1D792789" w14:textId="77777777" w:rsidR="008E179B" w:rsidRDefault="008E179B">
            <w:pPr>
              <w:spacing w:line="240" w:lineRule="exact"/>
              <w:ind w:left="1440"/>
              <w:rPr>
                <w:sz w:val="22"/>
                <w:szCs w:val="22"/>
              </w:rPr>
            </w:pPr>
            <w:r>
              <w:rPr>
                <w:sz w:val="22"/>
                <w:szCs w:val="22"/>
              </w:rPr>
              <w:t>Date of Marriage is before 365 days of Date of Claim</w:t>
            </w:r>
          </w:p>
          <w:p w14:paraId="1D79278A" w14:textId="77777777" w:rsidR="008E179B" w:rsidRDefault="008E179B">
            <w:pPr>
              <w:pStyle w:val="NormalWeb"/>
              <w:spacing w:beforeAutospacing="0" w:after="0" w:afterAutospacing="0"/>
              <w:ind w:left="720"/>
              <w:rPr>
                <w:rFonts w:ascii="Arial" w:hAnsi="Arial" w:cs="Arial"/>
                <w:sz w:val="22"/>
                <w:szCs w:val="22"/>
              </w:rPr>
            </w:pPr>
            <w:r>
              <w:rPr>
                <w:rFonts w:ascii="Arial" w:hAnsi="Arial" w:cs="Arial"/>
                <w:sz w:val="22"/>
                <w:szCs w:val="22"/>
              </w:rPr>
              <w:t>THEN</w:t>
            </w:r>
          </w:p>
          <w:p w14:paraId="1D79278B" w14:textId="77777777" w:rsidR="008E179B" w:rsidRDefault="008E179B">
            <w:pPr>
              <w:spacing w:line="240" w:lineRule="exact"/>
              <w:ind w:left="1440"/>
              <w:rPr>
                <w:b/>
                <w:sz w:val="22"/>
                <w:szCs w:val="22"/>
              </w:rPr>
            </w:pPr>
            <w:r>
              <w:rPr>
                <w:sz w:val="22"/>
                <w:szCs w:val="22"/>
              </w:rPr>
              <w:t>Set the Event Date = FCDR</w:t>
            </w:r>
          </w:p>
        </w:tc>
        <w:tc>
          <w:tcPr>
            <w:tcW w:w="2080" w:type="dxa"/>
            <w:tcBorders>
              <w:top w:val="single" w:sz="4" w:space="0" w:color="auto"/>
              <w:left w:val="single" w:sz="4" w:space="0" w:color="auto"/>
              <w:bottom w:val="single" w:sz="4" w:space="0" w:color="auto"/>
              <w:right w:val="single" w:sz="4" w:space="0" w:color="auto"/>
            </w:tcBorders>
            <w:hideMark/>
          </w:tcPr>
          <w:p w14:paraId="1D79278C"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78D" w14:textId="77777777" w:rsidR="008E179B" w:rsidRDefault="008E179B">
            <w:pPr>
              <w:spacing w:line="240" w:lineRule="exact"/>
              <w:rPr>
                <w:sz w:val="22"/>
                <w:szCs w:val="22"/>
              </w:rPr>
            </w:pPr>
          </w:p>
        </w:tc>
      </w:tr>
      <w:tr w:rsidR="008E179B" w14:paraId="1D79279A"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78F" w14:textId="77777777" w:rsidR="008E179B" w:rsidRDefault="008E179B" w:rsidP="00E42F64">
            <w:pPr>
              <w:spacing w:line="240" w:lineRule="exact"/>
              <w:rPr>
                <w:color w:val="auto"/>
                <w:sz w:val="22"/>
                <w:szCs w:val="22"/>
              </w:rPr>
            </w:pPr>
            <w:r>
              <w:rPr>
                <w:color w:val="auto"/>
                <w:sz w:val="22"/>
                <w:szCs w:val="22"/>
              </w:rPr>
              <w:t>CP0137.18 Determine Event Date Minor Step Child</w:t>
            </w:r>
          </w:p>
        </w:tc>
        <w:tc>
          <w:tcPr>
            <w:tcW w:w="5116" w:type="dxa"/>
            <w:tcBorders>
              <w:top w:val="single" w:sz="4" w:space="0" w:color="auto"/>
              <w:left w:val="single" w:sz="4" w:space="0" w:color="auto"/>
              <w:bottom w:val="single" w:sz="4" w:space="0" w:color="auto"/>
              <w:right w:val="single" w:sz="4" w:space="0" w:color="auto"/>
            </w:tcBorders>
            <w:hideMark/>
          </w:tcPr>
          <w:p w14:paraId="1D792790" w14:textId="77777777" w:rsidR="008E179B" w:rsidRDefault="008E179B">
            <w:pPr>
              <w:spacing w:line="240" w:lineRule="exact"/>
              <w:rPr>
                <w:b/>
                <w:sz w:val="22"/>
                <w:szCs w:val="22"/>
              </w:rPr>
            </w:pPr>
            <w:r>
              <w:rPr>
                <w:b/>
                <w:sz w:val="22"/>
                <w:szCs w:val="22"/>
              </w:rPr>
              <w:t xml:space="preserve">Stepchild </w:t>
            </w:r>
          </w:p>
          <w:p w14:paraId="1D792791" w14:textId="77777777" w:rsidR="008E179B" w:rsidRDefault="008E179B">
            <w:pPr>
              <w:spacing w:line="240" w:lineRule="exact"/>
              <w:rPr>
                <w:b/>
                <w:sz w:val="22"/>
                <w:szCs w:val="22"/>
              </w:rPr>
            </w:pPr>
            <w:r>
              <w:rPr>
                <w:b/>
                <w:sz w:val="22"/>
                <w:szCs w:val="22"/>
              </w:rPr>
              <w:t>If FCDR is present and is within 365 days of the Date of Claim:</w:t>
            </w:r>
          </w:p>
          <w:p w14:paraId="1D792792" w14:textId="77777777" w:rsidR="008E179B" w:rsidRDefault="008E179B">
            <w:pPr>
              <w:pStyle w:val="NormalWeb"/>
              <w:spacing w:beforeAutospacing="0" w:after="0" w:afterAutospacing="0"/>
              <w:ind w:left="720"/>
              <w:rPr>
                <w:rFonts w:ascii="Arial" w:hAnsi="Arial" w:cs="Arial"/>
                <w:sz w:val="22"/>
                <w:szCs w:val="22"/>
              </w:rPr>
            </w:pPr>
            <w:r>
              <w:rPr>
                <w:rFonts w:ascii="Arial" w:hAnsi="Arial" w:cs="Arial"/>
                <w:sz w:val="22"/>
                <w:szCs w:val="22"/>
              </w:rPr>
              <w:t>IF</w:t>
            </w:r>
          </w:p>
          <w:p w14:paraId="1D792793" w14:textId="77777777" w:rsidR="008E179B" w:rsidRDefault="008E179B">
            <w:pPr>
              <w:spacing w:line="240" w:lineRule="exact"/>
              <w:ind w:left="1440"/>
              <w:rPr>
                <w:sz w:val="22"/>
                <w:szCs w:val="22"/>
              </w:rPr>
            </w:pPr>
            <w:r>
              <w:rPr>
                <w:sz w:val="22"/>
                <w:szCs w:val="22"/>
              </w:rPr>
              <w:t>Child’s Date of Birth is before 365 days of Date of Claim</w:t>
            </w:r>
          </w:p>
          <w:p w14:paraId="1D792794" w14:textId="77777777" w:rsidR="008E179B" w:rsidRDefault="008E179B">
            <w:pPr>
              <w:spacing w:line="240" w:lineRule="exact"/>
              <w:ind w:left="1440"/>
              <w:rPr>
                <w:sz w:val="22"/>
                <w:szCs w:val="22"/>
              </w:rPr>
            </w:pPr>
            <w:r>
              <w:rPr>
                <w:sz w:val="22"/>
                <w:szCs w:val="22"/>
              </w:rPr>
              <w:t>AND</w:t>
            </w:r>
          </w:p>
          <w:p w14:paraId="1D792795" w14:textId="77777777" w:rsidR="008E179B" w:rsidRDefault="008E179B">
            <w:pPr>
              <w:spacing w:line="240" w:lineRule="exact"/>
              <w:ind w:left="1440"/>
              <w:rPr>
                <w:sz w:val="22"/>
                <w:szCs w:val="22"/>
              </w:rPr>
            </w:pPr>
            <w:r>
              <w:rPr>
                <w:sz w:val="22"/>
                <w:szCs w:val="22"/>
              </w:rPr>
              <w:t>Date of Marriage is within 365 days of Date of Claim</w:t>
            </w:r>
          </w:p>
          <w:p w14:paraId="1D792796" w14:textId="77777777" w:rsidR="008E179B" w:rsidRDefault="008E179B">
            <w:pPr>
              <w:pStyle w:val="NormalWeb"/>
              <w:spacing w:beforeAutospacing="0" w:after="0" w:afterAutospacing="0"/>
              <w:ind w:left="720"/>
              <w:rPr>
                <w:rFonts w:ascii="Arial" w:hAnsi="Arial" w:cs="Arial"/>
                <w:sz w:val="22"/>
                <w:szCs w:val="22"/>
              </w:rPr>
            </w:pPr>
            <w:r>
              <w:rPr>
                <w:rFonts w:ascii="Arial" w:hAnsi="Arial" w:cs="Arial"/>
                <w:sz w:val="22"/>
                <w:szCs w:val="22"/>
              </w:rPr>
              <w:t>THEN</w:t>
            </w:r>
          </w:p>
          <w:p w14:paraId="1D792797" w14:textId="77777777" w:rsidR="008E179B" w:rsidRDefault="008E179B">
            <w:pPr>
              <w:spacing w:line="240" w:lineRule="exact"/>
              <w:ind w:left="1440"/>
              <w:rPr>
                <w:b/>
                <w:sz w:val="22"/>
                <w:szCs w:val="22"/>
              </w:rPr>
            </w:pPr>
            <w:r>
              <w:rPr>
                <w:sz w:val="22"/>
                <w:szCs w:val="22"/>
              </w:rPr>
              <w:t>Set the Event Date = Date of Marriage</w:t>
            </w:r>
          </w:p>
        </w:tc>
        <w:tc>
          <w:tcPr>
            <w:tcW w:w="2080" w:type="dxa"/>
            <w:tcBorders>
              <w:top w:val="single" w:sz="4" w:space="0" w:color="auto"/>
              <w:left w:val="single" w:sz="4" w:space="0" w:color="auto"/>
              <w:bottom w:val="single" w:sz="4" w:space="0" w:color="auto"/>
              <w:right w:val="single" w:sz="4" w:space="0" w:color="auto"/>
            </w:tcBorders>
            <w:hideMark/>
          </w:tcPr>
          <w:p w14:paraId="1D792798"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799" w14:textId="77777777" w:rsidR="008E179B" w:rsidRDefault="008E179B">
            <w:pPr>
              <w:spacing w:line="240" w:lineRule="exact"/>
              <w:rPr>
                <w:sz w:val="22"/>
                <w:szCs w:val="22"/>
              </w:rPr>
            </w:pPr>
          </w:p>
        </w:tc>
      </w:tr>
      <w:tr w:rsidR="008E179B" w14:paraId="1D7927A6"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79B" w14:textId="77777777" w:rsidR="008E179B" w:rsidRDefault="008E179B" w:rsidP="00E42F64">
            <w:pPr>
              <w:spacing w:line="240" w:lineRule="exact"/>
              <w:rPr>
                <w:color w:val="auto"/>
                <w:sz w:val="22"/>
                <w:szCs w:val="22"/>
              </w:rPr>
            </w:pPr>
            <w:r>
              <w:rPr>
                <w:color w:val="auto"/>
                <w:sz w:val="22"/>
                <w:szCs w:val="22"/>
              </w:rPr>
              <w:t>CP0137.19 Determine Event Date Minor Step Child</w:t>
            </w:r>
          </w:p>
        </w:tc>
        <w:tc>
          <w:tcPr>
            <w:tcW w:w="5116" w:type="dxa"/>
            <w:tcBorders>
              <w:top w:val="single" w:sz="4" w:space="0" w:color="auto"/>
              <w:left w:val="single" w:sz="4" w:space="0" w:color="auto"/>
              <w:bottom w:val="single" w:sz="4" w:space="0" w:color="auto"/>
              <w:right w:val="single" w:sz="4" w:space="0" w:color="auto"/>
            </w:tcBorders>
            <w:hideMark/>
          </w:tcPr>
          <w:p w14:paraId="1D79279C" w14:textId="77777777" w:rsidR="008E179B" w:rsidRDefault="008E179B">
            <w:pPr>
              <w:spacing w:line="240" w:lineRule="exact"/>
              <w:rPr>
                <w:b/>
                <w:sz w:val="22"/>
                <w:szCs w:val="22"/>
              </w:rPr>
            </w:pPr>
            <w:r>
              <w:rPr>
                <w:b/>
                <w:sz w:val="22"/>
                <w:szCs w:val="22"/>
              </w:rPr>
              <w:t xml:space="preserve">Stepchild </w:t>
            </w:r>
          </w:p>
          <w:p w14:paraId="1D79279D" w14:textId="77777777" w:rsidR="008E179B" w:rsidRDefault="008E179B">
            <w:pPr>
              <w:spacing w:line="240" w:lineRule="exact"/>
              <w:rPr>
                <w:b/>
                <w:sz w:val="22"/>
                <w:szCs w:val="22"/>
              </w:rPr>
            </w:pPr>
            <w:r>
              <w:rPr>
                <w:b/>
                <w:sz w:val="22"/>
                <w:szCs w:val="22"/>
              </w:rPr>
              <w:t>If FCDR is present and is within 365 days of the Date of Claim:</w:t>
            </w:r>
          </w:p>
          <w:p w14:paraId="1D79279E" w14:textId="77777777" w:rsidR="008E179B" w:rsidRDefault="008E179B">
            <w:pPr>
              <w:pStyle w:val="NormalWeb"/>
              <w:spacing w:beforeAutospacing="0" w:after="0" w:afterAutospacing="0"/>
              <w:ind w:left="720"/>
              <w:rPr>
                <w:rFonts w:ascii="Arial" w:hAnsi="Arial" w:cs="Arial"/>
                <w:sz w:val="22"/>
                <w:szCs w:val="22"/>
              </w:rPr>
            </w:pPr>
            <w:r>
              <w:rPr>
                <w:rFonts w:ascii="Arial" w:hAnsi="Arial" w:cs="Arial"/>
                <w:sz w:val="22"/>
                <w:szCs w:val="22"/>
              </w:rPr>
              <w:t>IF</w:t>
            </w:r>
          </w:p>
          <w:p w14:paraId="1D79279F" w14:textId="77777777" w:rsidR="008E179B" w:rsidRDefault="008E179B">
            <w:pPr>
              <w:spacing w:line="240" w:lineRule="exact"/>
              <w:ind w:left="1440"/>
              <w:rPr>
                <w:sz w:val="22"/>
                <w:szCs w:val="22"/>
              </w:rPr>
            </w:pPr>
            <w:r>
              <w:rPr>
                <w:sz w:val="22"/>
                <w:szCs w:val="22"/>
              </w:rPr>
              <w:t>Child’s Date of Birth is within 365 days of Date of Claim</w:t>
            </w:r>
          </w:p>
          <w:p w14:paraId="1D7927A0" w14:textId="77777777" w:rsidR="008E179B" w:rsidRDefault="008E179B">
            <w:pPr>
              <w:spacing w:line="240" w:lineRule="exact"/>
              <w:ind w:left="1440"/>
              <w:rPr>
                <w:sz w:val="22"/>
                <w:szCs w:val="22"/>
              </w:rPr>
            </w:pPr>
            <w:r>
              <w:rPr>
                <w:sz w:val="22"/>
                <w:szCs w:val="22"/>
              </w:rPr>
              <w:t>AND</w:t>
            </w:r>
          </w:p>
          <w:p w14:paraId="1D7927A1" w14:textId="77777777" w:rsidR="008E179B" w:rsidRDefault="008E179B">
            <w:pPr>
              <w:spacing w:line="240" w:lineRule="exact"/>
              <w:ind w:left="1440"/>
              <w:rPr>
                <w:sz w:val="22"/>
                <w:szCs w:val="22"/>
              </w:rPr>
            </w:pPr>
            <w:r>
              <w:rPr>
                <w:sz w:val="22"/>
                <w:szCs w:val="22"/>
              </w:rPr>
              <w:t>Date of Marriage is outside 365 days of Date of Claim</w:t>
            </w:r>
          </w:p>
          <w:p w14:paraId="1D7927A2" w14:textId="77777777" w:rsidR="008E179B" w:rsidRDefault="008E179B">
            <w:pPr>
              <w:pStyle w:val="NormalWeb"/>
              <w:spacing w:beforeAutospacing="0" w:after="0" w:afterAutospacing="0"/>
              <w:ind w:left="720"/>
              <w:rPr>
                <w:rFonts w:ascii="Arial" w:hAnsi="Arial" w:cs="Arial"/>
                <w:sz w:val="22"/>
                <w:szCs w:val="22"/>
              </w:rPr>
            </w:pPr>
            <w:r>
              <w:rPr>
                <w:rFonts w:ascii="Arial" w:hAnsi="Arial" w:cs="Arial"/>
                <w:sz w:val="22"/>
                <w:szCs w:val="22"/>
              </w:rPr>
              <w:t>THEN</w:t>
            </w:r>
          </w:p>
          <w:p w14:paraId="1D7927A3" w14:textId="77777777" w:rsidR="008E179B" w:rsidRDefault="008E179B">
            <w:pPr>
              <w:spacing w:line="240" w:lineRule="exact"/>
              <w:ind w:left="1440"/>
              <w:rPr>
                <w:b/>
                <w:sz w:val="22"/>
                <w:szCs w:val="22"/>
              </w:rPr>
            </w:pPr>
            <w:r>
              <w:rPr>
                <w:sz w:val="22"/>
                <w:szCs w:val="22"/>
              </w:rPr>
              <w:t>Set the Event Date = Date of Birth</w:t>
            </w:r>
          </w:p>
        </w:tc>
        <w:tc>
          <w:tcPr>
            <w:tcW w:w="2080" w:type="dxa"/>
            <w:tcBorders>
              <w:top w:val="single" w:sz="4" w:space="0" w:color="auto"/>
              <w:left w:val="single" w:sz="4" w:space="0" w:color="auto"/>
              <w:bottom w:val="single" w:sz="4" w:space="0" w:color="auto"/>
              <w:right w:val="single" w:sz="4" w:space="0" w:color="auto"/>
            </w:tcBorders>
            <w:hideMark/>
          </w:tcPr>
          <w:p w14:paraId="1D7927A4"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7A5" w14:textId="77777777" w:rsidR="008E179B" w:rsidRDefault="008E179B">
            <w:pPr>
              <w:spacing w:line="240" w:lineRule="exact"/>
              <w:rPr>
                <w:sz w:val="22"/>
                <w:szCs w:val="22"/>
              </w:rPr>
            </w:pPr>
          </w:p>
        </w:tc>
      </w:tr>
      <w:tr w:rsidR="00F03419" w14:paraId="1D7927AB"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7A7" w14:textId="77777777" w:rsidR="00F03419" w:rsidRPr="0026674B" w:rsidRDefault="00F03419" w:rsidP="0026674B">
            <w:pPr>
              <w:spacing w:line="240" w:lineRule="exact"/>
              <w:rPr>
                <w:sz w:val="22"/>
                <w:szCs w:val="22"/>
              </w:rPr>
            </w:pPr>
            <w:r>
              <w:rPr>
                <w:sz w:val="22"/>
                <w:szCs w:val="22"/>
              </w:rPr>
              <w:t>CP0139</w:t>
            </w:r>
          </w:p>
        </w:tc>
        <w:tc>
          <w:tcPr>
            <w:tcW w:w="5116" w:type="dxa"/>
            <w:tcBorders>
              <w:top w:val="single" w:sz="4" w:space="0" w:color="auto"/>
              <w:left w:val="single" w:sz="4" w:space="0" w:color="auto"/>
              <w:bottom w:val="single" w:sz="4" w:space="0" w:color="auto"/>
              <w:right w:val="single" w:sz="4" w:space="0" w:color="auto"/>
            </w:tcBorders>
          </w:tcPr>
          <w:p w14:paraId="1D7927A8" w14:textId="77777777" w:rsidR="00F03419" w:rsidRPr="00F03419" w:rsidRDefault="00F03419" w:rsidP="00F0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 requirements defined in </w:t>
            </w:r>
            <w:r w:rsidRPr="00F03419">
              <w:rPr>
                <w:sz w:val="22"/>
                <w:szCs w:val="22"/>
              </w:rPr>
              <w:t>CP0139</w:t>
            </w:r>
            <w:r>
              <w:rPr>
                <w:sz w:val="22"/>
                <w:szCs w:val="22"/>
              </w:rPr>
              <w:t xml:space="preserve"> and its’ sub-paragraphs</w:t>
            </w:r>
            <w:r w:rsidRPr="00F03419">
              <w:rPr>
                <w:sz w:val="22"/>
                <w:szCs w:val="22"/>
              </w:rPr>
              <w:t xml:space="preserve"> </w:t>
            </w:r>
            <w:r>
              <w:rPr>
                <w:sz w:val="22"/>
                <w:szCs w:val="22"/>
              </w:rPr>
              <w:t>(</w:t>
            </w:r>
            <w:r w:rsidRPr="00F03419">
              <w:rPr>
                <w:sz w:val="22"/>
                <w:szCs w:val="22"/>
              </w:rPr>
              <w:t>Determine Event Date for School Child</w:t>
            </w:r>
            <w:r>
              <w:rPr>
                <w:sz w:val="22"/>
                <w:szCs w:val="22"/>
              </w:rPr>
              <w:t>)</w:t>
            </w:r>
            <w:r w:rsidRPr="00F03419">
              <w:rPr>
                <w:sz w:val="22"/>
                <w:szCs w:val="22"/>
              </w:rPr>
              <w:t xml:space="preserve"> shall only be used to process current </w:t>
            </w:r>
            <w:r>
              <w:rPr>
                <w:sz w:val="22"/>
                <w:szCs w:val="22"/>
              </w:rPr>
              <w:t>s</w:t>
            </w:r>
            <w:r w:rsidRPr="00F03419">
              <w:rPr>
                <w:sz w:val="22"/>
                <w:szCs w:val="22"/>
              </w:rPr>
              <w:t xml:space="preserve">chool </w:t>
            </w:r>
            <w:r>
              <w:rPr>
                <w:sz w:val="22"/>
                <w:szCs w:val="22"/>
              </w:rPr>
              <w:t>t</w:t>
            </w:r>
            <w:r w:rsidRPr="00F03419">
              <w:rPr>
                <w:sz w:val="22"/>
                <w:szCs w:val="22"/>
              </w:rPr>
              <w:t>erm</w:t>
            </w:r>
            <w:r>
              <w:rPr>
                <w:sz w:val="22"/>
                <w:szCs w:val="22"/>
              </w:rPr>
              <w:t xml:space="preserve"> decisions</w:t>
            </w:r>
            <w:r w:rsidR="009C60A7">
              <w:rPr>
                <w:sz w:val="22"/>
                <w:szCs w:val="22"/>
              </w:rPr>
              <w:t>.</w:t>
            </w:r>
          </w:p>
        </w:tc>
        <w:tc>
          <w:tcPr>
            <w:tcW w:w="2080" w:type="dxa"/>
            <w:tcBorders>
              <w:top w:val="single" w:sz="4" w:space="0" w:color="auto"/>
              <w:left w:val="single" w:sz="4" w:space="0" w:color="auto"/>
              <w:bottom w:val="single" w:sz="4" w:space="0" w:color="auto"/>
              <w:right w:val="single" w:sz="4" w:space="0" w:color="auto"/>
            </w:tcBorders>
          </w:tcPr>
          <w:p w14:paraId="1D7927A9" w14:textId="77777777" w:rsidR="00F03419" w:rsidRDefault="00F03419">
            <w:pPr>
              <w:spacing w:line="240" w:lineRule="exact"/>
              <w:rPr>
                <w:color w:val="auto"/>
                <w:sz w:val="22"/>
                <w:szCs w:val="22"/>
              </w:rPr>
            </w:pPr>
          </w:p>
        </w:tc>
        <w:tc>
          <w:tcPr>
            <w:tcW w:w="0" w:type="auto"/>
            <w:tcBorders>
              <w:top w:val="single" w:sz="4" w:space="0" w:color="auto"/>
              <w:left w:val="single" w:sz="4" w:space="0" w:color="auto"/>
              <w:bottom w:val="single" w:sz="4" w:space="0" w:color="auto"/>
              <w:right w:val="single" w:sz="4" w:space="0" w:color="auto"/>
            </w:tcBorders>
          </w:tcPr>
          <w:p w14:paraId="1D7927AA" w14:textId="77777777" w:rsidR="00F03419" w:rsidRDefault="00F03419">
            <w:pPr>
              <w:spacing w:line="240" w:lineRule="exact"/>
              <w:rPr>
                <w:sz w:val="22"/>
                <w:szCs w:val="22"/>
              </w:rPr>
            </w:pPr>
          </w:p>
        </w:tc>
      </w:tr>
      <w:tr w:rsidR="008E179B" w14:paraId="1D7927B9"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7AC" w14:textId="77777777" w:rsidR="008E179B" w:rsidRPr="0026674B" w:rsidRDefault="008E179B" w:rsidP="0026674B">
            <w:pPr>
              <w:spacing w:line="240" w:lineRule="exact"/>
              <w:rPr>
                <w:sz w:val="22"/>
                <w:szCs w:val="22"/>
              </w:rPr>
            </w:pPr>
            <w:r w:rsidRPr="0026674B">
              <w:rPr>
                <w:sz w:val="22"/>
                <w:szCs w:val="22"/>
              </w:rPr>
              <w:lastRenderedPageBreak/>
              <w:t>CP0139.1-a Determine Event Date School Child</w:t>
            </w:r>
            <w:r w:rsidR="0026674B">
              <w:rPr>
                <w:sz w:val="22"/>
                <w:szCs w:val="22"/>
              </w:rPr>
              <w:t xml:space="preserve"> </w:t>
            </w:r>
          </w:p>
        </w:tc>
        <w:tc>
          <w:tcPr>
            <w:tcW w:w="5116" w:type="dxa"/>
            <w:tcBorders>
              <w:top w:val="single" w:sz="4" w:space="0" w:color="auto"/>
              <w:left w:val="single" w:sz="4" w:space="0" w:color="auto"/>
              <w:bottom w:val="single" w:sz="4" w:space="0" w:color="auto"/>
              <w:right w:val="single" w:sz="4" w:space="0" w:color="auto"/>
            </w:tcBorders>
            <w:hideMark/>
          </w:tcPr>
          <w:p w14:paraId="1D7927AD" w14:textId="77777777" w:rsidR="008E179B" w:rsidRPr="0026674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szCs w:val="22"/>
              </w:rPr>
            </w:pPr>
            <w:r w:rsidRPr="0026674B">
              <w:rPr>
                <w:b/>
                <w:sz w:val="22"/>
                <w:szCs w:val="22"/>
              </w:rPr>
              <w:t>Biological Child:</w:t>
            </w:r>
          </w:p>
          <w:p w14:paraId="1D7927AE" w14:textId="77777777" w:rsidR="008E179B" w:rsidRPr="0026674B" w:rsidRDefault="008E179B">
            <w:pPr>
              <w:spacing w:line="240" w:lineRule="exact"/>
              <w:rPr>
                <w:b/>
                <w:sz w:val="22"/>
                <w:szCs w:val="22"/>
              </w:rPr>
            </w:pPr>
            <w:r w:rsidRPr="0026674B">
              <w:rPr>
                <w:b/>
                <w:sz w:val="22"/>
                <w:szCs w:val="22"/>
              </w:rPr>
              <w:t xml:space="preserve">If FCDR is NOT present: </w:t>
            </w:r>
          </w:p>
          <w:p w14:paraId="1D7927AF" w14:textId="77777777" w:rsidR="008E179B" w:rsidRPr="0026674B" w:rsidRDefault="008E179B">
            <w:pPr>
              <w:spacing w:line="240" w:lineRule="exact"/>
              <w:ind w:left="720"/>
              <w:rPr>
                <w:sz w:val="22"/>
                <w:szCs w:val="22"/>
              </w:rPr>
            </w:pPr>
            <w:r w:rsidRPr="0026674B">
              <w:rPr>
                <w:sz w:val="22"/>
                <w:szCs w:val="22"/>
              </w:rPr>
              <w:t>IF</w:t>
            </w:r>
          </w:p>
          <w:p w14:paraId="1D7927B0" w14:textId="77777777" w:rsidR="008E179B" w:rsidRPr="0026674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26674B">
              <w:rPr>
                <w:sz w:val="22"/>
                <w:szCs w:val="22"/>
              </w:rPr>
              <w:t>Claim received no more than 365 days after 18</w:t>
            </w:r>
            <w:r w:rsidRPr="0026674B">
              <w:rPr>
                <w:sz w:val="22"/>
                <w:szCs w:val="22"/>
                <w:vertAlign w:val="superscript"/>
              </w:rPr>
              <w:t>th</w:t>
            </w:r>
            <w:r w:rsidRPr="0026674B">
              <w:rPr>
                <w:sz w:val="22"/>
                <w:szCs w:val="22"/>
              </w:rPr>
              <w:t xml:space="preserve"> birthday </w:t>
            </w:r>
          </w:p>
          <w:p w14:paraId="1D7927B1" w14:textId="77777777" w:rsidR="008E179B" w:rsidRPr="0026674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26674B">
              <w:rPr>
                <w:sz w:val="22"/>
                <w:szCs w:val="22"/>
              </w:rPr>
              <w:t>AND</w:t>
            </w:r>
          </w:p>
          <w:p w14:paraId="1D7927B2" w14:textId="77777777" w:rsidR="008E179B" w:rsidRPr="0026674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26674B">
              <w:rPr>
                <w:sz w:val="22"/>
                <w:szCs w:val="22"/>
              </w:rPr>
              <w:t>There is no End Date of Last Term</w:t>
            </w:r>
          </w:p>
          <w:p w14:paraId="1D7927B3" w14:textId="77777777" w:rsidR="008E179B" w:rsidRPr="0026674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26674B">
              <w:rPr>
                <w:sz w:val="22"/>
                <w:szCs w:val="22"/>
              </w:rPr>
              <w:t xml:space="preserve">AND </w:t>
            </w:r>
          </w:p>
          <w:p w14:paraId="1D7927B4" w14:textId="77777777" w:rsidR="008E179B" w:rsidRPr="0026674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26674B">
              <w:rPr>
                <w:sz w:val="22"/>
                <w:szCs w:val="22"/>
              </w:rPr>
              <w:t>Course Begin Date is no more than 5 months after 18</w:t>
            </w:r>
            <w:r w:rsidRPr="00BA6A0B">
              <w:rPr>
                <w:sz w:val="22"/>
                <w:szCs w:val="22"/>
                <w:vertAlign w:val="superscript"/>
              </w:rPr>
              <w:t>th</w:t>
            </w:r>
            <w:r w:rsidRPr="00BA6A0B">
              <w:rPr>
                <w:sz w:val="22"/>
                <w:szCs w:val="22"/>
              </w:rPr>
              <w:t xml:space="preserve"> Birthday</w:t>
            </w:r>
            <w:r w:rsidRPr="0026674B">
              <w:rPr>
                <w:sz w:val="22"/>
                <w:szCs w:val="22"/>
              </w:rPr>
              <w:t xml:space="preserve"> </w:t>
            </w:r>
          </w:p>
          <w:p w14:paraId="1D7927B5" w14:textId="77777777" w:rsidR="008E179B" w:rsidRPr="0026674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sidRPr="0026674B">
              <w:rPr>
                <w:sz w:val="22"/>
                <w:szCs w:val="22"/>
              </w:rPr>
              <w:t>THEN</w:t>
            </w:r>
          </w:p>
          <w:p w14:paraId="1D7927B6" w14:textId="77777777" w:rsidR="008E179B" w:rsidRPr="0026674B" w:rsidRDefault="008E179B">
            <w:pPr>
              <w:spacing w:line="240" w:lineRule="exact"/>
              <w:ind w:left="1440"/>
              <w:rPr>
                <w:sz w:val="22"/>
                <w:szCs w:val="22"/>
              </w:rPr>
            </w:pPr>
            <w:r w:rsidRPr="0026674B">
              <w:rPr>
                <w:sz w:val="22"/>
                <w:szCs w:val="22"/>
              </w:rPr>
              <w:t>Set the Event Date = Child’s 18</w:t>
            </w:r>
            <w:r w:rsidRPr="0026674B">
              <w:rPr>
                <w:sz w:val="22"/>
                <w:szCs w:val="22"/>
                <w:vertAlign w:val="superscript"/>
              </w:rPr>
              <w:t>th</w:t>
            </w:r>
            <w:r w:rsidRPr="0026674B">
              <w:rPr>
                <w:sz w:val="22"/>
                <w:szCs w:val="22"/>
              </w:rPr>
              <w:t xml:space="preserve"> Birthday</w:t>
            </w:r>
          </w:p>
        </w:tc>
        <w:tc>
          <w:tcPr>
            <w:tcW w:w="2080" w:type="dxa"/>
            <w:tcBorders>
              <w:top w:val="single" w:sz="4" w:space="0" w:color="auto"/>
              <w:left w:val="single" w:sz="4" w:space="0" w:color="auto"/>
              <w:bottom w:val="single" w:sz="4" w:space="0" w:color="auto"/>
              <w:right w:val="single" w:sz="4" w:space="0" w:color="auto"/>
            </w:tcBorders>
            <w:hideMark/>
          </w:tcPr>
          <w:p w14:paraId="1D7927B7"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7B8" w14:textId="77777777" w:rsidR="008E179B" w:rsidRDefault="008E179B">
            <w:pPr>
              <w:spacing w:line="240" w:lineRule="exact"/>
              <w:rPr>
                <w:sz w:val="22"/>
                <w:szCs w:val="22"/>
              </w:rPr>
            </w:pPr>
          </w:p>
        </w:tc>
      </w:tr>
      <w:tr w:rsidR="008E179B" w14:paraId="1D7927C7"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7BA" w14:textId="77777777" w:rsidR="008E179B" w:rsidRDefault="008E179B" w:rsidP="0026674B">
            <w:pPr>
              <w:spacing w:line="240" w:lineRule="exact"/>
              <w:rPr>
                <w:sz w:val="22"/>
                <w:szCs w:val="22"/>
              </w:rPr>
            </w:pPr>
            <w:r>
              <w:rPr>
                <w:sz w:val="22"/>
                <w:szCs w:val="22"/>
              </w:rPr>
              <w:t>CP0139.1-b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7BB" w14:textId="77777777" w:rsidR="008E179B" w:rsidRPr="00B9520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szCs w:val="22"/>
              </w:rPr>
            </w:pPr>
            <w:r w:rsidRPr="00B95200">
              <w:rPr>
                <w:b/>
                <w:sz w:val="22"/>
                <w:szCs w:val="22"/>
              </w:rPr>
              <w:t>Biological Child</w:t>
            </w:r>
          </w:p>
          <w:p w14:paraId="1D7927BC" w14:textId="77777777" w:rsidR="008E179B" w:rsidRPr="00B95200" w:rsidRDefault="008E179B">
            <w:pPr>
              <w:spacing w:line="240" w:lineRule="exact"/>
              <w:rPr>
                <w:b/>
                <w:sz w:val="22"/>
                <w:szCs w:val="22"/>
              </w:rPr>
            </w:pPr>
            <w:r w:rsidRPr="00B95200">
              <w:rPr>
                <w:b/>
                <w:sz w:val="22"/>
                <w:szCs w:val="22"/>
              </w:rPr>
              <w:t xml:space="preserve">If FCDR is NOT present: </w:t>
            </w:r>
          </w:p>
          <w:p w14:paraId="1D7927BD" w14:textId="77777777" w:rsidR="008E179B" w:rsidRDefault="008E179B">
            <w:pPr>
              <w:spacing w:line="240" w:lineRule="exact"/>
              <w:ind w:left="720"/>
              <w:rPr>
                <w:sz w:val="22"/>
                <w:szCs w:val="22"/>
              </w:rPr>
            </w:pPr>
            <w:r>
              <w:rPr>
                <w:sz w:val="22"/>
                <w:szCs w:val="22"/>
              </w:rPr>
              <w:t>IF</w:t>
            </w:r>
          </w:p>
          <w:p w14:paraId="1D7927BE"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Claim received no more than 365 days after 18</w:t>
            </w:r>
            <w:r>
              <w:rPr>
                <w:sz w:val="22"/>
                <w:szCs w:val="22"/>
                <w:vertAlign w:val="superscript"/>
              </w:rPr>
              <w:t>th</w:t>
            </w:r>
            <w:r>
              <w:rPr>
                <w:sz w:val="22"/>
                <w:szCs w:val="22"/>
              </w:rPr>
              <w:t xml:space="preserve"> birthday, </w:t>
            </w:r>
          </w:p>
          <w:p w14:paraId="1D7927BF" w14:textId="77777777" w:rsidR="008E179B" w:rsidRPr="003865F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3865F9">
              <w:rPr>
                <w:sz w:val="22"/>
                <w:szCs w:val="22"/>
              </w:rPr>
              <w:t>AND</w:t>
            </w:r>
          </w:p>
          <w:p w14:paraId="1D7927C0" w14:textId="77777777" w:rsidR="008E179B" w:rsidRPr="003865F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3865F9">
              <w:rPr>
                <w:sz w:val="22"/>
                <w:szCs w:val="22"/>
              </w:rPr>
              <w:t>There is no End Date of Last Term</w:t>
            </w:r>
          </w:p>
          <w:p w14:paraId="1D7927C1"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AND </w:t>
            </w:r>
          </w:p>
          <w:p w14:paraId="1D7927C2"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26674B">
              <w:rPr>
                <w:sz w:val="22"/>
                <w:szCs w:val="22"/>
              </w:rPr>
              <w:t>Course Begin Date is</w:t>
            </w:r>
            <w:r>
              <w:rPr>
                <w:sz w:val="22"/>
                <w:szCs w:val="22"/>
              </w:rPr>
              <w:t xml:space="preserve"> more than 5 months after 18</w:t>
            </w:r>
            <w:r>
              <w:rPr>
                <w:sz w:val="22"/>
                <w:szCs w:val="22"/>
                <w:vertAlign w:val="superscript"/>
              </w:rPr>
              <w:t>th</w:t>
            </w:r>
            <w:r>
              <w:rPr>
                <w:sz w:val="22"/>
                <w:szCs w:val="22"/>
              </w:rPr>
              <w:t xml:space="preserve"> Birthday</w:t>
            </w:r>
          </w:p>
          <w:p w14:paraId="1D7927C3"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7C4"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Pr>
                <w:sz w:val="22"/>
                <w:szCs w:val="22"/>
              </w:rPr>
              <w:t>Set the Event Date = Course Begin Date</w:t>
            </w:r>
          </w:p>
        </w:tc>
        <w:tc>
          <w:tcPr>
            <w:tcW w:w="2080" w:type="dxa"/>
            <w:tcBorders>
              <w:top w:val="single" w:sz="4" w:space="0" w:color="auto"/>
              <w:left w:val="single" w:sz="4" w:space="0" w:color="auto"/>
              <w:bottom w:val="single" w:sz="4" w:space="0" w:color="auto"/>
              <w:right w:val="single" w:sz="4" w:space="0" w:color="auto"/>
            </w:tcBorders>
            <w:hideMark/>
          </w:tcPr>
          <w:p w14:paraId="1D7927C5"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7C6" w14:textId="77777777" w:rsidR="008E179B" w:rsidRDefault="008E179B">
            <w:pPr>
              <w:spacing w:line="240" w:lineRule="exact"/>
              <w:rPr>
                <w:sz w:val="22"/>
                <w:szCs w:val="22"/>
              </w:rPr>
            </w:pPr>
          </w:p>
        </w:tc>
      </w:tr>
      <w:tr w:rsidR="008E179B" w14:paraId="1D7927D3"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7C8" w14:textId="77777777" w:rsidR="008E179B" w:rsidRDefault="008E179B">
            <w:pPr>
              <w:spacing w:line="240" w:lineRule="exact"/>
              <w:rPr>
                <w:sz w:val="22"/>
                <w:szCs w:val="22"/>
              </w:rPr>
            </w:pPr>
            <w:r>
              <w:rPr>
                <w:sz w:val="22"/>
                <w:szCs w:val="22"/>
              </w:rPr>
              <w:lastRenderedPageBreak/>
              <w:t>CP0139.1-c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7C9" w14:textId="77777777" w:rsidR="008E179B" w:rsidRPr="00B9520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szCs w:val="22"/>
              </w:rPr>
            </w:pPr>
            <w:r w:rsidRPr="00B95200">
              <w:rPr>
                <w:b/>
                <w:sz w:val="22"/>
                <w:szCs w:val="22"/>
              </w:rPr>
              <w:t>Biological Child</w:t>
            </w:r>
          </w:p>
          <w:p w14:paraId="1D7927CA" w14:textId="77777777" w:rsidR="008E179B" w:rsidRPr="00B95200" w:rsidRDefault="008E179B">
            <w:pPr>
              <w:spacing w:line="240" w:lineRule="exact"/>
              <w:rPr>
                <w:b/>
                <w:sz w:val="22"/>
                <w:szCs w:val="22"/>
              </w:rPr>
            </w:pPr>
            <w:r w:rsidRPr="00B95200">
              <w:rPr>
                <w:b/>
                <w:sz w:val="22"/>
                <w:szCs w:val="22"/>
              </w:rPr>
              <w:t xml:space="preserve">If FCDR is NOT present: </w:t>
            </w:r>
          </w:p>
          <w:p w14:paraId="1D7927CB" w14:textId="77777777" w:rsidR="008E179B" w:rsidRPr="003865F9" w:rsidRDefault="008E179B">
            <w:pPr>
              <w:spacing w:line="240" w:lineRule="exact"/>
              <w:ind w:left="720"/>
              <w:rPr>
                <w:sz w:val="22"/>
                <w:szCs w:val="22"/>
              </w:rPr>
            </w:pPr>
            <w:r w:rsidRPr="003865F9">
              <w:rPr>
                <w:sz w:val="22"/>
                <w:szCs w:val="22"/>
              </w:rPr>
              <w:t>IF</w:t>
            </w:r>
          </w:p>
          <w:p w14:paraId="1D7927CC" w14:textId="77777777" w:rsidR="008E179B" w:rsidRPr="003865F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3865F9">
              <w:rPr>
                <w:sz w:val="22"/>
                <w:szCs w:val="22"/>
              </w:rPr>
              <w:t>Claim received no more than 365 days after End of Last Term</w:t>
            </w:r>
          </w:p>
          <w:p w14:paraId="1D7927CD" w14:textId="77777777" w:rsidR="008E179B" w:rsidRPr="003865F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3865F9">
              <w:rPr>
                <w:sz w:val="22"/>
                <w:szCs w:val="22"/>
              </w:rPr>
              <w:t>AND</w:t>
            </w:r>
          </w:p>
          <w:p w14:paraId="1D7927CE" w14:textId="77777777" w:rsidR="008E179B" w:rsidRPr="003865F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3865F9">
              <w:rPr>
                <w:sz w:val="22"/>
                <w:szCs w:val="22"/>
              </w:rPr>
              <w:t xml:space="preserve">Course Begin Date is no more than 5 months after  End Date of Last Term </w:t>
            </w:r>
          </w:p>
          <w:p w14:paraId="1D7927CF"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7D0"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Pr>
                <w:sz w:val="22"/>
                <w:szCs w:val="22"/>
              </w:rPr>
              <w:t xml:space="preserve">Set the Event Date = End Date of Last Term </w:t>
            </w:r>
          </w:p>
        </w:tc>
        <w:tc>
          <w:tcPr>
            <w:tcW w:w="2080" w:type="dxa"/>
            <w:tcBorders>
              <w:top w:val="single" w:sz="4" w:space="0" w:color="auto"/>
              <w:left w:val="single" w:sz="4" w:space="0" w:color="auto"/>
              <w:bottom w:val="single" w:sz="4" w:space="0" w:color="auto"/>
              <w:right w:val="single" w:sz="4" w:space="0" w:color="auto"/>
            </w:tcBorders>
            <w:hideMark/>
          </w:tcPr>
          <w:p w14:paraId="1D7927D1"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7D2" w14:textId="77777777" w:rsidR="008E179B" w:rsidRDefault="008E179B">
            <w:pPr>
              <w:spacing w:line="240" w:lineRule="exact"/>
              <w:rPr>
                <w:sz w:val="22"/>
                <w:szCs w:val="22"/>
              </w:rPr>
            </w:pPr>
          </w:p>
        </w:tc>
      </w:tr>
      <w:tr w:rsidR="008E179B" w14:paraId="1D7927DF"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7D4" w14:textId="77777777" w:rsidR="008E179B" w:rsidRPr="00B213CC" w:rsidRDefault="008E179B" w:rsidP="0026674B">
            <w:pPr>
              <w:spacing w:line="240" w:lineRule="exact"/>
              <w:rPr>
                <w:sz w:val="22"/>
                <w:szCs w:val="22"/>
              </w:rPr>
            </w:pPr>
            <w:r w:rsidRPr="00B213CC">
              <w:rPr>
                <w:sz w:val="22"/>
                <w:szCs w:val="22"/>
              </w:rPr>
              <w:t>CP0139.1-d Determine Event Date School Child</w:t>
            </w:r>
            <w:r w:rsidR="0026674B">
              <w:rPr>
                <w:sz w:val="22"/>
                <w:szCs w:val="22"/>
              </w:rPr>
              <w:t xml:space="preserve"> </w:t>
            </w:r>
          </w:p>
        </w:tc>
        <w:tc>
          <w:tcPr>
            <w:tcW w:w="5116" w:type="dxa"/>
            <w:tcBorders>
              <w:top w:val="single" w:sz="4" w:space="0" w:color="auto"/>
              <w:left w:val="single" w:sz="4" w:space="0" w:color="auto"/>
              <w:bottom w:val="single" w:sz="4" w:space="0" w:color="auto"/>
              <w:right w:val="single" w:sz="4" w:space="0" w:color="auto"/>
            </w:tcBorders>
            <w:hideMark/>
          </w:tcPr>
          <w:p w14:paraId="1D7927D5"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szCs w:val="22"/>
              </w:rPr>
            </w:pPr>
            <w:r w:rsidRPr="00B213CC">
              <w:rPr>
                <w:b/>
                <w:sz w:val="22"/>
                <w:szCs w:val="22"/>
              </w:rPr>
              <w:t>Biological Child</w:t>
            </w:r>
          </w:p>
          <w:p w14:paraId="1D7927D6" w14:textId="77777777" w:rsidR="008E179B" w:rsidRPr="00B213CC" w:rsidRDefault="008E179B">
            <w:pPr>
              <w:spacing w:line="240" w:lineRule="exact"/>
              <w:rPr>
                <w:b/>
                <w:sz w:val="22"/>
                <w:szCs w:val="22"/>
              </w:rPr>
            </w:pPr>
            <w:r w:rsidRPr="00B213CC">
              <w:rPr>
                <w:b/>
                <w:sz w:val="22"/>
                <w:szCs w:val="22"/>
              </w:rPr>
              <w:t xml:space="preserve">If FCDR is NOT present: </w:t>
            </w:r>
          </w:p>
          <w:p w14:paraId="1D7927D7" w14:textId="77777777" w:rsidR="008E179B" w:rsidRPr="00B213CC" w:rsidRDefault="008E179B">
            <w:pPr>
              <w:spacing w:line="240" w:lineRule="exact"/>
              <w:ind w:left="720"/>
              <w:rPr>
                <w:sz w:val="22"/>
                <w:szCs w:val="22"/>
              </w:rPr>
            </w:pPr>
            <w:r w:rsidRPr="00B213CC">
              <w:rPr>
                <w:sz w:val="22"/>
                <w:szCs w:val="22"/>
              </w:rPr>
              <w:t>IF</w:t>
            </w:r>
          </w:p>
          <w:p w14:paraId="1D7927D8"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B213CC">
              <w:rPr>
                <w:sz w:val="22"/>
                <w:szCs w:val="22"/>
              </w:rPr>
              <w:t>Claim received more than 365 days after End Date of Last Term</w:t>
            </w:r>
          </w:p>
          <w:p w14:paraId="1D7927D9"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B213CC">
              <w:rPr>
                <w:sz w:val="22"/>
                <w:szCs w:val="22"/>
              </w:rPr>
              <w:t>AND</w:t>
            </w:r>
          </w:p>
          <w:p w14:paraId="1D7927DA"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B213CC">
              <w:rPr>
                <w:sz w:val="22"/>
                <w:szCs w:val="22"/>
              </w:rPr>
              <w:t xml:space="preserve">Course Begin Date is no more than 5 months after End Date of Last Term </w:t>
            </w:r>
          </w:p>
          <w:p w14:paraId="1D7927DB"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sidRPr="00B213CC">
              <w:rPr>
                <w:sz w:val="22"/>
                <w:szCs w:val="22"/>
              </w:rPr>
              <w:t>THEN</w:t>
            </w:r>
          </w:p>
          <w:p w14:paraId="1D7927DC" w14:textId="77777777" w:rsidR="008E179B" w:rsidRPr="00B213CC" w:rsidRDefault="008E179B" w:rsidP="0026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sidRPr="00B213CC">
              <w:rPr>
                <w:sz w:val="22"/>
                <w:szCs w:val="22"/>
              </w:rPr>
              <w:t>Set the Event Date = Course Begin Date</w:t>
            </w:r>
          </w:p>
        </w:tc>
        <w:tc>
          <w:tcPr>
            <w:tcW w:w="2080" w:type="dxa"/>
            <w:tcBorders>
              <w:top w:val="single" w:sz="4" w:space="0" w:color="auto"/>
              <w:left w:val="single" w:sz="4" w:space="0" w:color="auto"/>
              <w:bottom w:val="single" w:sz="4" w:space="0" w:color="auto"/>
              <w:right w:val="single" w:sz="4" w:space="0" w:color="auto"/>
            </w:tcBorders>
            <w:hideMark/>
          </w:tcPr>
          <w:p w14:paraId="1D7927DD" w14:textId="77777777" w:rsidR="008E179B" w:rsidRPr="00B213CC" w:rsidRDefault="008E179B">
            <w:pPr>
              <w:spacing w:line="240" w:lineRule="exact"/>
              <w:rPr>
                <w:color w:val="auto"/>
                <w:sz w:val="22"/>
                <w:szCs w:val="22"/>
              </w:rPr>
            </w:pPr>
            <w:r w:rsidRPr="00B213CC">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7DE" w14:textId="77777777" w:rsidR="008E179B" w:rsidRDefault="008E179B">
            <w:pPr>
              <w:spacing w:line="240" w:lineRule="exact"/>
              <w:rPr>
                <w:sz w:val="22"/>
                <w:szCs w:val="22"/>
              </w:rPr>
            </w:pPr>
          </w:p>
        </w:tc>
      </w:tr>
      <w:tr w:rsidR="008E179B" w14:paraId="1D7927EB"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7E0" w14:textId="77777777" w:rsidR="008E179B" w:rsidRPr="00B213CC" w:rsidRDefault="008E179B" w:rsidP="0026674B">
            <w:pPr>
              <w:spacing w:line="240" w:lineRule="exact"/>
              <w:rPr>
                <w:sz w:val="22"/>
                <w:szCs w:val="22"/>
              </w:rPr>
            </w:pPr>
            <w:r w:rsidRPr="00B213CC">
              <w:rPr>
                <w:sz w:val="22"/>
                <w:szCs w:val="22"/>
              </w:rPr>
              <w:t>CP0139.1-e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7E1" w14:textId="77777777" w:rsidR="008E179B" w:rsidRPr="00E522B5"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szCs w:val="22"/>
              </w:rPr>
            </w:pPr>
            <w:r w:rsidRPr="00E522B5">
              <w:rPr>
                <w:b/>
                <w:sz w:val="22"/>
                <w:szCs w:val="22"/>
              </w:rPr>
              <w:t>Biological Child</w:t>
            </w:r>
          </w:p>
          <w:p w14:paraId="1D7927E2" w14:textId="77777777" w:rsidR="008E179B" w:rsidRPr="00E522B5" w:rsidRDefault="008E179B">
            <w:pPr>
              <w:spacing w:line="240" w:lineRule="exact"/>
              <w:rPr>
                <w:b/>
                <w:sz w:val="22"/>
                <w:szCs w:val="22"/>
              </w:rPr>
            </w:pPr>
            <w:r w:rsidRPr="00E522B5">
              <w:rPr>
                <w:b/>
                <w:sz w:val="22"/>
                <w:szCs w:val="22"/>
              </w:rPr>
              <w:t xml:space="preserve">If FCDR is NOT present: </w:t>
            </w:r>
          </w:p>
          <w:p w14:paraId="1D7927E3" w14:textId="77777777" w:rsidR="008E179B" w:rsidRPr="00E522B5" w:rsidRDefault="008E179B">
            <w:pPr>
              <w:spacing w:line="240" w:lineRule="exact"/>
              <w:ind w:left="720"/>
              <w:rPr>
                <w:sz w:val="22"/>
                <w:szCs w:val="22"/>
              </w:rPr>
            </w:pPr>
            <w:r w:rsidRPr="00E522B5">
              <w:rPr>
                <w:sz w:val="22"/>
                <w:szCs w:val="22"/>
              </w:rPr>
              <w:t>IF</w:t>
            </w:r>
          </w:p>
          <w:p w14:paraId="1D7927E4" w14:textId="77777777" w:rsidR="008E179B" w:rsidRPr="00E522B5"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E522B5">
              <w:rPr>
                <w:sz w:val="22"/>
                <w:szCs w:val="22"/>
              </w:rPr>
              <w:t xml:space="preserve">Course Begin Date is more than  5 months  after End Date of Last Term </w:t>
            </w:r>
          </w:p>
          <w:p w14:paraId="1D7927E5" w14:textId="77777777" w:rsidR="008E179B" w:rsidRPr="00E522B5"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E522B5">
              <w:rPr>
                <w:sz w:val="22"/>
                <w:szCs w:val="22"/>
              </w:rPr>
              <w:t xml:space="preserve">AND </w:t>
            </w:r>
          </w:p>
          <w:p w14:paraId="1D7927E6" w14:textId="77777777" w:rsidR="008E179B" w:rsidRPr="00E522B5"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E522B5">
              <w:rPr>
                <w:sz w:val="22"/>
                <w:szCs w:val="22"/>
              </w:rPr>
              <w:t xml:space="preserve">Course Begin Date is no more than 365 days before or after the Date of Claim </w:t>
            </w:r>
          </w:p>
          <w:p w14:paraId="1D7927E7" w14:textId="77777777" w:rsidR="008E179B" w:rsidRPr="00E522B5"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sidRPr="00E522B5">
              <w:rPr>
                <w:sz w:val="22"/>
                <w:szCs w:val="22"/>
              </w:rPr>
              <w:t xml:space="preserve">  THEN</w:t>
            </w:r>
          </w:p>
          <w:p w14:paraId="1D7927E8" w14:textId="77777777" w:rsidR="005B0C0A" w:rsidRPr="00B213CC" w:rsidRDefault="008E179B" w:rsidP="0026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sidRPr="00E522B5">
              <w:rPr>
                <w:sz w:val="22"/>
                <w:szCs w:val="22"/>
              </w:rPr>
              <w:t>Set the Event Date = Course Begin Date</w:t>
            </w:r>
          </w:p>
        </w:tc>
        <w:tc>
          <w:tcPr>
            <w:tcW w:w="2080" w:type="dxa"/>
            <w:tcBorders>
              <w:top w:val="single" w:sz="4" w:space="0" w:color="auto"/>
              <w:left w:val="single" w:sz="4" w:space="0" w:color="auto"/>
              <w:bottom w:val="single" w:sz="4" w:space="0" w:color="auto"/>
              <w:right w:val="single" w:sz="4" w:space="0" w:color="auto"/>
            </w:tcBorders>
            <w:hideMark/>
          </w:tcPr>
          <w:p w14:paraId="1D7927E9" w14:textId="77777777" w:rsidR="008E179B" w:rsidRPr="00B213CC" w:rsidRDefault="008E179B">
            <w:pPr>
              <w:spacing w:line="240" w:lineRule="exact"/>
              <w:rPr>
                <w:color w:val="auto"/>
                <w:sz w:val="22"/>
                <w:szCs w:val="22"/>
              </w:rPr>
            </w:pPr>
            <w:r w:rsidRPr="00B213CC">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7EA" w14:textId="77777777" w:rsidR="008E179B" w:rsidRDefault="008E179B">
            <w:pPr>
              <w:spacing w:line="240" w:lineRule="exact"/>
              <w:rPr>
                <w:sz w:val="22"/>
                <w:szCs w:val="22"/>
              </w:rPr>
            </w:pPr>
          </w:p>
        </w:tc>
      </w:tr>
      <w:tr w:rsidR="008E179B" w14:paraId="1D7927F9"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7EC" w14:textId="77777777" w:rsidR="008E179B" w:rsidRDefault="008E179B">
            <w:pPr>
              <w:spacing w:line="240" w:lineRule="exact"/>
              <w:rPr>
                <w:sz w:val="22"/>
                <w:szCs w:val="22"/>
              </w:rPr>
            </w:pPr>
            <w:r>
              <w:rPr>
                <w:sz w:val="22"/>
                <w:szCs w:val="22"/>
              </w:rPr>
              <w:lastRenderedPageBreak/>
              <w:t>CP0139.1-f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7ED" w14:textId="77777777" w:rsidR="008E179B" w:rsidRPr="00E522B5"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szCs w:val="22"/>
              </w:rPr>
            </w:pPr>
            <w:r w:rsidRPr="00E522B5">
              <w:rPr>
                <w:b/>
                <w:sz w:val="22"/>
                <w:szCs w:val="22"/>
              </w:rPr>
              <w:t>Biological Child</w:t>
            </w:r>
          </w:p>
          <w:p w14:paraId="1D7927EE" w14:textId="77777777" w:rsidR="008E179B" w:rsidRPr="00E522B5" w:rsidRDefault="008E179B">
            <w:pPr>
              <w:spacing w:line="240" w:lineRule="exact"/>
              <w:rPr>
                <w:b/>
                <w:szCs w:val="22"/>
              </w:rPr>
            </w:pPr>
            <w:r w:rsidRPr="00E522B5">
              <w:rPr>
                <w:b/>
                <w:sz w:val="22"/>
                <w:szCs w:val="22"/>
              </w:rPr>
              <w:t>If FCDR is NOT present</w:t>
            </w:r>
            <w:r w:rsidRPr="00E522B5">
              <w:rPr>
                <w:b/>
                <w:szCs w:val="22"/>
              </w:rPr>
              <w:t xml:space="preserve">: </w:t>
            </w:r>
          </w:p>
          <w:p w14:paraId="1D7927EF" w14:textId="77777777" w:rsidR="008E179B" w:rsidRPr="00E522B5" w:rsidRDefault="008E179B">
            <w:pPr>
              <w:spacing w:line="240" w:lineRule="exact"/>
              <w:ind w:left="720"/>
              <w:rPr>
                <w:sz w:val="22"/>
                <w:szCs w:val="22"/>
              </w:rPr>
            </w:pPr>
            <w:r w:rsidRPr="00E522B5">
              <w:rPr>
                <w:sz w:val="22"/>
                <w:szCs w:val="22"/>
              </w:rPr>
              <w:t>IF</w:t>
            </w:r>
          </w:p>
          <w:p w14:paraId="1D7927F0" w14:textId="77777777" w:rsidR="008E179B" w:rsidRPr="00E522B5"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E522B5">
              <w:rPr>
                <w:sz w:val="22"/>
                <w:szCs w:val="22"/>
              </w:rPr>
              <w:t>Claim received more than 365 days after 18</w:t>
            </w:r>
            <w:r w:rsidRPr="00E522B5">
              <w:rPr>
                <w:sz w:val="22"/>
                <w:szCs w:val="22"/>
                <w:vertAlign w:val="superscript"/>
              </w:rPr>
              <w:t>th</w:t>
            </w:r>
            <w:r w:rsidRPr="00E522B5">
              <w:rPr>
                <w:sz w:val="22"/>
                <w:szCs w:val="22"/>
              </w:rPr>
              <w:t xml:space="preserve"> birthday, </w:t>
            </w:r>
          </w:p>
          <w:p w14:paraId="1D7927F1" w14:textId="77777777" w:rsidR="008E179B" w:rsidRPr="00E522B5"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E522B5">
              <w:rPr>
                <w:sz w:val="22"/>
                <w:szCs w:val="22"/>
              </w:rPr>
              <w:t xml:space="preserve">AND </w:t>
            </w:r>
          </w:p>
          <w:p w14:paraId="1D7927F2" w14:textId="77777777" w:rsidR="008E179B" w:rsidRPr="00E522B5"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E522B5">
              <w:rPr>
                <w:sz w:val="22"/>
                <w:szCs w:val="22"/>
              </w:rPr>
              <w:t>There is no End Date of Last Term</w:t>
            </w:r>
          </w:p>
          <w:p w14:paraId="1D7927F3" w14:textId="77777777" w:rsidR="008E179B" w:rsidRPr="00E522B5"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E522B5">
              <w:rPr>
                <w:sz w:val="22"/>
                <w:szCs w:val="22"/>
              </w:rPr>
              <w:t xml:space="preserve">AND </w:t>
            </w:r>
          </w:p>
          <w:p w14:paraId="1D7927F4" w14:textId="77777777" w:rsidR="008E179B" w:rsidRPr="00E522B5"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E522B5">
              <w:rPr>
                <w:sz w:val="22"/>
                <w:szCs w:val="22"/>
              </w:rPr>
              <w:t xml:space="preserve">Course Begin Date is no more than 365 days before or after the Date of Claim </w:t>
            </w:r>
          </w:p>
          <w:p w14:paraId="1D7927F5" w14:textId="77777777" w:rsidR="008E179B" w:rsidRPr="00E522B5"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sidRPr="00E522B5">
              <w:rPr>
                <w:sz w:val="22"/>
                <w:szCs w:val="22"/>
              </w:rPr>
              <w:t>THEN</w:t>
            </w:r>
          </w:p>
          <w:p w14:paraId="1D7927F6"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sidRPr="00E522B5">
              <w:rPr>
                <w:sz w:val="22"/>
                <w:szCs w:val="22"/>
              </w:rPr>
              <w:t>Set the Event Date = Course Begin Date</w:t>
            </w:r>
          </w:p>
        </w:tc>
        <w:tc>
          <w:tcPr>
            <w:tcW w:w="2080" w:type="dxa"/>
            <w:tcBorders>
              <w:top w:val="single" w:sz="4" w:space="0" w:color="auto"/>
              <w:left w:val="single" w:sz="4" w:space="0" w:color="auto"/>
              <w:bottom w:val="single" w:sz="4" w:space="0" w:color="auto"/>
              <w:right w:val="single" w:sz="4" w:space="0" w:color="auto"/>
            </w:tcBorders>
            <w:hideMark/>
          </w:tcPr>
          <w:p w14:paraId="1D7927F7"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7F8" w14:textId="77777777" w:rsidR="008E179B" w:rsidRDefault="008E179B">
            <w:pPr>
              <w:spacing w:line="240" w:lineRule="exact"/>
              <w:rPr>
                <w:sz w:val="22"/>
                <w:szCs w:val="22"/>
              </w:rPr>
            </w:pPr>
          </w:p>
        </w:tc>
      </w:tr>
      <w:tr w:rsidR="008E179B" w14:paraId="1D792805"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7FA" w14:textId="77777777" w:rsidR="008E179B" w:rsidRDefault="008E179B">
            <w:pPr>
              <w:spacing w:line="240" w:lineRule="exact"/>
              <w:rPr>
                <w:sz w:val="22"/>
                <w:szCs w:val="22"/>
              </w:rPr>
            </w:pPr>
            <w:r>
              <w:rPr>
                <w:sz w:val="22"/>
                <w:szCs w:val="22"/>
              </w:rPr>
              <w:t>CP0139.1-g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7FB" w14:textId="77777777" w:rsidR="008E179B" w:rsidRPr="00B9520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szCs w:val="22"/>
              </w:rPr>
            </w:pPr>
            <w:r w:rsidRPr="00B95200">
              <w:rPr>
                <w:b/>
                <w:sz w:val="22"/>
                <w:szCs w:val="22"/>
              </w:rPr>
              <w:t>Biological Child</w:t>
            </w:r>
          </w:p>
          <w:p w14:paraId="1D7927FC" w14:textId="77777777" w:rsidR="008E179B" w:rsidRPr="00B95200" w:rsidRDefault="008E179B">
            <w:pPr>
              <w:spacing w:line="240" w:lineRule="exact"/>
              <w:rPr>
                <w:b/>
                <w:sz w:val="22"/>
                <w:szCs w:val="22"/>
              </w:rPr>
            </w:pPr>
            <w:r w:rsidRPr="00B95200">
              <w:rPr>
                <w:b/>
                <w:sz w:val="22"/>
                <w:szCs w:val="22"/>
              </w:rPr>
              <w:t xml:space="preserve">If FCDR is NOT present: </w:t>
            </w:r>
          </w:p>
          <w:p w14:paraId="1D7927FD" w14:textId="77777777" w:rsidR="008E179B" w:rsidRDefault="008E179B">
            <w:pPr>
              <w:spacing w:line="240" w:lineRule="exact"/>
              <w:ind w:left="720"/>
              <w:rPr>
                <w:sz w:val="22"/>
                <w:szCs w:val="22"/>
              </w:rPr>
            </w:pPr>
            <w:r>
              <w:rPr>
                <w:sz w:val="22"/>
                <w:szCs w:val="22"/>
              </w:rPr>
              <w:t>IF</w:t>
            </w:r>
          </w:p>
          <w:p w14:paraId="1D7927FE"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Claim received more than 365 days of child’s 18</w:t>
            </w:r>
            <w:r>
              <w:rPr>
                <w:sz w:val="22"/>
                <w:szCs w:val="22"/>
                <w:vertAlign w:val="superscript"/>
              </w:rPr>
              <w:t>th</w:t>
            </w:r>
            <w:r>
              <w:rPr>
                <w:sz w:val="22"/>
                <w:szCs w:val="22"/>
              </w:rPr>
              <w:t xml:space="preserve"> birthday, </w:t>
            </w:r>
          </w:p>
          <w:p w14:paraId="1D7927FF" w14:textId="77777777" w:rsidR="008E179B" w:rsidRPr="00B4390E"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B4390E">
              <w:rPr>
                <w:sz w:val="22"/>
                <w:szCs w:val="22"/>
              </w:rPr>
              <w:t xml:space="preserve">AND </w:t>
            </w:r>
          </w:p>
          <w:p w14:paraId="1D792800" w14:textId="77777777" w:rsidR="008E179B" w:rsidRPr="0063335D"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63335D">
              <w:rPr>
                <w:sz w:val="22"/>
                <w:szCs w:val="22"/>
              </w:rPr>
              <w:t xml:space="preserve">Course Begin Date is more than 365 days prior to Date of Claim </w:t>
            </w:r>
          </w:p>
          <w:p w14:paraId="1D792801"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802"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Pr>
                <w:sz w:val="22"/>
                <w:szCs w:val="22"/>
              </w:rPr>
              <w:t>Set the Event Date = Date of Claim</w:t>
            </w:r>
          </w:p>
        </w:tc>
        <w:tc>
          <w:tcPr>
            <w:tcW w:w="2080" w:type="dxa"/>
            <w:tcBorders>
              <w:top w:val="single" w:sz="4" w:space="0" w:color="auto"/>
              <w:left w:val="single" w:sz="4" w:space="0" w:color="auto"/>
              <w:bottom w:val="single" w:sz="4" w:space="0" w:color="auto"/>
              <w:right w:val="single" w:sz="4" w:space="0" w:color="auto"/>
            </w:tcBorders>
            <w:hideMark/>
          </w:tcPr>
          <w:p w14:paraId="1D792803"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804" w14:textId="77777777" w:rsidR="008E179B" w:rsidRDefault="008E179B">
            <w:pPr>
              <w:spacing w:line="240" w:lineRule="exact"/>
              <w:rPr>
                <w:sz w:val="22"/>
                <w:szCs w:val="22"/>
              </w:rPr>
            </w:pPr>
          </w:p>
        </w:tc>
      </w:tr>
      <w:tr w:rsidR="008E179B" w14:paraId="1D792815"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806" w14:textId="77777777" w:rsidR="008E179B" w:rsidRDefault="008E179B">
            <w:pPr>
              <w:spacing w:line="240" w:lineRule="exact"/>
              <w:rPr>
                <w:sz w:val="22"/>
                <w:szCs w:val="22"/>
              </w:rPr>
            </w:pPr>
            <w:r>
              <w:rPr>
                <w:sz w:val="22"/>
                <w:szCs w:val="22"/>
              </w:rPr>
              <w:lastRenderedPageBreak/>
              <w:t>CP0139.2-a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807"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szCs w:val="22"/>
              </w:rPr>
            </w:pPr>
            <w:r w:rsidRPr="00F03419">
              <w:rPr>
                <w:b/>
                <w:sz w:val="22"/>
                <w:szCs w:val="22"/>
              </w:rPr>
              <w:t>Step Child</w:t>
            </w:r>
          </w:p>
          <w:p w14:paraId="1D792808" w14:textId="77777777" w:rsidR="008E179B" w:rsidRPr="00F03419" w:rsidRDefault="008E179B">
            <w:pPr>
              <w:spacing w:line="240" w:lineRule="exact"/>
              <w:rPr>
                <w:b/>
                <w:sz w:val="22"/>
                <w:szCs w:val="22"/>
              </w:rPr>
            </w:pPr>
            <w:r w:rsidRPr="00F03419">
              <w:rPr>
                <w:b/>
                <w:sz w:val="22"/>
                <w:szCs w:val="22"/>
              </w:rPr>
              <w:t xml:space="preserve">If FCDR is NOT present: </w:t>
            </w:r>
          </w:p>
          <w:p w14:paraId="1D792809" w14:textId="77777777" w:rsidR="008E179B" w:rsidRPr="00F03419" w:rsidRDefault="008E179B">
            <w:pPr>
              <w:spacing w:line="240" w:lineRule="exact"/>
              <w:ind w:left="720"/>
              <w:rPr>
                <w:sz w:val="22"/>
                <w:szCs w:val="22"/>
              </w:rPr>
            </w:pPr>
            <w:r w:rsidRPr="00F03419">
              <w:rPr>
                <w:sz w:val="22"/>
                <w:szCs w:val="22"/>
              </w:rPr>
              <w:t>IF</w:t>
            </w:r>
          </w:p>
          <w:p w14:paraId="1D79280A"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Claim received no more than 365 days after 18</w:t>
            </w:r>
            <w:r w:rsidRPr="00F03419">
              <w:rPr>
                <w:sz w:val="22"/>
                <w:szCs w:val="22"/>
                <w:vertAlign w:val="superscript"/>
              </w:rPr>
              <w:t>th</w:t>
            </w:r>
            <w:r w:rsidRPr="00F03419">
              <w:rPr>
                <w:sz w:val="22"/>
                <w:szCs w:val="22"/>
              </w:rPr>
              <w:t xml:space="preserve"> birthday</w:t>
            </w:r>
          </w:p>
          <w:p w14:paraId="1D79280B"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AND</w:t>
            </w:r>
          </w:p>
          <w:p w14:paraId="1D79280C"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There is no End Date of Last Term</w:t>
            </w:r>
          </w:p>
          <w:p w14:paraId="1D79280D"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 xml:space="preserve">AND </w:t>
            </w:r>
          </w:p>
          <w:p w14:paraId="1D79280E"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Course Begin Date is no more than 5 months after 18</w:t>
            </w:r>
            <w:r w:rsidRPr="00F03419">
              <w:rPr>
                <w:sz w:val="22"/>
                <w:szCs w:val="22"/>
                <w:vertAlign w:val="superscript"/>
              </w:rPr>
              <w:t>th</w:t>
            </w:r>
            <w:r w:rsidRPr="00F03419">
              <w:rPr>
                <w:sz w:val="22"/>
                <w:szCs w:val="22"/>
              </w:rPr>
              <w:t xml:space="preserve"> Birthday </w:t>
            </w:r>
          </w:p>
          <w:p w14:paraId="1D79280F"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 xml:space="preserve">AND </w:t>
            </w:r>
          </w:p>
          <w:p w14:paraId="1D792810"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Date of Marriage is before 18</w:t>
            </w:r>
            <w:r w:rsidRPr="00F03419">
              <w:rPr>
                <w:sz w:val="22"/>
                <w:szCs w:val="22"/>
                <w:vertAlign w:val="superscript"/>
              </w:rPr>
              <w:t>th</w:t>
            </w:r>
            <w:r w:rsidRPr="00F03419">
              <w:rPr>
                <w:sz w:val="22"/>
                <w:szCs w:val="22"/>
              </w:rPr>
              <w:t xml:space="preserve"> Birthday</w:t>
            </w:r>
          </w:p>
          <w:p w14:paraId="1D792811"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sidRPr="00F03419">
              <w:rPr>
                <w:sz w:val="22"/>
                <w:szCs w:val="22"/>
              </w:rPr>
              <w:t>THEN</w:t>
            </w:r>
          </w:p>
          <w:p w14:paraId="1D792812"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sidRPr="00F03419">
              <w:rPr>
                <w:sz w:val="22"/>
                <w:szCs w:val="22"/>
              </w:rPr>
              <w:t>Set the Event Date = Child’s 18</w:t>
            </w:r>
            <w:r w:rsidRPr="00F03419">
              <w:rPr>
                <w:sz w:val="22"/>
                <w:szCs w:val="22"/>
                <w:vertAlign w:val="superscript"/>
              </w:rPr>
              <w:t>th</w:t>
            </w:r>
            <w:r w:rsidRPr="00F03419">
              <w:rPr>
                <w:sz w:val="22"/>
                <w:szCs w:val="22"/>
              </w:rPr>
              <w:t xml:space="preserve"> Birthday</w:t>
            </w:r>
          </w:p>
        </w:tc>
        <w:tc>
          <w:tcPr>
            <w:tcW w:w="2080" w:type="dxa"/>
            <w:tcBorders>
              <w:top w:val="single" w:sz="4" w:space="0" w:color="auto"/>
              <w:left w:val="single" w:sz="4" w:space="0" w:color="auto"/>
              <w:bottom w:val="single" w:sz="4" w:space="0" w:color="auto"/>
              <w:right w:val="single" w:sz="4" w:space="0" w:color="auto"/>
            </w:tcBorders>
            <w:hideMark/>
          </w:tcPr>
          <w:p w14:paraId="1D792813"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814" w14:textId="77777777" w:rsidR="008E179B" w:rsidRDefault="008E179B">
            <w:pPr>
              <w:spacing w:line="240" w:lineRule="exact"/>
              <w:rPr>
                <w:sz w:val="22"/>
                <w:szCs w:val="22"/>
              </w:rPr>
            </w:pPr>
          </w:p>
        </w:tc>
      </w:tr>
      <w:tr w:rsidR="008E179B" w14:paraId="1D792825"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816" w14:textId="77777777" w:rsidR="008E179B" w:rsidRDefault="008E179B">
            <w:pPr>
              <w:spacing w:line="240" w:lineRule="exact"/>
              <w:rPr>
                <w:sz w:val="22"/>
                <w:szCs w:val="22"/>
              </w:rPr>
            </w:pPr>
            <w:r>
              <w:rPr>
                <w:sz w:val="22"/>
                <w:szCs w:val="22"/>
              </w:rPr>
              <w:t>CP0139.2-b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817"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szCs w:val="22"/>
              </w:rPr>
            </w:pPr>
            <w:r w:rsidRPr="00F03419">
              <w:rPr>
                <w:b/>
                <w:sz w:val="22"/>
                <w:szCs w:val="22"/>
              </w:rPr>
              <w:t>Step Child</w:t>
            </w:r>
          </w:p>
          <w:p w14:paraId="1D792818" w14:textId="77777777" w:rsidR="008E179B" w:rsidRPr="00F03419" w:rsidRDefault="008E179B">
            <w:pPr>
              <w:spacing w:line="240" w:lineRule="exact"/>
              <w:rPr>
                <w:b/>
                <w:sz w:val="22"/>
                <w:szCs w:val="22"/>
              </w:rPr>
            </w:pPr>
            <w:r w:rsidRPr="00F03419">
              <w:rPr>
                <w:b/>
                <w:sz w:val="22"/>
                <w:szCs w:val="22"/>
              </w:rPr>
              <w:t xml:space="preserve">If FCDR is NOT present: </w:t>
            </w:r>
          </w:p>
          <w:p w14:paraId="1D792819" w14:textId="77777777" w:rsidR="008E179B" w:rsidRPr="00F03419" w:rsidRDefault="008E179B">
            <w:pPr>
              <w:spacing w:line="240" w:lineRule="exact"/>
              <w:ind w:left="720"/>
              <w:rPr>
                <w:sz w:val="22"/>
                <w:szCs w:val="22"/>
              </w:rPr>
            </w:pPr>
            <w:r w:rsidRPr="00F03419">
              <w:rPr>
                <w:sz w:val="22"/>
                <w:szCs w:val="22"/>
              </w:rPr>
              <w:t>IF</w:t>
            </w:r>
          </w:p>
          <w:p w14:paraId="1D79281A"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Claim received no more than 365 days after 18</w:t>
            </w:r>
            <w:r w:rsidRPr="00F03419">
              <w:rPr>
                <w:sz w:val="22"/>
                <w:szCs w:val="22"/>
                <w:vertAlign w:val="superscript"/>
              </w:rPr>
              <w:t>th</w:t>
            </w:r>
            <w:r w:rsidRPr="00F03419">
              <w:rPr>
                <w:sz w:val="22"/>
                <w:szCs w:val="22"/>
              </w:rPr>
              <w:t xml:space="preserve"> birthday, </w:t>
            </w:r>
          </w:p>
          <w:p w14:paraId="1D79281B"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AND</w:t>
            </w:r>
          </w:p>
          <w:p w14:paraId="1D79281C"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There is no End Date of Last Term</w:t>
            </w:r>
          </w:p>
          <w:p w14:paraId="1D79281D"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 xml:space="preserve">AND </w:t>
            </w:r>
          </w:p>
          <w:p w14:paraId="1D79281E"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Course Begin Date is more than 5 months after 18</w:t>
            </w:r>
            <w:r w:rsidRPr="00F03419">
              <w:rPr>
                <w:sz w:val="22"/>
                <w:szCs w:val="22"/>
                <w:vertAlign w:val="superscript"/>
              </w:rPr>
              <w:t>th</w:t>
            </w:r>
            <w:r w:rsidRPr="00F03419">
              <w:rPr>
                <w:sz w:val="22"/>
                <w:szCs w:val="22"/>
              </w:rPr>
              <w:t xml:space="preserve"> Birthday</w:t>
            </w:r>
          </w:p>
          <w:p w14:paraId="1D79281F"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 xml:space="preserve">AND </w:t>
            </w:r>
          </w:p>
          <w:p w14:paraId="1D792820"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Date of Marriage is before Course Begin Date</w:t>
            </w:r>
          </w:p>
          <w:p w14:paraId="1D792821"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sidRPr="00F03419">
              <w:rPr>
                <w:sz w:val="22"/>
                <w:szCs w:val="22"/>
              </w:rPr>
              <w:t>THEN</w:t>
            </w:r>
          </w:p>
          <w:p w14:paraId="1D792822"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sidRPr="00F03419">
              <w:rPr>
                <w:sz w:val="22"/>
                <w:szCs w:val="22"/>
              </w:rPr>
              <w:t>Set the Event Date = Course Begin Date</w:t>
            </w:r>
          </w:p>
        </w:tc>
        <w:tc>
          <w:tcPr>
            <w:tcW w:w="2080" w:type="dxa"/>
            <w:tcBorders>
              <w:top w:val="single" w:sz="4" w:space="0" w:color="auto"/>
              <w:left w:val="single" w:sz="4" w:space="0" w:color="auto"/>
              <w:bottom w:val="single" w:sz="4" w:space="0" w:color="auto"/>
              <w:right w:val="single" w:sz="4" w:space="0" w:color="auto"/>
            </w:tcBorders>
            <w:hideMark/>
          </w:tcPr>
          <w:p w14:paraId="1D792823"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824" w14:textId="77777777" w:rsidR="008E179B" w:rsidRDefault="008E179B">
            <w:pPr>
              <w:spacing w:line="240" w:lineRule="exact"/>
              <w:rPr>
                <w:sz w:val="22"/>
                <w:szCs w:val="22"/>
              </w:rPr>
            </w:pPr>
          </w:p>
        </w:tc>
      </w:tr>
      <w:tr w:rsidR="008E179B" w14:paraId="1D792833"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826" w14:textId="77777777" w:rsidR="008E179B" w:rsidRDefault="008E179B">
            <w:pPr>
              <w:spacing w:line="240" w:lineRule="exact"/>
              <w:rPr>
                <w:sz w:val="22"/>
                <w:szCs w:val="22"/>
              </w:rPr>
            </w:pPr>
            <w:r>
              <w:rPr>
                <w:sz w:val="22"/>
                <w:szCs w:val="22"/>
              </w:rPr>
              <w:lastRenderedPageBreak/>
              <w:t>CP0139.2-c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827" w14:textId="77777777" w:rsidR="008E179B" w:rsidRPr="00B9520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szCs w:val="22"/>
              </w:rPr>
            </w:pPr>
            <w:r w:rsidRPr="00B95200">
              <w:rPr>
                <w:b/>
                <w:sz w:val="22"/>
                <w:szCs w:val="22"/>
              </w:rPr>
              <w:t>Step Child</w:t>
            </w:r>
          </w:p>
          <w:p w14:paraId="1D792828" w14:textId="77777777" w:rsidR="008E179B" w:rsidRPr="00B95200" w:rsidRDefault="008E179B">
            <w:pPr>
              <w:spacing w:line="240" w:lineRule="exact"/>
              <w:rPr>
                <w:b/>
                <w:sz w:val="22"/>
                <w:szCs w:val="22"/>
              </w:rPr>
            </w:pPr>
            <w:r w:rsidRPr="00B95200">
              <w:rPr>
                <w:b/>
                <w:sz w:val="22"/>
                <w:szCs w:val="22"/>
              </w:rPr>
              <w:t xml:space="preserve">If FCDR is NOT present: </w:t>
            </w:r>
          </w:p>
          <w:p w14:paraId="1D792829" w14:textId="77777777" w:rsidR="008E179B" w:rsidRDefault="008E179B">
            <w:pPr>
              <w:spacing w:line="240" w:lineRule="exact"/>
              <w:ind w:left="720"/>
              <w:rPr>
                <w:sz w:val="22"/>
                <w:szCs w:val="22"/>
              </w:rPr>
            </w:pPr>
            <w:r>
              <w:rPr>
                <w:sz w:val="22"/>
                <w:szCs w:val="22"/>
              </w:rPr>
              <w:t>IF</w:t>
            </w:r>
          </w:p>
          <w:p w14:paraId="1D79282A"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Claim received no more than 365 days after End of Last Term</w:t>
            </w:r>
          </w:p>
          <w:p w14:paraId="1D79282B"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AND</w:t>
            </w:r>
          </w:p>
          <w:p w14:paraId="1D79282C"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Course Begin Date is no more than 5 months after  End Date of Last Term</w:t>
            </w:r>
            <w:r w:rsidRPr="00B213CC">
              <w:rPr>
                <w:sz w:val="22"/>
                <w:szCs w:val="22"/>
              </w:rPr>
              <w:t xml:space="preserve"> </w:t>
            </w:r>
          </w:p>
          <w:p w14:paraId="1D79282D"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AND </w:t>
            </w:r>
          </w:p>
          <w:p w14:paraId="1D79282E"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Date of Marriage is before End of Last Term</w:t>
            </w:r>
          </w:p>
          <w:p w14:paraId="1D79282F"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830"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Pr>
                <w:sz w:val="22"/>
                <w:szCs w:val="22"/>
              </w:rPr>
              <w:t xml:space="preserve">Set the Event Date = End Date of Last Term </w:t>
            </w:r>
          </w:p>
        </w:tc>
        <w:tc>
          <w:tcPr>
            <w:tcW w:w="2080" w:type="dxa"/>
            <w:tcBorders>
              <w:top w:val="single" w:sz="4" w:space="0" w:color="auto"/>
              <w:left w:val="single" w:sz="4" w:space="0" w:color="auto"/>
              <w:bottom w:val="single" w:sz="4" w:space="0" w:color="auto"/>
              <w:right w:val="single" w:sz="4" w:space="0" w:color="auto"/>
            </w:tcBorders>
            <w:hideMark/>
          </w:tcPr>
          <w:p w14:paraId="1D792831"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832" w14:textId="77777777" w:rsidR="008E179B" w:rsidRDefault="008E179B">
            <w:pPr>
              <w:spacing w:line="240" w:lineRule="exact"/>
              <w:rPr>
                <w:sz w:val="22"/>
                <w:szCs w:val="22"/>
              </w:rPr>
            </w:pPr>
          </w:p>
        </w:tc>
      </w:tr>
      <w:tr w:rsidR="008E179B" w14:paraId="1D792841"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834" w14:textId="77777777" w:rsidR="008E179B" w:rsidRPr="00B213CC" w:rsidRDefault="008E179B">
            <w:pPr>
              <w:spacing w:line="240" w:lineRule="exact"/>
              <w:rPr>
                <w:sz w:val="22"/>
                <w:szCs w:val="22"/>
              </w:rPr>
            </w:pPr>
            <w:r w:rsidRPr="00B213CC">
              <w:rPr>
                <w:sz w:val="22"/>
                <w:szCs w:val="22"/>
              </w:rPr>
              <w:t>CP0139.2-d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835"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szCs w:val="22"/>
              </w:rPr>
            </w:pPr>
            <w:r w:rsidRPr="00B213CC">
              <w:rPr>
                <w:b/>
                <w:sz w:val="22"/>
                <w:szCs w:val="22"/>
              </w:rPr>
              <w:t>Step Child</w:t>
            </w:r>
          </w:p>
          <w:p w14:paraId="1D792836" w14:textId="77777777" w:rsidR="008E179B" w:rsidRPr="00B213CC" w:rsidRDefault="008E179B">
            <w:pPr>
              <w:spacing w:line="240" w:lineRule="exact"/>
              <w:rPr>
                <w:b/>
                <w:sz w:val="22"/>
                <w:szCs w:val="22"/>
              </w:rPr>
            </w:pPr>
            <w:r w:rsidRPr="00B213CC">
              <w:rPr>
                <w:b/>
                <w:sz w:val="22"/>
                <w:szCs w:val="22"/>
              </w:rPr>
              <w:t xml:space="preserve">If FCDR is NOT present: </w:t>
            </w:r>
          </w:p>
          <w:p w14:paraId="1D792837" w14:textId="77777777" w:rsidR="008E179B" w:rsidRPr="00B213CC" w:rsidRDefault="008E179B">
            <w:pPr>
              <w:spacing w:line="240" w:lineRule="exact"/>
              <w:ind w:left="720"/>
              <w:rPr>
                <w:sz w:val="22"/>
                <w:szCs w:val="22"/>
              </w:rPr>
            </w:pPr>
            <w:r w:rsidRPr="00B213CC">
              <w:rPr>
                <w:sz w:val="22"/>
                <w:szCs w:val="22"/>
              </w:rPr>
              <w:t>IF</w:t>
            </w:r>
          </w:p>
          <w:p w14:paraId="1D792838"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B213CC">
              <w:rPr>
                <w:sz w:val="22"/>
                <w:szCs w:val="22"/>
              </w:rPr>
              <w:t>Claim received more than 365 days after End Date of Last Term</w:t>
            </w:r>
          </w:p>
          <w:p w14:paraId="1D792839"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B213CC">
              <w:rPr>
                <w:sz w:val="22"/>
                <w:szCs w:val="22"/>
              </w:rPr>
              <w:t>AND</w:t>
            </w:r>
          </w:p>
          <w:p w14:paraId="1D79283A"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B213CC">
              <w:rPr>
                <w:sz w:val="22"/>
                <w:szCs w:val="22"/>
              </w:rPr>
              <w:t xml:space="preserve">Course Begin Date is no more than 5 months after End Date of Last Term </w:t>
            </w:r>
          </w:p>
          <w:p w14:paraId="1D79283B"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B213CC">
              <w:rPr>
                <w:sz w:val="22"/>
                <w:szCs w:val="22"/>
              </w:rPr>
              <w:t xml:space="preserve">AND </w:t>
            </w:r>
          </w:p>
          <w:p w14:paraId="1D79283C"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B213CC">
              <w:rPr>
                <w:sz w:val="22"/>
                <w:szCs w:val="22"/>
              </w:rPr>
              <w:t>Date of Marriage is before End Date of Last Term</w:t>
            </w:r>
          </w:p>
          <w:p w14:paraId="1D79283D"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sidRPr="00B213CC">
              <w:rPr>
                <w:sz w:val="22"/>
                <w:szCs w:val="22"/>
              </w:rPr>
              <w:t>THEN</w:t>
            </w:r>
          </w:p>
          <w:p w14:paraId="1D79283E"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sidRPr="00B213CC">
              <w:rPr>
                <w:sz w:val="22"/>
                <w:szCs w:val="22"/>
              </w:rPr>
              <w:t xml:space="preserve">Set the Event Date = Course Begin Date </w:t>
            </w:r>
          </w:p>
        </w:tc>
        <w:tc>
          <w:tcPr>
            <w:tcW w:w="2080" w:type="dxa"/>
            <w:tcBorders>
              <w:top w:val="single" w:sz="4" w:space="0" w:color="auto"/>
              <w:left w:val="single" w:sz="4" w:space="0" w:color="auto"/>
              <w:bottom w:val="single" w:sz="4" w:space="0" w:color="auto"/>
              <w:right w:val="single" w:sz="4" w:space="0" w:color="auto"/>
            </w:tcBorders>
            <w:hideMark/>
          </w:tcPr>
          <w:p w14:paraId="1D79283F" w14:textId="77777777" w:rsidR="008E179B" w:rsidRPr="00B213CC" w:rsidRDefault="008E179B">
            <w:pPr>
              <w:spacing w:line="240" w:lineRule="exact"/>
              <w:rPr>
                <w:color w:val="auto"/>
                <w:sz w:val="22"/>
                <w:szCs w:val="22"/>
              </w:rPr>
            </w:pPr>
            <w:r w:rsidRPr="00B213CC">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840" w14:textId="77777777" w:rsidR="008E179B" w:rsidRDefault="008E179B">
            <w:pPr>
              <w:spacing w:line="240" w:lineRule="exact"/>
              <w:rPr>
                <w:sz w:val="22"/>
                <w:szCs w:val="22"/>
              </w:rPr>
            </w:pPr>
          </w:p>
        </w:tc>
      </w:tr>
      <w:tr w:rsidR="008E179B" w14:paraId="1D79284F"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842" w14:textId="77777777" w:rsidR="008E179B" w:rsidRDefault="008E179B">
            <w:pPr>
              <w:spacing w:line="240" w:lineRule="exact"/>
              <w:rPr>
                <w:sz w:val="22"/>
                <w:szCs w:val="22"/>
              </w:rPr>
            </w:pPr>
            <w:r>
              <w:rPr>
                <w:sz w:val="22"/>
                <w:szCs w:val="22"/>
              </w:rPr>
              <w:lastRenderedPageBreak/>
              <w:t>CP0139.2-e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843" w14:textId="77777777" w:rsidR="008E179B" w:rsidRPr="00B9520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szCs w:val="22"/>
              </w:rPr>
            </w:pPr>
            <w:r w:rsidRPr="00B95200">
              <w:rPr>
                <w:b/>
                <w:sz w:val="22"/>
                <w:szCs w:val="22"/>
              </w:rPr>
              <w:t>Step Child</w:t>
            </w:r>
          </w:p>
          <w:p w14:paraId="1D792844" w14:textId="77777777" w:rsidR="008E179B" w:rsidRPr="00B95200" w:rsidRDefault="008E179B">
            <w:pPr>
              <w:spacing w:line="240" w:lineRule="exact"/>
              <w:rPr>
                <w:b/>
                <w:sz w:val="22"/>
                <w:szCs w:val="22"/>
              </w:rPr>
            </w:pPr>
            <w:r w:rsidRPr="00B95200">
              <w:rPr>
                <w:b/>
                <w:sz w:val="22"/>
                <w:szCs w:val="22"/>
              </w:rPr>
              <w:t xml:space="preserve">If FCDR is NOT present: </w:t>
            </w:r>
          </w:p>
          <w:p w14:paraId="1D792845" w14:textId="77777777" w:rsidR="008E179B" w:rsidRDefault="008E179B">
            <w:pPr>
              <w:spacing w:line="240" w:lineRule="exact"/>
              <w:ind w:left="720"/>
              <w:rPr>
                <w:sz w:val="22"/>
                <w:szCs w:val="22"/>
              </w:rPr>
            </w:pPr>
            <w:r>
              <w:rPr>
                <w:sz w:val="22"/>
                <w:szCs w:val="22"/>
              </w:rPr>
              <w:t>IF</w:t>
            </w:r>
          </w:p>
          <w:p w14:paraId="1D792846"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B213CC">
              <w:rPr>
                <w:sz w:val="22"/>
                <w:szCs w:val="22"/>
              </w:rPr>
              <w:t xml:space="preserve">Course Begin Date is more than  5 months  after End Date of Last Term </w:t>
            </w:r>
          </w:p>
          <w:p w14:paraId="1D792847"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B213CC">
              <w:rPr>
                <w:sz w:val="22"/>
                <w:szCs w:val="22"/>
              </w:rPr>
              <w:t xml:space="preserve">AND </w:t>
            </w:r>
          </w:p>
          <w:p w14:paraId="1D792848"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Course Begin Date is no more than 365 days before or after the Date of Claim </w:t>
            </w:r>
          </w:p>
          <w:p w14:paraId="1D792849"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AND </w:t>
            </w:r>
          </w:p>
          <w:p w14:paraId="1D79284A"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Date of Marriage is before Course Begin Date  </w:t>
            </w:r>
          </w:p>
          <w:p w14:paraId="1D79284B"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84C"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Pr>
                <w:sz w:val="22"/>
                <w:szCs w:val="22"/>
              </w:rPr>
              <w:t>Set the Event Date = Course Begin Date</w:t>
            </w:r>
          </w:p>
        </w:tc>
        <w:tc>
          <w:tcPr>
            <w:tcW w:w="2080" w:type="dxa"/>
            <w:tcBorders>
              <w:top w:val="single" w:sz="4" w:space="0" w:color="auto"/>
              <w:left w:val="single" w:sz="4" w:space="0" w:color="auto"/>
              <w:bottom w:val="single" w:sz="4" w:space="0" w:color="auto"/>
              <w:right w:val="single" w:sz="4" w:space="0" w:color="auto"/>
            </w:tcBorders>
            <w:hideMark/>
          </w:tcPr>
          <w:p w14:paraId="1D79284D"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84E" w14:textId="77777777" w:rsidR="008E179B" w:rsidRDefault="008E179B">
            <w:pPr>
              <w:spacing w:line="240" w:lineRule="exact"/>
              <w:rPr>
                <w:sz w:val="22"/>
                <w:szCs w:val="22"/>
              </w:rPr>
            </w:pPr>
          </w:p>
        </w:tc>
      </w:tr>
      <w:tr w:rsidR="008E179B" w14:paraId="1D79285F"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850" w14:textId="77777777" w:rsidR="008E179B" w:rsidRDefault="008E179B">
            <w:pPr>
              <w:spacing w:line="240" w:lineRule="exact"/>
              <w:rPr>
                <w:sz w:val="22"/>
                <w:szCs w:val="22"/>
              </w:rPr>
            </w:pPr>
            <w:r>
              <w:rPr>
                <w:sz w:val="22"/>
                <w:szCs w:val="22"/>
              </w:rPr>
              <w:t>CP0139.2-f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851" w14:textId="77777777" w:rsidR="008E179B" w:rsidRPr="00B9520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szCs w:val="22"/>
              </w:rPr>
            </w:pPr>
            <w:r w:rsidRPr="00B95200">
              <w:rPr>
                <w:b/>
                <w:sz w:val="22"/>
                <w:szCs w:val="22"/>
              </w:rPr>
              <w:t>Step Child</w:t>
            </w:r>
          </w:p>
          <w:p w14:paraId="1D792852" w14:textId="77777777" w:rsidR="008E179B" w:rsidRPr="00B95200" w:rsidRDefault="008E179B">
            <w:pPr>
              <w:spacing w:line="240" w:lineRule="exact"/>
              <w:rPr>
                <w:b/>
                <w:sz w:val="22"/>
                <w:szCs w:val="22"/>
              </w:rPr>
            </w:pPr>
            <w:r w:rsidRPr="00B95200">
              <w:rPr>
                <w:b/>
                <w:sz w:val="22"/>
                <w:szCs w:val="22"/>
              </w:rPr>
              <w:t xml:space="preserve">If FCDR is NOT present: </w:t>
            </w:r>
          </w:p>
          <w:p w14:paraId="1D792853" w14:textId="77777777" w:rsidR="008E179B" w:rsidRDefault="008E179B">
            <w:pPr>
              <w:spacing w:line="240" w:lineRule="exact"/>
              <w:ind w:left="720"/>
              <w:rPr>
                <w:sz w:val="22"/>
                <w:szCs w:val="22"/>
              </w:rPr>
            </w:pPr>
            <w:r>
              <w:rPr>
                <w:sz w:val="22"/>
                <w:szCs w:val="22"/>
              </w:rPr>
              <w:t>IF</w:t>
            </w:r>
          </w:p>
          <w:p w14:paraId="1D792854"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Claim received more than 365 days after 18</w:t>
            </w:r>
            <w:r>
              <w:rPr>
                <w:sz w:val="22"/>
                <w:szCs w:val="22"/>
                <w:vertAlign w:val="superscript"/>
              </w:rPr>
              <w:t>th</w:t>
            </w:r>
            <w:r>
              <w:rPr>
                <w:sz w:val="22"/>
                <w:szCs w:val="22"/>
              </w:rPr>
              <w:t xml:space="preserve"> birthday, </w:t>
            </w:r>
          </w:p>
          <w:p w14:paraId="1D792855"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AND </w:t>
            </w:r>
          </w:p>
          <w:p w14:paraId="1D792856"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B213CC">
              <w:rPr>
                <w:sz w:val="22"/>
                <w:szCs w:val="22"/>
              </w:rPr>
              <w:t>There is no End Date of Last Term</w:t>
            </w:r>
          </w:p>
          <w:p w14:paraId="1D792857"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B213CC">
              <w:rPr>
                <w:sz w:val="22"/>
                <w:szCs w:val="22"/>
              </w:rPr>
              <w:t xml:space="preserve">AND </w:t>
            </w:r>
          </w:p>
          <w:p w14:paraId="1D792858"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Course Begin Date is no more than 365 days before or after the Date of Claim </w:t>
            </w:r>
          </w:p>
          <w:p w14:paraId="1D792859"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AND </w:t>
            </w:r>
          </w:p>
          <w:p w14:paraId="1D79285A"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Date of Marriage is before Course Begin Date  </w:t>
            </w:r>
          </w:p>
          <w:p w14:paraId="1D79285B"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85C"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Pr>
                <w:sz w:val="22"/>
                <w:szCs w:val="22"/>
              </w:rPr>
              <w:t>Set the Event Date = Course Begin Date</w:t>
            </w:r>
          </w:p>
        </w:tc>
        <w:tc>
          <w:tcPr>
            <w:tcW w:w="2080" w:type="dxa"/>
            <w:tcBorders>
              <w:top w:val="single" w:sz="4" w:space="0" w:color="auto"/>
              <w:left w:val="single" w:sz="4" w:space="0" w:color="auto"/>
              <w:bottom w:val="single" w:sz="4" w:space="0" w:color="auto"/>
              <w:right w:val="single" w:sz="4" w:space="0" w:color="auto"/>
            </w:tcBorders>
            <w:hideMark/>
          </w:tcPr>
          <w:p w14:paraId="1D79285D"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85E" w14:textId="77777777" w:rsidR="008E179B" w:rsidRDefault="008E179B">
            <w:pPr>
              <w:spacing w:line="240" w:lineRule="exact"/>
              <w:rPr>
                <w:sz w:val="22"/>
                <w:szCs w:val="22"/>
              </w:rPr>
            </w:pPr>
          </w:p>
        </w:tc>
      </w:tr>
      <w:tr w:rsidR="008E179B" w14:paraId="1D79286D"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860" w14:textId="77777777" w:rsidR="008E179B" w:rsidRDefault="008E179B">
            <w:pPr>
              <w:spacing w:line="240" w:lineRule="exact"/>
              <w:rPr>
                <w:sz w:val="22"/>
                <w:szCs w:val="22"/>
              </w:rPr>
            </w:pPr>
            <w:r>
              <w:rPr>
                <w:sz w:val="22"/>
                <w:szCs w:val="22"/>
              </w:rPr>
              <w:lastRenderedPageBreak/>
              <w:t>CP0139.2-g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861" w14:textId="77777777" w:rsidR="008E179B" w:rsidRPr="00B9520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szCs w:val="22"/>
              </w:rPr>
            </w:pPr>
            <w:r w:rsidRPr="00B95200">
              <w:rPr>
                <w:b/>
                <w:sz w:val="22"/>
                <w:szCs w:val="22"/>
              </w:rPr>
              <w:t>Step Child</w:t>
            </w:r>
          </w:p>
          <w:p w14:paraId="1D792862" w14:textId="77777777" w:rsidR="008E179B" w:rsidRPr="00B95200" w:rsidRDefault="008E179B">
            <w:pPr>
              <w:spacing w:line="240" w:lineRule="exact"/>
              <w:rPr>
                <w:b/>
                <w:sz w:val="22"/>
                <w:szCs w:val="22"/>
              </w:rPr>
            </w:pPr>
            <w:r w:rsidRPr="00B95200">
              <w:rPr>
                <w:b/>
                <w:sz w:val="22"/>
                <w:szCs w:val="22"/>
              </w:rPr>
              <w:t xml:space="preserve">If FCDR is NOT present: </w:t>
            </w:r>
          </w:p>
          <w:p w14:paraId="1D792863" w14:textId="77777777" w:rsidR="008E179B" w:rsidRDefault="008E179B">
            <w:pPr>
              <w:spacing w:line="240" w:lineRule="exact"/>
              <w:ind w:left="720"/>
              <w:rPr>
                <w:sz w:val="22"/>
                <w:szCs w:val="22"/>
              </w:rPr>
            </w:pPr>
            <w:r>
              <w:rPr>
                <w:sz w:val="22"/>
                <w:szCs w:val="22"/>
              </w:rPr>
              <w:t>IF</w:t>
            </w:r>
          </w:p>
          <w:p w14:paraId="1D792864"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Claim received more than 365 days of child’s 18</w:t>
            </w:r>
            <w:r>
              <w:rPr>
                <w:sz w:val="22"/>
                <w:szCs w:val="22"/>
                <w:vertAlign w:val="superscript"/>
              </w:rPr>
              <w:t>th</w:t>
            </w:r>
            <w:r>
              <w:rPr>
                <w:sz w:val="22"/>
                <w:szCs w:val="22"/>
              </w:rPr>
              <w:t xml:space="preserve"> birthday, </w:t>
            </w:r>
          </w:p>
          <w:p w14:paraId="1D792865"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B213CC">
              <w:rPr>
                <w:sz w:val="22"/>
                <w:szCs w:val="22"/>
              </w:rPr>
              <w:t xml:space="preserve">AND </w:t>
            </w:r>
          </w:p>
          <w:p w14:paraId="1D792866"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B213CC">
              <w:rPr>
                <w:sz w:val="22"/>
                <w:szCs w:val="22"/>
              </w:rPr>
              <w:t xml:space="preserve">Course Begin Date is more than 365 days prior to Date of Claim </w:t>
            </w:r>
          </w:p>
          <w:p w14:paraId="1D792867"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AND </w:t>
            </w:r>
          </w:p>
          <w:p w14:paraId="1D792868"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Date of Marriage is more than 365 days prior to Date of Claim  </w:t>
            </w:r>
          </w:p>
          <w:p w14:paraId="1D792869"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86A"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Pr>
                <w:sz w:val="22"/>
                <w:szCs w:val="22"/>
              </w:rPr>
              <w:t>Set the Event Date = Date of Claim</w:t>
            </w:r>
          </w:p>
        </w:tc>
        <w:tc>
          <w:tcPr>
            <w:tcW w:w="2080" w:type="dxa"/>
            <w:tcBorders>
              <w:top w:val="single" w:sz="4" w:space="0" w:color="auto"/>
              <w:left w:val="single" w:sz="4" w:space="0" w:color="auto"/>
              <w:bottom w:val="single" w:sz="4" w:space="0" w:color="auto"/>
              <w:right w:val="single" w:sz="4" w:space="0" w:color="auto"/>
            </w:tcBorders>
            <w:hideMark/>
          </w:tcPr>
          <w:p w14:paraId="1D79286B"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86C" w14:textId="77777777" w:rsidR="008E179B" w:rsidRDefault="008E179B">
            <w:pPr>
              <w:spacing w:line="240" w:lineRule="exact"/>
              <w:rPr>
                <w:sz w:val="22"/>
                <w:szCs w:val="22"/>
              </w:rPr>
            </w:pPr>
          </w:p>
        </w:tc>
      </w:tr>
      <w:tr w:rsidR="008E179B" w14:paraId="1D79287D"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86E" w14:textId="77777777" w:rsidR="008E179B" w:rsidRDefault="008E179B">
            <w:pPr>
              <w:spacing w:line="240" w:lineRule="exact"/>
              <w:rPr>
                <w:sz w:val="22"/>
                <w:szCs w:val="22"/>
              </w:rPr>
            </w:pPr>
            <w:r>
              <w:rPr>
                <w:sz w:val="22"/>
                <w:szCs w:val="22"/>
              </w:rPr>
              <w:t>CP0139.2-h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86F" w14:textId="77777777" w:rsidR="008E179B" w:rsidRPr="00B9520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szCs w:val="22"/>
              </w:rPr>
            </w:pPr>
            <w:r w:rsidRPr="00B95200">
              <w:rPr>
                <w:b/>
                <w:sz w:val="22"/>
                <w:szCs w:val="22"/>
              </w:rPr>
              <w:t>Step Child</w:t>
            </w:r>
          </w:p>
          <w:p w14:paraId="1D792870" w14:textId="77777777" w:rsidR="008E179B" w:rsidRPr="00B95200" w:rsidRDefault="008E179B">
            <w:pPr>
              <w:spacing w:line="240" w:lineRule="exact"/>
              <w:rPr>
                <w:b/>
                <w:sz w:val="22"/>
                <w:szCs w:val="22"/>
              </w:rPr>
            </w:pPr>
            <w:r w:rsidRPr="00B95200">
              <w:rPr>
                <w:b/>
                <w:sz w:val="22"/>
                <w:szCs w:val="22"/>
              </w:rPr>
              <w:t xml:space="preserve">If FCDR is NOT present: </w:t>
            </w:r>
          </w:p>
          <w:p w14:paraId="1D792871" w14:textId="77777777" w:rsidR="008E179B" w:rsidRDefault="008E179B">
            <w:pPr>
              <w:spacing w:line="240" w:lineRule="exact"/>
              <w:ind w:left="720"/>
              <w:rPr>
                <w:sz w:val="22"/>
                <w:szCs w:val="22"/>
              </w:rPr>
            </w:pPr>
            <w:r>
              <w:rPr>
                <w:sz w:val="22"/>
                <w:szCs w:val="22"/>
              </w:rPr>
              <w:t>IF</w:t>
            </w:r>
          </w:p>
          <w:p w14:paraId="1D792872"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Claim received no more than 365 days prior to Date of Marriage  </w:t>
            </w:r>
          </w:p>
          <w:p w14:paraId="1D792873"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AND </w:t>
            </w:r>
          </w:p>
          <w:p w14:paraId="1D792874"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Date of Marriage is after Course Begin</w:t>
            </w:r>
          </w:p>
          <w:p w14:paraId="1D792875"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AND </w:t>
            </w:r>
          </w:p>
          <w:p w14:paraId="1D792876"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Date of Marriage is after 18</w:t>
            </w:r>
            <w:r>
              <w:rPr>
                <w:sz w:val="22"/>
                <w:szCs w:val="22"/>
                <w:vertAlign w:val="superscript"/>
              </w:rPr>
              <w:t>th</w:t>
            </w:r>
            <w:r>
              <w:rPr>
                <w:sz w:val="22"/>
                <w:szCs w:val="22"/>
              </w:rPr>
              <w:t xml:space="preserve"> Birthday</w:t>
            </w:r>
          </w:p>
          <w:p w14:paraId="1D792877"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AND </w:t>
            </w:r>
          </w:p>
          <w:p w14:paraId="1D792878"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Current Course End Date or Graduation Date is after Date of Marriage </w:t>
            </w:r>
          </w:p>
          <w:p w14:paraId="1D792879"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87A"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Pr>
                <w:sz w:val="22"/>
                <w:szCs w:val="22"/>
              </w:rPr>
              <w:t>Set the Event Date = Date of Marriage</w:t>
            </w:r>
          </w:p>
        </w:tc>
        <w:tc>
          <w:tcPr>
            <w:tcW w:w="2080" w:type="dxa"/>
            <w:tcBorders>
              <w:top w:val="single" w:sz="4" w:space="0" w:color="auto"/>
              <w:left w:val="single" w:sz="4" w:space="0" w:color="auto"/>
              <w:bottom w:val="single" w:sz="4" w:space="0" w:color="auto"/>
              <w:right w:val="single" w:sz="4" w:space="0" w:color="auto"/>
            </w:tcBorders>
            <w:hideMark/>
          </w:tcPr>
          <w:p w14:paraId="1D79287B"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87C" w14:textId="77777777" w:rsidR="008E179B" w:rsidRDefault="008E179B">
            <w:pPr>
              <w:spacing w:line="240" w:lineRule="exact"/>
              <w:rPr>
                <w:sz w:val="22"/>
                <w:szCs w:val="22"/>
              </w:rPr>
            </w:pPr>
          </w:p>
        </w:tc>
      </w:tr>
      <w:tr w:rsidR="008E179B" w14:paraId="1D792889"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87E" w14:textId="77777777" w:rsidR="008E179B" w:rsidRDefault="008E179B">
            <w:pPr>
              <w:spacing w:line="240" w:lineRule="exact"/>
              <w:rPr>
                <w:sz w:val="22"/>
                <w:szCs w:val="22"/>
              </w:rPr>
            </w:pPr>
            <w:r>
              <w:rPr>
                <w:sz w:val="22"/>
                <w:szCs w:val="22"/>
              </w:rPr>
              <w:lastRenderedPageBreak/>
              <w:t>CP0139.3-a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87F" w14:textId="77777777" w:rsidR="008E179B" w:rsidRPr="00B95200" w:rsidRDefault="008E179B">
            <w:pPr>
              <w:spacing w:line="240" w:lineRule="exact"/>
              <w:rPr>
                <w:b/>
                <w:sz w:val="22"/>
                <w:szCs w:val="22"/>
              </w:rPr>
            </w:pPr>
            <w:r w:rsidRPr="00B95200">
              <w:rPr>
                <w:b/>
                <w:sz w:val="22"/>
                <w:szCs w:val="22"/>
              </w:rPr>
              <w:t xml:space="preserve">Biological Child </w:t>
            </w:r>
          </w:p>
          <w:p w14:paraId="1D792880" w14:textId="77777777" w:rsidR="008E179B" w:rsidRDefault="008E179B">
            <w:pPr>
              <w:spacing w:line="240" w:lineRule="exact"/>
              <w:rPr>
                <w:b/>
                <w:sz w:val="22"/>
                <w:szCs w:val="22"/>
              </w:rPr>
            </w:pPr>
            <w:r>
              <w:rPr>
                <w:b/>
                <w:sz w:val="22"/>
                <w:szCs w:val="22"/>
              </w:rPr>
              <w:t>If FCDR is present and is within 365 days prior to Date of Claim:</w:t>
            </w:r>
          </w:p>
          <w:p w14:paraId="1D792881" w14:textId="77777777" w:rsidR="008E179B" w:rsidRDefault="008E179B">
            <w:pPr>
              <w:ind w:left="725"/>
              <w:rPr>
                <w:sz w:val="22"/>
                <w:szCs w:val="22"/>
              </w:rPr>
            </w:pPr>
            <w:r>
              <w:rPr>
                <w:sz w:val="22"/>
                <w:szCs w:val="22"/>
              </w:rPr>
              <w:t>IF</w:t>
            </w:r>
          </w:p>
          <w:p w14:paraId="1D792882" w14:textId="77777777" w:rsidR="008E179B" w:rsidRDefault="008E179B">
            <w:pPr>
              <w:spacing w:line="240" w:lineRule="exact"/>
              <w:ind w:left="1440"/>
              <w:rPr>
                <w:sz w:val="22"/>
                <w:szCs w:val="22"/>
              </w:rPr>
            </w:pPr>
            <w:r>
              <w:rPr>
                <w:sz w:val="22"/>
                <w:szCs w:val="22"/>
              </w:rPr>
              <w:t>FCDR is the same as Rating Effective Date</w:t>
            </w:r>
          </w:p>
          <w:p w14:paraId="1D792883" w14:textId="77777777" w:rsidR="008E179B" w:rsidRDefault="008E179B">
            <w:pPr>
              <w:ind w:left="1445"/>
              <w:rPr>
                <w:sz w:val="22"/>
                <w:szCs w:val="22"/>
              </w:rPr>
            </w:pPr>
            <w:r>
              <w:rPr>
                <w:sz w:val="22"/>
                <w:szCs w:val="22"/>
              </w:rPr>
              <w:t>AND</w:t>
            </w:r>
          </w:p>
          <w:p w14:paraId="1D792884"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Course Begin Date is before or the same as FCDR </w:t>
            </w:r>
          </w:p>
          <w:p w14:paraId="1D792885"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886"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Pr>
                <w:sz w:val="22"/>
                <w:szCs w:val="22"/>
              </w:rPr>
              <w:t>Set the Event Date = FCDR</w:t>
            </w:r>
          </w:p>
        </w:tc>
        <w:tc>
          <w:tcPr>
            <w:tcW w:w="2080" w:type="dxa"/>
            <w:tcBorders>
              <w:top w:val="single" w:sz="4" w:space="0" w:color="auto"/>
              <w:left w:val="single" w:sz="4" w:space="0" w:color="auto"/>
              <w:bottom w:val="single" w:sz="4" w:space="0" w:color="auto"/>
              <w:right w:val="single" w:sz="4" w:space="0" w:color="auto"/>
            </w:tcBorders>
            <w:hideMark/>
          </w:tcPr>
          <w:p w14:paraId="1D792887"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888" w14:textId="77777777" w:rsidR="008E179B" w:rsidRDefault="008E179B">
            <w:pPr>
              <w:spacing w:line="240" w:lineRule="exact"/>
              <w:rPr>
                <w:sz w:val="22"/>
                <w:szCs w:val="22"/>
              </w:rPr>
            </w:pPr>
          </w:p>
        </w:tc>
      </w:tr>
      <w:tr w:rsidR="008E179B" w14:paraId="1D792897"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88A" w14:textId="77777777" w:rsidR="008E179B" w:rsidRDefault="008E179B">
            <w:pPr>
              <w:spacing w:line="240" w:lineRule="exact"/>
              <w:rPr>
                <w:sz w:val="22"/>
                <w:szCs w:val="22"/>
              </w:rPr>
            </w:pPr>
            <w:r>
              <w:rPr>
                <w:sz w:val="22"/>
                <w:szCs w:val="22"/>
              </w:rPr>
              <w:t>CP0139.3-b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88B" w14:textId="77777777" w:rsidR="008E179B" w:rsidRPr="00B95200" w:rsidRDefault="008E179B">
            <w:pPr>
              <w:spacing w:line="240" w:lineRule="exact"/>
              <w:rPr>
                <w:b/>
                <w:sz w:val="22"/>
                <w:szCs w:val="22"/>
              </w:rPr>
            </w:pPr>
            <w:r w:rsidRPr="00B95200">
              <w:rPr>
                <w:b/>
                <w:sz w:val="22"/>
                <w:szCs w:val="22"/>
              </w:rPr>
              <w:t xml:space="preserve">Biological Child </w:t>
            </w:r>
          </w:p>
          <w:p w14:paraId="1D79288C" w14:textId="77777777" w:rsidR="008E179B" w:rsidRDefault="008E179B">
            <w:pPr>
              <w:spacing w:line="240" w:lineRule="exact"/>
              <w:rPr>
                <w:b/>
                <w:sz w:val="22"/>
                <w:szCs w:val="22"/>
              </w:rPr>
            </w:pPr>
            <w:r>
              <w:rPr>
                <w:b/>
                <w:sz w:val="22"/>
                <w:szCs w:val="22"/>
              </w:rPr>
              <w:t>If FCDR is present and is within 365 days prior to Date of Claim:</w:t>
            </w:r>
          </w:p>
          <w:p w14:paraId="1D79288D" w14:textId="77777777" w:rsidR="008E179B" w:rsidRDefault="008E179B">
            <w:pPr>
              <w:ind w:left="725"/>
              <w:rPr>
                <w:sz w:val="22"/>
                <w:szCs w:val="22"/>
              </w:rPr>
            </w:pPr>
            <w:r>
              <w:rPr>
                <w:sz w:val="22"/>
                <w:szCs w:val="22"/>
              </w:rPr>
              <w:t>IF</w:t>
            </w:r>
          </w:p>
          <w:p w14:paraId="1D79288E" w14:textId="77777777" w:rsidR="008E179B" w:rsidRDefault="008E179B">
            <w:pPr>
              <w:spacing w:line="240" w:lineRule="exact"/>
              <w:ind w:left="1440"/>
              <w:rPr>
                <w:sz w:val="22"/>
                <w:szCs w:val="22"/>
              </w:rPr>
            </w:pPr>
            <w:r>
              <w:rPr>
                <w:sz w:val="22"/>
                <w:szCs w:val="22"/>
              </w:rPr>
              <w:t>FCDR is the same as Rating Effective Date</w:t>
            </w:r>
          </w:p>
          <w:p w14:paraId="1D79288F" w14:textId="77777777" w:rsidR="008E179B" w:rsidRDefault="008E179B">
            <w:pPr>
              <w:ind w:left="1445"/>
              <w:rPr>
                <w:sz w:val="22"/>
                <w:szCs w:val="22"/>
              </w:rPr>
            </w:pPr>
            <w:r>
              <w:rPr>
                <w:sz w:val="22"/>
                <w:szCs w:val="22"/>
              </w:rPr>
              <w:t>AND</w:t>
            </w:r>
          </w:p>
          <w:p w14:paraId="1D792890"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Course Begin Date is after FCDR</w:t>
            </w:r>
          </w:p>
          <w:p w14:paraId="1D792891"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AND </w:t>
            </w:r>
          </w:p>
          <w:p w14:paraId="1D792892"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trike/>
                <w:sz w:val="22"/>
                <w:szCs w:val="22"/>
              </w:rPr>
            </w:pPr>
            <w:r>
              <w:rPr>
                <w:sz w:val="22"/>
                <w:szCs w:val="22"/>
              </w:rPr>
              <w:t>Course Begin Date is after 18</w:t>
            </w:r>
            <w:r>
              <w:rPr>
                <w:sz w:val="22"/>
                <w:szCs w:val="22"/>
                <w:vertAlign w:val="superscript"/>
              </w:rPr>
              <w:t>th</w:t>
            </w:r>
            <w:r>
              <w:rPr>
                <w:sz w:val="22"/>
                <w:szCs w:val="22"/>
              </w:rPr>
              <w:t xml:space="preserve"> Birthday +5 months </w:t>
            </w:r>
          </w:p>
          <w:p w14:paraId="1D792893"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894"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Pr>
                <w:sz w:val="22"/>
                <w:szCs w:val="22"/>
              </w:rPr>
              <w:t>Set the Event Date = Course Begin Date</w:t>
            </w:r>
          </w:p>
        </w:tc>
        <w:tc>
          <w:tcPr>
            <w:tcW w:w="2080" w:type="dxa"/>
            <w:tcBorders>
              <w:top w:val="single" w:sz="4" w:space="0" w:color="auto"/>
              <w:left w:val="single" w:sz="4" w:space="0" w:color="auto"/>
              <w:bottom w:val="single" w:sz="4" w:space="0" w:color="auto"/>
              <w:right w:val="single" w:sz="4" w:space="0" w:color="auto"/>
            </w:tcBorders>
            <w:hideMark/>
          </w:tcPr>
          <w:p w14:paraId="1D792895"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896" w14:textId="77777777" w:rsidR="008E179B" w:rsidRDefault="008E179B">
            <w:pPr>
              <w:spacing w:line="240" w:lineRule="exact"/>
              <w:rPr>
                <w:sz w:val="22"/>
                <w:szCs w:val="22"/>
              </w:rPr>
            </w:pPr>
          </w:p>
        </w:tc>
      </w:tr>
      <w:tr w:rsidR="008E179B" w14:paraId="1D7928A5"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898" w14:textId="77777777" w:rsidR="008E179B" w:rsidRDefault="008E179B">
            <w:pPr>
              <w:spacing w:line="240" w:lineRule="exact"/>
              <w:rPr>
                <w:sz w:val="22"/>
                <w:szCs w:val="22"/>
              </w:rPr>
            </w:pPr>
            <w:r>
              <w:rPr>
                <w:sz w:val="22"/>
                <w:szCs w:val="22"/>
              </w:rPr>
              <w:lastRenderedPageBreak/>
              <w:t>CP0139.3-c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899" w14:textId="77777777" w:rsidR="008E179B" w:rsidRPr="00B95200" w:rsidRDefault="008E179B">
            <w:pPr>
              <w:spacing w:line="240" w:lineRule="exact"/>
              <w:rPr>
                <w:b/>
                <w:sz w:val="22"/>
                <w:szCs w:val="22"/>
              </w:rPr>
            </w:pPr>
            <w:r w:rsidRPr="00B95200">
              <w:rPr>
                <w:b/>
                <w:sz w:val="22"/>
                <w:szCs w:val="22"/>
              </w:rPr>
              <w:t xml:space="preserve">Biological Child </w:t>
            </w:r>
          </w:p>
          <w:p w14:paraId="1D79289A" w14:textId="77777777" w:rsidR="008E179B" w:rsidRDefault="008E179B">
            <w:pPr>
              <w:spacing w:line="240" w:lineRule="exact"/>
              <w:rPr>
                <w:b/>
                <w:sz w:val="22"/>
                <w:szCs w:val="22"/>
              </w:rPr>
            </w:pPr>
            <w:r>
              <w:rPr>
                <w:b/>
                <w:sz w:val="22"/>
                <w:szCs w:val="22"/>
              </w:rPr>
              <w:t>If FCDR is present and is within 365 days prior to Date of Claim:</w:t>
            </w:r>
          </w:p>
          <w:p w14:paraId="1D79289B" w14:textId="77777777" w:rsidR="008E179B" w:rsidRDefault="008E179B">
            <w:pPr>
              <w:ind w:left="725"/>
              <w:rPr>
                <w:sz w:val="22"/>
                <w:szCs w:val="22"/>
              </w:rPr>
            </w:pPr>
            <w:r>
              <w:rPr>
                <w:sz w:val="22"/>
                <w:szCs w:val="22"/>
              </w:rPr>
              <w:t>IF</w:t>
            </w:r>
          </w:p>
          <w:p w14:paraId="1D79289C" w14:textId="77777777" w:rsidR="008E179B" w:rsidRDefault="008E179B">
            <w:pPr>
              <w:spacing w:line="240" w:lineRule="exact"/>
              <w:ind w:left="1440"/>
              <w:rPr>
                <w:sz w:val="22"/>
                <w:szCs w:val="22"/>
              </w:rPr>
            </w:pPr>
            <w:r>
              <w:rPr>
                <w:sz w:val="22"/>
                <w:szCs w:val="22"/>
              </w:rPr>
              <w:t>FCDR is the same as Rating Effective Date</w:t>
            </w:r>
          </w:p>
          <w:p w14:paraId="1D79289D" w14:textId="77777777" w:rsidR="008E179B" w:rsidRDefault="008E179B">
            <w:pPr>
              <w:ind w:left="1445"/>
              <w:rPr>
                <w:sz w:val="22"/>
                <w:szCs w:val="22"/>
              </w:rPr>
            </w:pPr>
            <w:r>
              <w:rPr>
                <w:sz w:val="22"/>
                <w:szCs w:val="22"/>
              </w:rPr>
              <w:t>AND</w:t>
            </w:r>
          </w:p>
          <w:p w14:paraId="1D79289E"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Course Begin Date is after FCDR</w:t>
            </w:r>
          </w:p>
          <w:p w14:paraId="1D79289F"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AND </w:t>
            </w:r>
          </w:p>
          <w:p w14:paraId="1D7928A0"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trike/>
                <w:sz w:val="22"/>
                <w:szCs w:val="22"/>
              </w:rPr>
            </w:pPr>
            <w:r>
              <w:rPr>
                <w:sz w:val="22"/>
                <w:szCs w:val="22"/>
              </w:rPr>
              <w:t>Course Begin Date is no more than 5 months after 18</w:t>
            </w:r>
            <w:r>
              <w:rPr>
                <w:sz w:val="22"/>
                <w:szCs w:val="22"/>
                <w:vertAlign w:val="superscript"/>
              </w:rPr>
              <w:t>th</w:t>
            </w:r>
            <w:r>
              <w:rPr>
                <w:sz w:val="22"/>
                <w:szCs w:val="22"/>
              </w:rPr>
              <w:t xml:space="preserve"> Birthday </w:t>
            </w:r>
          </w:p>
          <w:p w14:paraId="1D7928A1"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8A2"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Pr>
                <w:sz w:val="22"/>
                <w:szCs w:val="22"/>
              </w:rPr>
              <w:t>Set the Event Date = FCDR</w:t>
            </w:r>
          </w:p>
        </w:tc>
        <w:tc>
          <w:tcPr>
            <w:tcW w:w="2080" w:type="dxa"/>
            <w:tcBorders>
              <w:top w:val="single" w:sz="4" w:space="0" w:color="auto"/>
              <w:left w:val="single" w:sz="4" w:space="0" w:color="auto"/>
              <w:bottom w:val="single" w:sz="4" w:space="0" w:color="auto"/>
              <w:right w:val="single" w:sz="4" w:space="0" w:color="auto"/>
            </w:tcBorders>
            <w:hideMark/>
          </w:tcPr>
          <w:p w14:paraId="1D7928A3"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8A4" w14:textId="77777777" w:rsidR="008E179B" w:rsidRDefault="008E179B">
            <w:pPr>
              <w:spacing w:line="240" w:lineRule="exact"/>
              <w:rPr>
                <w:sz w:val="22"/>
                <w:szCs w:val="22"/>
              </w:rPr>
            </w:pPr>
          </w:p>
        </w:tc>
      </w:tr>
      <w:tr w:rsidR="008E179B" w:rsidRPr="00B4390E" w14:paraId="1D7928B3"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8A6" w14:textId="77777777" w:rsidR="008E179B" w:rsidRPr="00B213CC" w:rsidRDefault="008E179B">
            <w:pPr>
              <w:spacing w:line="240" w:lineRule="exact"/>
              <w:rPr>
                <w:sz w:val="22"/>
                <w:szCs w:val="22"/>
              </w:rPr>
            </w:pPr>
            <w:r w:rsidRPr="00B213CC">
              <w:rPr>
                <w:sz w:val="22"/>
                <w:szCs w:val="22"/>
              </w:rPr>
              <w:t>CP0139.3-d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8A7" w14:textId="77777777" w:rsidR="008E179B" w:rsidRPr="00B213CC" w:rsidRDefault="008E179B">
            <w:pPr>
              <w:spacing w:line="240" w:lineRule="exact"/>
              <w:rPr>
                <w:b/>
                <w:sz w:val="22"/>
                <w:szCs w:val="22"/>
              </w:rPr>
            </w:pPr>
            <w:r w:rsidRPr="00B213CC">
              <w:rPr>
                <w:b/>
                <w:sz w:val="22"/>
                <w:szCs w:val="22"/>
              </w:rPr>
              <w:t xml:space="preserve">Biological Child </w:t>
            </w:r>
          </w:p>
          <w:p w14:paraId="1D7928A8" w14:textId="77777777" w:rsidR="008E179B" w:rsidRPr="00B213CC" w:rsidRDefault="008E179B">
            <w:pPr>
              <w:spacing w:line="240" w:lineRule="exact"/>
              <w:rPr>
                <w:b/>
                <w:sz w:val="22"/>
                <w:szCs w:val="22"/>
              </w:rPr>
            </w:pPr>
            <w:r w:rsidRPr="00B213CC">
              <w:rPr>
                <w:b/>
                <w:sz w:val="22"/>
                <w:szCs w:val="22"/>
              </w:rPr>
              <w:t>If FCDR is present and is within 365 days prior to Date of Claim:</w:t>
            </w:r>
          </w:p>
          <w:p w14:paraId="1D7928A9" w14:textId="77777777" w:rsidR="008E179B" w:rsidRPr="00B213CC" w:rsidRDefault="008E179B">
            <w:pPr>
              <w:ind w:left="725"/>
              <w:rPr>
                <w:sz w:val="22"/>
                <w:szCs w:val="22"/>
              </w:rPr>
            </w:pPr>
            <w:r w:rsidRPr="00B213CC">
              <w:rPr>
                <w:sz w:val="22"/>
                <w:szCs w:val="22"/>
              </w:rPr>
              <w:t>IF</w:t>
            </w:r>
          </w:p>
          <w:p w14:paraId="1D7928AA" w14:textId="77777777" w:rsidR="008E179B" w:rsidRPr="00B213CC" w:rsidRDefault="008E179B">
            <w:pPr>
              <w:spacing w:line="240" w:lineRule="exact"/>
              <w:ind w:left="1440"/>
              <w:rPr>
                <w:sz w:val="22"/>
                <w:szCs w:val="22"/>
              </w:rPr>
            </w:pPr>
            <w:r w:rsidRPr="00B213CC">
              <w:rPr>
                <w:sz w:val="22"/>
                <w:szCs w:val="22"/>
              </w:rPr>
              <w:t>FCDR is the same as Rating Effective Date</w:t>
            </w:r>
          </w:p>
          <w:p w14:paraId="1D7928AB" w14:textId="77777777" w:rsidR="008E179B" w:rsidRPr="00B213CC" w:rsidRDefault="008E179B">
            <w:pPr>
              <w:ind w:left="1445"/>
              <w:rPr>
                <w:sz w:val="22"/>
                <w:szCs w:val="22"/>
              </w:rPr>
            </w:pPr>
            <w:r w:rsidRPr="00B213CC">
              <w:rPr>
                <w:sz w:val="22"/>
                <w:szCs w:val="22"/>
              </w:rPr>
              <w:t>AND</w:t>
            </w:r>
          </w:p>
          <w:p w14:paraId="1D7928AC"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B213CC">
              <w:rPr>
                <w:sz w:val="22"/>
                <w:szCs w:val="22"/>
              </w:rPr>
              <w:t xml:space="preserve">Course Begin date is no more than 5 months after End Date of Last term </w:t>
            </w:r>
          </w:p>
          <w:p w14:paraId="1D7928AD"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B213CC">
              <w:rPr>
                <w:sz w:val="22"/>
                <w:szCs w:val="22"/>
              </w:rPr>
              <w:t xml:space="preserve">AND </w:t>
            </w:r>
          </w:p>
          <w:p w14:paraId="1D7928AE"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B213CC">
              <w:rPr>
                <w:sz w:val="22"/>
                <w:szCs w:val="22"/>
              </w:rPr>
              <w:t>End date of Last Term is after  FCDR</w:t>
            </w:r>
          </w:p>
          <w:p w14:paraId="1D7928AF"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sidRPr="00B213CC">
              <w:rPr>
                <w:sz w:val="22"/>
                <w:szCs w:val="22"/>
              </w:rPr>
              <w:t>THEN</w:t>
            </w:r>
          </w:p>
          <w:p w14:paraId="1D7928B0"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sidRPr="00B213CC">
              <w:rPr>
                <w:sz w:val="22"/>
                <w:szCs w:val="22"/>
              </w:rPr>
              <w:t>Set the Event Date = End date of Last Term</w:t>
            </w:r>
          </w:p>
        </w:tc>
        <w:tc>
          <w:tcPr>
            <w:tcW w:w="2080" w:type="dxa"/>
            <w:tcBorders>
              <w:top w:val="single" w:sz="4" w:space="0" w:color="auto"/>
              <w:left w:val="single" w:sz="4" w:space="0" w:color="auto"/>
              <w:bottom w:val="single" w:sz="4" w:space="0" w:color="auto"/>
              <w:right w:val="single" w:sz="4" w:space="0" w:color="auto"/>
            </w:tcBorders>
            <w:hideMark/>
          </w:tcPr>
          <w:p w14:paraId="1D7928B1" w14:textId="77777777" w:rsidR="008E179B" w:rsidRPr="00B213CC" w:rsidRDefault="008E179B">
            <w:pPr>
              <w:spacing w:line="240" w:lineRule="exact"/>
              <w:rPr>
                <w:color w:val="auto"/>
                <w:sz w:val="22"/>
                <w:szCs w:val="22"/>
              </w:rPr>
            </w:pPr>
            <w:r w:rsidRPr="00B213CC">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8B2" w14:textId="77777777" w:rsidR="008E179B" w:rsidRPr="00B213CC" w:rsidRDefault="008E179B">
            <w:pPr>
              <w:spacing w:line="240" w:lineRule="exact"/>
              <w:rPr>
                <w:sz w:val="22"/>
                <w:szCs w:val="22"/>
              </w:rPr>
            </w:pPr>
          </w:p>
        </w:tc>
      </w:tr>
      <w:tr w:rsidR="008E179B" w14:paraId="1D7928BF"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8B4" w14:textId="77777777" w:rsidR="008E179B" w:rsidRDefault="008E179B">
            <w:pPr>
              <w:spacing w:line="240" w:lineRule="exact"/>
              <w:rPr>
                <w:sz w:val="22"/>
                <w:szCs w:val="22"/>
              </w:rPr>
            </w:pPr>
            <w:r>
              <w:rPr>
                <w:sz w:val="22"/>
                <w:szCs w:val="22"/>
              </w:rPr>
              <w:lastRenderedPageBreak/>
              <w:t>CP0139.3-e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8B5" w14:textId="77777777" w:rsidR="008E179B" w:rsidRPr="00B95200" w:rsidRDefault="008E179B">
            <w:pPr>
              <w:spacing w:line="240" w:lineRule="exact"/>
              <w:rPr>
                <w:b/>
                <w:sz w:val="22"/>
                <w:szCs w:val="22"/>
              </w:rPr>
            </w:pPr>
            <w:r w:rsidRPr="00B95200">
              <w:rPr>
                <w:b/>
                <w:sz w:val="22"/>
                <w:szCs w:val="22"/>
              </w:rPr>
              <w:t xml:space="preserve">Biological Child </w:t>
            </w:r>
          </w:p>
          <w:p w14:paraId="1D7928B6" w14:textId="77777777" w:rsidR="008E179B" w:rsidRDefault="008E179B">
            <w:pPr>
              <w:spacing w:line="240" w:lineRule="exact"/>
              <w:rPr>
                <w:b/>
                <w:sz w:val="22"/>
                <w:szCs w:val="22"/>
              </w:rPr>
            </w:pPr>
            <w:r>
              <w:rPr>
                <w:b/>
                <w:sz w:val="22"/>
                <w:szCs w:val="22"/>
              </w:rPr>
              <w:t>If FCDR is present and is within 365 days prior to Date of Claim:</w:t>
            </w:r>
          </w:p>
          <w:p w14:paraId="1D7928B7" w14:textId="77777777" w:rsidR="008E179B" w:rsidRDefault="008E179B">
            <w:pPr>
              <w:ind w:left="725"/>
              <w:rPr>
                <w:sz w:val="22"/>
                <w:szCs w:val="22"/>
              </w:rPr>
            </w:pPr>
            <w:r>
              <w:rPr>
                <w:sz w:val="22"/>
                <w:szCs w:val="22"/>
              </w:rPr>
              <w:t>IF</w:t>
            </w:r>
          </w:p>
          <w:p w14:paraId="1D7928B8" w14:textId="77777777" w:rsidR="008E179B" w:rsidRDefault="008E179B">
            <w:pPr>
              <w:spacing w:line="240" w:lineRule="exact"/>
              <w:ind w:left="1440"/>
              <w:rPr>
                <w:sz w:val="22"/>
                <w:szCs w:val="22"/>
              </w:rPr>
            </w:pPr>
            <w:r>
              <w:rPr>
                <w:sz w:val="22"/>
                <w:szCs w:val="22"/>
              </w:rPr>
              <w:t>FCDR is the same as Rating Effective Date</w:t>
            </w:r>
          </w:p>
          <w:p w14:paraId="1D7928B9" w14:textId="77777777" w:rsidR="008E179B" w:rsidRPr="00B213CC" w:rsidRDefault="008E179B">
            <w:pPr>
              <w:ind w:left="1445"/>
              <w:rPr>
                <w:sz w:val="22"/>
                <w:szCs w:val="22"/>
              </w:rPr>
            </w:pPr>
            <w:r w:rsidRPr="00B213CC">
              <w:rPr>
                <w:sz w:val="22"/>
                <w:szCs w:val="22"/>
              </w:rPr>
              <w:t>AND</w:t>
            </w:r>
          </w:p>
          <w:p w14:paraId="1D7928BA" w14:textId="77777777" w:rsidR="008E179B"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B213CC">
              <w:rPr>
                <w:sz w:val="22"/>
                <w:szCs w:val="22"/>
              </w:rPr>
              <w:t>Course Begin Date is more than 5 months after End of Last term</w:t>
            </w:r>
          </w:p>
          <w:p w14:paraId="1D7928BB"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8BC"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Pr>
                <w:sz w:val="22"/>
                <w:szCs w:val="22"/>
              </w:rPr>
              <w:t>Set the Event Date = Course Begin Date</w:t>
            </w:r>
          </w:p>
        </w:tc>
        <w:tc>
          <w:tcPr>
            <w:tcW w:w="2080" w:type="dxa"/>
            <w:tcBorders>
              <w:top w:val="single" w:sz="4" w:space="0" w:color="auto"/>
              <w:left w:val="single" w:sz="4" w:space="0" w:color="auto"/>
              <w:bottom w:val="single" w:sz="4" w:space="0" w:color="auto"/>
              <w:right w:val="single" w:sz="4" w:space="0" w:color="auto"/>
            </w:tcBorders>
            <w:hideMark/>
          </w:tcPr>
          <w:p w14:paraId="1D7928BD"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8BE" w14:textId="77777777" w:rsidR="008E179B" w:rsidRDefault="008E179B">
            <w:pPr>
              <w:spacing w:line="240" w:lineRule="exact"/>
              <w:rPr>
                <w:sz w:val="22"/>
                <w:szCs w:val="22"/>
              </w:rPr>
            </w:pPr>
          </w:p>
        </w:tc>
      </w:tr>
      <w:tr w:rsidR="008E179B" w14:paraId="1D7928CE"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8C0" w14:textId="77777777" w:rsidR="008E179B" w:rsidRDefault="008E179B">
            <w:pPr>
              <w:spacing w:line="240" w:lineRule="exact"/>
              <w:rPr>
                <w:sz w:val="22"/>
                <w:szCs w:val="22"/>
              </w:rPr>
            </w:pPr>
            <w:r>
              <w:rPr>
                <w:sz w:val="22"/>
                <w:szCs w:val="22"/>
              </w:rPr>
              <w:t>CP0139.4-a Determine Event Date School Child</w:t>
            </w:r>
          </w:p>
        </w:tc>
        <w:tc>
          <w:tcPr>
            <w:tcW w:w="5116" w:type="dxa"/>
            <w:tcBorders>
              <w:top w:val="single" w:sz="4" w:space="0" w:color="auto"/>
              <w:left w:val="single" w:sz="4" w:space="0" w:color="auto"/>
              <w:bottom w:val="single" w:sz="4" w:space="0" w:color="auto"/>
              <w:right w:val="single" w:sz="4" w:space="0" w:color="auto"/>
            </w:tcBorders>
          </w:tcPr>
          <w:p w14:paraId="1D7928C1" w14:textId="77777777" w:rsidR="008E179B" w:rsidRDefault="008E179B">
            <w:pPr>
              <w:spacing w:line="240" w:lineRule="exact"/>
              <w:rPr>
                <w:b/>
                <w:sz w:val="22"/>
                <w:szCs w:val="22"/>
              </w:rPr>
            </w:pPr>
            <w:r>
              <w:rPr>
                <w:b/>
                <w:sz w:val="22"/>
                <w:szCs w:val="22"/>
              </w:rPr>
              <w:t>Step Child</w:t>
            </w:r>
          </w:p>
          <w:p w14:paraId="1D7928C2" w14:textId="77777777" w:rsidR="008E179B" w:rsidRDefault="008E179B">
            <w:pPr>
              <w:spacing w:line="240" w:lineRule="exact"/>
              <w:rPr>
                <w:b/>
                <w:sz w:val="22"/>
                <w:szCs w:val="22"/>
              </w:rPr>
            </w:pPr>
            <w:r>
              <w:rPr>
                <w:b/>
                <w:sz w:val="22"/>
                <w:szCs w:val="22"/>
              </w:rPr>
              <w:t>If FCDR is present and is within 365 days prior to Date of Claim:</w:t>
            </w:r>
          </w:p>
          <w:p w14:paraId="1D7928C3" w14:textId="77777777" w:rsidR="008E179B" w:rsidRDefault="008E179B">
            <w:pPr>
              <w:ind w:left="725"/>
              <w:rPr>
                <w:sz w:val="22"/>
                <w:szCs w:val="22"/>
              </w:rPr>
            </w:pPr>
            <w:r>
              <w:rPr>
                <w:sz w:val="22"/>
                <w:szCs w:val="22"/>
              </w:rPr>
              <w:t>IF</w:t>
            </w:r>
          </w:p>
          <w:p w14:paraId="1D7928C4" w14:textId="77777777" w:rsidR="008E179B" w:rsidRDefault="008E179B">
            <w:pPr>
              <w:spacing w:line="240" w:lineRule="exact"/>
              <w:ind w:left="1440"/>
              <w:rPr>
                <w:sz w:val="22"/>
                <w:szCs w:val="22"/>
              </w:rPr>
            </w:pPr>
            <w:r>
              <w:rPr>
                <w:sz w:val="22"/>
                <w:szCs w:val="22"/>
              </w:rPr>
              <w:t>FCDR is the same as Rating Effective Date</w:t>
            </w:r>
          </w:p>
          <w:p w14:paraId="1D7928C5" w14:textId="77777777" w:rsidR="008E179B" w:rsidRDefault="008E179B">
            <w:pPr>
              <w:ind w:left="1445"/>
              <w:rPr>
                <w:sz w:val="22"/>
                <w:szCs w:val="22"/>
              </w:rPr>
            </w:pPr>
            <w:r>
              <w:rPr>
                <w:sz w:val="22"/>
                <w:szCs w:val="22"/>
              </w:rPr>
              <w:t>AND</w:t>
            </w:r>
          </w:p>
          <w:p w14:paraId="1D7928C6"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Course Begin Date is before or the same as FCDR</w:t>
            </w:r>
          </w:p>
          <w:p w14:paraId="1D7928C7"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AND </w:t>
            </w:r>
          </w:p>
          <w:p w14:paraId="1D7928C8"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Date of Marriage is before or the same as FCDR </w:t>
            </w:r>
          </w:p>
          <w:p w14:paraId="1D7928C9"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p>
          <w:p w14:paraId="1D7928CA"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8CB"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Pr>
                <w:sz w:val="22"/>
                <w:szCs w:val="22"/>
              </w:rPr>
              <w:t>Set the Event Date = FCDR</w:t>
            </w:r>
          </w:p>
        </w:tc>
        <w:tc>
          <w:tcPr>
            <w:tcW w:w="2080" w:type="dxa"/>
            <w:tcBorders>
              <w:top w:val="single" w:sz="4" w:space="0" w:color="auto"/>
              <w:left w:val="single" w:sz="4" w:space="0" w:color="auto"/>
              <w:bottom w:val="single" w:sz="4" w:space="0" w:color="auto"/>
              <w:right w:val="single" w:sz="4" w:space="0" w:color="auto"/>
            </w:tcBorders>
            <w:hideMark/>
          </w:tcPr>
          <w:p w14:paraId="1D7928CC"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8CD" w14:textId="77777777" w:rsidR="008E179B" w:rsidRDefault="008E179B">
            <w:pPr>
              <w:spacing w:line="240" w:lineRule="exact"/>
              <w:rPr>
                <w:sz w:val="22"/>
                <w:szCs w:val="22"/>
              </w:rPr>
            </w:pPr>
          </w:p>
        </w:tc>
      </w:tr>
      <w:tr w:rsidR="008E179B" w14:paraId="1D7928DE"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8CF" w14:textId="77777777" w:rsidR="008E179B" w:rsidRDefault="008E179B">
            <w:pPr>
              <w:spacing w:line="240" w:lineRule="exact"/>
              <w:rPr>
                <w:sz w:val="22"/>
                <w:szCs w:val="22"/>
              </w:rPr>
            </w:pPr>
            <w:r>
              <w:rPr>
                <w:sz w:val="22"/>
                <w:szCs w:val="22"/>
              </w:rPr>
              <w:lastRenderedPageBreak/>
              <w:t>CP0139.4-b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8D0" w14:textId="77777777" w:rsidR="008E179B" w:rsidRDefault="008E179B">
            <w:pPr>
              <w:spacing w:line="240" w:lineRule="exact"/>
              <w:rPr>
                <w:b/>
                <w:sz w:val="22"/>
                <w:szCs w:val="22"/>
              </w:rPr>
            </w:pPr>
            <w:r>
              <w:rPr>
                <w:b/>
                <w:sz w:val="22"/>
                <w:szCs w:val="22"/>
              </w:rPr>
              <w:t>Step Child</w:t>
            </w:r>
          </w:p>
          <w:p w14:paraId="1D7928D1" w14:textId="77777777" w:rsidR="008E179B" w:rsidRDefault="008E179B">
            <w:pPr>
              <w:spacing w:line="240" w:lineRule="exact"/>
              <w:rPr>
                <w:b/>
                <w:sz w:val="22"/>
                <w:szCs w:val="22"/>
              </w:rPr>
            </w:pPr>
            <w:r>
              <w:rPr>
                <w:b/>
                <w:sz w:val="22"/>
                <w:szCs w:val="22"/>
              </w:rPr>
              <w:t>If FCDR is present and is within 365 days prior to Date of Claim:</w:t>
            </w:r>
          </w:p>
          <w:p w14:paraId="1D7928D2" w14:textId="77777777" w:rsidR="008E179B" w:rsidRDefault="008E179B">
            <w:pPr>
              <w:ind w:left="725"/>
              <w:rPr>
                <w:sz w:val="22"/>
                <w:szCs w:val="22"/>
              </w:rPr>
            </w:pPr>
            <w:r>
              <w:rPr>
                <w:sz w:val="22"/>
                <w:szCs w:val="22"/>
              </w:rPr>
              <w:t>IF</w:t>
            </w:r>
          </w:p>
          <w:p w14:paraId="1D7928D3" w14:textId="77777777" w:rsidR="008E179B" w:rsidRDefault="008E179B">
            <w:pPr>
              <w:spacing w:line="240" w:lineRule="exact"/>
              <w:ind w:left="1440"/>
              <w:rPr>
                <w:sz w:val="22"/>
                <w:szCs w:val="22"/>
              </w:rPr>
            </w:pPr>
            <w:r>
              <w:rPr>
                <w:sz w:val="22"/>
                <w:szCs w:val="22"/>
              </w:rPr>
              <w:t>FCDR is the same as Rating Effective Date</w:t>
            </w:r>
          </w:p>
          <w:p w14:paraId="1D7928D4" w14:textId="77777777" w:rsidR="008E179B" w:rsidRDefault="008E179B">
            <w:pPr>
              <w:ind w:left="1445"/>
              <w:rPr>
                <w:sz w:val="22"/>
                <w:szCs w:val="22"/>
              </w:rPr>
            </w:pPr>
            <w:r>
              <w:rPr>
                <w:sz w:val="22"/>
                <w:szCs w:val="22"/>
              </w:rPr>
              <w:t>AND</w:t>
            </w:r>
          </w:p>
          <w:p w14:paraId="1D7928D5"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Course Begin Date is after FCDR</w:t>
            </w:r>
          </w:p>
          <w:p w14:paraId="1D7928D6"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AND </w:t>
            </w:r>
          </w:p>
          <w:p w14:paraId="1D7928D7"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trike/>
                <w:sz w:val="22"/>
                <w:szCs w:val="22"/>
              </w:rPr>
            </w:pPr>
            <w:r>
              <w:rPr>
                <w:sz w:val="22"/>
                <w:szCs w:val="22"/>
              </w:rPr>
              <w:t>Course Begin Date is more than 5 months after 18</w:t>
            </w:r>
            <w:r>
              <w:rPr>
                <w:sz w:val="22"/>
                <w:szCs w:val="22"/>
                <w:vertAlign w:val="superscript"/>
              </w:rPr>
              <w:t>th</w:t>
            </w:r>
            <w:r>
              <w:rPr>
                <w:sz w:val="22"/>
                <w:szCs w:val="22"/>
              </w:rPr>
              <w:t xml:space="preserve"> Birthday  </w:t>
            </w:r>
          </w:p>
          <w:p w14:paraId="1D7928D8"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AND </w:t>
            </w:r>
          </w:p>
          <w:p w14:paraId="1D7928D9"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Date of Marriage is before or the same as Course Begin Date</w:t>
            </w:r>
          </w:p>
          <w:p w14:paraId="1D7928DA"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8DB"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Pr>
                <w:sz w:val="22"/>
                <w:szCs w:val="22"/>
              </w:rPr>
              <w:t>Set the Event Date = Course Begin Date</w:t>
            </w:r>
          </w:p>
        </w:tc>
        <w:tc>
          <w:tcPr>
            <w:tcW w:w="2080" w:type="dxa"/>
            <w:tcBorders>
              <w:top w:val="single" w:sz="4" w:space="0" w:color="auto"/>
              <w:left w:val="single" w:sz="4" w:space="0" w:color="auto"/>
              <w:bottom w:val="single" w:sz="4" w:space="0" w:color="auto"/>
              <w:right w:val="single" w:sz="4" w:space="0" w:color="auto"/>
            </w:tcBorders>
            <w:hideMark/>
          </w:tcPr>
          <w:p w14:paraId="1D7928DC"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8DD" w14:textId="77777777" w:rsidR="008E179B" w:rsidRDefault="008E179B">
            <w:pPr>
              <w:spacing w:line="240" w:lineRule="exact"/>
              <w:rPr>
                <w:sz w:val="22"/>
                <w:szCs w:val="22"/>
              </w:rPr>
            </w:pPr>
          </w:p>
        </w:tc>
      </w:tr>
      <w:tr w:rsidR="008E179B" w14:paraId="1D7928ED"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8DF" w14:textId="77777777" w:rsidR="008E179B" w:rsidRDefault="008E179B">
            <w:pPr>
              <w:spacing w:line="240" w:lineRule="exact"/>
              <w:rPr>
                <w:sz w:val="22"/>
                <w:szCs w:val="22"/>
              </w:rPr>
            </w:pPr>
            <w:r>
              <w:rPr>
                <w:sz w:val="22"/>
                <w:szCs w:val="22"/>
              </w:rPr>
              <w:t>CP0139.4-c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8E0" w14:textId="77777777" w:rsidR="008E179B" w:rsidRDefault="008E179B">
            <w:pPr>
              <w:spacing w:line="240" w:lineRule="exact"/>
              <w:rPr>
                <w:b/>
                <w:sz w:val="22"/>
                <w:szCs w:val="22"/>
              </w:rPr>
            </w:pPr>
            <w:r>
              <w:rPr>
                <w:b/>
                <w:sz w:val="22"/>
                <w:szCs w:val="22"/>
              </w:rPr>
              <w:t>Step Child</w:t>
            </w:r>
          </w:p>
          <w:p w14:paraId="1D7928E1" w14:textId="77777777" w:rsidR="008E179B" w:rsidRDefault="008E179B">
            <w:pPr>
              <w:spacing w:line="240" w:lineRule="exact"/>
              <w:rPr>
                <w:b/>
                <w:sz w:val="22"/>
                <w:szCs w:val="22"/>
              </w:rPr>
            </w:pPr>
            <w:r>
              <w:rPr>
                <w:b/>
                <w:sz w:val="22"/>
                <w:szCs w:val="22"/>
              </w:rPr>
              <w:t>If FCDR is present and is within 365 days prior to Date of Claim:</w:t>
            </w:r>
          </w:p>
          <w:p w14:paraId="1D7928E2" w14:textId="77777777" w:rsidR="008E179B" w:rsidRDefault="008E179B">
            <w:pPr>
              <w:ind w:left="725"/>
              <w:rPr>
                <w:sz w:val="22"/>
                <w:szCs w:val="22"/>
              </w:rPr>
            </w:pPr>
            <w:r>
              <w:rPr>
                <w:sz w:val="22"/>
                <w:szCs w:val="22"/>
              </w:rPr>
              <w:t>IF</w:t>
            </w:r>
          </w:p>
          <w:p w14:paraId="1D7928E3" w14:textId="77777777" w:rsidR="008E179B" w:rsidRDefault="008E179B">
            <w:pPr>
              <w:spacing w:line="240" w:lineRule="exact"/>
              <w:ind w:left="1440"/>
              <w:rPr>
                <w:sz w:val="22"/>
                <w:szCs w:val="22"/>
              </w:rPr>
            </w:pPr>
            <w:r>
              <w:rPr>
                <w:sz w:val="22"/>
                <w:szCs w:val="22"/>
              </w:rPr>
              <w:t>FCDR is the same as Rating Effective Date</w:t>
            </w:r>
          </w:p>
          <w:p w14:paraId="1D7928E4" w14:textId="77777777" w:rsidR="008E179B" w:rsidRDefault="008E179B">
            <w:pPr>
              <w:ind w:left="1445"/>
              <w:rPr>
                <w:sz w:val="22"/>
                <w:szCs w:val="22"/>
              </w:rPr>
            </w:pPr>
            <w:r>
              <w:rPr>
                <w:sz w:val="22"/>
                <w:szCs w:val="22"/>
              </w:rPr>
              <w:t>AND</w:t>
            </w:r>
          </w:p>
          <w:p w14:paraId="1D7928E5"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Course Begin Date is after FCDR</w:t>
            </w:r>
          </w:p>
          <w:p w14:paraId="1D7928E6"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AND </w:t>
            </w:r>
          </w:p>
          <w:p w14:paraId="1D7928E7"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Course Begin Date is no more than 5 months after 18</w:t>
            </w:r>
            <w:r>
              <w:rPr>
                <w:sz w:val="22"/>
                <w:szCs w:val="22"/>
                <w:vertAlign w:val="superscript"/>
              </w:rPr>
              <w:t>th</w:t>
            </w:r>
            <w:r>
              <w:rPr>
                <w:sz w:val="22"/>
                <w:szCs w:val="22"/>
              </w:rPr>
              <w:t xml:space="preserve"> Birthday AND </w:t>
            </w:r>
          </w:p>
          <w:p w14:paraId="1D7928E8"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Date of Marriage is before or the same as FCDR</w:t>
            </w:r>
          </w:p>
          <w:p w14:paraId="1D7928E9"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8EA"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Pr>
                <w:sz w:val="22"/>
                <w:szCs w:val="22"/>
              </w:rPr>
              <w:t xml:space="preserve">Set the Event Date = FCDR </w:t>
            </w:r>
          </w:p>
        </w:tc>
        <w:tc>
          <w:tcPr>
            <w:tcW w:w="2080" w:type="dxa"/>
            <w:tcBorders>
              <w:top w:val="single" w:sz="4" w:space="0" w:color="auto"/>
              <w:left w:val="single" w:sz="4" w:space="0" w:color="auto"/>
              <w:bottom w:val="single" w:sz="4" w:space="0" w:color="auto"/>
              <w:right w:val="single" w:sz="4" w:space="0" w:color="auto"/>
            </w:tcBorders>
            <w:hideMark/>
          </w:tcPr>
          <w:p w14:paraId="1D7928EB"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8EC" w14:textId="77777777" w:rsidR="008E179B" w:rsidRDefault="008E179B">
            <w:pPr>
              <w:spacing w:line="240" w:lineRule="exact"/>
              <w:rPr>
                <w:sz w:val="22"/>
                <w:szCs w:val="22"/>
              </w:rPr>
            </w:pPr>
          </w:p>
        </w:tc>
      </w:tr>
      <w:tr w:rsidR="008E179B" w14:paraId="1D7928FD"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8EE" w14:textId="77777777" w:rsidR="008E179B" w:rsidRPr="00B213CC" w:rsidRDefault="008E179B">
            <w:pPr>
              <w:spacing w:line="240" w:lineRule="exact"/>
              <w:rPr>
                <w:sz w:val="22"/>
                <w:szCs w:val="22"/>
              </w:rPr>
            </w:pPr>
            <w:r w:rsidRPr="00B213CC">
              <w:rPr>
                <w:sz w:val="22"/>
                <w:szCs w:val="22"/>
              </w:rPr>
              <w:lastRenderedPageBreak/>
              <w:t>CP0139.4-d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8EF" w14:textId="77777777" w:rsidR="008E179B" w:rsidRPr="00DC431B" w:rsidRDefault="008E179B">
            <w:pPr>
              <w:spacing w:line="240" w:lineRule="exact"/>
              <w:rPr>
                <w:b/>
                <w:sz w:val="22"/>
                <w:szCs w:val="22"/>
              </w:rPr>
            </w:pPr>
            <w:r w:rsidRPr="00DC431B">
              <w:rPr>
                <w:b/>
                <w:sz w:val="22"/>
                <w:szCs w:val="22"/>
              </w:rPr>
              <w:t>Step Child</w:t>
            </w:r>
          </w:p>
          <w:p w14:paraId="1D7928F0" w14:textId="77777777" w:rsidR="008E179B" w:rsidRPr="00F03419" w:rsidRDefault="008E179B">
            <w:pPr>
              <w:spacing w:line="240" w:lineRule="exact"/>
              <w:rPr>
                <w:b/>
                <w:sz w:val="22"/>
                <w:szCs w:val="22"/>
              </w:rPr>
            </w:pPr>
            <w:r w:rsidRPr="00F03419">
              <w:rPr>
                <w:b/>
                <w:sz w:val="22"/>
                <w:szCs w:val="22"/>
              </w:rPr>
              <w:t>If FCDR is present and is within 365 days prior to Date of Claim:</w:t>
            </w:r>
          </w:p>
          <w:p w14:paraId="1D7928F1" w14:textId="77777777" w:rsidR="008E179B" w:rsidRPr="00F03419" w:rsidRDefault="008E179B">
            <w:pPr>
              <w:ind w:left="725"/>
              <w:rPr>
                <w:sz w:val="22"/>
                <w:szCs w:val="22"/>
              </w:rPr>
            </w:pPr>
            <w:r w:rsidRPr="00F03419">
              <w:rPr>
                <w:sz w:val="22"/>
                <w:szCs w:val="22"/>
              </w:rPr>
              <w:t>IF</w:t>
            </w:r>
          </w:p>
          <w:p w14:paraId="1D7928F2" w14:textId="77777777" w:rsidR="008E179B" w:rsidRPr="00F03419" w:rsidRDefault="008E179B">
            <w:pPr>
              <w:spacing w:line="240" w:lineRule="exact"/>
              <w:ind w:left="1440"/>
              <w:rPr>
                <w:sz w:val="22"/>
                <w:szCs w:val="22"/>
              </w:rPr>
            </w:pPr>
            <w:r w:rsidRPr="00F03419">
              <w:rPr>
                <w:sz w:val="22"/>
                <w:szCs w:val="22"/>
              </w:rPr>
              <w:t>FCDR is the same as Rating Effective Date</w:t>
            </w:r>
          </w:p>
          <w:p w14:paraId="1D7928F3" w14:textId="77777777" w:rsidR="008E179B" w:rsidRPr="00F03419" w:rsidRDefault="008E179B">
            <w:pPr>
              <w:ind w:left="1445"/>
              <w:rPr>
                <w:sz w:val="22"/>
                <w:szCs w:val="22"/>
              </w:rPr>
            </w:pPr>
            <w:r w:rsidRPr="00F03419">
              <w:rPr>
                <w:sz w:val="22"/>
                <w:szCs w:val="22"/>
              </w:rPr>
              <w:t>AND</w:t>
            </w:r>
          </w:p>
          <w:p w14:paraId="1D7928F4"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 xml:space="preserve">Course Begin date is no more than 5 months after End of Last term </w:t>
            </w:r>
          </w:p>
          <w:p w14:paraId="1D7928F5"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 xml:space="preserve">AND </w:t>
            </w:r>
          </w:p>
          <w:p w14:paraId="1D7928F6"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End date of Last Term is after FCDR</w:t>
            </w:r>
          </w:p>
          <w:p w14:paraId="1D7928F7"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 xml:space="preserve">AND </w:t>
            </w:r>
          </w:p>
          <w:p w14:paraId="1D7928F8"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 xml:space="preserve">Date of Marriage is before or the same as the End Date of Last Term </w:t>
            </w:r>
          </w:p>
          <w:p w14:paraId="1D7928F9"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sidRPr="00F03419">
              <w:rPr>
                <w:sz w:val="22"/>
                <w:szCs w:val="22"/>
              </w:rPr>
              <w:t>THEN</w:t>
            </w:r>
          </w:p>
          <w:p w14:paraId="1D7928FA" w14:textId="77777777" w:rsidR="005B0C0A" w:rsidRPr="00B213CC"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sidRPr="00F03419">
              <w:rPr>
                <w:sz w:val="22"/>
                <w:szCs w:val="22"/>
              </w:rPr>
              <w:t>Set the Event Date = End date of Last Term</w:t>
            </w:r>
          </w:p>
        </w:tc>
        <w:tc>
          <w:tcPr>
            <w:tcW w:w="2080" w:type="dxa"/>
            <w:tcBorders>
              <w:top w:val="single" w:sz="4" w:space="0" w:color="auto"/>
              <w:left w:val="single" w:sz="4" w:space="0" w:color="auto"/>
              <w:bottom w:val="single" w:sz="4" w:space="0" w:color="auto"/>
              <w:right w:val="single" w:sz="4" w:space="0" w:color="auto"/>
            </w:tcBorders>
            <w:hideMark/>
          </w:tcPr>
          <w:p w14:paraId="1D7928FB" w14:textId="77777777" w:rsidR="008E179B" w:rsidRPr="00B213CC" w:rsidRDefault="008E179B">
            <w:pPr>
              <w:spacing w:line="240" w:lineRule="exact"/>
              <w:rPr>
                <w:color w:val="auto"/>
                <w:sz w:val="22"/>
                <w:szCs w:val="22"/>
              </w:rPr>
            </w:pPr>
            <w:r w:rsidRPr="00B213CC">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8FC" w14:textId="77777777" w:rsidR="008E179B" w:rsidRPr="00B213CC" w:rsidRDefault="008E179B">
            <w:pPr>
              <w:spacing w:line="240" w:lineRule="exact"/>
              <w:rPr>
                <w:sz w:val="22"/>
                <w:szCs w:val="22"/>
              </w:rPr>
            </w:pPr>
          </w:p>
        </w:tc>
      </w:tr>
      <w:tr w:rsidR="008E179B" w14:paraId="1D79290B"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8FE" w14:textId="77777777" w:rsidR="008E179B" w:rsidRPr="00CB5DA0" w:rsidRDefault="008E179B">
            <w:pPr>
              <w:spacing w:line="240" w:lineRule="exact"/>
              <w:rPr>
                <w:sz w:val="22"/>
                <w:szCs w:val="22"/>
              </w:rPr>
            </w:pPr>
            <w:r w:rsidRPr="00CB5DA0">
              <w:rPr>
                <w:sz w:val="22"/>
                <w:szCs w:val="22"/>
              </w:rPr>
              <w:t>CP0139.4-e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8FF" w14:textId="77777777" w:rsidR="008E179B" w:rsidRPr="00CB5DA0" w:rsidRDefault="008E179B">
            <w:pPr>
              <w:spacing w:line="240" w:lineRule="exact"/>
              <w:rPr>
                <w:b/>
                <w:sz w:val="22"/>
                <w:szCs w:val="22"/>
              </w:rPr>
            </w:pPr>
            <w:r w:rsidRPr="00CB5DA0">
              <w:rPr>
                <w:b/>
                <w:sz w:val="22"/>
                <w:szCs w:val="22"/>
              </w:rPr>
              <w:t>Step Child</w:t>
            </w:r>
          </w:p>
          <w:p w14:paraId="1D792900" w14:textId="77777777" w:rsidR="008E179B" w:rsidRPr="00CB5DA0" w:rsidRDefault="008E179B">
            <w:pPr>
              <w:spacing w:line="240" w:lineRule="exact"/>
              <w:rPr>
                <w:b/>
                <w:sz w:val="22"/>
                <w:szCs w:val="22"/>
              </w:rPr>
            </w:pPr>
            <w:r w:rsidRPr="00CB5DA0">
              <w:rPr>
                <w:b/>
                <w:sz w:val="22"/>
                <w:szCs w:val="22"/>
              </w:rPr>
              <w:t>If FCDR is present and is within 365 days prior to Date of Claim:</w:t>
            </w:r>
          </w:p>
          <w:p w14:paraId="1D792901" w14:textId="77777777" w:rsidR="008E179B" w:rsidRPr="00CB5DA0" w:rsidRDefault="008E179B">
            <w:pPr>
              <w:ind w:left="725"/>
              <w:rPr>
                <w:sz w:val="22"/>
                <w:szCs w:val="22"/>
              </w:rPr>
            </w:pPr>
            <w:r w:rsidRPr="00CB5DA0">
              <w:rPr>
                <w:sz w:val="22"/>
                <w:szCs w:val="22"/>
              </w:rPr>
              <w:t>IF</w:t>
            </w:r>
          </w:p>
          <w:p w14:paraId="1D792902" w14:textId="77777777" w:rsidR="008E179B" w:rsidRPr="00CB5DA0" w:rsidRDefault="008E179B">
            <w:pPr>
              <w:spacing w:line="240" w:lineRule="exact"/>
              <w:ind w:left="1440"/>
              <w:rPr>
                <w:sz w:val="22"/>
                <w:szCs w:val="22"/>
              </w:rPr>
            </w:pPr>
            <w:r w:rsidRPr="00CB5DA0">
              <w:rPr>
                <w:sz w:val="22"/>
                <w:szCs w:val="22"/>
              </w:rPr>
              <w:t>FCDR is the same as Rating Effective Date</w:t>
            </w:r>
          </w:p>
          <w:p w14:paraId="1D792903" w14:textId="77777777" w:rsidR="008E179B" w:rsidRPr="00CB5DA0" w:rsidRDefault="008E179B">
            <w:pPr>
              <w:ind w:left="1445"/>
              <w:rPr>
                <w:sz w:val="22"/>
                <w:szCs w:val="22"/>
              </w:rPr>
            </w:pPr>
            <w:r w:rsidRPr="00CB5DA0">
              <w:rPr>
                <w:sz w:val="22"/>
                <w:szCs w:val="22"/>
              </w:rPr>
              <w:t>AND</w:t>
            </w:r>
          </w:p>
          <w:p w14:paraId="1D792904"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Course Begin Date is more than 5 months after the end date of Last term</w:t>
            </w:r>
            <w:r w:rsidRPr="00CB5DA0">
              <w:rPr>
                <w:sz w:val="22"/>
                <w:szCs w:val="22"/>
              </w:rPr>
              <w:t xml:space="preserve"> </w:t>
            </w:r>
          </w:p>
          <w:p w14:paraId="1D792905"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 xml:space="preserve">AND </w:t>
            </w:r>
          </w:p>
          <w:p w14:paraId="1D792906"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 xml:space="preserve">Date of Marriage is before or the same as Course Begin Date </w:t>
            </w:r>
          </w:p>
          <w:p w14:paraId="1D792907"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sidRPr="00CB5DA0">
              <w:rPr>
                <w:sz w:val="22"/>
                <w:szCs w:val="22"/>
              </w:rPr>
              <w:t>THEN</w:t>
            </w:r>
          </w:p>
          <w:p w14:paraId="1D792908"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sidRPr="00CB5DA0">
              <w:rPr>
                <w:sz w:val="22"/>
                <w:szCs w:val="22"/>
              </w:rPr>
              <w:t xml:space="preserve">Set the Event Date = Course Begin Date </w:t>
            </w:r>
          </w:p>
        </w:tc>
        <w:tc>
          <w:tcPr>
            <w:tcW w:w="2080" w:type="dxa"/>
            <w:tcBorders>
              <w:top w:val="single" w:sz="4" w:space="0" w:color="auto"/>
              <w:left w:val="single" w:sz="4" w:space="0" w:color="auto"/>
              <w:bottom w:val="single" w:sz="4" w:space="0" w:color="auto"/>
              <w:right w:val="single" w:sz="4" w:space="0" w:color="auto"/>
            </w:tcBorders>
            <w:hideMark/>
          </w:tcPr>
          <w:p w14:paraId="1D792909" w14:textId="77777777" w:rsidR="008E179B" w:rsidRPr="00CB5DA0" w:rsidRDefault="008E179B">
            <w:pPr>
              <w:spacing w:line="240" w:lineRule="exact"/>
              <w:rPr>
                <w:color w:val="auto"/>
                <w:sz w:val="22"/>
                <w:szCs w:val="22"/>
              </w:rPr>
            </w:pPr>
            <w:r w:rsidRPr="00CB5DA0">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90A" w14:textId="77777777" w:rsidR="008E179B" w:rsidRPr="00CB5DA0" w:rsidRDefault="008E179B">
            <w:pPr>
              <w:spacing w:line="240" w:lineRule="exact"/>
              <w:rPr>
                <w:sz w:val="22"/>
                <w:szCs w:val="22"/>
              </w:rPr>
            </w:pPr>
          </w:p>
        </w:tc>
      </w:tr>
      <w:tr w:rsidR="008E179B" w14:paraId="1D792915"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90C" w14:textId="77777777" w:rsidR="008E179B" w:rsidRDefault="008E179B">
            <w:pPr>
              <w:spacing w:line="240" w:lineRule="exact"/>
              <w:rPr>
                <w:sz w:val="22"/>
                <w:szCs w:val="22"/>
              </w:rPr>
            </w:pPr>
            <w:r>
              <w:rPr>
                <w:sz w:val="22"/>
                <w:szCs w:val="22"/>
              </w:rPr>
              <w:lastRenderedPageBreak/>
              <w:t>CP0139.5-a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90D" w14:textId="77777777" w:rsidR="008E179B" w:rsidRPr="00B95200" w:rsidRDefault="008E179B">
            <w:pPr>
              <w:spacing w:line="240" w:lineRule="exact"/>
              <w:rPr>
                <w:b/>
                <w:sz w:val="22"/>
                <w:szCs w:val="22"/>
              </w:rPr>
            </w:pPr>
            <w:r w:rsidRPr="00B95200">
              <w:rPr>
                <w:b/>
                <w:sz w:val="22"/>
                <w:szCs w:val="22"/>
              </w:rPr>
              <w:t xml:space="preserve">Biological Child </w:t>
            </w:r>
          </w:p>
          <w:p w14:paraId="1D79290E" w14:textId="77777777" w:rsidR="008E179B" w:rsidRDefault="008E179B">
            <w:pPr>
              <w:spacing w:line="240" w:lineRule="exact"/>
              <w:rPr>
                <w:b/>
                <w:sz w:val="22"/>
                <w:szCs w:val="22"/>
              </w:rPr>
            </w:pPr>
            <w:r>
              <w:rPr>
                <w:b/>
                <w:sz w:val="22"/>
                <w:szCs w:val="22"/>
              </w:rPr>
              <w:t>If FCDR is present and is more than 365 days prior to Date of Claim:</w:t>
            </w:r>
          </w:p>
          <w:p w14:paraId="1D79290F" w14:textId="77777777" w:rsidR="008E179B" w:rsidRPr="00CB5DA0" w:rsidRDefault="008E179B">
            <w:pPr>
              <w:ind w:left="725"/>
              <w:rPr>
                <w:sz w:val="22"/>
                <w:szCs w:val="22"/>
              </w:rPr>
            </w:pPr>
            <w:r w:rsidRPr="00CB5DA0">
              <w:rPr>
                <w:sz w:val="22"/>
                <w:szCs w:val="22"/>
              </w:rPr>
              <w:t>IF</w:t>
            </w:r>
          </w:p>
          <w:p w14:paraId="1D792910"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 xml:space="preserve">Course Begin Date is before or the same as FCDR </w:t>
            </w:r>
          </w:p>
          <w:p w14:paraId="1D792911"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912" w14:textId="77777777" w:rsidR="008E179B" w:rsidRDefault="008E179B">
            <w:pPr>
              <w:spacing w:line="240" w:lineRule="exact"/>
              <w:ind w:left="1440"/>
              <w:rPr>
                <w:b/>
                <w:szCs w:val="22"/>
              </w:rPr>
            </w:pPr>
            <w:r>
              <w:rPr>
                <w:sz w:val="22"/>
                <w:szCs w:val="22"/>
              </w:rPr>
              <w:t>Set the Event Date = FCDR</w:t>
            </w:r>
          </w:p>
        </w:tc>
        <w:tc>
          <w:tcPr>
            <w:tcW w:w="2080" w:type="dxa"/>
            <w:tcBorders>
              <w:top w:val="single" w:sz="4" w:space="0" w:color="auto"/>
              <w:left w:val="single" w:sz="4" w:space="0" w:color="auto"/>
              <w:bottom w:val="single" w:sz="4" w:space="0" w:color="auto"/>
              <w:right w:val="single" w:sz="4" w:space="0" w:color="auto"/>
            </w:tcBorders>
            <w:hideMark/>
          </w:tcPr>
          <w:p w14:paraId="1D792913"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914" w14:textId="77777777" w:rsidR="008E179B" w:rsidRDefault="008E179B">
            <w:pPr>
              <w:spacing w:line="240" w:lineRule="exact"/>
              <w:rPr>
                <w:sz w:val="22"/>
                <w:szCs w:val="22"/>
              </w:rPr>
            </w:pPr>
          </w:p>
        </w:tc>
      </w:tr>
      <w:tr w:rsidR="008E179B" w14:paraId="1D792921"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916" w14:textId="77777777" w:rsidR="008E179B" w:rsidRDefault="008E179B">
            <w:pPr>
              <w:spacing w:line="240" w:lineRule="exact"/>
              <w:rPr>
                <w:sz w:val="22"/>
                <w:szCs w:val="22"/>
              </w:rPr>
            </w:pPr>
            <w:r>
              <w:rPr>
                <w:sz w:val="22"/>
                <w:szCs w:val="22"/>
              </w:rPr>
              <w:t>CP0139.5-b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917" w14:textId="77777777" w:rsidR="008E179B" w:rsidRPr="00B95200" w:rsidRDefault="008E179B">
            <w:pPr>
              <w:spacing w:line="240" w:lineRule="exact"/>
              <w:rPr>
                <w:b/>
                <w:sz w:val="22"/>
                <w:szCs w:val="22"/>
              </w:rPr>
            </w:pPr>
            <w:r w:rsidRPr="00B95200">
              <w:rPr>
                <w:b/>
                <w:sz w:val="22"/>
                <w:szCs w:val="22"/>
              </w:rPr>
              <w:t xml:space="preserve">Biological Child </w:t>
            </w:r>
          </w:p>
          <w:p w14:paraId="1D792918" w14:textId="77777777" w:rsidR="008E179B" w:rsidRDefault="008E179B">
            <w:pPr>
              <w:spacing w:line="240" w:lineRule="exact"/>
              <w:rPr>
                <w:b/>
                <w:sz w:val="22"/>
                <w:szCs w:val="22"/>
              </w:rPr>
            </w:pPr>
            <w:r>
              <w:rPr>
                <w:b/>
                <w:sz w:val="22"/>
                <w:szCs w:val="22"/>
              </w:rPr>
              <w:t>If FCDR is present and is more than 365 days prior to Date of Claim:</w:t>
            </w:r>
          </w:p>
          <w:p w14:paraId="1D792919" w14:textId="77777777" w:rsidR="008E179B" w:rsidRDefault="008E179B">
            <w:pPr>
              <w:ind w:left="725"/>
              <w:rPr>
                <w:sz w:val="22"/>
                <w:szCs w:val="22"/>
              </w:rPr>
            </w:pPr>
            <w:r>
              <w:rPr>
                <w:sz w:val="22"/>
                <w:szCs w:val="22"/>
              </w:rPr>
              <w:t>IF</w:t>
            </w:r>
          </w:p>
          <w:p w14:paraId="1D79291A"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Course Begin Date is after FCDR</w:t>
            </w:r>
          </w:p>
          <w:p w14:paraId="1D79291B"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 xml:space="preserve">AND </w:t>
            </w:r>
          </w:p>
          <w:p w14:paraId="1D79291C"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There is no End Date of Last Term</w:t>
            </w:r>
            <w:r w:rsidRPr="00CB5DA0">
              <w:rPr>
                <w:sz w:val="22"/>
                <w:szCs w:val="22"/>
              </w:rPr>
              <w:t xml:space="preserve"> </w:t>
            </w:r>
          </w:p>
          <w:p w14:paraId="1D79291D"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91E" w14:textId="77777777" w:rsidR="008E179B" w:rsidRDefault="008E179B">
            <w:pPr>
              <w:spacing w:line="240" w:lineRule="exact"/>
              <w:ind w:left="1440"/>
              <w:rPr>
                <w:b/>
                <w:szCs w:val="22"/>
              </w:rPr>
            </w:pPr>
            <w:r>
              <w:rPr>
                <w:sz w:val="22"/>
                <w:szCs w:val="22"/>
              </w:rPr>
              <w:t>Set the Event Date = Course Begin Date</w:t>
            </w:r>
          </w:p>
        </w:tc>
        <w:tc>
          <w:tcPr>
            <w:tcW w:w="2080" w:type="dxa"/>
            <w:tcBorders>
              <w:top w:val="single" w:sz="4" w:space="0" w:color="auto"/>
              <w:left w:val="single" w:sz="4" w:space="0" w:color="auto"/>
              <w:bottom w:val="single" w:sz="4" w:space="0" w:color="auto"/>
              <w:right w:val="single" w:sz="4" w:space="0" w:color="auto"/>
            </w:tcBorders>
            <w:hideMark/>
          </w:tcPr>
          <w:p w14:paraId="1D79291F"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920" w14:textId="77777777" w:rsidR="008E179B" w:rsidRDefault="008E179B">
            <w:pPr>
              <w:spacing w:line="240" w:lineRule="exact"/>
              <w:rPr>
                <w:sz w:val="22"/>
                <w:szCs w:val="22"/>
              </w:rPr>
            </w:pPr>
          </w:p>
        </w:tc>
      </w:tr>
      <w:tr w:rsidR="008E179B" w14:paraId="1D79292D"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922" w14:textId="77777777" w:rsidR="008E179B" w:rsidRPr="00CB5DA0" w:rsidRDefault="008E179B">
            <w:pPr>
              <w:spacing w:line="240" w:lineRule="exact"/>
              <w:rPr>
                <w:sz w:val="22"/>
                <w:szCs w:val="22"/>
              </w:rPr>
            </w:pPr>
            <w:r w:rsidRPr="00CB5DA0">
              <w:rPr>
                <w:sz w:val="22"/>
                <w:szCs w:val="22"/>
              </w:rPr>
              <w:t>CP0139.5-c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923" w14:textId="77777777" w:rsidR="008E179B" w:rsidRPr="00CB5DA0" w:rsidRDefault="008E179B">
            <w:pPr>
              <w:spacing w:line="240" w:lineRule="exact"/>
              <w:rPr>
                <w:b/>
                <w:sz w:val="22"/>
                <w:szCs w:val="22"/>
              </w:rPr>
            </w:pPr>
            <w:r w:rsidRPr="00CB5DA0">
              <w:rPr>
                <w:b/>
                <w:sz w:val="22"/>
                <w:szCs w:val="22"/>
              </w:rPr>
              <w:t xml:space="preserve">Biological Child </w:t>
            </w:r>
          </w:p>
          <w:p w14:paraId="1D792924" w14:textId="77777777" w:rsidR="008E179B" w:rsidRPr="00CB5DA0" w:rsidRDefault="008E179B">
            <w:pPr>
              <w:spacing w:line="240" w:lineRule="exact"/>
              <w:rPr>
                <w:b/>
                <w:sz w:val="22"/>
                <w:szCs w:val="22"/>
              </w:rPr>
            </w:pPr>
            <w:r w:rsidRPr="00CB5DA0">
              <w:rPr>
                <w:b/>
                <w:sz w:val="22"/>
                <w:szCs w:val="22"/>
              </w:rPr>
              <w:t>If FCDR is present and is more than 365 days prior to Date of Claim:</w:t>
            </w:r>
          </w:p>
          <w:p w14:paraId="1D792925" w14:textId="77777777" w:rsidR="008E179B" w:rsidRPr="00CB5DA0" w:rsidRDefault="008E179B">
            <w:pPr>
              <w:ind w:left="725"/>
              <w:rPr>
                <w:sz w:val="22"/>
                <w:szCs w:val="22"/>
              </w:rPr>
            </w:pPr>
            <w:r w:rsidRPr="00CB5DA0">
              <w:rPr>
                <w:sz w:val="22"/>
                <w:szCs w:val="22"/>
              </w:rPr>
              <w:t>IF</w:t>
            </w:r>
          </w:p>
          <w:p w14:paraId="1D792926"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Course Begin date is no more than 5 months after the end date of Last term</w:t>
            </w:r>
          </w:p>
          <w:p w14:paraId="1D792927"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 xml:space="preserve">AND </w:t>
            </w:r>
          </w:p>
          <w:p w14:paraId="1D792928"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End date of Last Term is after or same as FCDR</w:t>
            </w:r>
          </w:p>
          <w:p w14:paraId="1D792929"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sidRPr="00CB5DA0">
              <w:rPr>
                <w:sz w:val="22"/>
                <w:szCs w:val="22"/>
              </w:rPr>
              <w:t>THEN</w:t>
            </w:r>
          </w:p>
          <w:p w14:paraId="1D79292A" w14:textId="77777777" w:rsidR="008E179B" w:rsidRPr="00CB5DA0" w:rsidRDefault="008E179B">
            <w:pPr>
              <w:spacing w:line="240" w:lineRule="exact"/>
              <w:ind w:left="1440"/>
              <w:rPr>
                <w:b/>
                <w:szCs w:val="22"/>
              </w:rPr>
            </w:pPr>
            <w:r w:rsidRPr="00F03419">
              <w:rPr>
                <w:sz w:val="22"/>
                <w:szCs w:val="22"/>
              </w:rPr>
              <w:t>Set the Event Date = End date of Last Term</w:t>
            </w:r>
          </w:p>
        </w:tc>
        <w:tc>
          <w:tcPr>
            <w:tcW w:w="2080" w:type="dxa"/>
            <w:tcBorders>
              <w:top w:val="single" w:sz="4" w:space="0" w:color="auto"/>
              <w:left w:val="single" w:sz="4" w:space="0" w:color="auto"/>
              <w:bottom w:val="single" w:sz="4" w:space="0" w:color="auto"/>
              <w:right w:val="single" w:sz="4" w:space="0" w:color="auto"/>
            </w:tcBorders>
            <w:hideMark/>
          </w:tcPr>
          <w:p w14:paraId="1D79292B" w14:textId="77777777" w:rsidR="008E179B" w:rsidRPr="00CB5DA0" w:rsidRDefault="008E179B">
            <w:pPr>
              <w:spacing w:line="240" w:lineRule="exact"/>
              <w:rPr>
                <w:color w:val="auto"/>
                <w:sz w:val="22"/>
                <w:szCs w:val="22"/>
              </w:rPr>
            </w:pPr>
            <w:r w:rsidRPr="00CB5DA0">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92C" w14:textId="77777777" w:rsidR="008E179B" w:rsidRPr="00CB5DA0" w:rsidRDefault="008E179B">
            <w:pPr>
              <w:spacing w:line="240" w:lineRule="exact"/>
              <w:rPr>
                <w:sz w:val="22"/>
                <w:szCs w:val="22"/>
              </w:rPr>
            </w:pPr>
          </w:p>
        </w:tc>
      </w:tr>
      <w:tr w:rsidR="008E179B" w14:paraId="1D792939"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92E" w14:textId="77777777" w:rsidR="008E179B" w:rsidRPr="00CB5DA0" w:rsidRDefault="008E179B">
            <w:pPr>
              <w:spacing w:line="240" w:lineRule="exact"/>
              <w:rPr>
                <w:sz w:val="22"/>
                <w:szCs w:val="22"/>
              </w:rPr>
            </w:pPr>
            <w:r w:rsidRPr="00CB5DA0">
              <w:rPr>
                <w:sz w:val="22"/>
                <w:szCs w:val="22"/>
              </w:rPr>
              <w:lastRenderedPageBreak/>
              <w:t>CP0139.5-d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92F" w14:textId="77777777" w:rsidR="008E179B" w:rsidRPr="00CB5DA0" w:rsidRDefault="008E179B">
            <w:pPr>
              <w:spacing w:line="240" w:lineRule="exact"/>
              <w:rPr>
                <w:b/>
                <w:sz w:val="22"/>
                <w:szCs w:val="22"/>
              </w:rPr>
            </w:pPr>
            <w:r w:rsidRPr="00CB5DA0">
              <w:rPr>
                <w:b/>
                <w:sz w:val="22"/>
                <w:szCs w:val="22"/>
              </w:rPr>
              <w:t xml:space="preserve">Biological Child </w:t>
            </w:r>
          </w:p>
          <w:p w14:paraId="1D792930" w14:textId="77777777" w:rsidR="008E179B" w:rsidRPr="00CB5DA0" w:rsidRDefault="008E179B">
            <w:pPr>
              <w:spacing w:line="240" w:lineRule="exact"/>
              <w:rPr>
                <w:b/>
                <w:sz w:val="22"/>
                <w:szCs w:val="22"/>
              </w:rPr>
            </w:pPr>
            <w:r w:rsidRPr="00CB5DA0">
              <w:rPr>
                <w:b/>
                <w:sz w:val="22"/>
                <w:szCs w:val="22"/>
              </w:rPr>
              <w:t>If FCDR is present and is more than 365 days prior to Date of Claim:</w:t>
            </w:r>
          </w:p>
          <w:p w14:paraId="1D792931" w14:textId="77777777" w:rsidR="008E179B" w:rsidRPr="00CB5DA0" w:rsidRDefault="008E179B">
            <w:pPr>
              <w:ind w:left="725"/>
              <w:rPr>
                <w:sz w:val="22"/>
                <w:szCs w:val="22"/>
              </w:rPr>
            </w:pPr>
            <w:r w:rsidRPr="00CB5DA0">
              <w:rPr>
                <w:sz w:val="22"/>
                <w:szCs w:val="22"/>
              </w:rPr>
              <w:t>IF</w:t>
            </w:r>
          </w:p>
          <w:p w14:paraId="1D792932"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 xml:space="preserve">Course Begin Date is more than 5 months after End Date of Last term </w:t>
            </w:r>
          </w:p>
          <w:p w14:paraId="1D792933"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AND</w:t>
            </w:r>
          </w:p>
          <w:p w14:paraId="1D792934"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Course Begin date is after FCDR</w:t>
            </w:r>
          </w:p>
          <w:p w14:paraId="1D792935"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sidRPr="00CB5DA0">
              <w:rPr>
                <w:sz w:val="22"/>
                <w:szCs w:val="22"/>
              </w:rPr>
              <w:t>THEN</w:t>
            </w:r>
          </w:p>
          <w:p w14:paraId="1D792936" w14:textId="77777777" w:rsidR="008E179B" w:rsidRPr="00CB5DA0" w:rsidRDefault="008E179B">
            <w:pPr>
              <w:spacing w:line="240" w:lineRule="exact"/>
              <w:ind w:left="1440"/>
              <w:rPr>
                <w:b/>
                <w:szCs w:val="22"/>
              </w:rPr>
            </w:pPr>
            <w:r w:rsidRPr="00CB5DA0">
              <w:rPr>
                <w:sz w:val="22"/>
                <w:szCs w:val="22"/>
              </w:rPr>
              <w:t>Set the Event Date = Course Begin Date</w:t>
            </w:r>
          </w:p>
        </w:tc>
        <w:tc>
          <w:tcPr>
            <w:tcW w:w="2080" w:type="dxa"/>
            <w:tcBorders>
              <w:top w:val="single" w:sz="4" w:space="0" w:color="auto"/>
              <w:left w:val="single" w:sz="4" w:space="0" w:color="auto"/>
              <w:bottom w:val="single" w:sz="4" w:space="0" w:color="auto"/>
              <w:right w:val="single" w:sz="4" w:space="0" w:color="auto"/>
            </w:tcBorders>
            <w:hideMark/>
          </w:tcPr>
          <w:p w14:paraId="1D792937" w14:textId="77777777" w:rsidR="008E179B" w:rsidRPr="00CB5DA0" w:rsidRDefault="008E179B">
            <w:pPr>
              <w:spacing w:line="240" w:lineRule="exact"/>
              <w:rPr>
                <w:color w:val="auto"/>
                <w:sz w:val="22"/>
                <w:szCs w:val="22"/>
              </w:rPr>
            </w:pPr>
            <w:r w:rsidRPr="00CB5DA0">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938" w14:textId="77777777" w:rsidR="008E179B" w:rsidRPr="00CB5DA0" w:rsidRDefault="008E179B">
            <w:pPr>
              <w:spacing w:line="240" w:lineRule="exact"/>
              <w:rPr>
                <w:sz w:val="22"/>
                <w:szCs w:val="22"/>
              </w:rPr>
            </w:pPr>
          </w:p>
        </w:tc>
      </w:tr>
      <w:tr w:rsidR="008E179B" w14:paraId="1D792945"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93A" w14:textId="77777777" w:rsidR="008E179B" w:rsidRDefault="008E179B">
            <w:pPr>
              <w:spacing w:line="240" w:lineRule="exact"/>
              <w:rPr>
                <w:sz w:val="22"/>
                <w:szCs w:val="22"/>
              </w:rPr>
            </w:pPr>
            <w:r>
              <w:rPr>
                <w:sz w:val="22"/>
                <w:szCs w:val="22"/>
              </w:rPr>
              <w:t>CP0139.5-e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93B" w14:textId="77777777" w:rsidR="008E179B" w:rsidRPr="00CB5DA0" w:rsidRDefault="008E179B">
            <w:pPr>
              <w:spacing w:line="240" w:lineRule="exact"/>
              <w:rPr>
                <w:b/>
                <w:sz w:val="22"/>
                <w:szCs w:val="22"/>
              </w:rPr>
            </w:pPr>
            <w:r w:rsidRPr="00CB5DA0">
              <w:rPr>
                <w:b/>
                <w:sz w:val="22"/>
                <w:szCs w:val="22"/>
              </w:rPr>
              <w:t xml:space="preserve">Biological Child </w:t>
            </w:r>
          </w:p>
          <w:p w14:paraId="1D79293C" w14:textId="77777777" w:rsidR="008E179B" w:rsidRPr="00CB5DA0" w:rsidRDefault="008E179B">
            <w:pPr>
              <w:spacing w:line="240" w:lineRule="exact"/>
              <w:rPr>
                <w:b/>
                <w:sz w:val="22"/>
                <w:szCs w:val="22"/>
              </w:rPr>
            </w:pPr>
            <w:r w:rsidRPr="00CB5DA0">
              <w:rPr>
                <w:b/>
                <w:sz w:val="22"/>
                <w:szCs w:val="22"/>
              </w:rPr>
              <w:t>If FCDR is present and is more than 365 days prior to Date of Claim:</w:t>
            </w:r>
          </w:p>
          <w:p w14:paraId="1D79293D" w14:textId="77777777" w:rsidR="008E179B" w:rsidRPr="00CB5DA0" w:rsidRDefault="008E179B">
            <w:pPr>
              <w:ind w:left="725"/>
              <w:rPr>
                <w:sz w:val="22"/>
                <w:szCs w:val="22"/>
              </w:rPr>
            </w:pPr>
            <w:r w:rsidRPr="00CB5DA0">
              <w:rPr>
                <w:sz w:val="22"/>
                <w:szCs w:val="22"/>
              </w:rPr>
              <w:t>IF</w:t>
            </w:r>
          </w:p>
          <w:p w14:paraId="1D79293E"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 xml:space="preserve">Course Begin Date is no more than 5 months after End Date of Last term </w:t>
            </w:r>
          </w:p>
          <w:p w14:paraId="1D79293F"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AND</w:t>
            </w:r>
          </w:p>
          <w:p w14:paraId="1D792940"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End Date of Last Term is before or the same as FCDR</w:t>
            </w:r>
          </w:p>
          <w:p w14:paraId="1D792941"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sidRPr="00F03419">
              <w:rPr>
                <w:sz w:val="22"/>
                <w:szCs w:val="22"/>
              </w:rPr>
              <w:t>THEN</w:t>
            </w:r>
          </w:p>
          <w:p w14:paraId="1D792942" w14:textId="77777777" w:rsidR="008E179B" w:rsidRDefault="008E179B">
            <w:pPr>
              <w:spacing w:line="240" w:lineRule="exact"/>
              <w:ind w:left="1440"/>
              <w:rPr>
                <w:b/>
                <w:szCs w:val="22"/>
              </w:rPr>
            </w:pPr>
            <w:r w:rsidRPr="00F03419">
              <w:rPr>
                <w:sz w:val="22"/>
                <w:szCs w:val="22"/>
              </w:rPr>
              <w:t>Set the Event Date = FCDR</w:t>
            </w:r>
          </w:p>
        </w:tc>
        <w:tc>
          <w:tcPr>
            <w:tcW w:w="2080" w:type="dxa"/>
            <w:tcBorders>
              <w:top w:val="single" w:sz="4" w:space="0" w:color="auto"/>
              <w:left w:val="single" w:sz="4" w:space="0" w:color="auto"/>
              <w:bottom w:val="single" w:sz="4" w:space="0" w:color="auto"/>
              <w:right w:val="single" w:sz="4" w:space="0" w:color="auto"/>
            </w:tcBorders>
            <w:hideMark/>
          </w:tcPr>
          <w:p w14:paraId="1D792943"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944" w14:textId="77777777" w:rsidR="008E179B" w:rsidRDefault="008E179B">
            <w:pPr>
              <w:spacing w:line="240" w:lineRule="exact"/>
              <w:rPr>
                <w:sz w:val="22"/>
                <w:szCs w:val="22"/>
              </w:rPr>
            </w:pPr>
          </w:p>
        </w:tc>
      </w:tr>
      <w:tr w:rsidR="008E179B" w14:paraId="1D792951"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946" w14:textId="77777777" w:rsidR="008E179B" w:rsidRDefault="008E179B">
            <w:pPr>
              <w:spacing w:line="240" w:lineRule="exact"/>
              <w:rPr>
                <w:sz w:val="22"/>
                <w:szCs w:val="22"/>
              </w:rPr>
            </w:pPr>
            <w:r>
              <w:rPr>
                <w:sz w:val="22"/>
                <w:szCs w:val="22"/>
              </w:rPr>
              <w:t>CP0139.6-a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947" w14:textId="77777777" w:rsidR="008E179B" w:rsidRDefault="008E179B">
            <w:pPr>
              <w:spacing w:line="240" w:lineRule="exact"/>
              <w:rPr>
                <w:b/>
                <w:sz w:val="22"/>
                <w:szCs w:val="22"/>
              </w:rPr>
            </w:pPr>
            <w:r>
              <w:rPr>
                <w:b/>
                <w:sz w:val="22"/>
                <w:szCs w:val="22"/>
              </w:rPr>
              <w:t>Step Child</w:t>
            </w:r>
          </w:p>
          <w:p w14:paraId="1D792948" w14:textId="77777777" w:rsidR="008E179B" w:rsidRDefault="008E179B">
            <w:pPr>
              <w:spacing w:line="240" w:lineRule="exact"/>
              <w:rPr>
                <w:b/>
                <w:sz w:val="22"/>
                <w:szCs w:val="22"/>
              </w:rPr>
            </w:pPr>
            <w:r>
              <w:rPr>
                <w:b/>
                <w:sz w:val="22"/>
                <w:szCs w:val="22"/>
              </w:rPr>
              <w:t>If FCDR is present and is more than 365 days prior to Date of Claim:</w:t>
            </w:r>
          </w:p>
          <w:p w14:paraId="1D792949" w14:textId="77777777" w:rsidR="008E179B" w:rsidRDefault="008E179B">
            <w:pPr>
              <w:ind w:left="725"/>
              <w:rPr>
                <w:sz w:val="22"/>
                <w:szCs w:val="22"/>
              </w:rPr>
            </w:pPr>
            <w:r>
              <w:rPr>
                <w:sz w:val="22"/>
                <w:szCs w:val="22"/>
              </w:rPr>
              <w:t>IF</w:t>
            </w:r>
          </w:p>
          <w:p w14:paraId="1D79294A"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Course Begin Date is before or the same as FCDR </w:t>
            </w:r>
          </w:p>
          <w:p w14:paraId="1D79294B"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AND </w:t>
            </w:r>
          </w:p>
          <w:p w14:paraId="1D79294C"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Date of Marriage is before or the same as FCDR </w:t>
            </w:r>
          </w:p>
          <w:p w14:paraId="1D79294D"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94E" w14:textId="77777777" w:rsidR="008E179B" w:rsidRDefault="008E179B">
            <w:pPr>
              <w:spacing w:line="240" w:lineRule="exact"/>
              <w:ind w:left="1440"/>
              <w:rPr>
                <w:b/>
                <w:szCs w:val="22"/>
              </w:rPr>
            </w:pPr>
            <w:r>
              <w:rPr>
                <w:sz w:val="22"/>
                <w:szCs w:val="22"/>
              </w:rPr>
              <w:t>Set the Event Date = FCDR</w:t>
            </w:r>
          </w:p>
        </w:tc>
        <w:tc>
          <w:tcPr>
            <w:tcW w:w="2080" w:type="dxa"/>
            <w:tcBorders>
              <w:top w:val="single" w:sz="4" w:space="0" w:color="auto"/>
              <w:left w:val="single" w:sz="4" w:space="0" w:color="auto"/>
              <w:bottom w:val="single" w:sz="4" w:space="0" w:color="auto"/>
              <w:right w:val="single" w:sz="4" w:space="0" w:color="auto"/>
            </w:tcBorders>
            <w:hideMark/>
          </w:tcPr>
          <w:p w14:paraId="1D79294F"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950" w14:textId="77777777" w:rsidR="008E179B" w:rsidRDefault="008E179B">
            <w:pPr>
              <w:spacing w:line="240" w:lineRule="exact"/>
              <w:rPr>
                <w:sz w:val="22"/>
                <w:szCs w:val="22"/>
              </w:rPr>
            </w:pPr>
          </w:p>
        </w:tc>
      </w:tr>
      <w:tr w:rsidR="008E179B" w14:paraId="1D79295F"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952" w14:textId="77777777" w:rsidR="008E179B" w:rsidRDefault="008E179B">
            <w:pPr>
              <w:spacing w:line="240" w:lineRule="exact"/>
              <w:rPr>
                <w:sz w:val="22"/>
                <w:szCs w:val="22"/>
              </w:rPr>
            </w:pPr>
            <w:r>
              <w:rPr>
                <w:sz w:val="22"/>
                <w:szCs w:val="22"/>
              </w:rPr>
              <w:lastRenderedPageBreak/>
              <w:t>CP0139.6-b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953" w14:textId="77777777" w:rsidR="008E179B" w:rsidRDefault="008E179B">
            <w:pPr>
              <w:spacing w:line="240" w:lineRule="exact"/>
              <w:rPr>
                <w:b/>
                <w:sz w:val="22"/>
                <w:szCs w:val="22"/>
              </w:rPr>
            </w:pPr>
            <w:r>
              <w:rPr>
                <w:b/>
                <w:sz w:val="22"/>
                <w:szCs w:val="22"/>
              </w:rPr>
              <w:t>Step Child</w:t>
            </w:r>
          </w:p>
          <w:p w14:paraId="1D792954" w14:textId="77777777" w:rsidR="008E179B" w:rsidRDefault="008E179B">
            <w:pPr>
              <w:spacing w:line="240" w:lineRule="exact"/>
              <w:rPr>
                <w:b/>
                <w:sz w:val="22"/>
                <w:szCs w:val="22"/>
              </w:rPr>
            </w:pPr>
            <w:r>
              <w:rPr>
                <w:b/>
                <w:sz w:val="22"/>
                <w:szCs w:val="22"/>
              </w:rPr>
              <w:t>If FCDR is present and is more than 365 days prior to Date of Claim:</w:t>
            </w:r>
          </w:p>
          <w:p w14:paraId="1D792955" w14:textId="77777777" w:rsidR="008E179B" w:rsidRDefault="008E179B">
            <w:pPr>
              <w:ind w:left="725"/>
              <w:rPr>
                <w:sz w:val="22"/>
                <w:szCs w:val="22"/>
              </w:rPr>
            </w:pPr>
            <w:r>
              <w:rPr>
                <w:sz w:val="22"/>
                <w:szCs w:val="22"/>
              </w:rPr>
              <w:t>IF</w:t>
            </w:r>
          </w:p>
          <w:p w14:paraId="1D792956"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Course Begin Date is after FCDR</w:t>
            </w:r>
          </w:p>
          <w:p w14:paraId="1D792957"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 xml:space="preserve">AND </w:t>
            </w:r>
          </w:p>
          <w:p w14:paraId="1D792958"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There is no End Date of Last Term</w:t>
            </w:r>
            <w:r w:rsidRPr="00CB5DA0">
              <w:rPr>
                <w:sz w:val="22"/>
                <w:szCs w:val="22"/>
              </w:rPr>
              <w:t xml:space="preserve"> </w:t>
            </w:r>
          </w:p>
          <w:p w14:paraId="1D792959"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 xml:space="preserve">AND </w:t>
            </w:r>
          </w:p>
          <w:p w14:paraId="1D79295A"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Date of Marriage is before or the same as Course Begin Date</w:t>
            </w:r>
          </w:p>
          <w:p w14:paraId="1D79295B"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95C" w14:textId="77777777" w:rsidR="008E179B" w:rsidRDefault="008E179B">
            <w:pPr>
              <w:spacing w:line="240" w:lineRule="exact"/>
              <w:ind w:left="1440"/>
              <w:rPr>
                <w:b/>
                <w:szCs w:val="22"/>
              </w:rPr>
            </w:pPr>
            <w:r>
              <w:rPr>
                <w:sz w:val="22"/>
                <w:szCs w:val="22"/>
              </w:rPr>
              <w:t>Set the Event Date = Course Begin Date</w:t>
            </w:r>
          </w:p>
        </w:tc>
        <w:tc>
          <w:tcPr>
            <w:tcW w:w="2080" w:type="dxa"/>
            <w:tcBorders>
              <w:top w:val="single" w:sz="4" w:space="0" w:color="auto"/>
              <w:left w:val="single" w:sz="4" w:space="0" w:color="auto"/>
              <w:bottom w:val="single" w:sz="4" w:space="0" w:color="auto"/>
              <w:right w:val="single" w:sz="4" w:space="0" w:color="auto"/>
            </w:tcBorders>
            <w:hideMark/>
          </w:tcPr>
          <w:p w14:paraId="1D79295D"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95E" w14:textId="77777777" w:rsidR="008E179B" w:rsidRDefault="008E179B">
            <w:pPr>
              <w:spacing w:line="240" w:lineRule="exact"/>
              <w:rPr>
                <w:sz w:val="22"/>
                <w:szCs w:val="22"/>
              </w:rPr>
            </w:pPr>
          </w:p>
        </w:tc>
      </w:tr>
      <w:tr w:rsidR="008E179B" w14:paraId="1D79296D"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960" w14:textId="77777777" w:rsidR="008E179B" w:rsidRPr="00CB5DA0" w:rsidRDefault="008E179B">
            <w:pPr>
              <w:spacing w:line="240" w:lineRule="exact"/>
              <w:rPr>
                <w:sz w:val="22"/>
                <w:szCs w:val="22"/>
              </w:rPr>
            </w:pPr>
            <w:r w:rsidRPr="00CB5DA0">
              <w:rPr>
                <w:sz w:val="22"/>
                <w:szCs w:val="22"/>
              </w:rPr>
              <w:t>CP0139.6-c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961" w14:textId="77777777" w:rsidR="008E179B" w:rsidRPr="00CB5DA0" w:rsidRDefault="008E179B">
            <w:pPr>
              <w:spacing w:line="240" w:lineRule="exact"/>
              <w:rPr>
                <w:b/>
                <w:sz w:val="22"/>
                <w:szCs w:val="22"/>
              </w:rPr>
            </w:pPr>
            <w:r w:rsidRPr="00CB5DA0">
              <w:rPr>
                <w:b/>
                <w:sz w:val="22"/>
                <w:szCs w:val="22"/>
              </w:rPr>
              <w:t>Step Child</w:t>
            </w:r>
          </w:p>
          <w:p w14:paraId="1D792962" w14:textId="77777777" w:rsidR="008E179B" w:rsidRPr="00CB5DA0" w:rsidRDefault="008E179B">
            <w:pPr>
              <w:spacing w:line="240" w:lineRule="exact"/>
              <w:rPr>
                <w:b/>
                <w:sz w:val="22"/>
                <w:szCs w:val="22"/>
              </w:rPr>
            </w:pPr>
            <w:r w:rsidRPr="00CB5DA0">
              <w:rPr>
                <w:b/>
                <w:sz w:val="22"/>
                <w:szCs w:val="22"/>
              </w:rPr>
              <w:t>If FCDR is present and is more than 365 days prior to Date of Claim:</w:t>
            </w:r>
          </w:p>
          <w:p w14:paraId="1D792963" w14:textId="77777777" w:rsidR="008E179B" w:rsidRPr="00CB5DA0" w:rsidRDefault="008E179B">
            <w:pPr>
              <w:ind w:left="725"/>
              <w:rPr>
                <w:sz w:val="22"/>
                <w:szCs w:val="22"/>
              </w:rPr>
            </w:pPr>
            <w:r w:rsidRPr="00CB5DA0">
              <w:rPr>
                <w:sz w:val="22"/>
                <w:szCs w:val="22"/>
              </w:rPr>
              <w:t>IF</w:t>
            </w:r>
          </w:p>
          <w:p w14:paraId="1D792964"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 xml:space="preserve">Course Begin date is no more than 5 months after End Date of Last term </w:t>
            </w:r>
          </w:p>
          <w:p w14:paraId="1D792965"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 xml:space="preserve">AND </w:t>
            </w:r>
          </w:p>
          <w:p w14:paraId="1D792966" w14:textId="77777777" w:rsidR="008E179B" w:rsidRPr="00F03419"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End Date of Last Term is after FCDR</w:t>
            </w:r>
          </w:p>
          <w:p w14:paraId="1D792967"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F03419">
              <w:rPr>
                <w:sz w:val="22"/>
                <w:szCs w:val="22"/>
              </w:rPr>
              <w:t>AND</w:t>
            </w:r>
            <w:r w:rsidRPr="00CB5DA0">
              <w:rPr>
                <w:sz w:val="22"/>
                <w:szCs w:val="22"/>
              </w:rPr>
              <w:t xml:space="preserve"> </w:t>
            </w:r>
          </w:p>
          <w:p w14:paraId="1D792968"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Date of Marriage is before or the same as End Date of Last term</w:t>
            </w:r>
          </w:p>
          <w:p w14:paraId="1D792969"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sidRPr="00CB5DA0">
              <w:rPr>
                <w:sz w:val="22"/>
                <w:szCs w:val="22"/>
              </w:rPr>
              <w:t>THEN</w:t>
            </w:r>
          </w:p>
          <w:p w14:paraId="1D79296A" w14:textId="77777777" w:rsidR="008E179B" w:rsidRPr="00CB5DA0" w:rsidRDefault="008E179B">
            <w:pPr>
              <w:spacing w:line="240" w:lineRule="exact"/>
              <w:ind w:left="1440"/>
              <w:rPr>
                <w:b/>
                <w:szCs w:val="22"/>
              </w:rPr>
            </w:pPr>
            <w:r w:rsidRPr="00CB5DA0">
              <w:rPr>
                <w:sz w:val="22"/>
                <w:szCs w:val="22"/>
              </w:rPr>
              <w:t>Set the Event Date = End date of Last Term</w:t>
            </w:r>
          </w:p>
        </w:tc>
        <w:tc>
          <w:tcPr>
            <w:tcW w:w="2080" w:type="dxa"/>
            <w:tcBorders>
              <w:top w:val="single" w:sz="4" w:space="0" w:color="auto"/>
              <w:left w:val="single" w:sz="4" w:space="0" w:color="auto"/>
              <w:bottom w:val="single" w:sz="4" w:space="0" w:color="auto"/>
              <w:right w:val="single" w:sz="4" w:space="0" w:color="auto"/>
            </w:tcBorders>
            <w:hideMark/>
          </w:tcPr>
          <w:p w14:paraId="1D79296B" w14:textId="77777777" w:rsidR="008E179B" w:rsidRPr="00CB5DA0" w:rsidRDefault="008E179B">
            <w:pPr>
              <w:spacing w:line="240" w:lineRule="exact"/>
              <w:rPr>
                <w:color w:val="auto"/>
                <w:sz w:val="22"/>
                <w:szCs w:val="22"/>
              </w:rPr>
            </w:pPr>
            <w:r w:rsidRPr="00CB5DA0">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96C" w14:textId="77777777" w:rsidR="008E179B" w:rsidRPr="00CB5DA0" w:rsidRDefault="008E179B">
            <w:pPr>
              <w:spacing w:line="240" w:lineRule="exact"/>
              <w:rPr>
                <w:sz w:val="22"/>
                <w:szCs w:val="22"/>
              </w:rPr>
            </w:pPr>
          </w:p>
        </w:tc>
      </w:tr>
      <w:tr w:rsidR="008E179B" w14:paraId="1D79297B"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96E" w14:textId="77777777" w:rsidR="008E179B" w:rsidRDefault="008E179B">
            <w:pPr>
              <w:spacing w:line="240" w:lineRule="exact"/>
              <w:rPr>
                <w:sz w:val="22"/>
                <w:szCs w:val="22"/>
              </w:rPr>
            </w:pPr>
            <w:r>
              <w:rPr>
                <w:sz w:val="22"/>
                <w:szCs w:val="22"/>
              </w:rPr>
              <w:lastRenderedPageBreak/>
              <w:t>CP0139.6-d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96F" w14:textId="77777777" w:rsidR="008E179B" w:rsidRDefault="008E179B">
            <w:pPr>
              <w:spacing w:line="240" w:lineRule="exact"/>
              <w:rPr>
                <w:b/>
                <w:sz w:val="22"/>
                <w:szCs w:val="22"/>
              </w:rPr>
            </w:pPr>
            <w:r>
              <w:rPr>
                <w:b/>
                <w:sz w:val="22"/>
                <w:szCs w:val="22"/>
              </w:rPr>
              <w:t>Step Child</w:t>
            </w:r>
          </w:p>
          <w:p w14:paraId="1D792970" w14:textId="77777777" w:rsidR="008E179B" w:rsidRDefault="008E179B">
            <w:pPr>
              <w:spacing w:line="240" w:lineRule="exact"/>
              <w:rPr>
                <w:b/>
                <w:sz w:val="22"/>
                <w:szCs w:val="22"/>
              </w:rPr>
            </w:pPr>
            <w:r>
              <w:rPr>
                <w:b/>
                <w:sz w:val="22"/>
                <w:szCs w:val="22"/>
              </w:rPr>
              <w:t>If FCDR is present and is more than 365 days prior to Date of Claim:</w:t>
            </w:r>
          </w:p>
          <w:p w14:paraId="1D792971" w14:textId="77777777" w:rsidR="008E179B" w:rsidRDefault="008E179B">
            <w:pPr>
              <w:ind w:left="725"/>
              <w:rPr>
                <w:sz w:val="22"/>
                <w:szCs w:val="22"/>
              </w:rPr>
            </w:pPr>
            <w:r>
              <w:rPr>
                <w:sz w:val="22"/>
                <w:szCs w:val="22"/>
              </w:rPr>
              <w:t>IF</w:t>
            </w:r>
          </w:p>
          <w:p w14:paraId="1D792972"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 xml:space="preserve">Course Begin Date is more than 5 months after End Date of Last term </w:t>
            </w:r>
          </w:p>
          <w:p w14:paraId="1D792973"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 xml:space="preserve">AND </w:t>
            </w:r>
          </w:p>
          <w:p w14:paraId="1D792974"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Date of Marriage is before or the same as Course Begin Date</w:t>
            </w:r>
          </w:p>
          <w:p w14:paraId="1D792975"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AND </w:t>
            </w:r>
          </w:p>
          <w:p w14:paraId="1D792976"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Course Begin Date is after FCDR</w:t>
            </w:r>
          </w:p>
          <w:p w14:paraId="1D792977"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978" w14:textId="77777777" w:rsidR="008E179B" w:rsidRDefault="008E179B">
            <w:pPr>
              <w:spacing w:line="240" w:lineRule="exact"/>
              <w:ind w:left="1440"/>
              <w:rPr>
                <w:b/>
                <w:szCs w:val="22"/>
              </w:rPr>
            </w:pPr>
            <w:r>
              <w:rPr>
                <w:sz w:val="22"/>
                <w:szCs w:val="22"/>
              </w:rPr>
              <w:t xml:space="preserve">Set the Event Date = Course Begin Date   </w:t>
            </w:r>
          </w:p>
        </w:tc>
        <w:tc>
          <w:tcPr>
            <w:tcW w:w="2080" w:type="dxa"/>
            <w:tcBorders>
              <w:top w:val="single" w:sz="4" w:space="0" w:color="auto"/>
              <w:left w:val="single" w:sz="4" w:space="0" w:color="auto"/>
              <w:bottom w:val="single" w:sz="4" w:space="0" w:color="auto"/>
              <w:right w:val="single" w:sz="4" w:space="0" w:color="auto"/>
            </w:tcBorders>
            <w:hideMark/>
          </w:tcPr>
          <w:p w14:paraId="1D792979"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97A" w14:textId="77777777" w:rsidR="008E179B" w:rsidRDefault="008E179B">
            <w:pPr>
              <w:spacing w:line="240" w:lineRule="exact"/>
              <w:rPr>
                <w:sz w:val="22"/>
                <w:szCs w:val="22"/>
              </w:rPr>
            </w:pPr>
          </w:p>
        </w:tc>
      </w:tr>
      <w:tr w:rsidR="008E179B" w14:paraId="1D792989"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97C" w14:textId="77777777" w:rsidR="008E179B" w:rsidRDefault="008E179B">
            <w:pPr>
              <w:spacing w:line="240" w:lineRule="exact"/>
              <w:rPr>
                <w:sz w:val="22"/>
                <w:szCs w:val="22"/>
              </w:rPr>
            </w:pPr>
            <w:r>
              <w:rPr>
                <w:sz w:val="22"/>
                <w:szCs w:val="22"/>
              </w:rPr>
              <w:t>CP0139.6-e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97D" w14:textId="77777777" w:rsidR="008E179B" w:rsidRPr="00B95200" w:rsidRDefault="008E179B">
            <w:pPr>
              <w:spacing w:line="240" w:lineRule="exact"/>
              <w:rPr>
                <w:b/>
                <w:sz w:val="22"/>
                <w:szCs w:val="22"/>
              </w:rPr>
            </w:pPr>
            <w:r w:rsidRPr="00B95200">
              <w:rPr>
                <w:b/>
                <w:sz w:val="22"/>
                <w:szCs w:val="22"/>
              </w:rPr>
              <w:t>Step Child</w:t>
            </w:r>
          </w:p>
          <w:p w14:paraId="1D79297E" w14:textId="77777777" w:rsidR="008E179B" w:rsidRDefault="008E179B">
            <w:pPr>
              <w:spacing w:line="240" w:lineRule="exact"/>
              <w:rPr>
                <w:b/>
                <w:sz w:val="22"/>
                <w:szCs w:val="22"/>
              </w:rPr>
            </w:pPr>
            <w:r>
              <w:rPr>
                <w:b/>
                <w:sz w:val="22"/>
                <w:szCs w:val="22"/>
              </w:rPr>
              <w:t>If FCDR is present and is more than 365 days prior to Date of Claim:</w:t>
            </w:r>
          </w:p>
          <w:p w14:paraId="1D79297F" w14:textId="77777777" w:rsidR="008E179B" w:rsidRDefault="008E179B">
            <w:pPr>
              <w:ind w:left="725"/>
              <w:rPr>
                <w:sz w:val="22"/>
                <w:szCs w:val="22"/>
              </w:rPr>
            </w:pPr>
            <w:r>
              <w:rPr>
                <w:sz w:val="22"/>
                <w:szCs w:val="22"/>
              </w:rPr>
              <w:t>IF</w:t>
            </w:r>
          </w:p>
          <w:p w14:paraId="1D792980"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 xml:space="preserve">Course Begin Date no more than 5 months after End Date of Last term </w:t>
            </w:r>
          </w:p>
          <w:p w14:paraId="1D792981"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AND</w:t>
            </w:r>
          </w:p>
          <w:p w14:paraId="1D792982"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End of Last Term is before or the same as FCDR</w:t>
            </w:r>
          </w:p>
          <w:p w14:paraId="1D792983"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AND</w:t>
            </w:r>
          </w:p>
          <w:p w14:paraId="1D792984"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Date of Marriage is before or the same as FCDR</w:t>
            </w:r>
          </w:p>
          <w:p w14:paraId="1D792985"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sidRPr="00CB5DA0">
              <w:rPr>
                <w:sz w:val="22"/>
                <w:szCs w:val="22"/>
              </w:rPr>
              <w:t>THEN</w:t>
            </w:r>
          </w:p>
          <w:p w14:paraId="1D792986" w14:textId="77777777" w:rsidR="008E179B" w:rsidRDefault="008E179B">
            <w:pPr>
              <w:spacing w:line="240" w:lineRule="exact"/>
              <w:ind w:left="1440"/>
              <w:rPr>
                <w:b/>
                <w:szCs w:val="22"/>
              </w:rPr>
            </w:pPr>
            <w:r w:rsidRPr="00CB5DA0">
              <w:rPr>
                <w:sz w:val="22"/>
                <w:szCs w:val="22"/>
              </w:rPr>
              <w:t>Set the Event Date = FCDR</w:t>
            </w:r>
          </w:p>
        </w:tc>
        <w:tc>
          <w:tcPr>
            <w:tcW w:w="2080" w:type="dxa"/>
            <w:tcBorders>
              <w:top w:val="single" w:sz="4" w:space="0" w:color="auto"/>
              <w:left w:val="single" w:sz="4" w:space="0" w:color="auto"/>
              <w:bottom w:val="single" w:sz="4" w:space="0" w:color="auto"/>
              <w:right w:val="single" w:sz="4" w:space="0" w:color="auto"/>
            </w:tcBorders>
            <w:hideMark/>
          </w:tcPr>
          <w:p w14:paraId="1D792987"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988" w14:textId="77777777" w:rsidR="008E179B" w:rsidRDefault="008E179B">
            <w:pPr>
              <w:spacing w:line="240" w:lineRule="exact"/>
              <w:rPr>
                <w:sz w:val="22"/>
                <w:szCs w:val="22"/>
              </w:rPr>
            </w:pPr>
          </w:p>
        </w:tc>
      </w:tr>
      <w:tr w:rsidR="008E179B" w14:paraId="1D792995"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98A" w14:textId="77777777" w:rsidR="008E179B" w:rsidRDefault="008E179B">
            <w:pPr>
              <w:spacing w:line="240" w:lineRule="exact"/>
              <w:rPr>
                <w:sz w:val="22"/>
                <w:szCs w:val="22"/>
              </w:rPr>
            </w:pPr>
            <w:r>
              <w:rPr>
                <w:sz w:val="22"/>
                <w:szCs w:val="22"/>
              </w:rPr>
              <w:lastRenderedPageBreak/>
              <w:t>CP0139.7-a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98B" w14:textId="77777777" w:rsidR="008E179B" w:rsidRPr="00B95200" w:rsidRDefault="008E179B">
            <w:pPr>
              <w:spacing w:line="240" w:lineRule="exact"/>
              <w:rPr>
                <w:b/>
                <w:sz w:val="22"/>
                <w:szCs w:val="22"/>
              </w:rPr>
            </w:pPr>
            <w:r w:rsidRPr="00B95200">
              <w:rPr>
                <w:b/>
                <w:sz w:val="22"/>
                <w:szCs w:val="22"/>
              </w:rPr>
              <w:t xml:space="preserve">Biological Child </w:t>
            </w:r>
          </w:p>
          <w:p w14:paraId="1D79298C" w14:textId="77777777" w:rsidR="008E179B" w:rsidRDefault="008E179B">
            <w:pPr>
              <w:spacing w:line="240" w:lineRule="exact"/>
              <w:rPr>
                <w:b/>
                <w:sz w:val="22"/>
                <w:szCs w:val="22"/>
              </w:rPr>
            </w:pPr>
            <w:r>
              <w:rPr>
                <w:b/>
                <w:sz w:val="22"/>
                <w:szCs w:val="22"/>
              </w:rPr>
              <w:t>If FCDR is present and is within 365 days prior to Date of Claim:</w:t>
            </w:r>
          </w:p>
          <w:p w14:paraId="1D79298D" w14:textId="77777777" w:rsidR="008E179B" w:rsidRDefault="008E179B">
            <w:pPr>
              <w:ind w:left="725"/>
              <w:rPr>
                <w:sz w:val="22"/>
                <w:szCs w:val="22"/>
              </w:rPr>
            </w:pPr>
            <w:r>
              <w:rPr>
                <w:sz w:val="22"/>
                <w:szCs w:val="22"/>
              </w:rPr>
              <w:t>IF</w:t>
            </w:r>
          </w:p>
          <w:p w14:paraId="1D79298E"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Course Begin Date is no more than 365 days before or after the Date of Claim </w:t>
            </w:r>
          </w:p>
          <w:p w14:paraId="1D79298F"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 xml:space="preserve">AND </w:t>
            </w:r>
          </w:p>
          <w:p w14:paraId="1D792990"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There is no End Date of Last Term</w:t>
            </w:r>
          </w:p>
          <w:p w14:paraId="1D792991"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992" w14:textId="77777777" w:rsidR="008E179B" w:rsidRDefault="008E179B">
            <w:pPr>
              <w:spacing w:line="240" w:lineRule="exact"/>
              <w:ind w:left="1440"/>
              <w:rPr>
                <w:b/>
                <w:szCs w:val="22"/>
              </w:rPr>
            </w:pPr>
            <w:r>
              <w:rPr>
                <w:sz w:val="22"/>
                <w:szCs w:val="22"/>
              </w:rPr>
              <w:t>Set the Event Date = Course Begin Date</w:t>
            </w:r>
          </w:p>
        </w:tc>
        <w:tc>
          <w:tcPr>
            <w:tcW w:w="2080" w:type="dxa"/>
            <w:tcBorders>
              <w:top w:val="single" w:sz="4" w:space="0" w:color="auto"/>
              <w:left w:val="single" w:sz="4" w:space="0" w:color="auto"/>
              <w:bottom w:val="single" w:sz="4" w:space="0" w:color="auto"/>
              <w:right w:val="single" w:sz="4" w:space="0" w:color="auto"/>
            </w:tcBorders>
            <w:hideMark/>
          </w:tcPr>
          <w:p w14:paraId="1D792993"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994" w14:textId="77777777" w:rsidR="008E179B" w:rsidRDefault="008E179B">
            <w:pPr>
              <w:spacing w:line="240" w:lineRule="exact"/>
              <w:rPr>
                <w:sz w:val="22"/>
                <w:szCs w:val="22"/>
              </w:rPr>
            </w:pPr>
          </w:p>
        </w:tc>
      </w:tr>
      <w:tr w:rsidR="008E179B" w14:paraId="1D7929A1"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996" w14:textId="77777777" w:rsidR="008E179B" w:rsidRDefault="008E179B">
            <w:pPr>
              <w:spacing w:line="240" w:lineRule="exact"/>
              <w:rPr>
                <w:sz w:val="22"/>
                <w:szCs w:val="22"/>
              </w:rPr>
            </w:pPr>
            <w:r>
              <w:rPr>
                <w:sz w:val="22"/>
                <w:szCs w:val="22"/>
              </w:rPr>
              <w:t>CP0139.7-b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997" w14:textId="77777777" w:rsidR="008E179B" w:rsidRPr="00B95200" w:rsidRDefault="008E179B">
            <w:pPr>
              <w:spacing w:line="240" w:lineRule="exact"/>
              <w:rPr>
                <w:b/>
                <w:sz w:val="22"/>
                <w:szCs w:val="22"/>
              </w:rPr>
            </w:pPr>
            <w:r w:rsidRPr="00B95200">
              <w:rPr>
                <w:b/>
                <w:sz w:val="22"/>
                <w:szCs w:val="22"/>
              </w:rPr>
              <w:t xml:space="preserve">Biological Child </w:t>
            </w:r>
          </w:p>
          <w:p w14:paraId="1D792998" w14:textId="77777777" w:rsidR="008E179B" w:rsidRDefault="008E179B">
            <w:pPr>
              <w:spacing w:line="240" w:lineRule="exact"/>
              <w:rPr>
                <w:b/>
                <w:sz w:val="22"/>
                <w:szCs w:val="22"/>
              </w:rPr>
            </w:pPr>
            <w:r>
              <w:rPr>
                <w:b/>
                <w:sz w:val="22"/>
                <w:szCs w:val="22"/>
              </w:rPr>
              <w:t>If FCDR is present and is within 365 days prior to Date of Claim:</w:t>
            </w:r>
          </w:p>
          <w:p w14:paraId="1D792999" w14:textId="77777777" w:rsidR="008E179B" w:rsidRDefault="008E179B">
            <w:pPr>
              <w:ind w:left="725"/>
              <w:rPr>
                <w:sz w:val="22"/>
                <w:szCs w:val="22"/>
              </w:rPr>
            </w:pPr>
            <w:r>
              <w:rPr>
                <w:sz w:val="22"/>
                <w:szCs w:val="22"/>
              </w:rPr>
              <w:t>IF</w:t>
            </w:r>
          </w:p>
          <w:p w14:paraId="1D79299A"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Course Begin Date is more than  365 days prior to Date of Claim</w:t>
            </w:r>
          </w:p>
          <w:p w14:paraId="1D79299B"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AND</w:t>
            </w:r>
          </w:p>
          <w:p w14:paraId="1D79299C"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Current Course end Date or Graduation date is after FCDR</w:t>
            </w:r>
          </w:p>
          <w:p w14:paraId="1D79299D"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99E" w14:textId="77777777" w:rsidR="008E179B" w:rsidRDefault="008E179B">
            <w:pPr>
              <w:spacing w:line="240" w:lineRule="exact"/>
              <w:ind w:left="1440"/>
              <w:rPr>
                <w:b/>
                <w:szCs w:val="22"/>
              </w:rPr>
            </w:pPr>
            <w:r>
              <w:rPr>
                <w:sz w:val="22"/>
                <w:szCs w:val="22"/>
              </w:rPr>
              <w:t>Set the Event Date = FCDR</w:t>
            </w:r>
          </w:p>
        </w:tc>
        <w:tc>
          <w:tcPr>
            <w:tcW w:w="2080" w:type="dxa"/>
            <w:tcBorders>
              <w:top w:val="single" w:sz="4" w:space="0" w:color="auto"/>
              <w:left w:val="single" w:sz="4" w:space="0" w:color="auto"/>
              <w:bottom w:val="single" w:sz="4" w:space="0" w:color="auto"/>
              <w:right w:val="single" w:sz="4" w:space="0" w:color="auto"/>
            </w:tcBorders>
            <w:hideMark/>
          </w:tcPr>
          <w:p w14:paraId="1D79299F"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9A0" w14:textId="77777777" w:rsidR="008E179B" w:rsidRDefault="008E179B">
            <w:pPr>
              <w:spacing w:line="240" w:lineRule="exact"/>
              <w:rPr>
                <w:sz w:val="22"/>
                <w:szCs w:val="22"/>
              </w:rPr>
            </w:pPr>
          </w:p>
        </w:tc>
      </w:tr>
      <w:tr w:rsidR="008E179B" w14:paraId="1D7929AD"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9A2" w14:textId="77777777" w:rsidR="008E179B" w:rsidRPr="00CB5DA0" w:rsidRDefault="008E179B">
            <w:pPr>
              <w:spacing w:line="240" w:lineRule="exact"/>
              <w:rPr>
                <w:sz w:val="22"/>
                <w:szCs w:val="22"/>
              </w:rPr>
            </w:pPr>
            <w:r w:rsidRPr="00CB5DA0">
              <w:rPr>
                <w:sz w:val="22"/>
                <w:szCs w:val="22"/>
              </w:rPr>
              <w:t>CP0139.7-c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9A3" w14:textId="77777777" w:rsidR="008E179B" w:rsidRPr="00CB5DA0" w:rsidRDefault="008E179B">
            <w:pPr>
              <w:spacing w:line="240" w:lineRule="exact"/>
              <w:rPr>
                <w:b/>
                <w:sz w:val="22"/>
                <w:szCs w:val="22"/>
              </w:rPr>
            </w:pPr>
            <w:r w:rsidRPr="00CB5DA0">
              <w:rPr>
                <w:b/>
                <w:sz w:val="22"/>
                <w:szCs w:val="22"/>
              </w:rPr>
              <w:t xml:space="preserve">Biological Child </w:t>
            </w:r>
          </w:p>
          <w:p w14:paraId="1D7929A4" w14:textId="77777777" w:rsidR="008E179B" w:rsidRPr="00CB5DA0" w:rsidRDefault="008E179B">
            <w:pPr>
              <w:spacing w:line="240" w:lineRule="exact"/>
              <w:rPr>
                <w:b/>
                <w:sz w:val="22"/>
                <w:szCs w:val="22"/>
              </w:rPr>
            </w:pPr>
            <w:r w:rsidRPr="00CB5DA0">
              <w:rPr>
                <w:b/>
                <w:sz w:val="22"/>
                <w:szCs w:val="22"/>
              </w:rPr>
              <w:t>If FCDR is present and is within 365 days prior to Date of Claim:</w:t>
            </w:r>
          </w:p>
          <w:p w14:paraId="1D7929A5" w14:textId="77777777" w:rsidR="008E179B" w:rsidRPr="00CB5DA0" w:rsidRDefault="008E179B">
            <w:pPr>
              <w:ind w:left="725"/>
              <w:rPr>
                <w:sz w:val="22"/>
                <w:szCs w:val="22"/>
              </w:rPr>
            </w:pPr>
            <w:r w:rsidRPr="00CB5DA0">
              <w:rPr>
                <w:sz w:val="22"/>
                <w:szCs w:val="22"/>
              </w:rPr>
              <w:t>IF</w:t>
            </w:r>
          </w:p>
          <w:p w14:paraId="1D7929A6"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Course Begin date is no more than 5 months after End Date of Last Term</w:t>
            </w:r>
          </w:p>
          <w:p w14:paraId="1D7929A7"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 xml:space="preserve">AND </w:t>
            </w:r>
          </w:p>
          <w:p w14:paraId="1D7929A8"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End date of Last Term is no more than 365 days before or after Date of Claim</w:t>
            </w:r>
          </w:p>
          <w:p w14:paraId="1D7929A9"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sidRPr="00CB5DA0">
              <w:rPr>
                <w:sz w:val="22"/>
                <w:szCs w:val="22"/>
              </w:rPr>
              <w:t>THEN</w:t>
            </w:r>
          </w:p>
          <w:p w14:paraId="1D7929AA" w14:textId="77777777" w:rsidR="008E179B" w:rsidRPr="00CB5DA0" w:rsidRDefault="008E179B">
            <w:pPr>
              <w:spacing w:line="240" w:lineRule="exact"/>
              <w:ind w:left="1440"/>
              <w:rPr>
                <w:b/>
                <w:szCs w:val="22"/>
              </w:rPr>
            </w:pPr>
            <w:r w:rsidRPr="00CB5DA0">
              <w:rPr>
                <w:sz w:val="22"/>
                <w:szCs w:val="22"/>
              </w:rPr>
              <w:t>Set the Event Date = End date of Last Term</w:t>
            </w:r>
          </w:p>
        </w:tc>
        <w:tc>
          <w:tcPr>
            <w:tcW w:w="2080" w:type="dxa"/>
            <w:tcBorders>
              <w:top w:val="single" w:sz="4" w:space="0" w:color="auto"/>
              <w:left w:val="single" w:sz="4" w:space="0" w:color="auto"/>
              <w:bottom w:val="single" w:sz="4" w:space="0" w:color="auto"/>
              <w:right w:val="single" w:sz="4" w:space="0" w:color="auto"/>
            </w:tcBorders>
            <w:hideMark/>
          </w:tcPr>
          <w:p w14:paraId="1D7929AB" w14:textId="77777777" w:rsidR="008E179B" w:rsidRPr="00CB5DA0" w:rsidRDefault="008E179B">
            <w:pPr>
              <w:spacing w:line="240" w:lineRule="exact"/>
              <w:rPr>
                <w:color w:val="auto"/>
                <w:sz w:val="22"/>
                <w:szCs w:val="22"/>
              </w:rPr>
            </w:pPr>
            <w:r w:rsidRPr="00CB5DA0">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9AC" w14:textId="77777777" w:rsidR="008E179B" w:rsidRPr="00CB5DA0" w:rsidRDefault="008E179B">
            <w:pPr>
              <w:spacing w:line="240" w:lineRule="exact"/>
              <w:rPr>
                <w:sz w:val="22"/>
                <w:szCs w:val="22"/>
              </w:rPr>
            </w:pPr>
          </w:p>
        </w:tc>
      </w:tr>
      <w:tr w:rsidR="008E179B" w14:paraId="1D7929B9"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9AE" w14:textId="77777777" w:rsidR="008E179B" w:rsidRDefault="008E179B">
            <w:pPr>
              <w:spacing w:line="240" w:lineRule="exact"/>
              <w:rPr>
                <w:sz w:val="22"/>
                <w:szCs w:val="22"/>
              </w:rPr>
            </w:pPr>
            <w:r>
              <w:rPr>
                <w:sz w:val="22"/>
                <w:szCs w:val="22"/>
              </w:rPr>
              <w:lastRenderedPageBreak/>
              <w:t>CP0139.7-d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9AF" w14:textId="77777777" w:rsidR="008E179B" w:rsidRPr="00B95200" w:rsidRDefault="008E179B">
            <w:pPr>
              <w:spacing w:line="240" w:lineRule="exact"/>
              <w:rPr>
                <w:b/>
                <w:sz w:val="22"/>
                <w:szCs w:val="22"/>
              </w:rPr>
            </w:pPr>
            <w:r w:rsidRPr="00B95200">
              <w:rPr>
                <w:b/>
                <w:sz w:val="22"/>
                <w:szCs w:val="22"/>
              </w:rPr>
              <w:t xml:space="preserve">Biological Child </w:t>
            </w:r>
          </w:p>
          <w:p w14:paraId="1D7929B0" w14:textId="77777777" w:rsidR="008E179B" w:rsidRDefault="008E179B">
            <w:pPr>
              <w:spacing w:line="240" w:lineRule="exact"/>
              <w:rPr>
                <w:b/>
                <w:sz w:val="22"/>
                <w:szCs w:val="22"/>
              </w:rPr>
            </w:pPr>
            <w:r>
              <w:rPr>
                <w:b/>
                <w:sz w:val="22"/>
                <w:szCs w:val="22"/>
              </w:rPr>
              <w:t>If FCDR is present and is within 365 days prior to Date of Claim:</w:t>
            </w:r>
          </w:p>
          <w:p w14:paraId="1D7929B1" w14:textId="77777777" w:rsidR="008E179B" w:rsidRDefault="008E179B">
            <w:pPr>
              <w:ind w:left="725"/>
              <w:rPr>
                <w:sz w:val="22"/>
                <w:szCs w:val="22"/>
              </w:rPr>
            </w:pPr>
            <w:r>
              <w:rPr>
                <w:sz w:val="22"/>
                <w:szCs w:val="22"/>
              </w:rPr>
              <w:t>IF</w:t>
            </w:r>
          </w:p>
          <w:p w14:paraId="1D7929B2"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Course Begin date is no more than 5 months after End Date of Last term</w:t>
            </w:r>
          </w:p>
          <w:p w14:paraId="1D7929B3"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AND </w:t>
            </w:r>
          </w:p>
          <w:p w14:paraId="1D7929B4"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End Date of Last Term is more than 365 days prior or after Date of Claim</w:t>
            </w:r>
          </w:p>
          <w:p w14:paraId="1D7929B5"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9B6" w14:textId="77777777" w:rsidR="008E179B" w:rsidRDefault="008E179B">
            <w:pPr>
              <w:spacing w:line="240" w:lineRule="exact"/>
              <w:ind w:left="1440"/>
              <w:rPr>
                <w:b/>
                <w:szCs w:val="22"/>
              </w:rPr>
            </w:pPr>
            <w:r>
              <w:rPr>
                <w:sz w:val="22"/>
                <w:szCs w:val="22"/>
              </w:rPr>
              <w:t>Set the Event Date = Course Begin Date</w:t>
            </w:r>
          </w:p>
        </w:tc>
        <w:tc>
          <w:tcPr>
            <w:tcW w:w="2080" w:type="dxa"/>
            <w:tcBorders>
              <w:top w:val="single" w:sz="4" w:space="0" w:color="auto"/>
              <w:left w:val="single" w:sz="4" w:space="0" w:color="auto"/>
              <w:bottom w:val="single" w:sz="4" w:space="0" w:color="auto"/>
              <w:right w:val="single" w:sz="4" w:space="0" w:color="auto"/>
            </w:tcBorders>
            <w:hideMark/>
          </w:tcPr>
          <w:p w14:paraId="1D7929B7"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9B8" w14:textId="77777777" w:rsidR="008E179B" w:rsidRDefault="008E179B">
            <w:pPr>
              <w:spacing w:line="240" w:lineRule="exact"/>
              <w:rPr>
                <w:sz w:val="22"/>
                <w:szCs w:val="22"/>
              </w:rPr>
            </w:pPr>
          </w:p>
        </w:tc>
      </w:tr>
      <w:tr w:rsidR="008E179B" w14:paraId="1D7929C5"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9BA" w14:textId="77777777" w:rsidR="008E179B" w:rsidRDefault="008E179B">
            <w:pPr>
              <w:spacing w:line="240" w:lineRule="exact"/>
              <w:rPr>
                <w:sz w:val="22"/>
                <w:szCs w:val="22"/>
              </w:rPr>
            </w:pPr>
            <w:r>
              <w:rPr>
                <w:sz w:val="22"/>
                <w:szCs w:val="22"/>
              </w:rPr>
              <w:t>CP0139.7-e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9BB" w14:textId="77777777" w:rsidR="008E179B" w:rsidRPr="00B95200" w:rsidRDefault="008E179B">
            <w:pPr>
              <w:spacing w:line="240" w:lineRule="exact"/>
              <w:rPr>
                <w:b/>
                <w:sz w:val="22"/>
                <w:szCs w:val="22"/>
              </w:rPr>
            </w:pPr>
            <w:r w:rsidRPr="00B95200">
              <w:rPr>
                <w:b/>
                <w:sz w:val="22"/>
                <w:szCs w:val="22"/>
              </w:rPr>
              <w:t xml:space="preserve">Biological Child </w:t>
            </w:r>
          </w:p>
          <w:p w14:paraId="1D7929BC" w14:textId="77777777" w:rsidR="008E179B" w:rsidRDefault="008E179B">
            <w:pPr>
              <w:spacing w:line="240" w:lineRule="exact"/>
              <w:rPr>
                <w:b/>
                <w:sz w:val="22"/>
                <w:szCs w:val="22"/>
              </w:rPr>
            </w:pPr>
            <w:r>
              <w:rPr>
                <w:b/>
                <w:sz w:val="22"/>
                <w:szCs w:val="22"/>
              </w:rPr>
              <w:t>If FCDR is present and is within 365 days prior to Date of Claim:</w:t>
            </w:r>
          </w:p>
          <w:p w14:paraId="1D7929BD" w14:textId="77777777" w:rsidR="008E179B" w:rsidRDefault="008E179B">
            <w:pPr>
              <w:ind w:left="725"/>
              <w:rPr>
                <w:sz w:val="22"/>
                <w:szCs w:val="22"/>
              </w:rPr>
            </w:pPr>
            <w:r>
              <w:rPr>
                <w:sz w:val="22"/>
                <w:szCs w:val="22"/>
              </w:rPr>
              <w:t>IF</w:t>
            </w:r>
          </w:p>
          <w:p w14:paraId="1D7929BE"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Course Begin Date is more than 5 months after End Date of Last term</w:t>
            </w:r>
          </w:p>
          <w:p w14:paraId="1D7929BF"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AND</w:t>
            </w:r>
          </w:p>
          <w:p w14:paraId="1D7929C0"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Course Begin Date is no more than 365 days before or after the Date of Claim </w:t>
            </w:r>
          </w:p>
          <w:p w14:paraId="1D7929C1"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9C2" w14:textId="77777777" w:rsidR="008E179B" w:rsidRDefault="008E179B">
            <w:pPr>
              <w:spacing w:line="240" w:lineRule="exact"/>
              <w:ind w:left="1440"/>
              <w:rPr>
                <w:b/>
                <w:szCs w:val="22"/>
              </w:rPr>
            </w:pPr>
            <w:r>
              <w:rPr>
                <w:sz w:val="22"/>
                <w:szCs w:val="22"/>
              </w:rPr>
              <w:t>Set the Event Date = Course Begin Date</w:t>
            </w:r>
          </w:p>
        </w:tc>
        <w:tc>
          <w:tcPr>
            <w:tcW w:w="2080" w:type="dxa"/>
            <w:tcBorders>
              <w:top w:val="single" w:sz="4" w:space="0" w:color="auto"/>
              <w:left w:val="single" w:sz="4" w:space="0" w:color="auto"/>
              <w:bottom w:val="single" w:sz="4" w:space="0" w:color="auto"/>
              <w:right w:val="single" w:sz="4" w:space="0" w:color="auto"/>
            </w:tcBorders>
            <w:hideMark/>
          </w:tcPr>
          <w:p w14:paraId="1D7929C3"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9C4" w14:textId="77777777" w:rsidR="008E179B" w:rsidRDefault="008E179B">
            <w:pPr>
              <w:spacing w:line="240" w:lineRule="exact"/>
              <w:rPr>
                <w:sz w:val="22"/>
                <w:szCs w:val="22"/>
              </w:rPr>
            </w:pPr>
          </w:p>
        </w:tc>
      </w:tr>
      <w:tr w:rsidR="008E179B" w14:paraId="1D7929D3"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9C6" w14:textId="77777777" w:rsidR="008E179B" w:rsidRDefault="008E179B">
            <w:pPr>
              <w:spacing w:line="240" w:lineRule="exact"/>
              <w:rPr>
                <w:sz w:val="22"/>
                <w:szCs w:val="22"/>
              </w:rPr>
            </w:pPr>
            <w:r>
              <w:rPr>
                <w:sz w:val="22"/>
                <w:szCs w:val="22"/>
              </w:rPr>
              <w:lastRenderedPageBreak/>
              <w:t>CP0139.8-a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9C7" w14:textId="77777777" w:rsidR="008E179B" w:rsidRPr="00B95200" w:rsidRDefault="008E179B">
            <w:pPr>
              <w:spacing w:line="240" w:lineRule="exact"/>
              <w:rPr>
                <w:b/>
                <w:sz w:val="22"/>
                <w:szCs w:val="22"/>
              </w:rPr>
            </w:pPr>
            <w:r w:rsidRPr="00B95200">
              <w:rPr>
                <w:b/>
                <w:sz w:val="22"/>
                <w:szCs w:val="22"/>
              </w:rPr>
              <w:t>Step Child</w:t>
            </w:r>
          </w:p>
          <w:p w14:paraId="1D7929C8" w14:textId="77777777" w:rsidR="008E179B" w:rsidRDefault="008E179B">
            <w:pPr>
              <w:spacing w:line="240" w:lineRule="exact"/>
              <w:rPr>
                <w:b/>
                <w:sz w:val="22"/>
                <w:szCs w:val="22"/>
              </w:rPr>
            </w:pPr>
            <w:r>
              <w:rPr>
                <w:b/>
                <w:sz w:val="22"/>
                <w:szCs w:val="22"/>
              </w:rPr>
              <w:t>If FCDR is present and is within 365 days from Date of Claim:</w:t>
            </w:r>
          </w:p>
          <w:p w14:paraId="1D7929C9" w14:textId="77777777" w:rsidR="008E179B" w:rsidRDefault="008E179B">
            <w:pPr>
              <w:ind w:left="725"/>
              <w:rPr>
                <w:sz w:val="22"/>
                <w:szCs w:val="22"/>
              </w:rPr>
            </w:pPr>
            <w:r>
              <w:rPr>
                <w:sz w:val="22"/>
                <w:szCs w:val="22"/>
              </w:rPr>
              <w:t>IF</w:t>
            </w:r>
          </w:p>
          <w:p w14:paraId="1D7929CA"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Course Begin Date is no more than 365 days before or after the Date of Claim </w:t>
            </w:r>
          </w:p>
          <w:p w14:paraId="1D7929CB"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 xml:space="preserve">AND </w:t>
            </w:r>
          </w:p>
          <w:p w14:paraId="1D7929CC"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There is no End Date of Last Term</w:t>
            </w:r>
          </w:p>
          <w:p w14:paraId="1D7929CD"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AND</w:t>
            </w:r>
          </w:p>
          <w:p w14:paraId="1D7929CE"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Date of Marriage is before Course Begin date</w:t>
            </w:r>
          </w:p>
          <w:p w14:paraId="1D7929CF"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9D0"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Pr>
                <w:sz w:val="22"/>
                <w:szCs w:val="22"/>
              </w:rPr>
              <w:t>Set the Event Date = Course Begin Date</w:t>
            </w:r>
          </w:p>
        </w:tc>
        <w:tc>
          <w:tcPr>
            <w:tcW w:w="2080" w:type="dxa"/>
            <w:tcBorders>
              <w:top w:val="single" w:sz="4" w:space="0" w:color="auto"/>
              <w:left w:val="single" w:sz="4" w:space="0" w:color="auto"/>
              <w:bottom w:val="single" w:sz="4" w:space="0" w:color="auto"/>
              <w:right w:val="single" w:sz="4" w:space="0" w:color="auto"/>
            </w:tcBorders>
            <w:hideMark/>
          </w:tcPr>
          <w:p w14:paraId="1D7929D1"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9D2" w14:textId="77777777" w:rsidR="008E179B" w:rsidRDefault="008E179B">
            <w:pPr>
              <w:spacing w:line="240" w:lineRule="exact"/>
              <w:rPr>
                <w:sz w:val="22"/>
                <w:szCs w:val="22"/>
              </w:rPr>
            </w:pPr>
          </w:p>
        </w:tc>
      </w:tr>
      <w:tr w:rsidR="008E179B" w14:paraId="1D7929E3"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9D4" w14:textId="77777777" w:rsidR="008E179B" w:rsidRDefault="008E179B">
            <w:pPr>
              <w:spacing w:line="240" w:lineRule="exact"/>
              <w:rPr>
                <w:sz w:val="22"/>
                <w:szCs w:val="22"/>
              </w:rPr>
            </w:pPr>
            <w:r>
              <w:rPr>
                <w:sz w:val="22"/>
                <w:szCs w:val="22"/>
              </w:rPr>
              <w:t>CP0139.8-b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9D5" w14:textId="77777777" w:rsidR="008E179B" w:rsidRPr="00B95200" w:rsidRDefault="008E179B">
            <w:pPr>
              <w:spacing w:line="240" w:lineRule="exact"/>
              <w:rPr>
                <w:b/>
                <w:sz w:val="22"/>
                <w:szCs w:val="22"/>
              </w:rPr>
            </w:pPr>
            <w:r w:rsidRPr="00B95200">
              <w:rPr>
                <w:b/>
                <w:sz w:val="22"/>
                <w:szCs w:val="22"/>
              </w:rPr>
              <w:t>Step Child</w:t>
            </w:r>
          </w:p>
          <w:p w14:paraId="1D7929D6" w14:textId="77777777" w:rsidR="008E179B" w:rsidRDefault="008E179B">
            <w:pPr>
              <w:spacing w:line="240" w:lineRule="exact"/>
              <w:rPr>
                <w:b/>
                <w:sz w:val="22"/>
                <w:szCs w:val="22"/>
              </w:rPr>
            </w:pPr>
            <w:r>
              <w:rPr>
                <w:b/>
                <w:sz w:val="22"/>
                <w:szCs w:val="22"/>
              </w:rPr>
              <w:t>If FCDR is present and is within 365 days from Date of Claim:</w:t>
            </w:r>
          </w:p>
          <w:p w14:paraId="1D7929D7" w14:textId="77777777" w:rsidR="008E179B" w:rsidRDefault="008E179B">
            <w:pPr>
              <w:ind w:left="725"/>
              <w:rPr>
                <w:sz w:val="22"/>
                <w:szCs w:val="22"/>
              </w:rPr>
            </w:pPr>
            <w:r>
              <w:rPr>
                <w:sz w:val="22"/>
                <w:szCs w:val="22"/>
              </w:rPr>
              <w:t>IF</w:t>
            </w:r>
          </w:p>
          <w:p w14:paraId="1D7929D8"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Course Begin Date is no more than 365 days before or after the Date of Claim </w:t>
            </w:r>
          </w:p>
          <w:p w14:paraId="1D7929D9"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 xml:space="preserve">AND </w:t>
            </w:r>
          </w:p>
          <w:p w14:paraId="1D7929DA"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There is no End Date of Last Term</w:t>
            </w:r>
          </w:p>
          <w:p w14:paraId="1D7929DB"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AND</w:t>
            </w:r>
          </w:p>
          <w:p w14:paraId="1D7929DC"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Date of Marriage is after Course Begin date</w:t>
            </w:r>
          </w:p>
          <w:p w14:paraId="1D7929DD"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AND</w:t>
            </w:r>
          </w:p>
          <w:p w14:paraId="1D7929DE"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Date of Marriage is before FCDR</w:t>
            </w:r>
          </w:p>
          <w:p w14:paraId="1D7929DF"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9E0"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Pr>
                <w:sz w:val="22"/>
                <w:szCs w:val="22"/>
              </w:rPr>
              <w:t>Set the Event Date = Date of Marriage</w:t>
            </w:r>
          </w:p>
        </w:tc>
        <w:tc>
          <w:tcPr>
            <w:tcW w:w="2080" w:type="dxa"/>
            <w:tcBorders>
              <w:top w:val="single" w:sz="4" w:space="0" w:color="auto"/>
              <w:left w:val="single" w:sz="4" w:space="0" w:color="auto"/>
              <w:bottom w:val="single" w:sz="4" w:space="0" w:color="auto"/>
              <w:right w:val="single" w:sz="4" w:space="0" w:color="auto"/>
            </w:tcBorders>
            <w:hideMark/>
          </w:tcPr>
          <w:p w14:paraId="1D7929E1"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9E2" w14:textId="77777777" w:rsidR="008E179B" w:rsidRDefault="008E179B">
            <w:pPr>
              <w:spacing w:line="240" w:lineRule="exact"/>
              <w:rPr>
                <w:sz w:val="22"/>
                <w:szCs w:val="22"/>
              </w:rPr>
            </w:pPr>
          </w:p>
        </w:tc>
      </w:tr>
      <w:tr w:rsidR="008E179B" w14:paraId="1D7929F3"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9E4" w14:textId="77777777" w:rsidR="008E179B" w:rsidRDefault="008E179B">
            <w:pPr>
              <w:spacing w:line="240" w:lineRule="exact"/>
              <w:rPr>
                <w:sz w:val="22"/>
                <w:szCs w:val="22"/>
              </w:rPr>
            </w:pPr>
            <w:r>
              <w:rPr>
                <w:sz w:val="22"/>
                <w:szCs w:val="22"/>
              </w:rPr>
              <w:lastRenderedPageBreak/>
              <w:t>CP0139.8-c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9E5" w14:textId="77777777" w:rsidR="008E179B" w:rsidRPr="00B95200" w:rsidRDefault="008E179B">
            <w:pPr>
              <w:spacing w:line="240" w:lineRule="exact"/>
              <w:rPr>
                <w:b/>
                <w:sz w:val="22"/>
                <w:szCs w:val="22"/>
              </w:rPr>
            </w:pPr>
            <w:r w:rsidRPr="00B95200">
              <w:rPr>
                <w:b/>
                <w:sz w:val="22"/>
                <w:szCs w:val="22"/>
              </w:rPr>
              <w:t>Step Child</w:t>
            </w:r>
          </w:p>
          <w:p w14:paraId="1D7929E6" w14:textId="77777777" w:rsidR="008E179B" w:rsidRDefault="008E179B">
            <w:pPr>
              <w:spacing w:line="240" w:lineRule="exact"/>
              <w:rPr>
                <w:b/>
                <w:sz w:val="22"/>
                <w:szCs w:val="22"/>
              </w:rPr>
            </w:pPr>
            <w:r>
              <w:rPr>
                <w:b/>
                <w:sz w:val="22"/>
                <w:szCs w:val="22"/>
              </w:rPr>
              <w:t>If FCDR is present and is within 365 days prior to Date of Claim:</w:t>
            </w:r>
          </w:p>
          <w:p w14:paraId="1D7929E7" w14:textId="77777777" w:rsidR="008E179B" w:rsidRDefault="008E179B">
            <w:pPr>
              <w:ind w:left="725"/>
              <w:rPr>
                <w:sz w:val="22"/>
                <w:szCs w:val="22"/>
              </w:rPr>
            </w:pPr>
            <w:r>
              <w:rPr>
                <w:sz w:val="22"/>
                <w:szCs w:val="22"/>
              </w:rPr>
              <w:t>IF</w:t>
            </w:r>
          </w:p>
          <w:p w14:paraId="1D7929E8"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Course Begin Date is more than 365 days prior to Date of Claim</w:t>
            </w:r>
          </w:p>
          <w:p w14:paraId="1D7929E9"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AND</w:t>
            </w:r>
          </w:p>
          <w:p w14:paraId="1D7929EA"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Current Course End Date or Graduation date is after FCDR</w:t>
            </w:r>
          </w:p>
          <w:p w14:paraId="1D7929EB"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AND </w:t>
            </w:r>
          </w:p>
          <w:p w14:paraId="1D7929EC"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Date of Marriage is before FCDR</w:t>
            </w:r>
          </w:p>
          <w:p w14:paraId="1D7929ED"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AND</w:t>
            </w:r>
          </w:p>
          <w:p w14:paraId="1D7929EE"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Date of Marriage is more than 365 days prior to Date of Claim</w:t>
            </w:r>
          </w:p>
          <w:p w14:paraId="1D7929EF"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9F0"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Pr>
                <w:sz w:val="22"/>
                <w:szCs w:val="22"/>
              </w:rPr>
              <w:t>Set the Event Date = FCDR</w:t>
            </w:r>
          </w:p>
        </w:tc>
        <w:tc>
          <w:tcPr>
            <w:tcW w:w="2080" w:type="dxa"/>
            <w:tcBorders>
              <w:top w:val="single" w:sz="4" w:space="0" w:color="auto"/>
              <w:left w:val="single" w:sz="4" w:space="0" w:color="auto"/>
              <w:bottom w:val="single" w:sz="4" w:space="0" w:color="auto"/>
              <w:right w:val="single" w:sz="4" w:space="0" w:color="auto"/>
            </w:tcBorders>
            <w:hideMark/>
          </w:tcPr>
          <w:p w14:paraId="1D7929F1"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9F2" w14:textId="77777777" w:rsidR="008E179B" w:rsidRDefault="008E179B">
            <w:pPr>
              <w:spacing w:line="240" w:lineRule="exact"/>
              <w:rPr>
                <w:sz w:val="22"/>
                <w:szCs w:val="22"/>
              </w:rPr>
            </w:pPr>
          </w:p>
        </w:tc>
      </w:tr>
      <w:tr w:rsidR="008E179B" w14:paraId="1D792A03"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9F4" w14:textId="77777777" w:rsidR="008E179B" w:rsidRDefault="008E179B">
            <w:pPr>
              <w:spacing w:line="240" w:lineRule="exact"/>
              <w:rPr>
                <w:sz w:val="22"/>
                <w:szCs w:val="22"/>
              </w:rPr>
            </w:pPr>
            <w:r>
              <w:rPr>
                <w:sz w:val="22"/>
                <w:szCs w:val="22"/>
              </w:rPr>
              <w:t>CP0139.8-d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9F5" w14:textId="77777777" w:rsidR="008E179B" w:rsidRPr="00B95200" w:rsidRDefault="008E179B">
            <w:pPr>
              <w:spacing w:line="240" w:lineRule="exact"/>
              <w:rPr>
                <w:b/>
                <w:sz w:val="22"/>
                <w:szCs w:val="22"/>
              </w:rPr>
            </w:pPr>
            <w:r w:rsidRPr="00B95200">
              <w:rPr>
                <w:b/>
                <w:sz w:val="22"/>
                <w:szCs w:val="22"/>
              </w:rPr>
              <w:t>Step Child</w:t>
            </w:r>
          </w:p>
          <w:p w14:paraId="1D7929F6" w14:textId="77777777" w:rsidR="008E179B" w:rsidRDefault="008E179B">
            <w:pPr>
              <w:spacing w:line="240" w:lineRule="exact"/>
              <w:rPr>
                <w:b/>
                <w:sz w:val="22"/>
                <w:szCs w:val="22"/>
              </w:rPr>
            </w:pPr>
            <w:r>
              <w:rPr>
                <w:b/>
                <w:sz w:val="22"/>
                <w:szCs w:val="22"/>
              </w:rPr>
              <w:t>If FCDR is present and is within 365 days prior to Date of Claim:</w:t>
            </w:r>
          </w:p>
          <w:p w14:paraId="1D7929F7" w14:textId="77777777" w:rsidR="008E179B" w:rsidRDefault="008E179B">
            <w:pPr>
              <w:ind w:left="725"/>
              <w:rPr>
                <w:sz w:val="22"/>
                <w:szCs w:val="22"/>
              </w:rPr>
            </w:pPr>
            <w:r>
              <w:rPr>
                <w:sz w:val="22"/>
                <w:szCs w:val="22"/>
              </w:rPr>
              <w:t>IF</w:t>
            </w:r>
          </w:p>
          <w:p w14:paraId="1D7929F8"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Course Begin Date is more than 365 days prior to Date of Claim</w:t>
            </w:r>
          </w:p>
          <w:p w14:paraId="1D7929F9"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AND</w:t>
            </w:r>
          </w:p>
          <w:p w14:paraId="1D7929FA"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Current Course End Date or Graduation date is after FCDR</w:t>
            </w:r>
          </w:p>
          <w:p w14:paraId="1D7929FB"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AND </w:t>
            </w:r>
          </w:p>
          <w:p w14:paraId="1D7929FC"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Date of Marriage is before FCDR</w:t>
            </w:r>
          </w:p>
          <w:p w14:paraId="1D7929FD"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AND</w:t>
            </w:r>
          </w:p>
          <w:p w14:paraId="1D7929FE"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Date of Marriage is no more than 365 days prior to Date of Claim</w:t>
            </w:r>
          </w:p>
          <w:p w14:paraId="1D7929FF"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A00"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Pr>
                <w:sz w:val="22"/>
                <w:szCs w:val="22"/>
              </w:rPr>
              <w:t>Set the Event Date = Date of Marriage</w:t>
            </w:r>
          </w:p>
        </w:tc>
        <w:tc>
          <w:tcPr>
            <w:tcW w:w="2080" w:type="dxa"/>
            <w:tcBorders>
              <w:top w:val="single" w:sz="4" w:space="0" w:color="auto"/>
              <w:left w:val="single" w:sz="4" w:space="0" w:color="auto"/>
              <w:bottom w:val="single" w:sz="4" w:space="0" w:color="auto"/>
              <w:right w:val="single" w:sz="4" w:space="0" w:color="auto"/>
            </w:tcBorders>
            <w:hideMark/>
          </w:tcPr>
          <w:p w14:paraId="1D792A01"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A02" w14:textId="77777777" w:rsidR="008E179B" w:rsidRDefault="008E179B">
            <w:pPr>
              <w:spacing w:line="240" w:lineRule="exact"/>
              <w:rPr>
                <w:sz w:val="22"/>
                <w:szCs w:val="22"/>
              </w:rPr>
            </w:pPr>
          </w:p>
        </w:tc>
      </w:tr>
      <w:tr w:rsidR="008E179B" w14:paraId="1D792A11"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04" w14:textId="77777777" w:rsidR="008E179B" w:rsidRPr="00CB5DA0" w:rsidRDefault="008E179B">
            <w:pPr>
              <w:spacing w:line="240" w:lineRule="exact"/>
              <w:rPr>
                <w:sz w:val="22"/>
                <w:szCs w:val="22"/>
              </w:rPr>
            </w:pPr>
            <w:r w:rsidRPr="00CB5DA0">
              <w:rPr>
                <w:sz w:val="22"/>
                <w:szCs w:val="22"/>
              </w:rPr>
              <w:lastRenderedPageBreak/>
              <w:t>CP0139.8-e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A05" w14:textId="77777777" w:rsidR="008E179B" w:rsidRPr="00CB5DA0" w:rsidRDefault="008E179B">
            <w:pPr>
              <w:spacing w:line="240" w:lineRule="exact"/>
              <w:rPr>
                <w:b/>
                <w:sz w:val="22"/>
                <w:szCs w:val="22"/>
              </w:rPr>
            </w:pPr>
            <w:r w:rsidRPr="00CB5DA0">
              <w:rPr>
                <w:b/>
                <w:sz w:val="22"/>
                <w:szCs w:val="22"/>
              </w:rPr>
              <w:t>Step Child</w:t>
            </w:r>
          </w:p>
          <w:p w14:paraId="1D792A06" w14:textId="77777777" w:rsidR="008E179B" w:rsidRPr="00CB5DA0" w:rsidRDefault="008E179B">
            <w:pPr>
              <w:spacing w:line="240" w:lineRule="exact"/>
              <w:rPr>
                <w:b/>
                <w:sz w:val="22"/>
                <w:szCs w:val="22"/>
              </w:rPr>
            </w:pPr>
            <w:r w:rsidRPr="00CB5DA0">
              <w:rPr>
                <w:b/>
                <w:sz w:val="22"/>
                <w:szCs w:val="22"/>
              </w:rPr>
              <w:t>If FCDR is present and is within 365 days prior to Date of Claim:</w:t>
            </w:r>
          </w:p>
          <w:p w14:paraId="1D792A07" w14:textId="77777777" w:rsidR="008E179B" w:rsidRPr="00CB5DA0" w:rsidRDefault="008E179B">
            <w:pPr>
              <w:ind w:left="725"/>
              <w:rPr>
                <w:sz w:val="22"/>
                <w:szCs w:val="22"/>
              </w:rPr>
            </w:pPr>
            <w:r w:rsidRPr="00CB5DA0">
              <w:rPr>
                <w:sz w:val="22"/>
                <w:szCs w:val="22"/>
              </w:rPr>
              <w:t>IF</w:t>
            </w:r>
          </w:p>
          <w:p w14:paraId="1D792A08"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Course Begin date is no more than 5 months after End Date of Last term</w:t>
            </w:r>
          </w:p>
          <w:p w14:paraId="1D792A09"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 xml:space="preserve">AND </w:t>
            </w:r>
          </w:p>
          <w:p w14:paraId="1D792A0A"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End date of Last Term is no more than 365 days before or after Date of Claim</w:t>
            </w:r>
          </w:p>
          <w:p w14:paraId="1D792A0B"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 xml:space="preserve">AND </w:t>
            </w:r>
          </w:p>
          <w:p w14:paraId="1D792A0C"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CB5DA0">
              <w:rPr>
                <w:sz w:val="22"/>
                <w:szCs w:val="22"/>
              </w:rPr>
              <w:t>Date of Marriage is before End Date of Last Term</w:t>
            </w:r>
          </w:p>
          <w:p w14:paraId="1D792A0D"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sidRPr="00CB5DA0">
              <w:rPr>
                <w:sz w:val="22"/>
                <w:szCs w:val="22"/>
              </w:rPr>
              <w:t>THEN</w:t>
            </w:r>
          </w:p>
          <w:p w14:paraId="1D792A0E" w14:textId="77777777" w:rsidR="008E179B" w:rsidRPr="00CB5DA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sidRPr="00CB5DA0">
              <w:rPr>
                <w:sz w:val="22"/>
                <w:szCs w:val="22"/>
              </w:rPr>
              <w:t>Set the Event Date = End date of Last Term</w:t>
            </w:r>
          </w:p>
        </w:tc>
        <w:tc>
          <w:tcPr>
            <w:tcW w:w="2080" w:type="dxa"/>
            <w:tcBorders>
              <w:top w:val="single" w:sz="4" w:space="0" w:color="auto"/>
              <w:left w:val="single" w:sz="4" w:space="0" w:color="auto"/>
              <w:bottom w:val="single" w:sz="4" w:space="0" w:color="auto"/>
              <w:right w:val="single" w:sz="4" w:space="0" w:color="auto"/>
            </w:tcBorders>
            <w:hideMark/>
          </w:tcPr>
          <w:p w14:paraId="1D792A0F" w14:textId="77777777" w:rsidR="008E179B" w:rsidRPr="00CB5DA0" w:rsidRDefault="008E179B">
            <w:pPr>
              <w:spacing w:line="240" w:lineRule="exact"/>
              <w:rPr>
                <w:color w:val="auto"/>
                <w:sz w:val="22"/>
                <w:szCs w:val="22"/>
              </w:rPr>
            </w:pPr>
            <w:r w:rsidRPr="00CB5DA0">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A10" w14:textId="77777777" w:rsidR="008E179B" w:rsidRPr="00CB5DA0" w:rsidRDefault="008E179B">
            <w:pPr>
              <w:spacing w:line="240" w:lineRule="exact"/>
              <w:rPr>
                <w:sz w:val="22"/>
                <w:szCs w:val="22"/>
              </w:rPr>
            </w:pPr>
          </w:p>
        </w:tc>
      </w:tr>
      <w:tr w:rsidR="008E179B" w14:paraId="1D792A1F"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12" w14:textId="77777777" w:rsidR="008E179B" w:rsidRDefault="008E179B">
            <w:pPr>
              <w:spacing w:line="240" w:lineRule="exact"/>
              <w:rPr>
                <w:sz w:val="22"/>
                <w:szCs w:val="22"/>
              </w:rPr>
            </w:pPr>
            <w:r>
              <w:rPr>
                <w:sz w:val="22"/>
                <w:szCs w:val="22"/>
              </w:rPr>
              <w:t>CP0139.8-f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A13" w14:textId="77777777" w:rsidR="008E179B" w:rsidRPr="00B95200" w:rsidRDefault="008E179B">
            <w:pPr>
              <w:spacing w:line="240" w:lineRule="exact"/>
              <w:rPr>
                <w:b/>
                <w:sz w:val="22"/>
                <w:szCs w:val="22"/>
              </w:rPr>
            </w:pPr>
            <w:r w:rsidRPr="00B95200">
              <w:rPr>
                <w:b/>
                <w:sz w:val="22"/>
                <w:szCs w:val="22"/>
              </w:rPr>
              <w:t>Step Child</w:t>
            </w:r>
          </w:p>
          <w:p w14:paraId="1D792A14" w14:textId="77777777" w:rsidR="008E179B" w:rsidRDefault="008E179B">
            <w:pPr>
              <w:spacing w:line="240" w:lineRule="exact"/>
              <w:rPr>
                <w:b/>
                <w:sz w:val="22"/>
                <w:szCs w:val="22"/>
              </w:rPr>
            </w:pPr>
            <w:r>
              <w:rPr>
                <w:b/>
                <w:sz w:val="22"/>
                <w:szCs w:val="22"/>
              </w:rPr>
              <w:t>If FCDR is present and is within 365 days prior to Date of Claim:</w:t>
            </w:r>
          </w:p>
          <w:p w14:paraId="1D792A15" w14:textId="77777777" w:rsidR="008E179B" w:rsidRDefault="008E179B">
            <w:pPr>
              <w:ind w:left="725"/>
              <w:rPr>
                <w:sz w:val="22"/>
                <w:szCs w:val="22"/>
              </w:rPr>
            </w:pPr>
            <w:r>
              <w:rPr>
                <w:sz w:val="22"/>
                <w:szCs w:val="22"/>
              </w:rPr>
              <w:t>IF</w:t>
            </w:r>
          </w:p>
          <w:p w14:paraId="1D792A16"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Course Begin date is no more than 5 months after End Date of Last term</w:t>
            </w:r>
          </w:p>
          <w:p w14:paraId="1D792A17"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AND </w:t>
            </w:r>
          </w:p>
          <w:p w14:paraId="1D792A18" w14:textId="77777777" w:rsidR="008E179B" w:rsidRPr="00D87A1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D87A10">
              <w:rPr>
                <w:sz w:val="22"/>
                <w:szCs w:val="22"/>
              </w:rPr>
              <w:t>End date of Last Term is more than 365 days prior to Date of Claim</w:t>
            </w:r>
          </w:p>
          <w:p w14:paraId="1D792A19" w14:textId="77777777" w:rsidR="008E179B" w:rsidRPr="00D87A10"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sidRPr="00D87A10">
              <w:rPr>
                <w:sz w:val="22"/>
                <w:szCs w:val="22"/>
              </w:rPr>
              <w:t xml:space="preserve">AND </w:t>
            </w:r>
          </w:p>
          <w:p w14:paraId="1D792A1A"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Date of Marriage is before Course Begin Date </w:t>
            </w:r>
          </w:p>
          <w:p w14:paraId="1D792A1B"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A1C"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Pr>
                <w:sz w:val="22"/>
                <w:szCs w:val="22"/>
              </w:rPr>
              <w:t xml:space="preserve">Set the Event Date = Course Begin Date </w:t>
            </w:r>
          </w:p>
        </w:tc>
        <w:tc>
          <w:tcPr>
            <w:tcW w:w="2080" w:type="dxa"/>
            <w:tcBorders>
              <w:top w:val="single" w:sz="4" w:space="0" w:color="auto"/>
              <w:left w:val="single" w:sz="4" w:space="0" w:color="auto"/>
              <w:bottom w:val="single" w:sz="4" w:space="0" w:color="auto"/>
              <w:right w:val="single" w:sz="4" w:space="0" w:color="auto"/>
            </w:tcBorders>
            <w:hideMark/>
          </w:tcPr>
          <w:p w14:paraId="1D792A1D"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A1E" w14:textId="77777777" w:rsidR="008E179B" w:rsidRDefault="008E179B">
            <w:pPr>
              <w:spacing w:line="240" w:lineRule="exact"/>
              <w:rPr>
                <w:sz w:val="22"/>
                <w:szCs w:val="22"/>
              </w:rPr>
            </w:pPr>
          </w:p>
        </w:tc>
      </w:tr>
      <w:tr w:rsidR="008E179B" w14:paraId="1D792A2D"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20" w14:textId="77777777" w:rsidR="008E179B" w:rsidRDefault="008E179B">
            <w:pPr>
              <w:spacing w:line="240" w:lineRule="exact"/>
              <w:rPr>
                <w:sz w:val="22"/>
                <w:szCs w:val="22"/>
              </w:rPr>
            </w:pPr>
            <w:r>
              <w:rPr>
                <w:sz w:val="22"/>
                <w:szCs w:val="22"/>
              </w:rPr>
              <w:lastRenderedPageBreak/>
              <w:t>CP0139.8-g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A21" w14:textId="77777777" w:rsidR="008E179B" w:rsidRPr="00B95200" w:rsidRDefault="008E179B">
            <w:pPr>
              <w:spacing w:line="240" w:lineRule="exact"/>
              <w:rPr>
                <w:b/>
                <w:sz w:val="22"/>
                <w:szCs w:val="22"/>
              </w:rPr>
            </w:pPr>
            <w:r w:rsidRPr="00B95200">
              <w:rPr>
                <w:b/>
                <w:sz w:val="22"/>
                <w:szCs w:val="22"/>
              </w:rPr>
              <w:t>Step Child</w:t>
            </w:r>
          </w:p>
          <w:p w14:paraId="1D792A22" w14:textId="77777777" w:rsidR="008E179B" w:rsidRDefault="008E179B">
            <w:pPr>
              <w:spacing w:line="240" w:lineRule="exact"/>
              <w:rPr>
                <w:b/>
                <w:sz w:val="22"/>
                <w:szCs w:val="22"/>
              </w:rPr>
            </w:pPr>
            <w:r>
              <w:rPr>
                <w:b/>
                <w:sz w:val="22"/>
                <w:szCs w:val="22"/>
              </w:rPr>
              <w:t>If FCDR is present and is within 365 days prior to Date of Claim:</w:t>
            </w:r>
          </w:p>
          <w:p w14:paraId="1D792A23" w14:textId="77777777" w:rsidR="008E179B" w:rsidRDefault="008E179B">
            <w:pPr>
              <w:ind w:left="725"/>
              <w:rPr>
                <w:sz w:val="22"/>
                <w:szCs w:val="22"/>
              </w:rPr>
            </w:pPr>
            <w:r>
              <w:rPr>
                <w:sz w:val="22"/>
                <w:szCs w:val="22"/>
              </w:rPr>
              <w:t>IF</w:t>
            </w:r>
          </w:p>
          <w:p w14:paraId="1D792A24"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Course Begin Date is more than 5 months after End Date of Last term</w:t>
            </w:r>
          </w:p>
          <w:p w14:paraId="1D792A25"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AND</w:t>
            </w:r>
          </w:p>
          <w:p w14:paraId="1D792A26"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Course Begin Date is no more than 365 days before or after the Date of Claim </w:t>
            </w:r>
          </w:p>
          <w:p w14:paraId="1D792A27"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 xml:space="preserve">AND </w:t>
            </w:r>
          </w:p>
          <w:p w14:paraId="1D792A28"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Date of Marriage is before Course Begin Date</w:t>
            </w:r>
          </w:p>
          <w:p w14:paraId="1D792A29"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A2A"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Pr>
                <w:sz w:val="22"/>
                <w:szCs w:val="22"/>
              </w:rPr>
              <w:t>Set the Event Date = Course Begin Date</w:t>
            </w:r>
          </w:p>
        </w:tc>
        <w:tc>
          <w:tcPr>
            <w:tcW w:w="2080" w:type="dxa"/>
            <w:tcBorders>
              <w:top w:val="single" w:sz="4" w:space="0" w:color="auto"/>
              <w:left w:val="single" w:sz="4" w:space="0" w:color="auto"/>
              <w:bottom w:val="single" w:sz="4" w:space="0" w:color="auto"/>
              <w:right w:val="single" w:sz="4" w:space="0" w:color="auto"/>
            </w:tcBorders>
            <w:hideMark/>
          </w:tcPr>
          <w:p w14:paraId="1D792A2B"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A2C" w14:textId="77777777" w:rsidR="008E179B" w:rsidRDefault="008E179B">
            <w:pPr>
              <w:spacing w:line="240" w:lineRule="exact"/>
              <w:rPr>
                <w:sz w:val="22"/>
                <w:szCs w:val="22"/>
              </w:rPr>
            </w:pPr>
          </w:p>
        </w:tc>
      </w:tr>
      <w:tr w:rsidR="008E179B" w14:paraId="1D792A36"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2E" w14:textId="77777777" w:rsidR="008E179B" w:rsidRDefault="008E179B">
            <w:pPr>
              <w:spacing w:line="240" w:lineRule="exact"/>
              <w:rPr>
                <w:sz w:val="22"/>
                <w:szCs w:val="22"/>
              </w:rPr>
            </w:pPr>
            <w:r>
              <w:rPr>
                <w:sz w:val="22"/>
                <w:szCs w:val="22"/>
              </w:rPr>
              <w:t>CP0139.9 Determine Event Date School Child</w:t>
            </w:r>
          </w:p>
        </w:tc>
        <w:tc>
          <w:tcPr>
            <w:tcW w:w="5116" w:type="dxa"/>
            <w:tcBorders>
              <w:top w:val="single" w:sz="4" w:space="0" w:color="auto"/>
              <w:left w:val="single" w:sz="4" w:space="0" w:color="auto"/>
              <w:bottom w:val="single" w:sz="4" w:space="0" w:color="auto"/>
              <w:right w:val="single" w:sz="4" w:space="0" w:color="auto"/>
            </w:tcBorders>
            <w:hideMark/>
          </w:tcPr>
          <w:p w14:paraId="1D792A2F" w14:textId="77777777" w:rsidR="008E179B" w:rsidRDefault="008E179B">
            <w:pPr>
              <w:spacing w:line="240" w:lineRule="exact"/>
              <w:rPr>
                <w:b/>
                <w:sz w:val="22"/>
                <w:szCs w:val="22"/>
              </w:rPr>
            </w:pPr>
            <w:r>
              <w:rPr>
                <w:b/>
                <w:sz w:val="22"/>
                <w:szCs w:val="22"/>
              </w:rPr>
              <w:t>Step Child</w:t>
            </w:r>
          </w:p>
          <w:p w14:paraId="1D792A30" w14:textId="77777777" w:rsidR="008E179B" w:rsidRDefault="008E179B">
            <w:pPr>
              <w:ind w:left="725"/>
              <w:rPr>
                <w:sz w:val="22"/>
                <w:szCs w:val="22"/>
              </w:rPr>
            </w:pPr>
            <w:r>
              <w:rPr>
                <w:sz w:val="22"/>
                <w:szCs w:val="22"/>
              </w:rPr>
              <w:t>IF</w:t>
            </w:r>
          </w:p>
          <w:p w14:paraId="1D792A31"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2"/>
                <w:szCs w:val="22"/>
              </w:rPr>
            </w:pPr>
            <w:r>
              <w:rPr>
                <w:sz w:val="22"/>
                <w:szCs w:val="22"/>
              </w:rPr>
              <w:t>Date of Marriage is after FCDR and Course Begin Date</w:t>
            </w:r>
          </w:p>
          <w:p w14:paraId="1D792A32"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Pr>
                <w:sz w:val="22"/>
                <w:szCs w:val="22"/>
              </w:rPr>
              <w:t>THEN</w:t>
            </w:r>
          </w:p>
          <w:p w14:paraId="1D792A33" w14:textId="77777777" w:rsidR="008E179B" w:rsidRDefault="008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Cs w:val="22"/>
              </w:rPr>
            </w:pPr>
            <w:r>
              <w:rPr>
                <w:sz w:val="22"/>
                <w:szCs w:val="22"/>
              </w:rPr>
              <w:t>Set the Event Date = Date of Marriage</w:t>
            </w:r>
          </w:p>
        </w:tc>
        <w:tc>
          <w:tcPr>
            <w:tcW w:w="2080" w:type="dxa"/>
            <w:tcBorders>
              <w:top w:val="single" w:sz="4" w:space="0" w:color="auto"/>
              <w:left w:val="single" w:sz="4" w:space="0" w:color="auto"/>
              <w:bottom w:val="single" w:sz="4" w:space="0" w:color="auto"/>
              <w:right w:val="single" w:sz="4" w:space="0" w:color="auto"/>
            </w:tcBorders>
            <w:hideMark/>
          </w:tcPr>
          <w:p w14:paraId="1D792A34"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A35" w14:textId="77777777" w:rsidR="008E179B" w:rsidRDefault="008E179B">
            <w:pPr>
              <w:spacing w:line="240" w:lineRule="exact"/>
              <w:rPr>
                <w:sz w:val="22"/>
                <w:szCs w:val="22"/>
              </w:rPr>
            </w:pPr>
          </w:p>
        </w:tc>
      </w:tr>
      <w:tr w:rsidR="008E179B" w14:paraId="1D792A3E"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37" w14:textId="77777777" w:rsidR="008E179B" w:rsidRDefault="008E179B" w:rsidP="00CC5CE9">
            <w:pPr>
              <w:spacing w:line="240" w:lineRule="exact"/>
              <w:rPr>
                <w:sz w:val="22"/>
                <w:szCs w:val="22"/>
              </w:rPr>
            </w:pPr>
            <w:r>
              <w:rPr>
                <w:sz w:val="22"/>
                <w:szCs w:val="22"/>
              </w:rPr>
              <w:t>CP0140 Part-Time Student Status</w:t>
            </w:r>
          </w:p>
        </w:tc>
        <w:tc>
          <w:tcPr>
            <w:tcW w:w="5116" w:type="dxa"/>
            <w:tcBorders>
              <w:top w:val="single" w:sz="4" w:space="0" w:color="auto"/>
              <w:left w:val="single" w:sz="4" w:space="0" w:color="auto"/>
              <w:bottom w:val="single" w:sz="4" w:space="0" w:color="auto"/>
              <w:right w:val="single" w:sz="4" w:space="0" w:color="auto"/>
            </w:tcBorders>
            <w:hideMark/>
          </w:tcPr>
          <w:p w14:paraId="1D792A38" w14:textId="77777777" w:rsidR="008E179B" w:rsidRDefault="00D26C69">
            <w:pPr>
              <w:spacing w:line="240" w:lineRule="exact"/>
              <w:rPr>
                <w:sz w:val="22"/>
                <w:szCs w:val="22"/>
              </w:rPr>
            </w:pPr>
            <w:r>
              <w:rPr>
                <w:sz w:val="22"/>
                <w:szCs w:val="22"/>
              </w:rPr>
              <w:t xml:space="preserve">For current school term only, </w:t>
            </w:r>
            <w:r w:rsidR="008E179B">
              <w:rPr>
                <w:sz w:val="22"/>
                <w:szCs w:val="22"/>
              </w:rPr>
              <w:t>If child is attending part-time and the number of sessions per week &lt; 3 and the hours per week &lt; 3, send for exception processing.</w:t>
            </w:r>
          </w:p>
          <w:p w14:paraId="1D792A39" w14:textId="77777777" w:rsidR="008E179B" w:rsidRDefault="008E179B" w:rsidP="00DE1CF4">
            <w:pPr>
              <w:ind w:left="720"/>
              <w:rPr>
                <w:color w:val="auto"/>
                <w:sz w:val="22"/>
                <w:szCs w:val="22"/>
              </w:rPr>
            </w:pPr>
            <w:r>
              <w:rPr>
                <w:color w:val="auto"/>
                <w:sz w:val="22"/>
                <w:szCs w:val="22"/>
              </w:rPr>
              <w:t>“Auto Dependency Processing Reject Reason -Child reported as attending school less than 3 sessions/3 hours per week.  Please review.”</w:t>
            </w:r>
          </w:p>
        </w:tc>
        <w:tc>
          <w:tcPr>
            <w:tcW w:w="2080" w:type="dxa"/>
            <w:tcBorders>
              <w:top w:val="single" w:sz="4" w:space="0" w:color="auto"/>
              <w:left w:val="single" w:sz="4" w:space="0" w:color="auto"/>
              <w:bottom w:val="single" w:sz="4" w:space="0" w:color="auto"/>
              <w:right w:val="single" w:sz="4" w:space="0" w:color="auto"/>
            </w:tcBorders>
            <w:hideMark/>
          </w:tcPr>
          <w:p w14:paraId="1D792A3A" w14:textId="77777777" w:rsidR="008E179B" w:rsidRDefault="008E179B">
            <w:pPr>
              <w:spacing w:line="240" w:lineRule="exact"/>
              <w:rPr>
                <w:color w:val="auto"/>
                <w:sz w:val="22"/>
                <w:szCs w:val="22"/>
              </w:rPr>
            </w:pPr>
            <w:r>
              <w:rPr>
                <w:color w:val="auto"/>
                <w:sz w:val="22"/>
                <w:szCs w:val="22"/>
              </w:rPr>
              <w:t>UC-04</w:t>
            </w:r>
          </w:p>
          <w:p w14:paraId="1D792A3B" w14:textId="77777777" w:rsidR="008E179B" w:rsidRDefault="008E179B">
            <w:pPr>
              <w:spacing w:line="240" w:lineRule="exact"/>
              <w:rPr>
                <w:color w:val="auto"/>
                <w:sz w:val="22"/>
                <w:szCs w:val="22"/>
              </w:rPr>
            </w:pPr>
            <w:r>
              <w:rPr>
                <w:color w:val="auto"/>
                <w:sz w:val="22"/>
                <w:szCs w:val="22"/>
              </w:rPr>
              <w:t>School Validation Accreditation/</w:t>
            </w:r>
          </w:p>
          <w:p w14:paraId="1D792A3C" w14:textId="77777777" w:rsidR="008E179B" w:rsidRDefault="008E179B">
            <w:pPr>
              <w:spacing w:line="240" w:lineRule="exact"/>
              <w:rPr>
                <w:color w:val="auto"/>
                <w:sz w:val="22"/>
                <w:szCs w:val="22"/>
              </w:rPr>
            </w:pPr>
            <w:r>
              <w:rPr>
                <w:color w:val="auto"/>
                <w:sz w:val="22"/>
                <w:szCs w:val="22"/>
              </w:rPr>
              <w:t>Attendance</w:t>
            </w:r>
          </w:p>
        </w:tc>
        <w:tc>
          <w:tcPr>
            <w:tcW w:w="0" w:type="auto"/>
            <w:tcBorders>
              <w:top w:val="single" w:sz="4" w:space="0" w:color="auto"/>
              <w:left w:val="single" w:sz="4" w:space="0" w:color="auto"/>
              <w:bottom w:val="single" w:sz="4" w:space="0" w:color="auto"/>
              <w:right w:val="single" w:sz="4" w:space="0" w:color="auto"/>
            </w:tcBorders>
          </w:tcPr>
          <w:p w14:paraId="1D792A3D" w14:textId="77777777" w:rsidR="008E179B" w:rsidRDefault="008E179B">
            <w:pPr>
              <w:spacing w:line="240" w:lineRule="exact"/>
              <w:rPr>
                <w:sz w:val="22"/>
                <w:szCs w:val="22"/>
              </w:rPr>
            </w:pPr>
          </w:p>
        </w:tc>
      </w:tr>
      <w:tr w:rsidR="008E179B" w14:paraId="1D792A45"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3F" w14:textId="77777777" w:rsidR="008E179B" w:rsidRDefault="008E179B" w:rsidP="00CC5CE9">
            <w:pPr>
              <w:spacing w:line="240" w:lineRule="exact"/>
              <w:rPr>
                <w:sz w:val="22"/>
                <w:szCs w:val="22"/>
              </w:rPr>
            </w:pPr>
            <w:r>
              <w:rPr>
                <w:sz w:val="22"/>
                <w:szCs w:val="22"/>
              </w:rPr>
              <w:t>CP 0142 Child SSN Not Provided</w:t>
            </w:r>
          </w:p>
        </w:tc>
        <w:tc>
          <w:tcPr>
            <w:tcW w:w="5116" w:type="dxa"/>
            <w:tcBorders>
              <w:top w:val="single" w:sz="4" w:space="0" w:color="auto"/>
              <w:left w:val="single" w:sz="4" w:space="0" w:color="auto"/>
              <w:bottom w:val="single" w:sz="4" w:space="0" w:color="auto"/>
              <w:right w:val="single" w:sz="4" w:space="0" w:color="auto"/>
            </w:tcBorders>
            <w:hideMark/>
          </w:tcPr>
          <w:p w14:paraId="1D792A40" w14:textId="77777777" w:rsidR="008E179B" w:rsidRDefault="008E179B">
            <w:pPr>
              <w:rPr>
                <w:color w:val="auto"/>
                <w:sz w:val="22"/>
                <w:szCs w:val="22"/>
              </w:rPr>
            </w:pPr>
            <w:r>
              <w:rPr>
                <w:color w:val="auto"/>
                <w:sz w:val="22"/>
                <w:szCs w:val="22"/>
              </w:rPr>
              <w:t>If child SSN is not present send for exception.</w:t>
            </w:r>
          </w:p>
          <w:p w14:paraId="1D792A41" w14:textId="77777777" w:rsidR="008E179B" w:rsidRDefault="008E179B" w:rsidP="00DE1CF4">
            <w:pPr>
              <w:ind w:left="720"/>
              <w:rPr>
                <w:color w:val="auto"/>
                <w:sz w:val="22"/>
                <w:szCs w:val="22"/>
              </w:rPr>
            </w:pPr>
            <w:r>
              <w:rPr>
                <w:color w:val="auto"/>
                <w:sz w:val="22"/>
                <w:szCs w:val="22"/>
              </w:rPr>
              <w:t>Exception Message: “</w:t>
            </w:r>
            <w:r>
              <w:rPr>
                <w:bCs/>
                <w:color w:val="auto"/>
                <w:sz w:val="22"/>
                <w:szCs w:val="22"/>
              </w:rPr>
              <w:t>Auto Dependency Processing Reject Reason -Dependent SSN was not provided. Please Review.</w:t>
            </w:r>
            <w:r>
              <w:rPr>
                <w:color w:val="auto"/>
                <w:sz w:val="22"/>
                <w:szCs w:val="22"/>
              </w:rPr>
              <w:t>”</w:t>
            </w:r>
          </w:p>
        </w:tc>
        <w:tc>
          <w:tcPr>
            <w:tcW w:w="2080" w:type="dxa"/>
            <w:tcBorders>
              <w:top w:val="single" w:sz="4" w:space="0" w:color="auto"/>
              <w:left w:val="single" w:sz="4" w:space="0" w:color="auto"/>
              <w:bottom w:val="single" w:sz="4" w:space="0" w:color="auto"/>
              <w:right w:val="single" w:sz="4" w:space="0" w:color="auto"/>
            </w:tcBorders>
            <w:hideMark/>
          </w:tcPr>
          <w:p w14:paraId="1D792A42" w14:textId="77777777" w:rsidR="008E179B" w:rsidRDefault="008E179B">
            <w:pPr>
              <w:spacing w:line="240" w:lineRule="exact"/>
              <w:rPr>
                <w:color w:val="auto"/>
                <w:sz w:val="22"/>
                <w:szCs w:val="22"/>
              </w:rPr>
            </w:pPr>
            <w:r>
              <w:rPr>
                <w:color w:val="auto"/>
                <w:sz w:val="22"/>
                <w:szCs w:val="22"/>
              </w:rPr>
              <w:t>UC-03 -Evaluate Child(ren)</w:t>
            </w:r>
          </w:p>
        </w:tc>
        <w:tc>
          <w:tcPr>
            <w:tcW w:w="0" w:type="auto"/>
            <w:tcBorders>
              <w:top w:val="single" w:sz="4" w:space="0" w:color="auto"/>
              <w:left w:val="single" w:sz="4" w:space="0" w:color="auto"/>
              <w:bottom w:val="single" w:sz="4" w:space="0" w:color="auto"/>
              <w:right w:val="single" w:sz="4" w:space="0" w:color="auto"/>
            </w:tcBorders>
          </w:tcPr>
          <w:p w14:paraId="1D792A43" w14:textId="77777777" w:rsidR="008E179B" w:rsidRDefault="008E179B">
            <w:pPr>
              <w:rPr>
                <w:color w:val="1F497D"/>
                <w:sz w:val="22"/>
                <w:szCs w:val="22"/>
              </w:rPr>
            </w:pPr>
            <w:r>
              <w:rPr>
                <w:rStyle w:val="id-mask1"/>
                <w:b/>
                <w:bCs/>
                <w:sz w:val="22"/>
                <w:szCs w:val="22"/>
              </w:rPr>
              <w:t>V.i.3.E.18.b</w:t>
            </w:r>
          </w:p>
          <w:p w14:paraId="1D792A44" w14:textId="77777777" w:rsidR="008E179B" w:rsidRDefault="008E179B">
            <w:pPr>
              <w:spacing w:line="240" w:lineRule="exact"/>
              <w:rPr>
                <w:sz w:val="22"/>
                <w:szCs w:val="22"/>
              </w:rPr>
            </w:pPr>
          </w:p>
        </w:tc>
      </w:tr>
      <w:tr w:rsidR="008E179B" w14:paraId="1D792A4C"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46" w14:textId="77777777" w:rsidR="008E179B" w:rsidRDefault="008E179B" w:rsidP="00CC5CE9">
            <w:pPr>
              <w:spacing w:line="240" w:lineRule="exact"/>
              <w:rPr>
                <w:sz w:val="22"/>
                <w:szCs w:val="22"/>
              </w:rPr>
            </w:pPr>
            <w:r>
              <w:rPr>
                <w:sz w:val="22"/>
                <w:szCs w:val="22"/>
              </w:rPr>
              <w:lastRenderedPageBreak/>
              <w:t>CP 0143 Spouse SSN Not Provided</w:t>
            </w:r>
          </w:p>
        </w:tc>
        <w:tc>
          <w:tcPr>
            <w:tcW w:w="5116" w:type="dxa"/>
            <w:tcBorders>
              <w:top w:val="single" w:sz="4" w:space="0" w:color="auto"/>
              <w:left w:val="single" w:sz="4" w:space="0" w:color="auto"/>
              <w:bottom w:val="single" w:sz="4" w:space="0" w:color="auto"/>
              <w:right w:val="single" w:sz="4" w:space="0" w:color="auto"/>
            </w:tcBorders>
            <w:hideMark/>
          </w:tcPr>
          <w:p w14:paraId="1D792A47" w14:textId="77777777" w:rsidR="008E179B" w:rsidRDefault="008E179B" w:rsidP="00CC5CE9">
            <w:pPr>
              <w:rPr>
                <w:color w:val="auto"/>
                <w:sz w:val="22"/>
                <w:szCs w:val="22"/>
              </w:rPr>
            </w:pPr>
            <w:r>
              <w:rPr>
                <w:color w:val="auto"/>
                <w:sz w:val="22"/>
                <w:szCs w:val="22"/>
              </w:rPr>
              <w:t xml:space="preserve">Spouse SSN Verification </w:t>
            </w:r>
          </w:p>
          <w:p w14:paraId="1D792A48" w14:textId="77777777" w:rsidR="008E179B" w:rsidRDefault="008E179B" w:rsidP="00CC5CE9">
            <w:pPr>
              <w:ind w:left="720"/>
              <w:rPr>
                <w:color w:val="auto"/>
                <w:sz w:val="22"/>
                <w:szCs w:val="22"/>
              </w:rPr>
            </w:pPr>
            <w:r>
              <w:rPr>
                <w:color w:val="auto"/>
                <w:sz w:val="22"/>
                <w:szCs w:val="22"/>
              </w:rPr>
              <w:t>If spouse SSN is not present then send for exception.</w:t>
            </w:r>
          </w:p>
          <w:p w14:paraId="1D792A49" w14:textId="77777777" w:rsidR="008E179B" w:rsidRDefault="008E179B" w:rsidP="00CC5CE9">
            <w:pPr>
              <w:ind w:left="720"/>
              <w:rPr>
                <w:color w:val="auto"/>
                <w:sz w:val="22"/>
                <w:szCs w:val="22"/>
              </w:rPr>
            </w:pPr>
            <w:r>
              <w:rPr>
                <w:color w:val="auto"/>
                <w:sz w:val="22"/>
                <w:szCs w:val="22"/>
              </w:rPr>
              <w:t>Exception Message: “</w:t>
            </w:r>
            <w:r>
              <w:rPr>
                <w:bCs/>
                <w:color w:val="auto"/>
                <w:sz w:val="22"/>
                <w:szCs w:val="22"/>
              </w:rPr>
              <w:t>Auto Dependency Processing Reject Reason -Spouse SSN is not provided. Please review.</w:t>
            </w:r>
            <w:r>
              <w:rPr>
                <w:color w:val="auto"/>
                <w:sz w:val="22"/>
                <w:szCs w:val="22"/>
              </w:rPr>
              <w:t>”</w:t>
            </w:r>
          </w:p>
        </w:tc>
        <w:tc>
          <w:tcPr>
            <w:tcW w:w="2080" w:type="dxa"/>
            <w:tcBorders>
              <w:top w:val="single" w:sz="4" w:space="0" w:color="auto"/>
              <w:left w:val="single" w:sz="4" w:space="0" w:color="auto"/>
              <w:bottom w:val="single" w:sz="4" w:space="0" w:color="auto"/>
              <w:right w:val="single" w:sz="4" w:space="0" w:color="auto"/>
            </w:tcBorders>
            <w:hideMark/>
          </w:tcPr>
          <w:p w14:paraId="1D792A4A" w14:textId="77777777" w:rsidR="008E179B" w:rsidRDefault="008E179B">
            <w:pPr>
              <w:spacing w:line="240" w:lineRule="exact"/>
              <w:rPr>
                <w:color w:val="auto"/>
                <w:sz w:val="22"/>
                <w:szCs w:val="22"/>
              </w:rPr>
            </w:pPr>
            <w:r>
              <w:rPr>
                <w:color w:val="auto"/>
                <w:sz w:val="22"/>
                <w:szCs w:val="22"/>
              </w:rPr>
              <w:t>UC-05 -Evaluate Spouse</w:t>
            </w:r>
          </w:p>
        </w:tc>
        <w:tc>
          <w:tcPr>
            <w:tcW w:w="0" w:type="auto"/>
            <w:tcBorders>
              <w:top w:val="single" w:sz="4" w:space="0" w:color="auto"/>
              <w:left w:val="single" w:sz="4" w:space="0" w:color="auto"/>
              <w:bottom w:val="single" w:sz="4" w:space="0" w:color="auto"/>
              <w:right w:val="single" w:sz="4" w:space="0" w:color="auto"/>
            </w:tcBorders>
          </w:tcPr>
          <w:p w14:paraId="1D792A4B" w14:textId="77777777" w:rsidR="008E179B" w:rsidRDefault="008E179B">
            <w:pPr>
              <w:spacing w:line="240" w:lineRule="exact"/>
              <w:rPr>
                <w:sz w:val="22"/>
                <w:szCs w:val="22"/>
              </w:rPr>
            </w:pPr>
          </w:p>
        </w:tc>
      </w:tr>
      <w:tr w:rsidR="008E179B" w14:paraId="1D792A57"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4D" w14:textId="77777777" w:rsidR="008E179B" w:rsidRPr="00F03419" w:rsidRDefault="008E179B" w:rsidP="005716CD">
            <w:pPr>
              <w:spacing w:line="240" w:lineRule="exact"/>
              <w:rPr>
                <w:sz w:val="22"/>
                <w:szCs w:val="22"/>
              </w:rPr>
            </w:pPr>
            <w:r w:rsidRPr="00F03419">
              <w:rPr>
                <w:sz w:val="22"/>
                <w:szCs w:val="22"/>
              </w:rPr>
              <w:t>CP0145.14 Determine Event Date Minor Child to School Child</w:t>
            </w:r>
          </w:p>
        </w:tc>
        <w:tc>
          <w:tcPr>
            <w:tcW w:w="5116" w:type="dxa"/>
            <w:tcBorders>
              <w:top w:val="single" w:sz="4" w:space="0" w:color="auto"/>
              <w:left w:val="single" w:sz="4" w:space="0" w:color="auto"/>
              <w:bottom w:val="single" w:sz="4" w:space="0" w:color="auto"/>
              <w:right w:val="single" w:sz="4" w:space="0" w:color="auto"/>
            </w:tcBorders>
            <w:hideMark/>
          </w:tcPr>
          <w:p w14:paraId="1D792A4E" w14:textId="77777777" w:rsidR="008E179B" w:rsidRPr="00F03419" w:rsidRDefault="008E179B">
            <w:pPr>
              <w:rPr>
                <w:b/>
                <w:sz w:val="22"/>
                <w:szCs w:val="22"/>
              </w:rPr>
            </w:pPr>
            <w:r w:rsidRPr="00F03419">
              <w:rPr>
                <w:b/>
                <w:sz w:val="22"/>
                <w:szCs w:val="22"/>
              </w:rPr>
              <w:t>SECOND Event Date</w:t>
            </w:r>
          </w:p>
          <w:p w14:paraId="1D792A4F" w14:textId="77777777" w:rsidR="008E179B" w:rsidRPr="00F03419" w:rsidRDefault="008E179B">
            <w:pPr>
              <w:ind w:left="725"/>
              <w:rPr>
                <w:sz w:val="22"/>
                <w:szCs w:val="22"/>
              </w:rPr>
            </w:pPr>
            <w:r w:rsidRPr="00F03419">
              <w:rPr>
                <w:sz w:val="22"/>
                <w:szCs w:val="22"/>
              </w:rPr>
              <w:t>IF</w:t>
            </w:r>
          </w:p>
          <w:p w14:paraId="1D792A50" w14:textId="77777777" w:rsidR="008E179B" w:rsidRPr="00F03419" w:rsidRDefault="008E179B">
            <w:pPr>
              <w:ind w:left="1445"/>
              <w:rPr>
                <w:sz w:val="22"/>
                <w:szCs w:val="22"/>
              </w:rPr>
            </w:pPr>
            <w:r w:rsidRPr="00F03419">
              <w:rPr>
                <w:sz w:val="22"/>
                <w:szCs w:val="22"/>
              </w:rPr>
              <w:t>Course begin Date is before or the same as 18</w:t>
            </w:r>
            <w:r w:rsidRPr="00F03419">
              <w:rPr>
                <w:sz w:val="22"/>
                <w:szCs w:val="22"/>
                <w:vertAlign w:val="superscript"/>
              </w:rPr>
              <w:t>th</w:t>
            </w:r>
            <w:r w:rsidRPr="00F03419">
              <w:rPr>
                <w:sz w:val="22"/>
                <w:szCs w:val="22"/>
              </w:rPr>
              <w:t xml:space="preserve"> birthday +5 months</w:t>
            </w:r>
          </w:p>
          <w:p w14:paraId="1D792A51" w14:textId="77777777" w:rsidR="008E179B" w:rsidRPr="00F03419" w:rsidRDefault="008E179B">
            <w:pPr>
              <w:ind w:left="1445"/>
              <w:rPr>
                <w:sz w:val="22"/>
                <w:szCs w:val="22"/>
              </w:rPr>
            </w:pPr>
            <w:r w:rsidRPr="00F03419">
              <w:rPr>
                <w:sz w:val="22"/>
                <w:szCs w:val="22"/>
              </w:rPr>
              <w:t xml:space="preserve">AND </w:t>
            </w:r>
          </w:p>
          <w:p w14:paraId="1D792A52" w14:textId="77777777" w:rsidR="008E179B" w:rsidRPr="00F03419" w:rsidRDefault="008E179B">
            <w:pPr>
              <w:ind w:left="1445"/>
              <w:rPr>
                <w:sz w:val="22"/>
                <w:szCs w:val="22"/>
              </w:rPr>
            </w:pPr>
            <w:r w:rsidRPr="00F03419">
              <w:rPr>
                <w:sz w:val="22"/>
                <w:szCs w:val="22"/>
              </w:rPr>
              <w:t>Course End Date is after 18</w:t>
            </w:r>
            <w:r w:rsidRPr="00F03419">
              <w:rPr>
                <w:sz w:val="22"/>
                <w:szCs w:val="22"/>
                <w:vertAlign w:val="superscript"/>
              </w:rPr>
              <w:t>th</w:t>
            </w:r>
            <w:r w:rsidRPr="00F03419">
              <w:rPr>
                <w:sz w:val="22"/>
                <w:szCs w:val="22"/>
              </w:rPr>
              <w:t xml:space="preserve"> Birthday</w:t>
            </w:r>
          </w:p>
          <w:p w14:paraId="1D792A53" w14:textId="77777777" w:rsidR="008E179B" w:rsidRPr="00F03419" w:rsidRDefault="008E179B">
            <w:pPr>
              <w:ind w:left="725"/>
              <w:rPr>
                <w:sz w:val="22"/>
                <w:szCs w:val="22"/>
              </w:rPr>
            </w:pPr>
            <w:r w:rsidRPr="00F03419">
              <w:rPr>
                <w:sz w:val="22"/>
                <w:szCs w:val="22"/>
              </w:rPr>
              <w:t>THEN</w:t>
            </w:r>
          </w:p>
          <w:p w14:paraId="1D792A54" w14:textId="77777777" w:rsidR="008E179B" w:rsidRPr="00F03419" w:rsidRDefault="008E179B" w:rsidP="003C79FB">
            <w:pPr>
              <w:pStyle w:val="NormalWeb"/>
              <w:spacing w:after="120" w:afterAutospacing="0"/>
              <w:ind w:left="1440"/>
              <w:rPr>
                <w:rFonts w:ascii="Arial" w:hAnsi="Arial" w:cs="Arial"/>
                <w:b/>
                <w:sz w:val="22"/>
                <w:szCs w:val="22"/>
              </w:rPr>
            </w:pPr>
            <w:r w:rsidRPr="00F03419">
              <w:rPr>
                <w:rFonts w:ascii="Arial" w:hAnsi="Arial" w:cs="Arial"/>
                <w:sz w:val="22"/>
                <w:szCs w:val="22"/>
              </w:rPr>
              <w:t>Set the Event Date =  18</w:t>
            </w:r>
            <w:r w:rsidRPr="00F03419">
              <w:rPr>
                <w:rFonts w:ascii="Arial" w:hAnsi="Arial" w:cs="Arial"/>
                <w:sz w:val="22"/>
                <w:szCs w:val="22"/>
                <w:vertAlign w:val="superscript"/>
              </w:rPr>
              <w:t>th</w:t>
            </w:r>
            <w:r w:rsidRPr="00F03419">
              <w:rPr>
                <w:rFonts w:ascii="Arial" w:hAnsi="Arial" w:cs="Arial"/>
                <w:sz w:val="22"/>
                <w:szCs w:val="22"/>
              </w:rPr>
              <w:t xml:space="preserve"> Birthday</w:t>
            </w:r>
          </w:p>
        </w:tc>
        <w:tc>
          <w:tcPr>
            <w:tcW w:w="2080" w:type="dxa"/>
            <w:tcBorders>
              <w:top w:val="single" w:sz="4" w:space="0" w:color="auto"/>
              <w:left w:val="single" w:sz="4" w:space="0" w:color="auto"/>
              <w:bottom w:val="single" w:sz="4" w:space="0" w:color="auto"/>
              <w:right w:val="single" w:sz="4" w:space="0" w:color="auto"/>
            </w:tcBorders>
            <w:hideMark/>
          </w:tcPr>
          <w:p w14:paraId="1D792A55" w14:textId="77777777" w:rsidR="008E179B" w:rsidRDefault="008E179B">
            <w:pPr>
              <w:spacing w:line="240" w:lineRule="exact"/>
              <w:rPr>
                <w:color w:val="auto"/>
                <w:sz w:val="22"/>
                <w:szCs w:val="22"/>
              </w:rPr>
            </w:pPr>
            <w:r>
              <w:rPr>
                <w:color w:val="auto"/>
                <w:sz w:val="22"/>
                <w:szCs w:val="22"/>
              </w:rPr>
              <w:t>UC-06:Determine Award</w:t>
            </w:r>
          </w:p>
        </w:tc>
        <w:tc>
          <w:tcPr>
            <w:tcW w:w="0" w:type="auto"/>
            <w:tcBorders>
              <w:top w:val="single" w:sz="4" w:space="0" w:color="auto"/>
              <w:left w:val="single" w:sz="4" w:space="0" w:color="auto"/>
              <w:bottom w:val="single" w:sz="4" w:space="0" w:color="auto"/>
              <w:right w:val="single" w:sz="4" w:space="0" w:color="auto"/>
            </w:tcBorders>
          </w:tcPr>
          <w:p w14:paraId="1D792A56" w14:textId="77777777" w:rsidR="008E179B" w:rsidRDefault="008E179B">
            <w:pPr>
              <w:spacing w:line="240" w:lineRule="exact"/>
              <w:rPr>
                <w:sz w:val="22"/>
                <w:szCs w:val="22"/>
              </w:rPr>
            </w:pPr>
          </w:p>
        </w:tc>
      </w:tr>
      <w:tr w:rsidR="008E179B" w14:paraId="1D792A63"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58" w14:textId="77777777" w:rsidR="008E179B" w:rsidRPr="00F03419" w:rsidRDefault="008E179B" w:rsidP="00F32AD3">
            <w:pPr>
              <w:spacing w:line="240" w:lineRule="exact"/>
              <w:rPr>
                <w:sz w:val="22"/>
                <w:szCs w:val="22"/>
              </w:rPr>
            </w:pPr>
            <w:r w:rsidRPr="00F03419">
              <w:rPr>
                <w:sz w:val="22"/>
                <w:szCs w:val="22"/>
              </w:rPr>
              <w:t>CP0145.15 Determine Event Date Minor Child to School Child</w:t>
            </w:r>
          </w:p>
        </w:tc>
        <w:tc>
          <w:tcPr>
            <w:tcW w:w="5116" w:type="dxa"/>
            <w:tcBorders>
              <w:top w:val="single" w:sz="4" w:space="0" w:color="auto"/>
              <w:left w:val="single" w:sz="4" w:space="0" w:color="auto"/>
              <w:bottom w:val="single" w:sz="4" w:space="0" w:color="auto"/>
              <w:right w:val="single" w:sz="4" w:space="0" w:color="auto"/>
            </w:tcBorders>
            <w:hideMark/>
          </w:tcPr>
          <w:p w14:paraId="1D792A59" w14:textId="77777777" w:rsidR="008E179B" w:rsidRPr="00B63AB3" w:rsidRDefault="008E179B">
            <w:pPr>
              <w:rPr>
                <w:b/>
                <w:sz w:val="22"/>
                <w:szCs w:val="22"/>
              </w:rPr>
            </w:pPr>
            <w:r w:rsidRPr="00B63AB3">
              <w:rPr>
                <w:b/>
                <w:sz w:val="22"/>
                <w:szCs w:val="22"/>
              </w:rPr>
              <w:t>SECOND Event Date</w:t>
            </w:r>
          </w:p>
          <w:p w14:paraId="1D792A5A" w14:textId="77777777" w:rsidR="008E179B" w:rsidRPr="00F03419" w:rsidRDefault="008E179B">
            <w:pPr>
              <w:spacing w:line="240" w:lineRule="exact"/>
              <w:rPr>
                <w:b/>
                <w:sz w:val="22"/>
                <w:szCs w:val="22"/>
              </w:rPr>
            </w:pPr>
            <w:r w:rsidRPr="00F03419">
              <w:rPr>
                <w:b/>
                <w:sz w:val="22"/>
                <w:szCs w:val="22"/>
              </w:rPr>
              <w:t>If FCDR is present and is outside of 365 days from the Date of Claim:</w:t>
            </w:r>
          </w:p>
          <w:p w14:paraId="1D792A5B" w14:textId="77777777" w:rsidR="008E179B" w:rsidRPr="00F03419" w:rsidRDefault="008E179B">
            <w:pPr>
              <w:ind w:left="725"/>
              <w:rPr>
                <w:sz w:val="22"/>
                <w:szCs w:val="22"/>
              </w:rPr>
            </w:pPr>
            <w:r w:rsidRPr="00F03419">
              <w:rPr>
                <w:sz w:val="22"/>
                <w:szCs w:val="22"/>
              </w:rPr>
              <w:t>IF</w:t>
            </w:r>
          </w:p>
          <w:p w14:paraId="1D792A5C" w14:textId="77777777" w:rsidR="008E179B" w:rsidRPr="00F03419" w:rsidRDefault="008E179B">
            <w:pPr>
              <w:ind w:left="1445"/>
              <w:rPr>
                <w:sz w:val="22"/>
                <w:szCs w:val="22"/>
              </w:rPr>
            </w:pPr>
            <w:r w:rsidRPr="00F03419">
              <w:rPr>
                <w:sz w:val="22"/>
                <w:szCs w:val="22"/>
              </w:rPr>
              <w:t>Course Begin date is after 18</w:t>
            </w:r>
            <w:r w:rsidRPr="00F03419">
              <w:rPr>
                <w:sz w:val="22"/>
                <w:szCs w:val="22"/>
                <w:vertAlign w:val="superscript"/>
              </w:rPr>
              <w:t>th</w:t>
            </w:r>
            <w:r w:rsidRPr="00F03419">
              <w:rPr>
                <w:sz w:val="22"/>
                <w:szCs w:val="22"/>
              </w:rPr>
              <w:t xml:space="preserve"> birthday</w:t>
            </w:r>
          </w:p>
          <w:p w14:paraId="1D792A5D" w14:textId="77777777" w:rsidR="008E179B" w:rsidRPr="00F03419" w:rsidRDefault="008E179B">
            <w:pPr>
              <w:ind w:left="1445"/>
              <w:rPr>
                <w:sz w:val="22"/>
                <w:szCs w:val="22"/>
              </w:rPr>
            </w:pPr>
            <w:r w:rsidRPr="00F03419">
              <w:rPr>
                <w:sz w:val="22"/>
                <w:szCs w:val="22"/>
              </w:rPr>
              <w:t xml:space="preserve">AND </w:t>
            </w:r>
          </w:p>
          <w:p w14:paraId="1D792A5E" w14:textId="77777777" w:rsidR="008E179B" w:rsidRPr="00F03419" w:rsidRDefault="008E179B">
            <w:pPr>
              <w:ind w:left="1445"/>
              <w:rPr>
                <w:sz w:val="22"/>
                <w:szCs w:val="22"/>
              </w:rPr>
            </w:pPr>
            <w:r w:rsidRPr="00F03419">
              <w:rPr>
                <w:sz w:val="22"/>
                <w:szCs w:val="22"/>
              </w:rPr>
              <w:t>Course begin Date is after 18</w:t>
            </w:r>
            <w:r w:rsidRPr="00F03419">
              <w:rPr>
                <w:sz w:val="22"/>
                <w:szCs w:val="22"/>
                <w:vertAlign w:val="superscript"/>
              </w:rPr>
              <w:t>th</w:t>
            </w:r>
            <w:r w:rsidRPr="00F03419">
              <w:rPr>
                <w:sz w:val="22"/>
                <w:szCs w:val="22"/>
              </w:rPr>
              <w:t xml:space="preserve"> birthday +5 months</w:t>
            </w:r>
          </w:p>
          <w:p w14:paraId="1D792A5F" w14:textId="77777777" w:rsidR="008E179B" w:rsidRPr="00F03419" w:rsidRDefault="008E179B">
            <w:pPr>
              <w:ind w:left="725"/>
              <w:rPr>
                <w:sz w:val="22"/>
                <w:szCs w:val="22"/>
              </w:rPr>
            </w:pPr>
            <w:r w:rsidRPr="00F03419">
              <w:rPr>
                <w:sz w:val="22"/>
                <w:szCs w:val="22"/>
              </w:rPr>
              <w:t>THEN</w:t>
            </w:r>
          </w:p>
          <w:p w14:paraId="1D792A60" w14:textId="77777777" w:rsidR="008E179B" w:rsidRPr="00F03419" w:rsidRDefault="008E179B" w:rsidP="003C79FB">
            <w:pPr>
              <w:pStyle w:val="NormalWeb"/>
              <w:spacing w:after="120" w:afterAutospacing="0"/>
              <w:ind w:left="1440"/>
              <w:rPr>
                <w:rFonts w:ascii="Arial" w:hAnsi="Arial" w:cs="Arial"/>
                <w:b/>
                <w:sz w:val="22"/>
                <w:szCs w:val="22"/>
              </w:rPr>
            </w:pPr>
            <w:r w:rsidRPr="00F03419">
              <w:rPr>
                <w:rFonts w:ascii="Arial" w:hAnsi="Arial" w:cs="Arial"/>
                <w:sz w:val="22"/>
                <w:szCs w:val="22"/>
              </w:rPr>
              <w:t>Set the Event Date =  Course Begin Date</w:t>
            </w:r>
          </w:p>
        </w:tc>
        <w:tc>
          <w:tcPr>
            <w:tcW w:w="2080" w:type="dxa"/>
            <w:tcBorders>
              <w:top w:val="single" w:sz="4" w:space="0" w:color="auto"/>
              <w:left w:val="single" w:sz="4" w:space="0" w:color="auto"/>
              <w:bottom w:val="single" w:sz="4" w:space="0" w:color="auto"/>
              <w:right w:val="single" w:sz="4" w:space="0" w:color="auto"/>
            </w:tcBorders>
            <w:hideMark/>
          </w:tcPr>
          <w:p w14:paraId="1D792A61" w14:textId="77777777" w:rsidR="008E179B" w:rsidRDefault="008E179B">
            <w:pPr>
              <w:spacing w:line="240" w:lineRule="exact"/>
              <w:rPr>
                <w:color w:val="auto"/>
                <w:sz w:val="22"/>
                <w:szCs w:val="22"/>
              </w:rPr>
            </w:pPr>
            <w:r>
              <w:rPr>
                <w:color w:val="auto"/>
                <w:sz w:val="22"/>
                <w:szCs w:val="22"/>
              </w:rPr>
              <w:t>UC-06:Determine Award</w:t>
            </w:r>
          </w:p>
        </w:tc>
        <w:tc>
          <w:tcPr>
            <w:tcW w:w="0" w:type="auto"/>
            <w:tcBorders>
              <w:top w:val="single" w:sz="4" w:space="0" w:color="auto"/>
              <w:left w:val="single" w:sz="4" w:space="0" w:color="auto"/>
              <w:bottom w:val="single" w:sz="4" w:space="0" w:color="auto"/>
              <w:right w:val="single" w:sz="4" w:space="0" w:color="auto"/>
            </w:tcBorders>
          </w:tcPr>
          <w:p w14:paraId="1D792A62" w14:textId="77777777" w:rsidR="008E179B" w:rsidRDefault="008E179B">
            <w:pPr>
              <w:spacing w:line="240" w:lineRule="exact"/>
              <w:rPr>
                <w:sz w:val="22"/>
                <w:szCs w:val="22"/>
              </w:rPr>
            </w:pPr>
          </w:p>
        </w:tc>
      </w:tr>
      <w:tr w:rsidR="008E179B" w14:paraId="1D792A6A"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64" w14:textId="77777777" w:rsidR="008E179B" w:rsidRDefault="008E179B" w:rsidP="00CC5CE9">
            <w:pPr>
              <w:spacing w:line="240" w:lineRule="exact"/>
              <w:rPr>
                <w:sz w:val="22"/>
                <w:szCs w:val="22"/>
              </w:rPr>
            </w:pPr>
            <w:r>
              <w:rPr>
                <w:sz w:val="22"/>
                <w:szCs w:val="22"/>
              </w:rPr>
              <w:t>CP0147 Dependent With No Event Date</w:t>
            </w:r>
          </w:p>
        </w:tc>
        <w:tc>
          <w:tcPr>
            <w:tcW w:w="5116" w:type="dxa"/>
            <w:tcBorders>
              <w:top w:val="single" w:sz="4" w:space="0" w:color="auto"/>
              <w:left w:val="single" w:sz="4" w:space="0" w:color="auto"/>
              <w:bottom w:val="single" w:sz="4" w:space="0" w:color="auto"/>
              <w:right w:val="single" w:sz="4" w:space="0" w:color="auto"/>
            </w:tcBorders>
            <w:hideMark/>
          </w:tcPr>
          <w:p w14:paraId="1D792A65" w14:textId="77777777" w:rsidR="008E179B" w:rsidRPr="003C79FB" w:rsidRDefault="008E179B">
            <w:pPr>
              <w:rPr>
                <w:b/>
                <w:color w:val="auto"/>
                <w:sz w:val="22"/>
                <w:szCs w:val="22"/>
              </w:rPr>
            </w:pPr>
            <w:r w:rsidRPr="003C79FB">
              <w:rPr>
                <w:b/>
                <w:color w:val="auto"/>
                <w:sz w:val="22"/>
                <w:szCs w:val="22"/>
              </w:rPr>
              <w:t>Dependent with no event date:</w:t>
            </w:r>
          </w:p>
          <w:p w14:paraId="1D792A66" w14:textId="77777777" w:rsidR="008E179B" w:rsidRDefault="008E179B" w:rsidP="003C79FB">
            <w:pPr>
              <w:ind w:left="720"/>
              <w:rPr>
                <w:color w:val="auto"/>
                <w:sz w:val="22"/>
                <w:szCs w:val="22"/>
              </w:rPr>
            </w:pPr>
            <w:r>
              <w:rPr>
                <w:color w:val="auto"/>
                <w:sz w:val="22"/>
                <w:szCs w:val="22"/>
              </w:rPr>
              <w:t xml:space="preserve">After processing all rules without exception, if RBPS could not set event date, then send the claim for exception </w:t>
            </w:r>
          </w:p>
          <w:p w14:paraId="1D792A67" w14:textId="77777777" w:rsidR="008E179B" w:rsidRDefault="008E179B" w:rsidP="003C79FB">
            <w:pPr>
              <w:ind w:left="720"/>
              <w:rPr>
                <w:color w:val="auto"/>
                <w:sz w:val="22"/>
                <w:szCs w:val="22"/>
              </w:rPr>
            </w:pPr>
            <w:r>
              <w:rPr>
                <w:color w:val="auto"/>
                <w:sz w:val="22"/>
                <w:szCs w:val="22"/>
              </w:rPr>
              <w:t>Exception Message: “</w:t>
            </w:r>
            <w:r>
              <w:rPr>
                <w:bCs/>
                <w:color w:val="auto"/>
                <w:sz w:val="22"/>
                <w:szCs w:val="22"/>
              </w:rPr>
              <w:t>Auto Dependency Processing Reject Reason -RBPS could not set the event date for dependent. Please review.</w:t>
            </w:r>
            <w:r>
              <w:rPr>
                <w:color w:val="auto"/>
                <w:sz w:val="22"/>
                <w:szCs w:val="22"/>
              </w:rPr>
              <w:t>”</w:t>
            </w:r>
          </w:p>
        </w:tc>
        <w:tc>
          <w:tcPr>
            <w:tcW w:w="2080" w:type="dxa"/>
            <w:tcBorders>
              <w:top w:val="single" w:sz="4" w:space="0" w:color="auto"/>
              <w:left w:val="single" w:sz="4" w:space="0" w:color="auto"/>
              <w:bottom w:val="single" w:sz="4" w:space="0" w:color="auto"/>
              <w:right w:val="single" w:sz="4" w:space="0" w:color="auto"/>
            </w:tcBorders>
            <w:hideMark/>
          </w:tcPr>
          <w:p w14:paraId="1D792A68" w14:textId="77777777" w:rsidR="008E179B" w:rsidRDefault="008E179B">
            <w:pPr>
              <w:spacing w:line="240" w:lineRule="exact"/>
              <w:rPr>
                <w:color w:val="auto"/>
                <w:sz w:val="22"/>
                <w:szCs w:val="22"/>
              </w:rPr>
            </w:pPr>
            <w:r>
              <w:rPr>
                <w:color w:val="auto"/>
                <w:sz w:val="22"/>
                <w:szCs w:val="22"/>
              </w:rPr>
              <w:t>UC-06:Determine Award</w:t>
            </w:r>
          </w:p>
        </w:tc>
        <w:tc>
          <w:tcPr>
            <w:tcW w:w="0" w:type="auto"/>
            <w:tcBorders>
              <w:top w:val="single" w:sz="4" w:space="0" w:color="auto"/>
              <w:left w:val="single" w:sz="4" w:space="0" w:color="auto"/>
              <w:bottom w:val="single" w:sz="4" w:space="0" w:color="auto"/>
              <w:right w:val="single" w:sz="4" w:space="0" w:color="auto"/>
            </w:tcBorders>
          </w:tcPr>
          <w:p w14:paraId="1D792A69" w14:textId="77777777" w:rsidR="008E179B" w:rsidRDefault="008E179B">
            <w:pPr>
              <w:spacing w:line="240" w:lineRule="exact"/>
              <w:rPr>
                <w:sz w:val="22"/>
                <w:szCs w:val="22"/>
              </w:rPr>
            </w:pPr>
          </w:p>
        </w:tc>
      </w:tr>
      <w:tr w:rsidR="008E179B" w:rsidRPr="00463773" w14:paraId="1D792A76"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6B" w14:textId="77777777" w:rsidR="008E179B" w:rsidRPr="008E179B" w:rsidRDefault="005A12A7" w:rsidP="00CC5CE9">
            <w:pPr>
              <w:spacing w:line="240" w:lineRule="exact"/>
              <w:rPr>
                <w:strike/>
                <w:sz w:val="22"/>
                <w:szCs w:val="22"/>
              </w:rPr>
            </w:pPr>
            <w:r>
              <w:rPr>
                <w:strike/>
                <w:sz w:val="22"/>
                <w:szCs w:val="22"/>
              </w:rPr>
              <w:lastRenderedPageBreak/>
              <w:t xml:space="preserve">CP0150 </w:t>
            </w:r>
            <w:r w:rsidR="008E179B" w:rsidRPr="008E179B">
              <w:rPr>
                <w:strike/>
                <w:sz w:val="22"/>
                <w:szCs w:val="22"/>
              </w:rPr>
              <w:t xml:space="preserve">Validate Event Date for Previous School Child </w:t>
            </w:r>
          </w:p>
        </w:tc>
        <w:tc>
          <w:tcPr>
            <w:tcW w:w="5116" w:type="dxa"/>
            <w:tcBorders>
              <w:top w:val="single" w:sz="4" w:space="0" w:color="auto"/>
              <w:left w:val="single" w:sz="4" w:space="0" w:color="auto"/>
              <w:bottom w:val="single" w:sz="4" w:space="0" w:color="auto"/>
              <w:right w:val="single" w:sz="4" w:space="0" w:color="auto"/>
            </w:tcBorders>
          </w:tcPr>
          <w:p w14:paraId="1D792A6C" w14:textId="77777777" w:rsidR="008E179B" w:rsidRPr="008E179B" w:rsidRDefault="008E179B">
            <w:pPr>
              <w:pStyle w:val="NoSpacing"/>
              <w:rPr>
                <w:rFonts w:ascii="Arial" w:hAnsi="Arial" w:cs="Arial"/>
                <w:strike/>
                <w:sz w:val="22"/>
                <w:szCs w:val="22"/>
              </w:rPr>
            </w:pPr>
          </w:p>
          <w:p w14:paraId="1D792A6D" w14:textId="77777777" w:rsidR="008E179B" w:rsidRPr="008E179B" w:rsidRDefault="008E179B">
            <w:pPr>
              <w:pStyle w:val="NoSpacing"/>
              <w:rPr>
                <w:rFonts w:ascii="Arial" w:hAnsi="Arial" w:cs="Arial"/>
                <w:b/>
                <w:strike/>
                <w:sz w:val="22"/>
                <w:szCs w:val="22"/>
              </w:rPr>
            </w:pPr>
            <w:r w:rsidRPr="008E179B">
              <w:rPr>
                <w:rFonts w:ascii="Arial" w:hAnsi="Arial" w:cs="Arial"/>
                <w:b/>
                <w:strike/>
                <w:sz w:val="22"/>
                <w:szCs w:val="22"/>
              </w:rPr>
              <w:t xml:space="preserve">If a 674 is received with previous term listed and school end dates on form are &gt; 30 days before the Award event date on record for the school attendance terminate decision, send for exception: </w:t>
            </w:r>
          </w:p>
          <w:p w14:paraId="1D792A6E" w14:textId="77777777" w:rsidR="008E179B" w:rsidRPr="008E179B" w:rsidRDefault="008E179B">
            <w:pPr>
              <w:pStyle w:val="NoSpacing"/>
              <w:rPr>
                <w:rFonts w:ascii="Arial" w:hAnsi="Arial" w:cs="Arial"/>
                <w:strike/>
                <w:sz w:val="22"/>
                <w:szCs w:val="22"/>
              </w:rPr>
            </w:pPr>
          </w:p>
          <w:p w14:paraId="1D792A6F" w14:textId="77777777" w:rsidR="008E179B" w:rsidRPr="008E179B" w:rsidRDefault="008E179B" w:rsidP="003C79FB">
            <w:pPr>
              <w:pStyle w:val="NoSpacing"/>
              <w:ind w:left="720"/>
              <w:rPr>
                <w:rFonts w:ascii="Arial" w:hAnsi="Arial" w:cs="Arial"/>
                <w:strike/>
                <w:sz w:val="22"/>
                <w:szCs w:val="22"/>
              </w:rPr>
            </w:pPr>
            <w:r w:rsidRPr="008E179B">
              <w:rPr>
                <w:rFonts w:ascii="Arial" w:hAnsi="Arial" w:cs="Arial"/>
                <w:strike/>
                <w:sz w:val="22"/>
                <w:szCs w:val="22"/>
              </w:rPr>
              <w:t>Exception Message: “Auto Dependency Processing Reject Reason -School termination date discrepancy. Please review.”</w:t>
            </w:r>
          </w:p>
          <w:p w14:paraId="1D792A70" w14:textId="77777777" w:rsidR="008E179B" w:rsidRPr="008E179B" w:rsidRDefault="008E179B" w:rsidP="003C79FB">
            <w:pPr>
              <w:pStyle w:val="NoSpacing"/>
              <w:ind w:left="720"/>
              <w:rPr>
                <w:rFonts w:ascii="Arial" w:hAnsi="Arial" w:cs="Arial"/>
                <w:strike/>
                <w:sz w:val="22"/>
                <w:szCs w:val="22"/>
              </w:rPr>
            </w:pPr>
          </w:p>
          <w:p w14:paraId="1D792A71" w14:textId="77777777" w:rsidR="008E179B" w:rsidRPr="008E179B" w:rsidRDefault="008E179B" w:rsidP="003C79FB">
            <w:pPr>
              <w:pStyle w:val="NoSpacing"/>
              <w:ind w:left="720"/>
              <w:rPr>
                <w:rFonts w:ascii="Arial" w:hAnsi="Arial" w:cs="Arial"/>
                <w:strike/>
                <w:sz w:val="22"/>
                <w:szCs w:val="22"/>
              </w:rPr>
            </w:pPr>
            <w:r w:rsidRPr="008E179B">
              <w:rPr>
                <w:rFonts w:ascii="Arial" w:hAnsi="Arial" w:cs="Arial"/>
                <w:strike/>
                <w:sz w:val="22"/>
                <w:szCs w:val="22"/>
              </w:rPr>
              <w:t>If there is no school attendances terminate decision, do not send for exception.</w:t>
            </w:r>
          </w:p>
          <w:p w14:paraId="1D792A72" w14:textId="77777777" w:rsidR="008E179B" w:rsidRPr="008E179B" w:rsidRDefault="008E179B" w:rsidP="003C79FB">
            <w:pPr>
              <w:pStyle w:val="NoSpacing"/>
              <w:ind w:left="720"/>
              <w:rPr>
                <w:rFonts w:ascii="Arial" w:hAnsi="Arial" w:cs="Arial"/>
                <w:strike/>
                <w:sz w:val="22"/>
                <w:szCs w:val="22"/>
              </w:rPr>
            </w:pPr>
          </w:p>
          <w:p w14:paraId="1D792A73" w14:textId="77777777" w:rsidR="008E179B" w:rsidRPr="008E179B" w:rsidRDefault="008E179B" w:rsidP="003C79FB">
            <w:pPr>
              <w:pStyle w:val="Bullet1"/>
              <w:numPr>
                <w:ilvl w:val="0"/>
                <w:numId w:val="0"/>
              </w:numPr>
              <w:ind w:left="720"/>
              <w:rPr>
                <w:strike/>
                <w:sz w:val="22"/>
                <w:szCs w:val="22"/>
              </w:rPr>
            </w:pPr>
            <w:r w:rsidRPr="008E179B">
              <w:rPr>
                <w:strike/>
                <w:sz w:val="22"/>
                <w:szCs w:val="22"/>
              </w:rPr>
              <w:t>Note: Number of days may change after implementation.</w:t>
            </w:r>
          </w:p>
        </w:tc>
        <w:tc>
          <w:tcPr>
            <w:tcW w:w="2080" w:type="dxa"/>
            <w:tcBorders>
              <w:top w:val="single" w:sz="4" w:space="0" w:color="auto"/>
              <w:left w:val="single" w:sz="4" w:space="0" w:color="auto"/>
              <w:bottom w:val="single" w:sz="4" w:space="0" w:color="auto"/>
              <w:right w:val="single" w:sz="4" w:space="0" w:color="auto"/>
            </w:tcBorders>
            <w:hideMark/>
          </w:tcPr>
          <w:p w14:paraId="1D792A74" w14:textId="77777777" w:rsidR="008E179B" w:rsidRPr="008E179B" w:rsidRDefault="008E179B">
            <w:pPr>
              <w:spacing w:line="240" w:lineRule="exact"/>
              <w:rPr>
                <w:strike/>
                <w:color w:val="auto"/>
                <w:sz w:val="22"/>
                <w:szCs w:val="22"/>
              </w:rPr>
            </w:pPr>
            <w:r w:rsidRPr="008E179B">
              <w:rPr>
                <w:strike/>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A75" w14:textId="77777777" w:rsidR="008E179B" w:rsidRPr="008E179B" w:rsidRDefault="008E179B">
            <w:pPr>
              <w:rPr>
                <w:strike/>
                <w:sz w:val="22"/>
                <w:szCs w:val="22"/>
              </w:rPr>
            </w:pPr>
          </w:p>
        </w:tc>
      </w:tr>
      <w:tr w:rsidR="008E179B" w14:paraId="1D792A80"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77" w14:textId="77777777" w:rsidR="008E179B" w:rsidRDefault="008E179B" w:rsidP="00CC5CE9">
            <w:pPr>
              <w:spacing w:line="240" w:lineRule="exact"/>
              <w:rPr>
                <w:sz w:val="22"/>
                <w:szCs w:val="22"/>
              </w:rPr>
            </w:pPr>
            <w:r>
              <w:rPr>
                <w:sz w:val="22"/>
                <w:szCs w:val="22"/>
              </w:rPr>
              <w:t>CP0160 Removal of spouse due to death</w:t>
            </w:r>
          </w:p>
        </w:tc>
        <w:tc>
          <w:tcPr>
            <w:tcW w:w="5116" w:type="dxa"/>
            <w:tcBorders>
              <w:top w:val="single" w:sz="4" w:space="0" w:color="auto"/>
              <w:left w:val="single" w:sz="4" w:space="0" w:color="auto"/>
              <w:bottom w:val="single" w:sz="4" w:space="0" w:color="auto"/>
              <w:right w:val="single" w:sz="4" w:space="0" w:color="auto"/>
            </w:tcBorders>
            <w:hideMark/>
          </w:tcPr>
          <w:p w14:paraId="1D792A78" w14:textId="77777777" w:rsidR="008E179B" w:rsidRPr="003C79FB" w:rsidRDefault="008E179B">
            <w:pPr>
              <w:spacing w:before="0" w:after="200" w:line="276" w:lineRule="auto"/>
              <w:rPr>
                <w:b/>
                <w:sz w:val="22"/>
                <w:szCs w:val="22"/>
              </w:rPr>
            </w:pPr>
            <w:r w:rsidRPr="003C79FB">
              <w:rPr>
                <w:b/>
                <w:sz w:val="22"/>
                <w:szCs w:val="22"/>
              </w:rPr>
              <w:t>Spouse will be removed from Award as of 1st day of month following date of death</w:t>
            </w:r>
            <w:r>
              <w:rPr>
                <w:b/>
                <w:sz w:val="22"/>
                <w:szCs w:val="22"/>
              </w:rPr>
              <w:t>:</w:t>
            </w:r>
          </w:p>
          <w:p w14:paraId="1D792A79" w14:textId="77777777" w:rsidR="008E179B" w:rsidRDefault="008E179B" w:rsidP="003C79FB">
            <w:pPr>
              <w:spacing w:before="0" w:after="200" w:line="276" w:lineRule="auto"/>
              <w:ind w:left="720"/>
              <w:rPr>
                <w:sz w:val="22"/>
                <w:szCs w:val="22"/>
              </w:rPr>
            </w:pPr>
            <w:r>
              <w:rPr>
                <w:sz w:val="22"/>
                <w:szCs w:val="22"/>
              </w:rPr>
              <w:t>An award will be generated and authorized.</w:t>
            </w:r>
          </w:p>
          <w:p w14:paraId="1D792A7A" w14:textId="77777777" w:rsidR="008E179B" w:rsidRDefault="008E179B" w:rsidP="003C79FB">
            <w:pPr>
              <w:spacing w:before="0" w:after="200" w:line="276" w:lineRule="auto"/>
              <w:ind w:left="720"/>
              <w:rPr>
                <w:sz w:val="22"/>
                <w:szCs w:val="22"/>
              </w:rPr>
            </w:pPr>
            <w:r>
              <w:rPr>
                <w:sz w:val="22"/>
                <w:szCs w:val="22"/>
              </w:rPr>
              <w:t xml:space="preserve">The information will be sent to Awards to remove dependent. </w:t>
            </w:r>
          </w:p>
          <w:p w14:paraId="1D792A7B" w14:textId="77777777" w:rsidR="008E179B" w:rsidRDefault="008E179B" w:rsidP="003C79FB">
            <w:pPr>
              <w:spacing w:before="0" w:after="200" w:line="276" w:lineRule="auto"/>
              <w:ind w:left="720"/>
              <w:rPr>
                <w:sz w:val="22"/>
                <w:szCs w:val="22"/>
              </w:rPr>
            </w:pPr>
            <w:r>
              <w:rPr>
                <w:sz w:val="22"/>
                <w:szCs w:val="22"/>
              </w:rPr>
              <w:t>An overpayment may be created by the decision and monthly benefit will be reduced for loss of dependent.</w:t>
            </w:r>
          </w:p>
          <w:p w14:paraId="1D792A7C" w14:textId="77777777" w:rsidR="008E179B" w:rsidRDefault="008E179B" w:rsidP="003C79FB">
            <w:pPr>
              <w:spacing w:before="0" w:after="200" w:line="276" w:lineRule="auto"/>
              <w:ind w:left="720"/>
              <w:rPr>
                <w:sz w:val="22"/>
                <w:szCs w:val="22"/>
              </w:rPr>
            </w:pPr>
            <w:r>
              <w:rPr>
                <w:sz w:val="22"/>
                <w:szCs w:val="22"/>
              </w:rPr>
              <w:t>A Letter will be created by Awards.</w:t>
            </w:r>
          </w:p>
        </w:tc>
        <w:tc>
          <w:tcPr>
            <w:tcW w:w="2080" w:type="dxa"/>
            <w:tcBorders>
              <w:top w:val="single" w:sz="4" w:space="0" w:color="auto"/>
              <w:left w:val="single" w:sz="4" w:space="0" w:color="auto"/>
              <w:bottom w:val="single" w:sz="4" w:space="0" w:color="auto"/>
              <w:right w:val="single" w:sz="4" w:space="0" w:color="auto"/>
            </w:tcBorders>
            <w:hideMark/>
          </w:tcPr>
          <w:p w14:paraId="1D792A7D" w14:textId="77777777" w:rsidR="008E179B" w:rsidRDefault="008E179B">
            <w:pPr>
              <w:spacing w:line="240" w:lineRule="exact"/>
              <w:rPr>
                <w:color w:val="auto"/>
                <w:sz w:val="22"/>
                <w:szCs w:val="22"/>
              </w:rPr>
            </w:pPr>
            <w:r>
              <w:rPr>
                <w:color w:val="auto"/>
                <w:sz w:val="22"/>
                <w:szCs w:val="22"/>
              </w:rPr>
              <w:t>UC-06:Determine Award</w:t>
            </w:r>
          </w:p>
        </w:tc>
        <w:tc>
          <w:tcPr>
            <w:tcW w:w="0" w:type="auto"/>
            <w:tcBorders>
              <w:top w:val="single" w:sz="4" w:space="0" w:color="auto"/>
              <w:left w:val="single" w:sz="4" w:space="0" w:color="auto"/>
              <w:bottom w:val="single" w:sz="4" w:space="0" w:color="auto"/>
              <w:right w:val="single" w:sz="4" w:space="0" w:color="auto"/>
            </w:tcBorders>
          </w:tcPr>
          <w:p w14:paraId="1D792A7E" w14:textId="77777777" w:rsidR="008E179B" w:rsidRDefault="008E179B">
            <w:pPr>
              <w:rPr>
                <w:sz w:val="22"/>
                <w:szCs w:val="22"/>
              </w:rPr>
            </w:pPr>
            <w:r>
              <w:rPr>
                <w:sz w:val="22"/>
                <w:szCs w:val="22"/>
              </w:rPr>
              <w:t>CFR 3.500 g (2) (ii)</w:t>
            </w:r>
          </w:p>
          <w:p w14:paraId="1D792A7F" w14:textId="77777777" w:rsidR="008E179B" w:rsidRDefault="008E179B">
            <w:pPr>
              <w:spacing w:line="240" w:lineRule="exact"/>
              <w:rPr>
                <w:sz w:val="22"/>
                <w:szCs w:val="22"/>
              </w:rPr>
            </w:pPr>
          </w:p>
        </w:tc>
      </w:tr>
      <w:tr w:rsidR="008E179B" w14:paraId="1D792A89"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81" w14:textId="77777777" w:rsidR="008E179B" w:rsidRDefault="008E179B" w:rsidP="00CC5CE9">
            <w:pPr>
              <w:spacing w:line="240" w:lineRule="exact"/>
              <w:rPr>
                <w:sz w:val="22"/>
                <w:szCs w:val="22"/>
              </w:rPr>
            </w:pPr>
            <w:r>
              <w:rPr>
                <w:sz w:val="22"/>
                <w:szCs w:val="22"/>
              </w:rPr>
              <w:t>CP0161 Removal of spouse due to divorce and no children</w:t>
            </w:r>
            <w:ins w:id="3" w:author="Thomas, Sebastian, VBASPT" w:date="2017-01-20T13:51:00Z">
              <w:r w:rsidR="00F06272">
                <w:rPr>
                  <w:sz w:val="22"/>
                  <w:szCs w:val="22"/>
                </w:rPr>
                <w:t xml:space="preserve"> or with Biological Child or Adopted</w:t>
              </w:r>
            </w:ins>
          </w:p>
        </w:tc>
        <w:tc>
          <w:tcPr>
            <w:tcW w:w="5116" w:type="dxa"/>
            <w:tcBorders>
              <w:top w:val="single" w:sz="4" w:space="0" w:color="auto"/>
              <w:left w:val="single" w:sz="4" w:space="0" w:color="auto"/>
              <w:bottom w:val="single" w:sz="4" w:space="0" w:color="auto"/>
              <w:right w:val="single" w:sz="4" w:space="0" w:color="auto"/>
            </w:tcBorders>
            <w:hideMark/>
          </w:tcPr>
          <w:p w14:paraId="1D792A82" w14:textId="77777777" w:rsidR="008E179B" w:rsidRPr="003C79FB" w:rsidRDefault="008E179B">
            <w:pPr>
              <w:spacing w:before="0" w:after="200" w:line="276" w:lineRule="auto"/>
              <w:rPr>
                <w:b/>
                <w:sz w:val="22"/>
                <w:szCs w:val="22"/>
              </w:rPr>
            </w:pPr>
            <w:r w:rsidRPr="003C79FB">
              <w:rPr>
                <w:b/>
                <w:sz w:val="22"/>
                <w:szCs w:val="22"/>
              </w:rPr>
              <w:t>Spouse will be removed from award as of 1st day of month following date of divorce:</w:t>
            </w:r>
          </w:p>
          <w:p w14:paraId="1D792A83" w14:textId="77777777" w:rsidR="008E179B" w:rsidRDefault="008E179B" w:rsidP="003C79FB">
            <w:pPr>
              <w:spacing w:before="0" w:after="200" w:line="276" w:lineRule="auto"/>
              <w:ind w:left="720"/>
              <w:rPr>
                <w:sz w:val="22"/>
                <w:szCs w:val="22"/>
              </w:rPr>
            </w:pPr>
            <w:r>
              <w:rPr>
                <w:sz w:val="22"/>
                <w:szCs w:val="22"/>
              </w:rPr>
              <w:t>An Award will be generated and authorized.</w:t>
            </w:r>
          </w:p>
          <w:p w14:paraId="1D792A84" w14:textId="77777777" w:rsidR="008E179B" w:rsidRDefault="008E179B" w:rsidP="003C79FB">
            <w:pPr>
              <w:spacing w:before="0" w:after="200" w:line="276" w:lineRule="auto"/>
              <w:ind w:left="720"/>
              <w:rPr>
                <w:sz w:val="22"/>
                <w:szCs w:val="22"/>
              </w:rPr>
            </w:pPr>
            <w:r>
              <w:rPr>
                <w:sz w:val="22"/>
                <w:szCs w:val="22"/>
              </w:rPr>
              <w:t>An overpayment may be created and monthly benefit will be reduced for loss of dependent.</w:t>
            </w:r>
          </w:p>
          <w:p w14:paraId="1D792A85" w14:textId="77777777" w:rsidR="008E179B" w:rsidRDefault="008E179B" w:rsidP="003C79FB">
            <w:pPr>
              <w:spacing w:before="0" w:after="200" w:line="276" w:lineRule="auto"/>
              <w:ind w:left="720"/>
              <w:rPr>
                <w:sz w:val="22"/>
                <w:szCs w:val="22"/>
              </w:rPr>
            </w:pPr>
            <w:r>
              <w:rPr>
                <w:sz w:val="22"/>
                <w:szCs w:val="22"/>
              </w:rPr>
              <w:t>A letter will be created.</w:t>
            </w:r>
          </w:p>
        </w:tc>
        <w:tc>
          <w:tcPr>
            <w:tcW w:w="2080" w:type="dxa"/>
            <w:tcBorders>
              <w:top w:val="single" w:sz="4" w:space="0" w:color="auto"/>
              <w:left w:val="single" w:sz="4" w:space="0" w:color="auto"/>
              <w:bottom w:val="single" w:sz="4" w:space="0" w:color="auto"/>
              <w:right w:val="single" w:sz="4" w:space="0" w:color="auto"/>
            </w:tcBorders>
            <w:hideMark/>
          </w:tcPr>
          <w:p w14:paraId="1D792A86" w14:textId="77777777" w:rsidR="008E179B" w:rsidRDefault="008E179B">
            <w:pPr>
              <w:spacing w:line="240" w:lineRule="exact"/>
              <w:rPr>
                <w:color w:val="auto"/>
                <w:sz w:val="22"/>
                <w:szCs w:val="22"/>
              </w:rPr>
            </w:pPr>
            <w:r>
              <w:rPr>
                <w:color w:val="auto"/>
                <w:sz w:val="22"/>
                <w:szCs w:val="22"/>
              </w:rPr>
              <w:t>UC-06:Determine Award</w:t>
            </w:r>
          </w:p>
        </w:tc>
        <w:tc>
          <w:tcPr>
            <w:tcW w:w="0" w:type="auto"/>
            <w:tcBorders>
              <w:top w:val="single" w:sz="4" w:space="0" w:color="auto"/>
              <w:left w:val="single" w:sz="4" w:space="0" w:color="auto"/>
              <w:bottom w:val="single" w:sz="4" w:space="0" w:color="auto"/>
              <w:right w:val="single" w:sz="4" w:space="0" w:color="auto"/>
            </w:tcBorders>
          </w:tcPr>
          <w:p w14:paraId="1D792A87" w14:textId="77777777" w:rsidR="008E179B" w:rsidRDefault="008E179B">
            <w:pPr>
              <w:rPr>
                <w:sz w:val="22"/>
                <w:szCs w:val="22"/>
              </w:rPr>
            </w:pPr>
            <w:r>
              <w:rPr>
                <w:sz w:val="22"/>
                <w:szCs w:val="22"/>
              </w:rPr>
              <w:t>CFR 3.500 g (2) (ii)</w:t>
            </w:r>
          </w:p>
          <w:p w14:paraId="1D792A88" w14:textId="77777777" w:rsidR="008E179B" w:rsidRDefault="008E179B">
            <w:pPr>
              <w:spacing w:line="240" w:lineRule="exact"/>
              <w:rPr>
                <w:sz w:val="22"/>
                <w:szCs w:val="22"/>
              </w:rPr>
            </w:pPr>
          </w:p>
        </w:tc>
      </w:tr>
      <w:tr w:rsidR="008E179B" w14:paraId="1D792A90"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8A" w14:textId="77777777" w:rsidR="008E179B" w:rsidRDefault="008E179B" w:rsidP="00CC5CE9">
            <w:pPr>
              <w:spacing w:line="240" w:lineRule="exact"/>
              <w:rPr>
                <w:sz w:val="22"/>
                <w:szCs w:val="22"/>
              </w:rPr>
            </w:pPr>
            <w:r>
              <w:rPr>
                <w:sz w:val="22"/>
                <w:szCs w:val="22"/>
              </w:rPr>
              <w:lastRenderedPageBreak/>
              <w:t xml:space="preserve">CP0162 Removal of spouse due to divorce with </w:t>
            </w:r>
            <w:ins w:id="4" w:author="Thomas, Sebastian, VBASPT" w:date="2017-01-20T13:55:00Z">
              <w:r w:rsidR="00F06272">
                <w:rPr>
                  <w:sz w:val="22"/>
                  <w:szCs w:val="22"/>
                </w:rPr>
                <w:t xml:space="preserve"> Step </w:t>
              </w:r>
            </w:ins>
            <w:r>
              <w:rPr>
                <w:sz w:val="22"/>
                <w:szCs w:val="22"/>
              </w:rPr>
              <w:t>children</w:t>
            </w:r>
            <w:ins w:id="5" w:author="Thomas, Sebastian, VBASPT" w:date="2017-01-20T14:07:00Z">
              <w:r w:rsidR="00E73247">
                <w:rPr>
                  <w:sz w:val="22"/>
                  <w:szCs w:val="22"/>
                </w:rPr>
                <w:t xml:space="preserve"> or undefined child type</w:t>
              </w:r>
            </w:ins>
          </w:p>
        </w:tc>
        <w:tc>
          <w:tcPr>
            <w:tcW w:w="5116" w:type="dxa"/>
            <w:tcBorders>
              <w:top w:val="single" w:sz="4" w:space="0" w:color="auto"/>
              <w:left w:val="single" w:sz="4" w:space="0" w:color="auto"/>
              <w:bottom w:val="single" w:sz="4" w:space="0" w:color="auto"/>
              <w:right w:val="single" w:sz="4" w:space="0" w:color="auto"/>
            </w:tcBorders>
            <w:hideMark/>
          </w:tcPr>
          <w:p w14:paraId="1D792A8B" w14:textId="77777777" w:rsidR="008E179B" w:rsidRPr="003C79FB" w:rsidRDefault="008E179B">
            <w:pPr>
              <w:spacing w:before="0" w:after="200" w:line="276" w:lineRule="auto"/>
              <w:rPr>
                <w:b/>
                <w:sz w:val="22"/>
                <w:szCs w:val="22"/>
              </w:rPr>
            </w:pPr>
            <w:r w:rsidRPr="003C79FB">
              <w:rPr>
                <w:b/>
                <w:sz w:val="22"/>
                <w:szCs w:val="22"/>
              </w:rPr>
              <w:t>Send for exception processing:</w:t>
            </w:r>
          </w:p>
          <w:p w14:paraId="1D792A8C" w14:textId="77777777" w:rsidR="008E179B" w:rsidRDefault="008E179B" w:rsidP="003C79FB">
            <w:pPr>
              <w:spacing w:before="0" w:after="200" w:line="276" w:lineRule="auto"/>
              <w:ind w:left="720"/>
              <w:rPr>
                <w:sz w:val="22"/>
                <w:szCs w:val="22"/>
              </w:rPr>
            </w:pPr>
            <w:r>
              <w:rPr>
                <w:sz w:val="22"/>
                <w:szCs w:val="22"/>
              </w:rPr>
              <w:t>Exception Message: “</w:t>
            </w:r>
            <w:ins w:id="6" w:author="Thomas, Sebastian, VBASPT" w:date="2017-01-20T13:57:00Z">
              <w:r w:rsidR="00F06272">
                <w:t>Auto Dependency Processing Reject – Spouse removal not completed because child type is stepchild or unknown. Claim not eligible for automated processing.</w:t>
              </w:r>
            </w:ins>
            <w:del w:id="7" w:author="Thomas, Sebastian, VBASPT" w:date="2017-01-20T13:57:00Z">
              <w:r w:rsidDel="00F06272">
                <w:rPr>
                  <w:sz w:val="22"/>
                  <w:szCs w:val="22"/>
                </w:rPr>
                <w:delText>Auto Dependency Processing Validation Reject Reason -Removal of spouse due to divorce with children on award. Please Review for Stepchild Status.</w:delText>
              </w:r>
            </w:del>
            <w:r>
              <w:rPr>
                <w:sz w:val="22"/>
                <w:szCs w:val="22"/>
              </w:rPr>
              <w:t>”</w:t>
            </w:r>
          </w:p>
        </w:tc>
        <w:tc>
          <w:tcPr>
            <w:tcW w:w="2080" w:type="dxa"/>
            <w:tcBorders>
              <w:top w:val="single" w:sz="4" w:space="0" w:color="auto"/>
              <w:left w:val="single" w:sz="4" w:space="0" w:color="auto"/>
              <w:bottom w:val="single" w:sz="4" w:space="0" w:color="auto"/>
              <w:right w:val="single" w:sz="4" w:space="0" w:color="auto"/>
            </w:tcBorders>
            <w:hideMark/>
          </w:tcPr>
          <w:p w14:paraId="1D792A8D" w14:textId="77777777" w:rsidR="008E179B" w:rsidRDefault="008E179B">
            <w:pPr>
              <w:spacing w:line="240" w:lineRule="exact"/>
              <w:rPr>
                <w:color w:val="auto"/>
                <w:sz w:val="22"/>
                <w:szCs w:val="22"/>
              </w:rPr>
            </w:pPr>
            <w:r>
              <w:rPr>
                <w:color w:val="auto"/>
                <w:sz w:val="22"/>
                <w:szCs w:val="22"/>
              </w:rPr>
              <w:t>UC-06:Determine Award</w:t>
            </w:r>
          </w:p>
        </w:tc>
        <w:tc>
          <w:tcPr>
            <w:tcW w:w="0" w:type="auto"/>
            <w:tcBorders>
              <w:top w:val="single" w:sz="4" w:space="0" w:color="auto"/>
              <w:left w:val="single" w:sz="4" w:space="0" w:color="auto"/>
              <w:bottom w:val="single" w:sz="4" w:space="0" w:color="auto"/>
              <w:right w:val="single" w:sz="4" w:space="0" w:color="auto"/>
            </w:tcBorders>
          </w:tcPr>
          <w:p w14:paraId="1D792A8E" w14:textId="77777777" w:rsidR="008E179B" w:rsidRDefault="008E179B">
            <w:pPr>
              <w:spacing w:line="240" w:lineRule="exact"/>
              <w:rPr>
                <w:color w:val="auto"/>
                <w:sz w:val="22"/>
                <w:szCs w:val="22"/>
              </w:rPr>
            </w:pPr>
            <w:r>
              <w:rPr>
                <w:color w:val="auto"/>
                <w:sz w:val="22"/>
                <w:szCs w:val="22"/>
              </w:rPr>
              <w:t>CFR 3.500 g (2) (ii)</w:t>
            </w:r>
          </w:p>
          <w:p w14:paraId="1D792A8F" w14:textId="77777777" w:rsidR="008E179B" w:rsidRDefault="008E179B">
            <w:pPr>
              <w:spacing w:line="240" w:lineRule="exact"/>
              <w:rPr>
                <w:sz w:val="22"/>
                <w:szCs w:val="22"/>
              </w:rPr>
            </w:pPr>
          </w:p>
        </w:tc>
      </w:tr>
      <w:tr w:rsidR="003B0396" w14:paraId="1D792A97"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A91" w14:textId="77777777" w:rsidR="003B0396" w:rsidRDefault="003B0396" w:rsidP="00CC5CE9">
            <w:pPr>
              <w:spacing w:line="240" w:lineRule="exact"/>
              <w:rPr>
                <w:sz w:val="22"/>
                <w:szCs w:val="22"/>
              </w:rPr>
            </w:pPr>
            <w:r>
              <w:rPr>
                <w:sz w:val="22"/>
                <w:szCs w:val="22"/>
              </w:rPr>
              <w:t xml:space="preserve">CP0163 </w:t>
            </w:r>
          </w:p>
          <w:p w14:paraId="1D792A92" w14:textId="77777777" w:rsidR="003B0396" w:rsidRDefault="003B0396" w:rsidP="00CC5CE9">
            <w:pPr>
              <w:spacing w:line="240" w:lineRule="exact"/>
              <w:rPr>
                <w:sz w:val="22"/>
                <w:szCs w:val="22"/>
              </w:rPr>
            </w:pPr>
            <w:r>
              <w:rPr>
                <w:sz w:val="22"/>
                <w:szCs w:val="22"/>
              </w:rPr>
              <w:t>Removal of spouse before award effective date</w:t>
            </w:r>
          </w:p>
        </w:tc>
        <w:tc>
          <w:tcPr>
            <w:tcW w:w="5116" w:type="dxa"/>
            <w:tcBorders>
              <w:top w:val="single" w:sz="4" w:space="0" w:color="auto"/>
              <w:left w:val="single" w:sz="4" w:space="0" w:color="auto"/>
              <w:bottom w:val="single" w:sz="4" w:space="0" w:color="auto"/>
              <w:right w:val="single" w:sz="4" w:space="0" w:color="auto"/>
            </w:tcBorders>
          </w:tcPr>
          <w:p w14:paraId="1D792A93" w14:textId="77777777" w:rsidR="003B0396" w:rsidRDefault="003B0396">
            <w:pPr>
              <w:spacing w:before="0" w:after="200" w:line="276" w:lineRule="auto"/>
              <w:rPr>
                <w:b/>
                <w:sz w:val="22"/>
                <w:szCs w:val="22"/>
              </w:rPr>
            </w:pPr>
            <w:r>
              <w:rPr>
                <w:b/>
                <w:sz w:val="22"/>
                <w:szCs w:val="22"/>
              </w:rPr>
              <w:t xml:space="preserve">Send for </w:t>
            </w:r>
            <w:r w:rsidR="00F06272">
              <w:rPr>
                <w:b/>
                <w:sz w:val="22"/>
                <w:szCs w:val="22"/>
              </w:rPr>
              <w:t>exception</w:t>
            </w:r>
            <w:r>
              <w:rPr>
                <w:b/>
                <w:sz w:val="22"/>
                <w:szCs w:val="22"/>
              </w:rPr>
              <w:t xml:space="preserve"> processing </w:t>
            </w:r>
          </w:p>
          <w:p w14:paraId="1D792A94" w14:textId="77777777" w:rsidR="003B0396" w:rsidRPr="003C79FB" w:rsidRDefault="003B0396" w:rsidP="003B0396">
            <w:pPr>
              <w:spacing w:before="0" w:after="200" w:line="276" w:lineRule="auto"/>
              <w:rPr>
                <w:b/>
                <w:sz w:val="22"/>
                <w:szCs w:val="22"/>
              </w:rPr>
            </w:pPr>
            <w:r>
              <w:rPr>
                <w:b/>
                <w:sz w:val="22"/>
                <w:szCs w:val="22"/>
              </w:rPr>
              <w:t>Ex</w:t>
            </w:r>
            <w:r w:rsidR="00F06272">
              <w:rPr>
                <w:b/>
                <w:sz w:val="22"/>
                <w:szCs w:val="22"/>
              </w:rPr>
              <w:t>ce</w:t>
            </w:r>
            <w:r>
              <w:rPr>
                <w:b/>
                <w:sz w:val="22"/>
                <w:szCs w:val="22"/>
              </w:rPr>
              <w:t>ption Message”</w:t>
            </w:r>
            <w:r>
              <w:rPr>
                <w:rFonts w:ascii="Times New Roman" w:eastAsia="Calibri" w:hAnsi="Times New Roman" w:cs="Times New Roman"/>
                <w:color w:val="auto"/>
              </w:rPr>
              <w:t xml:space="preserve"> </w:t>
            </w:r>
            <w:r w:rsidRPr="003B0396">
              <w:rPr>
                <w:rFonts w:ascii="Times New Roman" w:eastAsia="Calibri" w:hAnsi="Times New Roman" w:cs="Times New Roman"/>
                <w:color w:val="auto"/>
              </w:rPr>
              <w:t>Auto Dependency Processing Validation Reject Reason – Attempted spouse removal date is before spouse's add date. Please review</w:t>
            </w:r>
            <w:r>
              <w:rPr>
                <w:rFonts w:ascii="Times New Roman" w:eastAsia="Calibri" w:hAnsi="Times New Roman" w:cs="Times New Roman"/>
                <w:color w:val="auto"/>
              </w:rPr>
              <w:t>”</w:t>
            </w:r>
          </w:p>
        </w:tc>
        <w:tc>
          <w:tcPr>
            <w:tcW w:w="2080" w:type="dxa"/>
            <w:tcBorders>
              <w:top w:val="single" w:sz="4" w:space="0" w:color="auto"/>
              <w:left w:val="single" w:sz="4" w:space="0" w:color="auto"/>
              <w:bottom w:val="single" w:sz="4" w:space="0" w:color="auto"/>
              <w:right w:val="single" w:sz="4" w:space="0" w:color="auto"/>
            </w:tcBorders>
          </w:tcPr>
          <w:p w14:paraId="1D792A95" w14:textId="77777777" w:rsidR="003B0396" w:rsidRDefault="003B0396">
            <w:pPr>
              <w:spacing w:line="240" w:lineRule="exact"/>
              <w:rPr>
                <w:color w:val="auto"/>
                <w:sz w:val="22"/>
                <w:szCs w:val="22"/>
              </w:rPr>
            </w:pPr>
            <w:r>
              <w:rPr>
                <w:color w:val="auto"/>
                <w:sz w:val="22"/>
                <w:szCs w:val="22"/>
              </w:rPr>
              <w:t>RTC-373694</w:t>
            </w:r>
          </w:p>
        </w:tc>
        <w:tc>
          <w:tcPr>
            <w:tcW w:w="0" w:type="auto"/>
            <w:tcBorders>
              <w:top w:val="single" w:sz="4" w:space="0" w:color="auto"/>
              <w:left w:val="single" w:sz="4" w:space="0" w:color="auto"/>
              <w:bottom w:val="single" w:sz="4" w:space="0" w:color="auto"/>
              <w:right w:val="single" w:sz="4" w:space="0" w:color="auto"/>
            </w:tcBorders>
          </w:tcPr>
          <w:p w14:paraId="1D792A96" w14:textId="77777777" w:rsidR="003B0396" w:rsidRDefault="003B0396">
            <w:pPr>
              <w:spacing w:line="240" w:lineRule="exact"/>
              <w:rPr>
                <w:color w:val="auto"/>
                <w:sz w:val="22"/>
                <w:szCs w:val="22"/>
              </w:rPr>
            </w:pPr>
          </w:p>
        </w:tc>
      </w:tr>
      <w:tr w:rsidR="008E179B" w14:paraId="1D792A9D"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98" w14:textId="77777777" w:rsidR="008E179B" w:rsidRDefault="008E179B" w:rsidP="00CC5CE9">
            <w:pPr>
              <w:spacing w:line="240" w:lineRule="exact"/>
              <w:rPr>
                <w:sz w:val="22"/>
                <w:szCs w:val="22"/>
              </w:rPr>
            </w:pPr>
            <w:r>
              <w:rPr>
                <w:sz w:val="22"/>
                <w:szCs w:val="22"/>
              </w:rPr>
              <w:t>CP0170 Standalone 674</w:t>
            </w:r>
          </w:p>
        </w:tc>
        <w:tc>
          <w:tcPr>
            <w:tcW w:w="5116" w:type="dxa"/>
            <w:tcBorders>
              <w:top w:val="single" w:sz="4" w:space="0" w:color="auto"/>
              <w:left w:val="single" w:sz="4" w:space="0" w:color="auto"/>
              <w:bottom w:val="single" w:sz="4" w:space="0" w:color="auto"/>
              <w:right w:val="single" w:sz="4" w:space="0" w:color="auto"/>
            </w:tcBorders>
            <w:hideMark/>
          </w:tcPr>
          <w:p w14:paraId="1D792A99" w14:textId="77777777" w:rsidR="008E179B" w:rsidRPr="003C79FB" w:rsidRDefault="008E179B">
            <w:pPr>
              <w:spacing w:before="0" w:after="200" w:line="276" w:lineRule="auto"/>
              <w:rPr>
                <w:b/>
                <w:sz w:val="22"/>
                <w:szCs w:val="22"/>
              </w:rPr>
            </w:pPr>
            <w:r w:rsidRPr="003C79FB">
              <w:rPr>
                <w:b/>
                <w:sz w:val="22"/>
                <w:szCs w:val="22"/>
              </w:rPr>
              <w:t xml:space="preserve">If the school child has ever been on the Award, a school child decision can be added to Award. If not, send for exception processing: </w:t>
            </w:r>
          </w:p>
          <w:p w14:paraId="1D792A9A" w14:textId="77777777" w:rsidR="008E179B" w:rsidRDefault="008E179B" w:rsidP="003C79FB">
            <w:pPr>
              <w:spacing w:before="0" w:after="200" w:line="276" w:lineRule="auto"/>
              <w:ind w:left="720"/>
              <w:rPr>
                <w:sz w:val="22"/>
                <w:szCs w:val="22"/>
              </w:rPr>
            </w:pPr>
            <w:r>
              <w:rPr>
                <w:sz w:val="22"/>
                <w:szCs w:val="22"/>
              </w:rPr>
              <w:t>Exception Message: “Auto Dependency Processing Reject Reason –Attempt to add school child that was not previously on the Award.  Please develop for 686c.”</w:t>
            </w:r>
          </w:p>
        </w:tc>
        <w:tc>
          <w:tcPr>
            <w:tcW w:w="2080" w:type="dxa"/>
            <w:tcBorders>
              <w:top w:val="single" w:sz="4" w:space="0" w:color="auto"/>
              <w:left w:val="single" w:sz="4" w:space="0" w:color="auto"/>
              <w:bottom w:val="single" w:sz="4" w:space="0" w:color="auto"/>
              <w:right w:val="single" w:sz="4" w:space="0" w:color="auto"/>
            </w:tcBorders>
            <w:hideMark/>
          </w:tcPr>
          <w:p w14:paraId="1D792A9B" w14:textId="77777777" w:rsidR="008E179B" w:rsidRDefault="008E179B">
            <w:pPr>
              <w:spacing w:line="240" w:lineRule="exact"/>
              <w:rPr>
                <w:color w:val="auto"/>
                <w:sz w:val="22"/>
                <w:szCs w:val="22"/>
              </w:rPr>
            </w:pPr>
            <w:r>
              <w:rPr>
                <w:color w:val="auto"/>
                <w:sz w:val="22"/>
                <w:szCs w:val="22"/>
              </w:rPr>
              <w:t>UC-10: Process Standalone 674</w:t>
            </w:r>
          </w:p>
        </w:tc>
        <w:tc>
          <w:tcPr>
            <w:tcW w:w="0" w:type="auto"/>
            <w:tcBorders>
              <w:top w:val="single" w:sz="4" w:space="0" w:color="auto"/>
              <w:left w:val="single" w:sz="4" w:space="0" w:color="auto"/>
              <w:bottom w:val="single" w:sz="4" w:space="0" w:color="auto"/>
              <w:right w:val="single" w:sz="4" w:space="0" w:color="auto"/>
            </w:tcBorders>
          </w:tcPr>
          <w:p w14:paraId="1D792A9C" w14:textId="77777777" w:rsidR="008E179B" w:rsidRDefault="008E179B">
            <w:pPr>
              <w:spacing w:line="240" w:lineRule="exact"/>
              <w:rPr>
                <w:sz w:val="22"/>
                <w:szCs w:val="22"/>
              </w:rPr>
            </w:pPr>
          </w:p>
        </w:tc>
      </w:tr>
      <w:tr w:rsidR="008E179B" w14:paraId="1D792AA3"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9E" w14:textId="77777777" w:rsidR="008E179B" w:rsidRDefault="008E179B" w:rsidP="00F57A32">
            <w:pPr>
              <w:spacing w:line="240" w:lineRule="exact"/>
              <w:rPr>
                <w:sz w:val="22"/>
                <w:szCs w:val="22"/>
              </w:rPr>
            </w:pPr>
            <w:r>
              <w:rPr>
                <w:sz w:val="22"/>
                <w:szCs w:val="22"/>
              </w:rPr>
              <w:t>CP0173 Rating Date Override</w:t>
            </w:r>
          </w:p>
        </w:tc>
        <w:tc>
          <w:tcPr>
            <w:tcW w:w="5116" w:type="dxa"/>
            <w:tcBorders>
              <w:top w:val="single" w:sz="4" w:space="0" w:color="auto"/>
              <w:left w:val="single" w:sz="4" w:space="0" w:color="auto"/>
              <w:bottom w:val="single" w:sz="4" w:space="0" w:color="auto"/>
              <w:right w:val="single" w:sz="4" w:space="0" w:color="auto"/>
            </w:tcBorders>
            <w:hideMark/>
          </w:tcPr>
          <w:p w14:paraId="1D792A9F" w14:textId="77777777" w:rsidR="008E179B" w:rsidRPr="003C79FB" w:rsidRDefault="008E179B">
            <w:pPr>
              <w:spacing w:before="0" w:after="200" w:line="276" w:lineRule="auto"/>
              <w:rPr>
                <w:b/>
                <w:sz w:val="22"/>
                <w:szCs w:val="22"/>
              </w:rPr>
            </w:pPr>
            <w:r w:rsidRPr="003C79FB">
              <w:rPr>
                <w:b/>
                <w:sz w:val="22"/>
                <w:szCs w:val="22"/>
              </w:rPr>
              <w:t xml:space="preserve">If the system identifies rating date override is used, send for exception processing: </w:t>
            </w:r>
          </w:p>
          <w:p w14:paraId="1D792AA0" w14:textId="77777777" w:rsidR="008E179B" w:rsidRDefault="008E179B" w:rsidP="003C79FB">
            <w:pPr>
              <w:spacing w:before="0" w:after="200" w:line="276" w:lineRule="auto"/>
              <w:ind w:left="720"/>
              <w:rPr>
                <w:sz w:val="22"/>
                <w:szCs w:val="22"/>
              </w:rPr>
            </w:pPr>
            <w:r>
              <w:rPr>
                <w:sz w:val="22"/>
                <w:szCs w:val="22"/>
              </w:rPr>
              <w:t>Exception Message: “Auto Dependency Processing Reject Reason -.  Rating date overridden in Awards application. Please review.”</w:t>
            </w:r>
          </w:p>
        </w:tc>
        <w:tc>
          <w:tcPr>
            <w:tcW w:w="2080" w:type="dxa"/>
            <w:tcBorders>
              <w:top w:val="single" w:sz="4" w:space="0" w:color="auto"/>
              <w:left w:val="single" w:sz="4" w:space="0" w:color="auto"/>
              <w:bottom w:val="single" w:sz="4" w:space="0" w:color="auto"/>
              <w:right w:val="single" w:sz="4" w:space="0" w:color="auto"/>
            </w:tcBorders>
            <w:hideMark/>
          </w:tcPr>
          <w:p w14:paraId="1D792AA1" w14:textId="77777777" w:rsidR="008E179B" w:rsidRDefault="008E179B">
            <w:pPr>
              <w:spacing w:line="240" w:lineRule="exact"/>
              <w:rPr>
                <w:color w:val="auto"/>
                <w:sz w:val="22"/>
                <w:szCs w:val="22"/>
              </w:rPr>
            </w:pPr>
            <w:r>
              <w:rPr>
                <w:color w:val="auto"/>
                <w:sz w:val="22"/>
                <w:szCs w:val="22"/>
              </w:rPr>
              <w:t>UC-01:  Retrieve/Validate Claims</w:t>
            </w:r>
          </w:p>
        </w:tc>
        <w:tc>
          <w:tcPr>
            <w:tcW w:w="0" w:type="auto"/>
            <w:tcBorders>
              <w:top w:val="single" w:sz="4" w:space="0" w:color="auto"/>
              <w:left w:val="single" w:sz="4" w:space="0" w:color="auto"/>
              <w:bottom w:val="single" w:sz="4" w:space="0" w:color="auto"/>
              <w:right w:val="single" w:sz="4" w:space="0" w:color="auto"/>
            </w:tcBorders>
          </w:tcPr>
          <w:p w14:paraId="1D792AA2" w14:textId="77777777" w:rsidR="008E179B" w:rsidRDefault="008E179B">
            <w:pPr>
              <w:spacing w:line="240" w:lineRule="exact"/>
              <w:rPr>
                <w:sz w:val="22"/>
                <w:szCs w:val="22"/>
              </w:rPr>
            </w:pPr>
          </w:p>
        </w:tc>
      </w:tr>
      <w:tr w:rsidR="008E179B" w14:paraId="1D792AA9"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A4" w14:textId="77777777" w:rsidR="008E179B" w:rsidRDefault="008E179B" w:rsidP="00F57A32">
            <w:pPr>
              <w:spacing w:line="240" w:lineRule="exact"/>
              <w:rPr>
                <w:sz w:val="22"/>
                <w:szCs w:val="22"/>
              </w:rPr>
            </w:pPr>
            <w:r>
              <w:rPr>
                <w:sz w:val="22"/>
                <w:szCs w:val="22"/>
              </w:rPr>
              <w:t xml:space="preserve">CP0174 Overpayments Greater than $5K </w:t>
            </w:r>
          </w:p>
        </w:tc>
        <w:tc>
          <w:tcPr>
            <w:tcW w:w="5116" w:type="dxa"/>
            <w:tcBorders>
              <w:top w:val="single" w:sz="4" w:space="0" w:color="auto"/>
              <w:left w:val="single" w:sz="4" w:space="0" w:color="auto"/>
              <w:bottom w:val="single" w:sz="4" w:space="0" w:color="auto"/>
              <w:right w:val="single" w:sz="4" w:space="0" w:color="auto"/>
            </w:tcBorders>
            <w:hideMark/>
          </w:tcPr>
          <w:p w14:paraId="1D792AA5" w14:textId="77777777" w:rsidR="008E179B" w:rsidRPr="003C79FB" w:rsidRDefault="008E179B">
            <w:pPr>
              <w:spacing w:before="0" w:after="200" w:line="276" w:lineRule="auto"/>
              <w:rPr>
                <w:b/>
                <w:sz w:val="22"/>
                <w:szCs w:val="22"/>
              </w:rPr>
            </w:pPr>
            <w:r w:rsidRPr="003C79FB">
              <w:rPr>
                <w:b/>
                <w:sz w:val="22"/>
                <w:szCs w:val="22"/>
              </w:rPr>
              <w:t>If dependency changes create an overpayment of $5,000.00 or more, send for exception processing. Net effect is a negative amount:</w:t>
            </w:r>
          </w:p>
          <w:p w14:paraId="1D792AA6" w14:textId="77777777" w:rsidR="008E179B" w:rsidRDefault="008E179B" w:rsidP="009D4184">
            <w:pPr>
              <w:spacing w:before="0" w:after="200" w:line="276" w:lineRule="auto"/>
              <w:ind w:left="720"/>
              <w:rPr>
                <w:sz w:val="22"/>
                <w:szCs w:val="22"/>
              </w:rPr>
            </w:pPr>
            <w:r>
              <w:rPr>
                <w:sz w:val="22"/>
                <w:szCs w:val="22"/>
              </w:rPr>
              <w:t>Exception Message: “Auto Dependency Processing Reject Reason -. Award will create overpayment of $5,000.00 or more. Please review.”</w:t>
            </w:r>
          </w:p>
        </w:tc>
        <w:tc>
          <w:tcPr>
            <w:tcW w:w="2080" w:type="dxa"/>
            <w:tcBorders>
              <w:top w:val="single" w:sz="4" w:space="0" w:color="auto"/>
              <w:left w:val="single" w:sz="4" w:space="0" w:color="auto"/>
              <w:bottom w:val="single" w:sz="4" w:space="0" w:color="auto"/>
              <w:right w:val="single" w:sz="4" w:space="0" w:color="auto"/>
            </w:tcBorders>
            <w:hideMark/>
          </w:tcPr>
          <w:p w14:paraId="1D792AA7" w14:textId="77777777" w:rsidR="008E179B" w:rsidRDefault="008E179B">
            <w:pPr>
              <w:spacing w:line="240" w:lineRule="exact"/>
              <w:rPr>
                <w:color w:val="auto"/>
                <w:sz w:val="22"/>
                <w:szCs w:val="22"/>
              </w:rPr>
            </w:pPr>
            <w:r>
              <w:rPr>
                <w:color w:val="auto"/>
                <w:sz w:val="22"/>
                <w:szCs w:val="22"/>
              </w:rPr>
              <w:t>UC-06: Determine Award</w:t>
            </w:r>
          </w:p>
        </w:tc>
        <w:tc>
          <w:tcPr>
            <w:tcW w:w="0" w:type="auto"/>
            <w:tcBorders>
              <w:top w:val="single" w:sz="4" w:space="0" w:color="auto"/>
              <w:left w:val="single" w:sz="4" w:space="0" w:color="auto"/>
              <w:bottom w:val="single" w:sz="4" w:space="0" w:color="auto"/>
              <w:right w:val="single" w:sz="4" w:space="0" w:color="auto"/>
            </w:tcBorders>
          </w:tcPr>
          <w:p w14:paraId="1D792AA8" w14:textId="77777777" w:rsidR="008E179B" w:rsidRDefault="008E179B">
            <w:pPr>
              <w:spacing w:line="240" w:lineRule="exact"/>
              <w:rPr>
                <w:sz w:val="22"/>
                <w:szCs w:val="22"/>
              </w:rPr>
            </w:pPr>
          </w:p>
        </w:tc>
      </w:tr>
      <w:tr w:rsidR="008E179B" w14:paraId="1D792AB1"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AA" w14:textId="77777777" w:rsidR="008E179B" w:rsidRDefault="008E179B" w:rsidP="00F57A32">
            <w:pPr>
              <w:spacing w:line="240" w:lineRule="exact"/>
              <w:rPr>
                <w:sz w:val="22"/>
                <w:szCs w:val="22"/>
              </w:rPr>
            </w:pPr>
            <w:r>
              <w:rPr>
                <w:sz w:val="22"/>
                <w:szCs w:val="22"/>
              </w:rPr>
              <w:lastRenderedPageBreak/>
              <w:t>CP0175 Future Date of Birth or Marriage Date</w:t>
            </w:r>
          </w:p>
        </w:tc>
        <w:tc>
          <w:tcPr>
            <w:tcW w:w="5116" w:type="dxa"/>
            <w:tcBorders>
              <w:top w:val="single" w:sz="4" w:space="0" w:color="auto"/>
              <w:left w:val="single" w:sz="4" w:space="0" w:color="auto"/>
              <w:bottom w:val="single" w:sz="4" w:space="0" w:color="auto"/>
              <w:right w:val="single" w:sz="4" w:space="0" w:color="auto"/>
            </w:tcBorders>
            <w:hideMark/>
          </w:tcPr>
          <w:p w14:paraId="1D792AAB" w14:textId="77777777" w:rsidR="008E179B" w:rsidRPr="003C79FB" w:rsidRDefault="008E179B">
            <w:pPr>
              <w:spacing w:before="0" w:after="200" w:line="276" w:lineRule="auto"/>
              <w:rPr>
                <w:b/>
                <w:sz w:val="22"/>
                <w:szCs w:val="22"/>
              </w:rPr>
            </w:pPr>
            <w:r w:rsidRPr="003C79FB">
              <w:rPr>
                <w:b/>
                <w:sz w:val="22"/>
                <w:szCs w:val="22"/>
              </w:rPr>
              <w:t>If the dependent date of birth is a future date (a date past the current date), send for exception processing:</w:t>
            </w:r>
          </w:p>
          <w:p w14:paraId="1D792AAC" w14:textId="77777777" w:rsidR="008E179B" w:rsidRDefault="008E179B" w:rsidP="003C79FB">
            <w:pPr>
              <w:spacing w:before="0" w:after="200" w:line="276" w:lineRule="auto"/>
              <w:ind w:left="720"/>
              <w:rPr>
                <w:sz w:val="22"/>
                <w:szCs w:val="22"/>
              </w:rPr>
            </w:pPr>
            <w:r>
              <w:rPr>
                <w:sz w:val="22"/>
                <w:szCs w:val="22"/>
              </w:rPr>
              <w:t>Exception Message: “Auto Dependency Processing Reject Reason -.  Dependent date of birth is in the future. Please review.”</w:t>
            </w:r>
          </w:p>
          <w:p w14:paraId="1D792AAD" w14:textId="77777777" w:rsidR="008E179B" w:rsidRDefault="008E179B" w:rsidP="003C79FB">
            <w:pPr>
              <w:spacing w:before="0" w:after="200" w:line="276" w:lineRule="auto"/>
              <w:ind w:left="720"/>
              <w:rPr>
                <w:sz w:val="22"/>
                <w:szCs w:val="22"/>
              </w:rPr>
            </w:pPr>
            <w:r>
              <w:rPr>
                <w:sz w:val="22"/>
                <w:szCs w:val="22"/>
              </w:rPr>
              <w:t>If the Veteran date of marriage is a future date (a date past the current date), send for exception processing.</w:t>
            </w:r>
          </w:p>
          <w:p w14:paraId="1D792AAE" w14:textId="77777777" w:rsidR="008E179B" w:rsidRDefault="008E179B" w:rsidP="009D4184">
            <w:pPr>
              <w:spacing w:before="0" w:after="200" w:line="276" w:lineRule="auto"/>
              <w:ind w:left="720"/>
              <w:rPr>
                <w:sz w:val="22"/>
                <w:szCs w:val="22"/>
              </w:rPr>
            </w:pPr>
            <w:r>
              <w:rPr>
                <w:sz w:val="22"/>
                <w:szCs w:val="22"/>
              </w:rPr>
              <w:t>Exception Message: “Auto Dependency Processing Reject Reason - Marriage date is in the future. Please review.”</w:t>
            </w:r>
          </w:p>
        </w:tc>
        <w:tc>
          <w:tcPr>
            <w:tcW w:w="2080" w:type="dxa"/>
            <w:tcBorders>
              <w:top w:val="single" w:sz="4" w:space="0" w:color="auto"/>
              <w:left w:val="single" w:sz="4" w:space="0" w:color="auto"/>
              <w:bottom w:val="single" w:sz="4" w:space="0" w:color="auto"/>
              <w:right w:val="single" w:sz="4" w:space="0" w:color="auto"/>
            </w:tcBorders>
            <w:hideMark/>
          </w:tcPr>
          <w:p w14:paraId="1D792AAF"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AB0" w14:textId="77777777" w:rsidR="008E179B" w:rsidRDefault="008E179B">
            <w:pPr>
              <w:spacing w:line="240" w:lineRule="exact"/>
              <w:rPr>
                <w:sz w:val="22"/>
                <w:szCs w:val="22"/>
              </w:rPr>
            </w:pPr>
          </w:p>
        </w:tc>
      </w:tr>
      <w:tr w:rsidR="008E179B" w14:paraId="1D792AB6"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B2" w14:textId="77777777" w:rsidR="008E179B" w:rsidRDefault="008E179B" w:rsidP="00F57A32">
            <w:pPr>
              <w:spacing w:line="240" w:lineRule="exact"/>
              <w:rPr>
                <w:sz w:val="22"/>
                <w:szCs w:val="22"/>
              </w:rPr>
            </w:pPr>
            <w:r>
              <w:rPr>
                <w:sz w:val="22"/>
                <w:szCs w:val="22"/>
              </w:rPr>
              <w:t>CP0201 No Veteran Specified</w:t>
            </w:r>
          </w:p>
        </w:tc>
        <w:tc>
          <w:tcPr>
            <w:tcW w:w="5116" w:type="dxa"/>
            <w:tcBorders>
              <w:top w:val="single" w:sz="4" w:space="0" w:color="auto"/>
              <w:left w:val="single" w:sz="4" w:space="0" w:color="auto"/>
              <w:bottom w:val="single" w:sz="4" w:space="0" w:color="auto"/>
              <w:right w:val="single" w:sz="4" w:space="0" w:color="auto"/>
            </w:tcBorders>
            <w:hideMark/>
          </w:tcPr>
          <w:p w14:paraId="1D792AB3" w14:textId="77777777" w:rsidR="008E179B" w:rsidRDefault="008E179B" w:rsidP="003C79FB">
            <w:pPr>
              <w:spacing w:line="240" w:lineRule="exact"/>
              <w:ind w:left="720"/>
              <w:rPr>
                <w:sz w:val="22"/>
                <w:szCs w:val="22"/>
              </w:rPr>
            </w:pPr>
            <w:r>
              <w:rPr>
                <w:sz w:val="22"/>
                <w:szCs w:val="22"/>
              </w:rPr>
              <w:t>“Auto Dependency Processing Validation Reject Reason - A veteran must be specified.”</w:t>
            </w:r>
          </w:p>
        </w:tc>
        <w:tc>
          <w:tcPr>
            <w:tcW w:w="2080" w:type="dxa"/>
            <w:tcBorders>
              <w:top w:val="single" w:sz="4" w:space="0" w:color="auto"/>
              <w:left w:val="single" w:sz="4" w:space="0" w:color="auto"/>
              <w:bottom w:val="single" w:sz="4" w:space="0" w:color="auto"/>
              <w:right w:val="single" w:sz="4" w:space="0" w:color="auto"/>
            </w:tcBorders>
            <w:hideMark/>
          </w:tcPr>
          <w:p w14:paraId="1D792AB4"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AB5" w14:textId="77777777" w:rsidR="008E179B" w:rsidRDefault="008E179B">
            <w:pPr>
              <w:spacing w:line="240" w:lineRule="exact"/>
              <w:rPr>
                <w:sz w:val="22"/>
                <w:szCs w:val="22"/>
              </w:rPr>
            </w:pPr>
          </w:p>
        </w:tc>
      </w:tr>
      <w:tr w:rsidR="008E179B" w14:paraId="1D792ABB"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B7" w14:textId="77777777" w:rsidR="008E179B" w:rsidRDefault="008E179B" w:rsidP="00F57A32">
            <w:pPr>
              <w:spacing w:line="240" w:lineRule="exact"/>
              <w:rPr>
                <w:sz w:val="22"/>
                <w:szCs w:val="22"/>
              </w:rPr>
            </w:pPr>
            <w:r>
              <w:rPr>
                <w:sz w:val="22"/>
                <w:szCs w:val="22"/>
              </w:rPr>
              <w:t>CP0202 No Rating Date for Veteran</w:t>
            </w:r>
          </w:p>
        </w:tc>
        <w:tc>
          <w:tcPr>
            <w:tcW w:w="5116" w:type="dxa"/>
            <w:tcBorders>
              <w:top w:val="single" w:sz="4" w:space="0" w:color="auto"/>
              <w:left w:val="single" w:sz="4" w:space="0" w:color="auto"/>
              <w:bottom w:val="single" w:sz="4" w:space="0" w:color="auto"/>
              <w:right w:val="single" w:sz="4" w:space="0" w:color="auto"/>
            </w:tcBorders>
            <w:hideMark/>
          </w:tcPr>
          <w:p w14:paraId="1D792AB8" w14:textId="77777777" w:rsidR="008E179B" w:rsidRDefault="008E179B" w:rsidP="003C79FB">
            <w:pPr>
              <w:spacing w:line="240" w:lineRule="exact"/>
              <w:ind w:left="720"/>
              <w:rPr>
                <w:sz w:val="22"/>
                <w:szCs w:val="22"/>
              </w:rPr>
            </w:pPr>
            <w:r>
              <w:rPr>
                <w:sz w:val="22"/>
                <w:szCs w:val="22"/>
              </w:rPr>
              <w:t>“Auto Dependency Processing Validation Reject Reason -Veteran must have a Rating with a Rating Date.”</w:t>
            </w:r>
          </w:p>
        </w:tc>
        <w:tc>
          <w:tcPr>
            <w:tcW w:w="2080" w:type="dxa"/>
            <w:tcBorders>
              <w:top w:val="single" w:sz="4" w:space="0" w:color="auto"/>
              <w:left w:val="single" w:sz="4" w:space="0" w:color="auto"/>
              <w:bottom w:val="single" w:sz="4" w:space="0" w:color="auto"/>
              <w:right w:val="single" w:sz="4" w:space="0" w:color="auto"/>
            </w:tcBorders>
            <w:hideMark/>
          </w:tcPr>
          <w:p w14:paraId="1D792AB9"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ABA" w14:textId="77777777" w:rsidR="008E179B" w:rsidRDefault="008E179B">
            <w:pPr>
              <w:spacing w:line="240" w:lineRule="exact"/>
              <w:rPr>
                <w:sz w:val="22"/>
                <w:szCs w:val="22"/>
              </w:rPr>
            </w:pPr>
          </w:p>
        </w:tc>
      </w:tr>
      <w:tr w:rsidR="008E179B" w14:paraId="1D792AC0"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BC" w14:textId="77777777" w:rsidR="008E179B" w:rsidRDefault="008E179B" w:rsidP="00F57A32">
            <w:pPr>
              <w:spacing w:line="240" w:lineRule="exact"/>
              <w:rPr>
                <w:sz w:val="22"/>
                <w:szCs w:val="22"/>
              </w:rPr>
            </w:pPr>
            <w:r>
              <w:rPr>
                <w:sz w:val="22"/>
                <w:szCs w:val="22"/>
              </w:rPr>
              <w:t xml:space="preserve">CP0203 No Rating effective date </w:t>
            </w:r>
          </w:p>
        </w:tc>
        <w:tc>
          <w:tcPr>
            <w:tcW w:w="5116" w:type="dxa"/>
            <w:tcBorders>
              <w:top w:val="single" w:sz="4" w:space="0" w:color="auto"/>
              <w:left w:val="single" w:sz="4" w:space="0" w:color="auto"/>
              <w:bottom w:val="single" w:sz="4" w:space="0" w:color="auto"/>
              <w:right w:val="single" w:sz="4" w:space="0" w:color="auto"/>
            </w:tcBorders>
            <w:hideMark/>
          </w:tcPr>
          <w:p w14:paraId="1D792ABD" w14:textId="77777777" w:rsidR="008E179B" w:rsidRDefault="008E179B" w:rsidP="003C79FB">
            <w:pPr>
              <w:spacing w:line="240" w:lineRule="exact"/>
              <w:ind w:left="720"/>
              <w:rPr>
                <w:sz w:val="22"/>
                <w:szCs w:val="22"/>
              </w:rPr>
            </w:pPr>
            <w:r>
              <w:rPr>
                <w:sz w:val="22"/>
                <w:szCs w:val="22"/>
              </w:rPr>
              <w:t>Auto Dependency Processing Validation Reject Reason -Veteran must have a Rating with a Rating effective date. .”</w:t>
            </w:r>
          </w:p>
        </w:tc>
        <w:tc>
          <w:tcPr>
            <w:tcW w:w="2080" w:type="dxa"/>
            <w:tcBorders>
              <w:top w:val="single" w:sz="4" w:space="0" w:color="auto"/>
              <w:left w:val="single" w:sz="4" w:space="0" w:color="auto"/>
              <w:bottom w:val="single" w:sz="4" w:space="0" w:color="auto"/>
              <w:right w:val="single" w:sz="4" w:space="0" w:color="auto"/>
            </w:tcBorders>
            <w:hideMark/>
          </w:tcPr>
          <w:p w14:paraId="1D792ABE"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ABF" w14:textId="77777777" w:rsidR="008E179B" w:rsidRDefault="008E179B">
            <w:pPr>
              <w:spacing w:line="240" w:lineRule="exact"/>
              <w:rPr>
                <w:sz w:val="22"/>
                <w:szCs w:val="22"/>
              </w:rPr>
            </w:pPr>
          </w:p>
        </w:tc>
      </w:tr>
      <w:tr w:rsidR="008E179B" w14:paraId="1D792AC7"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C1" w14:textId="77777777" w:rsidR="008E179B" w:rsidRDefault="008E179B" w:rsidP="00F57A32">
            <w:pPr>
              <w:spacing w:line="240" w:lineRule="exact"/>
              <w:rPr>
                <w:sz w:val="22"/>
                <w:szCs w:val="22"/>
              </w:rPr>
            </w:pPr>
            <w:r>
              <w:rPr>
                <w:sz w:val="22"/>
                <w:szCs w:val="22"/>
              </w:rPr>
              <w:t>CP0204 Veteran With No Award</w:t>
            </w:r>
          </w:p>
        </w:tc>
        <w:tc>
          <w:tcPr>
            <w:tcW w:w="5116" w:type="dxa"/>
            <w:tcBorders>
              <w:top w:val="single" w:sz="4" w:space="0" w:color="auto"/>
              <w:left w:val="single" w:sz="4" w:space="0" w:color="auto"/>
              <w:bottom w:val="single" w:sz="4" w:space="0" w:color="auto"/>
              <w:right w:val="single" w:sz="4" w:space="0" w:color="auto"/>
            </w:tcBorders>
            <w:hideMark/>
          </w:tcPr>
          <w:p w14:paraId="1D792AC2" w14:textId="77777777" w:rsidR="008E179B" w:rsidRPr="003C79FB" w:rsidRDefault="008E179B">
            <w:pPr>
              <w:spacing w:line="240" w:lineRule="exact"/>
              <w:rPr>
                <w:b/>
                <w:sz w:val="22"/>
                <w:szCs w:val="22"/>
              </w:rPr>
            </w:pPr>
            <w:r w:rsidRPr="003C79FB">
              <w:rPr>
                <w:b/>
                <w:sz w:val="22"/>
                <w:szCs w:val="22"/>
              </w:rPr>
              <w:t>Veteran with No Award:</w:t>
            </w:r>
          </w:p>
          <w:p w14:paraId="1D792AC3" w14:textId="77777777" w:rsidR="008E179B" w:rsidRDefault="008E179B" w:rsidP="003C79FB">
            <w:pPr>
              <w:spacing w:line="240" w:lineRule="exact"/>
              <w:ind w:left="720"/>
              <w:rPr>
                <w:sz w:val="22"/>
                <w:szCs w:val="22"/>
              </w:rPr>
            </w:pPr>
            <w:r>
              <w:rPr>
                <w:sz w:val="22"/>
                <w:szCs w:val="22"/>
              </w:rPr>
              <w:t xml:space="preserve">If the Veteran does not have an existing award, then send the claim for exception processing. </w:t>
            </w:r>
          </w:p>
          <w:p w14:paraId="1D792AC4" w14:textId="77777777" w:rsidR="008E179B" w:rsidRDefault="008E179B" w:rsidP="003C79FB">
            <w:pPr>
              <w:pStyle w:val="NormalWeb"/>
              <w:spacing w:line="240" w:lineRule="exact"/>
              <w:ind w:left="720"/>
              <w:rPr>
                <w:rFonts w:ascii="Arial" w:hAnsi="Arial" w:cs="Arial"/>
                <w:color w:val="000000"/>
                <w:sz w:val="22"/>
                <w:szCs w:val="22"/>
              </w:rPr>
            </w:pPr>
            <w:r>
              <w:rPr>
                <w:rFonts w:ascii="Arial" w:hAnsi="Arial" w:cs="Arial"/>
                <w:color w:val="000000"/>
                <w:sz w:val="22"/>
                <w:szCs w:val="22"/>
              </w:rPr>
              <w:t>Exception Message: “Auto Dependency Processing Validation Reject Reason - Veteran must have existing Award.”</w:t>
            </w:r>
          </w:p>
        </w:tc>
        <w:tc>
          <w:tcPr>
            <w:tcW w:w="2080" w:type="dxa"/>
            <w:tcBorders>
              <w:top w:val="single" w:sz="4" w:space="0" w:color="auto"/>
              <w:left w:val="single" w:sz="4" w:space="0" w:color="auto"/>
              <w:bottom w:val="single" w:sz="4" w:space="0" w:color="auto"/>
              <w:right w:val="single" w:sz="4" w:space="0" w:color="auto"/>
            </w:tcBorders>
            <w:hideMark/>
          </w:tcPr>
          <w:p w14:paraId="1D792AC5"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AC6" w14:textId="77777777" w:rsidR="008E179B" w:rsidRDefault="008E179B">
            <w:pPr>
              <w:spacing w:line="240" w:lineRule="exact"/>
              <w:rPr>
                <w:sz w:val="22"/>
                <w:szCs w:val="22"/>
              </w:rPr>
            </w:pPr>
          </w:p>
        </w:tc>
      </w:tr>
      <w:tr w:rsidR="008E179B" w14:paraId="1D792ACE"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C8" w14:textId="77777777" w:rsidR="008E179B" w:rsidRDefault="008E179B" w:rsidP="00F57A32">
            <w:pPr>
              <w:spacing w:line="240" w:lineRule="exact"/>
              <w:rPr>
                <w:sz w:val="22"/>
                <w:szCs w:val="22"/>
              </w:rPr>
            </w:pPr>
            <w:r>
              <w:rPr>
                <w:sz w:val="22"/>
                <w:szCs w:val="22"/>
              </w:rPr>
              <w:t xml:space="preserve">CP0205 Claim with Multiple 674s </w:t>
            </w:r>
          </w:p>
        </w:tc>
        <w:tc>
          <w:tcPr>
            <w:tcW w:w="5116" w:type="dxa"/>
            <w:tcBorders>
              <w:top w:val="single" w:sz="4" w:space="0" w:color="auto"/>
              <w:left w:val="single" w:sz="4" w:space="0" w:color="auto"/>
              <w:bottom w:val="single" w:sz="4" w:space="0" w:color="auto"/>
              <w:right w:val="single" w:sz="4" w:space="0" w:color="auto"/>
            </w:tcBorders>
            <w:hideMark/>
          </w:tcPr>
          <w:p w14:paraId="1D792AC9" w14:textId="77777777" w:rsidR="008E179B" w:rsidRPr="003C79FB" w:rsidRDefault="008E179B">
            <w:pPr>
              <w:spacing w:line="240" w:lineRule="exact"/>
              <w:rPr>
                <w:b/>
                <w:sz w:val="22"/>
                <w:szCs w:val="22"/>
              </w:rPr>
            </w:pPr>
            <w:r w:rsidRPr="003C79FB">
              <w:rPr>
                <w:b/>
                <w:sz w:val="22"/>
                <w:szCs w:val="22"/>
              </w:rPr>
              <w:t>Claim with Multiple 674s:</w:t>
            </w:r>
          </w:p>
          <w:p w14:paraId="1D792ACA" w14:textId="77777777" w:rsidR="008E179B" w:rsidRDefault="008E179B" w:rsidP="003C79FB">
            <w:pPr>
              <w:spacing w:line="240" w:lineRule="exact"/>
              <w:ind w:left="720"/>
              <w:rPr>
                <w:sz w:val="22"/>
                <w:szCs w:val="22"/>
              </w:rPr>
            </w:pPr>
            <w:r>
              <w:rPr>
                <w:sz w:val="22"/>
                <w:szCs w:val="22"/>
              </w:rPr>
              <w:t>A claim is not eligible for RBPS processing if the claim has multiple 674s per child, send the claim for exception processing.</w:t>
            </w:r>
          </w:p>
          <w:p w14:paraId="1D792ACB" w14:textId="77777777" w:rsidR="008E179B" w:rsidRDefault="008E179B" w:rsidP="003C79FB">
            <w:pPr>
              <w:pStyle w:val="NormalWeb"/>
              <w:spacing w:line="240" w:lineRule="exact"/>
              <w:ind w:left="720"/>
              <w:rPr>
                <w:rFonts w:ascii="Arial" w:hAnsi="Arial" w:cs="Arial"/>
                <w:color w:val="000000"/>
                <w:sz w:val="22"/>
                <w:szCs w:val="22"/>
              </w:rPr>
            </w:pPr>
            <w:r>
              <w:rPr>
                <w:rFonts w:ascii="Arial" w:hAnsi="Arial" w:cs="Arial"/>
                <w:color w:val="000000"/>
                <w:sz w:val="22"/>
                <w:szCs w:val="22"/>
              </w:rPr>
              <w:t>Exception Message: “Auto Dependency Processing Validation Reject Reason - Claims with a Child on multiple 674s are not in scope for RBPS.”</w:t>
            </w:r>
          </w:p>
        </w:tc>
        <w:tc>
          <w:tcPr>
            <w:tcW w:w="2080" w:type="dxa"/>
            <w:tcBorders>
              <w:top w:val="single" w:sz="4" w:space="0" w:color="auto"/>
              <w:left w:val="single" w:sz="4" w:space="0" w:color="auto"/>
              <w:bottom w:val="single" w:sz="4" w:space="0" w:color="auto"/>
              <w:right w:val="single" w:sz="4" w:space="0" w:color="auto"/>
            </w:tcBorders>
            <w:hideMark/>
          </w:tcPr>
          <w:p w14:paraId="1D792ACC"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ACD" w14:textId="77777777" w:rsidR="008E179B" w:rsidRDefault="008E179B">
            <w:pPr>
              <w:spacing w:line="240" w:lineRule="exact"/>
              <w:rPr>
                <w:sz w:val="22"/>
                <w:szCs w:val="22"/>
              </w:rPr>
            </w:pPr>
          </w:p>
        </w:tc>
      </w:tr>
      <w:tr w:rsidR="008E179B" w14:paraId="1D792AD5"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CF" w14:textId="77777777" w:rsidR="008E179B" w:rsidRDefault="008E179B" w:rsidP="00F57A32">
            <w:pPr>
              <w:spacing w:line="240" w:lineRule="exact"/>
              <w:rPr>
                <w:sz w:val="22"/>
                <w:szCs w:val="22"/>
              </w:rPr>
            </w:pPr>
            <w:r>
              <w:rPr>
                <w:sz w:val="22"/>
                <w:szCs w:val="22"/>
              </w:rPr>
              <w:lastRenderedPageBreak/>
              <w:t>CP0206 Child With No Birth Date</w:t>
            </w:r>
          </w:p>
        </w:tc>
        <w:tc>
          <w:tcPr>
            <w:tcW w:w="5116" w:type="dxa"/>
            <w:tcBorders>
              <w:top w:val="single" w:sz="4" w:space="0" w:color="auto"/>
              <w:left w:val="single" w:sz="4" w:space="0" w:color="auto"/>
              <w:bottom w:val="single" w:sz="4" w:space="0" w:color="auto"/>
              <w:right w:val="single" w:sz="4" w:space="0" w:color="auto"/>
            </w:tcBorders>
            <w:hideMark/>
          </w:tcPr>
          <w:p w14:paraId="1D792AD0" w14:textId="77777777" w:rsidR="008E179B" w:rsidRPr="003C79FB" w:rsidRDefault="008E179B">
            <w:pPr>
              <w:spacing w:line="240" w:lineRule="exact"/>
              <w:rPr>
                <w:b/>
                <w:sz w:val="22"/>
                <w:szCs w:val="22"/>
              </w:rPr>
            </w:pPr>
            <w:r w:rsidRPr="003C79FB">
              <w:rPr>
                <w:b/>
                <w:sz w:val="22"/>
                <w:szCs w:val="22"/>
              </w:rPr>
              <w:t>Child With No Birth Date:</w:t>
            </w:r>
          </w:p>
          <w:p w14:paraId="1D792AD1" w14:textId="77777777" w:rsidR="008E179B" w:rsidRDefault="008E179B" w:rsidP="003C79FB">
            <w:pPr>
              <w:spacing w:line="240" w:lineRule="exact"/>
              <w:ind w:left="720"/>
              <w:rPr>
                <w:sz w:val="22"/>
                <w:szCs w:val="22"/>
              </w:rPr>
            </w:pPr>
            <w:r>
              <w:rPr>
                <w:sz w:val="22"/>
                <w:szCs w:val="22"/>
              </w:rPr>
              <w:t xml:space="preserve">If a child on a claim has no Birth Date, send the claim for exception processing. </w:t>
            </w:r>
          </w:p>
          <w:p w14:paraId="1D792AD2" w14:textId="77777777" w:rsidR="008E179B" w:rsidRDefault="008E179B" w:rsidP="003C79FB">
            <w:pPr>
              <w:pStyle w:val="NormalWeb"/>
              <w:spacing w:line="240" w:lineRule="exact"/>
              <w:ind w:left="720"/>
              <w:rPr>
                <w:rFonts w:ascii="Arial" w:hAnsi="Arial" w:cs="Arial"/>
                <w:color w:val="000000"/>
                <w:sz w:val="22"/>
                <w:szCs w:val="22"/>
              </w:rPr>
            </w:pPr>
            <w:r>
              <w:rPr>
                <w:rFonts w:ascii="Arial" w:hAnsi="Arial" w:cs="Arial"/>
                <w:color w:val="000000"/>
                <w:sz w:val="22"/>
                <w:szCs w:val="22"/>
              </w:rPr>
              <w:t>Exception Message: “Auto Dependency Processing Validation Reject Reason - Child must have a Birth Date.”</w:t>
            </w:r>
          </w:p>
        </w:tc>
        <w:tc>
          <w:tcPr>
            <w:tcW w:w="2080" w:type="dxa"/>
            <w:tcBorders>
              <w:top w:val="single" w:sz="4" w:space="0" w:color="auto"/>
              <w:left w:val="single" w:sz="4" w:space="0" w:color="auto"/>
              <w:bottom w:val="single" w:sz="4" w:space="0" w:color="auto"/>
              <w:right w:val="single" w:sz="4" w:space="0" w:color="auto"/>
            </w:tcBorders>
            <w:hideMark/>
          </w:tcPr>
          <w:p w14:paraId="1D792AD3"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AD4" w14:textId="77777777" w:rsidR="008E179B" w:rsidRDefault="008E179B">
            <w:pPr>
              <w:spacing w:line="240" w:lineRule="exact"/>
              <w:rPr>
                <w:sz w:val="22"/>
                <w:szCs w:val="22"/>
              </w:rPr>
            </w:pPr>
          </w:p>
        </w:tc>
      </w:tr>
      <w:tr w:rsidR="008E179B" w14:paraId="1D792ADC"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D6" w14:textId="77777777" w:rsidR="008E179B" w:rsidRDefault="008E179B" w:rsidP="00F57A32">
            <w:pPr>
              <w:spacing w:line="240" w:lineRule="exact"/>
              <w:rPr>
                <w:sz w:val="22"/>
                <w:szCs w:val="22"/>
              </w:rPr>
            </w:pPr>
            <w:r>
              <w:rPr>
                <w:sz w:val="22"/>
                <w:szCs w:val="22"/>
              </w:rPr>
              <w:t>CP0207 Child with No School Term</w:t>
            </w:r>
          </w:p>
        </w:tc>
        <w:tc>
          <w:tcPr>
            <w:tcW w:w="5116" w:type="dxa"/>
            <w:tcBorders>
              <w:top w:val="single" w:sz="4" w:space="0" w:color="auto"/>
              <w:left w:val="single" w:sz="4" w:space="0" w:color="auto"/>
              <w:bottom w:val="single" w:sz="4" w:space="0" w:color="auto"/>
              <w:right w:val="single" w:sz="4" w:space="0" w:color="auto"/>
            </w:tcBorders>
            <w:hideMark/>
          </w:tcPr>
          <w:p w14:paraId="1D792AD7" w14:textId="77777777" w:rsidR="008E179B" w:rsidRPr="003C79FB" w:rsidRDefault="008E179B">
            <w:pPr>
              <w:spacing w:line="240" w:lineRule="exact"/>
              <w:rPr>
                <w:b/>
                <w:sz w:val="22"/>
                <w:szCs w:val="22"/>
              </w:rPr>
            </w:pPr>
            <w:r w:rsidRPr="003C79FB">
              <w:rPr>
                <w:b/>
                <w:sz w:val="22"/>
                <w:szCs w:val="22"/>
              </w:rPr>
              <w:t>Child with No School Term:</w:t>
            </w:r>
          </w:p>
          <w:p w14:paraId="1D792AD8" w14:textId="77777777" w:rsidR="008E179B" w:rsidRDefault="008E179B" w:rsidP="003C79FB">
            <w:pPr>
              <w:spacing w:line="240" w:lineRule="exact"/>
              <w:ind w:left="720"/>
              <w:rPr>
                <w:sz w:val="22"/>
                <w:szCs w:val="22"/>
              </w:rPr>
            </w:pPr>
            <w:r>
              <w:rPr>
                <w:sz w:val="22"/>
                <w:szCs w:val="22"/>
              </w:rPr>
              <w:t>If a child in school has no current education term, send the claim for exception processing.</w:t>
            </w:r>
          </w:p>
          <w:p w14:paraId="1D792AD9" w14:textId="77777777" w:rsidR="008E179B" w:rsidRDefault="008E179B" w:rsidP="003C79FB">
            <w:pPr>
              <w:spacing w:line="240" w:lineRule="exact"/>
              <w:ind w:left="720"/>
              <w:rPr>
                <w:sz w:val="22"/>
                <w:szCs w:val="22"/>
              </w:rPr>
            </w:pPr>
            <w:r>
              <w:rPr>
                <w:sz w:val="22"/>
                <w:szCs w:val="22"/>
              </w:rPr>
              <w:t>Exception Message: “Auto Dependency Processing Validation Reject Reason - Child must have a current Education term.”</w:t>
            </w:r>
          </w:p>
        </w:tc>
        <w:tc>
          <w:tcPr>
            <w:tcW w:w="2080" w:type="dxa"/>
            <w:tcBorders>
              <w:top w:val="single" w:sz="4" w:space="0" w:color="auto"/>
              <w:left w:val="single" w:sz="4" w:space="0" w:color="auto"/>
              <w:bottom w:val="single" w:sz="4" w:space="0" w:color="auto"/>
              <w:right w:val="single" w:sz="4" w:space="0" w:color="auto"/>
            </w:tcBorders>
            <w:hideMark/>
          </w:tcPr>
          <w:p w14:paraId="1D792ADA"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ADB" w14:textId="77777777" w:rsidR="008E179B" w:rsidRDefault="008E179B">
            <w:pPr>
              <w:spacing w:line="240" w:lineRule="exact"/>
              <w:rPr>
                <w:sz w:val="22"/>
                <w:szCs w:val="22"/>
              </w:rPr>
            </w:pPr>
          </w:p>
        </w:tc>
      </w:tr>
      <w:tr w:rsidR="008E179B" w14:paraId="1D792AE3"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DD" w14:textId="77777777" w:rsidR="008E179B" w:rsidRDefault="008E179B" w:rsidP="00F57A32">
            <w:pPr>
              <w:spacing w:line="240" w:lineRule="exact"/>
              <w:rPr>
                <w:sz w:val="22"/>
                <w:szCs w:val="22"/>
              </w:rPr>
            </w:pPr>
            <w:r>
              <w:rPr>
                <w:sz w:val="22"/>
                <w:szCs w:val="22"/>
              </w:rPr>
              <w:t>CP0208 Child with No Expected Graduation Date</w:t>
            </w:r>
          </w:p>
        </w:tc>
        <w:tc>
          <w:tcPr>
            <w:tcW w:w="5116" w:type="dxa"/>
            <w:tcBorders>
              <w:top w:val="single" w:sz="4" w:space="0" w:color="auto"/>
              <w:left w:val="single" w:sz="4" w:space="0" w:color="auto"/>
              <w:bottom w:val="single" w:sz="4" w:space="0" w:color="auto"/>
              <w:right w:val="single" w:sz="4" w:space="0" w:color="auto"/>
            </w:tcBorders>
            <w:hideMark/>
          </w:tcPr>
          <w:p w14:paraId="1D792ADE" w14:textId="77777777" w:rsidR="008E179B" w:rsidRPr="003C79FB" w:rsidRDefault="008E179B">
            <w:pPr>
              <w:spacing w:line="240" w:lineRule="exact"/>
              <w:rPr>
                <w:b/>
                <w:sz w:val="22"/>
                <w:szCs w:val="22"/>
              </w:rPr>
            </w:pPr>
            <w:r w:rsidRPr="003C79FB">
              <w:rPr>
                <w:b/>
                <w:sz w:val="22"/>
                <w:szCs w:val="22"/>
              </w:rPr>
              <w:t>Child with No Expected Graduation Date:</w:t>
            </w:r>
          </w:p>
          <w:p w14:paraId="1D792ADF" w14:textId="77777777" w:rsidR="008E179B" w:rsidRDefault="008E179B" w:rsidP="003C79FB">
            <w:pPr>
              <w:spacing w:line="240" w:lineRule="exact"/>
              <w:ind w:left="720"/>
              <w:rPr>
                <w:sz w:val="22"/>
                <w:szCs w:val="22"/>
              </w:rPr>
            </w:pPr>
            <w:r>
              <w:rPr>
                <w:sz w:val="22"/>
                <w:szCs w:val="22"/>
              </w:rPr>
              <w:t>If a child in school has no Expected Graduation Date, send the claim for exception processing.</w:t>
            </w:r>
          </w:p>
          <w:p w14:paraId="1D792AE0" w14:textId="77777777" w:rsidR="008E179B" w:rsidRDefault="008E179B" w:rsidP="003C79FB">
            <w:pPr>
              <w:pStyle w:val="NormalWeb"/>
              <w:spacing w:line="240" w:lineRule="exact"/>
              <w:ind w:left="720"/>
              <w:rPr>
                <w:rFonts w:ascii="Arial" w:hAnsi="Arial" w:cs="Arial"/>
                <w:color w:val="000000"/>
                <w:sz w:val="22"/>
                <w:szCs w:val="22"/>
              </w:rPr>
            </w:pPr>
            <w:r>
              <w:rPr>
                <w:rFonts w:ascii="Arial" w:hAnsi="Arial" w:cs="Arial"/>
                <w:color w:val="000000"/>
                <w:sz w:val="22"/>
                <w:szCs w:val="22"/>
              </w:rPr>
              <w:t>Exception Message: “Auto Dependency Processing Validation Reject Reason - Child must have an expected Graduation Date for the current Education term.”</w:t>
            </w:r>
          </w:p>
        </w:tc>
        <w:tc>
          <w:tcPr>
            <w:tcW w:w="2080" w:type="dxa"/>
            <w:tcBorders>
              <w:top w:val="single" w:sz="4" w:space="0" w:color="auto"/>
              <w:left w:val="single" w:sz="4" w:space="0" w:color="auto"/>
              <w:bottom w:val="single" w:sz="4" w:space="0" w:color="auto"/>
              <w:right w:val="single" w:sz="4" w:space="0" w:color="auto"/>
            </w:tcBorders>
            <w:hideMark/>
          </w:tcPr>
          <w:p w14:paraId="1D792AE1"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AE2" w14:textId="77777777" w:rsidR="008E179B" w:rsidRDefault="008E179B">
            <w:pPr>
              <w:spacing w:line="240" w:lineRule="exact"/>
              <w:rPr>
                <w:sz w:val="22"/>
                <w:szCs w:val="22"/>
              </w:rPr>
            </w:pPr>
          </w:p>
        </w:tc>
      </w:tr>
      <w:tr w:rsidR="008E179B" w14:paraId="1D792AEA"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E4" w14:textId="77777777" w:rsidR="008E179B" w:rsidRDefault="008E179B" w:rsidP="00F57A32">
            <w:pPr>
              <w:spacing w:line="240" w:lineRule="exact"/>
              <w:rPr>
                <w:sz w:val="22"/>
                <w:szCs w:val="22"/>
              </w:rPr>
            </w:pPr>
            <w:r>
              <w:rPr>
                <w:sz w:val="22"/>
                <w:szCs w:val="22"/>
              </w:rPr>
              <w:t>CP0209 Child Must Attend School Full or Part Time</w:t>
            </w:r>
          </w:p>
        </w:tc>
        <w:tc>
          <w:tcPr>
            <w:tcW w:w="5116" w:type="dxa"/>
            <w:tcBorders>
              <w:top w:val="single" w:sz="4" w:space="0" w:color="auto"/>
              <w:left w:val="single" w:sz="4" w:space="0" w:color="auto"/>
              <w:bottom w:val="single" w:sz="4" w:space="0" w:color="auto"/>
              <w:right w:val="single" w:sz="4" w:space="0" w:color="auto"/>
            </w:tcBorders>
            <w:hideMark/>
          </w:tcPr>
          <w:p w14:paraId="1D792AE5" w14:textId="77777777" w:rsidR="008E179B" w:rsidRPr="003C79FB" w:rsidRDefault="008E179B">
            <w:pPr>
              <w:spacing w:line="240" w:lineRule="exact"/>
              <w:rPr>
                <w:b/>
                <w:sz w:val="22"/>
                <w:szCs w:val="22"/>
              </w:rPr>
            </w:pPr>
            <w:r w:rsidRPr="003C79FB">
              <w:rPr>
                <w:b/>
                <w:sz w:val="22"/>
                <w:szCs w:val="22"/>
              </w:rPr>
              <w:t>Child Must Attend School Full or Part Time:</w:t>
            </w:r>
          </w:p>
          <w:p w14:paraId="1D792AE6" w14:textId="77777777" w:rsidR="008E179B" w:rsidRDefault="008E179B" w:rsidP="003C79FB">
            <w:pPr>
              <w:spacing w:line="240" w:lineRule="exact"/>
              <w:ind w:left="720"/>
              <w:rPr>
                <w:sz w:val="22"/>
                <w:szCs w:val="22"/>
              </w:rPr>
            </w:pPr>
            <w:r>
              <w:rPr>
                <w:sz w:val="22"/>
                <w:szCs w:val="22"/>
              </w:rPr>
              <w:t>If a child in school is not attending full or part time, send the claim for exception processing.</w:t>
            </w:r>
          </w:p>
          <w:p w14:paraId="1D792AE7" w14:textId="77777777" w:rsidR="008E179B" w:rsidRDefault="008E179B" w:rsidP="000E3B69">
            <w:pPr>
              <w:pStyle w:val="NormalWeb"/>
              <w:spacing w:line="240" w:lineRule="exact"/>
              <w:ind w:left="1440"/>
              <w:rPr>
                <w:rFonts w:ascii="Arial" w:hAnsi="Arial" w:cs="Arial"/>
                <w:color w:val="000000"/>
                <w:sz w:val="22"/>
                <w:szCs w:val="22"/>
              </w:rPr>
            </w:pPr>
            <w:r>
              <w:rPr>
                <w:rFonts w:ascii="Arial" w:hAnsi="Arial" w:cs="Arial"/>
                <w:color w:val="000000"/>
                <w:sz w:val="22"/>
                <w:szCs w:val="22"/>
              </w:rPr>
              <w:t>Exception Message: “Auto Dependency Processing Validation Reject Reason - Child must be attending part-time or full-time.”</w:t>
            </w:r>
          </w:p>
        </w:tc>
        <w:tc>
          <w:tcPr>
            <w:tcW w:w="2080" w:type="dxa"/>
            <w:tcBorders>
              <w:top w:val="single" w:sz="4" w:space="0" w:color="auto"/>
              <w:left w:val="single" w:sz="4" w:space="0" w:color="auto"/>
              <w:bottom w:val="single" w:sz="4" w:space="0" w:color="auto"/>
              <w:right w:val="single" w:sz="4" w:space="0" w:color="auto"/>
            </w:tcBorders>
            <w:hideMark/>
          </w:tcPr>
          <w:p w14:paraId="1D792AE8"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AE9" w14:textId="77777777" w:rsidR="008E179B" w:rsidRDefault="008E179B">
            <w:pPr>
              <w:spacing w:line="240" w:lineRule="exact"/>
              <w:rPr>
                <w:sz w:val="22"/>
                <w:szCs w:val="22"/>
              </w:rPr>
            </w:pPr>
          </w:p>
        </w:tc>
      </w:tr>
      <w:tr w:rsidR="008E179B" w14:paraId="1D792AF1"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EB" w14:textId="77777777" w:rsidR="008E179B" w:rsidRDefault="008E179B" w:rsidP="00F57A32">
            <w:pPr>
              <w:spacing w:line="240" w:lineRule="exact"/>
              <w:rPr>
                <w:sz w:val="22"/>
                <w:szCs w:val="22"/>
              </w:rPr>
            </w:pPr>
            <w:r>
              <w:rPr>
                <w:sz w:val="22"/>
                <w:szCs w:val="22"/>
              </w:rPr>
              <w:t>CP0210 Previous Marriage Must Have Spouse</w:t>
            </w:r>
          </w:p>
        </w:tc>
        <w:tc>
          <w:tcPr>
            <w:tcW w:w="5116" w:type="dxa"/>
            <w:tcBorders>
              <w:top w:val="single" w:sz="4" w:space="0" w:color="auto"/>
              <w:left w:val="single" w:sz="4" w:space="0" w:color="auto"/>
              <w:bottom w:val="single" w:sz="4" w:space="0" w:color="auto"/>
              <w:right w:val="single" w:sz="4" w:space="0" w:color="auto"/>
            </w:tcBorders>
            <w:hideMark/>
          </w:tcPr>
          <w:p w14:paraId="1D792AEC" w14:textId="77777777" w:rsidR="008E179B" w:rsidRPr="003C79FB" w:rsidRDefault="008E179B">
            <w:pPr>
              <w:spacing w:line="240" w:lineRule="exact"/>
              <w:rPr>
                <w:b/>
                <w:sz w:val="22"/>
                <w:szCs w:val="22"/>
              </w:rPr>
            </w:pPr>
            <w:r w:rsidRPr="003C79FB">
              <w:rPr>
                <w:b/>
                <w:sz w:val="22"/>
                <w:szCs w:val="22"/>
              </w:rPr>
              <w:t>Previous Marriage Must Have Spouse:</w:t>
            </w:r>
          </w:p>
          <w:p w14:paraId="1D792AED" w14:textId="77777777" w:rsidR="008E179B" w:rsidRDefault="008E179B" w:rsidP="00274019">
            <w:pPr>
              <w:spacing w:line="240" w:lineRule="exact"/>
              <w:ind w:left="720"/>
              <w:rPr>
                <w:sz w:val="22"/>
                <w:szCs w:val="22"/>
              </w:rPr>
            </w:pPr>
            <w:r>
              <w:rPr>
                <w:sz w:val="22"/>
                <w:szCs w:val="22"/>
              </w:rPr>
              <w:t>If the Veteran has a previous marriage with no spouse, send the claim for exception processing.</w:t>
            </w:r>
          </w:p>
          <w:p w14:paraId="1D792AEE" w14:textId="77777777" w:rsidR="008E179B" w:rsidRDefault="008E179B" w:rsidP="00274019">
            <w:pPr>
              <w:pStyle w:val="NormalWeb"/>
              <w:spacing w:line="240" w:lineRule="exact"/>
              <w:ind w:left="720"/>
              <w:rPr>
                <w:rFonts w:ascii="Arial" w:hAnsi="Arial" w:cs="Arial"/>
                <w:color w:val="000000"/>
                <w:sz w:val="22"/>
                <w:szCs w:val="22"/>
              </w:rPr>
            </w:pPr>
            <w:r>
              <w:rPr>
                <w:rFonts w:ascii="Arial" w:hAnsi="Arial" w:cs="Arial"/>
                <w:color w:val="000000"/>
                <w:sz w:val="22"/>
                <w:szCs w:val="22"/>
              </w:rPr>
              <w:t>Exception Message: “Auto Dependency Processing Validation Reject Reason -Previous Marriage must have a Spouse.”</w:t>
            </w:r>
          </w:p>
        </w:tc>
        <w:tc>
          <w:tcPr>
            <w:tcW w:w="2080" w:type="dxa"/>
            <w:tcBorders>
              <w:top w:val="single" w:sz="4" w:space="0" w:color="auto"/>
              <w:left w:val="single" w:sz="4" w:space="0" w:color="auto"/>
              <w:bottom w:val="single" w:sz="4" w:space="0" w:color="auto"/>
              <w:right w:val="single" w:sz="4" w:space="0" w:color="auto"/>
            </w:tcBorders>
            <w:hideMark/>
          </w:tcPr>
          <w:p w14:paraId="1D792AEF"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AF0" w14:textId="77777777" w:rsidR="008E179B" w:rsidRDefault="008E179B">
            <w:pPr>
              <w:spacing w:line="240" w:lineRule="exact"/>
              <w:rPr>
                <w:sz w:val="22"/>
                <w:szCs w:val="22"/>
              </w:rPr>
            </w:pPr>
          </w:p>
        </w:tc>
      </w:tr>
      <w:tr w:rsidR="008E179B" w14:paraId="1D792AF8"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F2" w14:textId="77777777" w:rsidR="008E179B" w:rsidRDefault="008E179B" w:rsidP="00F57A32">
            <w:pPr>
              <w:spacing w:line="240" w:lineRule="exact"/>
              <w:rPr>
                <w:sz w:val="22"/>
                <w:szCs w:val="22"/>
              </w:rPr>
            </w:pPr>
            <w:r>
              <w:rPr>
                <w:sz w:val="22"/>
                <w:szCs w:val="22"/>
              </w:rPr>
              <w:lastRenderedPageBreak/>
              <w:t>CP0211 Previous Marriage with No End Date</w:t>
            </w:r>
          </w:p>
        </w:tc>
        <w:tc>
          <w:tcPr>
            <w:tcW w:w="5116" w:type="dxa"/>
            <w:tcBorders>
              <w:top w:val="single" w:sz="4" w:space="0" w:color="auto"/>
              <w:left w:val="single" w:sz="4" w:space="0" w:color="auto"/>
              <w:bottom w:val="single" w:sz="4" w:space="0" w:color="auto"/>
              <w:right w:val="single" w:sz="4" w:space="0" w:color="auto"/>
            </w:tcBorders>
            <w:hideMark/>
          </w:tcPr>
          <w:p w14:paraId="1D792AF3" w14:textId="77777777" w:rsidR="008E179B" w:rsidRPr="003C79FB" w:rsidRDefault="008E179B">
            <w:pPr>
              <w:spacing w:line="240" w:lineRule="exact"/>
              <w:rPr>
                <w:b/>
                <w:sz w:val="22"/>
                <w:szCs w:val="22"/>
              </w:rPr>
            </w:pPr>
            <w:r w:rsidRPr="003C79FB">
              <w:rPr>
                <w:b/>
                <w:sz w:val="22"/>
                <w:szCs w:val="22"/>
              </w:rPr>
              <w:t>Previous Marriage with No End Date:</w:t>
            </w:r>
          </w:p>
          <w:p w14:paraId="1D792AF4" w14:textId="77777777" w:rsidR="008E179B" w:rsidRDefault="008E179B" w:rsidP="00274019">
            <w:pPr>
              <w:spacing w:line="240" w:lineRule="exact"/>
              <w:ind w:left="720"/>
              <w:rPr>
                <w:sz w:val="22"/>
                <w:szCs w:val="22"/>
              </w:rPr>
            </w:pPr>
            <w:r>
              <w:rPr>
                <w:sz w:val="22"/>
                <w:szCs w:val="22"/>
              </w:rPr>
              <w:t>If a Veteran has a previous marriage without a marriage end date, send the claim for exception processing.</w:t>
            </w:r>
          </w:p>
          <w:p w14:paraId="1D792AF5" w14:textId="77777777" w:rsidR="008E179B" w:rsidRDefault="008E179B" w:rsidP="00274019">
            <w:pPr>
              <w:pStyle w:val="NormalWeb"/>
              <w:spacing w:line="240" w:lineRule="exact"/>
              <w:ind w:left="720"/>
              <w:rPr>
                <w:rFonts w:ascii="Arial" w:hAnsi="Arial" w:cs="Arial"/>
                <w:color w:val="000000"/>
                <w:sz w:val="22"/>
                <w:szCs w:val="22"/>
              </w:rPr>
            </w:pPr>
            <w:r>
              <w:rPr>
                <w:rFonts w:ascii="Arial" w:hAnsi="Arial" w:cs="Arial"/>
                <w:color w:val="000000"/>
                <w:sz w:val="22"/>
                <w:szCs w:val="22"/>
              </w:rPr>
              <w:t>Exception Message: “Auto Dependency Processing Validation Reject Reason -Previous Marriage must have an end date.”</w:t>
            </w:r>
          </w:p>
        </w:tc>
        <w:tc>
          <w:tcPr>
            <w:tcW w:w="2080" w:type="dxa"/>
            <w:tcBorders>
              <w:top w:val="single" w:sz="4" w:space="0" w:color="auto"/>
              <w:left w:val="single" w:sz="4" w:space="0" w:color="auto"/>
              <w:bottom w:val="single" w:sz="4" w:space="0" w:color="auto"/>
              <w:right w:val="single" w:sz="4" w:space="0" w:color="auto"/>
            </w:tcBorders>
            <w:hideMark/>
          </w:tcPr>
          <w:p w14:paraId="1D792AF6"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AF7" w14:textId="77777777" w:rsidR="008E179B" w:rsidRDefault="008E179B">
            <w:pPr>
              <w:spacing w:line="240" w:lineRule="exact"/>
              <w:rPr>
                <w:sz w:val="22"/>
                <w:szCs w:val="22"/>
              </w:rPr>
            </w:pPr>
          </w:p>
        </w:tc>
      </w:tr>
      <w:tr w:rsidR="008E179B" w14:paraId="1D792AFF"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AF9" w14:textId="77777777" w:rsidR="008E179B" w:rsidRDefault="008E179B" w:rsidP="00F57A32">
            <w:pPr>
              <w:spacing w:line="240" w:lineRule="exact"/>
              <w:rPr>
                <w:sz w:val="22"/>
                <w:szCs w:val="22"/>
              </w:rPr>
            </w:pPr>
            <w:r>
              <w:rPr>
                <w:sz w:val="22"/>
                <w:szCs w:val="22"/>
              </w:rPr>
              <w:t>CP0224 Veteran with Marriage With No Spouse</w:t>
            </w:r>
          </w:p>
        </w:tc>
        <w:tc>
          <w:tcPr>
            <w:tcW w:w="5116" w:type="dxa"/>
            <w:tcBorders>
              <w:top w:val="single" w:sz="4" w:space="0" w:color="auto"/>
              <w:left w:val="single" w:sz="4" w:space="0" w:color="auto"/>
              <w:bottom w:val="single" w:sz="4" w:space="0" w:color="auto"/>
              <w:right w:val="single" w:sz="4" w:space="0" w:color="auto"/>
            </w:tcBorders>
            <w:hideMark/>
          </w:tcPr>
          <w:p w14:paraId="1D792AFA" w14:textId="77777777" w:rsidR="008E179B" w:rsidRPr="003C79FB" w:rsidRDefault="008E179B">
            <w:pPr>
              <w:spacing w:line="240" w:lineRule="exact"/>
              <w:rPr>
                <w:b/>
                <w:sz w:val="22"/>
                <w:szCs w:val="22"/>
              </w:rPr>
            </w:pPr>
            <w:r w:rsidRPr="003C79FB">
              <w:rPr>
                <w:b/>
                <w:sz w:val="22"/>
                <w:szCs w:val="22"/>
              </w:rPr>
              <w:t>Veteran with Marriage With No Spouse:</w:t>
            </w:r>
          </w:p>
          <w:p w14:paraId="1D792AFB" w14:textId="77777777" w:rsidR="008E179B" w:rsidRDefault="008E179B" w:rsidP="00274019">
            <w:pPr>
              <w:spacing w:line="240" w:lineRule="exact"/>
              <w:ind w:left="720"/>
              <w:rPr>
                <w:sz w:val="22"/>
                <w:szCs w:val="22"/>
              </w:rPr>
            </w:pPr>
            <w:r>
              <w:rPr>
                <w:sz w:val="22"/>
                <w:szCs w:val="22"/>
              </w:rPr>
              <w:t>If a Veteran has a current marriage without a spouse, send the claim for exception processing.</w:t>
            </w:r>
          </w:p>
          <w:p w14:paraId="1D792AFC" w14:textId="77777777" w:rsidR="008E179B" w:rsidRDefault="008E179B" w:rsidP="00274019">
            <w:pPr>
              <w:pStyle w:val="NormalWeb"/>
              <w:spacing w:line="240" w:lineRule="exact"/>
              <w:ind w:left="720"/>
              <w:rPr>
                <w:rFonts w:ascii="Arial" w:hAnsi="Arial" w:cs="Arial"/>
                <w:color w:val="000000"/>
                <w:sz w:val="22"/>
                <w:szCs w:val="22"/>
              </w:rPr>
            </w:pPr>
            <w:r>
              <w:rPr>
                <w:rFonts w:ascii="Arial" w:hAnsi="Arial" w:cs="Arial"/>
                <w:color w:val="000000"/>
                <w:sz w:val="22"/>
                <w:szCs w:val="22"/>
              </w:rPr>
              <w:t>Exception Message: “Auto Dependency Processing Validation Reject Reason -Veteran must be Married to a person.”</w:t>
            </w:r>
          </w:p>
        </w:tc>
        <w:tc>
          <w:tcPr>
            <w:tcW w:w="2080" w:type="dxa"/>
            <w:tcBorders>
              <w:top w:val="single" w:sz="4" w:space="0" w:color="auto"/>
              <w:left w:val="single" w:sz="4" w:space="0" w:color="auto"/>
              <w:bottom w:val="single" w:sz="4" w:space="0" w:color="auto"/>
              <w:right w:val="single" w:sz="4" w:space="0" w:color="auto"/>
            </w:tcBorders>
            <w:hideMark/>
          </w:tcPr>
          <w:p w14:paraId="1D792AFD"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AFE" w14:textId="77777777" w:rsidR="008E179B" w:rsidRDefault="008E179B">
            <w:pPr>
              <w:spacing w:line="240" w:lineRule="exact"/>
              <w:rPr>
                <w:sz w:val="22"/>
                <w:szCs w:val="22"/>
              </w:rPr>
            </w:pPr>
          </w:p>
        </w:tc>
      </w:tr>
      <w:tr w:rsidR="008E179B" w14:paraId="1D792B06"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B00" w14:textId="77777777" w:rsidR="008E179B" w:rsidRDefault="008E179B" w:rsidP="00F57A32">
            <w:pPr>
              <w:spacing w:line="240" w:lineRule="exact"/>
              <w:rPr>
                <w:sz w:val="22"/>
                <w:szCs w:val="22"/>
              </w:rPr>
            </w:pPr>
            <w:r>
              <w:rPr>
                <w:sz w:val="22"/>
                <w:szCs w:val="22"/>
              </w:rPr>
              <w:t>CP0212 Current Marriage With No Start Date</w:t>
            </w:r>
          </w:p>
        </w:tc>
        <w:tc>
          <w:tcPr>
            <w:tcW w:w="5116" w:type="dxa"/>
            <w:tcBorders>
              <w:top w:val="single" w:sz="4" w:space="0" w:color="auto"/>
              <w:left w:val="single" w:sz="4" w:space="0" w:color="auto"/>
              <w:bottom w:val="single" w:sz="4" w:space="0" w:color="auto"/>
              <w:right w:val="single" w:sz="4" w:space="0" w:color="auto"/>
            </w:tcBorders>
            <w:hideMark/>
          </w:tcPr>
          <w:p w14:paraId="1D792B01" w14:textId="77777777" w:rsidR="008E179B" w:rsidRPr="003C79FB" w:rsidRDefault="008E179B">
            <w:pPr>
              <w:spacing w:line="240" w:lineRule="exact"/>
              <w:rPr>
                <w:b/>
                <w:sz w:val="22"/>
                <w:szCs w:val="22"/>
              </w:rPr>
            </w:pPr>
            <w:r w:rsidRPr="003C79FB">
              <w:rPr>
                <w:b/>
                <w:sz w:val="22"/>
                <w:szCs w:val="22"/>
              </w:rPr>
              <w:t>Current Marriage With No Start Date:</w:t>
            </w:r>
          </w:p>
          <w:p w14:paraId="1D792B02" w14:textId="77777777" w:rsidR="008E179B" w:rsidRDefault="008E179B" w:rsidP="00274019">
            <w:pPr>
              <w:spacing w:line="240" w:lineRule="exact"/>
              <w:ind w:left="720"/>
              <w:rPr>
                <w:sz w:val="22"/>
                <w:szCs w:val="22"/>
              </w:rPr>
            </w:pPr>
            <w:r>
              <w:rPr>
                <w:sz w:val="22"/>
                <w:szCs w:val="22"/>
              </w:rPr>
              <w:t>If the Veteran has a Current Marriage with no Marriage Start Date, send the claim for exception processing.</w:t>
            </w:r>
          </w:p>
          <w:p w14:paraId="1D792B03" w14:textId="77777777" w:rsidR="008E179B" w:rsidRDefault="008E179B" w:rsidP="00274019">
            <w:pPr>
              <w:pStyle w:val="NormalWeb"/>
              <w:spacing w:line="240" w:lineRule="exact"/>
              <w:ind w:left="720"/>
              <w:rPr>
                <w:rFonts w:ascii="Arial" w:hAnsi="Arial" w:cs="Arial"/>
                <w:color w:val="000000"/>
                <w:sz w:val="22"/>
                <w:szCs w:val="22"/>
              </w:rPr>
            </w:pPr>
            <w:r>
              <w:rPr>
                <w:rFonts w:ascii="Arial" w:hAnsi="Arial" w:cs="Arial"/>
                <w:color w:val="000000"/>
                <w:sz w:val="22"/>
                <w:szCs w:val="22"/>
              </w:rPr>
              <w:t>Exception Message: “Auto Dependency Processing Validation Reject Reason - Current Marriage must have a start date.”</w:t>
            </w:r>
          </w:p>
        </w:tc>
        <w:tc>
          <w:tcPr>
            <w:tcW w:w="2080" w:type="dxa"/>
            <w:tcBorders>
              <w:top w:val="single" w:sz="4" w:space="0" w:color="auto"/>
              <w:left w:val="single" w:sz="4" w:space="0" w:color="auto"/>
              <w:bottom w:val="single" w:sz="4" w:space="0" w:color="auto"/>
              <w:right w:val="single" w:sz="4" w:space="0" w:color="auto"/>
            </w:tcBorders>
            <w:hideMark/>
          </w:tcPr>
          <w:p w14:paraId="1D792B04"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B05" w14:textId="77777777" w:rsidR="008E179B" w:rsidRDefault="008E179B">
            <w:pPr>
              <w:spacing w:line="240" w:lineRule="exact"/>
              <w:rPr>
                <w:sz w:val="22"/>
                <w:szCs w:val="22"/>
              </w:rPr>
            </w:pPr>
          </w:p>
        </w:tc>
      </w:tr>
      <w:tr w:rsidR="008E179B" w14:paraId="1D792B0D"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B07" w14:textId="77777777" w:rsidR="008E179B" w:rsidRDefault="008E179B" w:rsidP="00F57A32">
            <w:pPr>
              <w:spacing w:line="240" w:lineRule="exact"/>
              <w:rPr>
                <w:sz w:val="22"/>
                <w:szCs w:val="22"/>
              </w:rPr>
            </w:pPr>
            <w:r>
              <w:rPr>
                <w:sz w:val="22"/>
                <w:szCs w:val="22"/>
              </w:rPr>
              <w:t>CP0213 Current Marriage with End Date</w:t>
            </w:r>
          </w:p>
        </w:tc>
        <w:tc>
          <w:tcPr>
            <w:tcW w:w="5116" w:type="dxa"/>
            <w:tcBorders>
              <w:top w:val="single" w:sz="4" w:space="0" w:color="auto"/>
              <w:left w:val="single" w:sz="4" w:space="0" w:color="auto"/>
              <w:bottom w:val="single" w:sz="4" w:space="0" w:color="auto"/>
              <w:right w:val="single" w:sz="4" w:space="0" w:color="auto"/>
            </w:tcBorders>
            <w:hideMark/>
          </w:tcPr>
          <w:p w14:paraId="1D792B08" w14:textId="77777777" w:rsidR="008E179B" w:rsidRPr="003C79FB" w:rsidRDefault="008E179B">
            <w:pPr>
              <w:spacing w:line="240" w:lineRule="exact"/>
              <w:rPr>
                <w:b/>
                <w:sz w:val="22"/>
                <w:szCs w:val="22"/>
              </w:rPr>
            </w:pPr>
            <w:r w:rsidRPr="003C79FB">
              <w:rPr>
                <w:b/>
                <w:sz w:val="22"/>
                <w:szCs w:val="22"/>
              </w:rPr>
              <w:t>Current Marriage with End Date:</w:t>
            </w:r>
          </w:p>
          <w:p w14:paraId="1D792B09" w14:textId="77777777" w:rsidR="008E179B" w:rsidRDefault="008E179B" w:rsidP="00274019">
            <w:pPr>
              <w:spacing w:line="240" w:lineRule="exact"/>
              <w:ind w:left="720"/>
              <w:rPr>
                <w:sz w:val="22"/>
                <w:szCs w:val="22"/>
              </w:rPr>
            </w:pPr>
            <w:r>
              <w:rPr>
                <w:sz w:val="22"/>
                <w:szCs w:val="22"/>
              </w:rPr>
              <w:t>If the Veteran has a Current Marriage with an End Date, send the claim for exception processing.</w:t>
            </w:r>
          </w:p>
          <w:p w14:paraId="1D792B0A" w14:textId="77777777" w:rsidR="008E179B" w:rsidRDefault="008E179B" w:rsidP="00274019">
            <w:pPr>
              <w:pStyle w:val="NormalWeb"/>
              <w:spacing w:line="240" w:lineRule="exact"/>
              <w:ind w:left="720"/>
              <w:rPr>
                <w:rFonts w:ascii="Arial" w:hAnsi="Arial" w:cs="Arial"/>
                <w:color w:val="000000"/>
                <w:sz w:val="22"/>
                <w:szCs w:val="22"/>
              </w:rPr>
            </w:pPr>
            <w:r>
              <w:rPr>
                <w:rFonts w:ascii="Arial" w:hAnsi="Arial" w:cs="Arial"/>
                <w:color w:val="000000"/>
                <w:sz w:val="22"/>
                <w:szCs w:val="22"/>
              </w:rPr>
              <w:t>Exception Message: “Auto Dependency Processing Validation Reject Reason - Current Marriage must not have an end date.”</w:t>
            </w:r>
          </w:p>
        </w:tc>
        <w:tc>
          <w:tcPr>
            <w:tcW w:w="2080" w:type="dxa"/>
            <w:tcBorders>
              <w:top w:val="single" w:sz="4" w:space="0" w:color="auto"/>
              <w:left w:val="single" w:sz="4" w:space="0" w:color="auto"/>
              <w:bottom w:val="single" w:sz="4" w:space="0" w:color="auto"/>
              <w:right w:val="single" w:sz="4" w:space="0" w:color="auto"/>
            </w:tcBorders>
            <w:hideMark/>
          </w:tcPr>
          <w:p w14:paraId="1D792B0B"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B0C" w14:textId="77777777" w:rsidR="008E179B" w:rsidRDefault="008E179B">
            <w:pPr>
              <w:spacing w:line="240" w:lineRule="exact"/>
              <w:rPr>
                <w:sz w:val="22"/>
                <w:szCs w:val="22"/>
              </w:rPr>
            </w:pPr>
          </w:p>
        </w:tc>
      </w:tr>
      <w:tr w:rsidR="008E179B" w14:paraId="1D792B15"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B0E" w14:textId="77777777" w:rsidR="008E179B" w:rsidRDefault="008E179B" w:rsidP="00F57A32">
            <w:pPr>
              <w:spacing w:line="240" w:lineRule="exact"/>
              <w:rPr>
                <w:sz w:val="22"/>
                <w:szCs w:val="22"/>
              </w:rPr>
            </w:pPr>
            <w:r>
              <w:rPr>
                <w:sz w:val="22"/>
                <w:szCs w:val="22"/>
              </w:rPr>
              <w:t>CP0214 Child with No Relationship Type</w:t>
            </w:r>
          </w:p>
        </w:tc>
        <w:tc>
          <w:tcPr>
            <w:tcW w:w="5116" w:type="dxa"/>
            <w:tcBorders>
              <w:top w:val="single" w:sz="4" w:space="0" w:color="auto"/>
              <w:left w:val="single" w:sz="4" w:space="0" w:color="auto"/>
              <w:bottom w:val="single" w:sz="4" w:space="0" w:color="auto"/>
              <w:right w:val="single" w:sz="4" w:space="0" w:color="auto"/>
            </w:tcBorders>
            <w:hideMark/>
          </w:tcPr>
          <w:p w14:paraId="1D792B0F" w14:textId="77777777" w:rsidR="008E179B" w:rsidRPr="003C79FB" w:rsidRDefault="008E179B">
            <w:pPr>
              <w:spacing w:line="240" w:lineRule="exact"/>
              <w:rPr>
                <w:b/>
                <w:sz w:val="22"/>
                <w:szCs w:val="22"/>
              </w:rPr>
            </w:pPr>
            <w:r w:rsidRPr="003C79FB">
              <w:rPr>
                <w:b/>
                <w:sz w:val="22"/>
                <w:szCs w:val="22"/>
              </w:rPr>
              <w:t>Child with No Relationship Type:</w:t>
            </w:r>
          </w:p>
          <w:p w14:paraId="1D792B10" w14:textId="77777777" w:rsidR="008E179B" w:rsidRDefault="008E179B" w:rsidP="00274019">
            <w:pPr>
              <w:spacing w:line="240" w:lineRule="exact"/>
              <w:ind w:left="720"/>
              <w:rPr>
                <w:sz w:val="22"/>
                <w:szCs w:val="22"/>
              </w:rPr>
            </w:pPr>
            <w:r>
              <w:rPr>
                <w:sz w:val="22"/>
                <w:szCs w:val="22"/>
              </w:rPr>
              <w:t>If adding a child and the child has no Relationship Type, send the claim for exception processing.</w:t>
            </w:r>
          </w:p>
          <w:p w14:paraId="1D792B11" w14:textId="77777777" w:rsidR="008E179B" w:rsidRDefault="008E179B" w:rsidP="00274019">
            <w:pPr>
              <w:pStyle w:val="NormalWeb"/>
              <w:spacing w:line="240" w:lineRule="exact"/>
              <w:ind w:left="720"/>
              <w:rPr>
                <w:rFonts w:ascii="Arial" w:hAnsi="Arial" w:cs="Arial"/>
                <w:color w:val="000000"/>
                <w:sz w:val="22"/>
                <w:szCs w:val="22"/>
              </w:rPr>
            </w:pPr>
            <w:r>
              <w:rPr>
                <w:rFonts w:ascii="Arial" w:hAnsi="Arial" w:cs="Arial"/>
                <w:color w:val="000000"/>
                <w:sz w:val="22"/>
                <w:szCs w:val="22"/>
              </w:rPr>
              <w:t>Exception Message: “Auto Dependency Processing Validation Reject Reason - Child must have a relationship type.”</w:t>
            </w:r>
          </w:p>
          <w:p w14:paraId="1D792B12" w14:textId="77777777" w:rsidR="008E179B" w:rsidRDefault="008E179B" w:rsidP="00274019">
            <w:pPr>
              <w:pStyle w:val="NormalWeb"/>
              <w:spacing w:line="240" w:lineRule="exact"/>
              <w:ind w:left="720"/>
              <w:rPr>
                <w:rFonts w:ascii="Arial" w:hAnsi="Arial" w:cs="Arial"/>
                <w:color w:val="000000"/>
                <w:sz w:val="22"/>
                <w:szCs w:val="22"/>
              </w:rPr>
            </w:pPr>
            <w:r>
              <w:rPr>
                <w:rFonts w:ascii="Arial" w:hAnsi="Arial" w:cs="Arial"/>
                <w:color w:val="000000"/>
                <w:sz w:val="22"/>
                <w:szCs w:val="22"/>
              </w:rPr>
              <w:t>If the child has ever been on the award, the relationship can be blank.</w:t>
            </w:r>
            <w:r>
              <w:rPr>
                <w:rFonts w:ascii="Arial" w:hAnsi="Arial" w:cs="Arial"/>
                <w:color w:val="000000"/>
                <w:sz w:val="22"/>
                <w:szCs w:val="22"/>
              </w:rPr>
              <w:br/>
            </w:r>
          </w:p>
        </w:tc>
        <w:tc>
          <w:tcPr>
            <w:tcW w:w="2080" w:type="dxa"/>
            <w:tcBorders>
              <w:top w:val="single" w:sz="4" w:space="0" w:color="auto"/>
              <w:left w:val="single" w:sz="4" w:space="0" w:color="auto"/>
              <w:bottom w:val="single" w:sz="4" w:space="0" w:color="auto"/>
              <w:right w:val="single" w:sz="4" w:space="0" w:color="auto"/>
            </w:tcBorders>
            <w:hideMark/>
          </w:tcPr>
          <w:p w14:paraId="1D792B13"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B14" w14:textId="77777777" w:rsidR="008E179B" w:rsidRDefault="008E179B">
            <w:pPr>
              <w:spacing w:line="240" w:lineRule="exact"/>
              <w:rPr>
                <w:sz w:val="22"/>
                <w:szCs w:val="22"/>
              </w:rPr>
            </w:pPr>
          </w:p>
        </w:tc>
      </w:tr>
      <w:tr w:rsidR="008E179B" w14:paraId="1D792B1C"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B16" w14:textId="77777777" w:rsidR="008E179B" w:rsidRDefault="008E179B" w:rsidP="00F57A32">
            <w:pPr>
              <w:spacing w:line="240" w:lineRule="exact"/>
              <w:rPr>
                <w:sz w:val="22"/>
                <w:szCs w:val="22"/>
              </w:rPr>
            </w:pPr>
            <w:r>
              <w:rPr>
                <w:sz w:val="22"/>
                <w:szCs w:val="22"/>
              </w:rPr>
              <w:lastRenderedPageBreak/>
              <w:t>CP0215 Claim in Ready Status</w:t>
            </w:r>
          </w:p>
        </w:tc>
        <w:tc>
          <w:tcPr>
            <w:tcW w:w="5116" w:type="dxa"/>
            <w:tcBorders>
              <w:top w:val="single" w:sz="4" w:space="0" w:color="auto"/>
              <w:left w:val="single" w:sz="4" w:space="0" w:color="auto"/>
              <w:bottom w:val="single" w:sz="4" w:space="0" w:color="auto"/>
              <w:right w:val="single" w:sz="4" w:space="0" w:color="auto"/>
            </w:tcBorders>
            <w:hideMark/>
          </w:tcPr>
          <w:p w14:paraId="1D792B17" w14:textId="77777777" w:rsidR="008E179B" w:rsidRPr="003C79FB" w:rsidRDefault="008E179B">
            <w:pPr>
              <w:spacing w:line="240" w:lineRule="exact"/>
              <w:rPr>
                <w:b/>
                <w:sz w:val="22"/>
                <w:szCs w:val="22"/>
              </w:rPr>
            </w:pPr>
            <w:r w:rsidRPr="003C79FB">
              <w:rPr>
                <w:b/>
                <w:sz w:val="22"/>
                <w:szCs w:val="22"/>
              </w:rPr>
              <w:t>Claim in Ready Status:</w:t>
            </w:r>
          </w:p>
          <w:p w14:paraId="1D792B18" w14:textId="77777777" w:rsidR="008E179B" w:rsidRDefault="008E179B" w:rsidP="00274019">
            <w:pPr>
              <w:spacing w:line="240" w:lineRule="exact"/>
              <w:ind w:left="720"/>
              <w:rPr>
                <w:sz w:val="22"/>
                <w:szCs w:val="22"/>
              </w:rPr>
            </w:pPr>
            <w:r>
              <w:rPr>
                <w:sz w:val="22"/>
                <w:szCs w:val="22"/>
              </w:rPr>
              <w:t>If a claim is not in ‘Ready’ status, send the claim for exception processing.</w:t>
            </w:r>
          </w:p>
          <w:p w14:paraId="1D792B19" w14:textId="77777777" w:rsidR="008E179B" w:rsidRDefault="008E179B" w:rsidP="00274019">
            <w:pPr>
              <w:pStyle w:val="NormalWeb"/>
              <w:spacing w:line="240" w:lineRule="exact"/>
              <w:ind w:left="720"/>
              <w:rPr>
                <w:rFonts w:ascii="Arial" w:hAnsi="Arial" w:cs="Arial"/>
                <w:color w:val="000000"/>
                <w:sz w:val="22"/>
                <w:szCs w:val="22"/>
              </w:rPr>
            </w:pPr>
            <w:r>
              <w:rPr>
                <w:rFonts w:ascii="Arial" w:hAnsi="Arial" w:cs="Arial"/>
                <w:color w:val="000000"/>
                <w:sz w:val="22"/>
                <w:szCs w:val="22"/>
              </w:rPr>
              <w:t>Exception Message: “Auto Dependency Processing Validation Reject Reason - Claim must be in 'Ready' status.”</w:t>
            </w:r>
            <w:r>
              <w:rPr>
                <w:rFonts w:ascii="Arial" w:hAnsi="Arial" w:cs="Arial"/>
                <w:color w:val="000000"/>
                <w:sz w:val="22"/>
                <w:szCs w:val="22"/>
              </w:rPr>
              <w:br/>
            </w:r>
          </w:p>
        </w:tc>
        <w:tc>
          <w:tcPr>
            <w:tcW w:w="2080" w:type="dxa"/>
            <w:tcBorders>
              <w:top w:val="single" w:sz="4" w:space="0" w:color="auto"/>
              <w:left w:val="single" w:sz="4" w:space="0" w:color="auto"/>
              <w:bottom w:val="single" w:sz="4" w:space="0" w:color="auto"/>
              <w:right w:val="single" w:sz="4" w:space="0" w:color="auto"/>
            </w:tcBorders>
            <w:hideMark/>
          </w:tcPr>
          <w:p w14:paraId="1D792B1A"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B1B" w14:textId="77777777" w:rsidR="008E179B" w:rsidRDefault="008E179B">
            <w:pPr>
              <w:spacing w:line="240" w:lineRule="exact"/>
              <w:rPr>
                <w:sz w:val="22"/>
                <w:szCs w:val="22"/>
              </w:rPr>
            </w:pPr>
          </w:p>
        </w:tc>
      </w:tr>
      <w:tr w:rsidR="008E179B" w14:paraId="1D792B23"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B1D" w14:textId="77777777" w:rsidR="008E179B" w:rsidRDefault="008E179B" w:rsidP="00F57A32">
            <w:pPr>
              <w:spacing w:line="240" w:lineRule="exact"/>
              <w:rPr>
                <w:sz w:val="22"/>
                <w:szCs w:val="22"/>
              </w:rPr>
            </w:pPr>
            <w:r>
              <w:rPr>
                <w:sz w:val="22"/>
                <w:szCs w:val="22"/>
              </w:rPr>
              <w:t>CP0216 Veteran Without Associated Claim</w:t>
            </w:r>
          </w:p>
        </w:tc>
        <w:tc>
          <w:tcPr>
            <w:tcW w:w="5116" w:type="dxa"/>
            <w:tcBorders>
              <w:top w:val="single" w:sz="4" w:space="0" w:color="auto"/>
              <w:left w:val="single" w:sz="4" w:space="0" w:color="auto"/>
              <w:bottom w:val="single" w:sz="4" w:space="0" w:color="auto"/>
              <w:right w:val="single" w:sz="4" w:space="0" w:color="auto"/>
            </w:tcBorders>
            <w:hideMark/>
          </w:tcPr>
          <w:p w14:paraId="1D792B1E" w14:textId="77777777" w:rsidR="008E179B" w:rsidRPr="00274019" w:rsidRDefault="008E179B">
            <w:pPr>
              <w:spacing w:line="240" w:lineRule="exact"/>
              <w:rPr>
                <w:b/>
                <w:sz w:val="22"/>
                <w:szCs w:val="22"/>
              </w:rPr>
            </w:pPr>
            <w:r w:rsidRPr="00274019">
              <w:rPr>
                <w:b/>
                <w:sz w:val="22"/>
                <w:szCs w:val="22"/>
              </w:rPr>
              <w:t>Veteran Without Associated Claim:</w:t>
            </w:r>
          </w:p>
          <w:p w14:paraId="1D792B1F" w14:textId="77777777" w:rsidR="008E179B" w:rsidRDefault="008E179B" w:rsidP="00274019">
            <w:pPr>
              <w:spacing w:line="240" w:lineRule="exact"/>
              <w:ind w:left="720"/>
              <w:rPr>
                <w:sz w:val="22"/>
                <w:szCs w:val="22"/>
              </w:rPr>
            </w:pPr>
            <w:r>
              <w:rPr>
                <w:sz w:val="22"/>
                <w:szCs w:val="22"/>
              </w:rPr>
              <w:t>If a Veteran does not have an associated claim, send the claim for exception processing.</w:t>
            </w:r>
          </w:p>
          <w:p w14:paraId="1D792B20" w14:textId="77777777" w:rsidR="008E179B" w:rsidRDefault="008E179B" w:rsidP="00274019">
            <w:pPr>
              <w:pStyle w:val="NormalWeb"/>
              <w:spacing w:line="240" w:lineRule="exact"/>
              <w:ind w:left="720"/>
              <w:rPr>
                <w:rFonts w:ascii="Arial" w:hAnsi="Arial" w:cs="Arial"/>
                <w:color w:val="000000"/>
                <w:sz w:val="22"/>
                <w:szCs w:val="22"/>
              </w:rPr>
            </w:pPr>
            <w:r>
              <w:rPr>
                <w:rFonts w:ascii="Arial" w:hAnsi="Arial" w:cs="Arial"/>
                <w:color w:val="000000"/>
                <w:sz w:val="22"/>
                <w:szCs w:val="22"/>
              </w:rPr>
              <w:t>Exception Message: “Auto Dependency Processing Validation Reject Reason -The Veteran must have an associated Claim.”</w:t>
            </w:r>
          </w:p>
        </w:tc>
        <w:tc>
          <w:tcPr>
            <w:tcW w:w="2080" w:type="dxa"/>
            <w:tcBorders>
              <w:top w:val="single" w:sz="4" w:space="0" w:color="auto"/>
              <w:left w:val="single" w:sz="4" w:space="0" w:color="auto"/>
              <w:bottom w:val="single" w:sz="4" w:space="0" w:color="auto"/>
              <w:right w:val="single" w:sz="4" w:space="0" w:color="auto"/>
            </w:tcBorders>
            <w:hideMark/>
          </w:tcPr>
          <w:p w14:paraId="1D792B21"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B22" w14:textId="77777777" w:rsidR="008E179B" w:rsidRDefault="008E179B">
            <w:pPr>
              <w:spacing w:line="240" w:lineRule="exact"/>
              <w:rPr>
                <w:sz w:val="22"/>
                <w:szCs w:val="22"/>
              </w:rPr>
            </w:pPr>
          </w:p>
        </w:tc>
      </w:tr>
      <w:tr w:rsidR="008E179B" w14:paraId="1D792B2A"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B24" w14:textId="77777777" w:rsidR="008E179B" w:rsidRDefault="008E179B" w:rsidP="00F57A32">
            <w:pPr>
              <w:spacing w:line="240" w:lineRule="exact"/>
              <w:rPr>
                <w:sz w:val="22"/>
                <w:szCs w:val="22"/>
              </w:rPr>
            </w:pPr>
            <w:r>
              <w:rPr>
                <w:sz w:val="22"/>
                <w:szCs w:val="22"/>
              </w:rPr>
              <w:t>CP0217 Claim without EP Code</w:t>
            </w:r>
          </w:p>
        </w:tc>
        <w:tc>
          <w:tcPr>
            <w:tcW w:w="5116" w:type="dxa"/>
            <w:tcBorders>
              <w:top w:val="single" w:sz="4" w:space="0" w:color="auto"/>
              <w:left w:val="single" w:sz="4" w:space="0" w:color="auto"/>
              <w:bottom w:val="single" w:sz="4" w:space="0" w:color="auto"/>
              <w:right w:val="single" w:sz="4" w:space="0" w:color="auto"/>
            </w:tcBorders>
            <w:hideMark/>
          </w:tcPr>
          <w:p w14:paraId="1D792B25" w14:textId="77777777" w:rsidR="008E179B" w:rsidRPr="00274019" w:rsidRDefault="008E179B">
            <w:pPr>
              <w:spacing w:line="240" w:lineRule="exact"/>
              <w:rPr>
                <w:b/>
                <w:sz w:val="22"/>
                <w:szCs w:val="22"/>
              </w:rPr>
            </w:pPr>
            <w:r w:rsidRPr="00274019">
              <w:rPr>
                <w:b/>
                <w:sz w:val="22"/>
                <w:szCs w:val="22"/>
              </w:rPr>
              <w:t>Claim without EP Code:</w:t>
            </w:r>
          </w:p>
          <w:p w14:paraId="1D792B26" w14:textId="77777777" w:rsidR="008E179B" w:rsidRDefault="008E179B" w:rsidP="00274019">
            <w:pPr>
              <w:spacing w:line="240" w:lineRule="exact"/>
              <w:ind w:left="720"/>
              <w:rPr>
                <w:sz w:val="22"/>
                <w:szCs w:val="22"/>
              </w:rPr>
            </w:pPr>
            <w:r>
              <w:rPr>
                <w:sz w:val="22"/>
                <w:szCs w:val="22"/>
              </w:rPr>
              <w:t>If a claim does not have a valid EP Code, send the claim for exception processing.</w:t>
            </w:r>
          </w:p>
          <w:p w14:paraId="1D792B27" w14:textId="77777777" w:rsidR="008E179B" w:rsidRDefault="008E179B" w:rsidP="00274019">
            <w:pPr>
              <w:pStyle w:val="NormalWeb"/>
              <w:spacing w:line="240" w:lineRule="exact"/>
              <w:ind w:left="720"/>
              <w:rPr>
                <w:rFonts w:ascii="Arial" w:hAnsi="Arial" w:cs="Arial"/>
                <w:color w:val="000000"/>
                <w:sz w:val="22"/>
                <w:szCs w:val="22"/>
              </w:rPr>
            </w:pPr>
            <w:r>
              <w:rPr>
                <w:rFonts w:ascii="Arial" w:hAnsi="Arial" w:cs="Arial"/>
                <w:color w:val="000000"/>
                <w:sz w:val="22"/>
                <w:szCs w:val="22"/>
              </w:rPr>
              <w:t>Exception Message: “Auto Dependency Processing Validation Reject Reason - Claim must have an EP Code.”</w:t>
            </w:r>
          </w:p>
        </w:tc>
        <w:tc>
          <w:tcPr>
            <w:tcW w:w="2080" w:type="dxa"/>
            <w:tcBorders>
              <w:top w:val="single" w:sz="4" w:space="0" w:color="auto"/>
              <w:left w:val="single" w:sz="4" w:space="0" w:color="auto"/>
              <w:bottom w:val="single" w:sz="4" w:space="0" w:color="auto"/>
              <w:right w:val="single" w:sz="4" w:space="0" w:color="auto"/>
            </w:tcBorders>
            <w:hideMark/>
          </w:tcPr>
          <w:p w14:paraId="1D792B28"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B29" w14:textId="77777777" w:rsidR="008E179B" w:rsidRDefault="008E179B">
            <w:pPr>
              <w:spacing w:line="240" w:lineRule="exact"/>
              <w:rPr>
                <w:sz w:val="22"/>
                <w:szCs w:val="22"/>
              </w:rPr>
            </w:pPr>
          </w:p>
        </w:tc>
      </w:tr>
      <w:tr w:rsidR="008E179B" w14:paraId="1D792B31"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B2B" w14:textId="77777777" w:rsidR="008E179B" w:rsidRDefault="008E179B" w:rsidP="00F57A32">
            <w:pPr>
              <w:spacing w:line="240" w:lineRule="exact"/>
              <w:rPr>
                <w:sz w:val="22"/>
                <w:szCs w:val="22"/>
              </w:rPr>
            </w:pPr>
            <w:r>
              <w:rPr>
                <w:sz w:val="22"/>
                <w:szCs w:val="22"/>
              </w:rPr>
              <w:t>CP0218 Claim with Invalid Claim Label</w:t>
            </w:r>
          </w:p>
        </w:tc>
        <w:tc>
          <w:tcPr>
            <w:tcW w:w="5116" w:type="dxa"/>
            <w:tcBorders>
              <w:top w:val="single" w:sz="4" w:space="0" w:color="auto"/>
              <w:left w:val="single" w:sz="4" w:space="0" w:color="auto"/>
              <w:bottom w:val="single" w:sz="4" w:space="0" w:color="auto"/>
              <w:right w:val="single" w:sz="4" w:space="0" w:color="auto"/>
            </w:tcBorders>
            <w:hideMark/>
          </w:tcPr>
          <w:p w14:paraId="1D792B2C" w14:textId="77777777" w:rsidR="008E179B" w:rsidRPr="00274019" w:rsidRDefault="008E179B">
            <w:pPr>
              <w:spacing w:line="240" w:lineRule="exact"/>
              <w:rPr>
                <w:b/>
                <w:sz w:val="22"/>
                <w:szCs w:val="22"/>
              </w:rPr>
            </w:pPr>
            <w:r w:rsidRPr="00274019">
              <w:rPr>
                <w:b/>
                <w:sz w:val="22"/>
                <w:szCs w:val="22"/>
              </w:rPr>
              <w:t>Claim with Invalid Claim Label:</w:t>
            </w:r>
          </w:p>
          <w:p w14:paraId="1D792B2D" w14:textId="77777777" w:rsidR="008E179B" w:rsidRDefault="008E179B" w:rsidP="00274019">
            <w:pPr>
              <w:spacing w:line="240" w:lineRule="exact"/>
              <w:ind w:left="720"/>
              <w:rPr>
                <w:sz w:val="22"/>
                <w:szCs w:val="22"/>
              </w:rPr>
            </w:pPr>
            <w:r>
              <w:rPr>
                <w:sz w:val="22"/>
                <w:szCs w:val="22"/>
              </w:rPr>
              <w:t>If a claim has an invalid Claim Label, send the claim for exception processing.</w:t>
            </w:r>
          </w:p>
          <w:p w14:paraId="1D792B2E" w14:textId="77777777" w:rsidR="008E179B" w:rsidRDefault="008E179B" w:rsidP="00274019">
            <w:pPr>
              <w:pStyle w:val="NormalWeb"/>
              <w:spacing w:line="240" w:lineRule="exact"/>
              <w:ind w:left="720"/>
              <w:rPr>
                <w:rFonts w:ascii="Arial" w:hAnsi="Arial" w:cs="Arial"/>
                <w:color w:val="000000"/>
                <w:sz w:val="22"/>
                <w:szCs w:val="22"/>
              </w:rPr>
            </w:pPr>
            <w:r>
              <w:rPr>
                <w:rFonts w:ascii="Arial" w:hAnsi="Arial" w:cs="Arial"/>
                <w:color w:val="000000"/>
                <w:sz w:val="22"/>
                <w:szCs w:val="22"/>
              </w:rPr>
              <w:t>Exception Message: “Auto Dependency Processing Validation Reject Reason - Claim must have a valid Claim Label.”</w:t>
            </w:r>
          </w:p>
        </w:tc>
        <w:tc>
          <w:tcPr>
            <w:tcW w:w="2080" w:type="dxa"/>
            <w:tcBorders>
              <w:top w:val="single" w:sz="4" w:space="0" w:color="auto"/>
              <w:left w:val="single" w:sz="4" w:space="0" w:color="auto"/>
              <w:bottom w:val="single" w:sz="4" w:space="0" w:color="auto"/>
              <w:right w:val="single" w:sz="4" w:space="0" w:color="auto"/>
            </w:tcBorders>
            <w:hideMark/>
          </w:tcPr>
          <w:p w14:paraId="1D792B2F"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B30" w14:textId="77777777" w:rsidR="008E179B" w:rsidRDefault="008E179B">
            <w:pPr>
              <w:spacing w:line="240" w:lineRule="exact"/>
              <w:rPr>
                <w:sz w:val="22"/>
                <w:szCs w:val="22"/>
              </w:rPr>
            </w:pPr>
          </w:p>
        </w:tc>
      </w:tr>
      <w:tr w:rsidR="008E179B" w14:paraId="1D792B38"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B32" w14:textId="77777777" w:rsidR="008E179B" w:rsidRDefault="008E179B" w:rsidP="00F57A32">
            <w:pPr>
              <w:spacing w:line="240" w:lineRule="exact"/>
              <w:rPr>
                <w:sz w:val="22"/>
                <w:szCs w:val="22"/>
              </w:rPr>
            </w:pPr>
            <w:r>
              <w:rPr>
                <w:sz w:val="22"/>
                <w:szCs w:val="22"/>
              </w:rPr>
              <w:t>CP0219 Claim with No Date</w:t>
            </w:r>
          </w:p>
        </w:tc>
        <w:tc>
          <w:tcPr>
            <w:tcW w:w="5116" w:type="dxa"/>
            <w:tcBorders>
              <w:top w:val="single" w:sz="4" w:space="0" w:color="auto"/>
              <w:left w:val="single" w:sz="4" w:space="0" w:color="auto"/>
              <w:bottom w:val="single" w:sz="4" w:space="0" w:color="auto"/>
              <w:right w:val="single" w:sz="4" w:space="0" w:color="auto"/>
            </w:tcBorders>
            <w:hideMark/>
          </w:tcPr>
          <w:p w14:paraId="1D792B33" w14:textId="77777777" w:rsidR="008E179B" w:rsidRPr="00274019" w:rsidRDefault="008E179B">
            <w:pPr>
              <w:spacing w:line="240" w:lineRule="exact"/>
              <w:rPr>
                <w:b/>
                <w:sz w:val="22"/>
                <w:szCs w:val="22"/>
              </w:rPr>
            </w:pPr>
            <w:r w:rsidRPr="00274019">
              <w:rPr>
                <w:b/>
                <w:sz w:val="22"/>
                <w:szCs w:val="22"/>
              </w:rPr>
              <w:t>Claim with No Date:</w:t>
            </w:r>
          </w:p>
          <w:p w14:paraId="1D792B34" w14:textId="77777777" w:rsidR="008E179B" w:rsidRDefault="008E179B" w:rsidP="00274019">
            <w:pPr>
              <w:spacing w:line="240" w:lineRule="exact"/>
              <w:ind w:left="720"/>
              <w:rPr>
                <w:sz w:val="22"/>
                <w:szCs w:val="22"/>
              </w:rPr>
            </w:pPr>
            <w:r>
              <w:rPr>
                <w:sz w:val="22"/>
                <w:szCs w:val="22"/>
              </w:rPr>
              <w:t>If a claim has no Claim Date, send the claim for exception processing.</w:t>
            </w:r>
          </w:p>
          <w:p w14:paraId="1D792B35" w14:textId="77777777" w:rsidR="008E179B" w:rsidRDefault="008E179B" w:rsidP="00274019">
            <w:pPr>
              <w:pStyle w:val="NormalWeb"/>
              <w:spacing w:line="240" w:lineRule="exact"/>
              <w:ind w:left="720"/>
              <w:rPr>
                <w:rFonts w:ascii="Arial" w:hAnsi="Arial" w:cs="Arial"/>
                <w:color w:val="000000"/>
                <w:sz w:val="22"/>
                <w:szCs w:val="22"/>
              </w:rPr>
            </w:pPr>
            <w:r>
              <w:rPr>
                <w:rFonts w:ascii="Arial" w:hAnsi="Arial" w:cs="Arial"/>
                <w:color w:val="000000"/>
                <w:sz w:val="22"/>
                <w:szCs w:val="22"/>
              </w:rPr>
              <w:t>Exception Message: “Auto Dependency Processing Validation Reject Reason - Claim must have a date.”</w:t>
            </w:r>
          </w:p>
        </w:tc>
        <w:tc>
          <w:tcPr>
            <w:tcW w:w="2080" w:type="dxa"/>
            <w:tcBorders>
              <w:top w:val="single" w:sz="4" w:space="0" w:color="auto"/>
              <w:left w:val="single" w:sz="4" w:space="0" w:color="auto"/>
              <w:bottom w:val="single" w:sz="4" w:space="0" w:color="auto"/>
              <w:right w:val="single" w:sz="4" w:space="0" w:color="auto"/>
            </w:tcBorders>
            <w:hideMark/>
          </w:tcPr>
          <w:p w14:paraId="1D792B36"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B37" w14:textId="77777777" w:rsidR="008E179B" w:rsidRDefault="008E179B">
            <w:pPr>
              <w:spacing w:line="240" w:lineRule="exact"/>
              <w:rPr>
                <w:sz w:val="22"/>
                <w:szCs w:val="22"/>
              </w:rPr>
            </w:pPr>
          </w:p>
        </w:tc>
      </w:tr>
      <w:tr w:rsidR="008E179B" w14:paraId="1D792B3F"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B39" w14:textId="77777777" w:rsidR="008E179B" w:rsidRDefault="008E179B" w:rsidP="00F57A32">
            <w:pPr>
              <w:spacing w:line="240" w:lineRule="exact"/>
              <w:rPr>
                <w:sz w:val="22"/>
                <w:szCs w:val="22"/>
              </w:rPr>
            </w:pPr>
            <w:r>
              <w:rPr>
                <w:sz w:val="22"/>
                <w:szCs w:val="22"/>
              </w:rPr>
              <w:t>CP0220 Claim without Associated Forms</w:t>
            </w:r>
          </w:p>
        </w:tc>
        <w:tc>
          <w:tcPr>
            <w:tcW w:w="5116" w:type="dxa"/>
            <w:tcBorders>
              <w:top w:val="single" w:sz="4" w:space="0" w:color="auto"/>
              <w:left w:val="single" w:sz="4" w:space="0" w:color="auto"/>
              <w:bottom w:val="single" w:sz="4" w:space="0" w:color="auto"/>
              <w:right w:val="single" w:sz="4" w:space="0" w:color="auto"/>
            </w:tcBorders>
            <w:hideMark/>
          </w:tcPr>
          <w:p w14:paraId="1D792B3A" w14:textId="77777777" w:rsidR="008E179B" w:rsidRPr="00274019" w:rsidRDefault="008E179B">
            <w:pPr>
              <w:spacing w:line="240" w:lineRule="exact"/>
              <w:rPr>
                <w:b/>
                <w:sz w:val="22"/>
                <w:szCs w:val="22"/>
              </w:rPr>
            </w:pPr>
            <w:r w:rsidRPr="00274019">
              <w:rPr>
                <w:b/>
                <w:sz w:val="22"/>
                <w:szCs w:val="22"/>
              </w:rPr>
              <w:t>Claim without Associated Forms:</w:t>
            </w:r>
          </w:p>
          <w:p w14:paraId="1D792B3B" w14:textId="77777777" w:rsidR="008E179B" w:rsidRDefault="008E179B" w:rsidP="00274019">
            <w:pPr>
              <w:spacing w:line="240" w:lineRule="exact"/>
              <w:ind w:left="720"/>
              <w:rPr>
                <w:sz w:val="22"/>
                <w:szCs w:val="22"/>
              </w:rPr>
            </w:pPr>
            <w:r>
              <w:rPr>
                <w:sz w:val="22"/>
                <w:szCs w:val="22"/>
              </w:rPr>
              <w:t>If a claim requires associated forms and there are no accompanying forms, send the claim for exception processing.</w:t>
            </w:r>
          </w:p>
          <w:p w14:paraId="1D792B3C" w14:textId="77777777" w:rsidR="008E179B" w:rsidRDefault="008E179B" w:rsidP="00274019">
            <w:pPr>
              <w:pStyle w:val="NormalWeb"/>
              <w:spacing w:line="240" w:lineRule="exact"/>
              <w:ind w:left="720"/>
              <w:rPr>
                <w:rFonts w:ascii="Arial" w:hAnsi="Arial" w:cs="Arial"/>
                <w:color w:val="000000"/>
                <w:sz w:val="22"/>
                <w:szCs w:val="22"/>
              </w:rPr>
            </w:pPr>
            <w:r>
              <w:rPr>
                <w:rFonts w:ascii="Arial" w:hAnsi="Arial" w:cs="Arial"/>
                <w:color w:val="000000"/>
                <w:sz w:val="22"/>
                <w:szCs w:val="22"/>
              </w:rPr>
              <w:t>Exception Message: “Auto Dependency Processing Validation Reject Reason - Claim must have forms associated with it.”</w:t>
            </w:r>
          </w:p>
        </w:tc>
        <w:tc>
          <w:tcPr>
            <w:tcW w:w="2080" w:type="dxa"/>
            <w:tcBorders>
              <w:top w:val="single" w:sz="4" w:space="0" w:color="auto"/>
              <w:left w:val="single" w:sz="4" w:space="0" w:color="auto"/>
              <w:bottom w:val="single" w:sz="4" w:space="0" w:color="auto"/>
              <w:right w:val="single" w:sz="4" w:space="0" w:color="auto"/>
            </w:tcBorders>
            <w:hideMark/>
          </w:tcPr>
          <w:p w14:paraId="1D792B3D"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B3E" w14:textId="77777777" w:rsidR="008E179B" w:rsidRDefault="008E179B">
            <w:pPr>
              <w:spacing w:line="240" w:lineRule="exact"/>
              <w:rPr>
                <w:sz w:val="22"/>
                <w:szCs w:val="22"/>
              </w:rPr>
            </w:pPr>
          </w:p>
        </w:tc>
      </w:tr>
      <w:tr w:rsidR="008E179B" w14:paraId="1D792B46"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B40" w14:textId="77777777" w:rsidR="008E179B" w:rsidRDefault="008E179B" w:rsidP="00F57A32">
            <w:pPr>
              <w:spacing w:line="240" w:lineRule="exact"/>
              <w:rPr>
                <w:sz w:val="22"/>
                <w:szCs w:val="22"/>
              </w:rPr>
            </w:pPr>
            <w:r>
              <w:rPr>
                <w:sz w:val="22"/>
                <w:szCs w:val="22"/>
              </w:rPr>
              <w:lastRenderedPageBreak/>
              <w:t>CP0221 No Claim ID</w:t>
            </w:r>
          </w:p>
        </w:tc>
        <w:tc>
          <w:tcPr>
            <w:tcW w:w="5116" w:type="dxa"/>
            <w:tcBorders>
              <w:top w:val="single" w:sz="4" w:space="0" w:color="auto"/>
              <w:left w:val="single" w:sz="4" w:space="0" w:color="auto"/>
              <w:bottom w:val="single" w:sz="4" w:space="0" w:color="auto"/>
              <w:right w:val="single" w:sz="4" w:space="0" w:color="auto"/>
            </w:tcBorders>
            <w:hideMark/>
          </w:tcPr>
          <w:p w14:paraId="1D792B41" w14:textId="77777777" w:rsidR="008E179B" w:rsidRPr="00274019" w:rsidRDefault="008E179B">
            <w:pPr>
              <w:spacing w:line="240" w:lineRule="exact"/>
              <w:rPr>
                <w:b/>
                <w:sz w:val="22"/>
                <w:szCs w:val="22"/>
              </w:rPr>
            </w:pPr>
            <w:r w:rsidRPr="00274019">
              <w:rPr>
                <w:b/>
                <w:sz w:val="22"/>
                <w:szCs w:val="22"/>
              </w:rPr>
              <w:t>No Claim ID:</w:t>
            </w:r>
          </w:p>
          <w:p w14:paraId="1D792B42" w14:textId="77777777" w:rsidR="008E179B" w:rsidRDefault="008E179B" w:rsidP="00274019">
            <w:pPr>
              <w:spacing w:line="240" w:lineRule="exact"/>
              <w:ind w:left="720"/>
              <w:rPr>
                <w:sz w:val="22"/>
                <w:szCs w:val="22"/>
              </w:rPr>
            </w:pPr>
            <w:r>
              <w:rPr>
                <w:sz w:val="22"/>
                <w:szCs w:val="22"/>
              </w:rPr>
              <w:t>If a claim has no Claim ID, send the claim for exception processing.</w:t>
            </w:r>
          </w:p>
          <w:p w14:paraId="1D792B43" w14:textId="77777777" w:rsidR="008E179B" w:rsidRDefault="008E179B" w:rsidP="00274019">
            <w:pPr>
              <w:pStyle w:val="NormalWeb"/>
              <w:spacing w:line="240" w:lineRule="exact"/>
              <w:ind w:left="720"/>
              <w:rPr>
                <w:rFonts w:ascii="Arial" w:hAnsi="Arial" w:cs="Arial"/>
                <w:color w:val="000000"/>
                <w:sz w:val="22"/>
                <w:szCs w:val="22"/>
              </w:rPr>
            </w:pPr>
            <w:r>
              <w:rPr>
                <w:rFonts w:ascii="Arial" w:hAnsi="Arial" w:cs="Arial"/>
                <w:color w:val="000000"/>
                <w:sz w:val="22"/>
                <w:szCs w:val="22"/>
              </w:rPr>
              <w:t>Exception Message: “Auto Dependency Processing Validation Reject Reason - Claim must have an ID.”</w:t>
            </w:r>
          </w:p>
        </w:tc>
        <w:tc>
          <w:tcPr>
            <w:tcW w:w="2080" w:type="dxa"/>
            <w:tcBorders>
              <w:top w:val="single" w:sz="4" w:space="0" w:color="auto"/>
              <w:left w:val="single" w:sz="4" w:space="0" w:color="auto"/>
              <w:bottom w:val="single" w:sz="4" w:space="0" w:color="auto"/>
              <w:right w:val="single" w:sz="4" w:space="0" w:color="auto"/>
            </w:tcBorders>
            <w:hideMark/>
          </w:tcPr>
          <w:p w14:paraId="1D792B44"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B45" w14:textId="77777777" w:rsidR="008E179B" w:rsidRDefault="008E179B">
            <w:pPr>
              <w:spacing w:line="240" w:lineRule="exact"/>
              <w:rPr>
                <w:sz w:val="22"/>
                <w:szCs w:val="22"/>
              </w:rPr>
            </w:pPr>
          </w:p>
        </w:tc>
      </w:tr>
      <w:tr w:rsidR="008E179B" w14:paraId="1D792B4D"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B47" w14:textId="77777777" w:rsidR="008E179B" w:rsidRDefault="008E179B" w:rsidP="00F57A32">
            <w:pPr>
              <w:spacing w:line="240" w:lineRule="exact"/>
              <w:rPr>
                <w:sz w:val="22"/>
                <w:szCs w:val="22"/>
              </w:rPr>
            </w:pPr>
            <w:r>
              <w:rPr>
                <w:sz w:val="22"/>
                <w:szCs w:val="22"/>
              </w:rPr>
              <w:t>CP0222 No Associated Veteran</w:t>
            </w:r>
          </w:p>
        </w:tc>
        <w:tc>
          <w:tcPr>
            <w:tcW w:w="5116" w:type="dxa"/>
            <w:tcBorders>
              <w:top w:val="single" w:sz="4" w:space="0" w:color="auto"/>
              <w:left w:val="single" w:sz="4" w:space="0" w:color="auto"/>
              <w:bottom w:val="single" w:sz="4" w:space="0" w:color="auto"/>
              <w:right w:val="single" w:sz="4" w:space="0" w:color="auto"/>
            </w:tcBorders>
            <w:hideMark/>
          </w:tcPr>
          <w:p w14:paraId="1D792B48" w14:textId="77777777" w:rsidR="008E179B" w:rsidRPr="00274019" w:rsidRDefault="008E179B">
            <w:pPr>
              <w:spacing w:line="240" w:lineRule="exact"/>
              <w:rPr>
                <w:b/>
                <w:sz w:val="22"/>
                <w:szCs w:val="22"/>
              </w:rPr>
            </w:pPr>
            <w:r w:rsidRPr="00274019">
              <w:rPr>
                <w:b/>
                <w:sz w:val="22"/>
                <w:szCs w:val="22"/>
              </w:rPr>
              <w:t>No Associated Veteran:</w:t>
            </w:r>
          </w:p>
          <w:p w14:paraId="1D792B49" w14:textId="77777777" w:rsidR="008E179B" w:rsidRDefault="008E179B" w:rsidP="00274019">
            <w:pPr>
              <w:spacing w:line="240" w:lineRule="exact"/>
              <w:ind w:left="720"/>
              <w:rPr>
                <w:sz w:val="22"/>
                <w:szCs w:val="22"/>
              </w:rPr>
            </w:pPr>
            <w:r>
              <w:rPr>
                <w:sz w:val="22"/>
                <w:szCs w:val="22"/>
              </w:rPr>
              <w:t>If a claim does not specify a Veteran, send the claim for exception processing.</w:t>
            </w:r>
          </w:p>
          <w:p w14:paraId="1D792B4A" w14:textId="77777777" w:rsidR="008E179B" w:rsidRDefault="008E179B" w:rsidP="00274019">
            <w:pPr>
              <w:pStyle w:val="NormalWeb"/>
              <w:spacing w:line="240" w:lineRule="exact"/>
              <w:ind w:left="720"/>
              <w:rPr>
                <w:rFonts w:ascii="Arial" w:hAnsi="Arial" w:cs="Arial"/>
                <w:color w:val="000000"/>
                <w:sz w:val="22"/>
                <w:szCs w:val="22"/>
              </w:rPr>
            </w:pPr>
            <w:r>
              <w:rPr>
                <w:rFonts w:ascii="Arial" w:hAnsi="Arial" w:cs="Arial"/>
                <w:color w:val="000000"/>
                <w:sz w:val="22"/>
                <w:szCs w:val="22"/>
              </w:rPr>
              <w:t>Exception Message: “Auto Dependency Processing Validation Reject Reason -A Veteran must be specified.”</w:t>
            </w:r>
          </w:p>
        </w:tc>
        <w:tc>
          <w:tcPr>
            <w:tcW w:w="2080" w:type="dxa"/>
            <w:tcBorders>
              <w:top w:val="single" w:sz="4" w:space="0" w:color="auto"/>
              <w:left w:val="single" w:sz="4" w:space="0" w:color="auto"/>
              <w:bottom w:val="single" w:sz="4" w:space="0" w:color="auto"/>
              <w:right w:val="single" w:sz="4" w:space="0" w:color="auto"/>
            </w:tcBorders>
            <w:hideMark/>
          </w:tcPr>
          <w:p w14:paraId="1D792B4B"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B4C" w14:textId="77777777" w:rsidR="008E179B" w:rsidRDefault="008E179B">
            <w:pPr>
              <w:spacing w:line="240" w:lineRule="exact"/>
              <w:rPr>
                <w:sz w:val="22"/>
                <w:szCs w:val="22"/>
              </w:rPr>
            </w:pPr>
          </w:p>
        </w:tc>
      </w:tr>
      <w:tr w:rsidR="008E179B" w14:paraId="1D792B54" w14:textId="77777777" w:rsidTr="0008427D">
        <w:trPr>
          <w:cantSplit/>
        </w:trPr>
        <w:tc>
          <w:tcPr>
            <w:tcW w:w="0" w:type="auto"/>
            <w:tcBorders>
              <w:top w:val="single" w:sz="4" w:space="0" w:color="auto"/>
              <w:left w:val="single" w:sz="4" w:space="0" w:color="auto"/>
              <w:bottom w:val="single" w:sz="4" w:space="0" w:color="auto"/>
              <w:right w:val="single" w:sz="4" w:space="0" w:color="auto"/>
            </w:tcBorders>
            <w:hideMark/>
          </w:tcPr>
          <w:p w14:paraId="1D792B4E" w14:textId="77777777" w:rsidR="008E179B" w:rsidRDefault="008E179B" w:rsidP="00F57A32">
            <w:pPr>
              <w:spacing w:line="240" w:lineRule="exact"/>
              <w:rPr>
                <w:sz w:val="22"/>
                <w:szCs w:val="22"/>
              </w:rPr>
            </w:pPr>
            <w:r>
              <w:rPr>
                <w:sz w:val="22"/>
                <w:szCs w:val="22"/>
              </w:rPr>
              <w:t>CP0223 Veteran with No File Number</w:t>
            </w:r>
          </w:p>
        </w:tc>
        <w:tc>
          <w:tcPr>
            <w:tcW w:w="5116" w:type="dxa"/>
            <w:tcBorders>
              <w:top w:val="single" w:sz="4" w:space="0" w:color="auto"/>
              <w:left w:val="single" w:sz="4" w:space="0" w:color="auto"/>
              <w:bottom w:val="single" w:sz="4" w:space="0" w:color="auto"/>
              <w:right w:val="single" w:sz="4" w:space="0" w:color="auto"/>
            </w:tcBorders>
            <w:hideMark/>
          </w:tcPr>
          <w:p w14:paraId="1D792B4F" w14:textId="77777777" w:rsidR="008E179B" w:rsidRPr="00274019" w:rsidRDefault="008E179B">
            <w:pPr>
              <w:spacing w:line="240" w:lineRule="exact"/>
              <w:rPr>
                <w:b/>
                <w:sz w:val="22"/>
                <w:szCs w:val="22"/>
              </w:rPr>
            </w:pPr>
            <w:r w:rsidRPr="00274019">
              <w:rPr>
                <w:b/>
                <w:sz w:val="22"/>
                <w:szCs w:val="22"/>
              </w:rPr>
              <w:t>Veteran with No File Number:</w:t>
            </w:r>
          </w:p>
          <w:p w14:paraId="1D792B50" w14:textId="77777777" w:rsidR="008E179B" w:rsidRDefault="008E179B" w:rsidP="00274019">
            <w:pPr>
              <w:spacing w:line="240" w:lineRule="exact"/>
              <w:ind w:left="720"/>
              <w:rPr>
                <w:sz w:val="22"/>
                <w:szCs w:val="22"/>
              </w:rPr>
            </w:pPr>
            <w:r>
              <w:rPr>
                <w:sz w:val="22"/>
                <w:szCs w:val="22"/>
              </w:rPr>
              <w:t>If a Veteran has no File No., send the claim for exception processing.</w:t>
            </w:r>
          </w:p>
          <w:p w14:paraId="1D792B51" w14:textId="77777777" w:rsidR="008E179B" w:rsidRDefault="008E179B" w:rsidP="00274019">
            <w:pPr>
              <w:pStyle w:val="NormalWeb"/>
              <w:spacing w:line="240" w:lineRule="exact"/>
              <w:ind w:left="720"/>
              <w:rPr>
                <w:rFonts w:ascii="Arial" w:hAnsi="Arial" w:cs="Arial"/>
                <w:color w:val="000000"/>
                <w:sz w:val="22"/>
                <w:szCs w:val="22"/>
              </w:rPr>
            </w:pPr>
            <w:r>
              <w:rPr>
                <w:rFonts w:ascii="Arial" w:hAnsi="Arial" w:cs="Arial"/>
                <w:color w:val="000000"/>
                <w:sz w:val="22"/>
                <w:szCs w:val="22"/>
              </w:rPr>
              <w:t>Exception Message: “Auto Dependency Processing Validation Reject Reason -Veteran must have a File Number.”</w:t>
            </w:r>
            <w:r>
              <w:rPr>
                <w:rFonts w:ascii="Arial" w:hAnsi="Arial" w:cs="Arial"/>
                <w:color w:val="000000"/>
                <w:sz w:val="22"/>
                <w:szCs w:val="22"/>
              </w:rPr>
              <w:br/>
            </w:r>
          </w:p>
        </w:tc>
        <w:tc>
          <w:tcPr>
            <w:tcW w:w="2080" w:type="dxa"/>
            <w:tcBorders>
              <w:top w:val="single" w:sz="4" w:space="0" w:color="auto"/>
              <w:left w:val="single" w:sz="4" w:space="0" w:color="auto"/>
              <w:bottom w:val="single" w:sz="4" w:space="0" w:color="auto"/>
              <w:right w:val="single" w:sz="4" w:space="0" w:color="auto"/>
            </w:tcBorders>
            <w:hideMark/>
          </w:tcPr>
          <w:p w14:paraId="1D792B52" w14:textId="77777777" w:rsidR="008E179B" w:rsidRDefault="008E179B">
            <w:pPr>
              <w:spacing w:line="240" w:lineRule="exact"/>
              <w:rPr>
                <w:color w:val="auto"/>
                <w:sz w:val="22"/>
                <w:szCs w:val="22"/>
              </w:rPr>
            </w:pPr>
            <w:r>
              <w:rPr>
                <w:color w:val="auto"/>
                <w:sz w:val="22"/>
                <w:szCs w:val="22"/>
              </w:rPr>
              <w:t>UC-01 Retrieve / Validate Claims</w:t>
            </w:r>
          </w:p>
        </w:tc>
        <w:tc>
          <w:tcPr>
            <w:tcW w:w="0" w:type="auto"/>
            <w:tcBorders>
              <w:top w:val="single" w:sz="4" w:space="0" w:color="auto"/>
              <w:left w:val="single" w:sz="4" w:space="0" w:color="auto"/>
              <w:bottom w:val="single" w:sz="4" w:space="0" w:color="auto"/>
              <w:right w:val="single" w:sz="4" w:space="0" w:color="auto"/>
            </w:tcBorders>
          </w:tcPr>
          <w:p w14:paraId="1D792B53" w14:textId="77777777" w:rsidR="008E179B" w:rsidRDefault="008E179B">
            <w:pPr>
              <w:spacing w:line="240" w:lineRule="exact"/>
              <w:rPr>
                <w:sz w:val="22"/>
                <w:szCs w:val="22"/>
              </w:rPr>
            </w:pPr>
          </w:p>
        </w:tc>
      </w:tr>
      <w:tr w:rsidR="00D11F9B" w14:paraId="1D792B59"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B55" w14:textId="77777777" w:rsidR="00D11F9B" w:rsidRPr="00B750D1" w:rsidRDefault="00211342" w:rsidP="004734A5">
            <w:pPr>
              <w:spacing w:line="240" w:lineRule="exact"/>
              <w:rPr>
                <w:sz w:val="22"/>
                <w:szCs w:val="22"/>
              </w:rPr>
            </w:pPr>
            <w:r>
              <w:rPr>
                <w:sz w:val="22"/>
                <w:szCs w:val="22"/>
              </w:rPr>
              <w:t>CP0224</w:t>
            </w:r>
          </w:p>
        </w:tc>
        <w:tc>
          <w:tcPr>
            <w:tcW w:w="5116" w:type="dxa"/>
            <w:tcBorders>
              <w:top w:val="single" w:sz="4" w:space="0" w:color="auto"/>
              <w:left w:val="single" w:sz="4" w:space="0" w:color="auto"/>
              <w:bottom w:val="single" w:sz="4" w:space="0" w:color="auto"/>
              <w:right w:val="single" w:sz="4" w:space="0" w:color="auto"/>
            </w:tcBorders>
          </w:tcPr>
          <w:p w14:paraId="1D792B56" w14:textId="77777777" w:rsidR="00D11F9B" w:rsidRPr="00B750D1" w:rsidRDefault="00211342" w:rsidP="00D80D78">
            <w:pPr>
              <w:spacing w:line="240" w:lineRule="exact"/>
              <w:rPr>
                <w:sz w:val="22"/>
                <w:szCs w:val="22"/>
              </w:rPr>
            </w:pPr>
            <w:r>
              <w:rPr>
                <w:sz w:val="22"/>
                <w:szCs w:val="22"/>
              </w:rPr>
              <w:t>Note:  CP0224</w:t>
            </w:r>
            <w:r w:rsidR="00D80D78">
              <w:rPr>
                <w:sz w:val="22"/>
                <w:szCs w:val="22"/>
              </w:rPr>
              <w:t xml:space="preserve"> previously </w:t>
            </w:r>
            <w:r>
              <w:rPr>
                <w:sz w:val="22"/>
                <w:szCs w:val="22"/>
              </w:rPr>
              <w:t>defined</w:t>
            </w:r>
            <w:r w:rsidR="00D80D78">
              <w:rPr>
                <w:sz w:val="22"/>
                <w:szCs w:val="22"/>
              </w:rPr>
              <w:t>.  See rule</w:t>
            </w:r>
            <w:r>
              <w:rPr>
                <w:sz w:val="22"/>
                <w:szCs w:val="22"/>
              </w:rPr>
              <w:t xml:space="preserve"> after CP0211 </w:t>
            </w:r>
          </w:p>
        </w:tc>
        <w:tc>
          <w:tcPr>
            <w:tcW w:w="2080" w:type="dxa"/>
            <w:tcBorders>
              <w:top w:val="single" w:sz="4" w:space="0" w:color="auto"/>
              <w:left w:val="single" w:sz="4" w:space="0" w:color="auto"/>
              <w:bottom w:val="single" w:sz="4" w:space="0" w:color="auto"/>
              <w:right w:val="single" w:sz="4" w:space="0" w:color="auto"/>
            </w:tcBorders>
          </w:tcPr>
          <w:p w14:paraId="1D792B57" w14:textId="77777777" w:rsidR="00D11F9B" w:rsidRDefault="00D11F9B">
            <w:pPr>
              <w:spacing w:line="240" w:lineRule="exact"/>
              <w:rPr>
                <w:color w:val="auto"/>
                <w:sz w:val="22"/>
                <w:szCs w:val="22"/>
              </w:rPr>
            </w:pPr>
          </w:p>
        </w:tc>
        <w:tc>
          <w:tcPr>
            <w:tcW w:w="0" w:type="auto"/>
            <w:tcBorders>
              <w:top w:val="single" w:sz="4" w:space="0" w:color="auto"/>
              <w:left w:val="single" w:sz="4" w:space="0" w:color="auto"/>
              <w:bottom w:val="single" w:sz="4" w:space="0" w:color="auto"/>
              <w:right w:val="single" w:sz="4" w:space="0" w:color="auto"/>
            </w:tcBorders>
          </w:tcPr>
          <w:p w14:paraId="1D792B58" w14:textId="77777777" w:rsidR="00D11F9B" w:rsidRDefault="00D11F9B">
            <w:pPr>
              <w:spacing w:line="240" w:lineRule="exact"/>
              <w:rPr>
                <w:sz w:val="22"/>
                <w:szCs w:val="22"/>
              </w:rPr>
            </w:pPr>
          </w:p>
        </w:tc>
      </w:tr>
      <w:tr w:rsidR="00211342" w14:paraId="1D792B60" w14:textId="77777777" w:rsidTr="0008427D">
        <w:trPr>
          <w:cantSplit/>
          <w:trHeight w:val="1727"/>
        </w:trPr>
        <w:tc>
          <w:tcPr>
            <w:tcW w:w="0" w:type="auto"/>
            <w:tcBorders>
              <w:top w:val="single" w:sz="4" w:space="0" w:color="auto"/>
              <w:left w:val="single" w:sz="4" w:space="0" w:color="auto"/>
              <w:bottom w:val="single" w:sz="4" w:space="0" w:color="auto"/>
              <w:right w:val="single" w:sz="4" w:space="0" w:color="auto"/>
            </w:tcBorders>
          </w:tcPr>
          <w:p w14:paraId="1D792B5A" w14:textId="77777777" w:rsidR="00211342" w:rsidRDefault="00211342" w:rsidP="00211342">
            <w:pPr>
              <w:spacing w:line="240" w:lineRule="exact"/>
              <w:rPr>
                <w:sz w:val="22"/>
                <w:szCs w:val="22"/>
              </w:rPr>
            </w:pPr>
            <w:r w:rsidRPr="00211342">
              <w:rPr>
                <w:sz w:val="22"/>
                <w:szCs w:val="22"/>
              </w:rPr>
              <w:t>CP0225</w:t>
            </w:r>
          </w:p>
          <w:p w14:paraId="1D792B5B" w14:textId="77777777" w:rsidR="00FE36E0" w:rsidRPr="00B750D1" w:rsidRDefault="007E2DC8" w:rsidP="001049E7">
            <w:pPr>
              <w:spacing w:line="240" w:lineRule="exact"/>
              <w:rPr>
                <w:sz w:val="22"/>
                <w:szCs w:val="22"/>
              </w:rPr>
            </w:pPr>
            <w:r>
              <w:rPr>
                <w:sz w:val="22"/>
                <w:szCs w:val="22"/>
              </w:rPr>
              <w:t>Prior School Term begins after Allowable Date</w:t>
            </w:r>
          </w:p>
        </w:tc>
        <w:tc>
          <w:tcPr>
            <w:tcW w:w="5116" w:type="dxa"/>
            <w:tcBorders>
              <w:top w:val="single" w:sz="4" w:space="0" w:color="auto"/>
              <w:left w:val="single" w:sz="4" w:space="0" w:color="auto"/>
              <w:bottom w:val="single" w:sz="4" w:space="0" w:color="auto"/>
              <w:right w:val="single" w:sz="4" w:space="0" w:color="auto"/>
            </w:tcBorders>
          </w:tcPr>
          <w:p w14:paraId="1D792B5C" w14:textId="77777777" w:rsidR="007E2DC8" w:rsidRDefault="00211342" w:rsidP="00D02F54">
            <w:pPr>
              <w:spacing w:line="240" w:lineRule="exact"/>
              <w:ind w:left="720" w:hanging="720"/>
              <w:rPr>
                <w:sz w:val="22"/>
                <w:szCs w:val="22"/>
              </w:rPr>
            </w:pPr>
            <w:r w:rsidRPr="00211342">
              <w:rPr>
                <w:sz w:val="22"/>
                <w:szCs w:val="22"/>
              </w:rPr>
              <w:t xml:space="preserve">When a Prior School Term </w:t>
            </w:r>
            <w:r w:rsidR="00F54E64">
              <w:rPr>
                <w:sz w:val="22"/>
                <w:szCs w:val="22"/>
              </w:rPr>
              <w:t xml:space="preserve">is </w:t>
            </w:r>
            <w:r w:rsidR="007E2DC8">
              <w:rPr>
                <w:sz w:val="22"/>
                <w:szCs w:val="22"/>
              </w:rPr>
              <w:t xml:space="preserve">submitted, </w:t>
            </w:r>
            <w:r w:rsidR="00FE36E0">
              <w:rPr>
                <w:sz w:val="22"/>
                <w:szCs w:val="22"/>
              </w:rPr>
              <w:t xml:space="preserve">and the Allowable Date </w:t>
            </w:r>
            <w:r w:rsidR="00FE36E0" w:rsidRPr="00FE36E0">
              <w:rPr>
                <w:sz w:val="22"/>
                <w:szCs w:val="22"/>
              </w:rPr>
              <w:t>(defined in CP102.4) is AFTE</w:t>
            </w:r>
            <w:r w:rsidR="00D02F54">
              <w:rPr>
                <w:sz w:val="22"/>
                <w:szCs w:val="22"/>
              </w:rPr>
              <w:t>R the submitted P</w:t>
            </w:r>
            <w:r w:rsidR="00FE36E0" w:rsidRPr="00FE36E0">
              <w:rPr>
                <w:sz w:val="22"/>
                <w:szCs w:val="22"/>
              </w:rPr>
              <w:t xml:space="preserve">rior </w:t>
            </w:r>
            <w:r w:rsidR="00D02F54">
              <w:rPr>
                <w:sz w:val="22"/>
                <w:szCs w:val="22"/>
              </w:rPr>
              <w:t>T</w:t>
            </w:r>
            <w:r w:rsidR="00FE36E0" w:rsidRPr="00FE36E0">
              <w:rPr>
                <w:sz w:val="22"/>
                <w:szCs w:val="22"/>
              </w:rPr>
              <w:t xml:space="preserve">erm begin date, </w:t>
            </w:r>
          </w:p>
          <w:p w14:paraId="1D792B5D" w14:textId="77777777" w:rsidR="007E2DC8" w:rsidRPr="00B750D1" w:rsidRDefault="00FE36E0" w:rsidP="00931B89">
            <w:pPr>
              <w:spacing w:line="240" w:lineRule="exact"/>
              <w:rPr>
                <w:sz w:val="22"/>
                <w:szCs w:val="22"/>
              </w:rPr>
            </w:pPr>
            <w:r w:rsidRPr="007E2DC8">
              <w:rPr>
                <w:sz w:val="22"/>
                <w:szCs w:val="22"/>
              </w:rPr>
              <w:t>set the prior term begin date to the</w:t>
            </w:r>
            <w:r w:rsidR="007E2DC8">
              <w:rPr>
                <w:sz w:val="22"/>
                <w:szCs w:val="22"/>
              </w:rPr>
              <w:t xml:space="preserve"> Allowable Date and </w:t>
            </w:r>
            <w:r w:rsidR="000D51C6">
              <w:rPr>
                <w:sz w:val="22"/>
                <w:szCs w:val="22"/>
              </w:rPr>
              <w:t>continue</w:t>
            </w:r>
            <w:r w:rsidR="007E2DC8">
              <w:rPr>
                <w:sz w:val="22"/>
                <w:szCs w:val="22"/>
              </w:rPr>
              <w:t xml:space="preserve"> pr</w:t>
            </w:r>
            <w:r w:rsidR="000D51C6">
              <w:rPr>
                <w:sz w:val="22"/>
                <w:szCs w:val="22"/>
              </w:rPr>
              <w:t>ocessing</w:t>
            </w:r>
            <w:r w:rsidR="009258F6">
              <w:rPr>
                <w:sz w:val="22"/>
                <w:szCs w:val="22"/>
              </w:rPr>
              <w:t xml:space="preserve">.  If no Prior School Term is submitted proceed to </w:t>
            </w:r>
            <w:r w:rsidR="00931B89">
              <w:rPr>
                <w:sz w:val="22"/>
                <w:szCs w:val="22"/>
              </w:rPr>
              <w:t>processing for current school term.</w:t>
            </w:r>
            <w:r w:rsidR="000D51C6">
              <w:rPr>
                <w:sz w:val="22"/>
                <w:szCs w:val="22"/>
              </w:rPr>
              <w:t xml:space="preserve"> </w:t>
            </w:r>
          </w:p>
        </w:tc>
        <w:tc>
          <w:tcPr>
            <w:tcW w:w="2080" w:type="dxa"/>
            <w:tcBorders>
              <w:top w:val="single" w:sz="4" w:space="0" w:color="auto"/>
              <w:left w:val="single" w:sz="4" w:space="0" w:color="auto"/>
              <w:bottom w:val="single" w:sz="4" w:space="0" w:color="auto"/>
              <w:right w:val="single" w:sz="4" w:space="0" w:color="auto"/>
            </w:tcBorders>
          </w:tcPr>
          <w:p w14:paraId="1D792B5E" w14:textId="77777777" w:rsidR="00211342" w:rsidRDefault="001049E7">
            <w:pPr>
              <w:spacing w:line="240" w:lineRule="exact"/>
              <w:rPr>
                <w:color w:val="auto"/>
                <w:sz w:val="22"/>
                <w:szCs w:val="22"/>
              </w:rPr>
            </w:pPr>
            <w:r>
              <w:rPr>
                <w:color w:val="auto"/>
                <w:sz w:val="22"/>
                <w:szCs w:val="22"/>
              </w:rPr>
              <w:t>WSCR 2321 – (1.4.1)</w:t>
            </w:r>
          </w:p>
        </w:tc>
        <w:tc>
          <w:tcPr>
            <w:tcW w:w="0" w:type="auto"/>
            <w:tcBorders>
              <w:top w:val="single" w:sz="4" w:space="0" w:color="auto"/>
              <w:left w:val="single" w:sz="4" w:space="0" w:color="auto"/>
              <w:bottom w:val="single" w:sz="4" w:space="0" w:color="auto"/>
              <w:right w:val="single" w:sz="4" w:space="0" w:color="auto"/>
            </w:tcBorders>
          </w:tcPr>
          <w:p w14:paraId="1D792B5F" w14:textId="77777777" w:rsidR="00211342" w:rsidRDefault="00211342">
            <w:pPr>
              <w:spacing w:line="240" w:lineRule="exact"/>
              <w:rPr>
                <w:sz w:val="22"/>
                <w:szCs w:val="22"/>
              </w:rPr>
            </w:pPr>
          </w:p>
        </w:tc>
      </w:tr>
      <w:tr w:rsidR="00D83A70" w14:paraId="1D792B68"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B61" w14:textId="77777777" w:rsidR="00D83A70" w:rsidRPr="00B750D1" w:rsidRDefault="00D83A70" w:rsidP="008762EF">
            <w:pPr>
              <w:spacing w:line="240" w:lineRule="exact"/>
              <w:rPr>
                <w:sz w:val="22"/>
                <w:szCs w:val="22"/>
              </w:rPr>
            </w:pPr>
            <w:r w:rsidRPr="00B750D1">
              <w:rPr>
                <w:sz w:val="22"/>
                <w:szCs w:val="22"/>
              </w:rPr>
              <w:t>CP0</w:t>
            </w:r>
            <w:r w:rsidR="00B06324">
              <w:rPr>
                <w:sz w:val="22"/>
                <w:szCs w:val="22"/>
              </w:rPr>
              <w:t>225.1</w:t>
            </w:r>
          </w:p>
          <w:p w14:paraId="1D792B62" w14:textId="77777777" w:rsidR="00D83A70" w:rsidRDefault="00D83A70" w:rsidP="004734A5">
            <w:pPr>
              <w:spacing w:line="240" w:lineRule="exact"/>
              <w:rPr>
                <w:sz w:val="22"/>
                <w:szCs w:val="22"/>
              </w:rPr>
            </w:pPr>
          </w:p>
        </w:tc>
        <w:tc>
          <w:tcPr>
            <w:tcW w:w="5116" w:type="dxa"/>
            <w:tcBorders>
              <w:top w:val="single" w:sz="4" w:space="0" w:color="auto"/>
              <w:left w:val="single" w:sz="4" w:space="0" w:color="auto"/>
              <w:bottom w:val="single" w:sz="4" w:space="0" w:color="auto"/>
              <w:right w:val="single" w:sz="4" w:space="0" w:color="auto"/>
            </w:tcBorders>
          </w:tcPr>
          <w:p w14:paraId="1D792B63" w14:textId="77777777" w:rsidR="00D83A70" w:rsidRDefault="00D83A70" w:rsidP="008762EF">
            <w:pPr>
              <w:spacing w:line="240" w:lineRule="exact"/>
              <w:rPr>
                <w:sz w:val="22"/>
                <w:szCs w:val="22"/>
              </w:rPr>
            </w:pPr>
            <w:r w:rsidRPr="00B750D1">
              <w:rPr>
                <w:sz w:val="22"/>
                <w:szCs w:val="22"/>
              </w:rPr>
              <w:t xml:space="preserve">When a </w:t>
            </w:r>
            <w:r w:rsidR="008762EF">
              <w:rPr>
                <w:sz w:val="22"/>
                <w:szCs w:val="22"/>
              </w:rPr>
              <w:t>prior s</w:t>
            </w:r>
            <w:r w:rsidRPr="00B750D1">
              <w:rPr>
                <w:sz w:val="22"/>
                <w:szCs w:val="22"/>
              </w:rPr>
              <w:t>ch</w:t>
            </w:r>
            <w:r w:rsidR="008762EF">
              <w:rPr>
                <w:sz w:val="22"/>
                <w:szCs w:val="22"/>
              </w:rPr>
              <w:t>o</w:t>
            </w:r>
            <w:r w:rsidRPr="00B750D1">
              <w:rPr>
                <w:sz w:val="22"/>
                <w:szCs w:val="22"/>
              </w:rPr>
              <w:t xml:space="preserve">ol </w:t>
            </w:r>
            <w:r w:rsidR="008762EF">
              <w:rPr>
                <w:sz w:val="22"/>
                <w:szCs w:val="22"/>
              </w:rPr>
              <w:t>t</w:t>
            </w:r>
            <w:r w:rsidRPr="00B750D1">
              <w:rPr>
                <w:sz w:val="22"/>
                <w:szCs w:val="22"/>
              </w:rPr>
              <w:t xml:space="preserve">erm </w:t>
            </w:r>
            <w:r w:rsidR="008762EF">
              <w:rPr>
                <w:sz w:val="22"/>
                <w:szCs w:val="22"/>
              </w:rPr>
              <w:t>is submitted,</w:t>
            </w:r>
            <w:r w:rsidRPr="00B750D1">
              <w:rPr>
                <w:sz w:val="22"/>
                <w:szCs w:val="22"/>
              </w:rPr>
              <w:t xml:space="preserve"> </w:t>
            </w:r>
            <w:r w:rsidR="008762EF">
              <w:rPr>
                <w:sz w:val="22"/>
                <w:szCs w:val="22"/>
              </w:rPr>
              <w:t>i</w:t>
            </w:r>
            <w:r w:rsidRPr="00B750D1">
              <w:rPr>
                <w:sz w:val="22"/>
                <w:szCs w:val="22"/>
              </w:rPr>
              <w:t xml:space="preserve">f the </w:t>
            </w:r>
            <w:r w:rsidR="008762EF">
              <w:rPr>
                <w:sz w:val="22"/>
                <w:szCs w:val="22"/>
              </w:rPr>
              <w:t>submitted P</w:t>
            </w:r>
            <w:r w:rsidRPr="00B750D1">
              <w:rPr>
                <w:sz w:val="22"/>
                <w:szCs w:val="22"/>
              </w:rPr>
              <w:t xml:space="preserve">rior school term </w:t>
            </w:r>
            <w:r w:rsidR="008762EF">
              <w:rPr>
                <w:sz w:val="22"/>
                <w:szCs w:val="22"/>
              </w:rPr>
              <w:t>E</w:t>
            </w:r>
            <w:r w:rsidRPr="00B750D1">
              <w:rPr>
                <w:sz w:val="22"/>
                <w:szCs w:val="22"/>
              </w:rPr>
              <w:t xml:space="preserve">nd </w:t>
            </w:r>
            <w:r w:rsidR="008762EF">
              <w:rPr>
                <w:sz w:val="22"/>
                <w:szCs w:val="22"/>
              </w:rPr>
              <w:t>D</w:t>
            </w:r>
            <w:r w:rsidRPr="00B750D1">
              <w:rPr>
                <w:sz w:val="22"/>
                <w:szCs w:val="22"/>
              </w:rPr>
              <w:t xml:space="preserve">ate is before the allowable date, ignore the prior school term and process through with the current school term.  </w:t>
            </w:r>
          </w:p>
          <w:p w14:paraId="1D792B64" w14:textId="77777777" w:rsidR="00B06324" w:rsidRPr="00B06324" w:rsidRDefault="00B06324" w:rsidP="008762EF">
            <w:pPr>
              <w:spacing w:line="240" w:lineRule="exact"/>
              <w:rPr>
                <w:i/>
                <w:sz w:val="22"/>
                <w:szCs w:val="22"/>
              </w:rPr>
            </w:pPr>
          </w:p>
        </w:tc>
        <w:tc>
          <w:tcPr>
            <w:tcW w:w="2080" w:type="dxa"/>
            <w:tcBorders>
              <w:top w:val="single" w:sz="4" w:space="0" w:color="auto"/>
              <w:left w:val="single" w:sz="4" w:space="0" w:color="auto"/>
              <w:bottom w:val="single" w:sz="4" w:space="0" w:color="auto"/>
              <w:right w:val="single" w:sz="4" w:space="0" w:color="auto"/>
            </w:tcBorders>
          </w:tcPr>
          <w:p w14:paraId="1D792B65" w14:textId="77777777" w:rsidR="00D83A70" w:rsidRDefault="001B7B55" w:rsidP="001B7B55">
            <w:pPr>
              <w:spacing w:line="240" w:lineRule="exact"/>
              <w:rPr>
                <w:color w:val="auto"/>
                <w:sz w:val="22"/>
                <w:szCs w:val="22"/>
              </w:rPr>
            </w:pPr>
            <w:r w:rsidRPr="001B7B55">
              <w:rPr>
                <w:color w:val="auto"/>
                <w:sz w:val="22"/>
                <w:szCs w:val="22"/>
              </w:rPr>
              <w:t>WSCR 2321 – (1.</w:t>
            </w:r>
            <w:r>
              <w:rPr>
                <w:color w:val="auto"/>
                <w:sz w:val="22"/>
                <w:szCs w:val="22"/>
              </w:rPr>
              <w:t>3</w:t>
            </w:r>
            <w:r w:rsidRPr="001B7B55">
              <w:rPr>
                <w:color w:val="auto"/>
                <w:sz w:val="22"/>
                <w:szCs w:val="22"/>
              </w:rPr>
              <w:t>.</w:t>
            </w:r>
            <w:r>
              <w:rPr>
                <w:color w:val="auto"/>
                <w:sz w:val="22"/>
                <w:szCs w:val="22"/>
              </w:rPr>
              <w:t>2</w:t>
            </w:r>
            <w:r w:rsidRPr="001B7B55">
              <w:rPr>
                <w:color w:val="auto"/>
                <w:sz w:val="22"/>
                <w:szCs w:val="22"/>
              </w:rPr>
              <w:t>)</w:t>
            </w:r>
          </w:p>
          <w:p w14:paraId="1D792B66" w14:textId="77777777" w:rsidR="00315749" w:rsidRDefault="00315749" w:rsidP="00315749">
            <w:pPr>
              <w:spacing w:line="240" w:lineRule="exact"/>
              <w:rPr>
                <w:color w:val="auto"/>
                <w:sz w:val="22"/>
                <w:szCs w:val="22"/>
              </w:rPr>
            </w:pPr>
            <w:r w:rsidRPr="00315749">
              <w:rPr>
                <w:color w:val="auto"/>
                <w:sz w:val="22"/>
                <w:szCs w:val="22"/>
              </w:rPr>
              <w:t>WSCR 2321 – (1.</w:t>
            </w:r>
            <w:r>
              <w:rPr>
                <w:color w:val="auto"/>
                <w:sz w:val="22"/>
                <w:szCs w:val="22"/>
              </w:rPr>
              <w:t>4.1</w:t>
            </w:r>
            <w:r w:rsidRPr="00315749">
              <w:rPr>
                <w:color w:val="auto"/>
                <w:sz w:val="22"/>
                <w:szCs w:val="22"/>
              </w:rPr>
              <w:t>)</w:t>
            </w:r>
          </w:p>
        </w:tc>
        <w:tc>
          <w:tcPr>
            <w:tcW w:w="0" w:type="auto"/>
            <w:tcBorders>
              <w:top w:val="single" w:sz="4" w:space="0" w:color="auto"/>
              <w:left w:val="single" w:sz="4" w:space="0" w:color="auto"/>
              <w:bottom w:val="single" w:sz="4" w:space="0" w:color="auto"/>
              <w:right w:val="single" w:sz="4" w:space="0" w:color="auto"/>
            </w:tcBorders>
          </w:tcPr>
          <w:p w14:paraId="1D792B67" w14:textId="77777777" w:rsidR="00D83A70" w:rsidRDefault="00D83A70">
            <w:pPr>
              <w:spacing w:line="240" w:lineRule="exact"/>
              <w:rPr>
                <w:sz w:val="22"/>
                <w:szCs w:val="22"/>
              </w:rPr>
            </w:pPr>
          </w:p>
        </w:tc>
      </w:tr>
      <w:tr w:rsidR="00D83A70" w14:paraId="1D792B72"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B69" w14:textId="77777777" w:rsidR="00D83A70" w:rsidRDefault="00D83A70" w:rsidP="004734A5">
            <w:pPr>
              <w:spacing w:line="240" w:lineRule="exact"/>
              <w:rPr>
                <w:sz w:val="22"/>
                <w:szCs w:val="22"/>
              </w:rPr>
            </w:pPr>
            <w:r>
              <w:rPr>
                <w:sz w:val="22"/>
                <w:szCs w:val="22"/>
              </w:rPr>
              <w:t>CP0226</w:t>
            </w:r>
          </w:p>
          <w:p w14:paraId="1D792B6A" w14:textId="77777777" w:rsidR="00D83A70" w:rsidRDefault="00D83A70" w:rsidP="004734A5">
            <w:pPr>
              <w:spacing w:line="240" w:lineRule="exact"/>
              <w:rPr>
                <w:sz w:val="22"/>
                <w:szCs w:val="22"/>
              </w:rPr>
            </w:pPr>
            <w:r>
              <w:rPr>
                <w:sz w:val="22"/>
                <w:szCs w:val="22"/>
              </w:rPr>
              <w:t>Set Award Event Date</w:t>
            </w:r>
          </w:p>
          <w:p w14:paraId="1D792B6B" w14:textId="77777777" w:rsidR="00D83A70" w:rsidRPr="00B750D1" w:rsidRDefault="00D83A70" w:rsidP="002B5441">
            <w:pPr>
              <w:spacing w:line="240" w:lineRule="exact"/>
              <w:rPr>
                <w:sz w:val="22"/>
                <w:szCs w:val="22"/>
              </w:rPr>
            </w:pPr>
          </w:p>
        </w:tc>
        <w:tc>
          <w:tcPr>
            <w:tcW w:w="5116" w:type="dxa"/>
            <w:tcBorders>
              <w:top w:val="single" w:sz="4" w:space="0" w:color="auto"/>
              <w:left w:val="single" w:sz="4" w:space="0" w:color="auto"/>
              <w:bottom w:val="single" w:sz="4" w:space="0" w:color="auto"/>
              <w:right w:val="single" w:sz="4" w:space="0" w:color="auto"/>
            </w:tcBorders>
          </w:tcPr>
          <w:p w14:paraId="1D792B6C" w14:textId="77777777" w:rsidR="008762EF" w:rsidRDefault="008762EF" w:rsidP="00075240">
            <w:pPr>
              <w:spacing w:line="240" w:lineRule="exact"/>
              <w:rPr>
                <w:sz w:val="22"/>
                <w:szCs w:val="22"/>
              </w:rPr>
            </w:pPr>
            <w:r w:rsidRPr="008762EF">
              <w:rPr>
                <w:sz w:val="22"/>
                <w:szCs w:val="22"/>
              </w:rPr>
              <w:t>When a prior school term is submitted</w:t>
            </w:r>
            <w:r>
              <w:rPr>
                <w:sz w:val="22"/>
                <w:szCs w:val="22"/>
              </w:rPr>
              <w:t>:</w:t>
            </w:r>
            <w:r w:rsidRPr="008762EF">
              <w:rPr>
                <w:sz w:val="22"/>
                <w:szCs w:val="22"/>
              </w:rPr>
              <w:t xml:space="preserve"> </w:t>
            </w:r>
          </w:p>
          <w:p w14:paraId="1D792B6D" w14:textId="77777777" w:rsidR="00D83A70" w:rsidRPr="00B750D1" w:rsidRDefault="00D83A70" w:rsidP="00075240">
            <w:pPr>
              <w:spacing w:line="240" w:lineRule="exact"/>
              <w:rPr>
                <w:sz w:val="22"/>
                <w:szCs w:val="22"/>
              </w:rPr>
            </w:pPr>
            <w:r>
              <w:rPr>
                <w:sz w:val="22"/>
                <w:szCs w:val="22"/>
              </w:rPr>
              <w:t>If the difference between the end date of the last term on the award (school term or child turning 18) is greater than 5 months before the prior school begin date, or if there are no school terms on the award, use the begin date of the prior school term as the Award Event Date</w:t>
            </w:r>
            <w:r w:rsidR="00461335">
              <w:rPr>
                <w:sz w:val="22"/>
                <w:szCs w:val="22"/>
              </w:rPr>
              <w:t>.</w:t>
            </w:r>
          </w:p>
        </w:tc>
        <w:tc>
          <w:tcPr>
            <w:tcW w:w="2080" w:type="dxa"/>
            <w:tcBorders>
              <w:top w:val="single" w:sz="4" w:space="0" w:color="auto"/>
              <w:left w:val="single" w:sz="4" w:space="0" w:color="auto"/>
              <w:bottom w:val="single" w:sz="4" w:space="0" w:color="auto"/>
              <w:right w:val="single" w:sz="4" w:space="0" w:color="auto"/>
            </w:tcBorders>
          </w:tcPr>
          <w:p w14:paraId="1D792B6E" w14:textId="77777777" w:rsidR="00D83A70" w:rsidRDefault="00315749" w:rsidP="00315749">
            <w:pPr>
              <w:spacing w:line="240" w:lineRule="exact"/>
              <w:rPr>
                <w:color w:val="auto"/>
                <w:sz w:val="22"/>
                <w:szCs w:val="22"/>
              </w:rPr>
            </w:pPr>
            <w:r w:rsidRPr="00315749">
              <w:rPr>
                <w:color w:val="auto"/>
                <w:sz w:val="22"/>
                <w:szCs w:val="22"/>
              </w:rPr>
              <w:t>WSCR 2321 – (1.</w:t>
            </w:r>
            <w:r>
              <w:rPr>
                <w:color w:val="auto"/>
                <w:sz w:val="22"/>
                <w:szCs w:val="22"/>
              </w:rPr>
              <w:t>4</w:t>
            </w:r>
            <w:r w:rsidRPr="00315749">
              <w:rPr>
                <w:color w:val="auto"/>
                <w:sz w:val="22"/>
                <w:szCs w:val="22"/>
              </w:rPr>
              <w:t>.2)</w:t>
            </w:r>
          </w:p>
          <w:p w14:paraId="1D792B6F" w14:textId="77777777" w:rsidR="00315749" w:rsidRDefault="00315749" w:rsidP="00315749">
            <w:pPr>
              <w:spacing w:line="240" w:lineRule="exact"/>
              <w:rPr>
                <w:color w:val="auto"/>
                <w:sz w:val="22"/>
                <w:szCs w:val="22"/>
              </w:rPr>
            </w:pPr>
            <w:r w:rsidRPr="00315749">
              <w:rPr>
                <w:color w:val="auto"/>
                <w:sz w:val="22"/>
                <w:szCs w:val="22"/>
              </w:rPr>
              <w:t>WSCR 2321 – (1.</w:t>
            </w:r>
            <w:r>
              <w:rPr>
                <w:color w:val="auto"/>
                <w:sz w:val="22"/>
                <w:szCs w:val="22"/>
              </w:rPr>
              <w:t>4</w:t>
            </w:r>
            <w:r w:rsidRPr="00315749">
              <w:rPr>
                <w:color w:val="auto"/>
                <w:sz w:val="22"/>
                <w:szCs w:val="22"/>
              </w:rPr>
              <w:t>.2</w:t>
            </w:r>
            <w:r>
              <w:rPr>
                <w:color w:val="auto"/>
                <w:sz w:val="22"/>
                <w:szCs w:val="22"/>
              </w:rPr>
              <w:t>.1</w:t>
            </w:r>
            <w:r w:rsidRPr="00315749">
              <w:rPr>
                <w:color w:val="auto"/>
                <w:sz w:val="22"/>
                <w:szCs w:val="22"/>
              </w:rPr>
              <w:t>)</w:t>
            </w:r>
          </w:p>
          <w:p w14:paraId="1D792B70" w14:textId="77777777" w:rsidR="004375ED" w:rsidRDefault="004375ED" w:rsidP="004375ED">
            <w:pPr>
              <w:spacing w:line="240" w:lineRule="exact"/>
              <w:rPr>
                <w:color w:val="auto"/>
                <w:sz w:val="22"/>
                <w:szCs w:val="22"/>
              </w:rPr>
            </w:pPr>
            <w:r w:rsidRPr="004375ED">
              <w:rPr>
                <w:color w:val="auto"/>
                <w:sz w:val="22"/>
                <w:szCs w:val="22"/>
              </w:rPr>
              <w:t>WSCR 2321 – (1.4.</w:t>
            </w:r>
            <w:r>
              <w:rPr>
                <w:color w:val="auto"/>
                <w:sz w:val="22"/>
                <w:szCs w:val="22"/>
              </w:rPr>
              <w:t>4</w:t>
            </w:r>
            <w:r w:rsidRPr="004375ED">
              <w:rPr>
                <w:color w:val="auto"/>
                <w:sz w:val="22"/>
                <w:szCs w:val="22"/>
              </w:rPr>
              <w:t>.</w:t>
            </w:r>
            <w:r>
              <w:rPr>
                <w:color w:val="auto"/>
                <w:sz w:val="22"/>
                <w:szCs w:val="22"/>
              </w:rPr>
              <w:t>2</w:t>
            </w:r>
            <w:r w:rsidRPr="004375ED">
              <w:rPr>
                <w:color w:val="auto"/>
                <w:sz w:val="22"/>
                <w:szCs w:val="22"/>
              </w:rPr>
              <w:t>)</w:t>
            </w:r>
          </w:p>
        </w:tc>
        <w:tc>
          <w:tcPr>
            <w:tcW w:w="0" w:type="auto"/>
            <w:tcBorders>
              <w:top w:val="single" w:sz="4" w:space="0" w:color="auto"/>
              <w:left w:val="single" w:sz="4" w:space="0" w:color="auto"/>
              <w:bottom w:val="single" w:sz="4" w:space="0" w:color="auto"/>
              <w:right w:val="single" w:sz="4" w:space="0" w:color="auto"/>
            </w:tcBorders>
          </w:tcPr>
          <w:p w14:paraId="1D792B71" w14:textId="77777777" w:rsidR="00D83A70" w:rsidRDefault="00D83A70">
            <w:pPr>
              <w:spacing w:line="240" w:lineRule="exact"/>
              <w:rPr>
                <w:sz w:val="22"/>
                <w:szCs w:val="22"/>
              </w:rPr>
            </w:pPr>
          </w:p>
        </w:tc>
      </w:tr>
      <w:tr w:rsidR="00D83A70" w14:paraId="1D792B7D"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B73" w14:textId="77777777" w:rsidR="00D83A70" w:rsidRDefault="00D83A70" w:rsidP="000D51C6">
            <w:pPr>
              <w:spacing w:line="240" w:lineRule="exact"/>
              <w:rPr>
                <w:sz w:val="22"/>
                <w:szCs w:val="22"/>
              </w:rPr>
            </w:pPr>
            <w:r w:rsidRPr="007A0147">
              <w:rPr>
                <w:sz w:val="22"/>
                <w:szCs w:val="22"/>
              </w:rPr>
              <w:lastRenderedPageBreak/>
              <w:t>CP0227 Set Award Event Date – continuous term</w:t>
            </w:r>
          </w:p>
          <w:p w14:paraId="1D792B74" w14:textId="77777777" w:rsidR="00D83A70" w:rsidRPr="00B750D1" w:rsidRDefault="00D83A70" w:rsidP="000D51C6">
            <w:pPr>
              <w:spacing w:line="240" w:lineRule="exact"/>
              <w:rPr>
                <w:sz w:val="22"/>
                <w:szCs w:val="22"/>
              </w:rPr>
            </w:pPr>
          </w:p>
        </w:tc>
        <w:tc>
          <w:tcPr>
            <w:tcW w:w="5116" w:type="dxa"/>
            <w:tcBorders>
              <w:top w:val="single" w:sz="4" w:space="0" w:color="auto"/>
              <w:left w:val="single" w:sz="4" w:space="0" w:color="auto"/>
              <w:bottom w:val="single" w:sz="4" w:space="0" w:color="auto"/>
              <w:right w:val="single" w:sz="4" w:space="0" w:color="auto"/>
            </w:tcBorders>
          </w:tcPr>
          <w:p w14:paraId="1D792B75" w14:textId="77777777" w:rsidR="00D83A70" w:rsidRPr="00681024" w:rsidRDefault="00D83A70" w:rsidP="00075240">
            <w:pPr>
              <w:spacing w:line="240" w:lineRule="exact"/>
              <w:rPr>
                <w:sz w:val="22"/>
                <w:szCs w:val="22"/>
              </w:rPr>
            </w:pPr>
            <w:r w:rsidRPr="00075240">
              <w:rPr>
                <w:sz w:val="22"/>
                <w:szCs w:val="22"/>
              </w:rPr>
              <w:t>If the difference between the end date of the last term on the award (school term or child turning 18) is</w:t>
            </w:r>
            <w:r>
              <w:rPr>
                <w:sz w:val="22"/>
                <w:szCs w:val="22"/>
              </w:rPr>
              <w:t xml:space="preserve"> less than or equal to </w:t>
            </w:r>
            <w:r w:rsidRPr="00075240">
              <w:rPr>
                <w:sz w:val="22"/>
                <w:szCs w:val="22"/>
              </w:rPr>
              <w:t>5 months before the prior school begin date,</w:t>
            </w:r>
            <w:r>
              <w:rPr>
                <w:sz w:val="22"/>
                <w:szCs w:val="22"/>
              </w:rPr>
              <w:t xml:space="preserve"> consider last term on the award and the submitted prior </w:t>
            </w:r>
            <w:r w:rsidRPr="00681024">
              <w:rPr>
                <w:sz w:val="22"/>
                <w:szCs w:val="22"/>
              </w:rPr>
              <w:t xml:space="preserve">term </w:t>
            </w:r>
            <w:r w:rsidRPr="00461335">
              <w:rPr>
                <w:sz w:val="22"/>
                <w:szCs w:val="22"/>
              </w:rPr>
              <w:t>as a continuous term.</w:t>
            </w:r>
            <w:r w:rsidRPr="00681024">
              <w:rPr>
                <w:sz w:val="22"/>
                <w:szCs w:val="22"/>
              </w:rPr>
              <w:t xml:space="preserve">  </w:t>
            </w:r>
          </w:p>
          <w:p w14:paraId="1D792B76" w14:textId="77777777" w:rsidR="004375ED" w:rsidRPr="00B750D1" w:rsidRDefault="00E522B5" w:rsidP="00385C00">
            <w:pPr>
              <w:spacing w:line="240" w:lineRule="exact"/>
              <w:rPr>
                <w:sz w:val="22"/>
                <w:szCs w:val="22"/>
              </w:rPr>
            </w:pPr>
            <w:r w:rsidRPr="00681024">
              <w:rPr>
                <w:i/>
                <w:sz w:val="22"/>
                <w:szCs w:val="22"/>
              </w:rPr>
              <w:t xml:space="preserve">Set begin date of new (prior term) </w:t>
            </w:r>
            <w:r w:rsidR="00681024" w:rsidRPr="00681024">
              <w:rPr>
                <w:i/>
                <w:sz w:val="22"/>
                <w:szCs w:val="22"/>
              </w:rPr>
              <w:t xml:space="preserve">to the end date of last term </w:t>
            </w:r>
            <w:r w:rsidR="00373A80" w:rsidRPr="00373A80">
              <w:rPr>
                <w:i/>
                <w:sz w:val="22"/>
                <w:szCs w:val="22"/>
              </w:rPr>
              <w:t>so as to create continuous attendance.</w:t>
            </w:r>
          </w:p>
        </w:tc>
        <w:tc>
          <w:tcPr>
            <w:tcW w:w="2080" w:type="dxa"/>
            <w:tcBorders>
              <w:top w:val="single" w:sz="4" w:space="0" w:color="auto"/>
              <w:left w:val="single" w:sz="4" w:space="0" w:color="auto"/>
              <w:bottom w:val="single" w:sz="4" w:space="0" w:color="auto"/>
              <w:right w:val="single" w:sz="4" w:space="0" w:color="auto"/>
            </w:tcBorders>
          </w:tcPr>
          <w:p w14:paraId="1D792B77" w14:textId="77777777" w:rsidR="00ED2940" w:rsidRPr="00ED2940" w:rsidRDefault="00ED2940" w:rsidP="00ED2940">
            <w:pPr>
              <w:spacing w:line="240" w:lineRule="exact"/>
              <w:rPr>
                <w:color w:val="auto"/>
                <w:sz w:val="22"/>
                <w:szCs w:val="22"/>
              </w:rPr>
            </w:pPr>
            <w:r w:rsidRPr="00ED2940">
              <w:rPr>
                <w:color w:val="auto"/>
                <w:sz w:val="22"/>
                <w:szCs w:val="22"/>
              </w:rPr>
              <w:t>WSCR 2321 – (1.</w:t>
            </w:r>
            <w:r>
              <w:rPr>
                <w:color w:val="auto"/>
                <w:sz w:val="22"/>
                <w:szCs w:val="22"/>
              </w:rPr>
              <w:t>2</w:t>
            </w:r>
            <w:r w:rsidRPr="00ED2940">
              <w:rPr>
                <w:color w:val="auto"/>
                <w:sz w:val="22"/>
                <w:szCs w:val="22"/>
              </w:rPr>
              <w:t>.</w:t>
            </w:r>
            <w:r>
              <w:rPr>
                <w:color w:val="auto"/>
                <w:sz w:val="22"/>
                <w:szCs w:val="22"/>
              </w:rPr>
              <w:t>1</w:t>
            </w:r>
            <w:r w:rsidRPr="00ED2940">
              <w:rPr>
                <w:color w:val="auto"/>
                <w:sz w:val="22"/>
                <w:szCs w:val="22"/>
              </w:rPr>
              <w:t>)</w:t>
            </w:r>
          </w:p>
          <w:p w14:paraId="1D792B78" w14:textId="77777777" w:rsidR="004375ED" w:rsidRDefault="004375ED" w:rsidP="004375ED">
            <w:pPr>
              <w:spacing w:line="240" w:lineRule="exact"/>
              <w:rPr>
                <w:color w:val="auto"/>
                <w:sz w:val="22"/>
                <w:szCs w:val="22"/>
              </w:rPr>
            </w:pPr>
            <w:r w:rsidRPr="004375ED">
              <w:rPr>
                <w:color w:val="auto"/>
                <w:sz w:val="22"/>
                <w:szCs w:val="22"/>
              </w:rPr>
              <w:t>WSCR 2321 – (1.4.2)</w:t>
            </w:r>
          </w:p>
          <w:p w14:paraId="1D792B79" w14:textId="77777777" w:rsidR="004375ED" w:rsidRPr="004375ED" w:rsidRDefault="004375ED" w:rsidP="004375ED">
            <w:pPr>
              <w:spacing w:line="240" w:lineRule="exact"/>
              <w:rPr>
                <w:color w:val="auto"/>
                <w:sz w:val="22"/>
                <w:szCs w:val="22"/>
              </w:rPr>
            </w:pPr>
            <w:r w:rsidRPr="004375ED">
              <w:rPr>
                <w:color w:val="auto"/>
                <w:sz w:val="22"/>
                <w:szCs w:val="22"/>
              </w:rPr>
              <w:t>WSCR 2321 – (1.4.2</w:t>
            </w:r>
            <w:r>
              <w:rPr>
                <w:color w:val="auto"/>
                <w:sz w:val="22"/>
                <w:szCs w:val="22"/>
              </w:rPr>
              <w:t>.2</w:t>
            </w:r>
            <w:r w:rsidRPr="004375ED">
              <w:rPr>
                <w:color w:val="auto"/>
                <w:sz w:val="22"/>
                <w:szCs w:val="22"/>
              </w:rPr>
              <w:t>)</w:t>
            </w:r>
          </w:p>
          <w:p w14:paraId="1D792B7A" w14:textId="77777777" w:rsidR="004375ED" w:rsidRPr="004375ED" w:rsidRDefault="004375ED" w:rsidP="004375ED">
            <w:pPr>
              <w:spacing w:line="240" w:lineRule="exact"/>
              <w:rPr>
                <w:color w:val="auto"/>
                <w:sz w:val="22"/>
                <w:szCs w:val="22"/>
              </w:rPr>
            </w:pPr>
          </w:p>
          <w:p w14:paraId="1D792B7B" w14:textId="77777777" w:rsidR="00D83A70" w:rsidRDefault="00D83A70">
            <w:pPr>
              <w:spacing w:line="240" w:lineRule="exact"/>
              <w:rPr>
                <w:color w:val="auto"/>
                <w:sz w:val="22"/>
                <w:szCs w:val="22"/>
              </w:rPr>
            </w:pPr>
          </w:p>
        </w:tc>
        <w:tc>
          <w:tcPr>
            <w:tcW w:w="0" w:type="auto"/>
            <w:tcBorders>
              <w:top w:val="single" w:sz="4" w:space="0" w:color="auto"/>
              <w:left w:val="single" w:sz="4" w:space="0" w:color="auto"/>
              <w:bottom w:val="single" w:sz="4" w:space="0" w:color="auto"/>
              <w:right w:val="single" w:sz="4" w:space="0" w:color="auto"/>
            </w:tcBorders>
          </w:tcPr>
          <w:p w14:paraId="1D792B7C" w14:textId="77777777" w:rsidR="00D83A70" w:rsidRDefault="00D83A70">
            <w:pPr>
              <w:spacing w:line="240" w:lineRule="exact"/>
              <w:rPr>
                <w:sz w:val="22"/>
                <w:szCs w:val="22"/>
              </w:rPr>
            </w:pPr>
          </w:p>
        </w:tc>
      </w:tr>
      <w:tr w:rsidR="00D83A70" w14:paraId="1D792B85"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B7E" w14:textId="77777777" w:rsidR="00D83A70" w:rsidRDefault="00D83A70" w:rsidP="009258F6">
            <w:pPr>
              <w:spacing w:line="240" w:lineRule="exact"/>
              <w:rPr>
                <w:sz w:val="22"/>
                <w:szCs w:val="22"/>
              </w:rPr>
            </w:pPr>
            <w:r>
              <w:rPr>
                <w:sz w:val="22"/>
                <w:szCs w:val="22"/>
              </w:rPr>
              <w:t>CP0229</w:t>
            </w:r>
          </w:p>
          <w:p w14:paraId="1D792B7F" w14:textId="77777777" w:rsidR="00D83A70" w:rsidRDefault="00D83A70" w:rsidP="004734A5">
            <w:pPr>
              <w:spacing w:line="240" w:lineRule="exact"/>
              <w:rPr>
                <w:sz w:val="22"/>
                <w:szCs w:val="22"/>
                <w:highlight w:val="yellow"/>
              </w:rPr>
            </w:pPr>
          </w:p>
          <w:p w14:paraId="1D792B80" w14:textId="77777777" w:rsidR="00D83A70" w:rsidRDefault="00D83A70" w:rsidP="002B010E">
            <w:pPr>
              <w:spacing w:line="240" w:lineRule="exact"/>
              <w:rPr>
                <w:sz w:val="22"/>
                <w:szCs w:val="22"/>
              </w:rPr>
            </w:pPr>
          </w:p>
        </w:tc>
        <w:tc>
          <w:tcPr>
            <w:tcW w:w="5116" w:type="dxa"/>
            <w:tcBorders>
              <w:top w:val="single" w:sz="4" w:space="0" w:color="auto"/>
              <w:left w:val="single" w:sz="4" w:space="0" w:color="auto"/>
              <w:bottom w:val="single" w:sz="4" w:space="0" w:color="auto"/>
              <w:right w:val="single" w:sz="4" w:space="0" w:color="auto"/>
            </w:tcBorders>
          </w:tcPr>
          <w:p w14:paraId="1D792B81" w14:textId="77777777" w:rsidR="00B870F5" w:rsidRDefault="00D83A70" w:rsidP="00385C00">
            <w:pPr>
              <w:spacing w:line="240" w:lineRule="exact"/>
              <w:rPr>
                <w:sz w:val="22"/>
                <w:szCs w:val="22"/>
              </w:rPr>
            </w:pPr>
            <w:r w:rsidRPr="00E103B6">
              <w:rPr>
                <w:sz w:val="22"/>
                <w:szCs w:val="22"/>
              </w:rPr>
              <w:t>REMOVE EXISTING FUNCTIONALITY:  If submitted school term overlaps with term on the award, the system shall no longer send the claim for Exception processing.</w:t>
            </w:r>
            <w:r w:rsidR="00B870F5" w:rsidRPr="00E103B6">
              <w:rPr>
                <w:sz w:val="22"/>
                <w:szCs w:val="22"/>
              </w:rPr>
              <w:t xml:space="preserve">    </w:t>
            </w:r>
          </w:p>
        </w:tc>
        <w:tc>
          <w:tcPr>
            <w:tcW w:w="2080" w:type="dxa"/>
            <w:tcBorders>
              <w:top w:val="single" w:sz="4" w:space="0" w:color="auto"/>
              <w:left w:val="single" w:sz="4" w:space="0" w:color="auto"/>
              <w:bottom w:val="single" w:sz="4" w:space="0" w:color="auto"/>
              <w:right w:val="single" w:sz="4" w:space="0" w:color="auto"/>
            </w:tcBorders>
          </w:tcPr>
          <w:p w14:paraId="1D792B82" w14:textId="77777777" w:rsidR="004375ED" w:rsidRPr="004375ED" w:rsidRDefault="004375ED" w:rsidP="004375ED">
            <w:pPr>
              <w:spacing w:line="240" w:lineRule="exact"/>
              <w:rPr>
                <w:color w:val="auto"/>
                <w:sz w:val="22"/>
                <w:szCs w:val="22"/>
              </w:rPr>
            </w:pPr>
            <w:r w:rsidRPr="004375ED">
              <w:rPr>
                <w:color w:val="auto"/>
                <w:sz w:val="22"/>
                <w:szCs w:val="22"/>
              </w:rPr>
              <w:t>WSCR 2321 – (1.4.</w:t>
            </w:r>
            <w:r>
              <w:rPr>
                <w:color w:val="auto"/>
                <w:sz w:val="22"/>
                <w:szCs w:val="22"/>
              </w:rPr>
              <w:t>3</w:t>
            </w:r>
            <w:r w:rsidRPr="004375ED">
              <w:rPr>
                <w:color w:val="auto"/>
                <w:sz w:val="22"/>
                <w:szCs w:val="22"/>
              </w:rPr>
              <w:t>)</w:t>
            </w:r>
          </w:p>
          <w:p w14:paraId="1D792B83" w14:textId="77777777" w:rsidR="00D83A70" w:rsidRDefault="00D83A70">
            <w:pPr>
              <w:spacing w:line="240" w:lineRule="exact"/>
              <w:rPr>
                <w:color w:val="auto"/>
                <w:sz w:val="22"/>
                <w:szCs w:val="22"/>
              </w:rPr>
            </w:pPr>
          </w:p>
        </w:tc>
        <w:tc>
          <w:tcPr>
            <w:tcW w:w="0" w:type="auto"/>
            <w:tcBorders>
              <w:top w:val="single" w:sz="4" w:space="0" w:color="auto"/>
              <w:left w:val="single" w:sz="4" w:space="0" w:color="auto"/>
              <w:bottom w:val="single" w:sz="4" w:space="0" w:color="auto"/>
              <w:right w:val="single" w:sz="4" w:space="0" w:color="auto"/>
            </w:tcBorders>
          </w:tcPr>
          <w:p w14:paraId="1D792B84" w14:textId="77777777" w:rsidR="00D83A70" w:rsidRDefault="00D83A70">
            <w:pPr>
              <w:spacing w:line="240" w:lineRule="exact"/>
              <w:rPr>
                <w:sz w:val="22"/>
                <w:szCs w:val="22"/>
              </w:rPr>
            </w:pPr>
          </w:p>
        </w:tc>
      </w:tr>
      <w:tr w:rsidR="00D83A70" w14:paraId="1D792B8F"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B86" w14:textId="77777777" w:rsidR="00D83A70" w:rsidRDefault="00B06324" w:rsidP="004734A5">
            <w:pPr>
              <w:spacing w:line="240" w:lineRule="exact"/>
              <w:rPr>
                <w:sz w:val="22"/>
                <w:szCs w:val="22"/>
              </w:rPr>
            </w:pPr>
            <w:r>
              <w:rPr>
                <w:sz w:val="22"/>
                <w:szCs w:val="22"/>
              </w:rPr>
              <w:t>CP</w:t>
            </w:r>
            <w:r w:rsidR="007A0147">
              <w:rPr>
                <w:sz w:val="22"/>
                <w:szCs w:val="22"/>
              </w:rPr>
              <w:t>0</w:t>
            </w:r>
            <w:r>
              <w:rPr>
                <w:sz w:val="22"/>
                <w:szCs w:val="22"/>
              </w:rPr>
              <w:t>235</w:t>
            </w:r>
          </w:p>
          <w:p w14:paraId="1D792B87" w14:textId="77777777" w:rsidR="00B06324" w:rsidRDefault="00B06324" w:rsidP="004734A5">
            <w:pPr>
              <w:spacing w:line="240" w:lineRule="exact"/>
              <w:rPr>
                <w:sz w:val="22"/>
                <w:szCs w:val="22"/>
              </w:rPr>
            </w:pPr>
          </w:p>
          <w:p w14:paraId="1D792B88" w14:textId="77777777" w:rsidR="00B06324" w:rsidRDefault="00B06324" w:rsidP="00B06324">
            <w:pPr>
              <w:spacing w:line="240" w:lineRule="exact"/>
              <w:rPr>
                <w:i/>
                <w:sz w:val="22"/>
                <w:szCs w:val="22"/>
              </w:rPr>
            </w:pPr>
          </w:p>
          <w:p w14:paraId="1D792B89" w14:textId="77777777" w:rsidR="00B06324" w:rsidRPr="00B750D1" w:rsidRDefault="00B06324" w:rsidP="001B7B55">
            <w:pPr>
              <w:spacing w:line="240" w:lineRule="exact"/>
              <w:rPr>
                <w:sz w:val="22"/>
                <w:szCs w:val="22"/>
              </w:rPr>
            </w:pPr>
          </w:p>
        </w:tc>
        <w:tc>
          <w:tcPr>
            <w:tcW w:w="5116" w:type="dxa"/>
            <w:tcBorders>
              <w:top w:val="single" w:sz="4" w:space="0" w:color="auto"/>
              <w:left w:val="single" w:sz="4" w:space="0" w:color="auto"/>
              <w:bottom w:val="single" w:sz="4" w:space="0" w:color="auto"/>
              <w:right w:val="single" w:sz="4" w:space="0" w:color="auto"/>
            </w:tcBorders>
          </w:tcPr>
          <w:p w14:paraId="1D792B8A" w14:textId="77777777" w:rsidR="00B06324" w:rsidRPr="00B06324" w:rsidRDefault="00B06324" w:rsidP="00B06324">
            <w:pPr>
              <w:spacing w:line="240" w:lineRule="exact"/>
              <w:rPr>
                <w:sz w:val="22"/>
                <w:szCs w:val="22"/>
              </w:rPr>
            </w:pPr>
            <w:r w:rsidRPr="00B06324">
              <w:rPr>
                <w:sz w:val="22"/>
                <w:szCs w:val="22"/>
              </w:rPr>
              <w:t>When a Prior School Term exists that passes validation and there is an existing award that includes a school term,  determine whether the Prior School Term Begin /End dates are covered within the current school term on the award by using the following</w:t>
            </w:r>
          </w:p>
          <w:p w14:paraId="1D792B8B" w14:textId="77777777" w:rsidR="00B06324" w:rsidRPr="00B06324" w:rsidRDefault="00B06324" w:rsidP="00B06324">
            <w:pPr>
              <w:numPr>
                <w:ilvl w:val="0"/>
                <w:numId w:val="41"/>
              </w:numPr>
              <w:spacing w:line="240" w:lineRule="exact"/>
              <w:rPr>
                <w:sz w:val="22"/>
                <w:szCs w:val="22"/>
              </w:rPr>
            </w:pPr>
            <w:r w:rsidRPr="00B06324">
              <w:rPr>
                <w:sz w:val="22"/>
                <w:szCs w:val="22"/>
              </w:rPr>
              <w:t xml:space="preserve">Calculate the proposed Prior School Term Award Effective dates. Date using Prior term Begin and End Date </w:t>
            </w:r>
          </w:p>
          <w:p w14:paraId="1D792B8C" w14:textId="77777777" w:rsidR="00D83A70" w:rsidRPr="00B750D1" w:rsidRDefault="00B06324" w:rsidP="00385C00">
            <w:pPr>
              <w:numPr>
                <w:ilvl w:val="0"/>
                <w:numId w:val="41"/>
              </w:numPr>
              <w:spacing w:line="240" w:lineRule="exact"/>
              <w:rPr>
                <w:sz w:val="22"/>
                <w:szCs w:val="22"/>
              </w:rPr>
            </w:pPr>
            <w:r w:rsidRPr="00B06324">
              <w:rPr>
                <w:sz w:val="22"/>
                <w:szCs w:val="22"/>
              </w:rPr>
              <w:t>Compare the proposed dates to the Begin/End Date of the Veteran’s Award (using Allowable Dates) per CP0102.4</w:t>
            </w:r>
          </w:p>
        </w:tc>
        <w:tc>
          <w:tcPr>
            <w:tcW w:w="2080" w:type="dxa"/>
            <w:tcBorders>
              <w:top w:val="single" w:sz="4" w:space="0" w:color="auto"/>
              <w:left w:val="single" w:sz="4" w:space="0" w:color="auto"/>
              <w:bottom w:val="single" w:sz="4" w:space="0" w:color="auto"/>
              <w:right w:val="single" w:sz="4" w:space="0" w:color="auto"/>
            </w:tcBorders>
          </w:tcPr>
          <w:p w14:paraId="1D792B8D" w14:textId="77777777" w:rsidR="00D83A70" w:rsidRDefault="001B7B55" w:rsidP="001B7B55">
            <w:pPr>
              <w:spacing w:line="240" w:lineRule="exact"/>
              <w:rPr>
                <w:color w:val="auto"/>
                <w:sz w:val="22"/>
                <w:szCs w:val="22"/>
              </w:rPr>
            </w:pPr>
            <w:r w:rsidRPr="001B7B55">
              <w:rPr>
                <w:color w:val="auto"/>
                <w:sz w:val="22"/>
                <w:szCs w:val="22"/>
              </w:rPr>
              <w:t>WSCR 2321 – (1.3.</w:t>
            </w:r>
            <w:r>
              <w:rPr>
                <w:color w:val="auto"/>
                <w:sz w:val="22"/>
                <w:szCs w:val="22"/>
              </w:rPr>
              <w:t>3</w:t>
            </w:r>
            <w:r w:rsidRPr="001B7B55">
              <w:rPr>
                <w:color w:val="auto"/>
                <w:sz w:val="22"/>
                <w:szCs w:val="22"/>
              </w:rPr>
              <w:t>)</w:t>
            </w:r>
          </w:p>
        </w:tc>
        <w:tc>
          <w:tcPr>
            <w:tcW w:w="0" w:type="auto"/>
            <w:tcBorders>
              <w:top w:val="single" w:sz="4" w:space="0" w:color="auto"/>
              <w:left w:val="single" w:sz="4" w:space="0" w:color="auto"/>
              <w:bottom w:val="single" w:sz="4" w:space="0" w:color="auto"/>
              <w:right w:val="single" w:sz="4" w:space="0" w:color="auto"/>
            </w:tcBorders>
          </w:tcPr>
          <w:p w14:paraId="1D792B8E" w14:textId="77777777" w:rsidR="00D83A70" w:rsidRDefault="00D83A70">
            <w:pPr>
              <w:spacing w:line="240" w:lineRule="exact"/>
              <w:rPr>
                <w:sz w:val="22"/>
                <w:szCs w:val="22"/>
              </w:rPr>
            </w:pPr>
          </w:p>
        </w:tc>
      </w:tr>
      <w:tr w:rsidR="00171F4F" w14:paraId="1D792B99"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B90" w14:textId="77777777" w:rsidR="00171F4F" w:rsidRDefault="00171F4F" w:rsidP="006D3324">
            <w:pPr>
              <w:spacing w:line="240" w:lineRule="exact"/>
              <w:rPr>
                <w:sz w:val="22"/>
                <w:szCs w:val="22"/>
              </w:rPr>
            </w:pPr>
            <w:r>
              <w:rPr>
                <w:sz w:val="22"/>
                <w:szCs w:val="22"/>
              </w:rPr>
              <w:t>CP0236</w:t>
            </w:r>
          </w:p>
          <w:p w14:paraId="1D792B91" w14:textId="77777777" w:rsidR="00171F4F" w:rsidRPr="00B750D1" w:rsidRDefault="00171F4F" w:rsidP="006D3324">
            <w:pPr>
              <w:spacing w:line="240" w:lineRule="exact"/>
              <w:rPr>
                <w:sz w:val="22"/>
                <w:szCs w:val="22"/>
              </w:rPr>
            </w:pPr>
          </w:p>
        </w:tc>
        <w:tc>
          <w:tcPr>
            <w:tcW w:w="5116" w:type="dxa"/>
            <w:tcBorders>
              <w:top w:val="single" w:sz="4" w:space="0" w:color="auto"/>
              <w:left w:val="single" w:sz="4" w:space="0" w:color="auto"/>
              <w:bottom w:val="single" w:sz="4" w:space="0" w:color="auto"/>
              <w:right w:val="single" w:sz="4" w:space="0" w:color="auto"/>
            </w:tcBorders>
          </w:tcPr>
          <w:p w14:paraId="1D792B92" w14:textId="77777777" w:rsidR="00171F4F" w:rsidRPr="001B7B55" w:rsidRDefault="00171F4F" w:rsidP="001B7B55">
            <w:pPr>
              <w:pStyle w:val="ListParagraph"/>
              <w:numPr>
                <w:ilvl w:val="0"/>
                <w:numId w:val="47"/>
              </w:numPr>
              <w:spacing w:line="240" w:lineRule="exact"/>
              <w:rPr>
                <w:rFonts w:ascii="Arial" w:hAnsi="Arial" w:cs="Arial"/>
                <w:sz w:val="22"/>
                <w:szCs w:val="22"/>
              </w:rPr>
            </w:pPr>
            <w:r w:rsidRPr="001B7B55">
              <w:rPr>
                <w:rFonts w:ascii="Arial" w:hAnsi="Arial" w:cs="Arial"/>
                <w:sz w:val="22"/>
                <w:szCs w:val="22"/>
              </w:rPr>
              <w:t>If the current award includes the entire prior school term, ignore the prior school term and process the claim with only the current school term.</w:t>
            </w:r>
            <w:r w:rsidR="001B7B55">
              <w:rPr>
                <w:rFonts w:ascii="Arial" w:hAnsi="Arial" w:cs="Arial"/>
                <w:sz w:val="22"/>
                <w:szCs w:val="22"/>
              </w:rPr>
              <w:br/>
            </w:r>
          </w:p>
          <w:p w14:paraId="1D792B93" w14:textId="77777777" w:rsidR="00171F4F" w:rsidRPr="001B7B55" w:rsidRDefault="00171F4F" w:rsidP="001B7B55">
            <w:pPr>
              <w:pStyle w:val="ListParagraph"/>
              <w:numPr>
                <w:ilvl w:val="0"/>
                <w:numId w:val="47"/>
              </w:numPr>
              <w:spacing w:line="240" w:lineRule="exact"/>
              <w:rPr>
                <w:rFonts w:ascii="Arial" w:hAnsi="Arial" w:cs="Arial"/>
                <w:sz w:val="22"/>
                <w:szCs w:val="22"/>
              </w:rPr>
            </w:pPr>
            <w:r w:rsidRPr="001B7B55">
              <w:rPr>
                <w:rFonts w:ascii="Arial" w:hAnsi="Arial" w:cs="Arial"/>
                <w:sz w:val="22"/>
                <w:szCs w:val="22"/>
              </w:rPr>
              <w:t>If the prior begin date is before the begin date of the school term on the award, set to Exception Processing.</w:t>
            </w:r>
          </w:p>
          <w:p w14:paraId="1D792B94" w14:textId="77777777" w:rsidR="00171F4F" w:rsidRDefault="00171F4F" w:rsidP="001B7B55">
            <w:pPr>
              <w:spacing w:line="240" w:lineRule="exact"/>
              <w:ind w:left="360"/>
              <w:rPr>
                <w:sz w:val="22"/>
                <w:szCs w:val="22"/>
              </w:rPr>
            </w:pPr>
            <w:r w:rsidRPr="00B15097">
              <w:rPr>
                <w:sz w:val="22"/>
                <w:szCs w:val="22"/>
              </w:rPr>
              <w:t>Exception Message:  “Begin date of prior school term is before award effective date for school attendance begins.”</w:t>
            </w:r>
          </w:p>
        </w:tc>
        <w:tc>
          <w:tcPr>
            <w:tcW w:w="2080" w:type="dxa"/>
            <w:tcBorders>
              <w:top w:val="single" w:sz="4" w:space="0" w:color="auto"/>
              <w:left w:val="single" w:sz="4" w:space="0" w:color="auto"/>
              <w:bottom w:val="single" w:sz="4" w:space="0" w:color="auto"/>
              <w:right w:val="single" w:sz="4" w:space="0" w:color="auto"/>
            </w:tcBorders>
          </w:tcPr>
          <w:p w14:paraId="1D792B95" w14:textId="77777777" w:rsidR="001B7B55" w:rsidRDefault="001B7B55" w:rsidP="006D3324">
            <w:pPr>
              <w:spacing w:line="240" w:lineRule="exact"/>
              <w:rPr>
                <w:color w:val="auto"/>
                <w:sz w:val="22"/>
                <w:szCs w:val="22"/>
              </w:rPr>
            </w:pPr>
            <w:r w:rsidRPr="001B7B55">
              <w:rPr>
                <w:color w:val="auto"/>
                <w:sz w:val="22"/>
                <w:szCs w:val="22"/>
              </w:rPr>
              <w:t>WSCR 2321 – (1.3.3.</w:t>
            </w:r>
            <w:r>
              <w:rPr>
                <w:color w:val="auto"/>
                <w:sz w:val="22"/>
                <w:szCs w:val="22"/>
              </w:rPr>
              <w:t>3</w:t>
            </w:r>
            <w:r w:rsidRPr="001B7B55">
              <w:rPr>
                <w:color w:val="auto"/>
                <w:sz w:val="22"/>
                <w:szCs w:val="22"/>
              </w:rPr>
              <w:t>)</w:t>
            </w:r>
          </w:p>
          <w:p w14:paraId="1D792B96" w14:textId="77777777" w:rsidR="001B7B55" w:rsidRDefault="001B7B55" w:rsidP="006D3324">
            <w:pPr>
              <w:spacing w:line="240" w:lineRule="exact"/>
              <w:rPr>
                <w:color w:val="auto"/>
                <w:sz w:val="22"/>
                <w:szCs w:val="22"/>
              </w:rPr>
            </w:pPr>
          </w:p>
          <w:p w14:paraId="1D792B97" w14:textId="77777777" w:rsidR="00171F4F" w:rsidRDefault="001B7B55" w:rsidP="006D3324">
            <w:pPr>
              <w:spacing w:line="240" w:lineRule="exact"/>
              <w:rPr>
                <w:color w:val="auto"/>
                <w:sz w:val="22"/>
                <w:szCs w:val="22"/>
              </w:rPr>
            </w:pPr>
            <w:r w:rsidRPr="001B7B55">
              <w:rPr>
                <w:color w:val="auto"/>
                <w:sz w:val="22"/>
                <w:szCs w:val="22"/>
              </w:rPr>
              <w:t>WSCR 2321 – (1.3.3</w:t>
            </w:r>
            <w:r>
              <w:rPr>
                <w:color w:val="auto"/>
                <w:sz w:val="22"/>
                <w:szCs w:val="22"/>
              </w:rPr>
              <w:t>.1</w:t>
            </w:r>
            <w:r w:rsidRPr="001B7B55">
              <w:rPr>
                <w:color w:val="auto"/>
                <w:sz w:val="22"/>
                <w:szCs w:val="22"/>
              </w:rPr>
              <w:t>)</w:t>
            </w:r>
          </w:p>
        </w:tc>
        <w:tc>
          <w:tcPr>
            <w:tcW w:w="0" w:type="auto"/>
            <w:tcBorders>
              <w:top w:val="single" w:sz="4" w:space="0" w:color="auto"/>
              <w:left w:val="single" w:sz="4" w:space="0" w:color="auto"/>
              <w:bottom w:val="single" w:sz="4" w:space="0" w:color="auto"/>
              <w:right w:val="single" w:sz="4" w:space="0" w:color="auto"/>
            </w:tcBorders>
          </w:tcPr>
          <w:p w14:paraId="1D792B98" w14:textId="77777777" w:rsidR="00171F4F" w:rsidRDefault="00171F4F" w:rsidP="006D3324">
            <w:pPr>
              <w:spacing w:line="240" w:lineRule="exact"/>
              <w:rPr>
                <w:sz w:val="22"/>
                <w:szCs w:val="22"/>
              </w:rPr>
            </w:pPr>
          </w:p>
        </w:tc>
      </w:tr>
      <w:tr w:rsidR="00D83A70" w14:paraId="1D792BBC"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B9A" w14:textId="77777777" w:rsidR="00D83A70" w:rsidRPr="00B3186B" w:rsidRDefault="00B06324" w:rsidP="004734A5">
            <w:pPr>
              <w:spacing w:line="240" w:lineRule="exact"/>
              <w:rPr>
                <w:color w:val="auto"/>
                <w:sz w:val="22"/>
                <w:szCs w:val="22"/>
              </w:rPr>
            </w:pPr>
            <w:r w:rsidRPr="00B3186B">
              <w:rPr>
                <w:color w:val="auto"/>
                <w:sz w:val="22"/>
                <w:szCs w:val="22"/>
              </w:rPr>
              <w:lastRenderedPageBreak/>
              <w:t>CP0237</w:t>
            </w:r>
            <w:r w:rsidR="00370B9A" w:rsidRPr="00B3186B">
              <w:rPr>
                <w:color w:val="auto"/>
                <w:sz w:val="22"/>
                <w:szCs w:val="22"/>
              </w:rPr>
              <w:t xml:space="preserve">  </w:t>
            </w:r>
          </w:p>
          <w:p w14:paraId="1D792B9B" w14:textId="77777777" w:rsidR="0023408D" w:rsidRPr="00B3186B" w:rsidRDefault="0023408D" w:rsidP="004734A5">
            <w:pPr>
              <w:spacing w:line="240" w:lineRule="exact"/>
              <w:rPr>
                <w:color w:val="auto"/>
                <w:sz w:val="22"/>
                <w:szCs w:val="22"/>
              </w:rPr>
            </w:pPr>
          </w:p>
          <w:p w14:paraId="1D792B9C" w14:textId="77777777" w:rsidR="00B359FD" w:rsidRDefault="00B359FD" w:rsidP="004734A5">
            <w:pPr>
              <w:spacing w:line="240" w:lineRule="exact"/>
              <w:rPr>
                <w:color w:val="auto"/>
                <w:sz w:val="22"/>
                <w:szCs w:val="22"/>
              </w:rPr>
            </w:pPr>
          </w:p>
          <w:p w14:paraId="1D792B9D" w14:textId="77777777" w:rsidR="00B359FD" w:rsidRDefault="00B359FD" w:rsidP="004734A5">
            <w:pPr>
              <w:spacing w:line="240" w:lineRule="exact"/>
              <w:rPr>
                <w:color w:val="auto"/>
                <w:sz w:val="22"/>
                <w:szCs w:val="22"/>
              </w:rPr>
            </w:pPr>
          </w:p>
          <w:p w14:paraId="1D792B9E" w14:textId="77777777" w:rsidR="00B359FD" w:rsidRDefault="00B359FD" w:rsidP="004734A5">
            <w:pPr>
              <w:spacing w:line="240" w:lineRule="exact"/>
              <w:rPr>
                <w:color w:val="auto"/>
                <w:sz w:val="22"/>
                <w:szCs w:val="22"/>
              </w:rPr>
            </w:pPr>
          </w:p>
          <w:p w14:paraId="1D792B9F" w14:textId="77777777" w:rsidR="00B359FD" w:rsidRDefault="00B359FD" w:rsidP="004734A5">
            <w:pPr>
              <w:spacing w:line="240" w:lineRule="exact"/>
              <w:rPr>
                <w:color w:val="auto"/>
                <w:sz w:val="22"/>
                <w:szCs w:val="22"/>
              </w:rPr>
            </w:pPr>
          </w:p>
          <w:p w14:paraId="1D792BA0" w14:textId="77777777" w:rsidR="00B359FD" w:rsidRDefault="00B359FD" w:rsidP="004734A5">
            <w:pPr>
              <w:spacing w:line="240" w:lineRule="exact"/>
              <w:rPr>
                <w:color w:val="auto"/>
                <w:sz w:val="22"/>
                <w:szCs w:val="22"/>
              </w:rPr>
            </w:pPr>
          </w:p>
          <w:p w14:paraId="1D792BA1" w14:textId="77777777" w:rsidR="002A2AB9" w:rsidRPr="00B3186B" w:rsidRDefault="002A2AB9" w:rsidP="004375ED">
            <w:pPr>
              <w:spacing w:line="240" w:lineRule="exact"/>
              <w:rPr>
                <w:color w:val="auto"/>
                <w:sz w:val="22"/>
                <w:szCs w:val="22"/>
              </w:rPr>
            </w:pPr>
          </w:p>
        </w:tc>
        <w:tc>
          <w:tcPr>
            <w:tcW w:w="5116" w:type="dxa"/>
            <w:tcBorders>
              <w:top w:val="single" w:sz="4" w:space="0" w:color="auto"/>
              <w:left w:val="single" w:sz="4" w:space="0" w:color="auto"/>
              <w:bottom w:val="single" w:sz="4" w:space="0" w:color="auto"/>
              <w:right w:val="single" w:sz="4" w:space="0" w:color="auto"/>
            </w:tcBorders>
          </w:tcPr>
          <w:p w14:paraId="1D792BA2" w14:textId="77777777" w:rsidR="00716B3A" w:rsidRPr="00B3186B" w:rsidRDefault="002F735C" w:rsidP="00716B3A">
            <w:pPr>
              <w:spacing w:line="240" w:lineRule="exact"/>
              <w:rPr>
                <w:color w:val="auto"/>
                <w:sz w:val="22"/>
                <w:szCs w:val="22"/>
              </w:rPr>
            </w:pPr>
            <w:r w:rsidRPr="00B3186B">
              <w:rPr>
                <w:color w:val="auto"/>
                <w:sz w:val="22"/>
                <w:szCs w:val="22"/>
              </w:rPr>
              <w:t xml:space="preserve">For both the prior term and the current term, determine whether the term can be considered as continuous school attendance. </w:t>
            </w:r>
          </w:p>
          <w:p w14:paraId="1D792BA3" w14:textId="77777777" w:rsidR="001A135B" w:rsidRDefault="001A135B" w:rsidP="002F735C">
            <w:pPr>
              <w:spacing w:line="240" w:lineRule="exact"/>
              <w:ind w:left="720"/>
              <w:rPr>
                <w:color w:val="auto"/>
                <w:sz w:val="22"/>
                <w:szCs w:val="22"/>
              </w:rPr>
            </w:pPr>
            <w:r>
              <w:rPr>
                <w:color w:val="auto"/>
                <w:sz w:val="22"/>
                <w:szCs w:val="22"/>
              </w:rPr>
              <w:t xml:space="preserve">a.  </w:t>
            </w:r>
            <w:r w:rsidR="00D81D1F">
              <w:rPr>
                <w:color w:val="auto"/>
                <w:sz w:val="22"/>
                <w:szCs w:val="22"/>
              </w:rPr>
              <w:t xml:space="preserve"> </w:t>
            </w:r>
            <w:r>
              <w:rPr>
                <w:color w:val="auto"/>
                <w:sz w:val="22"/>
                <w:szCs w:val="22"/>
              </w:rPr>
              <w:t>Calculate the Award Effective Dates for each submitted term, using the Event date determined earlier.</w:t>
            </w:r>
          </w:p>
          <w:p w14:paraId="1D792BA4" w14:textId="77777777" w:rsidR="0002478F" w:rsidRPr="00B3186B" w:rsidRDefault="001A135B" w:rsidP="002F735C">
            <w:pPr>
              <w:spacing w:line="240" w:lineRule="exact"/>
              <w:ind w:left="720"/>
              <w:rPr>
                <w:color w:val="auto"/>
                <w:sz w:val="22"/>
                <w:szCs w:val="22"/>
              </w:rPr>
            </w:pPr>
            <w:r>
              <w:rPr>
                <w:color w:val="auto"/>
                <w:sz w:val="22"/>
                <w:szCs w:val="22"/>
              </w:rPr>
              <w:t>b</w:t>
            </w:r>
            <w:r w:rsidR="0002478F" w:rsidRPr="00B3186B">
              <w:rPr>
                <w:color w:val="auto"/>
                <w:sz w:val="22"/>
                <w:szCs w:val="22"/>
              </w:rPr>
              <w:t xml:space="preserve">.   If there is less than or equal to a 5 month gap between most recent Corporate Term </w:t>
            </w:r>
            <w:r w:rsidR="00EF2E57">
              <w:rPr>
                <w:color w:val="auto"/>
                <w:sz w:val="22"/>
                <w:szCs w:val="22"/>
              </w:rPr>
              <w:t xml:space="preserve">Award Effective Dates </w:t>
            </w:r>
            <w:r w:rsidR="0002478F" w:rsidRPr="00B3186B">
              <w:rPr>
                <w:color w:val="auto"/>
                <w:sz w:val="22"/>
                <w:szCs w:val="22"/>
              </w:rPr>
              <w:t xml:space="preserve">and Current Term </w:t>
            </w:r>
            <w:r w:rsidR="00EF2E57">
              <w:rPr>
                <w:color w:val="auto"/>
                <w:sz w:val="22"/>
                <w:szCs w:val="22"/>
              </w:rPr>
              <w:t>Award Effective</w:t>
            </w:r>
            <w:r w:rsidR="0002478F" w:rsidRPr="00B3186B">
              <w:rPr>
                <w:color w:val="auto"/>
                <w:sz w:val="22"/>
                <w:szCs w:val="22"/>
              </w:rPr>
              <w:t xml:space="preserve"> </w:t>
            </w:r>
            <w:r w:rsidR="005859A6">
              <w:rPr>
                <w:color w:val="auto"/>
                <w:sz w:val="22"/>
                <w:szCs w:val="22"/>
              </w:rPr>
              <w:t>D</w:t>
            </w:r>
            <w:r w:rsidR="0002478F" w:rsidRPr="00B3186B">
              <w:rPr>
                <w:color w:val="auto"/>
                <w:sz w:val="22"/>
                <w:szCs w:val="22"/>
              </w:rPr>
              <w:t xml:space="preserve">ate, process using continuous school attendance from </w:t>
            </w:r>
            <w:r w:rsidR="00917401" w:rsidRPr="00B3186B">
              <w:rPr>
                <w:color w:val="auto"/>
                <w:sz w:val="22"/>
                <w:szCs w:val="22"/>
              </w:rPr>
              <w:t>end</w:t>
            </w:r>
            <w:r w:rsidR="0002478F" w:rsidRPr="00B3186B">
              <w:rPr>
                <w:color w:val="auto"/>
                <w:sz w:val="22"/>
                <w:szCs w:val="22"/>
              </w:rPr>
              <w:t xml:space="preserve"> of Corporate Term</w:t>
            </w:r>
            <w:r w:rsidR="002F735C" w:rsidRPr="00B3186B">
              <w:rPr>
                <w:color w:val="auto"/>
                <w:sz w:val="22"/>
                <w:szCs w:val="22"/>
              </w:rPr>
              <w:t>.</w:t>
            </w:r>
            <w:r w:rsidR="0002478F" w:rsidRPr="00B3186B">
              <w:rPr>
                <w:color w:val="auto"/>
                <w:sz w:val="22"/>
                <w:szCs w:val="22"/>
              </w:rPr>
              <w:t xml:space="preserve"> </w:t>
            </w:r>
          </w:p>
          <w:p w14:paraId="1D792BA5" w14:textId="77777777" w:rsidR="0002478F" w:rsidRPr="00B3186B" w:rsidRDefault="00EF2E57" w:rsidP="0002478F">
            <w:pPr>
              <w:pStyle w:val="ListParagraph"/>
              <w:spacing w:line="240" w:lineRule="exact"/>
              <w:rPr>
                <w:rFonts w:ascii="Arial" w:hAnsi="Arial" w:cs="Arial"/>
                <w:color w:val="auto"/>
                <w:sz w:val="22"/>
                <w:szCs w:val="22"/>
              </w:rPr>
            </w:pPr>
            <w:r>
              <w:rPr>
                <w:rFonts w:ascii="Arial" w:hAnsi="Arial" w:cs="Arial"/>
                <w:color w:val="auto"/>
                <w:sz w:val="22"/>
                <w:szCs w:val="22"/>
              </w:rPr>
              <w:t>c</w:t>
            </w:r>
            <w:r w:rsidR="0002478F" w:rsidRPr="00B3186B">
              <w:rPr>
                <w:rFonts w:ascii="Arial" w:hAnsi="Arial" w:cs="Arial"/>
                <w:color w:val="auto"/>
                <w:sz w:val="22"/>
                <w:szCs w:val="22"/>
              </w:rPr>
              <w:t xml:space="preserve">.   </w:t>
            </w:r>
            <w:r w:rsidR="00461335" w:rsidRPr="00B3186B">
              <w:rPr>
                <w:rFonts w:ascii="Arial" w:hAnsi="Arial" w:cs="Arial"/>
                <w:color w:val="auto"/>
                <w:sz w:val="22"/>
                <w:szCs w:val="22"/>
              </w:rPr>
              <w:t>I</w:t>
            </w:r>
            <w:r w:rsidR="00D83A70" w:rsidRPr="00B3186B">
              <w:rPr>
                <w:rFonts w:ascii="Arial" w:hAnsi="Arial" w:cs="Arial"/>
                <w:color w:val="auto"/>
                <w:sz w:val="22"/>
                <w:szCs w:val="22"/>
              </w:rPr>
              <w:t xml:space="preserve">f there is less than or equal to a 5 month gap between Prior Term </w:t>
            </w:r>
            <w:r w:rsidR="005859A6">
              <w:rPr>
                <w:rFonts w:ascii="Arial" w:hAnsi="Arial" w:cs="Arial"/>
                <w:color w:val="auto"/>
                <w:sz w:val="22"/>
                <w:szCs w:val="22"/>
              </w:rPr>
              <w:t xml:space="preserve">Award Effective Dates </w:t>
            </w:r>
            <w:r w:rsidR="00D83A70" w:rsidRPr="00B3186B">
              <w:rPr>
                <w:rFonts w:ascii="Arial" w:hAnsi="Arial" w:cs="Arial"/>
                <w:color w:val="auto"/>
                <w:sz w:val="22"/>
                <w:szCs w:val="22"/>
              </w:rPr>
              <w:t xml:space="preserve">and Current Term </w:t>
            </w:r>
            <w:r w:rsidR="005859A6">
              <w:rPr>
                <w:rFonts w:ascii="Arial" w:hAnsi="Arial" w:cs="Arial"/>
                <w:color w:val="auto"/>
                <w:sz w:val="22"/>
                <w:szCs w:val="22"/>
              </w:rPr>
              <w:t>Award Effective Date</w:t>
            </w:r>
            <w:r w:rsidR="00D83A70" w:rsidRPr="00B3186B">
              <w:rPr>
                <w:rFonts w:ascii="Arial" w:hAnsi="Arial" w:cs="Arial"/>
                <w:color w:val="auto"/>
                <w:sz w:val="22"/>
                <w:szCs w:val="22"/>
              </w:rPr>
              <w:t xml:space="preserve">, process using continuous school attendance from </w:t>
            </w:r>
            <w:r w:rsidR="00716B3A" w:rsidRPr="00B3186B">
              <w:rPr>
                <w:rFonts w:ascii="Arial" w:hAnsi="Arial" w:cs="Arial"/>
                <w:color w:val="auto"/>
                <w:sz w:val="22"/>
                <w:szCs w:val="22"/>
              </w:rPr>
              <w:t>end</w:t>
            </w:r>
            <w:r w:rsidR="00D83A70" w:rsidRPr="00B3186B">
              <w:rPr>
                <w:rFonts w:ascii="Arial" w:hAnsi="Arial" w:cs="Arial"/>
                <w:color w:val="auto"/>
                <w:sz w:val="22"/>
                <w:szCs w:val="22"/>
              </w:rPr>
              <w:t xml:space="preserve"> of Prior Term</w:t>
            </w:r>
            <w:r w:rsidR="0021754F" w:rsidRPr="00B3186B">
              <w:rPr>
                <w:rFonts w:ascii="Arial" w:hAnsi="Arial" w:cs="Arial"/>
                <w:color w:val="auto"/>
                <w:sz w:val="22"/>
                <w:szCs w:val="22"/>
              </w:rPr>
              <w:t xml:space="preserve">.  </w:t>
            </w:r>
          </w:p>
          <w:p w14:paraId="1D792BA6" w14:textId="77777777" w:rsidR="0002478F" w:rsidRPr="00B3186B" w:rsidRDefault="0002478F" w:rsidP="0002478F">
            <w:pPr>
              <w:pStyle w:val="ListParagraph"/>
              <w:spacing w:line="240" w:lineRule="exact"/>
              <w:rPr>
                <w:rFonts w:ascii="Arial" w:hAnsi="Arial" w:cs="Arial"/>
                <w:color w:val="auto"/>
                <w:sz w:val="22"/>
                <w:szCs w:val="22"/>
              </w:rPr>
            </w:pPr>
          </w:p>
          <w:p w14:paraId="1D792BA7" w14:textId="77777777" w:rsidR="002A7067" w:rsidRPr="00E34A94" w:rsidRDefault="00EF2E57" w:rsidP="002A7067">
            <w:pPr>
              <w:pStyle w:val="ListParagraph"/>
              <w:rPr>
                <w:rFonts w:ascii="Arial" w:hAnsi="Arial" w:cs="Arial"/>
                <w:color w:val="auto"/>
                <w:sz w:val="22"/>
                <w:szCs w:val="22"/>
              </w:rPr>
            </w:pPr>
            <w:r>
              <w:rPr>
                <w:rFonts w:ascii="Arial" w:hAnsi="Arial" w:cs="Arial"/>
                <w:color w:val="auto"/>
                <w:sz w:val="22"/>
                <w:szCs w:val="22"/>
              </w:rPr>
              <w:t>d</w:t>
            </w:r>
            <w:r w:rsidR="00E36E00" w:rsidRPr="00B3186B">
              <w:rPr>
                <w:rFonts w:ascii="Arial" w:hAnsi="Arial" w:cs="Arial"/>
                <w:color w:val="auto"/>
                <w:sz w:val="22"/>
                <w:szCs w:val="22"/>
              </w:rPr>
              <w:t xml:space="preserve">.  </w:t>
            </w:r>
            <w:r w:rsidR="002A7067" w:rsidRPr="00E34A94">
              <w:rPr>
                <w:rFonts w:ascii="Arial" w:hAnsi="Arial" w:cs="Arial"/>
                <w:color w:val="auto"/>
                <w:sz w:val="22"/>
                <w:szCs w:val="22"/>
              </w:rPr>
              <w:t xml:space="preserve">When a prior term and a current term is submitted, if the prior term </w:t>
            </w:r>
            <w:r w:rsidR="005859A6">
              <w:rPr>
                <w:rFonts w:ascii="Arial" w:hAnsi="Arial" w:cs="Arial"/>
                <w:color w:val="auto"/>
                <w:sz w:val="22"/>
                <w:szCs w:val="22"/>
              </w:rPr>
              <w:t>Award Effective Dates are</w:t>
            </w:r>
            <w:r w:rsidR="002A7067" w:rsidRPr="00E34A94">
              <w:rPr>
                <w:rFonts w:ascii="Arial" w:hAnsi="Arial" w:cs="Arial"/>
                <w:color w:val="auto"/>
                <w:sz w:val="22"/>
                <w:szCs w:val="22"/>
              </w:rPr>
              <w:t xml:space="preserve"> fully included </w:t>
            </w:r>
            <w:r w:rsidR="00D81D1F">
              <w:rPr>
                <w:rFonts w:ascii="Arial" w:hAnsi="Arial" w:cs="Arial"/>
                <w:color w:val="auto"/>
                <w:sz w:val="22"/>
                <w:szCs w:val="22"/>
              </w:rPr>
              <w:t xml:space="preserve">within the current term Effective Dates </w:t>
            </w:r>
            <w:r w:rsidR="002A7067" w:rsidRPr="00E34A94">
              <w:rPr>
                <w:rFonts w:ascii="Arial" w:hAnsi="Arial" w:cs="Arial"/>
                <w:color w:val="auto"/>
                <w:sz w:val="22"/>
                <w:szCs w:val="22"/>
              </w:rPr>
              <w:t>and the prior term is not continuous with the current term, send the claim to Exception Processing:</w:t>
            </w:r>
          </w:p>
          <w:p w14:paraId="1D792BA8" w14:textId="77777777" w:rsidR="00E36E00" w:rsidRPr="00B3186B" w:rsidRDefault="007E5C6B" w:rsidP="0002478F">
            <w:pPr>
              <w:pStyle w:val="ListParagraph"/>
              <w:spacing w:line="240" w:lineRule="exact"/>
              <w:rPr>
                <w:rFonts w:ascii="Arial" w:hAnsi="Arial" w:cs="Arial"/>
                <w:color w:val="auto"/>
                <w:sz w:val="22"/>
                <w:szCs w:val="22"/>
              </w:rPr>
            </w:pPr>
            <w:r w:rsidRPr="00B3186B">
              <w:rPr>
                <w:rFonts w:ascii="Arial" w:hAnsi="Arial" w:cs="Arial"/>
                <w:color w:val="auto"/>
                <w:sz w:val="22"/>
                <w:szCs w:val="22"/>
              </w:rPr>
              <w:t xml:space="preserve"> </w:t>
            </w:r>
            <w:r w:rsidR="004F1F35" w:rsidRPr="00B3186B">
              <w:rPr>
                <w:rFonts w:ascii="Arial" w:hAnsi="Arial" w:cs="Arial"/>
                <w:color w:val="auto"/>
                <w:sz w:val="22"/>
                <w:szCs w:val="22"/>
              </w:rPr>
              <w:t xml:space="preserve"> </w:t>
            </w:r>
          </w:p>
          <w:p w14:paraId="1D792BA9" w14:textId="77777777" w:rsidR="00D83A70" w:rsidRDefault="00D83A70" w:rsidP="00B359FD">
            <w:pPr>
              <w:spacing w:line="240" w:lineRule="exact"/>
              <w:ind w:left="1440"/>
              <w:rPr>
                <w:color w:val="auto"/>
                <w:sz w:val="22"/>
                <w:szCs w:val="22"/>
              </w:rPr>
            </w:pPr>
            <w:r w:rsidRPr="00B359FD">
              <w:rPr>
                <w:bCs/>
                <w:color w:val="auto"/>
                <w:sz w:val="22"/>
                <w:szCs w:val="22"/>
              </w:rPr>
              <w:t>Exception Message</w:t>
            </w:r>
            <w:r w:rsidRPr="00B359FD">
              <w:rPr>
                <w:color w:val="auto"/>
                <w:sz w:val="22"/>
                <w:szCs w:val="22"/>
              </w:rPr>
              <w:t>: “Auto Processing Dependency Processing Reject - Prior school term submitted is shorter than on the award and would result in school attendance not being continuous. Please Review.”</w:t>
            </w:r>
          </w:p>
          <w:p w14:paraId="1D792BAA" w14:textId="77777777" w:rsidR="00B3186B" w:rsidRDefault="00B3186B" w:rsidP="00B3186B">
            <w:pPr>
              <w:spacing w:line="240" w:lineRule="exact"/>
              <w:rPr>
                <w:color w:val="auto"/>
                <w:sz w:val="22"/>
                <w:szCs w:val="22"/>
              </w:rPr>
            </w:pPr>
            <w:r w:rsidRPr="00B3186B">
              <w:rPr>
                <w:color w:val="auto"/>
                <w:sz w:val="22"/>
                <w:szCs w:val="22"/>
              </w:rPr>
              <w:t>When criteria for continuous attendance is met, set begin date of new term to the end date of last term so as to create continuous attendance</w:t>
            </w:r>
          </w:p>
          <w:p w14:paraId="1D792BAB" w14:textId="77777777" w:rsidR="00B359FD" w:rsidRDefault="00B359FD" w:rsidP="00B3186B">
            <w:pPr>
              <w:spacing w:line="240" w:lineRule="exact"/>
              <w:rPr>
                <w:color w:val="auto"/>
                <w:sz w:val="22"/>
                <w:szCs w:val="22"/>
              </w:rPr>
            </w:pPr>
            <w:r w:rsidRPr="00B359FD">
              <w:rPr>
                <w:color w:val="auto"/>
                <w:sz w:val="22"/>
                <w:szCs w:val="22"/>
              </w:rPr>
              <w:t>If the difference is greater than 5 months, and the prior school term is to be used, create the prior school term and the current school term as separate terms.</w:t>
            </w:r>
          </w:p>
          <w:p w14:paraId="1D792BAC" w14:textId="77777777" w:rsidR="0021754F" w:rsidRPr="00B3186B" w:rsidRDefault="006D61E7" w:rsidP="00B3186B">
            <w:pPr>
              <w:spacing w:line="240" w:lineRule="exact"/>
              <w:rPr>
                <w:color w:val="auto"/>
                <w:sz w:val="22"/>
                <w:szCs w:val="22"/>
              </w:rPr>
            </w:pPr>
            <w:r w:rsidRPr="00B3186B">
              <w:rPr>
                <w:color w:val="auto"/>
                <w:sz w:val="22"/>
                <w:szCs w:val="22"/>
              </w:rPr>
              <w:t xml:space="preserve">Note: The same rules apply for Minor to School Child. </w:t>
            </w:r>
          </w:p>
        </w:tc>
        <w:tc>
          <w:tcPr>
            <w:tcW w:w="2080" w:type="dxa"/>
            <w:tcBorders>
              <w:top w:val="single" w:sz="4" w:space="0" w:color="auto"/>
              <w:left w:val="single" w:sz="4" w:space="0" w:color="auto"/>
              <w:bottom w:val="single" w:sz="4" w:space="0" w:color="auto"/>
              <w:right w:val="single" w:sz="4" w:space="0" w:color="auto"/>
            </w:tcBorders>
          </w:tcPr>
          <w:p w14:paraId="1D792BAD" w14:textId="77777777" w:rsidR="00315749" w:rsidRDefault="00F76C15">
            <w:pPr>
              <w:spacing w:line="240" w:lineRule="exact"/>
              <w:rPr>
                <w:color w:val="auto"/>
                <w:sz w:val="22"/>
                <w:szCs w:val="22"/>
              </w:rPr>
            </w:pPr>
            <w:r>
              <w:rPr>
                <w:color w:val="auto"/>
                <w:sz w:val="22"/>
                <w:szCs w:val="22"/>
              </w:rPr>
              <w:t>CCR2694</w:t>
            </w:r>
            <w:r w:rsidR="004375ED">
              <w:rPr>
                <w:color w:val="auto"/>
                <w:sz w:val="22"/>
                <w:szCs w:val="22"/>
              </w:rPr>
              <w:br/>
            </w:r>
          </w:p>
          <w:p w14:paraId="1D792BAE" w14:textId="77777777" w:rsidR="00315749" w:rsidRDefault="004375ED">
            <w:pPr>
              <w:spacing w:line="240" w:lineRule="exact"/>
              <w:rPr>
                <w:color w:val="auto"/>
                <w:sz w:val="22"/>
                <w:szCs w:val="22"/>
              </w:rPr>
            </w:pPr>
            <w:r w:rsidRPr="004375ED">
              <w:rPr>
                <w:color w:val="auto"/>
                <w:sz w:val="22"/>
                <w:szCs w:val="22"/>
              </w:rPr>
              <w:t xml:space="preserve">WSCR 2321 – </w:t>
            </w:r>
            <w:r>
              <w:rPr>
                <w:color w:val="auto"/>
                <w:sz w:val="22"/>
                <w:szCs w:val="22"/>
              </w:rPr>
              <w:t>(1.5) and (1.5.1</w:t>
            </w:r>
            <w:r w:rsidR="00E34A94">
              <w:rPr>
                <w:color w:val="auto"/>
                <w:sz w:val="22"/>
                <w:szCs w:val="22"/>
              </w:rPr>
              <w:t xml:space="preserve"> and (1.5.2)</w:t>
            </w:r>
            <w:r>
              <w:rPr>
                <w:color w:val="auto"/>
                <w:sz w:val="22"/>
                <w:szCs w:val="22"/>
              </w:rPr>
              <w:br/>
            </w:r>
          </w:p>
          <w:p w14:paraId="1D792BAF" w14:textId="77777777" w:rsidR="00315749" w:rsidRDefault="00315749">
            <w:pPr>
              <w:spacing w:line="240" w:lineRule="exact"/>
              <w:rPr>
                <w:color w:val="auto"/>
                <w:sz w:val="22"/>
                <w:szCs w:val="22"/>
              </w:rPr>
            </w:pPr>
            <w:r w:rsidRPr="00315749">
              <w:rPr>
                <w:color w:val="auto"/>
                <w:sz w:val="22"/>
                <w:szCs w:val="22"/>
              </w:rPr>
              <w:t>WSCR 2321 – (</w:t>
            </w:r>
            <w:r>
              <w:rPr>
                <w:color w:val="auto"/>
                <w:sz w:val="22"/>
                <w:szCs w:val="22"/>
              </w:rPr>
              <w:t>1.3.3.2.1</w:t>
            </w:r>
            <w:r w:rsidRPr="00315749">
              <w:rPr>
                <w:color w:val="auto"/>
                <w:sz w:val="22"/>
                <w:szCs w:val="22"/>
              </w:rPr>
              <w:t>)</w:t>
            </w:r>
            <w:r w:rsidR="004375ED">
              <w:rPr>
                <w:color w:val="auto"/>
                <w:sz w:val="22"/>
                <w:szCs w:val="22"/>
              </w:rPr>
              <w:t xml:space="preserve">, </w:t>
            </w:r>
            <w:r w:rsidR="004375ED">
              <w:rPr>
                <w:color w:val="auto"/>
                <w:sz w:val="22"/>
                <w:szCs w:val="22"/>
              </w:rPr>
              <w:br/>
              <w:t>(1.4.4) and (1.4.4.1)</w:t>
            </w:r>
          </w:p>
          <w:p w14:paraId="1D792BB0" w14:textId="77777777" w:rsidR="00315749" w:rsidRDefault="00315749">
            <w:pPr>
              <w:spacing w:line="240" w:lineRule="exact"/>
              <w:rPr>
                <w:color w:val="auto"/>
                <w:sz w:val="22"/>
                <w:szCs w:val="22"/>
              </w:rPr>
            </w:pPr>
          </w:p>
          <w:p w14:paraId="1D792BB1" w14:textId="77777777" w:rsidR="00315749" w:rsidRPr="00315749" w:rsidRDefault="00315749" w:rsidP="00315749">
            <w:pPr>
              <w:spacing w:line="240" w:lineRule="exact"/>
              <w:rPr>
                <w:color w:val="auto"/>
                <w:sz w:val="22"/>
                <w:szCs w:val="22"/>
              </w:rPr>
            </w:pPr>
            <w:r w:rsidRPr="00315749">
              <w:rPr>
                <w:color w:val="auto"/>
                <w:sz w:val="22"/>
                <w:szCs w:val="22"/>
              </w:rPr>
              <w:t>WSCR 2321 – (1.3.3.2.</w:t>
            </w:r>
            <w:r>
              <w:rPr>
                <w:color w:val="auto"/>
                <w:sz w:val="22"/>
                <w:szCs w:val="22"/>
              </w:rPr>
              <w:t>2</w:t>
            </w:r>
            <w:r w:rsidRPr="00315749">
              <w:rPr>
                <w:color w:val="auto"/>
                <w:sz w:val="22"/>
                <w:szCs w:val="22"/>
              </w:rPr>
              <w:t>)</w:t>
            </w:r>
          </w:p>
          <w:p w14:paraId="1D792BB2" w14:textId="77777777" w:rsidR="00315749" w:rsidRDefault="00315749">
            <w:pPr>
              <w:spacing w:line="240" w:lineRule="exact"/>
              <w:rPr>
                <w:color w:val="auto"/>
                <w:sz w:val="22"/>
                <w:szCs w:val="22"/>
              </w:rPr>
            </w:pPr>
          </w:p>
          <w:p w14:paraId="1D792BB3" w14:textId="77777777" w:rsidR="00E34A94" w:rsidRDefault="00E34A94">
            <w:pPr>
              <w:spacing w:line="240" w:lineRule="exact"/>
              <w:rPr>
                <w:color w:val="auto"/>
                <w:sz w:val="22"/>
                <w:szCs w:val="22"/>
              </w:rPr>
            </w:pPr>
          </w:p>
          <w:p w14:paraId="1D792BB4" w14:textId="77777777" w:rsidR="00E34A94" w:rsidRDefault="00E34A94">
            <w:pPr>
              <w:spacing w:line="240" w:lineRule="exact"/>
              <w:rPr>
                <w:color w:val="auto"/>
                <w:sz w:val="22"/>
                <w:szCs w:val="22"/>
              </w:rPr>
            </w:pPr>
          </w:p>
          <w:p w14:paraId="1D792BB5" w14:textId="77777777" w:rsidR="00E34A94" w:rsidRDefault="00E34A94">
            <w:pPr>
              <w:spacing w:line="240" w:lineRule="exact"/>
              <w:rPr>
                <w:color w:val="auto"/>
                <w:sz w:val="22"/>
                <w:szCs w:val="22"/>
              </w:rPr>
            </w:pPr>
          </w:p>
          <w:p w14:paraId="1D792BB6" w14:textId="77777777" w:rsidR="00E34A94" w:rsidRDefault="00E34A94">
            <w:pPr>
              <w:spacing w:line="240" w:lineRule="exact"/>
              <w:rPr>
                <w:color w:val="auto"/>
                <w:sz w:val="22"/>
                <w:szCs w:val="22"/>
              </w:rPr>
            </w:pPr>
            <w:r w:rsidRPr="00E34A94">
              <w:rPr>
                <w:color w:val="auto"/>
                <w:sz w:val="22"/>
                <w:szCs w:val="22"/>
              </w:rPr>
              <w:t>WSCR 2321 –</w:t>
            </w:r>
            <w:r>
              <w:rPr>
                <w:color w:val="auto"/>
                <w:sz w:val="22"/>
                <w:szCs w:val="22"/>
              </w:rPr>
              <w:t xml:space="preserve"> (1.5)</w:t>
            </w:r>
          </w:p>
          <w:p w14:paraId="1D792BB7" w14:textId="77777777" w:rsidR="002A4DE3" w:rsidRDefault="002A4DE3">
            <w:pPr>
              <w:spacing w:line="240" w:lineRule="exact"/>
              <w:rPr>
                <w:color w:val="auto"/>
                <w:sz w:val="22"/>
                <w:szCs w:val="22"/>
              </w:rPr>
            </w:pPr>
          </w:p>
          <w:p w14:paraId="1D792BB8" w14:textId="77777777" w:rsidR="002A4DE3" w:rsidRDefault="002A4DE3">
            <w:pPr>
              <w:spacing w:line="240" w:lineRule="exact"/>
              <w:rPr>
                <w:color w:val="auto"/>
                <w:sz w:val="22"/>
                <w:szCs w:val="22"/>
              </w:rPr>
            </w:pPr>
          </w:p>
          <w:p w14:paraId="1D792BB9" w14:textId="77777777" w:rsidR="002A4DE3" w:rsidRDefault="002A4DE3">
            <w:pPr>
              <w:spacing w:line="240" w:lineRule="exact"/>
              <w:rPr>
                <w:color w:val="auto"/>
                <w:sz w:val="22"/>
                <w:szCs w:val="22"/>
              </w:rPr>
            </w:pPr>
          </w:p>
          <w:p w14:paraId="1D792BBA" w14:textId="77777777" w:rsidR="002A4DE3" w:rsidRDefault="002A4DE3">
            <w:pPr>
              <w:spacing w:line="240" w:lineRule="exact"/>
              <w:rPr>
                <w:color w:val="auto"/>
                <w:sz w:val="22"/>
                <w:szCs w:val="22"/>
              </w:rPr>
            </w:pPr>
          </w:p>
        </w:tc>
        <w:tc>
          <w:tcPr>
            <w:tcW w:w="0" w:type="auto"/>
            <w:tcBorders>
              <w:top w:val="single" w:sz="4" w:space="0" w:color="auto"/>
              <w:left w:val="single" w:sz="4" w:space="0" w:color="auto"/>
              <w:bottom w:val="single" w:sz="4" w:space="0" w:color="auto"/>
              <w:right w:val="single" w:sz="4" w:space="0" w:color="auto"/>
            </w:tcBorders>
          </w:tcPr>
          <w:p w14:paraId="1D792BBB" w14:textId="77777777" w:rsidR="00D83A70" w:rsidRDefault="00D83A70">
            <w:pPr>
              <w:spacing w:line="240" w:lineRule="exact"/>
              <w:rPr>
                <w:sz w:val="22"/>
                <w:szCs w:val="22"/>
              </w:rPr>
            </w:pPr>
          </w:p>
        </w:tc>
      </w:tr>
      <w:tr w:rsidR="00370B9A" w14:paraId="1D792BC1"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BBD" w14:textId="77777777" w:rsidR="00E36E00" w:rsidRPr="00B3186B" w:rsidRDefault="00E36E00" w:rsidP="00370B9A">
            <w:pPr>
              <w:spacing w:line="240" w:lineRule="exact"/>
              <w:rPr>
                <w:color w:val="auto"/>
                <w:sz w:val="22"/>
                <w:szCs w:val="22"/>
              </w:rPr>
            </w:pPr>
          </w:p>
        </w:tc>
        <w:tc>
          <w:tcPr>
            <w:tcW w:w="5116" w:type="dxa"/>
            <w:tcBorders>
              <w:top w:val="single" w:sz="4" w:space="0" w:color="auto"/>
              <w:left w:val="single" w:sz="4" w:space="0" w:color="auto"/>
              <w:bottom w:val="single" w:sz="4" w:space="0" w:color="auto"/>
              <w:right w:val="single" w:sz="4" w:space="0" w:color="auto"/>
            </w:tcBorders>
          </w:tcPr>
          <w:p w14:paraId="1D792BBE" w14:textId="77777777" w:rsidR="00994B50" w:rsidRPr="00B3186B" w:rsidRDefault="00994B50" w:rsidP="00370B9A">
            <w:pPr>
              <w:spacing w:line="240" w:lineRule="exact"/>
              <w:rPr>
                <w:color w:val="auto"/>
                <w:sz w:val="22"/>
                <w:szCs w:val="22"/>
              </w:rPr>
            </w:pPr>
          </w:p>
        </w:tc>
        <w:tc>
          <w:tcPr>
            <w:tcW w:w="2080" w:type="dxa"/>
            <w:tcBorders>
              <w:top w:val="single" w:sz="4" w:space="0" w:color="auto"/>
              <w:left w:val="single" w:sz="4" w:space="0" w:color="auto"/>
              <w:bottom w:val="single" w:sz="4" w:space="0" w:color="auto"/>
              <w:right w:val="single" w:sz="4" w:space="0" w:color="auto"/>
            </w:tcBorders>
          </w:tcPr>
          <w:p w14:paraId="1D792BBF" w14:textId="77777777" w:rsidR="00370B9A" w:rsidRDefault="00370B9A">
            <w:pPr>
              <w:spacing w:line="240" w:lineRule="exact"/>
              <w:rPr>
                <w:color w:val="auto"/>
                <w:sz w:val="22"/>
                <w:szCs w:val="22"/>
              </w:rPr>
            </w:pPr>
          </w:p>
        </w:tc>
        <w:tc>
          <w:tcPr>
            <w:tcW w:w="0" w:type="auto"/>
            <w:tcBorders>
              <w:top w:val="single" w:sz="4" w:space="0" w:color="auto"/>
              <w:left w:val="single" w:sz="4" w:space="0" w:color="auto"/>
              <w:bottom w:val="single" w:sz="4" w:space="0" w:color="auto"/>
              <w:right w:val="single" w:sz="4" w:space="0" w:color="auto"/>
            </w:tcBorders>
          </w:tcPr>
          <w:p w14:paraId="1D792BC0" w14:textId="77777777" w:rsidR="00370B9A" w:rsidRDefault="00370B9A">
            <w:pPr>
              <w:spacing w:line="240" w:lineRule="exact"/>
              <w:rPr>
                <w:sz w:val="22"/>
                <w:szCs w:val="22"/>
              </w:rPr>
            </w:pPr>
          </w:p>
        </w:tc>
      </w:tr>
      <w:tr w:rsidR="00B5685A" w14:paraId="1D792BC6"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BC2" w14:textId="77777777" w:rsidR="00B5685A" w:rsidRDefault="00B5685A" w:rsidP="004734A5">
            <w:pPr>
              <w:spacing w:line="240" w:lineRule="exact"/>
              <w:rPr>
                <w:sz w:val="22"/>
                <w:szCs w:val="22"/>
              </w:rPr>
            </w:pPr>
          </w:p>
        </w:tc>
        <w:tc>
          <w:tcPr>
            <w:tcW w:w="5116" w:type="dxa"/>
            <w:tcBorders>
              <w:top w:val="single" w:sz="4" w:space="0" w:color="auto"/>
              <w:left w:val="single" w:sz="4" w:space="0" w:color="auto"/>
              <w:bottom w:val="single" w:sz="4" w:space="0" w:color="auto"/>
              <w:right w:val="single" w:sz="4" w:space="0" w:color="auto"/>
            </w:tcBorders>
          </w:tcPr>
          <w:p w14:paraId="1D792BC3" w14:textId="77777777" w:rsidR="00B5685A" w:rsidRDefault="00B5685A" w:rsidP="003C18EC">
            <w:pPr>
              <w:spacing w:line="240" w:lineRule="exact"/>
              <w:rPr>
                <w:sz w:val="22"/>
                <w:szCs w:val="22"/>
              </w:rPr>
            </w:pPr>
          </w:p>
        </w:tc>
        <w:tc>
          <w:tcPr>
            <w:tcW w:w="2080" w:type="dxa"/>
            <w:tcBorders>
              <w:top w:val="single" w:sz="4" w:space="0" w:color="auto"/>
              <w:left w:val="single" w:sz="4" w:space="0" w:color="auto"/>
              <w:bottom w:val="single" w:sz="4" w:space="0" w:color="auto"/>
              <w:right w:val="single" w:sz="4" w:space="0" w:color="auto"/>
            </w:tcBorders>
          </w:tcPr>
          <w:p w14:paraId="1D792BC4" w14:textId="77777777" w:rsidR="00B5685A" w:rsidRDefault="00B5685A">
            <w:pPr>
              <w:spacing w:line="240" w:lineRule="exact"/>
              <w:rPr>
                <w:color w:val="auto"/>
                <w:sz w:val="22"/>
                <w:szCs w:val="22"/>
              </w:rPr>
            </w:pPr>
          </w:p>
        </w:tc>
        <w:tc>
          <w:tcPr>
            <w:tcW w:w="0" w:type="auto"/>
            <w:tcBorders>
              <w:top w:val="single" w:sz="4" w:space="0" w:color="auto"/>
              <w:left w:val="single" w:sz="4" w:space="0" w:color="auto"/>
              <w:bottom w:val="single" w:sz="4" w:space="0" w:color="auto"/>
              <w:right w:val="single" w:sz="4" w:space="0" w:color="auto"/>
            </w:tcBorders>
          </w:tcPr>
          <w:p w14:paraId="1D792BC5" w14:textId="77777777" w:rsidR="00B5685A" w:rsidRDefault="00B5685A">
            <w:pPr>
              <w:spacing w:line="240" w:lineRule="exact"/>
              <w:rPr>
                <w:sz w:val="22"/>
                <w:szCs w:val="22"/>
              </w:rPr>
            </w:pPr>
          </w:p>
        </w:tc>
      </w:tr>
      <w:tr w:rsidR="00D83A70" w14:paraId="1D792BCB"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BC7" w14:textId="77777777" w:rsidR="00D83A70" w:rsidRDefault="00D83A70" w:rsidP="00F6236B">
            <w:pPr>
              <w:spacing w:line="240" w:lineRule="exact"/>
              <w:rPr>
                <w:sz w:val="22"/>
                <w:szCs w:val="22"/>
              </w:rPr>
            </w:pPr>
          </w:p>
        </w:tc>
        <w:tc>
          <w:tcPr>
            <w:tcW w:w="5116" w:type="dxa"/>
            <w:tcBorders>
              <w:top w:val="single" w:sz="4" w:space="0" w:color="auto"/>
              <w:left w:val="single" w:sz="4" w:space="0" w:color="auto"/>
              <w:bottom w:val="single" w:sz="4" w:space="0" w:color="auto"/>
              <w:right w:val="single" w:sz="4" w:space="0" w:color="auto"/>
            </w:tcBorders>
          </w:tcPr>
          <w:p w14:paraId="1D792BC8" w14:textId="77777777" w:rsidR="003C18EC" w:rsidRDefault="003C18EC" w:rsidP="003C18EC">
            <w:pPr>
              <w:spacing w:line="240" w:lineRule="exact"/>
              <w:rPr>
                <w:sz w:val="22"/>
                <w:szCs w:val="22"/>
              </w:rPr>
            </w:pPr>
          </w:p>
        </w:tc>
        <w:tc>
          <w:tcPr>
            <w:tcW w:w="2080" w:type="dxa"/>
            <w:tcBorders>
              <w:top w:val="single" w:sz="4" w:space="0" w:color="auto"/>
              <w:left w:val="single" w:sz="4" w:space="0" w:color="auto"/>
              <w:bottom w:val="single" w:sz="4" w:space="0" w:color="auto"/>
              <w:right w:val="single" w:sz="4" w:space="0" w:color="auto"/>
            </w:tcBorders>
          </w:tcPr>
          <w:p w14:paraId="1D792BC9" w14:textId="77777777" w:rsidR="00D83A70" w:rsidRDefault="00D83A70">
            <w:pPr>
              <w:spacing w:line="240" w:lineRule="exact"/>
              <w:rPr>
                <w:color w:val="auto"/>
                <w:sz w:val="22"/>
                <w:szCs w:val="22"/>
              </w:rPr>
            </w:pPr>
          </w:p>
        </w:tc>
        <w:tc>
          <w:tcPr>
            <w:tcW w:w="0" w:type="auto"/>
            <w:tcBorders>
              <w:top w:val="single" w:sz="4" w:space="0" w:color="auto"/>
              <w:left w:val="single" w:sz="4" w:space="0" w:color="auto"/>
              <w:bottom w:val="single" w:sz="4" w:space="0" w:color="auto"/>
              <w:right w:val="single" w:sz="4" w:space="0" w:color="auto"/>
            </w:tcBorders>
          </w:tcPr>
          <w:p w14:paraId="1D792BCA" w14:textId="77777777" w:rsidR="00D83A70" w:rsidRDefault="00D83A70">
            <w:pPr>
              <w:spacing w:line="240" w:lineRule="exact"/>
              <w:rPr>
                <w:sz w:val="22"/>
                <w:szCs w:val="22"/>
              </w:rPr>
            </w:pPr>
          </w:p>
        </w:tc>
      </w:tr>
      <w:tr w:rsidR="00D83A70" w14:paraId="1D792BD0"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BCC" w14:textId="77777777" w:rsidR="00F6236B" w:rsidRDefault="00F6236B" w:rsidP="004734A5">
            <w:pPr>
              <w:spacing w:line="240" w:lineRule="exact"/>
              <w:rPr>
                <w:sz w:val="22"/>
                <w:szCs w:val="22"/>
              </w:rPr>
            </w:pPr>
          </w:p>
        </w:tc>
        <w:tc>
          <w:tcPr>
            <w:tcW w:w="5116" w:type="dxa"/>
            <w:tcBorders>
              <w:top w:val="single" w:sz="4" w:space="0" w:color="auto"/>
              <w:left w:val="single" w:sz="4" w:space="0" w:color="auto"/>
              <w:bottom w:val="single" w:sz="4" w:space="0" w:color="auto"/>
              <w:right w:val="single" w:sz="4" w:space="0" w:color="auto"/>
            </w:tcBorders>
          </w:tcPr>
          <w:p w14:paraId="1D792BCD" w14:textId="77777777" w:rsidR="00CB020D" w:rsidRDefault="00CB020D" w:rsidP="00CB020D">
            <w:pPr>
              <w:spacing w:line="240" w:lineRule="exact"/>
              <w:rPr>
                <w:sz w:val="22"/>
                <w:szCs w:val="22"/>
              </w:rPr>
            </w:pPr>
          </w:p>
        </w:tc>
        <w:tc>
          <w:tcPr>
            <w:tcW w:w="2080" w:type="dxa"/>
            <w:tcBorders>
              <w:top w:val="single" w:sz="4" w:space="0" w:color="auto"/>
              <w:left w:val="single" w:sz="4" w:space="0" w:color="auto"/>
              <w:bottom w:val="single" w:sz="4" w:space="0" w:color="auto"/>
              <w:right w:val="single" w:sz="4" w:space="0" w:color="auto"/>
            </w:tcBorders>
          </w:tcPr>
          <w:p w14:paraId="1D792BCE" w14:textId="77777777" w:rsidR="00D83A70" w:rsidRDefault="00D83A70">
            <w:pPr>
              <w:spacing w:line="240" w:lineRule="exact"/>
              <w:rPr>
                <w:color w:val="auto"/>
                <w:sz w:val="22"/>
                <w:szCs w:val="22"/>
              </w:rPr>
            </w:pPr>
          </w:p>
        </w:tc>
        <w:tc>
          <w:tcPr>
            <w:tcW w:w="0" w:type="auto"/>
            <w:tcBorders>
              <w:top w:val="single" w:sz="4" w:space="0" w:color="auto"/>
              <w:left w:val="single" w:sz="4" w:space="0" w:color="auto"/>
              <w:bottom w:val="single" w:sz="4" w:space="0" w:color="auto"/>
              <w:right w:val="single" w:sz="4" w:space="0" w:color="auto"/>
            </w:tcBorders>
          </w:tcPr>
          <w:p w14:paraId="1D792BCF" w14:textId="77777777" w:rsidR="00D83A70" w:rsidRDefault="00D83A70">
            <w:pPr>
              <w:spacing w:line="240" w:lineRule="exact"/>
              <w:rPr>
                <w:sz w:val="22"/>
                <w:szCs w:val="22"/>
              </w:rPr>
            </w:pPr>
          </w:p>
        </w:tc>
      </w:tr>
      <w:tr w:rsidR="00C94E32" w14:paraId="1D792BD5" w14:textId="77777777" w:rsidTr="0008427D">
        <w:trPr>
          <w:cantSplit/>
        </w:trPr>
        <w:tc>
          <w:tcPr>
            <w:tcW w:w="0" w:type="auto"/>
            <w:tcBorders>
              <w:top w:val="single" w:sz="4" w:space="0" w:color="auto"/>
              <w:left w:val="single" w:sz="4" w:space="0" w:color="auto"/>
              <w:bottom w:val="single" w:sz="4" w:space="0" w:color="auto"/>
              <w:right w:val="single" w:sz="4" w:space="0" w:color="auto"/>
            </w:tcBorders>
          </w:tcPr>
          <w:p w14:paraId="1D792BD1" w14:textId="77777777" w:rsidR="00C94E32" w:rsidRDefault="00C94E32" w:rsidP="004734A5">
            <w:pPr>
              <w:spacing w:line="240" w:lineRule="exact"/>
              <w:rPr>
                <w:sz w:val="22"/>
                <w:szCs w:val="22"/>
              </w:rPr>
            </w:pPr>
          </w:p>
        </w:tc>
        <w:tc>
          <w:tcPr>
            <w:tcW w:w="5116" w:type="dxa"/>
            <w:tcBorders>
              <w:top w:val="single" w:sz="4" w:space="0" w:color="auto"/>
              <w:left w:val="single" w:sz="4" w:space="0" w:color="auto"/>
              <w:bottom w:val="single" w:sz="4" w:space="0" w:color="auto"/>
              <w:right w:val="single" w:sz="4" w:space="0" w:color="auto"/>
            </w:tcBorders>
          </w:tcPr>
          <w:p w14:paraId="1D792BD2" w14:textId="77777777" w:rsidR="00C94E32" w:rsidRDefault="00C94E32" w:rsidP="00C94E32">
            <w:pPr>
              <w:spacing w:line="240" w:lineRule="exact"/>
              <w:rPr>
                <w:sz w:val="22"/>
                <w:szCs w:val="22"/>
              </w:rPr>
            </w:pPr>
          </w:p>
        </w:tc>
        <w:tc>
          <w:tcPr>
            <w:tcW w:w="2080" w:type="dxa"/>
            <w:tcBorders>
              <w:top w:val="single" w:sz="4" w:space="0" w:color="auto"/>
              <w:left w:val="single" w:sz="4" w:space="0" w:color="auto"/>
              <w:bottom w:val="single" w:sz="4" w:space="0" w:color="auto"/>
              <w:right w:val="single" w:sz="4" w:space="0" w:color="auto"/>
            </w:tcBorders>
          </w:tcPr>
          <w:p w14:paraId="1D792BD3" w14:textId="77777777" w:rsidR="00C94E32" w:rsidRDefault="00C94E32">
            <w:pPr>
              <w:spacing w:line="240" w:lineRule="exact"/>
              <w:rPr>
                <w:color w:val="auto"/>
                <w:sz w:val="22"/>
                <w:szCs w:val="22"/>
              </w:rPr>
            </w:pPr>
          </w:p>
        </w:tc>
        <w:tc>
          <w:tcPr>
            <w:tcW w:w="0" w:type="auto"/>
            <w:tcBorders>
              <w:top w:val="single" w:sz="4" w:space="0" w:color="auto"/>
              <w:left w:val="single" w:sz="4" w:space="0" w:color="auto"/>
              <w:bottom w:val="single" w:sz="4" w:space="0" w:color="auto"/>
              <w:right w:val="single" w:sz="4" w:space="0" w:color="auto"/>
            </w:tcBorders>
          </w:tcPr>
          <w:p w14:paraId="1D792BD4" w14:textId="77777777" w:rsidR="00C94E32" w:rsidRDefault="00C94E32">
            <w:pPr>
              <w:spacing w:line="240" w:lineRule="exact"/>
              <w:rPr>
                <w:sz w:val="22"/>
                <w:szCs w:val="22"/>
              </w:rPr>
            </w:pPr>
          </w:p>
        </w:tc>
      </w:tr>
    </w:tbl>
    <w:p w14:paraId="1D792BD6" w14:textId="77777777" w:rsidR="00CF6270" w:rsidRDefault="00CF6270" w:rsidP="00CF6270">
      <w:pPr>
        <w:rPr>
          <w:sz w:val="22"/>
          <w:szCs w:val="22"/>
        </w:rPr>
      </w:pPr>
    </w:p>
    <w:p w14:paraId="1D792BD7" w14:textId="77777777" w:rsidR="00CD7807" w:rsidRDefault="00CD7807" w:rsidP="00CD7807">
      <w:pPr>
        <w:pStyle w:val="Heading1"/>
      </w:pPr>
      <w:bookmarkStart w:id="8" w:name="_Toc426038857"/>
      <w:r>
        <w:t>2.0 Decision Table:  CP0137 Minor Child Award</w:t>
      </w:r>
      <w:bookmarkEnd w:id="8"/>
      <w:r>
        <w:tab/>
      </w:r>
      <w:r>
        <w:tab/>
      </w:r>
      <w:r>
        <w:tab/>
      </w:r>
    </w:p>
    <w:p w14:paraId="1D792BD8" w14:textId="77777777" w:rsidR="00CF6270" w:rsidRDefault="00CF6270" w:rsidP="00CF6270">
      <w:pPr>
        <w:spacing w:before="0" w:after="200" w:line="276" w:lineRule="auto"/>
        <w:rPr>
          <w:b/>
          <w:sz w:val="22"/>
          <w:szCs w:val="22"/>
        </w:rPr>
      </w:pPr>
    </w:p>
    <w:p w14:paraId="1D792BD9" w14:textId="77777777" w:rsidR="00CF6270" w:rsidRDefault="00CC0BD2" w:rsidP="00CF6270">
      <w:pPr>
        <w:jc w:val="center"/>
        <w:rPr>
          <w:b/>
          <w:sz w:val="22"/>
          <w:szCs w:val="22"/>
        </w:rPr>
      </w:pPr>
      <w:r>
        <w:rPr>
          <w:b/>
          <w:noProof/>
          <w:sz w:val="22"/>
          <w:szCs w:val="22"/>
        </w:rPr>
        <w:drawing>
          <wp:inline distT="0" distB="0" distL="0" distR="0" wp14:anchorId="1D792BE5" wp14:editId="1D792BE6">
            <wp:extent cx="5969726" cy="4558937"/>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372" cy="4560958"/>
                    </a:xfrm>
                    <a:prstGeom prst="rect">
                      <a:avLst/>
                    </a:prstGeom>
                    <a:noFill/>
                    <a:ln>
                      <a:noFill/>
                    </a:ln>
                  </pic:spPr>
                </pic:pic>
              </a:graphicData>
            </a:graphic>
          </wp:inline>
        </w:drawing>
      </w:r>
    </w:p>
    <w:p w14:paraId="1D792BDA" w14:textId="77777777" w:rsidR="00CD7807" w:rsidRDefault="00CD7807" w:rsidP="00CF6270">
      <w:pPr>
        <w:spacing w:before="0" w:after="200" w:line="276" w:lineRule="auto"/>
        <w:rPr>
          <w:b/>
          <w:sz w:val="22"/>
          <w:szCs w:val="22"/>
        </w:rPr>
      </w:pPr>
    </w:p>
    <w:p w14:paraId="1D792BDB" w14:textId="77777777" w:rsidR="00CD7807" w:rsidRDefault="00CD7807" w:rsidP="00CF6270">
      <w:pPr>
        <w:spacing w:before="0" w:after="200" w:line="276" w:lineRule="auto"/>
        <w:rPr>
          <w:b/>
          <w:sz w:val="22"/>
          <w:szCs w:val="22"/>
        </w:rPr>
      </w:pPr>
    </w:p>
    <w:p w14:paraId="1D792BDC" w14:textId="77777777" w:rsidR="00CD7807" w:rsidRDefault="00CD7807" w:rsidP="00CF6270">
      <w:pPr>
        <w:spacing w:before="0" w:after="200" w:line="276" w:lineRule="auto"/>
        <w:rPr>
          <w:b/>
          <w:sz w:val="22"/>
          <w:szCs w:val="22"/>
        </w:rPr>
      </w:pPr>
    </w:p>
    <w:p w14:paraId="1D792BDD" w14:textId="77777777" w:rsidR="00750802" w:rsidRDefault="00CC0BD2" w:rsidP="00750802">
      <w:pPr>
        <w:rPr>
          <w:sz w:val="22"/>
          <w:szCs w:val="22"/>
        </w:rPr>
      </w:pPr>
      <w:r>
        <w:rPr>
          <w:noProof/>
          <w:sz w:val="22"/>
          <w:szCs w:val="22"/>
        </w:rPr>
        <w:lastRenderedPageBreak/>
        <w:drawing>
          <wp:inline distT="0" distB="0" distL="0" distR="0" wp14:anchorId="1D792BE7" wp14:editId="1D792BE8">
            <wp:extent cx="6204857" cy="775933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7932" cy="7763182"/>
                    </a:xfrm>
                    <a:prstGeom prst="rect">
                      <a:avLst/>
                    </a:prstGeom>
                    <a:noFill/>
                    <a:ln>
                      <a:noFill/>
                    </a:ln>
                  </pic:spPr>
                </pic:pic>
              </a:graphicData>
            </a:graphic>
          </wp:inline>
        </w:drawing>
      </w:r>
    </w:p>
    <w:p w14:paraId="1D792BDE" w14:textId="77777777" w:rsidR="00903F80" w:rsidRDefault="00CF6270" w:rsidP="00750802">
      <w:pPr>
        <w:pStyle w:val="Heading1"/>
        <w:rPr>
          <w:b w:val="0"/>
          <w:sz w:val="22"/>
          <w:szCs w:val="22"/>
        </w:rPr>
        <w:sectPr w:rsidR="00903F80" w:rsidSect="00903F80">
          <w:footerReference w:type="default" r:id="rId16"/>
          <w:pgSz w:w="12240" w:h="15840"/>
          <w:pgMar w:top="720" w:right="720" w:bottom="720" w:left="1584" w:header="720" w:footer="720" w:gutter="0"/>
          <w:cols w:space="720"/>
          <w:docGrid w:linePitch="360"/>
        </w:sectPr>
      </w:pPr>
      <w:r>
        <w:rPr>
          <w:b w:val="0"/>
          <w:sz w:val="22"/>
          <w:szCs w:val="22"/>
        </w:rPr>
        <w:br w:type="page"/>
      </w:r>
    </w:p>
    <w:p w14:paraId="1D792BDF" w14:textId="77777777" w:rsidR="00CD7807" w:rsidRPr="00750802" w:rsidRDefault="00CD7807" w:rsidP="00750802">
      <w:pPr>
        <w:pStyle w:val="Heading1"/>
        <w:rPr>
          <w:rStyle w:val="TitleChar"/>
        </w:rPr>
      </w:pPr>
      <w:bookmarkStart w:id="9" w:name="_Toc426038858"/>
      <w:r w:rsidRPr="00750802">
        <w:rPr>
          <w:rStyle w:val="TitleChar"/>
        </w:rPr>
        <w:lastRenderedPageBreak/>
        <w:t>3.0 Decision Table:  CP0145 Minor School Child Award</w:t>
      </w:r>
      <w:bookmarkEnd w:id="9"/>
      <w:r w:rsidRPr="00750802">
        <w:rPr>
          <w:rStyle w:val="TitleChar"/>
        </w:rPr>
        <w:tab/>
      </w:r>
      <w:r w:rsidRPr="00750802">
        <w:rPr>
          <w:rStyle w:val="TitleChar"/>
        </w:rPr>
        <w:tab/>
      </w:r>
      <w:r w:rsidRPr="00750802">
        <w:rPr>
          <w:rStyle w:val="TitleChar"/>
        </w:rPr>
        <w:tab/>
      </w:r>
    </w:p>
    <w:p w14:paraId="1D792BE0" w14:textId="77777777" w:rsidR="00CF6270" w:rsidRDefault="00CF6270" w:rsidP="00CF6270">
      <w:pPr>
        <w:spacing w:before="0" w:after="200" w:line="276" w:lineRule="auto"/>
        <w:rPr>
          <w:b/>
          <w:sz w:val="22"/>
          <w:szCs w:val="22"/>
        </w:rPr>
      </w:pPr>
    </w:p>
    <w:p w14:paraId="1D792BE1" w14:textId="77777777" w:rsidR="00CF6270" w:rsidRDefault="00CC0BD2" w:rsidP="00CF6270">
      <w:pPr>
        <w:jc w:val="center"/>
        <w:rPr>
          <w:b/>
          <w:sz w:val="22"/>
          <w:szCs w:val="22"/>
        </w:rPr>
      </w:pPr>
      <w:r>
        <w:rPr>
          <w:b/>
          <w:noProof/>
          <w:sz w:val="22"/>
          <w:szCs w:val="22"/>
        </w:rPr>
        <w:drawing>
          <wp:inline distT="0" distB="0" distL="0" distR="0" wp14:anchorId="1D792BE9" wp14:editId="1D792BEA">
            <wp:extent cx="6740525" cy="368363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40525" cy="3683635"/>
                    </a:xfrm>
                    <a:prstGeom prst="rect">
                      <a:avLst/>
                    </a:prstGeom>
                    <a:noFill/>
                    <a:ln>
                      <a:noFill/>
                    </a:ln>
                  </pic:spPr>
                </pic:pic>
              </a:graphicData>
            </a:graphic>
          </wp:inline>
        </w:drawing>
      </w:r>
    </w:p>
    <w:p w14:paraId="1D792BE2" w14:textId="77777777" w:rsidR="00F90500" w:rsidRPr="00CF6270" w:rsidRDefault="00F90500" w:rsidP="00CF6270"/>
    <w:sectPr w:rsidR="00F90500" w:rsidRPr="00CF6270" w:rsidSect="00903F80">
      <w:pgSz w:w="15840" w:h="12240" w:orient="landscape"/>
      <w:pgMar w:top="720" w:right="720" w:bottom="1584"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792BED" w14:textId="77777777" w:rsidR="001953BC" w:rsidRDefault="001953BC" w:rsidP="005234AA">
      <w:pPr>
        <w:spacing w:before="0" w:after="0"/>
      </w:pPr>
      <w:r>
        <w:separator/>
      </w:r>
    </w:p>
  </w:endnote>
  <w:endnote w:type="continuationSeparator" w:id="0">
    <w:p w14:paraId="1D792BEE" w14:textId="77777777" w:rsidR="001953BC" w:rsidRDefault="001953BC" w:rsidP="005234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92BEF" w14:textId="77777777" w:rsidR="00785D09" w:rsidRDefault="00785D09">
    <w:pPr>
      <w:pStyle w:val="Footer"/>
      <w:jc w:val="center"/>
    </w:pPr>
    <w:r>
      <w:fldChar w:fldCharType="begin"/>
    </w:r>
    <w:r>
      <w:instrText xml:space="preserve"> PAGE   \* MERGEFORMAT </w:instrText>
    </w:r>
    <w:r>
      <w:fldChar w:fldCharType="separate"/>
    </w:r>
    <w:r w:rsidR="00F80FFC">
      <w:rPr>
        <w:noProof/>
      </w:rPr>
      <w:t>1</w:t>
    </w:r>
    <w:r>
      <w:rPr>
        <w:noProof/>
      </w:rPr>
      <w:fldChar w:fldCharType="end"/>
    </w:r>
  </w:p>
  <w:p w14:paraId="1D792BF0" w14:textId="77777777" w:rsidR="00785D09" w:rsidRDefault="00785D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792BEB" w14:textId="77777777" w:rsidR="001953BC" w:rsidRDefault="001953BC" w:rsidP="005234AA">
      <w:pPr>
        <w:spacing w:before="0" w:after="0"/>
      </w:pPr>
      <w:r>
        <w:separator/>
      </w:r>
    </w:p>
  </w:footnote>
  <w:footnote w:type="continuationSeparator" w:id="0">
    <w:p w14:paraId="1D792BEC" w14:textId="77777777" w:rsidR="001953BC" w:rsidRDefault="001953BC" w:rsidP="005234A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358F"/>
    <w:multiLevelType w:val="hybridMultilevel"/>
    <w:tmpl w:val="FA9277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674412"/>
    <w:multiLevelType w:val="multilevel"/>
    <w:tmpl w:val="4B4C0392"/>
    <w:lvl w:ilvl="0">
      <w:start w:val="1"/>
      <w:numFmt w:val="decimal"/>
      <w:lvlText w:val="%1."/>
      <w:lvlJc w:val="left"/>
      <w:pPr>
        <w:tabs>
          <w:tab w:val="num" w:pos="810"/>
        </w:tabs>
        <w:ind w:left="810" w:hanging="360"/>
      </w:pPr>
    </w:lvl>
    <w:lvl w:ilvl="1">
      <w:start w:val="1"/>
      <w:numFmt w:val="decimal"/>
      <w:lvlText w:val="%2."/>
      <w:lvlJc w:val="left"/>
      <w:pPr>
        <w:tabs>
          <w:tab w:val="num" w:pos="1530"/>
        </w:tabs>
        <w:ind w:left="153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970"/>
        </w:tabs>
        <w:ind w:left="2970" w:hanging="360"/>
      </w:pPr>
    </w:lvl>
    <w:lvl w:ilvl="4">
      <w:start w:val="1"/>
      <w:numFmt w:val="decimal"/>
      <w:lvlText w:val="%5."/>
      <w:lvlJc w:val="left"/>
      <w:pPr>
        <w:tabs>
          <w:tab w:val="num" w:pos="3690"/>
        </w:tabs>
        <w:ind w:left="3690" w:hanging="360"/>
      </w:pPr>
    </w:lvl>
    <w:lvl w:ilvl="5">
      <w:start w:val="1"/>
      <w:numFmt w:val="decimal"/>
      <w:lvlText w:val="%6."/>
      <w:lvlJc w:val="left"/>
      <w:pPr>
        <w:tabs>
          <w:tab w:val="num" w:pos="4410"/>
        </w:tabs>
        <w:ind w:left="4410" w:hanging="360"/>
      </w:pPr>
    </w:lvl>
    <w:lvl w:ilvl="6">
      <w:start w:val="1"/>
      <w:numFmt w:val="decimal"/>
      <w:lvlText w:val="%7."/>
      <w:lvlJc w:val="left"/>
      <w:pPr>
        <w:tabs>
          <w:tab w:val="num" w:pos="5130"/>
        </w:tabs>
        <w:ind w:left="5130" w:hanging="360"/>
      </w:pPr>
    </w:lvl>
    <w:lvl w:ilvl="7">
      <w:start w:val="1"/>
      <w:numFmt w:val="decimal"/>
      <w:lvlText w:val="%8."/>
      <w:lvlJc w:val="left"/>
      <w:pPr>
        <w:tabs>
          <w:tab w:val="num" w:pos="5850"/>
        </w:tabs>
        <w:ind w:left="5850" w:hanging="360"/>
      </w:pPr>
    </w:lvl>
    <w:lvl w:ilvl="8">
      <w:start w:val="1"/>
      <w:numFmt w:val="decimal"/>
      <w:lvlText w:val="%9."/>
      <w:lvlJc w:val="left"/>
      <w:pPr>
        <w:tabs>
          <w:tab w:val="num" w:pos="6570"/>
        </w:tabs>
        <w:ind w:left="6570" w:hanging="360"/>
      </w:pPr>
    </w:lvl>
  </w:abstractNum>
  <w:abstractNum w:abstractNumId="2">
    <w:nsid w:val="0C5A062C"/>
    <w:multiLevelType w:val="hybridMultilevel"/>
    <w:tmpl w:val="01BAA560"/>
    <w:lvl w:ilvl="0" w:tplc="04090001">
      <w:start w:val="1"/>
      <w:numFmt w:val="bullet"/>
      <w:lvlText w:val=""/>
      <w:lvlJc w:val="left"/>
      <w:pPr>
        <w:tabs>
          <w:tab w:val="num" w:pos="720"/>
        </w:tabs>
        <w:ind w:left="720" w:hanging="360"/>
      </w:pPr>
      <w:rPr>
        <w:rFonts w:ascii="Symbol" w:hAnsi="Symbol" w:hint="default"/>
      </w:rPr>
    </w:lvl>
    <w:lvl w:ilvl="1" w:tplc="04090007">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196A30"/>
    <w:multiLevelType w:val="hybridMultilevel"/>
    <w:tmpl w:val="14568CD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12D9315D"/>
    <w:multiLevelType w:val="hybridMultilevel"/>
    <w:tmpl w:val="B2EA5252"/>
    <w:lvl w:ilvl="0" w:tplc="AEF442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3B712D3"/>
    <w:multiLevelType w:val="hybridMultilevel"/>
    <w:tmpl w:val="B9DCC6D8"/>
    <w:lvl w:ilvl="0" w:tplc="C40C8AAC">
      <w:start w:val="1"/>
      <w:numFmt w:val="bullet"/>
      <w:pStyle w:val="Bullet1"/>
      <w:lvlText w:val=""/>
      <w:lvlJc w:val="left"/>
      <w:pPr>
        <w:ind w:left="1080" w:hanging="360"/>
      </w:pPr>
      <w:rPr>
        <w:rFonts w:ascii="Symbol" w:hAnsi="Symbol" w:hint="default"/>
        <w:kern w:val="16"/>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C63778"/>
    <w:multiLevelType w:val="hybridMultilevel"/>
    <w:tmpl w:val="0DFE373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93311C"/>
    <w:multiLevelType w:val="hybridMultilevel"/>
    <w:tmpl w:val="D3167E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AB13826"/>
    <w:multiLevelType w:val="hybridMultilevel"/>
    <w:tmpl w:val="719AC07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E96038"/>
    <w:multiLevelType w:val="hybridMultilevel"/>
    <w:tmpl w:val="326E0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D9580D"/>
    <w:multiLevelType w:val="hybridMultilevel"/>
    <w:tmpl w:val="486A8822"/>
    <w:lvl w:ilvl="0" w:tplc="04090019">
      <w:start w:val="1"/>
      <w:numFmt w:val="lowerLetter"/>
      <w:lvlText w:val="%1."/>
      <w:lvlJc w:val="left"/>
      <w:pPr>
        <w:ind w:left="720" w:hanging="360"/>
      </w:pPr>
      <w:rPr>
        <w:rFonts w:hint="default"/>
      </w:rPr>
    </w:lvl>
    <w:lvl w:ilvl="1" w:tplc="A678DF20">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304C89"/>
    <w:multiLevelType w:val="hybridMultilevel"/>
    <w:tmpl w:val="B2EA5252"/>
    <w:lvl w:ilvl="0" w:tplc="AEF442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47F43E4"/>
    <w:multiLevelType w:val="hybridMultilevel"/>
    <w:tmpl w:val="52F88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C81287"/>
    <w:multiLevelType w:val="multilevel"/>
    <w:tmpl w:val="AC12C4E2"/>
    <w:lvl w:ilvl="0">
      <w:start w:val="1"/>
      <w:numFmt w:val="decimal"/>
      <w:lvlText w:val="%1."/>
      <w:lvlJc w:val="left"/>
      <w:pPr>
        <w:ind w:left="360" w:hanging="360"/>
      </w:pPr>
      <w:rPr>
        <w:rFonts w:cs="Times New Roman"/>
      </w:rPr>
    </w:lvl>
    <w:lvl w:ilvl="1">
      <w:start w:val="1"/>
      <w:numFmt w:val="decimal"/>
      <w:isLgl/>
      <w:lvlText w:val="%1.%2"/>
      <w:lvlJc w:val="left"/>
      <w:pPr>
        <w:ind w:left="360" w:hanging="360"/>
      </w:pPr>
      <w:rPr>
        <w:rFonts w:ascii="Calibri" w:hAnsi="Calibri" w:cs="Times New Roman" w:hint="default"/>
      </w:rPr>
    </w:lvl>
    <w:lvl w:ilvl="2">
      <w:start w:val="1"/>
      <w:numFmt w:val="decimal"/>
      <w:isLgl/>
      <w:lvlText w:val="%1.%2.%3"/>
      <w:lvlJc w:val="left"/>
      <w:pPr>
        <w:ind w:left="720" w:hanging="720"/>
      </w:pPr>
      <w:rPr>
        <w:rFonts w:ascii="Calibri" w:hAnsi="Calibri" w:cs="Times New Roman" w:hint="default"/>
      </w:rPr>
    </w:lvl>
    <w:lvl w:ilvl="3">
      <w:start w:val="1"/>
      <w:numFmt w:val="decimal"/>
      <w:isLgl/>
      <w:lvlText w:val="%1.%2.%3.%4"/>
      <w:lvlJc w:val="left"/>
      <w:pPr>
        <w:ind w:left="720" w:hanging="720"/>
      </w:pPr>
      <w:rPr>
        <w:rFonts w:ascii="Calibri" w:hAnsi="Calibri" w:cs="Times New Roman" w:hint="default"/>
      </w:rPr>
    </w:lvl>
    <w:lvl w:ilvl="4">
      <w:start w:val="1"/>
      <w:numFmt w:val="decimal"/>
      <w:isLgl/>
      <w:lvlText w:val="%1.%2.%3.%4.%5"/>
      <w:lvlJc w:val="left"/>
      <w:pPr>
        <w:ind w:left="1080" w:hanging="1080"/>
      </w:pPr>
      <w:rPr>
        <w:rFonts w:ascii="Calibri" w:hAnsi="Calibri" w:cs="Times New Roman" w:hint="default"/>
      </w:rPr>
    </w:lvl>
    <w:lvl w:ilvl="5">
      <w:start w:val="1"/>
      <w:numFmt w:val="decimal"/>
      <w:isLgl/>
      <w:lvlText w:val="%1.%2.%3.%4.%5.%6"/>
      <w:lvlJc w:val="left"/>
      <w:pPr>
        <w:ind w:left="1080" w:hanging="1080"/>
      </w:pPr>
      <w:rPr>
        <w:rFonts w:ascii="Calibri" w:hAnsi="Calibri" w:cs="Times New Roman" w:hint="default"/>
      </w:rPr>
    </w:lvl>
    <w:lvl w:ilvl="6">
      <w:start w:val="1"/>
      <w:numFmt w:val="decimal"/>
      <w:isLgl/>
      <w:lvlText w:val="%1.%2.%3.%4.%5.%6.%7"/>
      <w:lvlJc w:val="left"/>
      <w:pPr>
        <w:ind w:left="1440" w:hanging="1440"/>
      </w:pPr>
      <w:rPr>
        <w:rFonts w:ascii="Calibri" w:hAnsi="Calibri" w:cs="Times New Roman" w:hint="default"/>
      </w:rPr>
    </w:lvl>
    <w:lvl w:ilvl="7">
      <w:start w:val="1"/>
      <w:numFmt w:val="decimal"/>
      <w:isLgl/>
      <w:lvlText w:val="%1.%2.%3.%4.%5.%6.%7.%8"/>
      <w:lvlJc w:val="left"/>
      <w:pPr>
        <w:ind w:left="1440" w:hanging="1440"/>
      </w:pPr>
      <w:rPr>
        <w:rFonts w:ascii="Calibri" w:hAnsi="Calibri" w:cs="Times New Roman" w:hint="default"/>
      </w:rPr>
    </w:lvl>
    <w:lvl w:ilvl="8">
      <w:start w:val="1"/>
      <w:numFmt w:val="decimal"/>
      <w:isLgl/>
      <w:lvlText w:val="%1.%2.%3.%4.%5.%6.%7.%8.%9"/>
      <w:lvlJc w:val="left"/>
      <w:pPr>
        <w:ind w:left="1440" w:hanging="1440"/>
      </w:pPr>
      <w:rPr>
        <w:rFonts w:ascii="Calibri" w:hAnsi="Calibri" w:cs="Times New Roman" w:hint="default"/>
      </w:rPr>
    </w:lvl>
  </w:abstractNum>
  <w:abstractNum w:abstractNumId="14">
    <w:nsid w:val="26C346FC"/>
    <w:multiLevelType w:val="hybridMultilevel"/>
    <w:tmpl w:val="40D2252A"/>
    <w:lvl w:ilvl="0" w:tplc="27847E50">
      <w:start w:val="1"/>
      <w:numFmt w:val="lowerLetter"/>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E9016B6"/>
    <w:multiLevelType w:val="hybridMultilevel"/>
    <w:tmpl w:val="F33E48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F5F143A"/>
    <w:multiLevelType w:val="hybridMultilevel"/>
    <w:tmpl w:val="6F3A69B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56779FD"/>
    <w:multiLevelType w:val="hybridMultilevel"/>
    <w:tmpl w:val="8EFCE988"/>
    <w:lvl w:ilvl="0" w:tplc="E3B2DEA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65D3BE5"/>
    <w:multiLevelType w:val="hybridMultilevel"/>
    <w:tmpl w:val="CE46C8CA"/>
    <w:lvl w:ilvl="0" w:tplc="5956C680">
      <w:start w:val="1"/>
      <w:numFmt w:val="decimal"/>
      <w:lvlText w:val="%1."/>
      <w:lvlJc w:val="left"/>
      <w:pPr>
        <w:ind w:left="1080" w:hanging="360"/>
      </w:pPr>
      <w:rPr>
        <w:rFonts w:eastAsia="Times New Roman" w:cs="Times New Roman" w:hint="default"/>
        <w:color w:val="00000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nsid w:val="37E51C61"/>
    <w:multiLevelType w:val="hybridMultilevel"/>
    <w:tmpl w:val="98F2FE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FA1BDC"/>
    <w:multiLevelType w:val="hybridMultilevel"/>
    <w:tmpl w:val="F562449A"/>
    <w:lvl w:ilvl="0" w:tplc="92E0249A">
      <w:start w:val="1"/>
      <w:numFmt w:val="lowerRoman"/>
      <w:lvlText w:val="%1."/>
      <w:lvlJc w:val="left"/>
      <w:pPr>
        <w:ind w:left="720" w:hanging="360"/>
      </w:pPr>
      <w:rPr>
        <w:rFonts w:ascii="Arial" w:eastAsia="Calibri" w:hAnsi="Arial" w:cs="Arial"/>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E13AA0"/>
    <w:multiLevelType w:val="hybridMultilevel"/>
    <w:tmpl w:val="486A8822"/>
    <w:lvl w:ilvl="0" w:tplc="04090019">
      <w:start w:val="1"/>
      <w:numFmt w:val="lowerLetter"/>
      <w:lvlText w:val="%1."/>
      <w:lvlJc w:val="left"/>
      <w:pPr>
        <w:ind w:left="720" w:hanging="360"/>
      </w:pPr>
      <w:rPr>
        <w:rFonts w:hint="default"/>
      </w:rPr>
    </w:lvl>
    <w:lvl w:ilvl="1" w:tplc="A678DF20">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F82940"/>
    <w:multiLevelType w:val="hybridMultilevel"/>
    <w:tmpl w:val="9BF20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6B5ADD"/>
    <w:multiLevelType w:val="hybridMultilevel"/>
    <w:tmpl w:val="C50E2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5009C7"/>
    <w:multiLevelType w:val="hybridMultilevel"/>
    <w:tmpl w:val="91841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9C27A2"/>
    <w:multiLevelType w:val="hybridMultilevel"/>
    <w:tmpl w:val="ADB0AB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A1AD4"/>
    <w:multiLevelType w:val="hybridMultilevel"/>
    <w:tmpl w:val="6158C07E"/>
    <w:lvl w:ilvl="0" w:tplc="92E0249A">
      <w:start w:val="1"/>
      <w:numFmt w:val="lowerRoman"/>
      <w:lvlText w:val="%1."/>
      <w:lvlJc w:val="left"/>
      <w:pPr>
        <w:ind w:left="720" w:hanging="360"/>
      </w:pPr>
      <w:rPr>
        <w:rFonts w:ascii="Arial" w:eastAsia="Calibri" w:hAnsi="Arial" w:cs="Arial"/>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0C3E1A"/>
    <w:multiLevelType w:val="hybridMultilevel"/>
    <w:tmpl w:val="4E962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A00505"/>
    <w:multiLevelType w:val="hybridMultilevel"/>
    <w:tmpl w:val="EE501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0D3C0B"/>
    <w:multiLevelType w:val="multilevel"/>
    <w:tmpl w:val="4B4C0392"/>
    <w:lvl w:ilvl="0">
      <w:start w:val="1"/>
      <w:numFmt w:val="decimal"/>
      <w:lvlText w:val="%1."/>
      <w:lvlJc w:val="left"/>
      <w:pPr>
        <w:tabs>
          <w:tab w:val="num" w:pos="810"/>
        </w:tabs>
        <w:ind w:left="810" w:hanging="360"/>
      </w:pPr>
    </w:lvl>
    <w:lvl w:ilvl="1">
      <w:start w:val="1"/>
      <w:numFmt w:val="decimal"/>
      <w:lvlText w:val="%2."/>
      <w:lvlJc w:val="left"/>
      <w:pPr>
        <w:tabs>
          <w:tab w:val="num" w:pos="1530"/>
        </w:tabs>
        <w:ind w:left="153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970"/>
        </w:tabs>
        <w:ind w:left="2970" w:hanging="360"/>
      </w:pPr>
    </w:lvl>
    <w:lvl w:ilvl="4">
      <w:start w:val="1"/>
      <w:numFmt w:val="decimal"/>
      <w:lvlText w:val="%5."/>
      <w:lvlJc w:val="left"/>
      <w:pPr>
        <w:tabs>
          <w:tab w:val="num" w:pos="3690"/>
        </w:tabs>
        <w:ind w:left="3690" w:hanging="360"/>
      </w:pPr>
    </w:lvl>
    <w:lvl w:ilvl="5">
      <w:start w:val="1"/>
      <w:numFmt w:val="decimal"/>
      <w:lvlText w:val="%6."/>
      <w:lvlJc w:val="left"/>
      <w:pPr>
        <w:tabs>
          <w:tab w:val="num" w:pos="4410"/>
        </w:tabs>
        <w:ind w:left="4410" w:hanging="360"/>
      </w:pPr>
    </w:lvl>
    <w:lvl w:ilvl="6">
      <w:start w:val="1"/>
      <w:numFmt w:val="decimal"/>
      <w:lvlText w:val="%7."/>
      <w:lvlJc w:val="left"/>
      <w:pPr>
        <w:tabs>
          <w:tab w:val="num" w:pos="5130"/>
        </w:tabs>
        <w:ind w:left="5130" w:hanging="360"/>
      </w:pPr>
    </w:lvl>
    <w:lvl w:ilvl="7">
      <w:start w:val="1"/>
      <w:numFmt w:val="decimal"/>
      <w:lvlText w:val="%8."/>
      <w:lvlJc w:val="left"/>
      <w:pPr>
        <w:tabs>
          <w:tab w:val="num" w:pos="5850"/>
        </w:tabs>
        <w:ind w:left="5850" w:hanging="360"/>
      </w:pPr>
    </w:lvl>
    <w:lvl w:ilvl="8">
      <w:start w:val="1"/>
      <w:numFmt w:val="decimal"/>
      <w:lvlText w:val="%9."/>
      <w:lvlJc w:val="left"/>
      <w:pPr>
        <w:tabs>
          <w:tab w:val="num" w:pos="6570"/>
        </w:tabs>
        <w:ind w:left="6570" w:hanging="360"/>
      </w:pPr>
    </w:lvl>
  </w:abstractNum>
  <w:abstractNum w:abstractNumId="30">
    <w:nsid w:val="6B171E44"/>
    <w:multiLevelType w:val="hybridMultilevel"/>
    <w:tmpl w:val="E45ADAF2"/>
    <w:lvl w:ilvl="0" w:tplc="C890E5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10D49C8"/>
    <w:multiLevelType w:val="hybridMultilevel"/>
    <w:tmpl w:val="81A62EE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9A2FB2"/>
    <w:multiLevelType w:val="singleLevel"/>
    <w:tmpl w:val="00000000"/>
    <w:lvl w:ilvl="0">
      <w:start w:val="1"/>
      <w:numFmt w:val="bullet"/>
      <w:lvlText w:val="·"/>
      <w:legacy w:legacy="1" w:legacySpace="120" w:legacyIndent="432"/>
      <w:lvlJc w:val="left"/>
      <w:pPr>
        <w:ind w:left="432" w:hanging="432"/>
      </w:pPr>
      <w:rPr>
        <w:rFonts w:ascii="Symbol" w:hAnsi="Symbol" w:hint="default"/>
        <w:sz w:val="24"/>
      </w:rPr>
    </w:lvl>
  </w:abstractNum>
  <w:abstractNum w:abstractNumId="33">
    <w:nsid w:val="764B70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B2C1233"/>
    <w:multiLevelType w:val="hybridMultilevel"/>
    <w:tmpl w:val="C44416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C063E97"/>
    <w:multiLevelType w:val="multilevel"/>
    <w:tmpl w:val="EEC81D74"/>
    <w:lvl w:ilvl="0">
      <w:start w:val="1"/>
      <w:numFmt w:val="none"/>
      <w:lvlText w:val="a)"/>
      <w:lvlJc w:val="left"/>
      <w:pPr>
        <w:ind w:left="720" w:hanging="360"/>
      </w:pPr>
      <w:rPr>
        <w:rFonts w:hint="default"/>
      </w:rPr>
    </w:lvl>
    <w:lvl w:ilvl="1">
      <w:start w:val="1"/>
      <w:numFmt w:val="none"/>
      <w:lvlText w:val="i)"/>
      <w:lvlJc w:val="left"/>
      <w:pPr>
        <w:ind w:left="1080" w:hanging="360"/>
      </w:pPr>
      <w:rPr>
        <w:rFonts w:hint="default"/>
      </w:rPr>
    </w:lvl>
    <w:lvl w:ilvl="2">
      <w:start w:val="1"/>
      <w:numFmt w:val="none"/>
      <w:lvlText w:val="(1)"/>
      <w:lvlJc w:val="left"/>
      <w:pPr>
        <w:ind w:left="1440" w:hanging="360"/>
      </w:pPr>
      <w:rPr>
        <w:rFonts w:hint="default"/>
      </w:rPr>
    </w:lvl>
    <w:lvl w:ilvl="3">
      <w:start w:val="1"/>
      <w:numFmt w:val="none"/>
      <w:lvlText w:val="(a)"/>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nsid w:val="7D3B1C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7"/>
  </w:num>
  <w:num w:numId="3">
    <w:abstractNumId w:val="18"/>
  </w:num>
  <w:num w:numId="4">
    <w:abstractNumId w:val="16"/>
  </w:num>
  <w:num w:numId="5">
    <w:abstractNumId w:val="3"/>
  </w:num>
  <w:num w:numId="6">
    <w:abstractNumId w:val="8"/>
  </w:num>
  <w:num w:numId="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4"/>
  </w:num>
  <w:num w:numId="10">
    <w:abstractNumId w:val="26"/>
  </w:num>
  <w:num w:numId="11">
    <w:abstractNumId w:val="23"/>
  </w:num>
  <w:num w:numId="12">
    <w:abstractNumId w:val="12"/>
  </w:num>
  <w:num w:numId="13">
    <w:abstractNumId w:val="20"/>
  </w:num>
  <w:num w:numId="14">
    <w:abstractNumId w:val="15"/>
  </w:num>
  <w:num w:numId="15">
    <w:abstractNumId w:val="11"/>
  </w:num>
  <w:num w:numId="16">
    <w:abstractNumId w:val="0"/>
  </w:num>
  <w:num w:numId="17">
    <w:abstractNumId w:val="32"/>
  </w:num>
  <w:num w:numId="18">
    <w:abstractNumId w:val="2"/>
  </w:num>
  <w:num w:numId="19">
    <w:abstractNumId w:val="5"/>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34"/>
  </w:num>
  <w:num w:numId="33">
    <w:abstractNumId w:val="31"/>
  </w:num>
  <w:num w:numId="34">
    <w:abstractNumId w:val="21"/>
  </w:num>
  <w:num w:numId="35">
    <w:abstractNumId w:val="17"/>
  </w:num>
  <w:num w:numId="36">
    <w:abstractNumId w:val="28"/>
  </w:num>
  <w:num w:numId="37">
    <w:abstractNumId w:val="30"/>
  </w:num>
  <w:num w:numId="38">
    <w:abstractNumId w:val="6"/>
  </w:num>
  <w:num w:numId="39">
    <w:abstractNumId w:val="22"/>
  </w:num>
  <w:num w:numId="40">
    <w:abstractNumId w:val="35"/>
  </w:num>
  <w:num w:numId="41">
    <w:abstractNumId w:val="25"/>
  </w:num>
  <w:num w:numId="42">
    <w:abstractNumId w:val="19"/>
  </w:num>
  <w:num w:numId="43">
    <w:abstractNumId w:val="10"/>
  </w:num>
  <w:num w:numId="44">
    <w:abstractNumId w:val="36"/>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7"/>
  </w:num>
  <w:num w:numId="47">
    <w:abstractNumId w:val="33"/>
  </w:num>
  <w:num w:numId="48">
    <w:abstractNumId w:val="24"/>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trackRevisions/>
  <w:doNotTrackFormatting/>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08C"/>
    <w:rsid w:val="000034C8"/>
    <w:rsid w:val="000038A7"/>
    <w:rsid w:val="00003D1F"/>
    <w:rsid w:val="00004F17"/>
    <w:rsid w:val="0000604A"/>
    <w:rsid w:val="00006E32"/>
    <w:rsid w:val="000105AF"/>
    <w:rsid w:val="000125ED"/>
    <w:rsid w:val="0001457E"/>
    <w:rsid w:val="0001474A"/>
    <w:rsid w:val="0001706E"/>
    <w:rsid w:val="0002336F"/>
    <w:rsid w:val="00023FE9"/>
    <w:rsid w:val="00023FFA"/>
    <w:rsid w:val="0002478F"/>
    <w:rsid w:val="00024959"/>
    <w:rsid w:val="000312B6"/>
    <w:rsid w:val="00050D80"/>
    <w:rsid w:val="00052C98"/>
    <w:rsid w:val="00054880"/>
    <w:rsid w:val="00054A09"/>
    <w:rsid w:val="00056BA8"/>
    <w:rsid w:val="00062C09"/>
    <w:rsid w:val="00063391"/>
    <w:rsid w:val="00066670"/>
    <w:rsid w:val="000674E6"/>
    <w:rsid w:val="00075240"/>
    <w:rsid w:val="00081AE6"/>
    <w:rsid w:val="0008427D"/>
    <w:rsid w:val="000842A3"/>
    <w:rsid w:val="000845A8"/>
    <w:rsid w:val="00084F7D"/>
    <w:rsid w:val="00086CD5"/>
    <w:rsid w:val="00090536"/>
    <w:rsid w:val="00097248"/>
    <w:rsid w:val="000A6ACC"/>
    <w:rsid w:val="000B0AAB"/>
    <w:rsid w:val="000B0FE1"/>
    <w:rsid w:val="000B4B4B"/>
    <w:rsid w:val="000B563D"/>
    <w:rsid w:val="000C3EF5"/>
    <w:rsid w:val="000C546F"/>
    <w:rsid w:val="000D2B86"/>
    <w:rsid w:val="000D351B"/>
    <w:rsid w:val="000D4AE8"/>
    <w:rsid w:val="000D4B39"/>
    <w:rsid w:val="000D51C6"/>
    <w:rsid w:val="000D60EB"/>
    <w:rsid w:val="000D650E"/>
    <w:rsid w:val="000D7895"/>
    <w:rsid w:val="000E1023"/>
    <w:rsid w:val="000E1FD5"/>
    <w:rsid w:val="000E3B69"/>
    <w:rsid w:val="000F127B"/>
    <w:rsid w:val="000F358B"/>
    <w:rsid w:val="000F4D81"/>
    <w:rsid w:val="000F7493"/>
    <w:rsid w:val="001035D2"/>
    <w:rsid w:val="00104677"/>
    <w:rsid w:val="001049E7"/>
    <w:rsid w:val="00107BF7"/>
    <w:rsid w:val="00110DCF"/>
    <w:rsid w:val="00111704"/>
    <w:rsid w:val="00116944"/>
    <w:rsid w:val="001169DA"/>
    <w:rsid w:val="00116BC0"/>
    <w:rsid w:val="001238F5"/>
    <w:rsid w:val="00123B9A"/>
    <w:rsid w:val="0012513E"/>
    <w:rsid w:val="00127AD4"/>
    <w:rsid w:val="0013266C"/>
    <w:rsid w:val="001355C7"/>
    <w:rsid w:val="001520F9"/>
    <w:rsid w:val="00155A0A"/>
    <w:rsid w:val="0015667E"/>
    <w:rsid w:val="001617C6"/>
    <w:rsid w:val="00161FDA"/>
    <w:rsid w:val="0016710C"/>
    <w:rsid w:val="00171F4F"/>
    <w:rsid w:val="00176043"/>
    <w:rsid w:val="00176F14"/>
    <w:rsid w:val="00181AA3"/>
    <w:rsid w:val="00182EC6"/>
    <w:rsid w:val="0018404E"/>
    <w:rsid w:val="00185035"/>
    <w:rsid w:val="0018597F"/>
    <w:rsid w:val="00192E25"/>
    <w:rsid w:val="001953BC"/>
    <w:rsid w:val="001959A6"/>
    <w:rsid w:val="00197CDA"/>
    <w:rsid w:val="001A135B"/>
    <w:rsid w:val="001A510A"/>
    <w:rsid w:val="001A6269"/>
    <w:rsid w:val="001B0865"/>
    <w:rsid w:val="001B2834"/>
    <w:rsid w:val="001B4A96"/>
    <w:rsid w:val="001B5050"/>
    <w:rsid w:val="001B6CF4"/>
    <w:rsid w:val="001B7B55"/>
    <w:rsid w:val="001C1CB3"/>
    <w:rsid w:val="001D0078"/>
    <w:rsid w:val="001D2E46"/>
    <w:rsid w:val="001D48DA"/>
    <w:rsid w:val="001E3F2F"/>
    <w:rsid w:val="001E4FBC"/>
    <w:rsid w:val="001E6D26"/>
    <w:rsid w:val="001E7AF0"/>
    <w:rsid w:val="001F0908"/>
    <w:rsid w:val="001F3DFF"/>
    <w:rsid w:val="001F6DF1"/>
    <w:rsid w:val="00203012"/>
    <w:rsid w:val="00211342"/>
    <w:rsid w:val="00216502"/>
    <w:rsid w:val="0021754F"/>
    <w:rsid w:val="002236DD"/>
    <w:rsid w:val="00225D1F"/>
    <w:rsid w:val="00233CBF"/>
    <w:rsid w:val="0023408D"/>
    <w:rsid w:val="00237B73"/>
    <w:rsid w:val="00252F30"/>
    <w:rsid w:val="00254677"/>
    <w:rsid w:val="002553E2"/>
    <w:rsid w:val="00257B83"/>
    <w:rsid w:val="00264E62"/>
    <w:rsid w:val="0026674B"/>
    <w:rsid w:val="002674E6"/>
    <w:rsid w:val="00271057"/>
    <w:rsid w:val="0027129D"/>
    <w:rsid w:val="002728D7"/>
    <w:rsid w:val="00274019"/>
    <w:rsid w:val="0027437A"/>
    <w:rsid w:val="00280366"/>
    <w:rsid w:val="0028385D"/>
    <w:rsid w:val="002915C3"/>
    <w:rsid w:val="0029300B"/>
    <w:rsid w:val="002935DF"/>
    <w:rsid w:val="0029394B"/>
    <w:rsid w:val="00294B7F"/>
    <w:rsid w:val="00294DB9"/>
    <w:rsid w:val="0029541F"/>
    <w:rsid w:val="002A091D"/>
    <w:rsid w:val="002A1206"/>
    <w:rsid w:val="002A1D37"/>
    <w:rsid w:val="002A2AB9"/>
    <w:rsid w:val="002A4DE3"/>
    <w:rsid w:val="002A54F4"/>
    <w:rsid w:val="002A56C9"/>
    <w:rsid w:val="002A7067"/>
    <w:rsid w:val="002B010E"/>
    <w:rsid w:val="002B39E5"/>
    <w:rsid w:val="002B4B6D"/>
    <w:rsid w:val="002B5441"/>
    <w:rsid w:val="002C6D81"/>
    <w:rsid w:val="002D21A0"/>
    <w:rsid w:val="002D3B6A"/>
    <w:rsid w:val="002D5FA3"/>
    <w:rsid w:val="002E2E6B"/>
    <w:rsid w:val="002E54E0"/>
    <w:rsid w:val="002F11E4"/>
    <w:rsid w:val="002F3196"/>
    <w:rsid w:val="002F32A2"/>
    <w:rsid w:val="002F3B73"/>
    <w:rsid w:val="002F4CA4"/>
    <w:rsid w:val="002F4E20"/>
    <w:rsid w:val="002F735C"/>
    <w:rsid w:val="00304BFF"/>
    <w:rsid w:val="003050C4"/>
    <w:rsid w:val="003054C3"/>
    <w:rsid w:val="003070C1"/>
    <w:rsid w:val="00307CB4"/>
    <w:rsid w:val="00310A22"/>
    <w:rsid w:val="00310D6B"/>
    <w:rsid w:val="00312071"/>
    <w:rsid w:val="00315749"/>
    <w:rsid w:val="00315C2E"/>
    <w:rsid w:val="00316CAD"/>
    <w:rsid w:val="003201D1"/>
    <w:rsid w:val="003210A5"/>
    <w:rsid w:val="00323B07"/>
    <w:rsid w:val="003248FC"/>
    <w:rsid w:val="00327194"/>
    <w:rsid w:val="003401B5"/>
    <w:rsid w:val="00341B17"/>
    <w:rsid w:val="00345198"/>
    <w:rsid w:val="00352797"/>
    <w:rsid w:val="00352C39"/>
    <w:rsid w:val="00355075"/>
    <w:rsid w:val="00361303"/>
    <w:rsid w:val="00362BE7"/>
    <w:rsid w:val="00362E36"/>
    <w:rsid w:val="00370577"/>
    <w:rsid w:val="00370B9A"/>
    <w:rsid w:val="00370E64"/>
    <w:rsid w:val="00373A80"/>
    <w:rsid w:val="00374F00"/>
    <w:rsid w:val="003761E7"/>
    <w:rsid w:val="003818F9"/>
    <w:rsid w:val="00382667"/>
    <w:rsid w:val="00384B49"/>
    <w:rsid w:val="00385C00"/>
    <w:rsid w:val="003865F9"/>
    <w:rsid w:val="00387EE6"/>
    <w:rsid w:val="00393368"/>
    <w:rsid w:val="00395208"/>
    <w:rsid w:val="003A6182"/>
    <w:rsid w:val="003A7859"/>
    <w:rsid w:val="003B0298"/>
    <w:rsid w:val="003B0396"/>
    <w:rsid w:val="003B28DE"/>
    <w:rsid w:val="003C18EC"/>
    <w:rsid w:val="003C2A69"/>
    <w:rsid w:val="003C2A91"/>
    <w:rsid w:val="003C4C2A"/>
    <w:rsid w:val="003C79FB"/>
    <w:rsid w:val="003D077F"/>
    <w:rsid w:val="003D0E62"/>
    <w:rsid w:val="003D1E04"/>
    <w:rsid w:val="003D2BD7"/>
    <w:rsid w:val="003D3EB0"/>
    <w:rsid w:val="003D58ED"/>
    <w:rsid w:val="003D5EB8"/>
    <w:rsid w:val="003E1C24"/>
    <w:rsid w:val="003E37AF"/>
    <w:rsid w:val="003E615B"/>
    <w:rsid w:val="003E7DED"/>
    <w:rsid w:val="003E7F4F"/>
    <w:rsid w:val="003F1ED0"/>
    <w:rsid w:val="003F4035"/>
    <w:rsid w:val="003F4059"/>
    <w:rsid w:val="003F66FA"/>
    <w:rsid w:val="003F6B49"/>
    <w:rsid w:val="003F7038"/>
    <w:rsid w:val="00410075"/>
    <w:rsid w:val="00420600"/>
    <w:rsid w:val="00420D63"/>
    <w:rsid w:val="0042124D"/>
    <w:rsid w:val="00425CB4"/>
    <w:rsid w:val="004267DE"/>
    <w:rsid w:val="00427152"/>
    <w:rsid w:val="00427FDA"/>
    <w:rsid w:val="00431CAF"/>
    <w:rsid w:val="004337DA"/>
    <w:rsid w:val="00436CD6"/>
    <w:rsid w:val="0043721E"/>
    <w:rsid w:val="004373E3"/>
    <w:rsid w:val="004375ED"/>
    <w:rsid w:val="0044675B"/>
    <w:rsid w:val="004513EA"/>
    <w:rsid w:val="00457197"/>
    <w:rsid w:val="00457A72"/>
    <w:rsid w:val="00461335"/>
    <w:rsid w:val="00461B29"/>
    <w:rsid w:val="00463773"/>
    <w:rsid w:val="0046661C"/>
    <w:rsid w:val="0046772C"/>
    <w:rsid w:val="00470353"/>
    <w:rsid w:val="0047063E"/>
    <w:rsid w:val="004734A5"/>
    <w:rsid w:val="004749CE"/>
    <w:rsid w:val="00474A66"/>
    <w:rsid w:val="00481039"/>
    <w:rsid w:val="004817D9"/>
    <w:rsid w:val="00484B6E"/>
    <w:rsid w:val="00493F6B"/>
    <w:rsid w:val="00494F30"/>
    <w:rsid w:val="00495D79"/>
    <w:rsid w:val="004A0842"/>
    <w:rsid w:val="004A0EE0"/>
    <w:rsid w:val="004A2F37"/>
    <w:rsid w:val="004A6D2F"/>
    <w:rsid w:val="004B05D6"/>
    <w:rsid w:val="004B0F48"/>
    <w:rsid w:val="004B3995"/>
    <w:rsid w:val="004B4556"/>
    <w:rsid w:val="004B613A"/>
    <w:rsid w:val="004C1F6E"/>
    <w:rsid w:val="004C7D7F"/>
    <w:rsid w:val="004D45AF"/>
    <w:rsid w:val="004D7499"/>
    <w:rsid w:val="004D771B"/>
    <w:rsid w:val="004D7E22"/>
    <w:rsid w:val="004E1BA2"/>
    <w:rsid w:val="004E2531"/>
    <w:rsid w:val="004E66D5"/>
    <w:rsid w:val="004E6FF4"/>
    <w:rsid w:val="004F1F35"/>
    <w:rsid w:val="004F728F"/>
    <w:rsid w:val="004F749B"/>
    <w:rsid w:val="004F7942"/>
    <w:rsid w:val="004F79FE"/>
    <w:rsid w:val="00506A82"/>
    <w:rsid w:val="0051133C"/>
    <w:rsid w:val="005114D7"/>
    <w:rsid w:val="00515301"/>
    <w:rsid w:val="00515B27"/>
    <w:rsid w:val="00516A62"/>
    <w:rsid w:val="005173F3"/>
    <w:rsid w:val="005234AA"/>
    <w:rsid w:val="00524957"/>
    <w:rsid w:val="00527315"/>
    <w:rsid w:val="0053246E"/>
    <w:rsid w:val="00533537"/>
    <w:rsid w:val="00533911"/>
    <w:rsid w:val="005367A0"/>
    <w:rsid w:val="005433C8"/>
    <w:rsid w:val="00544F9C"/>
    <w:rsid w:val="00551821"/>
    <w:rsid w:val="00553E94"/>
    <w:rsid w:val="00555EAE"/>
    <w:rsid w:val="00563C13"/>
    <w:rsid w:val="0056521F"/>
    <w:rsid w:val="005702AA"/>
    <w:rsid w:val="005716CD"/>
    <w:rsid w:val="00574AEF"/>
    <w:rsid w:val="00575183"/>
    <w:rsid w:val="0058139B"/>
    <w:rsid w:val="00583C06"/>
    <w:rsid w:val="005859A6"/>
    <w:rsid w:val="00594A76"/>
    <w:rsid w:val="005A0A08"/>
    <w:rsid w:val="005A12A7"/>
    <w:rsid w:val="005B0C0A"/>
    <w:rsid w:val="005B3469"/>
    <w:rsid w:val="005B3D04"/>
    <w:rsid w:val="005B4EAE"/>
    <w:rsid w:val="005B5CF8"/>
    <w:rsid w:val="005B6517"/>
    <w:rsid w:val="005C24A1"/>
    <w:rsid w:val="005C2E36"/>
    <w:rsid w:val="005C357D"/>
    <w:rsid w:val="005D48CB"/>
    <w:rsid w:val="005D6FF0"/>
    <w:rsid w:val="005E532B"/>
    <w:rsid w:val="005E7C1D"/>
    <w:rsid w:val="005F2B59"/>
    <w:rsid w:val="005F6765"/>
    <w:rsid w:val="005F73D8"/>
    <w:rsid w:val="006000D9"/>
    <w:rsid w:val="0060147D"/>
    <w:rsid w:val="00603BF7"/>
    <w:rsid w:val="0061227D"/>
    <w:rsid w:val="006134F4"/>
    <w:rsid w:val="00615BDB"/>
    <w:rsid w:val="006163FC"/>
    <w:rsid w:val="006167F2"/>
    <w:rsid w:val="00622DF1"/>
    <w:rsid w:val="00625BF9"/>
    <w:rsid w:val="006261F9"/>
    <w:rsid w:val="0062663B"/>
    <w:rsid w:val="00627A2A"/>
    <w:rsid w:val="0063335D"/>
    <w:rsid w:val="006334E7"/>
    <w:rsid w:val="00633712"/>
    <w:rsid w:val="0063710D"/>
    <w:rsid w:val="006374EC"/>
    <w:rsid w:val="00651C49"/>
    <w:rsid w:val="00654094"/>
    <w:rsid w:val="00655B46"/>
    <w:rsid w:val="00663D63"/>
    <w:rsid w:val="00667F19"/>
    <w:rsid w:val="006710D2"/>
    <w:rsid w:val="00672D1F"/>
    <w:rsid w:val="00681024"/>
    <w:rsid w:val="006816B2"/>
    <w:rsid w:val="00685B99"/>
    <w:rsid w:val="006868FC"/>
    <w:rsid w:val="00696443"/>
    <w:rsid w:val="0069685C"/>
    <w:rsid w:val="006A1F9F"/>
    <w:rsid w:val="006A494A"/>
    <w:rsid w:val="006A5483"/>
    <w:rsid w:val="006B0A9D"/>
    <w:rsid w:val="006B1F12"/>
    <w:rsid w:val="006B392A"/>
    <w:rsid w:val="006B61FE"/>
    <w:rsid w:val="006B6F4C"/>
    <w:rsid w:val="006C2BBF"/>
    <w:rsid w:val="006C4109"/>
    <w:rsid w:val="006C58A9"/>
    <w:rsid w:val="006D0222"/>
    <w:rsid w:val="006D05C9"/>
    <w:rsid w:val="006D288E"/>
    <w:rsid w:val="006D3324"/>
    <w:rsid w:val="006D3BCD"/>
    <w:rsid w:val="006D46DD"/>
    <w:rsid w:val="006D4B21"/>
    <w:rsid w:val="006D61E7"/>
    <w:rsid w:val="006E1850"/>
    <w:rsid w:val="006E2EBA"/>
    <w:rsid w:val="006E5B5F"/>
    <w:rsid w:val="006E7789"/>
    <w:rsid w:val="006F0C26"/>
    <w:rsid w:val="006F3446"/>
    <w:rsid w:val="006F3BEE"/>
    <w:rsid w:val="006F6F8C"/>
    <w:rsid w:val="007012CC"/>
    <w:rsid w:val="00701942"/>
    <w:rsid w:val="00707A1D"/>
    <w:rsid w:val="00707E44"/>
    <w:rsid w:val="007164BC"/>
    <w:rsid w:val="00716B3A"/>
    <w:rsid w:val="007228F4"/>
    <w:rsid w:val="00722A1B"/>
    <w:rsid w:val="0072728F"/>
    <w:rsid w:val="00731564"/>
    <w:rsid w:val="00750802"/>
    <w:rsid w:val="00751600"/>
    <w:rsid w:val="00760D2C"/>
    <w:rsid w:val="0076101A"/>
    <w:rsid w:val="00761190"/>
    <w:rsid w:val="00761C0A"/>
    <w:rsid w:val="00766677"/>
    <w:rsid w:val="00766D21"/>
    <w:rsid w:val="00772256"/>
    <w:rsid w:val="007757D4"/>
    <w:rsid w:val="007778FB"/>
    <w:rsid w:val="00782FA4"/>
    <w:rsid w:val="007847BD"/>
    <w:rsid w:val="00785D09"/>
    <w:rsid w:val="00785F19"/>
    <w:rsid w:val="00787F58"/>
    <w:rsid w:val="00796450"/>
    <w:rsid w:val="007A0147"/>
    <w:rsid w:val="007A16EA"/>
    <w:rsid w:val="007A467C"/>
    <w:rsid w:val="007B3332"/>
    <w:rsid w:val="007B6181"/>
    <w:rsid w:val="007C007C"/>
    <w:rsid w:val="007C3D90"/>
    <w:rsid w:val="007C43EA"/>
    <w:rsid w:val="007C5300"/>
    <w:rsid w:val="007C6FAD"/>
    <w:rsid w:val="007D008C"/>
    <w:rsid w:val="007D4632"/>
    <w:rsid w:val="007D64AE"/>
    <w:rsid w:val="007E13C8"/>
    <w:rsid w:val="007E2DC8"/>
    <w:rsid w:val="007E5340"/>
    <w:rsid w:val="007E5C6B"/>
    <w:rsid w:val="007E5E52"/>
    <w:rsid w:val="00804C67"/>
    <w:rsid w:val="008050AE"/>
    <w:rsid w:val="00806F7E"/>
    <w:rsid w:val="00811A7D"/>
    <w:rsid w:val="00813BED"/>
    <w:rsid w:val="008143C0"/>
    <w:rsid w:val="008148CE"/>
    <w:rsid w:val="00820181"/>
    <w:rsid w:val="0082198B"/>
    <w:rsid w:val="00824267"/>
    <w:rsid w:val="00826AB4"/>
    <w:rsid w:val="00833908"/>
    <w:rsid w:val="00835937"/>
    <w:rsid w:val="00836E44"/>
    <w:rsid w:val="008376EC"/>
    <w:rsid w:val="0084359E"/>
    <w:rsid w:val="00850E93"/>
    <w:rsid w:val="00851693"/>
    <w:rsid w:val="008570B3"/>
    <w:rsid w:val="008602AB"/>
    <w:rsid w:val="008642D3"/>
    <w:rsid w:val="00874147"/>
    <w:rsid w:val="008762EF"/>
    <w:rsid w:val="00880DBC"/>
    <w:rsid w:val="00881701"/>
    <w:rsid w:val="0089663B"/>
    <w:rsid w:val="00896743"/>
    <w:rsid w:val="008A05FA"/>
    <w:rsid w:val="008A13F7"/>
    <w:rsid w:val="008B2C78"/>
    <w:rsid w:val="008C0F14"/>
    <w:rsid w:val="008D328B"/>
    <w:rsid w:val="008D34FB"/>
    <w:rsid w:val="008D6FE7"/>
    <w:rsid w:val="008E179B"/>
    <w:rsid w:val="008E4A72"/>
    <w:rsid w:val="008E54DA"/>
    <w:rsid w:val="008E616A"/>
    <w:rsid w:val="008E6F9D"/>
    <w:rsid w:val="008F02D6"/>
    <w:rsid w:val="00900A60"/>
    <w:rsid w:val="00903F80"/>
    <w:rsid w:val="00905791"/>
    <w:rsid w:val="00906D3C"/>
    <w:rsid w:val="00906EDB"/>
    <w:rsid w:val="00910062"/>
    <w:rsid w:val="00914ECE"/>
    <w:rsid w:val="00915DAB"/>
    <w:rsid w:val="00917401"/>
    <w:rsid w:val="0092332E"/>
    <w:rsid w:val="009239ED"/>
    <w:rsid w:val="00924151"/>
    <w:rsid w:val="009258F6"/>
    <w:rsid w:val="0093095C"/>
    <w:rsid w:val="00930DF0"/>
    <w:rsid w:val="00931B89"/>
    <w:rsid w:val="00934F75"/>
    <w:rsid w:val="0093518F"/>
    <w:rsid w:val="00935E58"/>
    <w:rsid w:val="00940A39"/>
    <w:rsid w:val="009454DF"/>
    <w:rsid w:val="00945DA2"/>
    <w:rsid w:val="009466F1"/>
    <w:rsid w:val="00946CD2"/>
    <w:rsid w:val="009526A7"/>
    <w:rsid w:val="009551EA"/>
    <w:rsid w:val="00957336"/>
    <w:rsid w:val="00957C27"/>
    <w:rsid w:val="00962F58"/>
    <w:rsid w:val="0096551C"/>
    <w:rsid w:val="0097104D"/>
    <w:rsid w:val="00971808"/>
    <w:rsid w:val="009755AA"/>
    <w:rsid w:val="00981814"/>
    <w:rsid w:val="0099251E"/>
    <w:rsid w:val="00994B50"/>
    <w:rsid w:val="0099559D"/>
    <w:rsid w:val="009969F6"/>
    <w:rsid w:val="009973B5"/>
    <w:rsid w:val="009A0CFE"/>
    <w:rsid w:val="009A2D06"/>
    <w:rsid w:val="009A4BDF"/>
    <w:rsid w:val="009A715D"/>
    <w:rsid w:val="009B60A7"/>
    <w:rsid w:val="009B60D7"/>
    <w:rsid w:val="009C60A7"/>
    <w:rsid w:val="009D2072"/>
    <w:rsid w:val="009D2F14"/>
    <w:rsid w:val="009D4184"/>
    <w:rsid w:val="009D4A99"/>
    <w:rsid w:val="009D6907"/>
    <w:rsid w:val="009E6343"/>
    <w:rsid w:val="009F0EAB"/>
    <w:rsid w:val="009F5086"/>
    <w:rsid w:val="009F5A67"/>
    <w:rsid w:val="00A07CDB"/>
    <w:rsid w:val="00A10B1B"/>
    <w:rsid w:val="00A10C49"/>
    <w:rsid w:val="00A111E6"/>
    <w:rsid w:val="00A13F68"/>
    <w:rsid w:val="00A16080"/>
    <w:rsid w:val="00A22DA0"/>
    <w:rsid w:val="00A24DBD"/>
    <w:rsid w:val="00A251D8"/>
    <w:rsid w:val="00A31411"/>
    <w:rsid w:val="00A31546"/>
    <w:rsid w:val="00A3711D"/>
    <w:rsid w:val="00A437DB"/>
    <w:rsid w:val="00A44B2F"/>
    <w:rsid w:val="00A44CED"/>
    <w:rsid w:val="00A51EAE"/>
    <w:rsid w:val="00A56195"/>
    <w:rsid w:val="00A6181B"/>
    <w:rsid w:val="00A620A0"/>
    <w:rsid w:val="00A6358B"/>
    <w:rsid w:val="00A6410E"/>
    <w:rsid w:val="00A64FE7"/>
    <w:rsid w:val="00A6569A"/>
    <w:rsid w:val="00A746C6"/>
    <w:rsid w:val="00A81CAE"/>
    <w:rsid w:val="00A8278F"/>
    <w:rsid w:val="00A8494B"/>
    <w:rsid w:val="00A851A4"/>
    <w:rsid w:val="00A852CF"/>
    <w:rsid w:val="00A9102D"/>
    <w:rsid w:val="00A92034"/>
    <w:rsid w:val="00A926D3"/>
    <w:rsid w:val="00A9368D"/>
    <w:rsid w:val="00A954EF"/>
    <w:rsid w:val="00AA17BC"/>
    <w:rsid w:val="00AA3425"/>
    <w:rsid w:val="00AA48C3"/>
    <w:rsid w:val="00AA6EC1"/>
    <w:rsid w:val="00AA767A"/>
    <w:rsid w:val="00AB2223"/>
    <w:rsid w:val="00AB35E2"/>
    <w:rsid w:val="00AB3B2D"/>
    <w:rsid w:val="00AB6407"/>
    <w:rsid w:val="00AC3EC3"/>
    <w:rsid w:val="00AC68D1"/>
    <w:rsid w:val="00AD6894"/>
    <w:rsid w:val="00AE04E6"/>
    <w:rsid w:val="00AE7D87"/>
    <w:rsid w:val="00AF2F01"/>
    <w:rsid w:val="00AF50B6"/>
    <w:rsid w:val="00AF6FBE"/>
    <w:rsid w:val="00B04056"/>
    <w:rsid w:val="00B06324"/>
    <w:rsid w:val="00B10B56"/>
    <w:rsid w:val="00B11655"/>
    <w:rsid w:val="00B11C58"/>
    <w:rsid w:val="00B11DA7"/>
    <w:rsid w:val="00B15097"/>
    <w:rsid w:val="00B16E9F"/>
    <w:rsid w:val="00B213CC"/>
    <w:rsid w:val="00B2751B"/>
    <w:rsid w:val="00B27C64"/>
    <w:rsid w:val="00B309AE"/>
    <w:rsid w:val="00B31044"/>
    <w:rsid w:val="00B31179"/>
    <w:rsid w:val="00B3186B"/>
    <w:rsid w:val="00B359FD"/>
    <w:rsid w:val="00B36007"/>
    <w:rsid w:val="00B42355"/>
    <w:rsid w:val="00B4361A"/>
    <w:rsid w:val="00B4390E"/>
    <w:rsid w:val="00B468CA"/>
    <w:rsid w:val="00B55520"/>
    <w:rsid w:val="00B5685A"/>
    <w:rsid w:val="00B56929"/>
    <w:rsid w:val="00B607D9"/>
    <w:rsid w:val="00B63AB3"/>
    <w:rsid w:val="00B663EB"/>
    <w:rsid w:val="00B70A44"/>
    <w:rsid w:val="00B71ED7"/>
    <w:rsid w:val="00B74E9A"/>
    <w:rsid w:val="00B750D1"/>
    <w:rsid w:val="00B77F48"/>
    <w:rsid w:val="00B81772"/>
    <w:rsid w:val="00B84882"/>
    <w:rsid w:val="00B870F5"/>
    <w:rsid w:val="00B94B78"/>
    <w:rsid w:val="00B95200"/>
    <w:rsid w:val="00B9684D"/>
    <w:rsid w:val="00BA21C9"/>
    <w:rsid w:val="00BA3CDB"/>
    <w:rsid w:val="00BA6A0B"/>
    <w:rsid w:val="00BB0237"/>
    <w:rsid w:val="00BB069E"/>
    <w:rsid w:val="00BB2246"/>
    <w:rsid w:val="00BB543C"/>
    <w:rsid w:val="00BC2FFF"/>
    <w:rsid w:val="00BC5271"/>
    <w:rsid w:val="00BC5C9B"/>
    <w:rsid w:val="00BD3DC5"/>
    <w:rsid w:val="00BD5183"/>
    <w:rsid w:val="00BE0D5D"/>
    <w:rsid w:val="00BE3B03"/>
    <w:rsid w:val="00BE5338"/>
    <w:rsid w:val="00BE539E"/>
    <w:rsid w:val="00BE76BF"/>
    <w:rsid w:val="00BF07C9"/>
    <w:rsid w:val="00BF129D"/>
    <w:rsid w:val="00BF3EF4"/>
    <w:rsid w:val="00C010DA"/>
    <w:rsid w:val="00C01EDD"/>
    <w:rsid w:val="00C05B63"/>
    <w:rsid w:val="00C07A55"/>
    <w:rsid w:val="00C12700"/>
    <w:rsid w:val="00C12EB6"/>
    <w:rsid w:val="00C131C6"/>
    <w:rsid w:val="00C163F8"/>
    <w:rsid w:val="00C21814"/>
    <w:rsid w:val="00C24BBE"/>
    <w:rsid w:val="00C31470"/>
    <w:rsid w:val="00C329DA"/>
    <w:rsid w:val="00C36145"/>
    <w:rsid w:val="00C42B3B"/>
    <w:rsid w:val="00C436F3"/>
    <w:rsid w:val="00C4372E"/>
    <w:rsid w:val="00C440EF"/>
    <w:rsid w:val="00C44C28"/>
    <w:rsid w:val="00C44FD3"/>
    <w:rsid w:val="00C4756B"/>
    <w:rsid w:val="00C56F68"/>
    <w:rsid w:val="00C577AB"/>
    <w:rsid w:val="00C62E83"/>
    <w:rsid w:val="00C651D6"/>
    <w:rsid w:val="00C659EE"/>
    <w:rsid w:val="00C6712D"/>
    <w:rsid w:val="00C70530"/>
    <w:rsid w:val="00C705DD"/>
    <w:rsid w:val="00C76397"/>
    <w:rsid w:val="00C76645"/>
    <w:rsid w:val="00C77D74"/>
    <w:rsid w:val="00C80147"/>
    <w:rsid w:val="00C804DD"/>
    <w:rsid w:val="00C851E0"/>
    <w:rsid w:val="00C85449"/>
    <w:rsid w:val="00C85B25"/>
    <w:rsid w:val="00C860A7"/>
    <w:rsid w:val="00C87067"/>
    <w:rsid w:val="00C90686"/>
    <w:rsid w:val="00C94E32"/>
    <w:rsid w:val="00C953A9"/>
    <w:rsid w:val="00CA2E40"/>
    <w:rsid w:val="00CA59F0"/>
    <w:rsid w:val="00CB020D"/>
    <w:rsid w:val="00CB3061"/>
    <w:rsid w:val="00CB5DA0"/>
    <w:rsid w:val="00CC0BD2"/>
    <w:rsid w:val="00CC34CF"/>
    <w:rsid w:val="00CC381C"/>
    <w:rsid w:val="00CC3F08"/>
    <w:rsid w:val="00CC4269"/>
    <w:rsid w:val="00CC5CE9"/>
    <w:rsid w:val="00CC5FDA"/>
    <w:rsid w:val="00CC7682"/>
    <w:rsid w:val="00CD1036"/>
    <w:rsid w:val="00CD2632"/>
    <w:rsid w:val="00CD5B59"/>
    <w:rsid w:val="00CD5E54"/>
    <w:rsid w:val="00CD622E"/>
    <w:rsid w:val="00CD7807"/>
    <w:rsid w:val="00CE085C"/>
    <w:rsid w:val="00CE15E5"/>
    <w:rsid w:val="00CE5770"/>
    <w:rsid w:val="00CE66A8"/>
    <w:rsid w:val="00CF2755"/>
    <w:rsid w:val="00CF6270"/>
    <w:rsid w:val="00D00A4C"/>
    <w:rsid w:val="00D01B89"/>
    <w:rsid w:val="00D02F54"/>
    <w:rsid w:val="00D05DCD"/>
    <w:rsid w:val="00D07268"/>
    <w:rsid w:val="00D11F9B"/>
    <w:rsid w:val="00D14643"/>
    <w:rsid w:val="00D22F6A"/>
    <w:rsid w:val="00D2500C"/>
    <w:rsid w:val="00D2575B"/>
    <w:rsid w:val="00D25784"/>
    <w:rsid w:val="00D2689E"/>
    <w:rsid w:val="00D26C69"/>
    <w:rsid w:val="00D3010E"/>
    <w:rsid w:val="00D30A5E"/>
    <w:rsid w:val="00D31597"/>
    <w:rsid w:val="00D33074"/>
    <w:rsid w:val="00D33861"/>
    <w:rsid w:val="00D37EF5"/>
    <w:rsid w:val="00D41F53"/>
    <w:rsid w:val="00D4271F"/>
    <w:rsid w:val="00D5177E"/>
    <w:rsid w:val="00D51BC6"/>
    <w:rsid w:val="00D52134"/>
    <w:rsid w:val="00D5369A"/>
    <w:rsid w:val="00D572AE"/>
    <w:rsid w:val="00D6078D"/>
    <w:rsid w:val="00D61125"/>
    <w:rsid w:val="00D627B8"/>
    <w:rsid w:val="00D62E9F"/>
    <w:rsid w:val="00D63717"/>
    <w:rsid w:val="00D70078"/>
    <w:rsid w:val="00D71014"/>
    <w:rsid w:val="00D71D05"/>
    <w:rsid w:val="00D80D78"/>
    <w:rsid w:val="00D81D1F"/>
    <w:rsid w:val="00D83A70"/>
    <w:rsid w:val="00D873DA"/>
    <w:rsid w:val="00D87A10"/>
    <w:rsid w:val="00D936F3"/>
    <w:rsid w:val="00D938C1"/>
    <w:rsid w:val="00DA11BB"/>
    <w:rsid w:val="00DA1D30"/>
    <w:rsid w:val="00DA25F6"/>
    <w:rsid w:val="00DA4786"/>
    <w:rsid w:val="00DA7231"/>
    <w:rsid w:val="00DB034C"/>
    <w:rsid w:val="00DB26E3"/>
    <w:rsid w:val="00DB3EBE"/>
    <w:rsid w:val="00DB5011"/>
    <w:rsid w:val="00DC1279"/>
    <w:rsid w:val="00DC1B78"/>
    <w:rsid w:val="00DC386B"/>
    <w:rsid w:val="00DC431B"/>
    <w:rsid w:val="00DC7CBD"/>
    <w:rsid w:val="00DD02E8"/>
    <w:rsid w:val="00DD1232"/>
    <w:rsid w:val="00DD4A3F"/>
    <w:rsid w:val="00DD7B78"/>
    <w:rsid w:val="00DE1CF4"/>
    <w:rsid w:val="00DE5B40"/>
    <w:rsid w:val="00DE6853"/>
    <w:rsid w:val="00DF3C55"/>
    <w:rsid w:val="00DF69ED"/>
    <w:rsid w:val="00DF75A4"/>
    <w:rsid w:val="00E06683"/>
    <w:rsid w:val="00E103B6"/>
    <w:rsid w:val="00E10F88"/>
    <w:rsid w:val="00E11262"/>
    <w:rsid w:val="00E11ED4"/>
    <w:rsid w:val="00E14573"/>
    <w:rsid w:val="00E17FF1"/>
    <w:rsid w:val="00E2129A"/>
    <w:rsid w:val="00E2234C"/>
    <w:rsid w:val="00E23960"/>
    <w:rsid w:val="00E24E08"/>
    <w:rsid w:val="00E32715"/>
    <w:rsid w:val="00E33533"/>
    <w:rsid w:val="00E3462E"/>
    <w:rsid w:val="00E34A94"/>
    <w:rsid w:val="00E35FCE"/>
    <w:rsid w:val="00E36E00"/>
    <w:rsid w:val="00E37B2A"/>
    <w:rsid w:val="00E40411"/>
    <w:rsid w:val="00E40F81"/>
    <w:rsid w:val="00E42F64"/>
    <w:rsid w:val="00E4692D"/>
    <w:rsid w:val="00E469AE"/>
    <w:rsid w:val="00E473C5"/>
    <w:rsid w:val="00E47B94"/>
    <w:rsid w:val="00E522B5"/>
    <w:rsid w:val="00E54FF8"/>
    <w:rsid w:val="00E57D30"/>
    <w:rsid w:val="00E60264"/>
    <w:rsid w:val="00E603AF"/>
    <w:rsid w:val="00E61D7C"/>
    <w:rsid w:val="00E61FD1"/>
    <w:rsid w:val="00E63A1C"/>
    <w:rsid w:val="00E73247"/>
    <w:rsid w:val="00E75187"/>
    <w:rsid w:val="00E764FD"/>
    <w:rsid w:val="00E826F0"/>
    <w:rsid w:val="00E840D3"/>
    <w:rsid w:val="00E946AD"/>
    <w:rsid w:val="00E962DD"/>
    <w:rsid w:val="00EA138F"/>
    <w:rsid w:val="00EA253C"/>
    <w:rsid w:val="00EA5478"/>
    <w:rsid w:val="00EA5917"/>
    <w:rsid w:val="00EA677B"/>
    <w:rsid w:val="00EB051E"/>
    <w:rsid w:val="00EB662C"/>
    <w:rsid w:val="00EB7FC4"/>
    <w:rsid w:val="00EC134F"/>
    <w:rsid w:val="00ED0224"/>
    <w:rsid w:val="00ED258B"/>
    <w:rsid w:val="00ED2940"/>
    <w:rsid w:val="00ED4B99"/>
    <w:rsid w:val="00ED4EA0"/>
    <w:rsid w:val="00ED6089"/>
    <w:rsid w:val="00EE1C60"/>
    <w:rsid w:val="00EF0985"/>
    <w:rsid w:val="00EF09D0"/>
    <w:rsid w:val="00EF23D2"/>
    <w:rsid w:val="00EF2E57"/>
    <w:rsid w:val="00F03419"/>
    <w:rsid w:val="00F06272"/>
    <w:rsid w:val="00F11649"/>
    <w:rsid w:val="00F2075F"/>
    <w:rsid w:val="00F218A7"/>
    <w:rsid w:val="00F25055"/>
    <w:rsid w:val="00F25A45"/>
    <w:rsid w:val="00F263C9"/>
    <w:rsid w:val="00F26CB4"/>
    <w:rsid w:val="00F26E49"/>
    <w:rsid w:val="00F277AD"/>
    <w:rsid w:val="00F32AD3"/>
    <w:rsid w:val="00F35680"/>
    <w:rsid w:val="00F4050F"/>
    <w:rsid w:val="00F406A0"/>
    <w:rsid w:val="00F40CCC"/>
    <w:rsid w:val="00F50FA7"/>
    <w:rsid w:val="00F51606"/>
    <w:rsid w:val="00F51CB2"/>
    <w:rsid w:val="00F54E64"/>
    <w:rsid w:val="00F57A32"/>
    <w:rsid w:val="00F609B7"/>
    <w:rsid w:val="00F60ABE"/>
    <w:rsid w:val="00F6236B"/>
    <w:rsid w:val="00F63289"/>
    <w:rsid w:val="00F65902"/>
    <w:rsid w:val="00F709CE"/>
    <w:rsid w:val="00F72720"/>
    <w:rsid w:val="00F757FD"/>
    <w:rsid w:val="00F76C15"/>
    <w:rsid w:val="00F7778F"/>
    <w:rsid w:val="00F80A11"/>
    <w:rsid w:val="00F80AA5"/>
    <w:rsid w:val="00F80FFC"/>
    <w:rsid w:val="00F817AD"/>
    <w:rsid w:val="00F83D09"/>
    <w:rsid w:val="00F85F2E"/>
    <w:rsid w:val="00F8700B"/>
    <w:rsid w:val="00F90500"/>
    <w:rsid w:val="00F90A32"/>
    <w:rsid w:val="00F911DA"/>
    <w:rsid w:val="00F94DCC"/>
    <w:rsid w:val="00FA2FB2"/>
    <w:rsid w:val="00FA3946"/>
    <w:rsid w:val="00FA3AAC"/>
    <w:rsid w:val="00FA42FA"/>
    <w:rsid w:val="00FA4392"/>
    <w:rsid w:val="00FA72AC"/>
    <w:rsid w:val="00FA7DBA"/>
    <w:rsid w:val="00FB6C93"/>
    <w:rsid w:val="00FC080E"/>
    <w:rsid w:val="00FC4773"/>
    <w:rsid w:val="00FC56E0"/>
    <w:rsid w:val="00FD5736"/>
    <w:rsid w:val="00FE1399"/>
    <w:rsid w:val="00FE2D38"/>
    <w:rsid w:val="00FE3295"/>
    <w:rsid w:val="00FE36E0"/>
    <w:rsid w:val="00FE48BD"/>
    <w:rsid w:val="00FF0304"/>
    <w:rsid w:val="00FF0695"/>
    <w:rsid w:val="00FF20AA"/>
    <w:rsid w:val="00FF384D"/>
    <w:rsid w:val="00FF4E33"/>
    <w:rsid w:val="00FF5539"/>
    <w:rsid w:val="00FF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9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08C"/>
    <w:pPr>
      <w:spacing w:before="120" w:after="120"/>
    </w:pPr>
    <w:rPr>
      <w:rFonts w:ascii="Arial" w:eastAsia="Times New Roman" w:hAnsi="Arial" w:cs="Arial"/>
      <w:color w:val="000000"/>
      <w:sz w:val="24"/>
      <w:szCs w:val="24"/>
    </w:rPr>
  </w:style>
  <w:style w:type="paragraph" w:styleId="Heading1">
    <w:name w:val="heading 1"/>
    <w:basedOn w:val="Normal"/>
    <w:next w:val="Normal"/>
    <w:link w:val="Heading1Char"/>
    <w:uiPriority w:val="9"/>
    <w:qFormat/>
    <w:rsid w:val="004B4556"/>
    <w:pPr>
      <w:keepNext/>
      <w:spacing w:before="240" w:after="60"/>
      <w:outlineLvl w:val="0"/>
    </w:pPr>
    <w:rPr>
      <w:rFonts w:ascii="Cambria" w:hAnsi="Cambria" w:cs="Times New Roman"/>
      <w:b/>
      <w:bCs/>
      <w:kern w:val="32"/>
      <w:sz w:val="32"/>
      <w:szCs w:val="32"/>
    </w:rPr>
  </w:style>
  <w:style w:type="paragraph" w:styleId="Heading2">
    <w:name w:val="heading 2"/>
    <w:basedOn w:val="Normal"/>
    <w:next w:val="Normal"/>
    <w:link w:val="Heading2Char1"/>
    <w:uiPriority w:val="99"/>
    <w:qFormat/>
    <w:rsid w:val="007D008C"/>
    <w:pPr>
      <w:keepNext/>
      <w:keepLines/>
      <w:spacing w:before="280"/>
      <w:outlineLvl w:val="1"/>
    </w:pPr>
    <w:rPr>
      <w:rFonts w:ascii="Arial Bold" w:hAnsi="Arial Bold" w:cs="Times New Roman"/>
      <w:b/>
      <w:kern w:val="28"/>
      <w:sz w:val="20"/>
      <w:szCs w:val="20"/>
    </w:rPr>
  </w:style>
  <w:style w:type="paragraph" w:styleId="Heading6">
    <w:name w:val="heading 6"/>
    <w:basedOn w:val="Normal"/>
    <w:next w:val="Normal"/>
    <w:link w:val="Heading6Char"/>
    <w:uiPriority w:val="9"/>
    <w:semiHidden/>
    <w:unhideWhenUsed/>
    <w:qFormat/>
    <w:rsid w:val="004B4556"/>
    <w:pPr>
      <w:spacing w:before="240" w:after="60"/>
      <w:outlineLvl w:val="5"/>
    </w:pPr>
    <w:rPr>
      <w:rFonts w:ascii="Calibri" w:hAnsi="Calibri"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uiPriority w:val="9"/>
    <w:semiHidden/>
    <w:rsid w:val="007D008C"/>
    <w:rPr>
      <w:rFonts w:ascii="Cambria" w:eastAsia="Times New Roman" w:hAnsi="Cambria" w:cs="Times New Roman"/>
      <w:b/>
      <w:bCs/>
      <w:color w:val="4F81BD"/>
      <w:sz w:val="26"/>
      <w:szCs w:val="26"/>
    </w:rPr>
  </w:style>
  <w:style w:type="character" w:customStyle="1" w:styleId="Heading2Char1">
    <w:name w:val="Heading 2 Char1"/>
    <w:link w:val="Heading2"/>
    <w:uiPriority w:val="99"/>
    <w:locked/>
    <w:rsid w:val="007D008C"/>
    <w:rPr>
      <w:rFonts w:ascii="Arial Bold" w:eastAsia="Times New Roman" w:hAnsi="Arial Bold" w:cs="Times New Roman"/>
      <w:b/>
      <w:color w:val="000000"/>
      <w:kern w:val="28"/>
      <w:sz w:val="20"/>
      <w:szCs w:val="20"/>
    </w:rPr>
  </w:style>
  <w:style w:type="paragraph" w:styleId="BodyText">
    <w:name w:val="Body Text"/>
    <w:basedOn w:val="Normal"/>
    <w:link w:val="BodyTextChar"/>
    <w:uiPriority w:val="99"/>
    <w:rsid w:val="007D008C"/>
    <w:rPr>
      <w:rFonts w:cs="Times New Roman"/>
    </w:rPr>
  </w:style>
  <w:style w:type="character" w:customStyle="1" w:styleId="BodyTextChar">
    <w:name w:val="Body Text Char"/>
    <w:link w:val="BodyText"/>
    <w:uiPriority w:val="99"/>
    <w:rsid w:val="007D008C"/>
    <w:rPr>
      <w:rFonts w:ascii="Arial" w:eastAsia="Times New Roman" w:hAnsi="Arial" w:cs="Arial"/>
      <w:color w:val="000000"/>
      <w:sz w:val="24"/>
      <w:szCs w:val="24"/>
    </w:rPr>
  </w:style>
  <w:style w:type="paragraph" w:styleId="NoSpacing">
    <w:name w:val="No Spacing"/>
    <w:link w:val="NoSpacingChar"/>
    <w:uiPriority w:val="1"/>
    <w:qFormat/>
    <w:rsid w:val="007D008C"/>
    <w:rPr>
      <w:rFonts w:eastAsia="Times New Roman"/>
    </w:rPr>
  </w:style>
  <w:style w:type="paragraph" w:styleId="ListParagraph">
    <w:name w:val="List Paragraph"/>
    <w:basedOn w:val="Normal"/>
    <w:uiPriority w:val="34"/>
    <w:qFormat/>
    <w:rsid w:val="007D008C"/>
    <w:pPr>
      <w:ind w:left="720"/>
      <w:contextualSpacing/>
    </w:pPr>
    <w:rPr>
      <w:rFonts w:ascii="Times New Roman" w:hAnsi="Times New Roman" w:cs="Times New Roman"/>
    </w:rPr>
  </w:style>
  <w:style w:type="paragraph" w:customStyle="1" w:styleId="Bullet1">
    <w:name w:val="Bullet1"/>
    <w:basedOn w:val="Normal"/>
    <w:uiPriority w:val="99"/>
    <w:rsid w:val="007D008C"/>
    <w:pPr>
      <w:numPr>
        <w:numId w:val="1"/>
      </w:numPr>
      <w:spacing w:before="60" w:after="60"/>
    </w:pPr>
  </w:style>
  <w:style w:type="paragraph" w:customStyle="1" w:styleId="Bullet2">
    <w:name w:val="Bullet2"/>
    <w:basedOn w:val="Bullet1"/>
    <w:uiPriority w:val="99"/>
    <w:rsid w:val="007D008C"/>
  </w:style>
  <w:style w:type="paragraph" w:styleId="NormalWeb">
    <w:name w:val="Normal (Web)"/>
    <w:basedOn w:val="Normal"/>
    <w:uiPriority w:val="99"/>
    <w:rsid w:val="007D008C"/>
    <w:pPr>
      <w:spacing w:before="100" w:beforeAutospacing="1" w:after="100" w:afterAutospacing="1"/>
    </w:pPr>
    <w:rPr>
      <w:rFonts w:ascii="Times New Roman" w:hAnsi="Times New Roman" w:cs="Times New Roman"/>
      <w:color w:val="auto"/>
    </w:rPr>
  </w:style>
  <w:style w:type="character" w:styleId="Strong">
    <w:name w:val="Strong"/>
    <w:uiPriority w:val="22"/>
    <w:qFormat/>
    <w:rsid w:val="007D008C"/>
    <w:rPr>
      <w:b/>
      <w:bCs/>
    </w:rPr>
  </w:style>
  <w:style w:type="paragraph" w:styleId="BalloonText">
    <w:name w:val="Balloon Text"/>
    <w:basedOn w:val="Normal"/>
    <w:link w:val="BalloonTextChar"/>
    <w:uiPriority w:val="99"/>
    <w:semiHidden/>
    <w:unhideWhenUsed/>
    <w:rsid w:val="007D008C"/>
    <w:pPr>
      <w:spacing w:before="0" w:after="0"/>
    </w:pPr>
    <w:rPr>
      <w:rFonts w:ascii="Tahoma" w:hAnsi="Tahoma" w:cs="Times New Roman"/>
      <w:sz w:val="16"/>
      <w:szCs w:val="16"/>
    </w:rPr>
  </w:style>
  <w:style w:type="character" w:customStyle="1" w:styleId="BalloonTextChar">
    <w:name w:val="Balloon Text Char"/>
    <w:link w:val="BalloonText"/>
    <w:uiPriority w:val="99"/>
    <w:semiHidden/>
    <w:rsid w:val="007D008C"/>
    <w:rPr>
      <w:rFonts w:ascii="Tahoma" w:eastAsia="Times New Roman" w:hAnsi="Tahoma" w:cs="Tahoma"/>
      <w:color w:val="000000"/>
      <w:sz w:val="16"/>
      <w:szCs w:val="16"/>
    </w:rPr>
  </w:style>
  <w:style w:type="character" w:styleId="CommentReference">
    <w:name w:val="annotation reference"/>
    <w:uiPriority w:val="99"/>
    <w:semiHidden/>
    <w:unhideWhenUsed/>
    <w:rsid w:val="007D008C"/>
    <w:rPr>
      <w:sz w:val="16"/>
      <w:szCs w:val="16"/>
    </w:rPr>
  </w:style>
  <w:style w:type="paragraph" w:styleId="CommentText">
    <w:name w:val="annotation text"/>
    <w:basedOn w:val="Normal"/>
    <w:link w:val="CommentTextChar"/>
    <w:uiPriority w:val="99"/>
    <w:semiHidden/>
    <w:unhideWhenUsed/>
    <w:rsid w:val="007D008C"/>
    <w:rPr>
      <w:rFonts w:cs="Times New Roman"/>
      <w:sz w:val="20"/>
      <w:szCs w:val="20"/>
    </w:rPr>
  </w:style>
  <w:style w:type="character" w:customStyle="1" w:styleId="CommentTextChar">
    <w:name w:val="Comment Text Char"/>
    <w:link w:val="CommentText"/>
    <w:uiPriority w:val="99"/>
    <w:semiHidden/>
    <w:rsid w:val="007D008C"/>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D008C"/>
    <w:rPr>
      <w:b/>
      <w:bCs/>
    </w:rPr>
  </w:style>
  <w:style w:type="character" w:customStyle="1" w:styleId="CommentSubjectChar">
    <w:name w:val="Comment Subject Char"/>
    <w:link w:val="CommentSubject"/>
    <w:uiPriority w:val="99"/>
    <w:semiHidden/>
    <w:rsid w:val="007D008C"/>
    <w:rPr>
      <w:rFonts w:ascii="Arial" w:eastAsia="Times New Roman" w:hAnsi="Arial" w:cs="Arial"/>
      <w:b/>
      <w:bCs/>
      <w:color w:val="000000"/>
      <w:sz w:val="20"/>
      <w:szCs w:val="20"/>
    </w:rPr>
  </w:style>
  <w:style w:type="paragraph" w:styleId="Revision">
    <w:name w:val="Revision"/>
    <w:hidden/>
    <w:uiPriority w:val="99"/>
    <w:semiHidden/>
    <w:rsid w:val="004817D9"/>
    <w:rPr>
      <w:rFonts w:ascii="Arial" w:eastAsia="Times New Roman" w:hAnsi="Arial" w:cs="Arial"/>
      <w:color w:val="000000"/>
      <w:sz w:val="24"/>
      <w:szCs w:val="24"/>
    </w:rPr>
  </w:style>
  <w:style w:type="character" w:customStyle="1" w:styleId="NoSpacingChar">
    <w:name w:val="No Spacing Char"/>
    <w:link w:val="NoSpacing"/>
    <w:uiPriority w:val="1"/>
    <w:rsid w:val="00D00A4C"/>
    <w:rPr>
      <w:rFonts w:eastAsia="Times New Roman"/>
      <w:lang w:val="en-US" w:eastAsia="en-US" w:bidi="ar-SA"/>
    </w:rPr>
  </w:style>
  <w:style w:type="paragraph" w:styleId="Header">
    <w:name w:val="header"/>
    <w:basedOn w:val="Normal"/>
    <w:link w:val="HeaderChar"/>
    <w:uiPriority w:val="99"/>
    <w:unhideWhenUsed/>
    <w:rsid w:val="005234AA"/>
    <w:pPr>
      <w:tabs>
        <w:tab w:val="center" w:pos="4680"/>
        <w:tab w:val="right" w:pos="9360"/>
      </w:tabs>
      <w:spacing w:before="0" w:after="0"/>
    </w:pPr>
    <w:rPr>
      <w:rFonts w:cs="Times New Roman"/>
    </w:rPr>
  </w:style>
  <w:style w:type="character" w:customStyle="1" w:styleId="HeaderChar">
    <w:name w:val="Header Char"/>
    <w:link w:val="Header"/>
    <w:uiPriority w:val="99"/>
    <w:rsid w:val="005234AA"/>
    <w:rPr>
      <w:rFonts w:ascii="Arial" w:eastAsia="Times New Roman" w:hAnsi="Arial" w:cs="Arial"/>
      <w:color w:val="000000"/>
      <w:sz w:val="24"/>
      <w:szCs w:val="24"/>
    </w:rPr>
  </w:style>
  <w:style w:type="paragraph" w:styleId="Footer">
    <w:name w:val="footer"/>
    <w:basedOn w:val="Normal"/>
    <w:link w:val="FooterChar"/>
    <w:uiPriority w:val="99"/>
    <w:unhideWhenUsed/>
    <w:rsid w:val="005234AA"/>
    <w:pPr>
      <w:tabs>
        <w:tab w:val="center" w:pos="4680"/>
        <w:tab w:val="right" w:pos="9360"/>
      </w:tabs>
      <w:spacing w:before="0" w:after="0"/>
    </w:pPr>
    <w:rPr>
      <w:rFonts w:cs="Times New Roman"/>
    </w:rPr>
  </w:style>
  <w:style w:type="character" w:customStyle="1" w:styleId="FooterChar">
    <w:name w:val="Footer Char"/>
    <w:link w:val="Footer"/>
    <w:uiPriority w:val="99"/>
    <w:rsid w:val="005234AA"/>
    <w:rPr>
      <w:rFonts w:ascii="Arial" w:eastAsia="Times New Roman" w:hAnsi="Arial" w:cs="Arial"/>
      <w:color w:val="000000"/>
      <w:sz w:val="24"/>
      <w:szCs w:val="24"/>
    </w:rPr>
  </w:style>
  <w:style w:type="character" w:customStyle="1" w:styleId="id-mask1">
    <w:name w:val="id-mask1"/>
    <w:rsid w:val="005234AA"/>
    <w:rPr>
      <w:color w:val="4C4C4C"/>
    </w:rPr>
  </w:style>
  <w:style w:type="character" w:customStyle="1" w:styleId="Heading1Char">
    <w:name w:val="Heading 1 Char"/>
    <w:link w:val="Heading1"/>
    <w:uiPriority w:val="9"/>
    <w:rsid w:val="004B4556"/>
    <w:rPr>
      <w:rFonts w:ascii="Cambria" w:eastAsia="Times New Roman" w:hAnsi="Cambria" w:cs="Times New Roman"/>
      <w:b/>
      <w:bCs/>
      <w:color w:val="000000"/>
      <w:kern w:val="32"/>
      <w:sz w:val="32"/>
      <w:szCs w:val="32"/>
    </w:rPr>
  </w:style>
  <w:style w:type="character" w:customStyle="1" w:styleId="Heading6Char">
    <w:name w:val="Heading 6 Char"/>
    <w:link w:val="Heading6"/>
    <w:uiPriority w:val="9"/>
    <w:semiHidden/>
    <w:rsid w:val="004B4556"/>
    <w:rPr>
      <w:rFonts w:ascii="Calibri" w:eastAsia="Times New Roman" w:hAnsi="Calibri" w:cs="Times New Roman"/>
      <w:b/>
      <w:bCs/>
      <w:color w:val="000000"/>
      <w:sz w:val="22"/>
      <w:szCs w:val="22"/>
    </w:rPr>
  </w:style>
  <w:style w:type="paragraph" w:styleId="BodyTextIndent">
    <w:name w:val="Body Text Indent"/>
    <w:basedOn w:val="Normal"/>
    <w:link w:val="BodyTextIndentChar"/>
    <w:uiPriority w:val="99"/>
    <w:semiHidden/>
    <w:unhideWhenUsed/>
    <w:rsid w:val="004B4556"/>
    <w:pPr>
      <w:ind w:left="360"/>
    </w:pPr>
    <w:rPr>
      <w:rFonts w:cs="Times New Roman"/>
    </w:rPr>
  </w:style>
  <w:style w:type="character" w:customStyle="1" w:styleId="BodyTextIndentChar">
    <w:name w:val="Body Text Indent Char"/>
    <w:link w:val="BodyTextIndent"/>
    <w:uiPriority w:val="99"/>
    <w:semiHidden/>
    <w:rsid w:val="004B4556"/>
    <w:rPr>
      <w:rFonts w:ascii="Arial" w:eastAsia="Times New Roman" w:hAnsi="Arial" w:cs="Arial"/>
      <w:color w:val="000000"/>
      <w:sz w:val="24"/>
      <w:szCs w:val="24"/>
    </w:rPr>
  </w:style>
  <w:style w:type="paragraph" w:styleId="BodyText2">
    <w:name w:val="Body Text 2"/>
    <w:basedOn w:val="Normal"/>
    <w:link w:val="BodyText2Char"/>
    <w:uiPriority w:val="99"/>
    <w:semiHidden/>
    <w:unhideWhenUsed/>
    <w:rsid w:val="004B4556"/>
    <w:pPr>
      <w:spacing w:line="480" w:lineRule="auto"/>
    </w:pPr>
    <w:rPr>
      <w:rFonts w:cs="Times New Roman"/>
    </w:rPr>
  </w:style>
  <w:style w:type="character" w:customStyle="1" w:styleId="BodyText2Char">
    <w:name w:val="Body Text 2 Char"/>
    <w:link w:val="BodyText2"/>
    <w:uiPriority w:val="99"/>
    <w:semiHidden/>
    <w:rsid w:val="004B4556"/>
    <w:rPr>
      <w:rFonts w:ascii="Arial" w:eastAsia="Times New Roman" w:hAnsi="Arial" w:cs="Arial"/>
      <w:color w:val="000000"/>
      <w:sz w:val="24"/>
      <w:szCs w:val="24"/>
    </w:rPr>
  </w:style>
  <w:style w:type="paragraph" w:customStyle="1" w:styleId="inreplyto">
    <w:name w:val="inreplyto"/>
    <w:basedOn w:val="Normal"/>
    <w:rsid w:val="004B4556"/>
    <w:pPr>
      <w:overflowPunct w:val="0"/>
      <w:autoSpaceDE w:val="0"/>
      <w:autoSpaceDN w:val="0"/>
      <w:adjustRightInd w:val="0"/>
      <w:spacing w:before="0" w:after="0"/>
      <w:textAlignment w:val="baseline"/>
    </w:pPr>
    <w:rPr>
      <w:rFonts w:ascii="Times New Roman" w:hAnsi="Times New Roman" w:cs="Times New Roman"/>
      <w:color w:val="auto"/>
      <w:sz w:val="20"/>
      <w:szCs w:val="20"/>
    </w:rPr>
  </w:style>
  <w:style w:type="paragraph" w:customStyle="1" w:styleId="norm12">
    <w:name w:val="norm12"/>
    <w:basedOn w:val="Normal"/>
    <w:rsid w:val="004B4556"/>
    <w:pPr>
      <w:overflowPunct w:val="0"/>
      <w:autoSpaceDE w:val="0"/>
      <w:autoSpaceDN w:val="0"/>
      <w:adjustRightInd w:val="0"/>
      <w:spacing w:before="0" w:after="0"/>
      <w:textAlignment w:val="baseline"/>
    </w:pPr>
    <w:rPr>
      <w:rFonts w:ascii="Times New Roman" w:hAnsi="Times New Roman" w:cs="Times New Roman"/>
      <w:color w:val="auto"/>
      <w:szCs w:val="20"/>
    </w:rPr>
  </w:style>
  <w:style w:type="character" w:styleId="Hyperlink">
    <w:name w:val="Hyperlink"/>
    <w:uiPriority w:val="99"/>
    <w:rsid w:val="004B4556"/>
    <w:rPr>
      <w:color w:val="0000FF"/>
      <w:u w:val="single"/>
    </w:rPr>
  </w:style>
  <w:style w:type="paragraph" w:styleId="BlockText">
    <w:name w:val="Block Text"/>
    <w:basedOn w:val="Normal"/>
    <w:semiHidden/>
    <w:rsid w:val="004B4556"/>
    <w:pPr>
      <w:pBdr>
        <w:top w:val="single" w:sz="12" w:space="9" w:color="auto"/>
        <w:left w:val="single" w:sz="12" w:space="9" w:color="auto"/>
        <w:bottom w:val="single" w:sz="12" w:space="9" w:color="auto"/>
        <w:right w:val="single" w:sz="12" w:space="9" w:color="auto"/>
      </w:pBdr>
      <w:spacing w:before="0" w:after="0"/>
      <w:ind w:left="2880" w:right="2880"/>
      <w:jc w:val="center"/>
    </w:pPr>
    <w:rPr>
      <w:rFonts w:ascii="Times New Roman" w:hAnsi="Times New Roman" w:cs="Times New Roman"/>
      <w:b/>
      <w:i/>
      <w:color w:val="auto"/>
    </w:rPr>
  </w:style>
  <w:style w:type="character" w:styleId="FollowedHyperlink">
    <w:name w:val="FollowedHyperlink"/>
    <w:uiPriority w:val="99"/>
    <w:semiHidden/>
    <w:unhideWhenUsed/>
    <w:rsid w:val="00CF6270"/>
    <w:rPr>
      <w:color w:val="800080"/>
      <w:u w:val="single"/>
    </w:rPr>
  </w:style>
  <w:style w:type="paragraph" w:customStyle="1" w:styleId="RFWParagraph">
    <w:name w:val="RFW Paragraph"/>
    <w:basedOn w:val="Normal"/>
    <w:rsid w:val="0047063E"/>
    <w:pPr>
      <w:widowControl w:val="0"/>
      <w:overflowPunct w:val="0"/>
      <w:autoSpaceDE w:val="0"/>
      <w:autoSpaceDN w:val="0"/>
      <w:adjustRightInd w:val="0"/>
      <w:spacing w:before="0" w:after="0"/>
      <w:ind w:left="288"/>
      <w:textAlignment w:val="baseline"/>
    </w:pPr>
    <w:rPr>
      <w:rFonts w:ascii="Times New Roman" w:hAnsi="Times New Roman" w:cs="Times New Roman"/>
      <w:color w:val="auto"/>
      <w:szCs w:val="20"/>
    </w:rPr>
  </w:style>
  <w:style w:type="paragraph" w:customStyle="1" w:styleId="Title2">
    <w:name w:val="Title 2"/>
    <w:rsid w:val="00CD7807"/>
    <w:pPr>
      <w:spacing w:before="120" w:after="120"/>
      <w:jc w:val="center"/>
    </w:pPr>
    <w:rPr>
      <w:rFonts w:ascii="Arial" w:eastAsia="Times New Roman" w:hAnsi="Arial" w:cs="Arial"/>
      <w:b/>
      <w:bCs/>
      <w:sz w:val="28"/>
      <w:szCs w:val="32"/>
    </w:rPr>
  </w:style>
  <w:style w:type="paragraph" w:customStyle="1" w:styleId="TableHeading">
    <w:name w:val="Table Heading"/>
    <w:rsid w:val="00CD7807"/>
    <w:pPr>
      <w:spacing w:before="60" w:after="60"/>
    </w:pPr>
    <w:rPr>
      <w:rFonts w:ascii="Arial" w:eastAsia="Times New Roman" w:hAnsi="Arial" w:cs="Arial"/>
      <w:b/>
      <w:sz w:val="22"/>
      <w:szCs w:val="22"/>
    </w:rPr>
  </w:style>
  <w:style w:type="paragraph" w:customStyle="1" w:styleId="TableText">
    <w:name w:val="Table Text"/>
    <w:link w:val="TableTextChar"/>
    <w:rsid w:val="00CD7807"/>
    <w:pPr>
      <w:spacing w:before="60" w:after="60"/>
    </w:pPr>
    <w:rPr>
      <w:rFonts w:ascii="Arial" w:eastAsia="Times New Roman" w:hAnsi="Arial"/>
      <w:sz w:val="22"/>
    </w:rPr>
  </w:style>
  <w:style w:type="paragraph" w:customStyle="1" w:styleId="TableSpacer">
    <w:name w:val="Table Spacer"/>
    <w:basedOn w:val="BodyText"/>
    <w:link w:val="TableSpacerChar"/>
    <w:rsid w:val="00CD7807"/>
    <w:pPr>
      <w:autoSpaceDE w:val="0"/>
      <w:autoSpaceDN w:val="0"/>
      <w:adjustRightInd w:val="0"/>
      <w:spacing w:before="60" w:after="60"/>
      <w:ind w:left="360"/>
    </w:pPr>
    <w:rPr>
      <w:rFonts w:ascii="Times New Roman" w:hAnsi="Times New Roman"/>
      <w:iCs/>
      <w:color w:val="auto"/>
      <w:sz w:val="16"/>
      <w:szCs w:val="22"/>
    </w:rPr>
  </w:style>
  <w:style w:type="character" w:customStyle="1" w:styleId="TableSpacerChar">
    <w:name w:val="Table Spacer Char"/>
    <w:link w:val="TableSpacer"/>
    <w:rsid w:val="00CD7807"/>
    <w:rPr>
      <w:rFonts w:ascii="Times New Roman" w:eastAsia="Times New Roman" w:hAnsi="Times New Roman"/>
      <w:iCs/>
      <w:sz w:val="16"/>
      <w:szCs w:val="22"/>
    </w:rPr>
  </w:style>
  <w:style w:type="character" w:customStyle="1" w:styleId="TableTextChar">
    <w:name w:val="Table Text Char"/>
    <w:link w:val="TableText"/>
    <w:rsid w:val="00CD7807"/>
    <w:rPr>
      <w:rFonts w:ascii="Arial" w:eastAsia="Times New Roman" w:hAnsi="Arial"/>
      <w:sz w:val="22"/>
      <w:lang w:bidi="ar-SA"/>
    </w:rPr>
  </w:style>
  <w:style w:type="paragraph" w:styleId="TOCHeading">
    <w:name w:val="TOC Heading"/>
    <w:basedOn w:val="Heading1"/>
    <w:next w:val="Normal"/>
    <w:uiPriority w:val="39"/>
    <w:semiHidden/>
    <w:unhideWhenUsed/>
    <w:qFormat/>
    <w:rsid w:val="00CD7807"/>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92332E"/>
  </w:style>
  <w:style w:type="paragraph" w:styleId="Title">
    <w:name w:val="Title"/>
    <w:link w:val="TitleChar"/>
    <w:qFormat/>
    <w:rsid w:val="006E5B5F"/>
    <w:pPr>
      <w:autoSpaceDE w:val="0"/>
      <w:autoSpaceDN w:val="0"/>
      <w:adjustRightInd w:val="0"/>
      <w:spacing w:after="360"/>
      <w:jc w:val="center"/>
    </w:pPr>
    <w:rPr>
      <w:rFonts w:ascii="Arial" w:eastAsia="Times New Roman" w:hAnsi="Arial"/>
      <w:b/>
      <w:bCs/>
      <w:sz w:val="36"/>
      <w:szCs w:val="32"/>
    </w:rPr>
  </w:style>
  <w:style w:type="character" w:customStyle="1" w:styleId="TitleChar">
    <w:name w:val="Title Char"/>
    <w:link w:val="Title"/>
    <w:rsid w:val="006E5B5F"/>
    <w:rPr>
      <w:rFonts w:ascii="Arial" w:eastAsia="Times New Roman" w:hAnsi="Arial"/>
      <w:b/>
      <w:bCs/>
      <w:sz w:val="36"/>
      <w:szCs w:val="32"/>
      <w:lang w:val="en-US" w:eastAsia="en-US" w:bidi="ar-SA"/>
    </w:rPr>
  </w:style>
  <w:style w:type="paragraph" w:customStyle="1" w:styleId="CoverTitleInstructions">
    <w:name w:val="Cover Title Instructions"/>
    <w:basedOn w:val="Normal"/>
    <w:link w:val="CoverTitleInstructionsChar"/>
    <w:rsid w:val="006E5B5F"/>
    <w:pPr>
      <w:keepLines/>
      <w:autoSpaceDE w:val="0"/>
      <w:autoSpaceDN w:val="0"/>
      <w:adjustRightInd w:val="0"/>
      <w:spacing w:before="60" w:line="240" w:lineRule="atLeast"/>
      <w:jc w:val="center"/>
    </w:pPr>
    <w:rPr>
      <w:rFonts w:ascii="Times New Roman" w:hAnsi="Times New Roman" w:cs="Times New Roman"/>
      <w:i/>
      <w:iCs/>
      <w:color w:val="0000FF"/>
      <w:sz w:val="22"/>
      <w:szCs w:val="28"/>
    </w:rPr>
  </w:style>
  <w:style w:type="paragraph" w:customStyle="1" w:styleId="CoverTitleFormat">
    <w:name w:val="Cover Title Format"/>
    <w:basedOn w:val="Normal"/>
    <w:rsid w:val="006E5B5F"/>
    <w:pPr>
      <w:keepLines/>
      <w:autoSpaceDE w:val="0"/>
      <w:autoSpaceDN w:val="0"/>
      <w:adjustRightInd w:val="0"/>
      <w:spacing w:before="0" w:line="240" w:lineRule="atLeast"/>
      <w:jc w:val="center"/>
    </w:pPr>
    <w:rPr>
      <w:rFonts w:cs="Times New Roman"/>
      <w:b/>
      <w:iCs/>
      <w:color w:val="auto"/>
      <w:sz w:val="40"/>
      <w:szCs w:val="28"/>
    </w:rPr>
  </w:style>
  <w:style w:type="character" w:customStyle="1" w:styleId="CoverTitleInstructionsChar">
    <w:name w:val="Cover Title Instructions Char"/>
    <w:link w:val="CoverTitleInstructions"/>
    <w:rsid w:val="006E5B5F"/>
    <w:rPr>
      <w:rFonts w:ascii="Times New Roman" w:eastAsia="Times New Roman" w:hAnsi="Times New Roman"/>
      <w:i/>
      <w:iCs/>
      <w:color w:val="0000FF"/>
      <w:sz w:val="22"/>
      <w:szCs w:val="28"/>
    </w:rPr>
  </w:style>
  <w:style w:type="paragraph" w:styleId="PlainText">
    <w:name w:val="Plain Text"/>
    <w:basedOn w:val="Normal"/>
    <w:link w:val="PlainTextChar"/>
    <w:uiPriority w:val="99"/>
    <w:unhideWhenUsed/>
    <w:rsid w:val="002915C3"/>
    <w:pPr>
      <w:spacing w:before="0" w:after="0"/>
    </w:pPr>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2915C3"/>
    <w:rPr>
      <w:rFonts w:eastAsiaTheme="minorHAnsi" w:cstheme="minorBid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08C"/>
    <w:pPr>
      <w:spacing w:before="120" w:after="120"/>
    </w:pPr>
    <w:rPr>
      <w:rFonts w:ascii="Arial" w:eastAsia="Times New Roman" w:hAnsi="Arial" w:cs="Arial"/>
      <w:color w:val="000000"/>
      <w:sz w:val="24"/>
      <w:szCs w:val="24"/>
    </w:rPr>
  </w:style>
  <w:style w:type="paragraph" w:styleId="Heading1">
    <w:name w:val="heading 1"/>
    <w:basedOn w:val="Normal"/>
    <w:next w:val="Normal"/>
    <w:link w:val="Heading1Char"/>
    <w:uiPriority w:val="9"/>
    <w:qFormat/>
    <w:rsid w:val="004B4556"/>
    <w:pPr>
      <w:keepNext/>
      <w:spacing w:before="240" w:after="60"/>
      <w:outlineLvl w:val="0"/>
    </w:pPr>
    <w:rPr>
      <w:rFonts w:ascii="Cambria" w:hAnsi="Cambria" w:cs="Times New Roman"/>
      <w:b/>
      <w:bCs/>
      <w:kern w:val="32"/>
      <w:sz w:val="32"/>
      <w:szCs w:val="32"/>
    </w:rPr>
  </w:style>
  <w:style w:type="paragraph" w:styleId="Heading2">
    <w:name w:val="heading 2"/>
    <w:basedOn w:val="Normal"/>
    <w:next w:val="Normal"/>
    <w:link w:val="Heading2Char1"/>
    <w:uiPriority w:val="99"/>
    <w:qFormat/>
    <w:rsid w:val="007D008C"/>
    <w:pPr>
      <w:keepNext/>
      <w:keepLines/>
      <w:spacing w:before="280"/>
      <w:outlineLvl w:val="1"/>
    </w:pPr>
    <w:rPr>
      <w:rFonts w:ascii="Arial Bold" w:hAnsi="Arial Bold" w:cs="Times New Roman"/>
      <w:b/>
      <w:kern w:val="28"/>
      <w:sz w:val="20"/>
      <w:szCs w:val="20"/>
    </w:rPr>
  </w:style>
  <w:style w:type="paragraph" w:styleId="Heading6">
    <w:name w:val="heading 6"/>
    <w:basedOn w:val="Normal"/>
    <w:next w:val="Normal"/>
    <w:link w:val="Heading6Char"/>
    <w:uiPriority w:val="9"/>
    <w:semiHidden/>
    <w:unhideWhenUsed/>
    <w:qFormat/>
    <w:rsid w:val="004B4556"/>
    <w:pPr>
      <w:spacing w:before="240" w:after="60"/>
      <w:outlineLvl w:val="5"/>
    </w:pPr>
    <w:rPr>
      <w:rFonts w:ascii="Calibri" w:hAnsi="Calibri"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uiPriority w:val="9"/>
    <w:semiHidden/>
    <w:rsid w:val="007D008C"/>
    <w:rPr>
      <w:rFonts w:ascii="Cambria" w:eastAsia="Times New Roman" w:hAnsi="Cambria" w:cs="Times New Roman"/>
      <w:b/>
      <w:bCs/>
      <w:color w:val="4F81BD"/>
      <w:sz w:val="26"/>
      <w:szCs w:val="26"/>
    </w:rPr>
  </w:style>
  <w:style w:type="character" w:customStyle="1" w:styleId="Heading2Char1">
    <w:name w:val="Heading 2 Char1"/>
    <w:link w:val="Heading2"/>
    <w:uiPriority w:val="99"/>
    <w:locked/>
    <w:rsid w:val="007D008C"/>
    <w:rPr>
      <w:rFonts w:ascii="Arial Bold" w:eastAsia="Times New Roman" w:hAnsi="Arial Bold" w:cs="Times New Roman"/>
      <w:b/>
      <w:color w:val="000000"/>
      <w:kern w:val="28"/>
      <w:sz w:val="20"/>
      <w:szCs w:val="20"/>
    </w:rPr>
  </w:style>
  <w:style w:type="paragraph" w:styleId="BodyText">
    <w:name w:val="Body Text"/>
    <w:basedOn w:val="Normal"/>
    <w:link w:val="BodyTextChar"/>
    <w:uiPriority w:val="99"/>
    <w:rsid w:val="007D008C"/>
    <w:rPr>
      <w:rFonts w:cs="Times New Roman"/>
    </w:rPr>
  </w:style>
  <w:style w:type="character" w:customStyle="1" w:styleId="BodyTextChar">
    <w:name w:val="Body Text Char"/>
    <w:link w:val="BodyText"/>
    <w:uiPriority w:val="99"/>
    <w:rsid w:val="007D008C"/>
    <w:rPr>
      <w:rFonts w:ascii="Arial" w:eastAsia="Times New Roman" w:hAnsi="Arial" w:cs="Arial"/>
      <w:color w:val="000000"/>
      <w:sz w:val="24"/>
      <w:szCs w:val="24"/>
    </w:rPr>
  </w:style>
  <w:style w:type="paragraph" w:styleId="NoSpacing">
    <w:name w:val="No Spacing"/>
    <w:link w:val="NoSpacingChar"/>
    <w:uiPriority w:val="1"/>
    <w:qFormat/>
    <w:rsid w:val="007D008C"/>
    <w:rPr>
      <w:rFonts w:eastAsia="Times New Roman"/>
    </w:rPr>
  </w:style>
  <w:style w:type="paragraph" w:styleId="ListParagraph">
    <w:name w:val="List Paragraph"/>
    <w:basedOn w:val="Normal"/>
    <w:uiPriority w:val="34"/>
    <w:qFormat/>
    <w:rsid w:val="007D008C"/>
    <w:pPr>
      <w:ind w:left="720"/>
      <w:contextualSpacing/>
    </w:pPr>
    <w:rPr>
      <w:rFonts w:ascii="Times New Roman" w:hAnsi="Times New Roman" w:cs="Times New Roman"/>
    </w:rPr>
  </w:style>
  <w:style w:type="paragraph" w:customStyle="1" w:styleId="Bullet1">
    <w:name w:val="Bullet1"/>
    <w:basedOn w:val="Normal"/>
    <w:uiPriority w:val="99"/>
    <w:rsid w:val="007D008C"/>
    <w:pPr>
      <w:numPr>
        <w:numId w:val="1"/>
      </w:numPr>
      <w:spacing w:before="60" w:after="60"/>
    </w:pPr>
  </w:style>
  <w:style w:type="paragraph" w:customStyle="1" w:styleId="Bullet2">
    <w:name w:val="Bullet2"/>
    <w:basedOn w:val="Bullet1"/>
    <w:uiPriority w:val="99"/>
    <w:rsid w:val="007D008C"/>
  </w:style>
  <w:style w:type="paragraph" w:styleId="NormalWeb">
    <w:name w:val="Normal (Web)"/>
    <w:basedOn w:val="Normal"/>
    <w:uiPriority w:val="99"/>
    <w:rsid w:val="007D008C"/>
    <w:pPr>
      <w:spacing w:before="100" w:beforeAutospacing="1" w:after="100" w:afterAutospacing="1"/>
    </w:pPr>
    <w:rPr>
      <w:rFonts w:ascii="Times New Roman" w:hAnsi="Times New Roman" w:cs="Times New Roman"/>
      <w:color w:val="auto"/>
    </w:rPr>
  </w:style>
  <w:style w:type="character" w:styleId="Strong">
    <w:name w:val="Strong"/>
    <w:uiPriority w:val="22"/>
    <w:qFormat/>
    <w:rsid w:val="007D008C"/>
    <w:rPr>
      <w:b/>
      <w:bCs/>
    </w:rPr>
  </w:style>
  <w:style w:type="paragraph" w:styleId="BalloonText">
    <w:name w:val="Balloon Text"/>
    <w:basedOn w:val="Normal"/>
    <w:link w:val="BalloonTextChar"/>
    <w:uiPriority w:val="99"/>
    <w:semiHidden/>
    <w:unhideWhenUsed/>
    <w:rsid w:val="007D008C"/>
    <w:pPr>
      <w:spacing w:before="0" w:after="0"/>
    </w:pPr>
    <w:rPr>
      <w:rFonts w:ascii="Tahoma" w:hAnsi="Tahoma" w:cs="Times New Roman"/>
      <w:sz w:val="16"/>
      <w:szCs w:val="16"/>
    </w:rPr>
  </w:style>
  <w:style w:type="character" w:customStyle="1" w:styleId="BalloonTextChar">
    <w:name w:val="Balloon Text Char"/>
    <w:link w:val="BalloonText"/>
    <w:uiPriority w:val="99"/>
    <w:semiHidden/>
    <w:rsid w:val="007D008C"/>
    <w:rPr>
      <w:rFonts w:ascii="Tahoma" w:eastAsia="Times New Roman" w:hAnsi="Tahoma" w:cs="Tahoma"/>
      <w:color w:val="000000"/>
      <w:sz w:val="16"/>
      <w:szCs w:val="16"/>
    </w:rPr>
  </w:style>
  <w:style w:type="character" w:styleId="CommentReference">
    <w:name w:val="annotation reference"/>
    <w:uiPriority w:val="99"/>
    <w:semiHidden/>
    <w:unhideWhenUsed/>
    <w:rsid w:val="007D008C"/>
    <w:rPr>
      <w:sz w:val="16"/>
      <w:szCs w:val="16"/>
    </w:rPr>
  </w:style>
  <w:style w:type="paragraph" w:styleId="CommentText">
    <w:name w:val="annotation text"/>
    <w:basedOn w:val="Normal"/>
    <w:link w:val="CommentTextChar"/>
    <w:uiPriority w:val="99"/>
    <w:semiHidden/>
    <w:unhideWhenUsed/>
    <w:rsid w:val="007D008C"/>
    <w:rPr>
      <w:rFonts w:cs="Times New Roman"/>
      <w:sz w:val="20"/>
      <w:szCs w:val="20"/>
    </w:rPr>
  </w:style>
  <w:style w:type="character" w:customStyle="1" w:styleId="CommentTextChar">
    <w:name w:val="Comment Text Char"/>
    <w:link w:val="CommentText"/>
    <w:uiPriority w:val="99"/>
    <w:semiHidden/>
    <w:rsid w:val="007D008C"/>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D008C"/>
    <w:rPr>
      <w:b/>
      <w:bCs/>
    </w:rPr>
  </w:style>
  <w:style w:type="character" w:customStyle="1" w:styleId="CommentSubjectChar">
    <w:name w:val="Comment Subject Char"/>
    <w:link w:val="CommentSubject"/>
    <w:uiPriority w:val="99"/>
    <w:semiHidden/>
    <w:rsid w:val="007D008C"/>
    <w:rPr>
      <w:rFonts w:ascii="Arial" w:eastAsia="Times New Roman" w:hAnsi="Arial" w:cs="Arial"/>
      <w:b/>
      <w:bCs/>
      <w:color w:val="000000"/>
      <w:sz w:val="20"/>
      <w:szCs w:val="20"/>
    </w:rPr>
  </w:style>
  <w:style w:type="paragraph" w:styleId="Revision">
    <w:name w:val="Revision"/>
    <w:hidden/>
    <w:uiPriority w:val="99"/>
    <w:semiHidden/>
    <w:rsid w:val="004817D9"/>
    <w:rPr>
      <w:rFonts w:ascii="Arial" w:eastAsia="Times New Roman" w:hAnsi="Arial" w:cs="Arial"/>
      <w:color w:val="000000"/>
      <w:sz w:val="24"/>
      <w:szCs w:val="24"/>
    </w:rPr>
  </w:style>
  <w:style w:type="character" w:customStyle="1" w:styleId="NoSpacingChar">
    <w:name w:val="No Spacing Char"/>
    <w:link w:val="NoSpacing"/>
    <w:uiPriority w:val="1"/>
    <w:rsid w:val="00D00A4C"/>
    <w:rPr>
      <w:rFonts w:eastAsia="Times New Roman"/>
      <w:lang w:val="en-US" w:eastAsia="en-US" w:bidi="ar-SA"/>
    </w:rPr>
  </w:style>
  <w:style w:type="paragraph" w:styleId="Header">
    <w:name w:val="header"/>
    <w:basedOn w:val="Normal"/>
    <w:link w:val="HeaderChar"/>
    <w:uiPriority w:val="99"/>
    <w:unhideWhenUsed/>
    <w:rsid w:val="005234AA"/>
    <w:pPr>
      <w:tabs>
        <w:tab w:val="center" w:pos="4680"/>
        <w:tab w:val="right" w:pos="9360"/>
      </w:tabs>
      <w:spacing w:before="0" w:after="0"/>
    </w:pPr>
    <w:rPr>
      <w:rFonts w:cs="Times New Roman"/>
    </w:rPr>
  </w:style>
  <w:style w:type="character" w:customStyle="1" w:styleId="HeaderChar">
    <w:name w:val="Header Char"/>
    <w:link w:val="Header"/>
    <w:uiPriority w:val="99"/>
    <w:rsid w:val="005234AA"/>
    <w:rPr>
      <w:rFonts w:ascii="Arial" w:eastAsia="Times New Roman" w:hAnsi="Arial" w:cs="Arial"/>
      <w:color w:val="000000"/>
      <w:sz w:val="24"/>
      <w:szCs w:val="24"/>
    </w:rPr>
  </w:style>
  <w:style w:type="paragraph" w:styleId="Footer">
    <w:name w:val="footer"/>
    <w:basedOn w:val="Normal"/>
    <w:link w:val="FooterChar"/>
    <w:uiPriority w:val="99"/>
    <w:unhideWhenUsed/>
    <w:rsid w:val="005234AA"/>
    <w:pPr>
      <w:tabs>
        <w:tab w:val="center" w:pos="4680"/>
        <w:tab w:val="right" w:pos="9360"/>
      </w:tabs>
      <w:spacing w:before="0" w:after="0"/>
    </w:pPr>
    <w:rPr>
      <w:rFonts w:cs="Times New Roman"/>
    </w:rPr>
  </w:style>
  <w:style w:type="character" w:customStyle="1" w:styleId="FooterChar">
    <w:name w:val="Footer Char"/>
    <w:link w:val="Footer"/>
    <w:uiPriority w:val="99"/>
    <w:rsid w:val="005234AA"/>
    <w:rPr>
      <w:rFonts w:ascii="Arial" w:eastAsia="Times New Roman" w:hAnsi="Arial" w:cs="Arial"/>
      <w:color w:val="000000"/>
      <w:sz w:val="24"/>
      <w:szCs w:val="24"/>
    </w:rPr>
  </w:style>
  <w:style w:type="character" w:customStyle="1" w:styleId="id-mask1">
    <w:name w:val="id-mask1"/>
    <w:rsid w:val="005234AA"/>
    <w:rPr>
      <w:color w:val="4C4C4C"/>
    </w:rPr>
  </w:style>
  <w:style w:type="character" w:customStyle="1" w:styleId="Heading1Char">
    <w:name w:val="Heading 1 Char"/>
    <w:link w:val="Heading1"/>
    <w:uiPriority w:val="9"/>
    <w:rsid w:val="004B4556"/>
    <w:rPr>
      <w:rFonts w:ascii="Cambria" w:eastAsia="Times New Roman" w:hAnsi="Cambria" w:cs="Times New Roman"/>
      <w:b/>
      <w:bCs/>
      <w:color w:val="000000"/>
      <w:kern w:val="32"/>
      <w:sz w:val="32"/>
      <w:szCs w:val="32"/>
    </w:rPr>
  </w:style>
  <w:style w:type="character" w:customStyle="1" w:styleId="Heading6Char">
    <w:name w:val="Heading 6 Char"/>
    <w:link w:val="Heading6"/>
    <w:uiPriority w:val="9"/>
    <w:semiHidden/>
    <w:rsid w:val="004B4556"/>
    <w:rPr>
      <w:rFonts w:ascii="Calibri" w:eastAsia="Times New Roman" w:hAnsi="Calibri" w:cs="Times New Roman"/>
      <w:b/>
      <w:bCs/>
      <w:color w:val="000000"/>
      <w:sz w:val="22"/>
      <w:szCs w:val="22"/>
    </w:rPr>
  </w:style>
  <w:style w:type="paragraph" w:styleId="BodyTextIndent">
    <w:name w:val="Body Text Indent"/>
    <w:basedOn w:val="Normal"/>
    <w:link w:val="BodyTextIndentChar"/>
    <w:uiPriority w:val="99"/>
    <w:semiHidden/>
    <w:unhideWhenUsed/>
    <w:rsid w:val="004B4556"/>
    <w:pPr>
      <w:ind w:left="360"/>
    </w:pPr>
    <w:rPr>
      <w:rFonts w:cs="Times New Roman"/>
    </w:rPr>
  </w:style>
  <w:style w:type="character" w:customStyle="1" w:styleId="BodyTextIndentChar">
    <w:name w:val="Body Text Indent Char"/>
    <w:link w:val="BodyTextIndent"/>
    <w:uiPriority w:val="99"/>
    <w:semiHidden/>
    <w:rsid w:val="004B4556"/>
    <w:rPr>
      <w:rFonts w:ascii="Arial" w:eastAsia="Times New Roman" w:hAnsi="Arial" w:cs="Arial"/>
      <w:color w:val="000000"/>
      <w:sz w:val="24"/>
      <w:szCs w:val="24"/>
    </w:rPr>
  </w:style>
  <w:style w:type="paragraph" w:styleId="BodyText2">
    <w:name w:val="Body Text 2"/>
    <w:basedOn w:val="Normal"/>
    <w:link w:val="BodyText2Char"/>
    <w:uiPriority w:val="99"/>
    <w:semiHidden/>
    <w:unhideWhenUsed/>
    <w:rsid w:val="004B4556"/>
    <w:pPr>
      <w:spacing w:line="480" w:lineRule="auto"/>
    </w:pPr>
    <w:rPr>
      <w:rFonts w:cs="Times New Roman"/>
    </w:rPr>
  </w:style>
  <w:style w:type="character" w:customStyle="1" w:styleId="BodyText2Char">
    <w:name w:val="Body Text 2 Char"/>
    <w:link w:val="BodyText2"/>
    <w:uiPriority w:val="99"/>
    <w:semiHidden/>
    <w:rsid w:val="004B4556"/>
    <w:rPr>
      <w:rFonts w:ascii="Arial" w:eastAsia="Times New Roman" w:hAnsi="Arial" w:cs="Arial"/>
      <w:color w:val="000000"/>
      <w:sz w:val="24"/>
      <w:szCs w:val="24"/>
    </w:rPr>
  </w:style>
  <w:style w:type="paragraph" w:customStyle="1" w:styleId="inreplyto">
    <w:name w:val="inreplyto"/>
    <w:basedOn w:val="Normal"/>
    <w:rsid w:val="004B4556"/>
    <w:pPr>
      <w:overflowPunct w:val="0"/>
      <w:autoSpaceDE w:val="0"/>
      <w:autoSpaceDN w:val="0"/>
      <w:adjustRightInd w:val="0"/>
      <w:spacing w:before="0" w:after="0"/>
      <w:textAlignment w:val="baseline"/>
    </w:pPr>
    <w:rPr>
      <w:rFonts w:ascii="Times New Roman" w:hAnsi="Times New Roman" w:cs="Times New Roman"/>
      <w:color w:val="auto"/>
      <w:sz w:val="20"/>
      <w:szCs w:val="20"/>
    </w:rPr>
  </w:style>
  <w:style w:type="paragraph" w:customStyle="1" w:styleId="norm12">
    <w:name w:val="norm12"/>
    <w:basedOn w:val="Normal"/>
    <w:rsid w:val="004B4556"/>
    <w:pPr>
      <w:overflowPunct w:val="0"/>
      <w:autoSpaceDE w:val="0"/>
      <w:autoSpaceDN w:val="0"/>
      <w:adjustRightInd w:val="0"/>
      <w:spacing w:before="0" w:after="0"/>
      <w:textAlignment w:val="baseline"/>
    </w:pPr>
    <w:rPr>
      <w:rFonts w:ascii="Times New Roman" w:hAnsi="Times New Roman" w:cs="Times New Roman"/>
      <w:color w:val="auto"/>
      <w:szCs w:val="20"/>
    </w:rPr>
  </w:style>
  <w:style w:type="character" w:styleId="Hyperlink">
    <w:name w:val="Hyperlink"/>
    <w:uiPriority w:val="99"/>
    <w:rsid w:val="004B4556"/>
    <w:rPr>
      <w:color w:val="0000FF"/>
      <w:u w:val="single"/>
    </w:rPr>
  </w:style>
  <w:style w:type="paragraph" w:styleId="BlockText">
    <w:name w:val="Block Text"/>
    <w:basedOn w:val="Normal"/>
    <w:semiHidden/>
    <w:rsid w:val="004B4556"/>
    <w:pPr>
      <w:pBdr>
        <w:top w:val="single" w:sz="12" w:space="9" w:color="auto"/>
        <w:left w:val="single" w:sz="12" w:space="9" w:color="auto"/>
        <w:bottom w:val="single" w:sz="12" w:space="9" w:color="auto"/>
        <w:right w:val="single" w:sz="12" w:space="9" w:color="auto"/>
      </w:pBdr>
      <w:spacing w:before="0" w:after="0"/>
      <w:ind w:left="2880" w:right="2880"/>
      <w:jc w:val="center"/>
    </w:pPr>
    <w:rPr>
      <w:rFonts w:ascii="Times New Roman" w:hAnsi="Times New Roman" w:cs="Times New Roman"/>
      <w:b/>
      <w:i/>
      <w:color w:val="auto"/>
    </w:rPr>
  </w:style>
  <w:style w:type="character" w:styleId="FollowedHyperlink">
    <w:name w:val="FollowedHyperlink"/>
    <w:uiPriority w:val="99"/>
    <w:semiHidden/>
    <w:unhideWhenUsed/>
    <w:rsid w:val="00CF6270"/>
    <w:rPr>
      <w:color w:val="800080"/>
      <w:u w:val="single"/>
    </w:rPr>
  </w:style>
  <w:style w:type="paragraph" w:customStyle="1" w:styleId="RFWParagraph">
    <w:name w:val="RFW Paragraph"/>
    <w:basedOn w:val="Normal"/>
    <w:rsid w:val="0047063E"/>
    <w:pPr>
      <w:widowControl w:val="0"/>
      <w:overflowPunct w:val="0"/>
      <w:autoSpaceDE w:val="0"/>
      <w:autoSpaceDN w:val="0"/>
      <w:adjustRightInd w:val="0"/>
      <w:spacing w:before="0" w:after="0"/>
      <w:ind w:left="288"/>
      <w:textAlignment w:val="baseline"/>
    </w:pPr>
    <w:rPr>
      <w:rFonts w:ascii="Times New Roman" w:hAnsi="Times New Roman" w:cs="Times New Roman"/>
      <w:color w:val="auto"/>
      <w:szCs w:val="20"/>
    </w:rPr>
  </w:style>
  <w:style w:type="paragraph" w:customStyle="1" w:styleId="Title2">
    <w:name w:val="Title 2"/>
    <w:rsid w:val="00CD7807"/>
    <w:pPr>
      <w:spacing w:before="120" w:after="120"/>
      <w:jc w:val="center"/>
    </w:pPr>
    <w:rPr>
      <w:rFonts w:ascii="Arial" w:eastAsia="Times New Roman" w:hAnsi="Arial" w:cs="Arial"/>
      <w:b/>
      <w:bCs/>
      <w:sz w:val="28"/>
      <w:szCs w:val="32"/>
    </w:rPr>
  </w:style>
  <w:style w:type="paragraph" w:customStyle="1" w:styleId="TableHeading">
    <w:name w:val="Table Heading"/>
    <w:rsid w:val="00CD7807"/>
    <w:pPr>
      <w:spacing w:before="60" w:after="60"/>
    </w:pPr>
    <w:rPr>
      <w:rFonts w:ascii="Arial" w:eastAsia="Times New Roman" w:hAnsi="Arial" w:cs="Arial"/>
      <w:b/>
      <w:sz w:val="22"/>
      <w:szCs w:val="22"/>
    </w:rPr>
  </w:style>
  <w:style w:type="paragraph" w:customStyle="1" w:styleId="TableText">
    <w:name w:val="Table Text"/>
    <w:link w:val="TableTextChar"/>
    <w:rsid w:val="00CD7807"/>
    <w:pPr>
      <w:spacing w:before="60" w:after="60"/>
    </w:pPr>
    <w:rPr>
      <w:rFonts w:ascii="Arial" w:eastAsia="Times New Roman" w:hAnsi="Arial"/>
      <w:sz w:val="22"/>
    </w:rPr>
  </w:style>
  <w:style w:type="paragraph" w:customStyle="1" w:styleId="TableSpacer">
    <w:name w:val="Table Spacer"/>
    <w:basedOn w:val="BodyText"/>
    <w:link w:val="TableSpacerChar"/>
    <w:rsid w:val="00CD7807"/>
    <w:pPr>
      <w:autoSpaceDE w:val="0"/>
      <w:autoSpaceDN w:val="0"/>
      <w:adjustRightInd w:val="0"/>
      <w:spacing w:before="60" w:after="60"/>
      <w:ind w:left="360"/>
    </w:pPr>
    <w:rPr>
      <w:rFonts w:ascii="Times New Roman" w:hAnsi="Times New Roman"/>
      <w:iCs/>
      <w:color w:val="auto"/>
      <w:sz w:val="16"/>
      <w:szCs w:val="22"/>
    </w:rPr>
  </w:style>
  <w:style w:type="character" w:customStyle="1" w:styleId="TableSpacerChar">
    <w:name w:val="Table Spacer Char"/>
    <w:link w:val="TableSpacer"/>
    <w:rsid w:val="00CD7807"/>
    <w:rPr>
      <w:rFonts w:ascii="Times New Roman" w:eastAsia="Times New Roman" w:hAnsi="Times New Roman"/>
      <w:iCs/>
      <w:sz w:val="16"/>
      <w:szCs w:val="22"/>
    </w:rPr>
  </w:style>
  <w:style w:type="character" w:customStyle="1" w:styleId="TableTextChar">
    <w:name w:val="Table Text Char"/>
    <w:link w:val="TableText"/>
    <w:rsid w:val="00CD7807"/>
    <w:rPr>
      <w:rFonts w:ascii="Arial" w:eastAsia="Times New Roman" w:hAnsi="Arial"/>
      <w:sz w:val="22"/>
      <w:lang w:bidi="ar-SA"/>
    </w:rPr>
  </w:style>
  <w:style w:type="paragraph" w:styleId="TOCHeading">
    <w:name w:val="TOC Heading"/>
    <w:basedOn w:val="Heading1"/>
    <w:next w:val="Normal"/>
    <w:uiPriority w:val="39"/>
    <w:semiHidden/>
    <w:unhideWhenUsed/>
    <w:qFormat/>
    <w:rsid w:val="00CD7807"/>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92332E"/>
  </w:style>
  <w:style w:type="paragraph" w:styleId="Title">
    <w:name w:val="Title"/>
    <w:link w:val="TitleChar"/>
    <w:qFormat/>
    <w:rsid w:val="006E5B5F"/>
    <w:pPr>
      <w:autoSpaceDE w:val="0"/>
      <w:autoSpaceDN w:val="0"/>
      <w:adjustRightInd w:val="0"/>
      <w:spacing w:after="360"/>
      <w:jc w:val="center"/>
    </w:pPr>
    <w:rPr>
      <w:rFonts w:ascii="Arial" w:eastAsia="Times New Roman" w:hAnsi="Arial"/>
      <w:b/>
      <w:bCs/>
      <w:sz w:val="36"/>
      <w:szCs w:val="32"/>
    </w:rPr>
  </w:style>
  <w:style w:type="character" w:customStyle="1" w:styleId="TitleChar">
    <w:name w:val="Title Char"/>
    <w:link w:val="Title"/>
    <w:rsid w:val="006E5B5F"/>
    <w:rPr>
      <w:rFonts w:ascii="Arial" w:eastAsia="Times New Roman" w:hAnsi="Arial"/>
      <w:b/>
      <w:bCs/>
      <w:sz w:val="36"/>
      <w:szCs w:val="32"/>
      <w:lang w:val="en-US" w:eastAsia="en-US" w:bidi="ar-SA"/>
    </w:rPr>
  </w:style>
  <w:style w:type="paragraph" w:customStyle="1" w:styleId="CoverTitleInstructions">
    <w:name w:val="Cover Title Instructions"/>
    <w:basedOn w:val="Normal"/>
    <w:link w:val="CoverTitleInstructionsChar"/>
    <w:rsid w:val="006E5B5F"/>
    <w:pPr>
      <w:keepLines/>
      <w:autoSpaceDE w:val="0"/>
      <w:autoSpaceDN w:val="0"/>
      <w:adjustRightInd w:val="0"/>
      <w:spacing w:before="60" w:line="240" w:lineRule="atLeast"/>
      <w:jc w:val="center"/>
    </w:pPr>
    <w:rPr>
      <w:rFonts w:ascii="Times New Roman" w:hAnsi="Times New Roman" w:cs="Times New Roman"/>
      <w:i/>
      <w:iCs/>
      <w:color w:val="0000FF"/>
      <w:sz w:val="22"/>
      <w:szCs w:val="28"/>
    </w:rPr>
  </w:style>
  <w:style w:type="paragraph" w:customStyle="1" w:styleId="CoverTitleFormat">
    <w:name w:val="Cover Title Format"/>
    <w:basedOn w:val="Normal"/>
    <w:rsid w:val="006E5B5F"/>
    <w:pPr>
      <w:keepLines/>
      <w:autoSpaceDE w:val="0"/>
      <w:autoSpaceDN w:val="0"/>
      <w:adjustRightInd w:val="0"/>
      <w:spacing w:before="0" w:line="240" w:lineRule="atLeast"/>
      <w:jc w:val="center"/>
    </w:pPr>
    <w:rPr>
      <w:rFonts w:cs="Times New Roman"/>
      <w:b/>
      <w:iCs/>
      <w:color w:val="auto"/>
      <w:sz w:val="40"/>
      <w:szCs w:val="28"/>
    </w:rPr>
  </w:style>
  <w:style w:type="character" w:customStyle="1" w:styleId="CoverTitleInstructionsChar">
    <w:name w:val="Cover Title Instructions Char"/>
    <w:link w:val="CoverTitleInstructions"/>
    <w:rsid w:val="006E5B5F"/>
    <w:rPr>
      <w:rFonts w:ascii="Times New Roman" w:eastAsia="Times New Roman" w:hAnsi="Times New Roman"/>
      <w:i/>
      <w:iCs/>
      <w:color w:val="0000FF"/>
      <w:sz w:val="22"/>
      <w:szCs w:val="28"/>
    </w:rPr>
  </w:style>
  <w:style w:type="paragraph" w:styleId="PlainText">
    <w:name w:val="Plain Text"/>
    <w:basedOn w:val="Normal"/>
    <w:link w:val="PlainTextChar"/>
    <w:uiPriority w:val="99"/>
    <w:unhideWhenUsed/>
    <w:rsid w:val="002915C3"/>
    <w:pPr>
      <w:spacing w:before="0" w:after="0"/>
    </w:pPr>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2915C3"/>
    <w:rPr>
      <w:rFonts w:eastAsiaTheme="minorHAns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7008">
      <w:bodyDiv w:val="1"/>
      <w:marLeft w:val="0"/>
      <w:marRight w:val="0"/>
      <w:marTop w:val="0"/>
      <w:marBottom w:val="0"/>
      <w:divBdr>
        <w:top w:val="none" w:sz="0" w:space="0" w:color="auto"/>
        <w:left w:val="none" w:sz="0" w:space="0" w:color="auto"/>
        <w:bottom w:val="none" w:sz="0" w:space="0" w:color="auto"/>
        <w:right w:val="none" w:sz="0" w:space="0" w:color="auto"/>
      </w:divBdr>
    </w:div>
    <w:div w:id="61566190">
      <w:bodyDiv w:val="1"/>
      <w:marLeft w:val="0"/>
      <w:marRight w:val="0"/>
      <w:marTop w:val="0"/>
      <w:marBottom w:val="0"/>
      <w:divBdr>
        <w:top w:val="none" w:sz="0" w:space="0" w:color="auto"/>
        <w:left w:val="none" w:sz="0" w:space="0" w:color="auto"/>
        <w:bottom w:val="none" w:sz="0" w:space="0" w:color="auto"/>
        <w:right w:val="none" w:sz="0" w:space="0" w:color="auto"/>
      </w:divBdr>
    </w:div>
    <w:div w:id="242494123">
      <w:bodyDiv w:val="1"/>
      <w:marLeft w:val="0"/>
      <w:marRight w:val="0"/>
      <w:marTop w:val="0"/>
      <w:marBottom w:val="0"/>
      <w:divBdr>
        <w:top w:val="none" w:sz="0" w:space="0" w:color="auto"/>
        <w:left w:val="none" w:sz="0" w:space="0" w:color="auto"/>
        <w:bottom w:val="none" w:sz="0" w:space="0" w:color="auto"/>
        <w:right w:val="none" w:sz="0" w:space="0" w:color="auto"/>
      </w:divBdr>
    </w:div>
    <w:div w:id="353263731">
      <w:bodyDiv w:val="1"/>
      <w:marLeft w:val="0"/>
      <w:marRight w:val="0"/>
      <w:marTop w:val="0"/>
      <w:marBottom w:val="0"/>
      <w:divBdr>
        <w:top w:val="none" w:sz="0" w:space="0" w:color="auto"/>
        <w:left w:val="none" w:sz="0" w:space="0" w:color="auto"/>
        <w:bottom w:val="none" w:sz="0" w:space="0" w:color="auto"/>
        <w:right w:val="none" w:sz="0" w:space="0" w:color="auto"/>
      </w:divBdr>
    </w:div>
    <w:div w:id="760295080">
      <w:bodyDiv w:val="1"/>
      <w:marLeft w:val="0"/>
      <w:marRight w:val="0"/>
      <w:marTop w:val="0"/>
      <w:marBottom w:val="0"/>
      <w:divBdr>
        <w:top w:val="none" w:sz="0" w:space="0" w:color="auto"/>
        <w:left w:val="none" w:sz="0" w:space="0" w:color="auto"/>
        <w:bottom w:val="none" w:sz="0" w:space="0" w:color="auto"/>
        <w:right w:val="none" w:sz="0" w:space="0" w:color="auto"/>
      </w:divBdr>
    </w:div>
    <w:div w:id="768886791">
      <w:bodyDiv w:val="1"/>
      <w:marLeft w:val="0"/>
      <w:marRight w:val="0"/>
      <w:marTop w:val="0"/>
      <w:marBottom w:val="0"/>
      <w:divBdr>
        <w:top w:val="none" w:sz="0" w:space="0" w:color="auto"/>
        <w:left w:val="none" w:sz="0" w:space="0" w:color="auto"/>
        <w:bottom w:val="none" w:sz="0" w:space="0" w:color="auto"/>
        <w:right w:val="none" w:sz="0" w:space="0" w:color="auto"/>
      </w:divBdr>
    </w:div>
    <w:div w:id="809787008">
      <w:bodyDiv w:val="1"/>
      <w:marLeft w:val="0"/>
      <w:marRight w:val="0"/>
      <w:marTop w:val="0"/>
      <w:marBottom w:val="0"/>
      <w:divBdr>
        <w:top w:val="none" w:sz="0" w:space="0" w:color="auto"/>
        <w:left w:val="none" w:sz="0" w:space="0" w:color="auto"/>
        <w:bottom w:val="none" w:sz="0" w:space="0" w:color="auto"/>
        <w:right w:val="none" w:sz="0" w:space="0" w:color="auto"/>
      </w:divBdr>
    </w:div>
    <w:div w:id="889194816">
      <w:bodyDiv w:val="1"/>
      <w:marLeft w:val="0"/>
      <w:marRight w:val="0"/>
      <w:marTop w:val="0"/>
      <w:marBottom w:val="0"/>
      <w:divBdr>
        <w:top w:val="none" w:sz="0" w:space="0" w:color="auto"/>
        <w:left w:val="none" w:sz="0" w:space="0" w:color="auto"/>
        <w:bottom w:val="none" w:sz="0" w:space="0" w:color="auto"/>
        <w:right w:val="none" w:sz="0" w:space="0" w:color="auto"/>
      </w:divBdr>
    </w:div>
    <w:div w:id="1002204092">
      <w:bodyDiv w:val="1"/>
      <w:marLeft w:val="0"/>
      <w:marRight w:val="0"/>
      <w:marTop w:val="0"/>
      <w:marBottom w:val="0"/>
      <w:divBdr>
        <w:top w:val="none" w:sz="0" w:space="0" w:color="auto"/>
        <w:left w:val="none" w:sz="0" w:space="0" w:color="auto"/>
        <w:bottom w:val="none" w:sz="0" w:space="0" w:color="auto"/>
        <w:right w:val="none" w:sz="0" w:space="0" w:color="auto"/>
      </w:divBdr>
    </w:div>
    <w:div w:id="1009331430">
      <w:bodyDiv w:val="1"/>
      <w:marLeft w:val="0"/>
      <w:marRight w:val="0"/>
      <w:marTop w:val="0"/>
      <w:marBottom w:val="0"/>
      <w:divBdr>
        <w:top w:val="none" w:sz="0" w:space="0" w:color="auto"/>
        <w:left w:val="none" w:sz="0" w:space="0" w:color="auto"/>
        <w:bottom w:val="none" w:sz="0" w:space="0" w:color="auto"/>
        <w:right w:val="none" w:sz="0" w:space="0" w:color="auto"/>
      </w:divBdr>
    </w:div>
    <w:div w:id="1012412995">
      <w:bodyDiv w:val="1"/>
      <w:marLeft w:val="0"/>
      <w:marRight w:val="0"/>
      <w:marTop w:val="0"/>
      <w:marBottom w:val="0"/>
      <w:divBdr>
        <w:top w:val="none" w:sz="0" w:space="0" w:color="auto"/>
        <w:left w:val="none" w:sz="0" w:space="0" w:color="auto"/>
        <w:bottom w:val="none" w:sz="0" w:space="0" w:color="auto"/>
        <w:right w:val="none" w:sz="0" w:space="0" w:color="auto"/>
      </w:divBdr>
    </w:div>
    <w:div w:id="1156265134">
      <w:bodyDiv w:val="1"/>
      <w:marLeft w:val="0"/>
      <w:marRight w:val="0"/>
      <w:marTop w:val="0"/>
      <w:marBottom w:val="0"/>
      <w:divBdr>
        <w:top w:val="none" w:sz="0" w:space="0" w:color="auto"/>
        <w:left w:val="none" w:sz="0" w:space="0" w:color="auto"/>
        <w:bottom w:val="none" w:sz="0" w:space="0" w:color="auto"/>
        <w:right w:val="none" w:sz="0" w:space="0" w:color="auto"/>
      </w:divBdr>
    </w:div>
    <w:div w:id="1174875070">
      <w:bodyDiv w:val="1"/>
      <w:marLeft w:val="0"/>
      <w:marRight w:val="0"/>
      <w:marTop w:val="0"/>
      <w:marBottom w:val="0"/>
      <w:divBdr>
        <w:top w:val="none" w:sz="0" w:space="0" w:color="auto"/>
        <w:left w:val="none" w:sz="0" w:space="0" w:color="auto"/>
        <w:bottom w:val="none" w:sz="0" w:space="0" w:color="auto"/>
        <w:right w:val="none" w:sz="0" w:space="0" w:color="auto"/>
      </w:divBdr>
    </w:div>
    <w:div w:id="1220096586">
      <w:bodyDiv w:val="1"/>
      <w:marLeft w:val="0"/>
      <w:marRight w:val="0"/>
      <w:marTop w:val="0"/>
      <w:marBottom w:val="0"/>
      <w:divBdr>
        <w:top w:val="none" w:sz="0" w:space="0" w:color="auto"/>
        <w:left w:val="none" w:sz="0" w:space="0" w:color="auto"/>
        <w:bottom w:val="none" w:sz="0" w:space="0" w:color="auto"/>
        <w:right w:val="none" w:sz="0" w:space="0" w:color="auto"/>
      </w:divBdr>
    </w:div>
    <w:div w:id="1333216462">
      <w:bodyDiv w:val="1"/>
      <w:marLeft w:val="0"/>
      <w:marRight w:val="0"/>
      <w:marTop w:val="0"/>
      <w:marBottom w:val="0"/>
      <w:divBdr>
        <w:top w:val="none" w:sz="0" w:space="0" w:color="auto"/>
        <w:left w:val="none" w:sz="0" w:space="0" w:color="auto"/>
        <w:bottom w:val="none" w:sz="0" w:space="0" w:color="auto"/>
        <w:right w:val="none" w:sz="0" w:space="0" w:color="auto"/>
      </w:divBdr>
      <w:divsChild>
        <w:div w:id="432165439">
          <w:marLeft w:val="0"/>
          <w:marRight w:val="0"/>
          <w:marTop w:val="0"/>
          <w:marBottom w:val="0"/>
          <w:divBdr>
            <w:top w:val="none" w:sz="0" w:space="0" w:color="auto"/>
            <w:left w:val="none" w:sz="0" w:space="0" w:color="auto"/>
            <w:bottom w:val="none" w:sz="0" w:space="0" w:color="auto"/>
            <w:right w:val="none" w:sz="0" w:space="0" w:color="auto"/>
          </w:divBdr>
        </w:div>
      </w:divsChild>
    </w:div>
    <w:div w:id="1441997831">
      <w:bodyDiv w:val="1"/>
      <w:marLeft w:val="0"/>
      <w:marRight w:val="0"/>
      <w:marTop w:val="0"/>
      <w:marBottom w:val="0"/>
      <w:divBdr>
        <w:top w:val="none" w:sz="0" w:space="0" w:color="auto"/>
        <w:left w:val="none" w:sz="0" w:space="0" w:color="auto"/>
        <w:bottom w:val="none" w:sz="0" w:space="0" w:color="auto"/>
        <w:right w:val="none" w:sz="0" w:space="0" w:color="auto"/>
      </w:divBdr>
    </w:div>
    <w:div w:id="1523199553">
      <w:bodyDiv w:val="1"/>
      <w:marLeft w:val="0"/>
      <w:marRight w:val="0"/>
      <w:marTop w:val="0"/>
      <w:marBottom w:val="0"/>
      <w:divBdr>
        <w:top w:val="none" w:sz="0" w:space="0" w:color="auto"/>
        <w:left w:val="none" w:sz="0" w:space="0" w:color="auto"/>
        <w:bottom w:val="none" w:sz="0" w:space="0" w:color="auto"/>
        <w:right w:val="none" w:sz="0" w:space="0" w:color="auto"/>
      </w:divBdr>
    </w:div>
    <w:div w:id="1534415155">
      <w:bodyDiv w:val="1"/>
      <w:marLeft w:val="0"/>
      <w:marRight w:val="0"/>
      <w:marTop w:val="0"/>
      <w:marBottom w:val="0"/>
      <w:divBdr>
        <w:top w:val="none" w:sz="0" w:space="0" w:color="auto"/>
        <w:left w:val="none" w:sz="0" w:space="0" w:color="auto"/>
        <w:bottom w:val="none" w:sz="0" w:space="0" w:color="auto"/>
        <w:right w:val="none" w:sz="0" w:space="0" w:color="auto"/>
      </w:divBdr>
      <w:divsChild>
        <w:div w:id="1621885554">
          <w:marLeft w:val="0"/>
          <w:marRight w:val="0"/>
          <w:marTop w:val="0"/>
          <w:marBottom w:val="0"/>
          <w:divBdr>
            <w:top w:val="none" w:sz="0" w:space="0" w:color="auto"/>
            <w:left w:val="none" w:sz="0" w:space="0" w:color="auto"/>
            <w:bottom w:val="none" w:sz="0" w:space="0" w:color="auto"/>
            <w:right w:val="none" w:sz="0" w:space="0" w:color="auto"/>
          </w:divBdr>
        </w:div>
      </w:divsChild>
    </w:div>
    <w:div w:id="1870798969">
      <w:bodyDiv w:val="1"/>
      <w:marLeft w:val="0"/>
      <w:marRight w:val="0"/>
      <w:marTop w:val="0"/>
      <w:marBottom w:val="0"/>
      <w:divBdr>
        <w:top w:val="none" w:sz="0" w:space="0" w:color="auto"/>
        <w:left w:val="none" w:sz="0" w:space="0" w:color="auto"/>
        <w:bottom w:val="none" w:sz="0" w:space="0" w:color="auto"/>
        <w:right w:val="none" w:sz="0" w:space="0" w:color="auto"/>
      </w:divBdr>
    </w:div>
    <w:div w:id="1986856453">
      <w:bodyDiv w:val="1"/>
      <w:marLeft w:val="0"/>
      <w:marRight w:val="0"/>
      <w:marTop w:val="0"/>
      <w:marBottom w:val="0"/>
      <w:divBdr>
        <w:top w:val="none" w:sz="0" w:space="0" w:color="auto"/>
        <w:left w:val="none" w:sz="0" w:space="0" w:color="auto"/>
        <w:bottom w:val="none" w:sz="0" w:space="0" w:color="auto"/>
        <w:right w:val="none" w:sz="0" w:space="0" w:color="auto"/>
      </w:divBdr>
    </w:div>
    <w:div w:id="2000040376">
      <w:bodyDiv w:val="1"/>
      <w:marLeft w:val="0"/>
      <w:marRight w:val="0"/>
      <w:marTop w:val="0"/>
      <w:marBottom w:val="0"/>
      <w:divBdr>
        <w:top w:val="none" w:sz="0" w:space="0" w:color="auto"/>
        <w:left w:val="none" w:sz="0" w:space="0" w:color="auto"/>
        <w:bottom w:val="none" w:sz="0" w:space="0" w:color="auto"/>
        <w:right w:val="none" w:sz="0" w:space="0" w:color="auto"/>
      </w:divBdr>
    </w:div>
    <w:div w:id="2062098951">
      <w:bodyDiv w:val="1"/>
      <w:marLeft w:val="0"/>
      <w:marRight w:val="0"/>
      <w:marTop w:val="0"/>
      <w:marBottom w:val="0"/>
      <w:divBdr>
        <w:top w:val="none" w:sz="0" w:space="0" w:color="auto"/>
        <w:left w:val="none" w:sz="0" w:space="0" w:color="auto"/>
        <w:bottom w:val="none" w:sz="0" w:space="0" w:color="auto"/>
        <w:right w:val="none" w:sz="0" w:space="0" w:color="auto"/>
      </w:divBdr>
    </w:div>
    <w:div w:id="2107924100">
      <w:bodyDiv w:val="1"/>
      <w:marLeft w:val="0"/>
      <w:marRight w:val="0"/>
      <w:marTop w:val="0"/>
      <w:marBottom w:val="0"/>
      <w:divBdr>
        <w:top w:val="none" w:sz="0" w:space="0" w:color="auto"/>
        <w:left w:val="none" w:sz="0" w:space="0" w:color="auto"/>
        <w:bottom w:val="none" w:sz="0" w:space="0" w:color="auto"/>
        <w:right w:val="none" w:sz="0" w:space="0" w:color="auto"/>
      </w:divBdr>
    </w:div>
    <w:div w:id="211760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dfas.mil/rapay/disability/crscandcrdp.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4B395F7D95E443A80AD82200A196F5" ma:contentTypeVersion="2" ma:contentTypeDescription="Create a new document." ma:contentTypeScope="" ma:versionID="a4779b219fcd7b8f3ddcba413d736ff9">
  <xsd:schema xmlns:xsd="http://www.w3.org/2001/XMLSchema" xmlns:xs="http://www.w3.org/2001/XMLSchema" xmlns:p="http://schemas.microsoft.com/office/2006/metadata/properties" xmlns:ns2="b220d611-2214-48b8-ba9d-21b18cac8ef7" targetNamespace="http://schemas.microsoft.com/office/2006/metadata/properties" ma:root="true" ma:fieldsID="7e823b444881ba03898203bbecdbaf91" ns2:_="">
    <xsd:import namespace="b220d611-2214-48b8-ba9d-21b18cac8ef7"/>
    <xsd:element name="properties">
      <xsd:complexType>
        <xsd:sequence>
          <xsd:element name="documentManagement">
            <xsd:complexType>
              <xsd:all>
                <xsd:element ref="ns2:Document_x0020_Subject" minOccurs="0"/>
                <xsd:element ref="ns2:Project_x0020_Upda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20d611-2214-48b8-ba9d-21b18cac8ef7" elementFormDefault="qualified">
    <xsd:import namespace="http://schemas.microsoft.com/office/2006/documentManagement/types"/>
    <xsd:import namespace="http://schemas.microsoft.com/office/infopath/2007/PartnerControls"/>
    <xsd:element name="Document_x0020_Subject" ma:index="8" nillable="true" ma:displayName="Document Subject" ma:format="Dropdown" ma:internalName="Document_x0020_Subject">
      <xsd:simpleType>
        <xsd:restriction base="dms:Choice">
          <xsd:enumeration value="ABA"/>
          <xsd:enumeration value="COLA"/>
          <xsd:enumeration value="CSEM Deployment"/>
          <xsd:enumeration value="CWINRS"/>
          <xsd:enumeration value="EVSS"/>
          <xsd:enumeration value="Integrated VBMS Testing"/>
          <xsd:enumeration value="IRS/SSA"/>
          <xsd:enumeration value="PIV/POA"/>
          <xsd:enumeration value="RBPS"/>
          <xsd:enumeration value="VACO Testers"/>
          <xsd:enumeration value="VETSNET"/>
          <xsd:enumeration value="WAN Accel"/>
        </xsd:restriction>
      </xsd:simpleType>
    </xsd:element>
    <xsd:element name="Project_x0020_Updates" ma:index="9" nillable="true" ma:displayName="Project Updates" ma:internalName="Project_x0020_Upda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_x0020_Subject xmlns="b220d611-2214-48b8-ba9d-21b18cac8ef7" xsi:nil="true"/>
    <Project_x0020_Updates xmlns="b220d611-2214-48b8-ba9d-21b18cac8ef7"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D9761-A2D8-427E-AB80-4864B9E886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20d611-2214-48b8-ba9d-21b18cac8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94E784-8590-4CDC-973C-82F1CD91587C}">
  <ds:schemaRefs>
    <ds:schemaRef ds:uri="http://schemas.microsoft.com/sharepoint/v3/contenttype/forms"/>
  </ds:schemaRefs>
</ds:datastoreItem>
</file>

<file path=customXml/itemProps3.xml><?xml version="1.0" encoding="utf-8"?>
<ds:datastoreItem xmlns:ds="http://schemas.openxmlformats.org/officeDocument/2006/customXml" ds:itemID="{A06AC807-106B-4405-8F5F-F09D9C851777}">
  <ds:schemaRefs>
    <ds:schemaRef ds:uri="http://schemas.microsoft.com/office/2006/metadata/properties"/>
    <ds:schemaRef ds:uri="http://purl.org/dc/elements/1.1/"/>
    <ds:schemaRef ds:uri="b220d611-2214-48b8-ba9d-21b18cac8ef7"/>
    <ds:schemaRef ds:uri="http://www.w3.org/XML/1998/namespace"/>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820AA127-8411-4BA2-AC15-C70706635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13377</Words>
  <Characters>76252</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89451</CharactersWithSpaces>
  <SharedDoc>false</SharedDoc>
  <HLinks>
    <vt:vector size="6" baseType="variant">
      <vt:variant>
        <vt:i4>655455</vt:i4>
      </vt:variant>
      <vt:variant>
        <vt:i4>0</vt:i4>
      </vt:variant>
      <vt:variant>
        <vt:i4>0</vt:i4>
      </vt:variant>
      <vt:variant>
        <vt:i4>5</vt:i4>
      </vt:variant>
      <vt:variant>
        <vt:lpwstr>http://www.dfas.mil/rapay/disability/crscandcrdp.html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Financial Services Center</dc:creator>
  <cp:lastModifiedBy>VS</cp:lastModifiedBy>
  <cp:revision>2</cp:revision>
  <cp:lastPrinted>2012-11-09T13:28:00Z</cp:lastPrinted>
  <dcterms:created xsi:type="dcterms:W3CDTF">2018-03-16T19:48:00Z</dcterms:created>
  <dcterms:modified xsi:type="dcterms:W3CDTF">2018-03-16T19:48:00Z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0x0101008F4B395F7D95E443A80AD82200A196F5</vt:lpwstr>
  </property>
</Properties>
</file>