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7A" w:rsidRPr="004C587A" w:rsidRDefault="004C587A" w:rsidP="004C587A">
      <w:pPr>
        <w:keepNext/>
        <w:keepLines/>
        <w:overflowPunct w:val="0"/>
        <w:autoSpaceDE w:val="0"/>
        <w:autoSpaceDN w:val="0"/>
        <w:adjustRightInd w:val="0"/>
        <w:spacing w:line="220" w:lineRule="atLeast"/>
        <w:textAlignment w:val="baseline"/>
        <w:rPr>
          <w:rFonts w:ascii="Arial" w:hAnsi="Arial" w:cs="Arial"/>
          <w:spacing w:val="-25"/>
          <w:kern w:val="28"/>
          <w:sz w:val="32"/>
          <w:szCs w:val="32"/>
        </w:rPr>
      </w:pPr>
      <w:r w:rsidRPr="004C587A">
        <w:rPr>
          <w:rFonts w:ascii="Arial" w:hAnsi="Arial" w:cs="Arial"/>
          <w:spacing w:val="-25"/>
          <w:kern w:val="28"/>
          <w:sz w:val="32"/>
          <w:szCs w:val="32"/>
        </w:rPr>
        <w:t xml:space="preserve">    </w:t>
      </w:r>
      <w:r w:rsidRPr="004C587A">
        <w:rPr>
          <w:rFonts w:ascii="Arial Black" w:hAnsi="Arial Black"/>
          <w:noProof/>
          <w:spacing w:val="-25"/>
          <w:kern w:val="28"/>
          <w:sz w:val="20"/>
          <w:szCs w:val="32"/>
        </w:rPr>
        <w:drawing>
          <wp:anchor distT="0" distB="0" distL="114300" distR="114300" simplePos="0" relativeHeight="251659264" behindDoc="0" locked="0" layoutInCell="1" allowOverlap="1" wp14:anchorId="482AC631" wp14:editId="2C022EC7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14400" cy="914400"/>
            <wp:effectExtent l="19050" t="0" r="0" b="0"/>
            <wp:wrapNone/>
            <wp:docPr id="1" name="Picture 1" descr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 Se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587A">
        <w:rPr>
          <w:rFonts w:ascii="Arial" w:hAnsi="Arial" w:cs="Arial"/>
          <w:spacing w:val="-25"/>
          <w:kern w:val="28"/>
          <w:sz w:val="32"/>
          <w:szCs w:val="32"/>
        </w:rPr>
        <w:t xml:space="preserve">                 </w:t>
      </w:r>
    </w:p>
    <w:p w:rsidR="004C587A" w:rsidRPr="004C587A" w:rsidRDefault="004C587A" w:rsidP="004C587A">
      <w:pPr>
        <w:keepNext/>
        <w:keepLines/>
        <w:overflowPunct w:val="0"/>
        <w:autoSpaceDE w:val="0"/>
        <w:autoSpaceDN w:val="0"/>
        <w:adjustRightInd w:val="0"/>
        <w:spacing w:line="220" w:lineRule="atLeast"/>
        <w:jc w:val="right"/>
        <w:textAlignment w:val="baseline"/>
        <w:rPr>
          <w:rFonts w:ascii="Arial" w:hAnsi="Arial" w:cs="Arial"/>
          <w:spacing w:val="-25"/>
          <w:kern w:val="28"/>
          <w:sz w:val="32"/>
          <w:szCs w:val="32"/>
        </w:rPr>
      </w:pPr>
      <w:r w:rsidRPr="004C587A">
        <w:rPr>
          <w:rFonts w:ascii="Arial" w:hAnsi="Arial" w:cs="Arial"/>
          <w:spacing w:val="-25"/>
          <w:kern w:val="28"/>
          <w:sz w:val="32"/>
          <w:szCs w:val="32"/>
        </w:rPr>
        <w:t>VETERANS BENEFITS ADMINISTRATION</w:t>
      </w:r>
    </w:p>
    <w:p w:rsidR="004C587A" w:rsidRPr="004C587A" w:rsidRDefault="004C587A" w:rsidP="004C587A">
      <w:pPr>
        <w:keepNext/>
        <w:keepLines/>
        <w:overflowPunct w:val="0"/>
        <w:autoSpaceDE w:val="0"/>
        <w:autoSpaceDN w:val="0"/>
        <w:adjustRightInd w:val="0"/>
        <w:spacing w:line="220" w:lineRule="atLeast"/>
        <w:ind w:left="2880" w:firstLine="720"/>
        <w:jc w:val="right"/>
        <w:textAlignment w:val="baseline"/>
        <w:rPr>
          <w:rFonts w:ascii="Arial" w:hAnsi="Arial" w:cs="Arial"/>
          <w:spacing w:val="-25"/>
          <w:kern w:val="28"/>
          <w:sz w:val="32"/>
          <w:szCs w:val="32"/>
        </w:rPr>
      </w:pPr>
      <w:r w:rsidRPr="004C587A">
        <w:rPr>
          <w:rFonts w:ascii="Arial" w:hAnsi="Arial" w:cs="Arial"/>
          <w:spacing w:val="-25"/>
          <w:kern w:val="28"/>
          <w:sz w:val="32"/>
          <w:szCs w:val="32"/>
        </w:rPr>
        <w:tab/>
      </w:r>
      <w:r w:rsidRPr="004C587A">
        <w:rPr>
          <w:rFonts w:ascii="Arial" w:hAnsi="Arial" w:cs="Arial"/>
          <w:spacing w:val="-25"/>
          <w:kern w:val="28"/>
          <w:sz w:val="32"/>
          <w:szCs w:val="32"/>
        </w:rPr>
        <w:tab/>
        <w:t xml:space="preserve">               St. Petersburg, Florida</w:t>
      </w:r>
    </w:p>
    <w:p w:rsidR="004C587A" w:rsidRPr="004C587A" w:rsidRDefault="004C587A" w:rsidP="004C587A">
      <w:pPr>
        <w:keepNext/>
        <w:keepLines/>
        <w:pBdr>
          <w:top w:val="single" w:sz="30" w:space="31" w:color="auto"/>
        </w:pBdr>
        <w:tabs>
          <w:tab w:val="left" w:pos="0"/>
        </w:tabs>
        <w:overflowPunct w:val="0"/>
        <w:autoSpaceDE w:val="0"/>
        <w:autoSpaceDN w:val="0"/>
        <w:adjustRightInd w:val="0"/>
        <w:spacing w:before="240" w:after="500" w:line="640" w:lineRule="exact"/>
        <w:textAlignment w:val="baseline"/>
        <w:rPr>
          <w:rFonts w:ascii="Arial" w:hAnsi="Arial" w:cs="Arial"/>
          <w:spacing w:val="-48"/>
          <w:kern w:val="28"/>
          <w:sz w:val="56"/>
          <w:szCs w:val="56"/>
        </w:rPr>
      </w:pPr>
      <w:r w:rsidRPr="004C587A">
        <w:rPr>
          <w:rFonts w:ascii="Arial" w:hAnsi="Arial" w:cs="Arial"/>
          <w:spacing w:val="-48"/>
          <w:kern w:val="28"/>
          <w:sz w:val="56"/>
          <w:szCs w:val="56"/>
        </w:rPr>
        <w:t>VETSNET</w:t>
      </w:r>
    </w:p>
    <w:p w:rsidR="004C587A" w:rsidRPr="004C587A" w:rsidRDefault="004C587A" w:rsidP="004C587A">
      <w:pPr>
        <w:keepNext/>
        <w:keepLines/>
        <w:pBdr>
          <w:top w:val="single" w:sz="6" w:space="24" w:color="auto"/>
        </w:pBdr>
        <w:overflowPunct w:val="0"/>
        <w:autoSpaceDE w:val="0"/>
        <w:autoSpaceDN w:val="0"/>
        <w:adjustRightInd w:val="0"/>
        <w:spacing w:line="480" w:lineRule="atLeast"/>
        <w:textAlignment w:val="baseline"/>
        <w:rPr>
          <w:rFonts w:ascii="Arial" w:hAnsi="Arial" w:cs="Arial"/>
          <w:caps/>
          <w:spacing w:val="-30"/>
          <w:kern w:val="28"/>
          <w:sz w:val="48"/>
          <w:szCs w:val="48"/>
        </w:rPr>
      </w:pPr>
    </w:p>
    <w:p w:rsidR="004C587A" w:rsidRPr="004C587A" w:rsidRDefault="000B5B5A" w:rsidP="004C587A">
      <w:pPr>
        <w:rPr>
          <w:rFonts w:ascii="Arial" w:hAnsi="Arial" w:cs="Arial"/>
          <w:b/>
          <w:bCs/>
          <w:color w:val="000000"/>
          <w:sz w:val="40"/>
          <w:szCs w:val="40"/>
        </w:rPr>
      </w:pPr>
      <w:proofErr w:type="spellStart"/>
      <w:r w:rsidRPr="000B5B5A">
        <w:rPr>
          <w:rFonts w:ascii="Arial" w:hAnsi="Arial" w:cs="Arial"/>
          <w:b/>
          <w:bCs/>
          <w:color w:val="000000"/>
          <w:sz w:val="40"/>
          <w:szCs w:val="40"/>
        </w:rPr>
        <w:t>VreFormDataWebService</w:t>
      </w:r>
      <w:proofErr w:type="spellEnd"/>
    </w:p>
    <w:p w:rsidR="004C587A" w:rsidRPr="004C587A" w:rsidRDefault="004C587A" w:rsidP="004C587A">
      <w:pPr>
        <w:rPr>
          <w:rFonts w:ascii="Arial" w:hAnsi="Arial" w:cs="Arial"/>
          <w:sz w:val="40"/>
          <w:szCs w:val="40"/>
        </w:rPr>
      </w:pPr>
      <w:proofErr w:type="spellStart"/>
      <w:r w:rsidRPr="004C587A">
        <w:rPr>
          <w:rFonts w:ascii="Arial" w:hAnsi="Arial" w:cs="Arial"/>
          <w:sz w:val="40"/>
          <w:szCs w:val="40"/>
        </w:rPr>
        <w:t>Input/Output</w:t>
      </w:r>
      <w:proofErr w:type="spellEnd"/>
      <w:r w:rsidRPr="004C587A">
        <w:rPr>
          <w:rFonts w:ascii="Arial" w:hAnsi="Arial" w:cs="Arial"/>
          <w:sz w:val="40"/>
          <w:szCs w:val="40"/>
        </w:rPr>
        <w:t xml:space="preserve"> Specification</w:t>
      </w:r>
    </w:p>
    <w:p w:rsidR="004C587A" w:rsidRPr="004C587A" w:rsidRDefault="004C587A" w:rsidP="004C587A">
      <w:pPr>
        <w:keepNext/>
        <w:keepLines/>
        <w:overflowPunct w:val="0"/>
        <w:autoSpaceDE w:val="0"/>
        <w:autoSpaceDN w:val="0"/>
        <w:adjustRightInd w:val="0"/>
        <w:spacing w:line="480" w:lineRule="atLeast"/>
        <w:textAlignment w:val="baseline"/>
        <w:rPr>
          <w:rFonts w:ascii="Arial" w:hAnsi="Arial" w:cs="Arial"/>
          <w:caps/>
          <w:spacing w:val="-30"/>
          <w:kern w:val="28"/>
          <w:sz w:val="36"/>
          <w:szCs w:val="36"/>
        </w:rPr>
      </w:pPr>
    </w:p>
    <w:p w:rsidR="004C587A" w:rsidRPr="004C587A" w:rsidRDefault="004C587A" w:rsidP="004C587A">
      <w:pPr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sz w:val="36"/>
          <w:szCs w:val="36"/>
        </w:rPr>
      </w:pPr>
    </w:p>
    <w:p w:rsidR="004C587A" w:rsidRPr="004C587A" w:rsidRDefault="004C587A" w:rsidP="004C587A">
      <w:pPr>
        <w:rPr>
          <w:rFonts w:ascii="Arial" w:eastAsia="Arial Unicode MS" w:hAnsi="Arial" w:cs="Arial"/>
          <w:sz w:val="20"/>
          <w:szCs w:val="20"/>
        </w:rPr>
        <w:sectPr w:rsidR="004C587A" w:rsidRPr="004C587A">
          <w:headerReference w:type="default" r:id="rId10"/>
          <w:footerReference w:type="default" r:id="rId11"/>
          <w:pgSz w:w="15840" w:h="12240" w:orient="landscape" w:code="1"/>
          <w:pgMar w:top="1008" w:right="864" w:bottom="1008" w:left="864" w:header="720" w:footer="720" w:gutter="0"/>
          <w:pgNumType w:start="1"/>
          <w:cols w:space="720"/>
          <w:titlePg/>
          <w:docGrid w:linePitch="360"/>
        </w:sectPr>
      </w:pPr>
    </w:p>
    <w:p w:rsidR="004C587A" w:rsidRPr="004C587A" w:rsidRDefault="004C587A" w:rsidP="004C587A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7515313"/>
      <w:r w:rsidRPr="004C587A">
        <w:rPr>
          <w:rFonts w:ascii="Arial" w:hAnsi="Arial" w:cs="Arial"/>
          <w:b/>
          <w:bCs/>
          <w:sz w:val="28"/>
          <w:szCs w:val="28"/>
        </w:rPr>
        <w:lastRenderedPageBreak/>
        <w:t>Table of Contents</w:t>
      </w:r>
    </w:p>
    <w:p w:rsidR="004C587A" w:rsidRPr="004C587A" w:rsidRDefault="004C587A" w:rsidP="004C587A"/>
    <w:p w:rsidR="001D6DC4" w:rsidRDefault="004C587A">
      <w:pPr>
        <w:pStyle w:val="TOC2"/>
        <w:rPr>
          <w:rFonts w:asciiTheme="minorHAnsi" w:eastAsiaTheme="minorEastAsia" w:hAnsiTheme="minorHAnsi" w:cstheme="minorBidi"/>
        </w:rPr>
      </w:pPr>
      <w:r w:rsidRPr="004C587A">
        <w:rPr>
          <w:rFonts w:asciiTheme="minorHAnsi" w:hAnsiTheme="minorHAnsi"/>
          <w:b/>
          <w:bCs/>
          <w:caps/>
          <w:sz w:val="20"/>
          <w:szCs w:val="20"/>
        </w:rPr>
        <w:fldChar w:fldCharType="begin"/>
      </w:r>
      <w:r w:rsidRPr="004C587A">
        <w:rPr>
          <w:rFonts w:asciiTheme="minorHAnsi" w:hAnsiTheme="minorHAnsi"/>
          <w:b/>
          <w:bCs/>
          <w:caps/>
          <w:sz w:val="20"/>
          <w:szCs w:val="20"/>
        </w:rPr>
        <w:instrText xml:space="preserve"> TOC \o "1-3" \h \z \u </w:instrText>
      </w:r>
      <w:r w:rsidRPr="004C587A">
        <w:rPr>
          <w:rFonts w:asciiTheme="minorHAnsi" w:hAnsiTheme="minorHAnsi"/>
          <w:b/>
          <w:bCs/>
          <w:caps/>
          <w:sz w:val="20"/>
          <w:szCs w:val="20"/>
        </w:rPr>
        <w:fldChar w:fldCharType="separate"/>
      </w:r>
      <w:hyperlink w:anchor="_Toc500136192" w:history="1">
        <w:r w:rsidR="001D6DC4" w:rsidRPr="0003459E">
          <w:rPr>
            <w:rStyle w:val="Hyperlink"/>
            <w:rFonts w:ascii="Arial" w:hAnsi="Arial" w:cs="Arial"/>
            <w:b/>
            <w:bCs/>
            <w:i/>
            <w:iCs/>
          </w:rPr>
          <w:t>Revision History</w:t>
        </w:r>
        <w:r w:rsidR="001D6DC4">
          <w:rPr>
            <w:webHidden/>
          </w:rPr>
          <w:tab/>
        </w:r>
        <w:r w:rsidR="001D6DC4">
          <w:rPr>
            <w:webHidden/>
          </w:rPr>
          <w:fldChar w:fldCharType="begin"/>
        </w:r>
        <w:r w:rsidR="001D6DC4">
          <w:rPr>
            <w:webHidden/>
          </w:rPr>
          <w:instrText xml:space="preserve"> PAGEREF _Toc500136192 \h </w:instrText>
        </w:r>
        <w:r w:rsidR="001D6DC4">
          <w:rPr>
            <w:webHidden/>
          </w:rPr>
        </w:r>
        <w:r w:rsidR="001D6DC4">
          <w:rPr>
            <w:webHidden/>
          </w:rPr>
          <w:fldChar w:fldCharType="separate"/>
        </w:r>
        <w:r w:rsidR="001D6DC4">
          <w:rPr>
            <w:webHidden/>
          </w:rPr>
          <w:t>2</w:t>
        </w:r>
        <w:r w:rsidR="001D6DC4">
          <w:rPr>
            <w:webHidden/>
          </w:rPr>
          <w:fldChar w:fldCharType="end"/>
        </w:r>
      </w:hyperlink>
    </w:p>
    <w:p w:rsidR="001D6DC4" w:rsidRDefault="001D6DC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00136193" w:history="1">
        <w:r w:rsidRPr="0003459E">
          <w:rPr>
            <w:rStyle w:val="Hyperlink"/>
          </w:rPr>
          <w:t>Web Service: VreFormDataWebService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_Toc500136193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6DC4" w:rsidRDefault="001D6DC4">
      <w:pPr>
        <w:pStyle w:val="TOC2"/>
        <w:rPr>
          <w:rFonts w:asciiTheme="minorHAnsi" w:eastAsiaTheme="minorEastAsia" w:hAnsiTheme="minorHAnsi" w:cstheme="minorBidi"/>
        </w:rPr>
      </w:pPr>
      <w:hyperlink w:anchor="_Toc500136194" w:history="1">
        <w:r w:rsidRPr="0003459E">
          <w:rPr>
            <w:rStyle w:val="Hyperlink"/>
            <w:rFonts w:ascii="Arial" w:hAnsi="Arial" w:cs="Arial"/>
            <w:b/>
            <w:bCs/>
            <w:i/>
            <w:iCs/>
          </w:rPr>
          <w:t>insertVreFormData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_Toc500136194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6DC4" w:rsidRDefault="001D6DC4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00136195" w:history="1">
        <w:r w:rsidRPr="0003459E">
          <w:rPr>
            <w:rStyle w:val="Hyperlink"/>
            <w:rFonts w:ascii="Arial" w:hAnsi="Arial" w:cs="Arial"/>
            <w:b/>
            <w:bCs/>
            <w:i/>
            <w:iCs/>
          </w:rPr>
          <w:t>Input:  insertVreFormData: insertVreFormData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_Toc500136195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6DC4" w:rsidRDefault="001D6DC4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00136196" w:history="1">
        <w:r w:rsidRPr="0003459E">
          <w:rPr>
            <w:rStyle w:val="Hyperlink"/>
            <w:rFonts w:ascii="Arial" w:hAnsi="Arial" w:cs="Arial"/>
            <w:b/>
            <w:bCs/>
            <w:i/>
            <w:iCs/>
          </w:rPr>
          <w:t>Output:  insertVreFormDataResponse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_Toc500136196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6DC4" w:rsidRDefault="001D6DC4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00136197" w:history="1">
        <w:r w:rsidRPr="0003459E">
          <w:rPr>
            <w:rStyle w:val="Hyperlink"/>
            <w:rFonts w:ascii="Arial" w:hAnsi="Arial" w:cs="Arial"/>
            <w:b/>
            <w:bCs/>
            <w:i/>
            <w:iCs/>
          </w:rPr>
          <w:t>Business Rules:  insertVreFormData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_Toc500136197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6DC4" w:rsidRDefault="001D6DC4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00136198" w:history="1">
        <w:r w:rsidRPr="0003459E">
          <w:rPr>
            <w:rStyle w:val="Hyperlink"/>
            <w:rFonts w:ascii="Arial" w:hAnsi="Arial" w:cs="Arial"/>
            <w:b/>
            <w:bCs/>
            <w:i/>
            <w:iCs/>
          </w:rPr>
          <w:t>Example: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_Toc500136198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6DC4" w:rsidRDefault="001D6DC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00136199" w:history="1">
        <w:r w:rsidRPr="0003459E">
          <w:rPr>
            <w:rStyle w:val="Hyperlink"/>
            <w:rFonts w:ascii="Arial" w:hAnsi="Arial" w:cs="Arial"/>
            <w:kern w:val="28"/>
          </w:rPr>
          <w:t>Objects Used (Input/Output):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_Toc500136199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6DC4" w:rsidRDefault="001D6DC4">
      <w:pPr>
        <w:pStyle w:val="TOC2"/>
        <w:rPr>
          <w:rFonts w:asciiTheme="minorHAnsi" w:eastAsiaTheme="minorEastAsia" w:hAnsiTheme="minorHAnsi" w:cstheme="minorBidi"/>
        </w:rPr>
      </w:pPr>
      <w:hyperlink w:anchor="_Toc500136200" w:history="1">
        <w:r w:rsidRPr="0003459E">
          <w:rPr>
            <w:rStyle w:val="Hyperlink"/>
            <w:rFonts w:ascii="Arial" w:hAnsi="Arial" w:cs="Arial"/>
            <w:b/>
            <w:bCs/>
            <w:i/>
            <w:iCs/>
          </w:rPr>
          <w:t>insertVreFormData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_Toc500136200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6DC4" w:rsidRDefault="001D6DC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500136201" w:history="1">
        <w:r w:rsidRPr="0003459E">
          <w:rPr>
            <w:rStyle w:val="Hyperlink"/>
          </w:rPr>
          <w:t>Appendix A – Return Codes &amp;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_Toc500136201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C587A" w:rsidRPr="004C587A" w:rsidRDefault="004C587A" w:rsidP="004C587A">
      <w:r w:rsidRPr="004C587A">
        <w:fldChar w:fldCharType="end"/>
      </w:r>
    </w:p>
    <w:p w:rsidR="004C587A" w:rsidRPr="004C587A" w:rsidRDefault="004C587A" w:rsidP="004C587A">
      <w:pPr>
        <w:tabs>
          <w:tab w:val="right" w:leader="dot" w:pos="13680"/>
        </w:tabs>
        <w:rPr>
          <w:rFonts w:asciiTheme="minorHAnsi" w:hAnsiTheme="minorHAnsi" w:cs="Arial"/>
          <w:noProof/>
          <w:sz w:val="20"/>
          <w:szCs w:val="20"/>
        </w:rPr>
      </w:pPr>
    </w:p>
    <w:p w:rsidR="004C587A" w:rsidRPr="006E532B" w:rsidRDefault="004C587A" w:rsidP="006E532B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</w:rPr>
      </w:pPr>
      <w:r w:rsidRPr="004C587A">
        <w:rPr>
          <w:rFonts w:asciiTheme="minorHAnsi" w:hAnsiTheme="minorHAnsi" w:cs="Arial"/>
          <w:sz w:val="20"/>
          <w:szCs w:val="20"/>
        </w:rPr>
        <w:br w:type="page"/>
      </w:r>
      <w:bookmarkStart w:id="1" w:name="_Toc500136192"/>
      <w:r w:rsidRPr="006E532B">
        <w:rPr>
          <w:rFonts w:ascii="Arial" w:hAnsi="Arial" w:cs="Arial"/>
          <w:b/>
          <w:bCs/>
          <w:i/>
          <w:iCs/>
        </w:rPr>
        <w:lastRenderedPageBreak/>
        <w:t>Revision History</w:t>
      </w:r>
      <w:bookmarkEnd w:id="0"/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80"/>
        <w:gridCol w:w="990"/>
        <w:gridCol w:w="1350"/>
        <w:gridCol w:w="1350"/>
        <w:gridCol w:w="7992"/>
      </w:tblGrid>
      <w:tr w:rsidR="004C587A" w:rsidRPr="00F165B4" w:rsidTr="00F165B4">
        <w:trPr>
          <w:trHeight w:val="327"/>
        </w:trPr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C587A" w:rsidRPr="00F165B4" w:rsidRDefault="004C587A" w:rsidP="004C58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65B4">
              <w:rPr>
                <w:rFonts w:ascii="Arial" w:hAnsi="Arial" w:cs="Arial"/>
                <w:b/>
                <w:sz w:val="20"/>
                <w:szCs w:val="20"/>
              </w:rPr>
              <w:t>CQ #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C587A" w:rsidRPr="00F165B4" w:rsidRDefault="004C587A" w:rsidP="004C58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65B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  <w:p w:rsidR="004C587A" w:rsidRPr="00F165B4" w:rsidRDefault="004C587A" w:rsidP="004C58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65B4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C587A" w:rsidRPr="00F165B4" w:rsidRDefault="004C587A" w:rsidP="004C58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65B4">
              <w:rPr>
                <w:rFonts w:ascii="Arial" w:hAnsi="Arial" w:cs="Arial"/>
                <w:b/>
                <w:sz w:val="20"/>
                <w:szCs w:val="20"/>
              </w:rPr>
              <w:t>Pages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C587A" w:rsidRPr="00F165B4" w:rsidRDefault="004C587A" w:rsidP="004C58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65B4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C587A" w:rsidRPr="00F165B4" w:rsidRDefault="004C587A" w:rsidP="004C58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65B4">
              <w:rPr>
                <w:rFonts w:ascii="Arial" w:hAnsi="Arial" w:cs="Arial"/>
                <w:b/>
                <w:sz w:val="20"/>
                <w:szCs w:val="20"/>
              </w:rPr>
              <w:t>Initials</w:t>
            </w:r>
          </w:p>
        </w:tc>
        <w:tc>
          <w:tcPr>
            <w:tcW w:w="7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C587A" w:rsidRPr="00F165B4" w:rsidRDefault="004C587A" w:rsidP="0060020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F165B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60020F" w:rsidRPr="00F165B4" w:rsidTr="00F165B4">
        <w:trPr>
          <w:trHeight w:val="183"/>
        </w:trPr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0F" w:rsidRPr="00F165B4" w:rsidRDefault="00F165B4" w:rsidP="001C16D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165B4">
              <w:rPr>
                <w:rFonts w:ascii="Arial" w:hAnsi="Arial" w:cs="Arial"/>
                <w:sz w:val="20"/>
                <w:szCs w:val="20"/>
              </w:rPr>
              <w:t>347475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0F" w:rsidRPr="00F165B4" w:rsidRDefault="00F165B4" w:rsidP="004C587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0F" w:rsidRPr="00F165B4" w:rsidRDefault="00F165B4" w:rsidP="004C587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0F" w:rsidRPr="00F165B4" w:rsidRDefault="00CE2D4B" w:rsidP="004C587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12/01/207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0F" w:rsidRPr="00F165B4" w:rsidRDefault="00F165B4" w:rsidP="004C587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 Ellard</w:t>
            </w:r>
          </w:p>
        </w:tc>
        <w:tc>
          <w:tcPr>
            <w:tcW w:w="7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6DF" w:rsidRPr="00F165B4" w:rsidRDefault="00F165B4" w:rsidP="008F456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66197F" w:rsidRPr="00F165B4" w:rsidTr="00F165B4">
        <w:trPr>
          <w:trHeight w:val="183"/>
        </w:trPr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197F" w:rsidRPr="00F165B4" w:rsidRDefault="0066197F" w:rsidP="001C16D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197F" w:rsidRPr="00F165B4" w:rsidRDefault="00AE23B6" w:rsidP="004C587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ins w:id="2" w:author="Department of Veterans Affairs" w:date="2017-12-02T07:46:00Z">
              <w:r>
                <w:rPr>
                  <w:rFonts w:ascii="Arial" w:hAnsi="Arial" w:cs="Arial"/>
                  <w:sz w:val="20"/>
                  <w:szCs w:val="20"/>
                </w:rPr>
                <w:t>2</w:t>
              </w:r>
            </w:ins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197F" w:rsidRPr="00F165B4" w:rsidRDefault="00D96715" w:rsidP="004C587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ins w:id="3" w:author="Department of Veterans Affairs" w:date="2017-12-04T07:34:00Z">
              <w:r>
                <w:rPr>
                  <w:rFonts w:ascii="Arial" w:hAnsi="Arial" w:cs="Arial"/>
                  <w:sz w:val="20"/>
                  <w:szCs w:val="20"/>
                </w:rPr>
                <w:t>4, 7-10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197F" w:rsidRPr="00F165B4" w:rsidRDefault="00D96715" w:rsidP="004C587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ins w:id="4" w:author="Department of Veterans Affairs" w:date="2017-12-02T07:46:00Z">
              <w:r>
                <w:rPr>
                  <w:rFonts w:ascii="Arial" w:hAnsi="Arial" w:cs="Arial"/>
                  <w:sz w:val="20"/>
                  <w:szCs w:val="20"/>
                </w:rPr>
                <w:t>12/0</w:t>
              </w:r>
            </w:ins>
            <w:ins w:id="5" w:author="Department of Veterans Affairs" w:date="2017-12-04T07:35:00Z">
              <w:r>
                <w:rPr>
                  <w:rFonts w:ascii="Arial" w:hAnsi="Arial" w:cs="Arial"/>
                  <w:sz w:val="20"/>
                  <w:szCs w:val="20"/>
                </w:rPr>
                <w:t>4</w:t>
              </w:r>
            </w:ins>
            <w:bookmarkStart w:id="6" w:name="_GoBack"/>
            <w:bookmarkEnd w:id="6"/>
            <w:ins w:id="7" w:author="Department of Veterans Affairs" w:date="2017-12-02T07:46:00Z">
              <w:r w:rsidR="00AE23B6">
                <w:rPr>
                  <w:rFonts w:ascii="Arial" w:hAnsi="Arial" w:cs="Arial"/>
                  <w:sz w:val="20"/>
                  <w:szCs w:val="20"/>
                </w:rPr>
                <w:t>/2017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197F" w:rsidRPr="00F165B4" w:rsidRDefault="00AE23B6" w:rsidP="004C587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ins w:id="8" w:author="Department of Veterans Affairs" w:date="2017-12-02T07:46:00Z">
              <w:r>
                <w:rPr>
                  <w:rFonts w:ascii="Arial" w:hAnsi="Arial" w:cs="Arial"/>
                  <w:sz w:val="20"/>
                  <w:szCs w:val="20"/>
                </w:rPr>
                <w:t>N. Ellard</w:t>
              </w:r>
            </w:ins>
          </w:p>
        </w:tc>
        <w:tc>
          <w:tcPr>
            <w:tcW w:w="7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197F" w:rsidRPr="00F165B4" w:rsidRDefault="00E711AE" w:rsidP="00E711A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ins w:id="9" w:author="Department of Veterans Affairs" w:date="2017-12-04T07:33:00Z">
              <w:r>
                <w:rPr>
                  <w:rFonts w:ascii="Arial" w:hAnsi="Arial" w:cs="Arial"/>
                  <w:sz w:val="20"/>
                  <w:szCs w:val="20"/>
                </w:rPr>
                <w:t xml:space="preserve">Changed PERSON to Person and added more information to </w:t>
              </w:r>
            </w:ins>
            <w:ins w:id="10" w:author="Department of Veterans Affairs" w:date="2017-12-04T07:34:00Z">
              <w:r>
                <w:rPr>
                  <w:rFonts w:ascii="Arial" w:hAnsi="Arial" w:cs="Arial"/>
                  <w:sz w:val="20"/>
                  <w:szCs w:val="20"/>
                </w:rPr>
                <w:t>attributes</w:t>
              </w:r>
              <w:proofErr w:type="gramStart"/>
              <w:r>
                <w:rPr>
                  <w:rFonts w:ascii="Arial" w:hAnsi="Arial" w:cs="Arial"/>
                  <w:sz w:val="20"/>
                  <w:szCs w:val="20"/>
                </w:rPr>
                <w:t>.</w:t>
              </w:r>
            </w:ins>
            <w:ins w:id="11" w:author="Department of Veterans Affairs" w:date="2017-12-04T07:33:00Z">
              <w:r>
                <w:rPr>
                  <w:rFonts w:ascii="Arial" w:hAnsi="Arial" w:cs="Arial"/>
                  <w:sz w:val="20"/>
                  <w:szCs w:val="20"/>
                </w:rPr>
                <w:t>.</w:t>
              </w:r>
            </w:ins>
            <w:proofErr w:type="gramEnd"/>
          </w:p>
        </w:tc>
      </w:tr>
    </w:tbl>
    <w:p w:rsidR="006E532B" w:rsidRDefault="006E532B">
      <w:pPr>
        <w:rPr>
          <w:rFonts w:ascii="Arial" w:hAnsi="Arial" w:cs="Arial"/>
          <w:kern w:val="28"/>
          <w:sz w:val="28"/>
          <w:szCs w:val="28"/>
        </w:rPr>
      </w:pPr>
      <w:bookmarkStart w:id="12" w:name="_Toc374441531"/>
      <w:r>
        <w:rPr>
          <w:rFonts w:ascii="Arial" w:hAnsi="Arial" w:cs="Arial"/>
          <w:kern w:val="28"/>
          <w:sz w:val="28"/>
          <w:szCs w:val="28"/>
        </w:rPr>
        <w:br w:type="page"/>
      </w:r>
    </w:p>
    <w:p w:rsidR="004C587A" w:rsidRDefault="009B691F" w:rsidP="009B691F">
      <w:pPr>
        <w:pStyle w:val="Heading1"/>
      </w:pPr>
      <w:bookmarkStart w:id="13" w:name="_Toc500136193"/>
      <w:r>
        <w:lastRenderedPageBreak/>
        <w:t xml:space="preserve">Web Service: </w:t>
      </w:r>
      <w:bookmarkEnd w:id="12"/>
      <w:proofErr w:type="spellStart"/>
      <w:r w:rsidRPr="009B691F">
        <w:t>VreFormDataWebService</w:t>
      </w:r>
      <w:bookmarkEnd w:id="13"/>
      <w:proofErr w:type="spellEnd"/>
    </w:p>
    <w:p w:rsidR="00C12080" w:rsidRDefault="00A211E2" w:rsidP="00A211E2">
      <w:pPr>
        <w:rPr>
          <w:rFonts w:ascii="Arial" w:hAnsi="Arial" w:cs="Arial"/>
          <w:sz w:val="20"/>
          <w:szCs w:val="20"/>
        </w:rPr>
      </w:pPr>
      <w:r w:rsidRPr="00A211E2">
        <w:rPr>
          <w:rFonts w:ascii="Arial" w:hAnsi="Arial" w:cs="Arial"/>
          <w:sz w:val="20"/>
          <w:szCs w:val="20"/>
        </w:rPr>
        <w:t xml:space="preserve">This service </w:t>
      </w:r>
      <w:r w:rsidR="00C12080">
        <w:rPr>
          <w:rFonts w:ascii="Arial" w:hAnsi="Arial" w:cs="Arial"/>
          <w:sz w:val="20"/>
          <w:szCs w:val="20"/>
        </w:rPr>
        <w:t xml:space="preserve">populates two </w:t>
      </w:r>
      <w:proofErr w:type="gramStart"/>
      <w:r w:rsidR="00C12080">
        <w:rPr>
          <w:rFonts w:ascii="Arial" w:hAnsi="Arial" w:cs="Arial"/>
          <w:sz w:val="20"/>
          <w:szCs w:val="20"/>
        </w:rPr>
        <w:t>Corporate</w:t>
      </w:r>
      <w:proofErr w:type="gramEnd"/>
      <w:r w:rsidR="00C12080">
        <w:rPr>
          <w:rFonts w:ascii="Arial" w:hAnsi="Arial" w:cs="Arial"/>
          <w:sz w:val="20"/>
          <w:szCs w:val="20"/>
        </w:rPr>
        <w:t xml:space="preserve"> database tables</w:t>
      </w:r>
      <w:r w:rsidR="00013CA4">
        <w:rPr>
          <w:rFonts w:ascii="Arial" w:hAnsi="Arial" w:cs="Arial"/>
          <w:sz w:val="20"/>
          <w:szCs w:val="20"/>
        </w:rPr>
        <w:t>:</w:t>
      </w:r>
      <w:r w:rsidR="00013CA4" w:rsidRPr="00013CA4">
        <w:t xml:space="preserve"> </w:t>
      </w:r>
      <w:r w:rsidR="00013CA4" w:rsidRPr="00013CA4">
        <w:rPr>
          <w:rFonts w:ascii="Arial" w:hAnsi="Arial" w:cs="Arial"/>
          <w:b/>
          <w:sz w:val="18"/>
          <w:szCs w:val="18"/>
        </w:rPr>
        <w:t>VRE_FORM_TYPE</w:t>
      </w:r>
      <w:r w:rsidR="00013CA4">
        <w:rPr>
          <w:rFonts w:ascii="Arial" w:hAnsi="Arial" w:cs="Arial"/>
          <w:sz w:val="20"/>
          <w:szCs w:val="20"/>
        </w:rPr>
        <w:t xml:space="preserve"> and </w:t>
      </w:r>
      <w:r w:rsidR="00013CA4" w:rsidRPr="00013CA4">
        <w:rPr>
          <w:rFonts w:ascii="Arial" w:hAnsi="Arial" w:cs="Arial"/>
          <w:b/>
          <w:sz w:val="18"/>
          <w:szCs w:val="18"/>
        </w:rPr>
        <w:t>VRE_FORM_DATA</w:t>
      </w:r>
      <w:r w:rsidR="00C12080">
        <w:rPr>
          <w:rFonts w:ascii="Arial" w:hAnsi="Arial" w:cs="Arial"/>
          <w:sz w:val="20"/>
          <w:szCs w:val="20"/>
        </w:rPr>
        <w:t xml:space="preserve"> for </w:t>
      </w:r>
      <w:r w:rsidR="00192998" w:rsidRPr="00192998">
        <w:rPr>
          <w:rFonts w:ascii="Arial" w:hAnsi="Arial" w:cs="Arial"/>
          <w:sz w:val="20"/>
          <w:szCs w:val="20"/>
        </w:rPr>
        <w:t xml:space="preserve">Vocational Rehabilitation </w:t>
      </w:r>
      <w:r w:rsidR="00192998">
        <w:rPr>
          <w:rFonts w:ascii="Arial" w:hAnsi="Arial" w:cs="Arial"/>
          <w:sz w:val="20"/>
          <w:szCs w:val="20"/>
        </w:rPr>
        <w:t>&amp;</w:t>
      </w:r>
      <w:r w:rsidR="00192998" w:rsidRPr="00192998">
        <w:rPr>
          <w:rFonts w:ascii="Arial" w:hAnsi="Arial" w:cs="Arial"/>
          <w:sz w:val="20"/>
          <w:szCs w:val="20"/>
        </w:rPr>
        <w:t xml:space="preserve"> Employment (VR&amp;E)</w:t>
      </w:r>
      <w:r w:rsidR="00192998">
        <w:rPr>
          <w:rFonts w:ascii="Arial" w:hAnsi="Arial" w:cs="Arial"/>
          <w:sz w:val="20"/>
          <w:szCs w:val="20"/>
        </w:rPr>
        <w:t xml:space="preserve"> </w:t>
      </w:r>
      <w:r w:rsidR="00C12080">
        <w:rPr>
          <w:rFonts w:ascii="Arial" w:hAnsi="Arial" w:cs="Arial"/>
          <w:sz w:val="20"/>
          <w:szCs w:val="20"/>
        </w:rPr>
        <w:t xml:space="preserve">data elements to generate </w:t>
      </w:r>
      <w:r w:rsidR="00C31A99">
        <w:rPr>
          <w:rFonts w:ascii="Arial" w:hAnsi="Arial" w:cs="Arial"/>
          <w:sz w:val="20"/>
          <w:szCs w:val="20"/>
        </w:rPr>
        <w:t>Performance Analysis &amp; Integrity (</w:t>
      </w:r>
      <w:r w:rsidR="00C12080">
        <w:rPr>
          <w:rFonts w:ascii="Arial" w:hAnsi="Arial" w:cs="Arial"/>
          <w:sz w:val="20"/>
          <w:szCs w:val="20"/>
        </w:rPr>
        <w:t>PA&amp;I</w:t>
      </w:r>
      <w:r w:rsidR="00C31A99">
        <w:rPr>
          <w:rFonts w:ascii="Arial" w:hAnsi="Arial" w:cs="Arial"/>
          <w:sz w:val="20"/>
          <w:szCs w:val="20"/>
        </w:rPr>
        <w:t>)</w:t>
      </w:r>
      <w:r w:rsidR="00C12080">
        <w:rPr>
          <w:rFonts w:ascii="Arial" w:hAnsi="Arial" w:cs="Arial"/>
          <w:sz w:val="20"/>
          <w:szCs w:val="20"/>
        </w:rPr>
        <w:t xml:space="preserve"> reports to expedite VR&amp;E claims through any viable electronic form submission.</w:t>
      </w:r>
    </w:p>
    <w:p w:rsidR="00A211E2" w:rsidRDefault="00A211E2" w:rsidP="00A211E2">
      <w:pPr>
        <w:rPr>
          <w:rFonts w:ascii="Arial" w:hAnsi="Arial" w:cs="Arial"/>
          <w:sz w:val="20"/>
          <w:szCs w:val="20"/>
        </w:rPr>
      </w:pPr>
    </w:p>
    <w:p w:rsidR="007B4F69" w:rsidRDefault="0096646C" w:rsidP="007B4F69">
      <w:pPr>
        <w:rPr>
          <w:rFonts w:ascii="Arial" w:hAnsi="Arial" w:cs="Arial"/>
          <w:sz w:val="20"/>
          <w:szCs w:val="20"/>
        </w:rPr>
      </w:pPr>
      <w:hyperlink r:id="rId12" w:history="1">
        <w:r w:rsidR="00011E3F" w:rsidRPr="00D917BB">
          <w:rPr>
            <w:rStyle w:val="Hyperlink"/>
            <w:rFonts w:ascii="Arial" w:hAnsi="Arial" w:cs="Arial"/>
          </w:rPr>
          <w:t>http://bepdevl.vba.va.gov/VreFormDataWebServiceBean/VreFormDataWebService?WSDL</w:t>
        </w:r>
      </w:hyperlink>
    </w:p>
    <w:p w:rsidR="00242750" w:rsidRDefault="00242750" w:rsidP="007B4F69">
      <w:pPr>
        <w:rPr>
          <w:rFonts w:ascii="Arial" w:hAnsi="Arial" w:cs="Arial"/>
          <w:sz w:val="20"/>
          <w:szCs w:val="20"/>
        </w:rPr>
      </w:pPr>
    </w:p>
    <w:p w:rsidR="00242750" w:rsidRDefault="0096646C" w:rsidP="007B4F69">
      <w:pPr>
        <w:rPr>
          <w:rFonts w:ascii="Arial" w:hAnsi="Arial" w:cs="Arial"/>
          <w:sz w:val="20"/>
          <w:szCs w:val="20"/>
        </w:rPr>
      </w:pPr>
      <w:hyperlink r:id="rId13" w:history="1">
        <w:r w:rsidR="00816F58" w:rsidRPr="00D917BB">
          <w:rPr>
            <w:rStyle w:val="Hyperlink"/>
            <w:rFonts w:ascii="Arial" w:hAnsi="Arial" w:cs="Arial"/>
          </w:rPr>
          <w:t>http://bepdevl.vba.va.gov/VreFormDataWebServiceBean/VreFormDataWebService?xsd=1</w:t>
        </w:r>
      </w:hyperlink>
    </w:p>
    <w:p w:rsidR="004C587A" w:rsidRPr="004C587A" w:rsidRDefault="00455E32" w:rsidP="004C587A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</w:rPr>
      </w:pPr>
      <w:bookmarkStart w:id="14" w:name="_Toc500136194"/>
      <w:proofErr w:type="spellStart"/>
      <w:proofErr w:type="gramStart"/>
      <w:r w:rsidRPr="00455E32">
        <w:rPr>
          <w:rFonts w:ascii="Arial" w:hAnsi="Arial" w:cs="Arial"/>
          <w:b/>
          <w:bCs/>
          <w:i/>
          <w:iCs/>
        </w:rPr>
        <w:t>insertVreFormData</w:t>
      </w:r>
      <w:bookmarkEnd w:id="14"/>
      <w:proofErr w:type="spellEnd"/>
      <w:proofErr w:type="gramEnd"/>
    </w:p>
    <w:p w:rsidR="00455E32" w:rsidRDefault="00455E32" w:rsidP="004C587A">
      <w:pPr>
        <w:rPr>
          <w:rFonts w:ascii="Arial" w:hAnsi="Arial" w:cs="Arial"/>
          <w:sz w:val="20"/>
          <w:szCs w:val="20"/>
        </w:rPr>
      </w:pPr>
    </w:p>
    <w:p w:rsidR="004C587A" w:rsidRPr="004C587A" w:rsidRDefault="004C587A" w:rsidP="004C587A">
      <w:pPr>
        <w:rPr>
          <w:b/>
          <w:bCs/>
          <w:i/>
          <w:iCs/>
        </w:rPr>
      </w:pPr>
      <w:bookmarkStart w:id="15" w:name="_Toc341192806"/>
      <w:r w:rsidRPr="004C587A">
        <w:rPr>
          <w:rFonts w:ascii="Arial" w:hAnsi="Arial" w:cs="Arial"/>
          <w:b/>
          <w:bCs/>
          <w:sz w:val="20"/>
          <w:szCs w:val="20"/>
        </w:rPr>
        <w:t>Method:</w:t>
      </w:r>
      <w:r w:rsidRPr="004C587A">
        <w:tab/>
      </w:r>
      <w:bookmarkEnd w:id="15"/>
      <w:proofErr w:type="spellStart"/>
      <w:r w:rsidR="00364417">
        <w:rPr>
          <w:rFonts w:ascii="Arial" w:hAnsi="Arial" w:cs="Arial"/>
          <w:sz w:val="20"/>
          <w:szCs w:val="20"/>
        </w:rPr>
        <w:t>insertVreFormData</w:t>
      </w:r>
      <w:proofErr w:type="spellEnd"/>
    </w:p>
    <w:p w:rsidR="004C587A" w:rsidRPr="004C587A" w:rsidRDefault="004C587A" w:rsidP="004C587A">
      <w:pPr>
        <w:rPr>
          <w:rFonts w:ascii="Arial" w:eastAsia="Arial Unicode MS" w:hAnsi="Arial" w:cs="Arial"/>
          <w:sz w:val="20"/>
          <w:szCs w:val="20"/>
        </w:rPr>
      </w:pPr>
      <w:r w:rsidRPr="004C587A">
        <w:rPr>
          <w:rFonts w:ascii="Arial" w:eastAsia="Arial Unicode MS" w:hAnsi="Arial" w:cs="Arial"/>
          <w:b/>
          <w:bCs/>
          <w:sz w:val="20"/>
          <w:szCs w:val="20"/>
        </w:rPr>
        <w:t>Input</w:t>
      </w:r>
      <w:r w:rsidR="00364417">
        <w:rPr>
          <w:rFonts w:ascii="Arial" w:eastAsia="Arial Unicode MS" w:hAnsi="Arial" w:cs="Arial"/>
          <w:sz w:val="20"/>
          <w:szCs w:val="20"/>
        </w:rPr>
        <w:t>:</w:t>
      </w:r>
      <w:r w:rsidR="00364417">
        <w:rPr>
          <w:rFonts w:ascii="Arial" w:eastAsia="Arial Unicode MS" w:hAnsi="Arial" w:cs="Arial"/>
          <w:sz w:val="20"/>
          <w:szCs w:val="20"/>
        </w:rPr>
        <w:tab/>
      </w:r>
      <w:r w:rsidR="00364417">
        <w:rPr>
          <w:rFonts w:ascii="Arial" w:eastAsia="Arial Unicode MS" w:hAnsi="Arial" w:cs="Arial"/>
          <w:sz w:val="20"/>
          <w:szCs w:val="20"/>
        </w:rPr>
        <w:tab/>
      </w:r>
      <w:proofErr w:type="spellStart"/>
      <w:r w:rsidR="00364417">
        <w:rPr>
          <w:rFonts w:ascii="Arial" w:hAnsi="Arial" w:cs="Arial"/>
          <w:sz w:val="20"/>
          <w:szCs w:val="20"/>
        </w:rPr>
        <w:t>insertVreFormData</w:t>
      </w:r>
      <w:proofErr w:type="spellEnd"/>
    </w:p>
    <w:p w:rsidR="004C587A" w:rsidRPr="004C587A" w:rsidRDefault="004C587A" w:rsidP="004C587A">
      <w:pPr>
        <w:rPr>
          <w:rFonts w:ascii="Arial" w:eastAsia="Arial Unicode MS" w:hAnsi="Arial" w:cs="Arial"/>
          <w:sz w:val="20"/>
          <w:szCs w:val="20"/>
        </w:rPr>
      </w:pPr>
      <w:r w:rsidRPr="004C587A">
        <w:rPr>
          <w:rFonts w:ascii="Arial" w:eastAsia="Arial Unicode MS" w:hAnsi="Arial" w:cs="Arial"/>
          <w:b/>
          <w:bCs/>
          <w:sz w:val="20"/>
          <w:szCs w:val="20"/>
        </w:rPr>
        <w:t>Output</w:t>
      </w:r>
      <w:r w:rsidR="00364417">
        <w:rPr>
          <w:rFonts w:ascii="Arial" w:eastAsia="Arial Unicode MS" w:hAnsi="Arial" w:cs="Arial"/>
          <w:sz w:val="20"/>
          <w:szCs w:val="20"/>
        </w:rPr>
        <w:t>:</w:t>
      </w:r>
      <w:r w:rsidR="00364417">
        <w:rPr>
          <w:rFonts w:ascii="Arial" w:eastAsia="Arial Unicode MS" w:hAnsi="Arial" w:cs="Arial"/>
          <w:sz w:val="20"/>
          <w:szCs w:val="20"/>
        </w:rPr>
        <w:tab/>
      </w:r>
      <w:r w:rsidR="00364417">
        <w:rPr>
          <w:rFonts w:ascii="Arial" w:eastAsia="Arial Unicode MS" w:hAnsi="Arial" w:cs="Arial"/>
          <w:sz w:val="20"/>
          <w:szCs w:val="20"/>
        </w:rPr>
        <w:tab/>
      </w:r>
      <w:proofErr w:type="spellStart"/>
      <w:r w:rsidR="00364417">
        <w:rPr>
          <w:rFonts w:ascii="Arial" w:hAnsi="Arial" w:cs="Arial"/>
          <w:sz w:val="20"/>
          <w:szCs w:val="20"/>
        </w:rPr>
        <w:t>insertVreFormDataResponse</w:t>
      </w:r>
      <w:proofErr w:type="spellEnd"/>
    </w:p>
    <w:p w:rsidR="004C587A" w:rsidRPr="004C587A" w:rsidRDefault="004C587A" w:rsidP="004C587A">
      <w:pPr>
        <w:rPr>
          <w:rFonts w:ascii="Arial" w:eastAsia="Arial Unicode MS" w:hAnsi="Arial" w:cs="Arial"/>
          <w:sz w:val="20"/>
          <w:szCs w:val="20"/>
        </w:rPr>
      </w:pPr>
    </w:p>
    <w:p w:rsidR="004C587A" w:rsidRPr="004C587A" w:rsidRDefault="00E7383D" w:rsidP="00B971B9">
      <w:pPr>
        <w:keepNext/>
        <w:spacing w:before="240" w:after="60"/>
        <w:ind w:left="72"/>
        <w:outlineLvl w:val="2"/>
        <w:rPr>
          <w:rFonts w:ascii="Arial" w:hAnsi="Arial" w:cs="Arial"/>
          <w:b/>
          <w:bCs/>
          <w:i/>
          <w:iCs/>
        </w:rPr>
      </w:pPr>
      <w:bookmarkStart w:id="16" w:name="_Toc341192807"/>
      <w:bookmarkStart w:id="17" w:name="_Toc374441534"/>
      <w:bookmarkStart w:id="18" w:name="_Toc500136195"/>
      <w:r>
        <w:rPr>
          <w:rFonts w:ascii="Arial" w:hAnsi="Arial" w:cs="Arial"/>
          <w:b/>
          <w:bCs/>
          <w:i/>
          <w:iCs/>
        </w:rPr>
        <w:t xml:space="preserve">Input:  </w:t>
      </w:r>
      <w:proofErr w:type="spellStart"/>
      <w:r>
        <w:rPr>
          <w:rFonts w:ascii="Arial" w:hAnsi="Arial" w:cs="Arial"/>
          <w:b/>
          <w:bCs/>
          <w:i/>
          <w:iCs/>
        </w:rPr>
        <w:t>insertVreFormData</w:t>
      </w:r>
      <w:proofErr w:type="spellEnd"/>
      <w:r>
        <w:rPr>
          <w:rFonts w:ascii="Arial" w:hAnsi="Arial" w:cs="Arial"/>
          <w:b/>
          <w:bCs/>
          <w:i/>
          <w:iCs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</w:rPr>
        <w:t>insertVreFormData</w:t>
      </w:r>
      <w:bookmarkEnd w:id="16"/>
      <w:bookmarkEnd w:id="17"/>
      <w:bookmarkEnd w:id="18"/>
      <w:proofErr w:type="spellEnd"/>
    </w:p>
    <w:p w:rsidR="004C587A" w:rsidRPr="004C587A" w:rsidRDefault="004C587A" w:rsidP="004C587A">
      <w:pPr>
        <w:rPr>
          <w:rFonts w:ascii="Arial" w:eastAsia="Arial Unicode MS" w:hAnsi="Arial" w:cs="Arial"/>
          <w:sz w:val="20"/>
          <w:szCs w:val="20"/>
        </w:rPr>
      </w:pPr>
    </w:p>
    <w:tbl>
      <w:tblPr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444"/>
        <w:gridCol w:w="2160"/>
        <w:gridCol w:w="900"/>
        <w:gridCol w:w="3690"/>
        <w:gridCol w:w="3960"/>
        <w:gridCol w:w="990"/>
      </w:tblGrid>
      <w:tr w:rsidR="00EE2E14" w:rsidRPr="00EE2E14" w:rsidTr="00153067">
        <w:trPr>
          <w:trHeight w:val="255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C587A" w:rsidRPr="00EE2E14" w:rsidRDefault="004C587A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C587A" w:rsidRPr="00EE2E14" w:rsidRDefault="004C587A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587A" w:rsidRPr="00EE2E14" w:rsidRDefault="004C587A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587A" w:rsidRPr="00EE2E14" w:rsidRDefault="004C587A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C587A" w:rsidRPr="00EE2E14" w:rsidRDefault="004C587A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C587A" w:rsidRPr="00EE2E14" w:rsidRDefault="004C587A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C8480E" w:rsidRPr="00EE2E14" w:rsidTr="00153067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480E" w:rsidRPr="00EE2E14" w:rsidRDefault="00816F58" w:rsidP="004C587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B0B">
              <w:rPr>
                <w:rFonts w:ascii="Arial" w:hAnsi="Arial" w:cs="Arial"/>
                <w:sz w:val="20"/>
                <w:szCs w:val="20"/>
              </w:rPr>
              <w:t>vreFormDTO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80E" w:rsidRPr="00C8480E" w:rsidRDefault="00816F58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40B0B">
              <w:rPr>
                <w:rFonts w:ascii="Arial" w:hAnsi="Arial" w:cs="Arial"/>
                <w:sz w:val="20"/>
                <w:szCs w:val="20"/>
              </w:rPr>
              <w:t>Array list-</w:t>
            </w:r>
            <w:proofErr w:type="spellStart"/>
            <w:r w:rsidRPr="00E40B0B">
              <w:rPr>
                <w:rFonts w:ascii="Arial" w:hAnsi="Arial" w:cs="Arial"/>
                <w:sz w:val="20"/>
                <w:szCs w:val="20"/>
              </w:rPr>
              <w:t>VreFormDTO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480E" w:rsidRPr="00C8480E" w:rsidRDefault="00C8480E" w:rsidP="000B7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480E" w:rsidRPr="00C8480E" w:rsidRDefault="00816F58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40B0B">
              <w:rPr>
                <w:rFonts w:ascii="Arial" w:hAnsi="Arial" w:cs="Arial"/>
                <w:sz w:val="20"/>
                <w:szCs w:val="20"/>
              </w:rPr>
              <w:t xml:space="preserve">Contains the data. Refer to the </w:t>
            </w:r>
            <w:r w:rsidRPr="00E40B0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Objects Used </w:t>
            </w:r>
            <w:r w:rsidRPr="00E40B0B">
              <w:rPr>
                <w:rFonts w:ascii="Arial" w:hAnsi="Arial" w:cs="Arial"/>
                <w:sz w:val="20"/>
                <w:szCs w:val="20"/>
              </w:rPr>
              <w:t>section for more information.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80E" w:rsidRPr="00C8480E" w:rsidRDefault="00C8480E" w:rsidP="000B7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480E" w:rsidRPr="00C8480E" w:rsidRDefault="00C8480E" w:rsidP="00C84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C587A" w:rsidRPr="004C587A" w:rsidRDefault="004C587A" w:rsidP="004C587A">
      <w:pPr>
        <w:rPr>
          <w:rFonts w:ascii="Arial" w:eastAsia="Arial Unicode MS" w:hAnsi="Arial" w:cs="Arial"/>
          <w:sz w:val="20"/>
          <w:szCs w:val="20"/>
        </w:rPr>
      </w:pPr>
    </w:p>
    <w:p w:rsidR="004C587A" w:rsidRPr="004C587A" w:rsidRDefault="00C519E6" w:rsidP="00B971B9">
      <w:pPr>
        <w:keepNext/>
        <w:spacing w:before="240" w:after="60"/>
        <w:ind w:left="72" w:firstLine="360"/>
        <w:outlineLvl w:val="2"/>
        <w:rPr>
          <w:rFonts w:ascii="Arial" w:hAnsi="Arial" w:cs="Arial"/>
          <w:b/>
          <w:bCs/>
          <w:i/>
          <w:iCs/>
        </w:rPr>
      </w:pPr>
      <w:bookmarkStart w:id="19" w:name="_Toc341192808"/>
      <w:bookmarkStart w:id="20" w:name="_Toc374441535"/>
      <w:bookmarkStart w:id="21" w:name="_Toc500136196"/>
      <w:r>
        <w:rPr>
          <w:rFonts w:ascii="Arial" w:hAnsi="Arial" w:cs="Arial"/>
          <w:b/>
          <w:bCs/>
          <w:i/>
          <w:iCs/>
        </w:rPr>
        <w:t xml:space="preserve">Output:  </w:t>
      </w:r>
      <w:proofErr w:type="spellStart"/>
      <w:r w:rsidRPr="00C519E6">
        <w:rPr>
          <w:rFonts w:ascii="Arial" w:hAnsi="Arial" w:cs="Arial"/>
          <w:b/>
          <w:bCs/>
          <w:i/>
          <w:iCs/>
        </w:rPr>
        <w:t>insertVreFormData</w:t>
      </w:r>
      <w:r>
        <w:rPr>
          <w:rFonts w:ascii="Arial" w:hAnsi="Arial" w:cs="Arial"/>
          <w:b/>
          <w:bCs/>
          <w:i/>
          <w:iCs/>
        </w:rPr>
        <w:t>Response</w:t>
      </w:r>
      <w:bookmarkEnd w:id="19"/>
      <w:bookmarkEnd w:id="20"/>
      <w:bookmarkEnd w:id="21"/>
      <w:proofErr w:type="spellEnd"/>
    </w:p>
    <w:p w:rsidR="004C587A" w:rsidRPr="004C587A" w:rsidRDefault="004C587A" w:rsidP="004C587A">
      <w:pPr>
        <w:rPr>
          <w:rFonts w:ascii="Arial" w:eastAsia="Arial Unicode MS" w:hAnsi="Arial" w:cs="Arial"/>
          <w:sz w:val="20"/>
          <w:szCs w:val="20"/>
        </w:rPr>
      </w:pPr>
    </w:p>
    <w:tbl>
      <w:tblPr>
        <w:tblW w:w="12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444"/>
        <w:gridCol w:w="2160"/>
        <w:gridCol w:w="810"/>
        <w:gridCol w:w="3780"/>
        <w:gridCol w:w="3150"/>
      </w:tblGrid>
      <w:tr w:rsidR="00F95507" w:rsidRPr="004C587A" w:rsidTr="00153067">
        <w:trPr>
          <w:trHeight w:val="255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95507" w:rsidRPr="004C587A" w:rsidRDefault="00F95507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587A"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95507" w:rsidRPr="004C587A" w:rsidRDefault="00F95507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587A"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507" w:rsidRPr="004C587A" w:rsidRDefault="00F95507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587A"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507" w:rsidRPr="004C587A" w:rsidRDefault="00F95507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587A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95507" w:rsidRPr="004C587A" w:rsidRDefault="00F95507" w:rsidP="004C5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587A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F95507" w:rsidRPr="004C587A" w:rsidTr="00153067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5507" w:rsidRPr="00153067" w:rsidRDefault="00AA464C" w:rsidP="00F955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3067">
              <w:rPr>
                <w:rFonts w:ascii="Arial" w:hAnsi="Arial" w:cs="Arial"/>
                <w:sz w:val="20"/>
                <w:szCs w:val="20"/>
              </w:rPr>
              <w:t>vreFormDTO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507" w:rsidRPr="00153067" w:rsidRDefault="00AA464C" w:rsidP="00F95507">
            <w:pPr>
              <w:rPr>
                <w:rFonts w:ascii="Arial" w:hAnsi="Arial" w:cs="Arial"/>
                <w:sz w:val="20"/>
                <w:szCs w:val="20"/>
              </w:rPr>
            </w:pPr>
            <w:r w:rsidRPr="00153067">
              <w:rPr>
                <w:rFonts w:ascii="Arial" w:hAnsi="Arial" w:cs="Arial"/>
                <w:sz w:val="20"/>
                <w:szCs w:val="20"/>
              </w:rPr>
              <w:t>Array list-</w:t>
            </w:r>
            <w:proofErr w:type="spellStart"/>
            <w:r w:rsidRPr="00153067">
              <w:rPr>
                <w:rFonts w:ascii="Arial" w:hAnsi="Arial" w:cs="Arial"/>
                <w:sz w:val="20"/>
                <w:szCs w:val="20"/>
              </w:rPr>
              <w:t>VreFormDTO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507" w:rsidRPr="00153067" w:rsidRDefault="00F95507" w:rsidP="004C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507" w:rsidRPr="00153067" w:rsidRDefault="00153067" w:rsidP="00F95507">
            <w:pPr>
              <w:rPr>
                <w:rFonts w:ascii="Arial" w:hAnsi="Arial" w:cs="Arial"/>
                <w:sz w:val="20"/>
                <w:szCs w:val="20"/>
              </w:rPr>
            </w:pPr>
            <w:r w:rsidRPr="00153067">
              <w:rPr>
                <w:rFonts w:ascii="Arial" w:hAnsi="Arial" w:cs="Arial"/>
                <w:sz w:val="20"/>
                <w:szCs w:val="20"/>
              </w:rPr>
              <w:t xml:space="preserve">Contains the data. </w:t>
            </w:r>
            <w:r w:rsidR="00816F58" w:rsidRPr="00153067">
              <w:rPr>
                <w:rFonts w:ascii="Arial" w:hAnsi="Arial" w:cs="Arial"/>
                <w:sz w:val="20"/>
                <w:szCs w:val="20"/>
              </w:rPr>
              <w:t xml:space="preserve">Refer to the </w:t>
            </w:r>
            <w:r w:rsidR="00816F58" w:rsidRPr="0015306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Objects Used </w:t>
            </w:r>
            <w:r w:rsidR="00816F58" w:rsidRPr="00153067">
              <w:rPr>
                <w:rFonts w:ascii="Arial" w:hAnsi="Arial" w:cs="Arial"/>
                <w:sz w:val="20"/>
                <w:szCs w:val="20"/>
              </w:rPr>
              <w:t>section for more information.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507" w:rsidRPr="00153067" w:rsidRDefault="00F95507" w:rsidP="004C58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C587A" w:rsidRPr="004C587A" w:rsidRDefault="00A91BFF" w:rsidP="00BD07C5">
      <w:pPr>
        <w:pageBreakBefore/>
        <w:widowControl w:val="0"/>
        <w:spacing w:before="120" w:after="60"/>
        <w:ind w:left="72"/>
        <w:outlineLvl w:val="2"/>
        <w:rPr>
          <w:rFonts w:ascii="Arial" w:hAnsi="Arial" w:cs="Arial"/>
          <w:b/>
          <w:bCs/>
          <w:i/>
          <w:iCs/>
        </w:rPr>
      </w:pPr>
      <w:bookmarkStart w:id="22" w:name="_Toc374441536"/>
      <w:bookmarkStart w:id="23" w:name="_Toc500136197"/>
      <w:r>
        <w:rPr>
          <w:rFonts w:ascii="Arial" w:hAnsi="Arial" w:cs="Arial"/>
          <w:b/>
          <w:bCs/>
          <w:i/>
          <w:iCs/>
        </w:rPr>
        <w:lastRenderedPageBreak/>
        <w:t xml:space="preserve">Business Rules:  </w:t>
      </w:r>
      <w:proofErr w:type="spellStart"/>
      <w:r>
        <w:rPr>
          <w:rFonts w:ascii="Arial" w:hAnsi="Arial" w:cs="Arial"/>
          <w:b/>
          <w:bCs/>
          <w:i/>
          <w:iCs/>
        </w:rPr>
        <w:t>insertVreFormData</w:t>
      </w:r>
      <w:bookmarkEnd w:id="22"/>
      <w:bookmarkEnd w:id="23"/>
      <w:proofErr w:type="spellEnd"/>
    </w:p>
    <w:p w:rsidR="001776EB" w:rsidRDefault="001776EB" w:rsidP="001776EB">
      <w:pPr>
        <w:spacing w:after="120"/>
        <w:ind w:left="720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The following fields cannot be null:</w:t>
      </w:r>
    </w:p>
    <w:p w:rsidR="00D41E47" w:rsidRPr="001776EB" w:rsidRDefault="001776EB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>VRE Form Type ID</w:t>
      </w:r>
    </w:p>
    <w:p w:rsidR="00D41E47" w:rsidRPr="001776EB" w:rsidRDefault="001776EB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>VRE Form Code</w:t>
      </w:r>
    </w:p>
    <w:p w:rsidR="00D41E47" w:rsidRPr="001776EB" w:rsidRDefault="001776EB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>VRE Form Description Text</w:t>
      </w:r>
    </w:p>
    <w:p w:rsidR="00D41E47" w:rsidRPr="001776EB" w:rsidRDefault="00D41E47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 xml:space="preserve">VRE Form Version Text </w:t>
      </w:r>
    </w:p>
    <w:p w:rsidR="00D41E47" w:rsidRPr="001776EB" w:rsidRDefault="00D41E47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 xml:space="preserve">VRE Form Data </w:t>
      </w:r>
    </w:p>
    <w:p w:rsidR="00D41E47" w:rsidRPr="001776EB" w:rsidRDefault="00D41E47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 xml:space="preserve">Participant ID </w:t>
      </w:r>
    </w:p>
    <w:p w:rsidR="00D41E47" w:rsidRPr="001776EB" w:rsidRDefault="00D41E47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>P</w:t>
      </w:r>
      <w:ins w:id="24" w:author="Department of Veterans Affairs" w:date="2017-12-02T07:47:00Z">
        <w:r w:rsidR="00AE23B6">
          <w:rPr>
            <w:rFonts w:ascii="Arial" w:eastAsia="Arial Unicode MS" w:hAnsi="Arial" w:cs="Arial"/>
            <w:sz w:val="20"/>
            <w:szCs w:val="20"/>
          </w:rPr>
          <w:t>erson</w:t>
        </w:r>
      </w:ins>
      <w:del w:id="25" w:author="Department of Veterans Affairs" w:date="2017-12-02T07:47:00Z">
        <w:r w:rsidRPr="001776EB" w:rsidDel="00AE23B6">
          <w:rPr>
            <w:rFonts w:ascii="Arial" w:eastAsia="Arial Unicode MS" w:hAnsi="Arial" w:cs="Arial"/>
            <w:sz w:val="20"/>
            <w:szCs w:val="20"/>
          </w:rPr>
          <w:delText>ERSON</w:delText>
        </w:r>
      </w:del>
      <w:r w:rsidRPr="001776EB">
        <w:rPr>
          <w:rFonts w:ascii="Arial" w:eastAsia="Arial Unicode MS" w:hAnsi="Arial" w:cs="Arial"/>
          <w:sz w:val="20"/>
          <w:szCs w:val="20"/>
        </w:rPr>
        <w:t xml:space="preserve"> </w:t>
      </w:r>
    </w:p>
    <w:p w:rsidR="00D41E47" w:rsidRPr="001776EB" w:rsidRDefault="00D41E47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 xml:space="preserve">Submitted Date </w:t>
      </w:r>
    </w:p>
    <w:p w:rsidR="00D41E47" w:rsidRPr="001776EB" w:rsidRDefault="00D41E47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 xml:space="preserve">Station Code </w:t>
      </w:r>
    </w:p>
    <w:p w:rsidR="00274B29" w:rsidRPr="001776EB" w:rsidRDefault="00D41E47" w:rsidP="00B64D97">
      <w:pPr>
        <w:pStyle w:val="ListParagraph"/>
        <w:numPr>
          <w:ilvl w:val="0"/>
          <w:numId w:val="31"/>
        </w:numPr>
        <w:spacing w:before="60" w:after="20"/>
        <w:rPr>
          <w:rFonts w:ascii="Arial" w:eastAsia="Arial Unicode MS" w:hAnsi="Arial" w:cs="Arial"/>
          <w:sz w:val="20"/>
          <w:szCs w:val="20"/>
        </w:rPr>
      </w:pPr>
      <w:r w:rsidRPr="001776EB">
        <w:rPr>
          <w:rFonts w:ascii="Arial" w:eastAsia="Arial Unicode MS" w:hAnsi="Arial" w:cs="Arial"/>
          <w:sz w:val="20"/>
          <w:szCs w:val="20"/>
        </w:rPr>
        <w:t xml:space="preserve">Submitted Application Type </w:t>
      </w:r>
    </w:p>
    <w:p w:rsidR="004C587A" w:rsidRPr="004C587A" w:rsidRDefault="004C587A" w:rsidP="00B64D97">
      <w:pPr>
        <w:keepNext/>
        <w:spacing w:before="120" w:after="120"/>
        <w:ind w:left="720"/>
        <w:outlineLvl w:val="2"/>
        <w:rPr>
          <w:rFonts w:ascii="Arial" w:hAnsi="Arial" w:cs="Arial"/>
          <w:b/>
          <w:bCs/>
          <w:i/>
          <w:iCs/>
        </w:rPr>
      </w:pPr>
      <w:bookmarkStart w:id="26" w:name="_Toc374441537"/>
      <w:bookmarkStart w:id="27" w:name="_Toc500136198"/>
      <w:r w:rsidRPr="004C587A">
        <w:rPr>
          <w:rFonts w:ascii="Arial" w:hAnsi="Arial" w:cs="Arial"/>
          <w:b/>
          <w:bCs/>
          <w:i/>
          <w:iCs/>
        </w:rPr>
        <w:t>Example:</w:t>
      </w:r>
      <w:bookmarkEnd w:id="27"/>
      <w:r w:rsidRPr="004C587A">
        <w:rPr>
          <w:rFonts w:ascii="Arial" w:hAnsi="Arial" w:cs="Arial"/>
          <w:b/>
          <w:bCs/>
          <w:i/>
          <w:iCs/>
        </w:rPr>
        <w:t xml:space="preserve"> </w:t>
      </w:r>
      <w:bookmarkEnd w:id="26"/>
    </w:p>
    <w:p w:rsidR="004C587A" w:rsidRPr="001E7A9A" w:rsidRDefault="004C587A" w:rsidP="004C587A">
      <w:pPr>
        <w:ind w:firstLine="720"/>
        <w:rPr>
          <w:rFonts w:ascii="Arial" w:hAnsi="Arial" w:cs="Arial"/>
          <w:b/>
          <w:bCs/>
          <w:i/>
        </w:rPr>
      </w:pPr>
      <w:r w:rsidRPr="001E7A9A">
        <w:rPr>
          <w:rFonts w:ascii="Arial" w:hAnsi="Arial" w:cs="Arial"/>
          <w:b/>
          <w:bCs/>
          <w:i/>
        </w:rPr>
        <w:t>REQUEST: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soapenv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:Envelope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xmlns:soapenv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="http://schemas.xmlsoap.org/soap/envelope/" xmlns:q0="http://vreform.services.vetsnet.vba.va.gov/" 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xmlns:xsd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="http://www.w3.org/2001/XMLSchema" 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xmlns:xsi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="http://www.w3.org/2001/XMLSchema-instance"&gt;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soapenv: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Header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wsse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:Security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 xml:space="preserve"> xmlns:wsse="http://docs.oasis-open.org/wss/2004/01/oasis-200401-wss-wssecurity-secext-1.0.xsd"&gt;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wsse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:UsernameToken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 xml:space="preserve"> xmlns:wsu="http://docs.oasis-open.org/wss/2004/01/oasis-200401-wss-wssecurity-utility-1.0.xsd"&gt;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wsse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:Username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&gt;281CEASL&lt;/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wsse:Username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wsse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:Password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 xml:space="preserve"> Type="http://docs.oasis-open.org/wss/2004/01/oasis-200401-wss-username-token-profile-1.0#PasswordText"&gt;Buda110!&lt;/wsse:Password&gt;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wsse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:UsernameToken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vaws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:VaServiceHeaders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xmlns:vaws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="http://vbawebservices.vba.va.gov/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vawss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"&gt;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vaws:CLIENT_MACHINE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&gt;10.224.104.174&lt;/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vaws:CLIENT_MACHINE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vaws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:STN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_ID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&gt;281&lt;/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vaws:STN_ID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vaws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:applicationName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&gt;VBMS&lt;/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vaws:applicationName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vaws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:VaServiceHeaders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wsse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:Security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soapenv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:Header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soapenv: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Body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&lt;q0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:insertVreFormData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vreFormDTO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vreFormData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ptcpntId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815841&lt;/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ptcpntId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lastRenderedPageBreak/>
        <w:tab/>
      </w: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stnCd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317&lt;/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stnCd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submtdDt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2016-10-12T14:39:01.271Z&lt;/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submtdDt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submtrApplcnTypeCd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VBMS&lt;/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submtrApplcnTypeCd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vreFormData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vreFormType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vreFormCd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28-1900&lt;/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vreFormCd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vreFormDescpTxt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Disabled Veterans Application for Vocational Rehabilitation (Chapter 31)&lt;/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vreFormDescpTxt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</w:t>
      </w:r>
      <w:proofErr w:type="spellStart"/>
      <w:proofErr w:type="gramStart"/>
      <w:r w:rsidRPr="001E7A9A">
        <w:rPr>
          <w:rFonts w:ascii="Arial" w:eastAsia="Calibri" w:hAnsi="Arial" w:cs="Arial"/>
          <w:sz w:val="20"/>
          <w:szCs w:val="20"/>
        </w:rPr>
        <w:t>vreFormVersnTxt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2016-10-26&lt;/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vreFormVersnTxt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 xml:space="preserve">&gt; 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</w:r>
      <w:r w:rsidRPr="001E7A9A">
        <w:rPr>
          <w:rFonts w:ascii="Arial" w:eastAsia="Calibri" w:hAnsi="Arial" w:cs="Arial"/>
          <w:sz w:val="20"/>
          <w:szCs w:val="20"/>
        </w:rPr>
        <w:tab/>
        <w:t>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vreFormType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ab/>
        <w:t>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vreFormDTO</w:t>
      </w:r>
      <w:proofErr w:type="spell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&lt;/q0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:insertVreFormData</w:t>
      </w:r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soapenv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:Body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1E7A9A" w:rsidRPr="001E7A9A" w:rsidRDefault="001E7A9A" w:rsidP="001E7A9A">
      <w:pPr>
        <w:spacing w:line="276" w:lineRule="auto"/>
        <w:ind w:left="720"/>
        <w:rPr>
          <w:rFonts w:ascii="Arial" w:eastAsia="Calibri" w:hAnsi="Arial" w:cs="Arial"/>
          <w:sz w:val="20"/>
          <w:szCs w:val="20"/>
        </w:rPr>
      </w:pPr>
      <w:r w:rsidRPr="001E7A9A">
        <w:rPr>
          <w:rFonts w:ascii="Arial" w:eastAsia="Calibri" w:hAnsi="Arial" w:cs="Arial"/>
          <w:sz w:val="20"/>
          <w:szCs w:val="20"/>
        </w:rPr>
        <w:t>&lt;/</w:t>
      </w:r>
      <w:proofErr w:type="spellStart"/>
      <w:r w:rsidRPr="001E7A9A">
        <w:rPr>
          <w:rFonts w:ascii="Arial" w:eastAsia="Calibri" w:hAnsi="Arial" w:cs="Arial"/>
          <w:sz w:val="20"/>
          <w:szCs w:val="20"/>
        </w:rPr>
        <w:t>soapenv</w:t>
      </w:r>
      <w:proofErr w:type="gramStart"/>
      <w:r w:rsidRPr="001E7A9A">
        <w:rPr>
          <w:rFonts w:ascii="Arial" w:eastAsia="Calibri" w:hAnsi="Arial" w:cs="Arial"/>
          <w:sz w:val="20"/>
          <w:szCs w:val="20"/>
        </w:rPr>
        <w:t>:Envelope</w:t>
      </w:r>
      <w:proofErr w:type="spellEnd"/>
      <w:proofErr w:type="gramEnd"/>
      <w:r w:rsidRPr="001E7A9A">
        <w:rPr>
          <w:rFonts w:ascii="Arial" w:eastAsia="Calibri" w:hAnsi="Arial" w:cs="Arial"/>
          <w:sz w:val="20"/>
          <w:szCs w:val="20"/>
        </w:rPr>
        <w:t>&gt;</w:t>
      </w:r>
    </w:p>
    <w:p w:rsidR="004C587A" w:rsidRPr="008F720A" w:rsidRDefault="00A5529D" w:rsidP="00BD07C5">
      <w:pPr>
        <w:widowControl w:val="0"/>
        <w:spacing w:before="240" w:after="120"/>
        <w:rPr>
          <w:rFonts w:ascii="Arial" w:hAnsi="Arial" w:cs="Arial"/>
          <w:i/>
        </w:rPr>
      </w:pPr>
      <w:r w:rsidRPr="008F720A">
        <w:rPr>
          <w:rFonts w:ascii="Arial" w:hAnsi="Arial" w:cs="Arial"/>
          <w:b/>
          <w:bCs/>
          <w:i/>
        </w:rPr>
        <w:t>RESPONSE</w:t>
      </w:r>
      <w:r w:rsidR="004C587A" w:rsidRPr="008F720A">
        <w:rPr>
          <w:rFonts w:ascii="Arial" w:hAnsi="Arial" w:cs="Arial"/>
          <w:b/>
          <w:bCs/>
          <w:i/>
        </w:rPr>
        <w:t>: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>&lt;</w:t>
      </w:r>
      <w:proofErr w:type="spellStart"/>
      <w:r w:rsidRPr="008F720A">
        <w:rPr>
          <w:rFonts w:ascii="Arial" w:hAnsi="Arial" w:cs="Arial"/>
          <w:sz w:val="20"/>
          <w:szCs w:val="20"/>
        </w:rPr>
        <w:t>S</w:t>
      </w:r>
      <w:proofErr w:type="gramStart"/>
      <w:r w:rsidRPr="008F720A">
        <w:rPr>
          <w:rFonts w:ascii="Arial" w:hAnsi="Arial" w:cs="Arial"/>
          <w:sz w:val="20"/>
          <w:szCs w:val="20"/>
        </w:rPr>
        <w:t>:Envelope</w:t>
      </w:r>
      <w:proofErr w:type="spellEnd"/>
      <w:proofErr w:type="gramEnd"/>
      <w:r w:rsidRPr="008F72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0A">
        <w:rPr>
          <w:rFonts w:ascii="Arial" w:hAnsi="Arial" w:cs="Arial"/>
          <w:sz w:val="20"/>
          <w:szCs w:val="20"/>
        </w:rPr>
        <w:t>xmlns:S</w:t>
      </w:r>
      <w:proofErr w:type="spellEnd"/>
      <w:r w:rsidRPr="008F720A">
        <w:rPr>
          <w:rFonts w:ascii="Arial" w:hAnsi="Arial" w:cs="Arial"/>
          <w:sz w:val="20"/>
          <w:szCs w:val="20"/>
        </w:rPr>
        <w:t>="http://schemas.xmlsoap.org/soap/envelope/"&gt;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>&lt;</w:t>
      </w:r>
      <w:proofErr w:type="spellStart"/>
      <w:r w:rsidRPr="008F720A">
        <w:rPr>
          <w:rFonts w:ascii="Arial" w:hAnsi="Arial" w:cs="Arial"/>
          <w:sz w:val="20"/>
          <w:szCs w:val="20"/>
        </w:rPr>
        <w:t>S</w:t>
      </w:r>
      <w:proofErr w:type="gramStart"/>
      <w:r w:rsidRPr="008F720A">
        <w:rPr>
          <w:rFonts w:ascii="Arial" w:hAnsi="Arial" w:cs="Arial"/>
          <w:sz w:val="20"/>
          <w:szCs w:val="20"/>
        </w:rPr>
        <w:t>:Header</w:t>
      </w:r>
      <w:proofErr w:type="spellEnd"/>
      <w:proofErr w:type="gram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>&lt;</w:t>
      </w:r>
      <w:proofErr w:type="spellStart"/>
      <w:r w:rsidRPr="008F720A">
        <w:rPr>
          <w:rFonts w:ascii="Arial" w:hAnsi="Arial" w:cs="Arial"/>
          <w:sz w:val="20"/>
          <w:szCs w:val="20"/>
        </w:rPr>
        <w:t>work</w:t>
      </w:r>
      <w:proofErr w:type="gramStart"/>
      <w:r w:rsidRPr="008F720A">
        <w:rPr>
          <w:rFonts w:ascii="Arial" w:hAnsi="Arial" w:cs="Arial"/>
          <w:sz w:val="20"/>
          <w:szCs w:val="20"/>
        </w:rPr>
        <w:t>:WorkContext</w:t>
      </w:r>
      <w:proofErr w:type="spellEnd"/>
      <w:proofErr w:type="gramEnd"/>
      <w:r w:rsidRPr="008F720A">
        <w:rPr>
          <w:rFonts w:ascii="Arial" w:hAnsi="Arial" w:cs="Arial"/>
          <w:sz w:val="20"/>
          <w:szCs w:val="20"/>
        </w:rPr>
        <w:t xml:space="preserve"> xmlns:work="http://oracle.com/weblogic/soap/workarea/"&gt;rO0ABXdMABR3ZWJsb2dpYy5hcHAuYmVwLWFwcAAAANYAAAAjd2VibG9naWMud29ya2FyZWEuU3RyaW5nV29ya0NvbnRleHQABzQuOC4wLTUAAA==&lt;/work:WorkContext&gt;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>&lt;/</w:t>
      </w:r>
      <w:proofErr w:type="spellStart"/>
      <w:r w:rsidRPr="008F720A">
        <w:rPr>
          <w:rFonts w:ascii="Arial" w:hAnsi="Arial" w:cs="Arial"/>
          <w:sz w:val="20"/>
          <w:szCs w:val="20"/>
        </w:rPr>
        <w:t>S</w:t>
      </w:r>
      <w:proofErr w:type="gramStart"/>
      <w:r w:rsidRPr="008F720A">
        <w:rPr>
          <w:rFonts w:ascii="Arial" w:hAnsi="Arial" w:cs="Arial"/>
          <w:sz w:val="20"/>
          <w:szCs w:val="20"/>
        </w:rPr>
        <w:t>:Header</w:t>
      </w:r>
      <w:proofErr w:type="spellEnd"/>
      <w:proofErr w:type="gram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>&lt;</w:t>
      </w:r>
      <w:proofErr w:type="spellStart"/>
      <w:r w:rsidRPr="008F720A">
        <w:rPr>
          <w:rFonts w:ascii="Arial" w:hAnsi="Arial" w:cs="Arial"/>
          <w:sz w:val="20"/>
          <w:szCs w:val="20"/>
        </w:rPr>
        <w:t>S</w:t>
      </w:r>
      <w:proofErr w:type="gramStart"/>
      <w:r w:rsidRPr="008F720A">
        <w:rPr>
          <w:rFonts w:ascii="Arial" w:hAnsi="Arial" w:cs="Arial"/>
          <w:sz w:val="20"/>
          <w:szCs w:val="20"/>
        </w:rPr>
        <w:t>:Body</w:t>
      </w:r>
      <w:proofErr w:type="spellEnd"/>
      <w:proofErr w:type="gram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>&lt;ns2</w:t>
      </w:r>
      <w:proofErr w:type="gramStart"/>
      <w:r w:rsidRPr="008F720A">
        <w:rPr>
          <w:rFonts w:ascii="Arial" w:hAnsi="Arial" w:cs="Arial"/>
          <w:sz w:val="20"/>
          <w:szCs w:val="20"/>
        </w:rPr>
        <w:t>:insertVreFormDataResponse</w:t>
      </w:r>
      <w:proofErr w:type="gramEnd"/>
      <w:r w:rsidRPr="008F720A">
        <w:rPr>
          <w:rFonts w:ascii="Arial" w:hAnsi="Arial" w:cs="Arial"/>
          <w:sz w:val="20"/>
          <w:szCs w:val="20"/>
        </w:rPr>
        <w:t xml:space="preserve"> xmlns:ns2="http://vreform.services.vetsnet.vba.va.gov/"&gt;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8F720A">
        <w:rPr>
          <w:rFonts w:ascii="Arial" w:hAnsi="Arial" w:cs="Arial"/>
          <w:sz w:val="20"/>
          <w:szCs w:val="20"/>
        </w:rPr>
        <w:t>VreFormDTO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vreFormData</w:t>
      </w:r>
      <w:proofErr w:type="spellEnd"/>
      <w:proofErr w:type="gram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jrnDt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2016-10-26T09:42:07-05:00&lt;/</w:t>
      </w:r>
      <w:proofErr w:type="spellStart"/>
      <w:r w:rsidRPr="008F720A">
        <w:rPr>
          <w:rFonts w:ascii="Arial" w:hAnsi="Arial" w:cs="Arial"/>
          <w:sz w:val="20"/>
          <w:szCs w:val="20"/>
        </w:rPr>
        <w:t>jrnDt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jrnLctnId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281&lt;/</w:t>
      </w:r>
      <w:proofErr w:type="spellStart"/>
      <w:r w:rsidRPr="008F720A">
        <w:rPr>
          <w:rFonts w:ascii="Arial" w:hAnsi="Arial" w:cs="Arial"/>
          <w:sz w:val="20"/>
          <w:szCs w:val="20"/>
        </w:rPr>
        <w:t>jrnLctnId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jrnObjId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VBMS&lt;/</w:t>
      </w:r>
      <w:proofErr w:type="spellStart"/>
      <w:r w:rsidRPr="008F720A">
        <w:rPr>
          <w:rFonts w:ascii="Arial" w:hAnsi="Arial" w:cs="Arial"/>
          <w:sz w:val="20"/>
          <w:szCs w:val="20"/>
        </w:rPr>
        <w:t>jrnObjId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jrnStatusTypeCd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I&lt;/</w:t>
      </w:r>
      <w:proofErr w:type="spellStart"/>
      <w:r w:rsidRPr="008F720A">
        <w:rPr>
          <w:rFonts w:ascii="Arial" w:hAnsi="Arial" w:cs="Arial"/>
          <w:sz w:val="20"/>
          <w:szCs w:val="20"/>
        </w:rPr>
        <w:t>jrnStatusTypeCd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jrnUserId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281CEASL&lt;/</w:t>
      </w:r>
      <w:proofErr w:type="spellStart"/>
      <w:r w:rsidRPr="008F720A">
        <w:rPr>
          <w:rFonts w:ascii="Arial" w:hAnsi="Arial" w:cs="Arial"/>
          <w:sz w:val="20"/>
          <w:szCs w:val="20"/>
        </w:rPr>
        <w:t>jrnUserId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ptcpntId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815841&lt;/</w:t>
      </w:r>
      <w:proofErr w:type="spellStart"/>
      <w:r w:rsidRPr="008F720A">
        <w:rPr>
          <w:rFonts w:ascii="Arial" w:hAnsi="Arial" w:cs="Arial"/>
          <w:sz w:val="20"/>
          <w:szCs w:val="20"/>
        </w:rPr>
        <w:t>ptcpntId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stnCd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317&lt;/</w:t>
      </w:r>
      <w:proofErr w:type="spellStart"/>
      <w:r w:rsidRPr="008F720A">
        <w:rPr>
          <w:rFonts w:ascii="Arial" w:hAnsi="Arial" w:cs="Arial"/>
          <w:sz w:val="20"/>
          <w:szCs w:val="20"/>
        </w:rPr>
        <w:t>stnCd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submtdDt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2016-10-12T09:39:01-05:00&lt;/</w:t>
      </w:r>
      <w:proofErr w:type="spellStart"/>
      <w:r w:rsidRPr="008F720A">
        <w:rPr>
          <w:rFonts w:ascii="Arial" w:hAnsi="Arial" w:cs="Arial"/>
          <w:sz w:val="20"/>
          <w:szCs w:val="20"/>
        </w:rPr>
        <w:t>submtdDt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submtrApplcnTypeCd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VBMS&lt;/</w:t>
      </w:r>
      <w:proofErr w:type="spellStart"/>
      <w:r w:rsidRPr="008F720A">
        <w:rPr>
          <w:rFonts w:ascii="Arial" w:hAnsi="Arial" w:cs="Arial"/>
          <w:sz w:val="20"/>
          <w:szCs w:val="20"/>
        </w:rPr>
        <w:t>submtrApplcnTypeCd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vreFormDataId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1&lt;/</w:t>
      </w:r>
      <w:proofErr w:type="spellStart"/>
      <w:r w:rsidRPr="008F720A">
        <w:rPr>
          <w:rFonts w:ascii="Arial" w:hAnsi="Arial" w:cs="Arial"/>
          <w:sz w:val="20"/>
          <w:szCs w:val="20"/>
        </w:rPr>
        <w:t>vreFormDataId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vreFormTypeId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1&lt;/</w:t>
      </w:r>
      <w:proofErr w:type="spellStart"/>
      <w:r w:rsidRPr="008F720A">
        <w:rPr>
          <w:rFonts w:ascii="Arial" w:hAnsi="Arial" w:cs="Arial"/>
          <w:sz w:val="20"/>
          <w:szCs w:val="20"/>
        </w:rPr>
        <w:t>vreFormTypeId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8F720A">
        <w:rPr>
          <w:rFonts w:ascii="Arial" w:hAnsi="Arial" w:cs="Arial"/>
          <w:sz w:val="20"/>
          <w:szCs w:val="20"/>
        </w:rPr>
        <w:t>vreFormData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vreFormType</w:t>
      </w:r>
      <w:proofErr w:type="spellEnd"/>
      <w:proofErr w:type="gram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jrnDt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2016-10-26T09:42:07-05:00&lt;/</w:t>
      </w:r>
      <w:proofErr w:type="spellStart"/>
      <w:r w:rsidRPr="008F720A">
        <w:rPr>
          <w:rFonts w:ascii="Arial" w:hAnsi="Arial" w:cs="Arial"/>
          <w:sz w:val="20"/>
          <w:szCs w:val="20"/>
        </w:rPr>
        <w:t>jrnDt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jrnLctnId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281&lt;/</w:t>
      </w:r>
      <w:proofErr w:type="spellStart"/>
      <w:r w:rsidRPr="008F720A">
        <w:rPr>
          <w:rFonts w:ascii="Arial" w:hAnsi="Arial" w:cs="Arial"/>
          <w:sz w:val="20"/>
          <w:szCs w:val="20"/>
        </w:rPr>
        <w:t>jrnLctnId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lastRenderedPageBreak/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jrnObjId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VBMS&lt;/</w:t>
      </w:r>
      <w:proofErr w:type="spellStart"/>
      <w:r w:rsidRPr="008F720A">
        <w:rPr>
          <w:rFonts w:ascii="Arial" w:hAnsi="Arial" w:cs="Arial"/>
          <w:sz w:val="20"/>
          <w:szCs w:val="20"/>
        </w:rPr>
        <w:t>jrnObjId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jrnStatusTypeCd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I&lt;/</w:t>
      </w:r>
      <w:proofErr w:type="spellStart"/>
      <w:r w:rsidRPr="008F720A">
        <w:rPr>
          <w:rFonts w:ascii="Arial" w:hAnsi="Arial" w:cs="Arial"/>
          <w:sz w:val="20"/>
          <w:szCs w:val="20"/>
        </w:rPr>
        <w:t>jrnStatusTypeCd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jrnUserId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281CEASL&lt;/</w:t>
      </w:r>
      <w:proofErr w:type="spellStart"/>
      <w:r w:rsidRPr="008F720A">
        <w:rPr>
          <w:rFonts w:ascii="Arial" w:hAnsi="Arial" w:cs="Arial"/>
          <w:sz w:val="20"/>
          <w:szCs w:val="20"/>
        </w:rPr>
        <w:t>jrnUserId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vreFormCd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28-1900&lt;/</w:t>
      </w:r>
      <w:proofErr w:type="spellStart"/>
      <w:r w:rsidRPr="008F720A">
        <w:rPr>
          <w:rFonts w:ascii="Arial" w:hAnsi="Arial" w:cs="Arial"/>
          <w:sz w:val="20"/>
          <w:szCs w:val="20"/>
        </w:rPr>
        <w:t>vreFormCd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vreFormDescpTxt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Disabled Veterans Application for Vocational Rehabilitation (Chapter 31)&lt;/</w:t>
      </w:r>
      <w:proofErr w:type="spellStart"/>
      <w:r w:rsidRPr="008F720A">
        <w:rPr>
          <w:rFonts w:ascii="Arial" w:hAnsi="Arial" w:cs="Arial"/>
          <w:sz w:val="20"/>
          <w:szCs w:val="20"/>
        </w:rPr>
        <w:t>vreFormDescpTxt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vreFormTypeId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1&lt;/</w:t>
      </w:r>
      <w:proofErr w:type="spellStart"/>
      <w:r w:rsidRPr="008F720A">
        <w:rPr>
          <w:rFonts w:ascii="Arial" w:hAnsi="Arial" w:cs="Arial"/>
          <w:sz w:val="20"/>
          <w:szCs w:val="20"/>
        </w:rPr>
        <w:t>vreFormTypeId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8F720A">
        <w:rPr>
          <w:rFonts w:ascii="Arial" w:hAnsi="Arial" w:cs="Arial"/>
          <w:sz w:val="20"/>
          <w:szCs w:val="20"/>
        </w:rPr>
        <w:t>vreFormVersnTxt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  <w:proofErr w:type="gramEnd"/>
      <w:r w:rsidRPr="008F720A">
        <w:rPr>
          <w:rFonts w:ascii="Arial" w:hAnsi="Arial" w:cs="Arial"/>
          <w:sz w:val="20"/>
          <w:szCs w:val="20"/>
        </w:rPr>
        <w:t>2016-10-26&lt;/</w:t>
      </w:r>
      <w:proofErr w:type="spellStart"/>
      <w:r w:rsidRPr="008F720A">
        <w:rPr>
          <w:rFonts w:ascii="Arial" w:hAnsi="Arial" w:cs="Arial"/>
          <w:sz w:val="20"/>
          <w:szCs w:val="20"/>
        </w:rPr>
        <w:t>vreFormVersnTxt</w:t>
      </w:r>
      <w:proofErr w:type="spellEnd"/>
      <w:r w:rsidRPr="008F720A">
        <w:rPr>
          <w:rFonts w:ascii="Arial" w:hAnsi="Arial" w:cs="Arial"/>
          <w:sz w:val="20"/>
          <w:szCs w:val="20"/>
        </w:rPr>
        <w:t xml:space="preserve">&gt; 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</w:r>
      <w:r w:rsidRPr="008F720A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8F720A">
        <w:rPr>
          <w:rFonts w:ascii="Arial" w:hAnsi="Arial" w:cs="Arial"/>
          <w:sz w:val="20"/>
          <w:szCs w:val="20"/>
        </w:rPr>
        <w:t>vreFormType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8F720A">
        <w:rPr>
          <w:rFonts w:ascii="Arial" w:hAnsi="Arial" w:cs="Arial"/>
          <w:sz w:val="20"/>
          <w:szCs w:val="20"/>
        </w:rPr>
        <w:t>VreFormDTO</w:t>
      </w:r>
      <w:proofErr w:type="spell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>&lt;/ns2</w:t>
      </w:r>
      <w:proofErr w:type="gramStart"/>
      <w:r w:rsidRPr="008F720A">
        <w:rPr>
          <w:rFonts w:ascii="Arial" w:hAnsi="Arial" w:cs="Arial"/>
          <w:sz w:val="20"/>
          <w:szCs w:val="20"/>
        </w:rPr>
        <w:t>:insertVreFormDataResponse</w:t>
      </w:r>
      <w:proofErr w:type="gram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P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>&lt;/</w:t>
      </w:r>
      <w:proofErr w:type="spellStart"/>
      <w:r w:rsidRPr="008F720A">
        <w:rPr>
          <w:rFonts w:ascii="Arial" w:hAnsi="Arial" w:cs="Arial"/>
          <w:sz w:val="20"/>
          <w:szCs w:val="20"/>
        </w:rPr>
        <w:t>S</w:t>
      </w:r>
      <w:proofErr w:type="gramStart"/>
      <w:r w:rsidRPr="008F720A">
        <w:rPr>
          <w:rFonts w:ascii="Arial" w:hAnsi="Arial" w:cs="Arial"/>
          <w:sz w:val="20"/>
          <w:szCs w:val="20"/>
        </w:rPr>
        <w:t>:Body</w:t>
      </w:r>
      <w:proofErr w:type="spellEnd"/>
      <w:proofErr w:type="gramEnd"/>
      <w:r w:rsidRPr="008F720A">
        <w:rPr>
          <w:rFonts w:ascii="Arial" w:hAnsi="Arial" w:cs="Arial"/>
          <w:sz w:val="20"/>
          <w:szCs w:val="20"/>
        </w:rPr>
        <w:t>&gt;</w:t>
      </w:r>
    </w:p>
    <w:p w:rsidR="008F720A" w:rsidRDefault="008F720A" w:rsidP="008F720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720A">
        <w:rPr>
          <w:rFonts w:ascii="Arial" w:hAnsi="Arial" w:cs="Arial"/>
          <w:sz w:val="20"/>
          <w:szCs w:val="20"/>
        </w:rPr>
        <w:t>&lt;/</w:t>
      </w:r>
      <w:proofErr w:type="spellStart"/>
      <w:r w:rsidRPr="008F720A">
        <w:rPr>
          <w:rFonts w:ascii="Arial" w:hAnsi="Arial" w:cs="Arial"/>
          <w:sz w:val="20"/>
          <w:szCs w:val="20"/>
        </w:rPr>
        <w:t>S</w:t>
      </w:r>
      <w:proofErr w:type="gramStart"/>
      <w:r w:rsidRPr="008F720A">
        <w:rPr>
          <w:rFonts w:ascii="Arial" w:hAnsi="Arial" w:cs="Arial"/>
          <w:sz w:val="20"/>
          <w:szCs w:val="20"/>
        </w:rPr>
        <w:t>:Envelope</w:t>
      </w:r>
      <w:proofErr w:type="spellEnd"/>
      <w:proofErr w:type="gramEnd"/>
      <w:r w:rsidRPr="008F720A">
        <w:rPr>
          <w:rFonts w:ascii="Arial" w:hAnsi="Arial" w:cs="Arial"/>
          <w:sz w:val="20"/>
          <w:szCs w:val="20"/>
        </w:rPr>
        <w:t>&gt;</w:t>
      </w:r>
    </w:p>
    <w:p w:rsidR="00C4545C" w:rsidRDefault="00C4545C" w:rsidP="00B64D97">
      <w:pPr>
        <w:pageBreakBefore/>
        <w:widowControl w:val="0"/>
        <w:overflowPunct w:val="0"/>
        <w:autoSpaceDE w:val="0"/>
        <w:autoSpaceDN w:val="0"/>
        <w:adjustRightInd w:val="0"/>
        <w:spacing w:before="240" w:after="60"/>
        <w:ind w:left="720" w:hanging="720"/>
        <w:textAlignment w:val="baseline"/>
        <w:outlineLvl w:val="0"/>
        <w:rPr>
          <w:rFonts w:ascii="Arial" w:hAnsi="Arial" w:cs="Arial"/>
          <w:kern w:val="28"/>
          <w:sz w:val="28"/>
          <w:szCs w:val="28"/>
        </w:rPr>
      </w:pPr>
      <w:bookmarkStart w:id="28" w:name="_Toc330901143"/>
      <w:bookmarkStart w:id="29" w:name="_Toc341192817"/>
      <w:bookmarkStart w:id="30" w:name="_Toc374441575"/>
      <w:bookmarkStart w:id="31" w:name="_Toc500136199"/>
      <w:r w:rsidRPr="00C4545C">
        <w:rPr>
          <w:rFonts w:ascii="Arial" w:hAnsi="Arial" w:cs="Arial"/>
          <w:kern w:val="28"/>
          <w:sz w:val="28"/>
          <w:szCs w:val="28"/>
        </w:rPr>
        <w:lastRenderedPageBreak/>
        <w:t>Objects Used (</w:t>
      </w:r>
      <w:r>
        <w:rPr>
          <w:rFonts w:ascii="Arial" w:hAnsi="Arial" w:cs="Arial"/>
          <w:kern w:val="28"/>
          <w:sz w:val="28"/>
          <w:szCs w:val="28"/>
        </w:rPr>
        <w:t>Input/</w:t>
      </w:r>
      <w:r w:rsidRPr="00C4545C">
        <w:rPr>
          <w:rFonts w:ascii="Arial" w:hAnsi="Arial" w:cs="Arial"/>
          <w:kern w:val="28"/>
          <w:sz w:val="28"/>
          <w:szCs w:val="28"/>
        </w:rPr>
        <w:t>Output):</w:t>
      </w:r>
      <w:bookmarkEnd w:id="31"/>
      <w:r w:rsidRPr="00C4545C">
        <w:rPr>
          <w:rFonts w:ascii="Arial" w:hAnsi="Arial" w:cs="Arial"/>
          <w:kern w:val="28"/>
          <w:sz w:val="28"/>
          <w:szCs w:val="28"/>
        </w:rPr>
        <w:t xml:space="preserve"> </w:t>
      </w:r>
    </w:p>
    <w:p w:rsidR="00C4545C" w:rsidRPr="00AC5890" w:rsidRDefault="00A50E5F" w:rsidP="00C4545C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</w:rPr>
      </w:pPr>
      <w:bookmarkStart w:id="32" w:name="_Toc500136200"/>
      <w:proofErr w:type="spellStart"/>
      <w:proofErr w:type="gramStart"/>
      <w:r w:rsidRPr="00AC5890">
        <w:rPr>
          <w:rFonts w:ascii="Arial" w:hAnsi="Arial" w:cs="Arial"/>
          <w:b/>
          <w:bCs/>
          <w:i/>
          <w:iCs/>
        </w:rPr>
        <w:t>insertVreFormData</w:t>
      </w:r>
      <w:bookmarkEnd w:id="32"/>
      <w:proofErr w:type="spellEnd"/>
      <w:proofErr w:type="gramEnd"/>
    </w:p>
    <w:tbl>
      <w:tblPr>
        <w:tblW w:w="14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2444"/>
        <w:gridCol w:w="1890"/>
        <w:gridCol w:w="900"/>
        <w:gridCol w:w="3510"/>
        <w:gridCol w:w="4680"/>
        <w:gridCol w:w="900"/>
      </w:tblGrid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529F0" w:rsidRPr="00EE2E14" w:rsidRDefault="004529F0" w:rsidP="000B72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529F0" w:rsidRPr="00EE2E14" w:rsidRDefault="004529F0" w:rsidP="000B72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529F0" w:rsidRPr="00EE2E14" w:rsidRDefault="004529F0" w:rsidP="000B72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529F0" w:rsidRPr="00EE2E14" w:rsidRDefault="004529F0" w:rsidP="000B721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2E14"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jrnDt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C8480E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C8480E">
              <w:rPr>
                <w:rFonts w:ascii="Arial" w:hAnsi="Arial" w:cs="Arial"/>
                <w:sz w:val="20"/>
                <w:szCs w:val="20"/>
              </w:rPr>
              <w:t>Date</w:t>
            </w:r>
            <w:ins w:id="33" w:author="Department of Veterans Affairs" w:date="2017-12-02T08:02:00Z">
              <w:r w:rsidR="00C22EFB">
                <w:rPr>
                  <w:rFonts w:ascii="Arial" w:hAnsi="Arial" w:cs="Arial"/>
                  <w:sz w:val="20"/>
                  <w:szCs w:val="20"/>
                </w:rPr>
                <w:t>/Time/Date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C8480E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C8480E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Person-</w:t>
            </w:r>
            <w:r w:rsidRPr="00C8480E">
              <w:rPr>
                <w:rFonts w:ascii="Arial" w:hAnsi="Arial" w:cs="Arial"/>
                <w:sz w:val="20"/>
                <w:szCs w:val="20"/>
              </w:rPr>
              <w:t>Journal Date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C8480E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C8480E">
              <w:rPr>
                <w:rFonts w:ascii="Arial" w:hAnsi="Arial" w:cs="Arial"/>
                <w:sz w:val="20"/>
                <w:szCs w:val="20"/>
              </w:rPr>
              <w:t>Journal 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C8480E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480E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B06BB">
              <w:rPr>
                <w:rFonts w:ascii="Arial" w:hAnsi="Arial" w:cs="Arial"/>
                <w:sz w:val="20"/>
                <w:szCs w:val="20"/>
              </w:rPr>
              <w:t>jrnExtnlApplcnNm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C22EFB" w:rsidP="000B7211">
            <w:pPr>
              <w:rPr>
                <w:rFonts w:ascii="Arial" w:hAnsi="Arial" w:cs="Arial"/>
                <w:sz w:val="20"/>
                <w:szCs w:val="20"/>
              </w:rPr>
            </w:pPr>
            <w:ins w:id="34" w:author="Department of Veterans Affairs" w:date="2017-12-02T08:02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Person-</w:t>
            </w:r>
            <w:r w:rsidRPr="00EE2E14">
              <w:rPr>
                <w:rFonts w:ascii="Arial" w:hAnsi="Arial" w:cs="Arial"/>
                <w:sz w:val="20"/>
                <w:szCs w:val="20"/>
              </w:rPr>
              <w:t>Journal External Application Name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The name of the external application, as defined in CSS (common security system). This should be the identity of the application originating the request. For example, if VBMS makes a call on behalf of VDC, then VDC should be the value stored in this column.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C024F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4F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jrnExtnlKeyTxt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2B6481" w:rsidP="000B7211">
            <w:pPr>
              <w:rPr>
                <w:rFonts w:ascii="Arial" w:hAnsi="Arial" w:cs="Arial"/>
                <w:sz w:val="20"/>
                <w:szCs w:val="20"/>
              </w:rPr>
            </w:pPr>
            <w:ins w:id="35" w:author="Department of Veterans Affairs" w:date="2017-12-02T08:03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AC5890" w:rsidRDefault="00AC589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C5890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AC5890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4529F0" w:rsidRPr="00AC5890">
              <w:rPr>
                <w:rFonts w:ascii="Arial" w:hAnsi="Arial" w:cs="Arial"/>
                <w:sz w:val="20"/>
                <w:szCs w:val="20"/>
              </w:rPr>
              <w:t>Journal External Key Text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The identifier of the external user in the external system, which may be the same as the external user identifier, or it may be a different unique identifier used internally within the database of the external system to identify those users.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5E1DF2" w:rsidRDefault="004529F0" w:rsidP="000B721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5E1DF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jrnExtnlUserId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CC64CD" w:rsidP="000B7211">
            <w:pPr>
              <w:rPr>
                <w:rFonts w:ascii="Arial" w:hAnsi="Arial" w:cs="Arial"/>
                <w:sz w:val="20"/>
                <w:szCs w:val="20"/>
              </w:rPr>
            </w:pPr>
            <w:ins w:id="36" w:author="Department of Veterans Affairs" w:date="2017-12-02T08:06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AC5890" w:rsidRDefault="00627509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C5890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="00AC5890" w:rsidRPr="00AC5890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4529F0" w:rsidRPr="00AC5890">
              <w:rPr>
                <w:rFonts w:ascii="Arial" w:hAnsi="Arial" w:cs="Arial"/>
                <w:sz w:val="20"/>
                <w:szCs w:val="20"/>
              </w:rPr>
              <w:t>Journal External User ID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F54676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 xml:space="preserve">The identifier an external user identifies </w:t>
            </w:r>
            <w:proofErr w:type="gramStart"/>
            <w:r w:rsidR="00F54676">
              <w:rPr>
                <w:rFonts w:ascii="Arial" w:hAnsi="Arial" w:cs="Arial"/>
                <w:sz w:val="20"/>
                <w:szCs w:val="20"/>
              </w:rPr>
              <w:t>themselves</w:t>
            </w:r>
            <w:proofErr w:type="gramEnd"/>
            <w:r w:rsidRPr="00EE2E14">
              <w:rPr>
                <w:rFonts w:ascii="Arial" w:hAnsi="Arial" w:cs="Arial"/>
                <w:sz w:val="20"/>
                <w:szCs w:val="20"/>
              </w:rPr>
              <w:t xml:space="preserve"> to the external system, such as a logon </w:t>
            </w:r>
            <w:proofErr w:type="spellStart"/>
            <w:r w:rsidRPr="00EE2E14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EE2E1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C024F4" w:rsidRDefault="004529F0" w:rsidP="000B721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9D49F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jrnLctnId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0F2A" w:rsidP="00450F2A">
            <w:pPr>
              <w:rPr>
                <w:rFonts w:ascii="Arial" w:hAnsi="Arial" w:cs="Arial"/>
                <w:sz w:val="20"/>
                <w:szCs w:val="20"/>
              </w:rPr>
            </w:pPr>
            <w:ins w:id="37" w:author="Department of Veterans Affairs" w:date="2017-12-02T08:09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AC5890" w:rsidRDefault="00AC589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C5890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AC5890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4529F0" w:rsidRPr="00AC5890">
              <w:rPr>
                <w:rFonts w:ascii="Arial" w:hAnsi="Arial" w:cs="Arial"/>
                <w:sz w:val="20"/>
                <w:szCs w:val="20"/>
              </w:rPr>
              <w:t>Journal Location ID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The number representing the Regional Office of the person taking the last action on the record.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AB06BB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93D6B">
              <w:rPr>
                <w:rFonts w:ascii="Arial" w:hAnsi="Arial" w:cs="Arial"/>
                <w:sz w:val="20"/>
                <w:szCs w:val="20"/>
              </w:rPr>
              <w:t>jrnObjId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0F2A" w:rsidP="000B7211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ins w:id="38" w:author="Department of Veterans Affairs" w:date="2017-12-02T08:09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AC5890" w:rsidRDefault="00AC5890" w:rsidP="000B7211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C5890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AC5890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4529F0" w:rsidRPr="00AC5890">
              <w:rPr>
                <w:rFonts w:ascii="Arial" w:hAnsi="Arial" w:cs="Arial"/>
                <w:sz w:val="20"/>
                <w:szCs w:val="20"/>
              </w:rPr>
              <w:t>Journal Object ID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The application taking the last action on the record.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EE2E14" w:rsidRDefault="004529F0" w:rsidP="000B7211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D93D6B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4F80">
              <w:rPr>
                <w:rFonts w:ascii="Arial" w:hAnsi="Arial" w:cs="Arial"/>
                <w:sz w:val="20"/>
                <w:szCs w:val="20"/>
              </w:rPr>
              <w:t>jrnStatusTypeCd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8C1281" w:rsidP="000B7211">
            <w:pPr>
              <w:rPr>
                <w:rFonts w:ascii="Arial" w:hAnsi="Arial" w:cs="Arial"/>
                <w:sz w:val="20"/>
                <w:szCs w:val="20"/>
              </w:rPr>
            </w:pPr>
            <w:ins w:id="39" w:author="Department of Veterans Affairs" w:date="2017-12-02T08:10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AC5890" w:rsidRDefault="00AC589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C5890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AC5890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4529F0" w:rsidRPr="00AC5890">
              <w:rPr>
                <w:rFonts w:ascii="Arial" w:hAnsi="Arial" w:cs="Arial"/>
                <w:sz w:val="20"/>
                <w:szCs w:val="20"/>
              </w:rPr>
              <w:t>Journal Status Type Code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Journal Status Type Code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D93D6B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F11">
              <w:rPr>
                <w:rFonts w:ascii="Arial" w:hAnsi="Arial" w:cs="Arial"/>
                <w:sz w:val="20"/>
                <w:szCs w:val="20"/>
              </w:rPr>
              <w:t>jrnUserId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9A5F11" w:rsidRDefault="008C1281" w:rsidP="000B7211">
            <w:pPr>
              <w:rPr>
                <w:rFonts w:ascii="Arial" w:hAnsi="Arial" w:cs="Arial"/>
                <w:sz w:val="20"/>
                <w:szCs w:val="20"/>
              </w:rPr>
            </w:pPr>
            <w:ins w:id="40" w:author="Department of Veterans Affairs" w:date="2017-12-02T08:10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9A5F11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9A5F11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9A5F11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AC5890" w:rsidRDefault="00AC589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C5890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AC5890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4529F0" w:rsidRPr="00AC5890">
              <w:rPr>
                <w:rFonts w:ascii="Arial" w:hAnsi="Arial" w:cs="Arial"/>
                <w:sz w:val="20"/>
                <w:szCs w:val="20"/>
              </w:rPr>
              <w:t>Journal User ID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9A5F11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9A5F11">
              <w:rPr>
                <w:rFonts w:ascii="Arial" w:hAnsi="Arial" w:cs="Arial"/>
                <w:sz w:val="20"/>
                <w:szCs w:val="20"/>
              </w:rPr>
              <w:t>The name associated with the person taking the last action on the record.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29F0" w:rsidRPr="009A5F11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9A5F11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9A5F11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1250E">
              <w:rPr>
                <w:rFonts w:ascii="Arial" w:hAnsi="Arial" w:cs="Arial"/>
                <w:sz w:val="20"/>
                <w:szCs w:val="20"/>
              </w:rPr>
              <w:t>ptcpntId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8C1281" w:rsidP="000B7211">
            <w:pPr>
              <w:rPr>
                <w:rFonts w:ascii="Arial" w:hAnsi="Arial" w:cs="Arial"/>
                <w:sz w:val="20"/>
                <w:szCs w:val="20"/>
              </w:rPr>
            </w:pPr>
            <w:ins w:id="41" w:author="Department of Veterans Affairs" w:date="2017-12-02T08:10:00Z">
              <w:r>
                <w:rPr>
                  <w:rFonts w:ascii="Arial" w:hAnsi="Arial" w:cs="Arial"/>
                  <w:sz w:val="20"/>
                  <w:szCs w:val="20"/>
                </w:rPr>
                <w:t>Long/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AC5890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AC5890">
              <w:rPr>
                <w:rFonts w:ascii="Arial" w:hAnsi="Arial" w:cs="Arial"/>
                <w:sz w:val="20"/>
                <w:szCs w:val="20"/>
              </w:rPr>
              <w:t>Person-Participant ID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Participant ID of Veteran from Corp DB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9A5F11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2900">
              <w:rPr>
                <w:rFonts w:ascii="Arial" w:hAnsi="Arial" w:cs="Arial"/>
                <w:sz w:val="20"/>
                <w:szCs w:val="20"/>
              </w:rPr>
              <w:t>stnCd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B53F01" w:rsidP="000B7211">
            <w:pPr>
              <w:rPr>
                <w:rFonts w:ascii="Arial" w:hAnsi="Arial" w:cs="Arial"/>
                <w:sz w:val="20"/>
                <w:szCs w:val="20"/>
              </w:rPr>
            </w:pPr>
            <w:ins w:id="42" w:author="Department of Veterans Affairs" w:date="2017-12-04T07:29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VARCHAR(2)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D41E47" w:rsidRDefault="00627509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1E47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="00AC5890" w:rsidRPr="00D41E47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4529F0" w:rsidRPr="00D41E47">
              <w:rPr>
                <w:rFonts w:ascii="Arial" w:hAnsi="Arial" w:cs="Arial"/>
                <w:sz w:val="20"/>
                <w:szCs w:val="20"/>
              </w:rPr>
              <w:t>Station Code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Station of Jurisdiction for routing claim to VRE regional office</w:t>
            </w:r>
            <w:r w:rsidR="00BD07C5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9A5F11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2B3D">
              <w:rPr>
                <w:rFonts w:ascii="Arial" w:hAnsi="Arial" w:cs="Arial"/>
                <w:sz w:val="20"/>
                <w:szCs w:val="20"/>
              </w:rPr>
              <w:t>submtdDt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Date</w:t>
            </w:r>
            <w:ins w:id="43" w:author="Department of Veterans Affairs" w:date="2017-12-04T07:31:00Z">
              <w:r w:rsidR="00F90B17">
                <w:rPr>
                  <w:rFonts w:ascii="Arial" w:hAnsi="Arial" w:cs="Arial"/>
                  <w:sz w:val="20"/>
                  <w:szCs w:val="20"/>
                </w:rPr>
                <w:t>/Time/Date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D41E47" w:rsidRDefault="00E73CE3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1E47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D41E47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4529F0" w:rsidRPr="00D41E47">
              <w:rPr>
                <w:rFonts w:ascii="Arial" w:hAnsi="Arial" w:cs="Arial"/>
                <w:sz w:val="20"/>
                <w:szCs w:val="20"/>
              </w:rPr>
              <w:t>Submitted Date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Timestamp when application was submitted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9A5F11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51F">
              <w:rPr>
                <w:rFonts w:ascii="Arial" w:hAnsi="Arial" w:cs="Arial"/>
                <w:sz w:val="20"/>
                <w:szCs w:val="20"/>
              </w:rPr>
              <w:t>submtrApplcnTypeCd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F90B17" w:rsidP="000B7211">
            <w:pPr>
              <w:rPr>
                <w:rFonts w:ascii="Arial" w:hAnsi="Arial" w:cs="Arial"/>
                <w:sz w:val="20"/>
                <w:szCs w:val="20"/>
              </w:rPr>
            </w:pPr>
            <w:ins w:id="44" w:author="Department of Veterans Affairs" w:date="2017-12-04T07:31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1</w:t>
            </w:r>
            <w:r w:rsidR="00194F2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D41E47" w:rsidRDefault="00E73CE3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1E47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D41E47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194F27" w:rsidRPr="00D41E47">
              <w:rPr>
                <w:rFonts w:ascii="Arial" w:hAnsi="Arial" w:cs="Arial"/>
                <w:sz w:val="20"/>
                <w:szCs w:val="20"/>
              </w:rPr>
              <w:t>Submitted Application Type Code</w:t>
            </w:r>
            <w:r w:rsidR="00EE1C97" w:rsidRPr="00D41E4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APP Source identifies application, which submitted data: Only “D2D” value is currently used.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9A5F11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462E">
              <w:rPr>
                <w:rFonts w:ascii="Arial" w:hAnsi="Arial" w:cs="Arial"/>
                <w:sz w:val="20"/>
                <w:szCs w:val="20"/>
              </w:rPr>
              <w:t>vreFormDataId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666862" w:rsidP="000B7211">
            <w:pPr>
              <w:rPr>
                <w:rFonts w:ascii="Arial" w:hAnsi="Arial" w:cs="Arial"/>
                <w:sz w:val="20"/>
                <w:szCs w:val="20"/>
              </w:rPr>
            </w:pPr>
            <w:ins w:id="45" w:author="Department of Veterans Affairs" w:date="2017-12-04T07:31:00Z">
              <w:r>
                <w:rPr>
                  <w:rFonts w:ascii="Arial" w:hAnsi="Arial" w:cs="Arial"/>
                  <w:sz w:val="20"/>
                  <w:szCs w:val="20"/>
                </w:rPr>
                <w:t>Long/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D41E47" w:rsidRDefault="00E73CE3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1E47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D41E47">
              <w:rPr>
                <w:rFonts w:ascii="Arial" w:hAnsi="Arial" w:cs="Arial"/>
                <w:bCs/>
                <w:sz w:val="20"/>
                <w:szCs w:val="20"/>
              </w:rPr>
              <w:t xml:space="preserve"> Form Data-</w:t>
            </w:r>
            <w:r w:rsidR="004529F0" w:rsidRPr="00D41E47">
              <w:rPr>
                <w:rFonts w:ascii="Arial" w:hAnsi="Arial" w:cs="Arial"/>
                <w:sz w:val="20"/>
                <w:szCs w:val="20"/>
              </w:rPr>
              <w:t>VRE Form Data ID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A unique, generated, sequential identifier for form data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D26696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26696" w:rsidRPr="009A5F11" w:rsidRDefault="00D26696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508D">
              <w:rPr>
                <w:rFonts w:ascii="Arial" w:hAnsi="Arial" w:cs="Arial"/>
                <w:sz w:val="20"/>
                <w:szCs w:val="20"/>
              </w:rPr>
              <w:t>vreFormTypeId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696" w:rsidRPr="00D26696" w:rsidRDefault="00666862" w:rsidP="00BD07C5">
            <w:pPr>
              <w:rPr>
                <w:rFonts w:ascii="Arial" w:hAnsi="Arial" w:cs="Arial"/>
                <w:sz w:val="20"/>
                <w:szCs w:val="20"/>
              </w:rPr>
            </w:pPr>
            <w:ins w:id="46" w:author="Department of Veterans Affairs" w:date="2017-12-04T07:32:00Z">
              <w:r>
                <w:rPr>
                  <w:rFonts w:ascii="Arial" w:hAnsi="Arial" w:cs="Arial"/>
                  <w:sz w:val="20"/>
                  <w:szCs w:val="20"/>
                </w:rPr>
                <w:t>Long/</w:t>
              </w:r>
            </w:ins>
            <w:r w:rsidR="00D26696" w:rsidRPr="00D26696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6696" w:rsidRPr="00D26696" w:rsidRDefault="00D26696" w:rsidP="00BD07C5">
            <w:pPr>
              <w:rPr>
                <w:rFonts w:ascii="Arial" w:hAnsi="Arial" w:cs="Arial"/>
                <w:sz w:val="20"/>
                <w:szCs w:val="20"/>
              </w:rPr>
            </w:pPr>
            <w:r w:rsidRPr="00D2669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6696" w:rsidRPr="00D41E47" w:rsidRDefault="00627509" w:rsidP="006275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1E47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D41E47">
              <w:rPr>
                <w:rFonts w:ascii="Arial" w:hAnsi="Arial" w:cs="Arial"/>
                <w:bCs/>
                <w:sz w:val="20"/>
                <w:szCs w:val="20"/>
              </w:rPr>
              <w:t xml:space="preserve"> Form Type</w:t>
            </w:r>
            <w:r w:rsidR="00E73CE3" w:rsidRPr="00D41E47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26696" w:rsidRPr="00D41E47">
              <w:rPr>
                <w:rFonts w:ascii="Arial" w:hAnsi="Arial" w:cs="Arial"/>
                <w:sz w:val="20"/>
                <w:szCs w:val="20"/>
              </w:rPr>
              <w:t>VRE Form Type ID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696" w:rsidRPr="009A5F11" w:rsidRDefault="00D26696" w:rsidP="000B7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D26696">
              <w:rPr>
                <w:rFonts w:ascii="Arial" w:hAnsi="Arial" w:cs="Arial"/>
                <w:sz w:val="20"/>
                <w:szCs w:val="20"/>
              </w:rPr>
              <w:t xml:space="preserve"> unique, generated, sequential identifier for form type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26696" w:rsidRDefault="00D26696" w:rsidP="000B7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9A5F11" w:rsidRDefault="004529F0" w:rsidP="00B64D97">
            <w:pPr>
              <w:pageBreakBefore/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3398">
              <w:rPr>
                <w:rFonts w:ascii="Arial" w:hAnsi="Arial" w:cs="Arial"/>
                <w:sz w:val="20"/>
                <w:szCs w:val="20"/>
              </w:rPr>
              <w:lastRenderedPageBreak/>
              <w:t>vreFormCd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5D4747" w:rsidP="00B64D97">
            <w:pPr>
              <w:pageBreakBefore/>
              <w:widowControl w:val="0"/>
              <w:rPr>
                <w:rFonts w:ascii="Arial" w:hAnsi="Arial" w:cs="Arial"/>
                <w:sz w:val="20"/>
                <w:szCs w:val="20"/>
              </w:rPr>
            </w:pPr>
            <w:ins w:id="47" w:author="Department of Veterans Affairs" w:date="2017-12-04T07:32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4529F0" w:rsidRPr="00EE2E14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EE2E14" w:rsidRDefault="004529F0" w:rsidP="00B64D97">
            <w:pPr>
              <w:pageBreakBefore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D41E47" w:rsidRDefault="00627509" w:rsidP="00B64D97">
            <w:pPr>
              <w:pageBreakBefore/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1E47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D41E47">
              <w:rPr>
                <w:rFonts w:ascii="Arial" w:hAnsi="Arial" w:cs="Arial"/>
                <w:bCs/>
                <w:sz w:val="20"/>
                <w:szCs w:val="20"/>
              </w:rPr>
              <w:t xml:space="preserve"> Form Type</w:t>
            </w:r>
            <w:r w:rsidR="00E73CE3" w:rsidRPr="00D41E47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4529F0" w:rsidRPr="00D41E47">
              <w:rPr>
                <w:rFonts w:ascii="Arial" w:hAnsi="Arial" w:cs="Arial"/>
                <w:sz w:val="20"/>
                <w:szCs w:val="20"/>
              </w:rPr>
              <w:t>VRE Form Code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EE2E14" w:rsidRDefault="004529F0" w:rsidP="00B64D97">
            <w:pPr>
              <w:pageBreakBefore/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Identifies the main type of VR&amp;E form as identified by the application or generally accepted: Only the “28-1900” value is currently used.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529F0" w:rsidRPr="00EE2E14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2E14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547491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47491" w:rsidRPr="00CC3398" w:rsidRDefault="00547491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3A4C">
              <w:rPr>
                <w:rFonts w:ascii="Arial" w:hAnsi="Arial" w:cs="Arial"/>
                <w:sz w:val="20"/>
                <w:szCs w:val="20"/>
              </w:rPr>
              <w:t>vreFormDescpTxt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491" w:rsidRPr="00EE2E14" w:rsidRDefault="005D4747" w:rsidP="00BD07C5">
            <w:pPr>
              <w:rPr>
                <w:rFonts w:ascii="Arial" w:hAnsi="Arial" w:cs="Arial"/>
                <w:sz w:val="20"/>
                <w:szCs w:val="20"/>
              </w:rPr>
            </w:pPr>
            <w:ins w:id="48" w:author="Department of Veterans Affairs" w:date="2017-12-04T07:33:00Z">
              <w:r>
                <w:rPr>
                  <w:rFonts w:ascii="Arial" w:hAnsi="Arial" w:cs="Arial"/>
                  <w:sz w:val="20"/>
                  <w:szCs w:val="20"/>
                </w:rPr>
                <w:t>String/</w:t>
              </w:r>
            </w:ins>
            <w:r w:rsidR="00547491" w:rsidRPr="00EE2E14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491" w:rsidRPr="00EE2E14" w:rsidRDefault="00547491" w:rsidP="00BD07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491" w:rsidRPr="00D41E47" w:rsidRDefault="00627509" w:rsidP="006275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1E47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D41E47">
              <w:rPr>
                <w:rFonts w:ascii="Arial" w:hAnsi="Arial" w:cs="Arial"/>
                <w:bCs/>
                <w:sz w:val="20"/>
                <w:szCs w:val="20"/>
              </w:rPr>
              <w:t xml:space="preserve"> Form Type</w:t>
            </w:r>
            <w:r w:rsidR="00E73CE3" w:rsidRPr="00D41E47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547491" w:rsidRPr="00D41E47">
              <w:rPr>
                <w:rFonts w:ascii="Arial" w:hAnsi="Arial" w:cs="Arial"/>
                <w:sz w:val="20"/>
                <w:szCs w:val="20"/>
              </w:rPr>
              <w:t>VRE Form Description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491" w:rsidRPr="00D53A4C" w:rsidRDefault="00547491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547491">
              <w:rPr>
                <w:rFonts w:ascii="Arial" w:hAnsi="Arial" w:cs="Arial"/>
                <w:sz w:val="20"/>
                <w:szCs w:val="20"/>
              </w:rPr>
              <w:t>Description of for Type as use by corresponding line of business. Only the “Disabled Veterans Application for Vocational Rehabilitation (Chapter 31” ) value is currently used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47491" w:rsidRPr="00D53A4C" w:rsidRDefault="00100FD9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4529F0" w:rsidRPr="00EE2E14" w:rsidTr="00B53F01">
        <w:trPr>
          <w:trHeight w:val="255"/>
        </w:trPr>
        <w:tc>
          <w:tcPr>
            <w:tcW w:w="24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529F0" w:rsidRPr="00D53A4C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2671">
              <w:rPr>
                <w:rFonts w:ascii="Arial" w:hAnsi="Arial" w:cs="Arial"/>
                <w:sz w:val="20"/>
                <w:szCs w:val="20"/>
              </w:rPr>
              <w:t>vreFormVersnTxt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D53A4C" w:rsidRDefault="005D4747" w:rsidP="000B7211">
            <w:pPr>
              <w:rPr>
                <w:rFonts w:ascii="Arial" w:hAnsi="Arial" w:cs="Arial"/>
                <w:sz w:val="20"/>
                <w:szCs w:val="20"/>
              </w:rPr>
            </w:pPr>
            <w:ins w:id="49" w:author="Department of Veterans Affairs" w:date="2017-12-04T07:33:00Z">
              <w:r>
                <w:rPr>
                  <w:rFonts w:ascii="Arial" w:hAnsi="Arial" w:cs="Arial"/>
                  <w:sz w:val="20"/>
                  <w:szCs w:val="20"/>
                </w:rPr>
                <w:t>String</w:t>
              </w:r>
            </w:ins>
            <w:r w:rsidR="004529F0" w:rsidRPr="00D53A4C">
              <w:rPr>
                <w:rFonts w:ascii="Arial" w:hAnsi="Arial" w:cs="Arial"/>
                <w:sz w:val="20"/>
                <w:szCs w:val="20"/>
              </w:rPr>
              <w:t>VARCHAR2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D53A4C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D53A4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29F0" w:rsidRPr="00D41E47" w:rsidRDefault="00627509" w:rsidP="0062750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1E47">
              <w:rPr>
                <w:rFonts w:ascii="Arial" w:hAnsi="Arial" w:cs="Arial"/>
                <w:bCs/>
                <w:sz w:val="20"/>
                <w:szCs w:val="20"/>
              </w:rPr>
              <w:t>Vre</w:t>
            </w:r>
            <w:proofErr w:type="spellEnd"/>
            <w:r w:rsidRPr="00D41E47">
              <w:rPr>
                <w:rFonts w:ascii="Arial" w:hAnsi="Arial" w:cs="Arial"/>
                <w:bCs/>
                <w:sz w:val="20"/>
                <w:szCs w:val="20"/>
              </w:rPr>
              <w:t xml:space="preserve"> Form Type</w:t>
            </w:r>
            <w:r w:rsidR="00E73CE3" w:rsidRPr="00D41E47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193174" w:rsidRPr="00D41E47">
              <w:rPr>
                <w:rFonts w:ascii="Arial" w:hAnsi="Arial" w:cs="Arial"/>
                <w:sz w:val="20"/>
                <w:szCs w:val="20"/>
              </w:rPr>
              <w:t>V</w:t>
            </w:r>
            <w:r w:rsidR="004529F0" w:rsidRPr="00D41E47">
              <w:rPr>
                <w:rFonts w:ascii="Arial" w:hAnsi="Arial" w:cs="Arial"/>
                <w:sz w:val="20"/>
                <w:szCs w:val="20"/>
              </w:rPr>
              <w:t>RE Form Version Text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9F0" w:rsidRPr="00D53A4C" w:rsidRDefault="004529F0" w:rsidP="000B7211">
            <w:pPr>
              <w:rPr>
                <w:rFonts w:ascii="Arial" w:hAnsi="Arial" w:cs="Arial"/>
                <w:sz w:val="20"/>
                <w:szCs w:val="20"/>
              </w:rPr>
            </w:pPr>
            <w:r w:rsidRPr="00D53A4C">
              <w:rPr>
                <w:rFonts w:ascii="Arial" w:hAnsi="Arial" w:cs="Arial"/>
                <w:sz w:val="20"/>
                <w:szCs w:val="20"/>
              </w:rPr>
              <w:t xml:space="preserve">Version used to distinguish versions of the form, as supported by the D2D Application over </w:t>
            </w:r>
            <w:proofErr w:type="gramStart"/>
            <w:r w:rsidRPr="00D53A4C">
              <w:rPr>
                <w:rFonts w:ascii="Arial" w:hAnsi="Arial" w:cs="Arial"/>
                <w:sz w:val="20"/>
                <w:szCs w:val="20"/>
              </w:rPr>
              <w:t>time :</w:t>
            </w:r>
            <w:proofErr w:type="gramEnd"/>
            <w:r w:rsidRPr="00D53A4C">
              <w:rPr>
                <w:rFonts w:ascii="Arial" w:hAnsi="Arial" w:cs="Arial"/>
                <w:sz w:val="20"/>
                <w:szCs w:val="20"/>
              </w:rPr>
              <w:t xml:space="preserve"> Current VA version date of the form.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9F0" w:rsidRPr="00D53A4C" w:rsidRDefault="004529F0" w:rsidP="000B72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3A4C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:rsidR="008D6310" w:rsidRPr="008D6310" w:rsidRDefault="008D6310" w:rsidP="008D6310">
      <w:pPr>
        <w:pStyle w:val="Heading1"/>
      </w:pPr>
      <w:bookmarkStart w:id="50" w:name="_Toc442453450"/>
      <w:bookmarkStart w:id="51" w:name="_Toc497383773"/>
      <w:bookmarkStart w:id="52" w:name="_Toc500136201"/>
      <w:bookmarkEnd w:id="28"/>
      <w:bookmarkEnd w:id="29"/>
      <w:bookmarkEnd w:id="30"/>
      <w:r w:rsidRPr="008D6310">
        <w:lastRenderedPageBreak/>
        <w:t>Appendix A – Return Codes &amp; Messages</w:t>
      </w:r>
      <w:bookmarkEnd w:id="50"/>
      <w:bookmarkEnd w:id="51"/>
      <w:bookmarkEnd w:id="52"/>
    </w:p>
    <w:p w:rsidR="008D6310" w:rsidRDefault="008D6310" w:rsidP="008D6310">
      <w:pPr>
        <w:rPr>
          <w:lang w:eastAsia="x-none"/>
        </w:rPr>
      </w:pPr>
    </w:p>
    <w:tbl>
      <w:tblPr>
        <w:tblW w:w="1288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5054"/>
        <w:gridCol w:w="4680"/>
        <w:gridCol w:w="3150"/>
      </w:tblGrid>
      <w:tr w:rsidR="008D6310" w:rsidRPr="005D35BF" w:rsidTr="00994E37">
        <w:trPr>
          <w:cantSplit/>
          <w:trHeight w:val="255"/>
        </w:trPr>
        <w:tc>
          <w:tcPr>
            <w:tcW w:w="1288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hideMark/>
          </w:tcPr>
          <w:p w:rsidR="008D6310" w:rsidRPr="00C823DF" w:rsidRDefault="008D6310" w:rsidP="008D6310">
            <w:pPr>
              <w:rPr>
                <w:rFonts w:ascii="Arial" w:hAnsi="Arial" w:cs="Arial"/>
                <w:b/>
                <w:bCs/>
                <w:i/>
                <w:iCs/>
                <w:lang w:eastAsia="x-none"/>
              </w:rPr>
            </w:pPr>
            <w:r w:rsidRPr="00C823DF">
              <w:rPr>
                <w:rFonts w:ascii="Arial" w:hAnsi="Arial" w:cs="Arial"/>
                <w:b/>
                <w:i/>
                <w:iCs/>
                <w:lang w:eastAsia="x-none"/>
              </w:rPr>
              <w:t>Web Method:</w:t>
            </w:r>
            <w:r w:rsidR="00272122">
              <w:rPr>
                <w:rFonts w:ascii="Arial" w:hAnsi="Arial" w:cs="Arial"/>
                <w:i/>
                <w:iCs/>
                <w:lang w:eastAsia="x-none"/>
              </w:rPr>
              <w:t xml:space="preserve"> </w:t>
            </w:r>
            <w:proofErr w:type="spellStart"/>
            <w:r w:rsidR="00272122" w:rsidRPr="00272122">
              <w:rPr>
                <w:rFonts w:ascii="Arial" w:hAnsi="Arial" w:cs="Arial"/>
                <w:b/>
                <w:i/>
                <w:iCs/>
                <w:lang w:eastAsia="x-none"/>
              </w:rPr>
              <w:t>insertVreFormData</w:t>
            </w:r>
            <w:proofErr w:type="spellEnd"/>
          </w:p>
        </w:tc>
      </w:tr>
      <w:tr w:rsidR="008D6310" w:rsidRPr="005D35BF" w:rsidTr="00994E37">
        <w:trPr>
          <w:trHeight w:val="255"/>
        </w:trPr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D6310" w:rsidRPr="00C823DF" w:rsidRDefault="008D6310" w:rsidP="00BD07C5">
            <w:pPr>
              <w:rPr>
                <w:rFonts w:ascii="Arial" w:hAnsi="Arial" w:cs="Arial"/>
                <w:b/>
                <w:bCs/>
                <w:lang w:eastAsia="x-none"/>
              </w:rPr>
            </w:pPr>
            <w:r w:rsidRPr="00C823DF">
              <w:rPr>
                <w:rFonts w:ascii="Arial" w:hAnsi="Arial" w:cs="Arial"/>
                <w:b/>
                <w:bCs/>
                <w:lang w:eastAsia="x-none"/>
              </w:rPr>
              <w:t>Error Conditions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D6310" w:rsidRPr="00C823DF" w:rsidRDefault="008D6310" w:rsidP="00BD07C5">
            <w:pPr>
              <w:rPr>
                <w:rFonts w:ascii="Arial" w:hAnsi="Arial" w:cs="Arial"/>
                <w:b/>
                <w:bCs/>
                <w:lang w:eastAsia="x-none"/>
              </w:rPr>
            </w:pPr>
            <w:r w:rsidRPr="00C823DF">
              <w:rPr>
                <w:rFonts w:ascii="Arial" w:hAnsi="Arial" w:cs="Arial"/>
                <w:b/>
                <w:bCs/>
                <w:lang w:eastAsia="x-none"/>
              </w:rPr>
              <w:t>Messages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hideMark/>
          </w:tcPr>
          <w:p w:rsidR="008D6310" w:rsidRPr="007B442C" w:rsidRDefault="008D6310" w:rsidP="00BD07C5">
            <w:pPr>
              <w:rPr>
                <w:rFonts w:ascii="Arial" w:hAnsi="Arial" w:cs="Arial"/>
                <w:b/>
                <w:bCs/>
                <w:lang w:eastAsia="x-none"/>
              </w:rPr>
            </w:pPr>
            <w:r w:rsidRPr="007B442C">
              <w:rPr>
                <w:rFonts w:ascii="Arial" w:hAnsi="Arial" w:cs="Arial"/>
                <w:b/>
                <w:bCs/>
                <w:lang w:eastAsia="x-none"/>
              </w:rPr>
              <w:t>Notes</w:t>
            </w:r>
          </w:p>
        </w:tc>
      </w:tr>
      <w:tr w:rsidR="008D6310" w:rsidRPr="005D35BF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6310" w:rsidRPr="00F62C7C" w:rsidRDefault="007B442C" w:rsidP="00BD07C5">
            <w:pPr>
              <w:rPr>
                <w:rFonts w:ascii="Arial" w:hAnsi="Arial" w:cs="Arial"/>
                <w:bCs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vreFormDTO</w:t>
            </w:r>
            <w:proofErr w:type="spellEnd"/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 xml:space="preserve"> 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310" w:rsidRPr="00F62C7C" w:rsidRDefault="007B442C" w:rsidP="00947456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 w:rsidRPr="007B442C">
              <w:rPr>
                <w:rFonts w:ascii="Arial" w:hAnsi="Arial" w:cs="Arial"/>
                <w:sz w:val="20"/>
                <w:szCs w:val="20"/>
                <w:lang w:eastAsia="x-none"/>
              </w:rPr>
              <w:t>vreFormDTO</w:t>
            </w:r>
            <w:proofErr w:type="spellEnd"/>
            <w:r w:rsidRPr="007B442C"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cannot 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6310" w:rsidRPr="00F62C7C" w:rsidRDefault="008D6310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F62C7C" w:rsidRPr="005D35BF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62C7C" w:rsidRPr="00F62C7C" w:rsidRDefault="008A08DD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sz w:val="20"/>
                <w:szCs w:val="20"/>
              </w:rPr>
              <w:t>VRE Form Type ID</w:t>
            </w:r>
            <w:r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 xml:space="preserve">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C7C" w:rsidRPr="00F62C7C" w:rsidRDefault="0031023C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x-none"/>
              </w:rPr>
              <w:t>vreFormType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</w:t>
            </w:r>
            <w:r w:rsidRPr="0031023C">
              <w:rPr>
                <w:rFonts w:ascii="Arial" w:hAnsi="Arial" w:cs="Arial"/>
                <w:sz w:val="20"/>
                <w:szCs w:val="20"/>
                <w:lang w:eastAsia="x-none"/>
              </w:rPr>
              <w:t>not 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2C7C" w:rsidRPr="00F62C7C" w:rsidRDefault="00F62C7C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F62C7C" w:rsidRPr="005D35BF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62C7C" w:rsidRPr="00F62C7C" w:rsidRDefault="0076495C" w:rsidP="0076495C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VRE Form Code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C7C" w:rsidRPr="00F62C7C" w:rsidRDefault="00C412F4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x-none"/>
              </w:rPr>
              <w:t>vreFormCd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</w:t>
            </w:r>
            <w:r w:rsidRPr="00C412F4">
              <w:rPr>
                <w:rFonts w:ascii="Arial" w:hAnsi="Arial" w:cs="Arial"/>
                <w:sz w:val="20"/>
                <w:szCs w:val="20"/>
                <w:lang w:eastAsia="x-none"/>
              </w:rPr>
              <w:t>not 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2C7C" w:rsidRPr="00F62C7C" w:rsidRDefault="00F62C7C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F62C7C" w:rsidRPr="005D35BF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62C7C" w:rsidRPr="00F62C7C" w:rsidRDefault="00D4193A" w:rsidP="00D4193A">
            <w:pPr>
              <w:rPr>
                <w:rFonts w:ascii="Arial" w:hAnsi="Arial" w:cs="Arial"/>
                <w:bCs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 xml:space="preserve">VRE Form Description Text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C7C" w:rsidRPr="00F62C7C" w:rsidRDefault="007262F3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x-none"/>
              </w:rPr>
              <w:t>vreFormDescpTxt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</w:t>
            </w:r>
            <w:r w:rsidRPr="007262F3">
              <w:rPr>
                <w:rFonts w:ascii="Arial" w:hAnsi="Arial" w:cs="Arial"/>
                <w:sz w:val="20"/>
                <w:szCs w:val="20"/>
                <w:lang w:eastAsia="x-none"/>
              </w:rPr>
              <w:t>not 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2C7C" w:rsidRPr="00F62C7C" w:rsidRDefault="00F62C7C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F62C7C" w:rsidRPr="005D35BF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62C7C" w:rsidRPr="00F62C7C" w:rsidRDefault="00D4193A" w:rsidP="00D4193A">
            <w:pPr>
              <w:rPr>
                <w:rFonts w:ascii="Arial" w:hAnsi="Arial" w:cs="Arial"/>
                <w:bCs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 xml:space="preserve">VRE Form Version Text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C7C" w:rsidRPr="00F62C7C" w:rsidRDefault="009041A8" w:rsidP="009041A8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x-none"/>
              </w:rPr>
              <w:t>vreFormVersnTxt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cannot </w:t>
            </w:r>
            <w:r w:rsidRPr="009041A8">
              <w:rPr>
                <w:rFonts w:ascii="Arial" w:hAnsi="Arial" w:cs="Arial"/>
                <w:sz w:val="20"/>
                <w:szCs w:val="20"/>
                <w:lang w:eastAsia="x-none"/>
              </w:rPr>
              <w:t>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62C7C" w:rsidRPr="00F62C7C" w:rsidRDefault="00F62C7C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464F6E" w:rsidRPr="00F62C7C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64F6E" w:rsidRPr="00F62C7C" w:rsidRDefault="00D4193A" w:rsidP="00D4193A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VRE Form Data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F6E" w:rsidRPr="00F62C7C" w:rsidRDefault="008D08D6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x-none"/>
              </w:rPr>
              <w:t>vreFormData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</w:t>
            </w:r>
            <w:r w:rsidRPr="008D08D6">
              <w:rPr>
                <w:rFonts w:ascii="Arial" w:hAnsi="Arial" w:cs="Arial"/>
                <w:sz w:val="20"/>
                <w:szCs w:val="20"/>
                <w:lang w:eastAsia="x-none"/>
              </w:rPr>
              <w:t>not 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4F6E" w:rsidRPr="00F62C7C" w:rsidRDefault="00464F6E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464F6E" w:rsidRPr="00F62C7C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64F6E" w:rsidRPr="00F62C7C" w:rsidRDefault="009961C7" w:rsidP="009961C7">
            <w:pPr>
              <w:rPr>
                <w:rFonts w:ascii="Arial" w:hAnsi="Arial" w:cs="Arial"/>
                <w:bCs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 xml:space="preserve">Participant ID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F6E" w:rsidRPr="00F62C7C" w:rsidRDefault="004F3D07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x-none"/>
              </w:rPr>
              <w:t>ptcpntId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</w:t>
            </w:r>
            <w:r w:rsidRPr="004F3D07">
              <w:rPr>
                <w:rFonts w:ascii="Arial" w:hAnsi="Arial" w:cs="Arial"/>
                <w:sz w:val="20"/>
                <w:szCs w:val="20"/>
                <w:lang w:eastAsia="x-none"/>
              </w:rPr>
              <w:t>not 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4F6E" w:rsidRPr="00F62C7C" w:rsidRDefault="00464F6E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8D08D6" w:rsidRPr="00F62C7C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08D6" w:rsidRPr="00F62C7C" w:rsidRDefault="005214E1" w:rsidP="00BD07C5">
            <w:pPr>
              <w:rPr>
                <w:rFonts w:ascii="Arial" w:hAnsi="Arial" w:cs="Arial"/>
                <w:bCs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P</w:t>
            </w:r>
            <w:ins w:id="53" w:author="Department of Veterans Affairs" w:date="2017-12-02T07:47:00Z">
              <w:r w:rsidR="00AE23B6">
                <w:rPr>
                  <w:rFonts w:ascii="Arial" w:hAnsi="Arial" w:cs="Arial"/>
                  <w:bCs/>
                  <w:sz w:val="20"/>
                  <w:szCs w:val="20"/>
                  <w:lang w:eastAsia="x-none"/>
                </w:rPr>
                <w:t>erson</w:t>
              </w:r>
            </w:ins>
            <w:del w:id="54" w:author="Department of Veterans Affairs" w:date="2017-12-02T07:47:00Z">
              <w:r w:rsidDel="00AE23B6">
                <w:rPr>
                  <w:rFonts w:ascii="Arial" w:hAnsi="Arial" w:cs="Arial"/>
                  <w:bCs/>
                  <w:sz w:val="20"/>
                  <w:szCs w:val="20"/>
                  <w:lang w:eastAsia="x-none"/>
                </w:rPr>
                <w:delText>ERSON</w:delText>
              </w:r>
            </w:del>
            <w:r w:rsidR="00472E70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 xml:space="preserve">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8D6" w:rsidRPr="00F62C7C" w:rsidRDefault="00244CCE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r w:rsidRPr="00244CCE">
              <w:rPr>
                <w:rFonts w:ascii="Arial" w:hAnsi="Arial" w:cs="Arial"/>
                <w:sz w:val="20"/>
                <w:szCs w:val="20"/>
                <w:lang w:eastAsia="x-none"/>
              </w:rPr>
              <w:t>No P</w:t>
            </w:r>
            <w:ins w:id="55" w:author="Department of Veterans Affairs" w:date="2017-12-02T07:47:00Z">
              <w:r w:rsidR="00AE23B6">
                <w:rPr>
                  <w:rFonts w:ascii="Arial" w:hAnsi="Arial" w:cs="Arial"/>
                  <w:sz w:val="20"/>
                  <w:szCs w:val="20"/>
                  <w:lang w:eastAsia="x-none"/>
                </w:rPr>
                <w:t>erson</w:t>
              </w:r>
            </w:ins>
            <w:del w:id="56" w:author="Department of Veterans Affairs" w:date="2017-12-02T07:47:00Z">
              <w:r w:rsidRPr="00244CCE" w:rsidDel="00AE23B6">
                <w:rPr>
                  <w:rFonts w:ascii="Arial" w:hAnsi="Arial" w:cs="Arial"/>
                  <w:sz w:val="20"/>
                  <w:szCs w:val="20"/>
                  <w:lang w:eastAsia="x-none"/>
                </w:rPr>
                <w:delText>ERSON</w:delText>
              </w:r>
            </w:del>
            <w:r w:rsidRPr="00244CCE">
              <w:rPr>
                <w:rFonts w:ascii="Arial" w:hAnsi="Arial" w:cs="Arial"/>
                <w:sz w:val="20"/>
                <w:szCs w:val="20"/>
                <w:lang w:eastAsia="x-none"/>
              </w:rPr>
              <w:t xml:space="preserve"> found for </w:t>
            </w:r>
            <w:proofErr w:type="spellStart"/>
            <w:r w:rsidRPr="00244CCE">
              <w:rPr>
                <w:rFonts w:ascii="Arial" w:hAnsi="Arial" w:cs="Arial"/>
                <w:sz w:val="20"/>
                <w:szCs w:val="20"/>
                <w:lang w:eastAsia="x-none"/>
              </w:rPr>
              <w:t>ptcpnt_id</w:t>
            </w:r>
            <w:proofErr w:type="spellEnd"/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08D6" w:rsidRPr="00F62C7C" w:rsidRDefault="008D08D6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244CCE" w:rsidRPr="00F62C7C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4CCE" w:rsidRDefault="00B92481" w:rsidP="00B92481">
            <w:pPr>
              <w:rPr>
                <w:rFonts w:ascii="Arial" w:hAnsi="Arial" w:cs="Arial"/>
                <w:bCs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 xml:space="preserve">Submitted Date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CCE" w:rsidRPr="00F62C7C" w:rsidRDefault="00394390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x-none"/>
              </w:rPr>
              <w:t>submtdDt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</w:t>
            </w:r>
            <w:r w:rsidRPr="00394390">
              <w:rPr>
                <w:rFonts w:ascii="Arial" w:hAnsi="Arial" w:cs="Arial"/>
                <w:sz w:val="20"/>
                <w:szCs w:val="20"/>
                <w:lang w:eastAsia="x-none"/>
              </w:rPr>
              <w:t>not 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4CCE" w:rsidRPr="00F62C7C" w:rsidRDefault="00244CCE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394390" w:rsidRPr="00F62C7C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4390" w:rsidRDefault="00B92481" w:rsidP="00B92481">
            <w:pPr>
              <w:rPr>
                <w:rFonts w:ascii="Arial" w:hAnsi="Arial" w:cs="Arial"/>
                <w:bCs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 xml:space="preserve">Station Code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390" w:rsidRPr="00F62C7C" w:rsidRDefault="00274F6D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x-none"/>
              </w:rPr>
              <w:t>stnCd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</w:t>
            </w:r>
            <w:r w:rsidRPr="00274F6D">
              <w:rPr>
                <w:rFonts w:ascii="Arial" w:hAnsi="Arial" w:cs="Arial"/>
                <w:sz w:val="20"/>
                <w:szCs w:val="20"/>
                <w:lang w:eastAsia="x-none"/>
              </w:rPr>
              <w:t>not 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4390" w:rsidRPr="00F62C7C" w:rsidRDefault="00394390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  <w:tr w:rsidR="00274F6D" w:rsidRPr="00F62C7C" w:rsidTr="00994E37">
        <w:trPr>
          <w:trHeight w:val="255"/>
        </w:trPr>
        <w:tc>
          <w:tcPr>
            <w:tcW w:w="5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4F6D" w:rsidRDefault="00B92481" w:rsidP="00B92481">
            <w:pPr>
              <w:rPr>
                <w:rFonts w:ascii="Arial" w:hAnsi="Arial" w:cs="Arial"/>
                <w:bCs/>
                <w:sz w:val="20"/>
                <w:szCs w:val="20"/>
                <w:lang w:eastAsia="x-non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 xml:space="preserve">Submitted Application Type </w:t>
            </w:r>
            <w:r w:rsidR="002E4C94">
              <w:rPr>
                <w:rFonts w:ascii="Arial" w:hAnsi="Arial" w:cs="Arial"/>
                <w:bCs/>
                <w:sz w:val="20"/>
                <w:szCs w:val="20"/>
                <w:lang w:eastAsia="x-none"/>
              </w:rPr>
              <w:t>is invalid or not provided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F6D" w:rsidRDefault="002E4C94" w:rsidP="00BD07C5">
            <w:pPr>
              <w:rPr>
                <w:rFonts w:ascii="Arial" w:hAnsi="Arial" w:cs="Arial"/>
                <w:sz w:val="20"/>
                <w:szCs w:val="20"/>
                <w:lang w:eastAsia="x-non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x-none"/>
              </w:rPr>
              <w:t>submtrApplcnTypeCd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x-none"/>
              </w:rPr>
              <w:t xml:space="preserve"> can</w:t>
            </w:r>
            <w:r w:rsidRPr="002E4C94">
              <w:rPr>
                <w:rFonts w:ascii="Arial" w:hAnsi="Arial" w:cs="Arial"/>
                <w:sz w:val="20"/>
                <w:szCs w:val="20"/>
                <w:lang w:eastAsia="x-none"/>
              </w:rPr>
              <w:t>not be null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4F6D" w:rsidRPr="00F62C7C" w:rsidRDefault="00274F6D" w:rsidP="00BD07C5">
            <w:pPr>
              <w:rPr>
                <w:rFonts w:ascii="Arial" w:hAnsi="Arial" w:cs="Arial"/>
                <w:i/>
                <w:sz w:val="20"/>
                <w:szCs w:val="20"/>
                <w:lang w:eastAsia="x-none"/>
              </w:rPr>
            </w:pPr>
          </w:p>
        </w:tc>
      </w:tr>
    </w:tbl>
    <w:p w:rsidR="00AC3E35" w:rsidRPr="004C587A" w:rsidRDefault="00AC3E35" w:rsidP="00DA39F8"/>
    <w:sectPr w:rsidR="00AC3E35" w:rsidRPr="004C587A" w:rsidSect="004545DA">
      <w:footerReference w:type="first" r:id="rId14"/>
      <w:pgSz w:w="15840" w:h="12240" w:orient="landscape" w:code="1"/>
      <w:pgMar w:top="1008" w:right="864" w:bottom="1008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46C" w:rsidRDefault="0096646C">
      <w:r>
        <w:separator/>
      </w:r>
    </w:p>
  </w:endnote>
  <w:endnote w:type="continuationSeparator" w:id="0">
    <w:p w:rsidR="0096646C" w:rsidRDefault="0096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F58" w:rsidRDefault="00816F58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671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F58" w:rsidRDefault="00816F58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500"/>
      </w:tabs>
      <w:ind w:right="360"/>
      <w:jc w:val="cen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6DC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>
      <w:rPr>
        <w:rStyle w:val="PageNumber"/>
      </w:rPr>
      <w:fldChar w:fldCharType="separate"/>
    </w:r>
    <w:ins w:id="57" w:author="Department of Veterans Affairs" w:date="2017-12-04T07:24:00Z">
      <w:r w:rsidR="00B53F01">
        <w:rPr>
          <w:rStyle w:val="PageNumber"/>
          <w:noProof/>
        </w:rPr>
        <w:t>12/04/2017</w:t>
      </w:r>
    </w:ins>
    <w:del w:id="58" w:author="Department of Veterans Affairs" w:date="2017-12-04T07:24:00Z">
      <w:r w:rsidR="00AE23B6" w:rsidDel="00B53F01">
        <w:rPr>
          <w:rStyle w:val="PageNumber"/>
          <w:noProof/>
        </w:rPr>
        <w:delText>12/02/2017</w:delText>
      </w:r>
    </w:del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46C" w:rsidRDefault="0096646C">
      <w:r>
        <w:separator/>
      </w:r>
    </w:p>
  </w:footnote>
  <w:footnote w:type="continuationSeparator" w:id="0">
    <w:p w:rsidR="0096646C" w:rsidRDefault="00966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F58" w:rsidRDefault="00816F58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Input/Output</w:t>
    </w:r>
    <w:proofErr w:type="spellEnd"/>
    <w:r>
      <w:rPr>
        <w:rFonts w:ascii="Arial" w:hAnsi="Arial" w:cs="Arial"/>
        <w:sz w:val="20"/>
        <w:szCs w:val="20"/>
      </w:rPr>
      <w:t xml:space="preserve"> Specification </w:t>
    </w:r>
    <w:r>
      <w:rPr>
        <w:rFonts w:ascii="Arial" w:hAnsi="Arial" w:cs="Arial"/>
        <w:sz w:val="20"/>
        <w:szCs w:val="20"/>
      </w:rPr>
      <w:tab/>
    </w:r>
    <w:proofErr w:type="spellStart"/>
    <w:r w:rsidRPr="000B4960">
      <w:rPr>
        <w:rFonts w:ascii="Arial" w:hAnsi="Arial" w:cs="Arial"/>
        <w:sz w:val="20"/>
        <w:szCs w:val="20"/>
      </w:rPr>
      <w:t>VreFormDataWebService</w:t>
    </w:r>
    <w:proofErr w:type="spellEnd"/>
  </w:p>
  <w:p w:rsidR="00816F58" w:rsidRDefault="00816F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FF62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>
    <w:nsid w:val="FFFFFFFB"/>
    <w:multiLevelType w:val="multilevel"/>
    <w:tmpl w:val="7E96ACC8"/>
    <w:lvl w:ilvl="0">
      <w:numFmt w:val="none"/>
      <w:lvlText w:val=""/>
      <w:lvlJc w:val="left"/>
      <w:rPr>
        <w:rFonts w:ascii="Times New Roman" w:hAnsi="Times New Roman" w:cs="Times New Roman"/>
      </w:rPr>
    </w:lvl>
    <w:lvl w:ilvl="1">
      <w:numFmt w:val="none"/>
      <w:lvlText w:val=""/>
      <w:lvlJc w:val="left"/>
      <w:rPr>
        <w:rFonts w:ascii="Times New Roman" w:hAnsi="Times New Roman" w:cs="Times New Roman"/>
      </w:rPr>
    </w:lvl>
    <w:lvl w:ilvl="2">
      <w:numFmt w:val="none"/>
      <w:lvlText w:val=""/>
      <w:lvlJc w:val="left"/>
      <w:rPr>
        <w:rFonts w:ascii="Times New Roman" w:hAnsi="Times New Roman" w:cs="Times New Roman"/>
      </w:rPr>
    </w:lvl>
    <w:lvl w:ilvl="3">
      <w:numFmt w:val="none"/>
      <w:lvlText w:val=""/>
      <w:lvlJc w:val="left"/>
      <w:rPr>
        <w:rFonts w:ascii="Times New Roman" w:hAnsi="Times New Roman" w:cs="Times New Roman"/>
      </w:rPr>
    </w:lvl>
    <w:lvl w:ilvl="4">
      <w:numFmt w:val="none"/>
      <w:lvlText w:val=""/>
      <w:lvlJc w:val="left"/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6."/>
      <w:legacy w:legacy="1" w:legacySpace="0" w:legacyIndent="720"/>
      <w:lvlJc w:val="left"/>
      <w:pPr>
        <w:ind w:left="4320" w:hanging="720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6.%7."/>
      <w:legacy w:legacy="1" w:legacySpace="0" w:legacyIndent="720"/>
      <w:lvlJc w:val="left"/>
      <w:pPr>
        <w:ind w:left="5040" w:hanging="720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6.%7.%8."/>
      <w:legacy w:legacy="1" w:legacySpace="0" w:legacyIndent="720"/>
      <w:lvlJc w:val="left"/>
      <w:pPr>
        <w:ind w:left="5760" w:hanging="72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6.%7.%8.%9."/>
      <w:legacy w:legacy="1" w:legacySpace="0" w:legacyIndent="720"/>
      <w:lvlJc w:val="left"/>
      <w:pPr>
        <w:ind w:left="6480" w:hanging="720"/>
      </w:pPr>
      <w:rPr>
        <w:rFonts w:ascii="Times New Roman" w:hAnsi="Times New Roman" w:cs="Times New Roman"/>
      </w:rPr>
    </w:lvl>
  </w:abstractNum>
  <w:abstractNum w:abstractNumId="2">
    <w:nsid w:val="10C22229"/>
    <w:multiLevelType w:val="hybridMultilevel"/>
    <w:tmpl w:val="3B6C1424"/>
    <w:lvl w:ilvl="0" w:tplc="1BA857D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3">
    <w:nsid w:val="123651A9"/>
    <w:multiLevelType w:val="hybridMultilevel"/>
    <w:tmpl w:val="E94EF35E"/>
    <w:lvl w:ilvl="0" w:tplc="9FD068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F7616"/>
    <w:multiLevelType w:val="hybridMultilevel"/>
    <w:tmpl w:val="13642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">
    <w:nsid w:val="20120C1E"/>
    <w:multiLevelType w:val="hybridMultilevel"/>
    <w:tmpl w:val="DB7E1A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F91B9C"/>
    <w:multiLevelType w:val="hybridMultilevel"/>
    <w:tmpl w:val="8C4E0E28"/>
    <w:lvl w:ilvl="0" w:tplc="67D6F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40CF9"/>
    <w:multiLevelType w:val="hybridMultilevel"/>
    <w:tmpl w:val="B8341D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3E5599"/>
    <w:multiLevelType w:val="hybridMultilevel"/>
    <w:tmpl w:val="17742F7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>
    <w:nsid w:val="2B71439C"/>
    <w:multiLevelType w:val="hybridMultilevel"/>
    <w:tmpl w:val="EBA019B0"/>
    <w:lvl w:ilvl="0" w:tplc="9FD068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A3BA8"/>
    <w:multiLevelType w:val="hybridMultilevel"/>
    <w:tmpl w:val="F3CC7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Times New Roman" w:hint="default"/>
      </w:rPr>
    </w:lvl>
  </w:abstractNum>
  <w:abstractNum w:abstractNumId="11">
    <w:nsid w:val="3F5864A3"/>
    <w:multiLevelType w:val="hybridMultilevel"/>
    <w:tmpl w:val="FD181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D63CF"/>
    <w:multiLevelType w:val="hybridMultilevel"/>
    <w:tmpl w:val="8FA0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764F2"/>
    <w:multiLevelType w:val="hybridMultilevel"/>
    <w:tmpl w:val="173A592C"/>
    <w:lvl w:ilvl="0" w:tplc="7B722C40">
      <w:numFmt w:val="bullet"/>
      <w:lvlText w:val="-"/>
      <w:lvlJc w:val="left"/>
      <w:pPr>
        <w:ind w:left="108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F07452"/>
    <w:multiLevelType w:val="hybridMultilevel"/>
    <w:tmpl w:val="65C48C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4F40A7"/>
    <w:multiLevelType w:val="multilevel"/>
    <w:tmpl w:val="832E0B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A04B91"/>
    <w:multiLevelType w:val="hybridMultilevel"/>
    <w:tmpl w:val="9FAAB5B6"/>
    <w:lvl w:ilvl="0" w:tplc="8058568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844C19"/>
    <w:multiLevelType w:val="hybridMultilevel"/>
    <w:tmpl w:val="2680573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0D969B1"/>
    <w:multiLevelType w:val="hybridMultilevel"/>
    <w:tmpl w:val="767A9586"/>
    <w:lvl w:ilvl="0" w:tplc="9FD068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B04E94"/>
    <w:multiLevelType w:val="hybridMultilevel"/>
    <w:tmpl w:val="55AAE3D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21047BA"/>
    <w:multiLevelType w:val="hybridMultilevel"/>
    <w:tmpl w:val="DA00F1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1">
    <w:nsid w:val="639A4E6F"/>
    <w:multiLevelType w:val="hybridMultilevel"/>
    <w:tmpl w:val="21FC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9D6AF8"/>
    <w:multiLevelType w:val="multilevel"/>
    <w:tmpl w:val="D61C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3">
    <w:nsid w:val="6C2C1E8C"/>
    <w:multiLevelType w:val="hybridMultilevel"/>
    <w:tmpl w:val="0C129008"/>
    <w:lvl w:ilvl="0" w:tplc="5270F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A44C9"/>
    <w:multiLevelType w:val="hybridMultilevel"/>
    <w:tmpl w:val="BD6692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5">
    <w:nsid w:val="759C2B39"/>
    <w:multiLevelType w:val="hybridMultilevel"/>
    <w:tmpl w:val="C8EE0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97408"/>
    <w:multiLevelType w:val="hybridMultilevel"/>
    <w:tmpl w:val="43E89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BE4726"/>
    <w:multiLevelType w:val="hybridMultilevel"/>
    <w:tmpl w:val="62500B30"/>
    <w:lvl w:ilvl="0" w:tplc="412E0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2"/>
  </w:num>
  <w:num w:numId="7">
    <w:abstractNumId w:val="4"/>
  </w:num>
  <w:num w:numId="8">
    <w:abstractNumId w:val="27"/>
  </w:num>
  <w:num w:numId="9">
    <w:abstractNumId w:val="10"/>
  </w:num>
  <w:num w:numId="10">
    <w:abstractNumId w:val="20"/>
  </w:num>
  <w:num w:numId="11">
    <w:abstractNumId w:val="2"/>
  </w:num>
  <w:num w:numId="12">
    <w:abstractNumId w:val="24"/>
  </w:num>
  <w:num w:numId="13">
    <w:abstractNumId w:val="6"/>
  </w:num>
  <w:num w:numId="14">
    <w:abstractNumId w:val="21"/>
  </w:num>
  <w:num w:numId="15">
    <w:abstractNumId w:val="14"/>
  </w:num>
  <w:num w:numId="16">
    <w:abstractNumId w:val="12"/>
  </w:num>
  <w:num w:numId="17">
    <w:abstractNumId w:val="17"/>
  </w:num>
  <w:num w:numId="18">
    <w:abstractNumId w:val="25"/>
  </w:num>
  <w:num w:numId="19">
    <w:abstractNumId w:val="8"/>
  </w:num>
  <w:num w:numId="20">
    <w:abstractNumId w:val="18"/>
  </w:num>
  <w:num w:numId="21">
    <w:abstractNumId w:val="3"/>
  </w:num>
  <w:num w:numId="22">
    <w:abstractNumId w:val="9"/>
  </w:num>
  <w:num w:numId="23">
    <w:abstractNumId w:val="23"/>
  </w:num>
  <w:num w:numId="24">
    <w:abstractNumId w:val="16"/>
  </w:num>
  <w:num w:numId="25">
    <w:abstractNumId w:val="5"/>
  </w:num>
  <w:num w:numId="26">
    <w:abstractNumId w:val="13"/>
  </w:num>
  <w:num w:numId="27">
    <w:abstractNumId w:val="15"/>
  </w:num>
  <w:num w:numId="28">
    <w:abstractNumId w:val="26"/>
  </w:num>
  <w:num w:numId="29">
    <w:abstractNumId w:val="19"/>
  </w:num>
  <w:num w:numId="30">
    <w:abstractNumId w:val="1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D6"/>
    <w:rsid w:val="000116EC"/>
    <w:rsid w:val="00011E3F"/>
    <w:rsid w:val="00013CA4"/>
    <w:rsid w:val="0002131F"/>
    <w:rsid w:val="00030C08"/>
    <w:rsid w:val="00043CBE"/>
    <w:rsid w:val="000450D9"/>
    <w:rsid w:val="000711F5"/>
    <w:rsid w:val="000916FA"/>
    <w:rsid w:val="00095D02"/>
    <w:rsid w:val="0009683E"/>
    <w:rsid w:val="000A4273"/>
    <w:rsid w:val="000A5D1D"/>
    <w:rsid w:val="000B17D6"/>
    <w:rsid w:val="000B4960"/>
    <w:rsid w:val="000B5B5A"/>
    <w:rsid w:val="000B7211"/>
    <w:rsid w:val="000C1E7F"/>
    <w:rsid w:val="000C2570"/>
    <w:rsid w:val="000C46CE"/>
    <w:rsid w:val="000D2615"/>
    <w:rsid w:val="000E235F"/>
    <w:rsid w:val="000F2D6B"/>
    <w:rsid w:val="00100FD9"/>
    <w:rsid w:val="00102D2C"/>
    <w:rsid w:val="00104953"/>
    <w:rsid w:val="00114ACB"/>
    <w:rsid w:val="00126987"/>
    <w:rsid w:val="00130A7A"/>
    <w:rsid w:val="00131539"/>
    <w:rsid w:val="00136CB2"/>
    <w:rsid w:val="00151A39"/>
    <w:rsid w:val="00153067"/>
    <w:rsid w:val="001546CF"/>
    <w:rsid w:val="00154F78"/>
    <w:rsid w:val="00160AE7"/>
    <w:rsid w:val="00167B39"/>
    <w:rsid w:val="00167CE4"/>
    <w:rsid w:val="00177596"/>
    <w:rsid w:val="001776EB"/>
    <w:rsid w:val="001848F8"/>
    <w:rsid w:val="00185AEA"/>
    <w:rsid w:val="00192998"/>
    <w:rsid w:val="00193174"/>
    <w:rsid w:val="00194F27"/>
    <w:rsid w:val="00194FE5"/>
    <w:rsid w:val="001A334D"/>
    <w:rsid w:val="001A42CD"/>
    <w:rsid w:val="001A7FF0"/>
    <w:rsid w:val="001B0F10"/>
    <w:rsid w:val="001B79EC"/>
    <w:rsid w:val="001C16D2"/>
    <w:rsid w:val="001C4486"/>
    <w:rsid w:val="001C498E"/>
    <w:rsid w:val="001D3920"/>
    <w:rsid w:val="001D6DC4"/>
    <w:rsid w:val="001E7A9A"/>
    <w:rsid w:val="00210E91"/>
    <w:rsid w:val="002175BA"/>
    <w:rsid w:val="00220835"/>
    <w:rsid w:val="00221237"/>
    <w:rsid w:val="0022515B"/>
    <w:rsid w:val="00225770"/>
    <w:rsid w:val="00227896"/>
    <w:rsid w:val="00233FC4"/>
    <w:rsid w:val="00234F4C"/>
    <w:rsid w:val="00236539"/>
    <w:rsid w:val="00240ADB"/>
    <w:rsid w:val="00241D5E"/>
    <w:rsid w:val="00242750"/>
    <w:rsid w:val="00244CCE"/>
    <w:rsid w:val="00245156"/>
    <w:rsid w:val="002526D0"/>
    <w:rsid w:val="00253704"/>
    <w:rsid w:val="00264FA7"/>
    <w:rsid w:val="00265B8F"/>
    <w:rsid w:val="00267384"/>
    <w:rsid w:val="00272122"/>
    <w:rsid w:val="00273655"/>
    <w:rsid w:val="00274B29"/>
    <w:rsid w:val="00274F6D"/>
    <w:rsid w:val="002805D6"/>
    <w:rsid w:val="00287322"/>
    <w:rsid w:val="00290E17"/>
    <w:rsid w:val="00292294"/>
    <w:rsid w:val="00292F4C"/>
    <w:rsid w:val="00294934"/>
    <w:rsid w:val="002A167C"/>
    <w:rsid w:val="002A5032"/>
    <w:rsid w:val="002B1651"/>
    <w:rsid w:val="002B45BA"/>
    <w:rsid w:val="002B45E4"/>
    <w:rsid w:val="002B6481"/>
    <w:rsid w:val="002C1C00"/>
    <w:rsid w:val="002D0951"/>
    <w:rsid w:val="002D12F2"/>
    <w:rsid w:val="002D4152"/>
    <w:rsid w:val="002E3D3D"/>
    <w:rsid w:val="002E4C94"/>
    <w:rsid w:val="002F76F7"/>
    <w:rsid w:val="0031023C"/>
    <w:rsid w:val="00316791"/>
    <w:rsid w:val="0032115D"/>
    <w:rsid w:val="0032345A"/>
    <w:rsid w:val="00332377"/>
    <w:rsid w:val="003365C5"/>
    <w:rsid w:val="00340FE8"/>
    <w:rsid w:val="003439CA"/>
    <w:rsid w:val="00345373"/>
    <w:rsid w:val="00347632"/>
    <w:rsid w:val="00355832"/>
    <w:rsid w:val="00357E39"/>
    <w:rsid w:val="00364417"/>
    <w:rsid w:val="0037059A"/>
    <w:rsid w:val="00375848"/>
    <w:rsid w:val="00377C18"/>
    <w:rsid w:val="003807E7"/>
    <w:rsid w:val="003834DD"/>
    <w:rsid w:val="0039171A"/>
    <w:rsid w:val="00394390"/>
    <w:rsid w:val="003A3650"/>
    <w:rsid w:val="003B462E"/>
    <w:rsid w:val="003B66DE"/>
    <w:rsid w:val="003C5E14"/>
    <w:rsid w:val="003D2671"/>
    <w:rsid w:val="003D5038"/>
    <w:rsid w:val="003E344D"/>
    <w:rsid w:val="003F355C"/>
    <w:rsid w:val="00407F17"/>
    <w:rsid w:val="0041249B"/>
    <w:rsid w:val="00434090"/>
    <w:rsid w:val="004364EA"/>
    <w:rsid w:val="004368F1"/>
    <w:rsid w:val="004416AC"/>
    <w:rsid w:val="00446226"/>
    <w:rsid w:val="00450F2A"/>
    <w:rsid w:val="004529F0"/>
    <w:rsid w:val="004545DA"/>
    <w:rsid w:val="00455E32"/>
    <w:rsid w:val="00464F6E"/>
    <w:rsid w:val="004679D6"/>
    <w:rsid w:val="00472E22"/>
    <w:rsid w:val="00472E70"/>
    <w:rsid w:val="004914A0"/>
    <w:rsid w:val="004A6D88"/>
    <w:rsid w:val="004C300E"/>
    <w:rsid w:val="004C4351"/>
    <w:rsid w:val="004C587A"/>
    <w:rsid w:val="004D34E2"/>
    <w:rsid w:val="004E5A7C"/>
    <w:rsid w:val="004F3D07"/>
    <w:rsid w:val="005022B5"/>
    <w:rsid w:val="0050508C"/>
    <w:rsid w:val="00505E94"/>
    <w:rsid w:val="00516205"/>
    <w:rsid w:val="0051723A"/>
    <w:rsid w:val="00520F8C"/>
    <w:rsid w:val="005214E1"/>
    <w:rsid w:val="0052637B"/>
    <w:rsid w:val="00527C8C"/>
    <w:rsid w:val="005301A1"/>
    <w:rsid w:val="00535A99"/>
    <w:rsid w:val="00547491"/>
    <w:rsid w:val="005506F2"/>
    <w:rsid w:val="0055550F"/>
    <w:rsid w:val="00556069"/>
    <w:rsid w:val="005572C7"/>
    <w:rsid w:val="00560D83"/>
    <w:rsid w:val="00562079"/>
    <w:rsid w:val="00564F1E"/>
    <w:rsid w:val="00565D61"/>
    <w:rsid w:val="00573E88"/>
    <w:rsid w:val="00583919"/>
    <w:rsid w:val="00583CD4"/>
    <w:rsid w:val="005A0E9E"/>
    <w:rsid w:val="005A28EA"/>
    <w:rsid w:val="005A6D91"/>
    <w:rsid w:val="005B7CDA"/>
    <w:rsid w:val="005D4747"/>
    <w:rsid w:val="005E1DF2"/>
    <w:rsid w:val="005E2C0B"/>
    <w:rsid w:val="005E7CE3"/>
    <w:rsid w:val="005F0A07"/>
    <w:rsid w:val="005F0A25"/>
    <w:rsid w:val="005F5D1C"/>
    <w:rsid w:val="0060020F"/>
    <w:rsid w:val="006051BD"/>
    <w:rsid w:val="00615D24"/>
    <w:rsid w:val="00627509"/>
    <w:rsid w:val="00635B95"/>
    <w:rsid w:val="0064370A"/>
    <w:rsid w:val="00643C31"/>
    <w:rsid w:val="0065552B"/>
    <w:rsid w:val="00655C50"/>
    <w:rsid w:val="00661085"/>
    <w:rsid w:val="0066197F"/>
    <w:rsid w:val="00661B67"/>
    <w:rsid w:val="00666862"/>
    <w:rsid w:val="00672CD2"/>
    <w:rsid w:val="0068365B"/>
    <w:rsid w:val="00686A46"/>
    <w:rsid w:val="00691CF0"/>
    <w:rsid w:val="00694284"/>
    <w:rsid w:val="00694F81"/>
    <w:rsid w:val="006972CA"/>
    <w:rsid w:val="006A24AE"/>
    <w:rsid w:val="006A39B9"/>
    <w:rsid w:val="006A4EB9"/>
    <w:rsid w:val="006A7EB6"/>
    <w:rsid w:val="006C0A11"/>
    <w:rsid w:val="006C119C"/>
    <w:rsid w:val="006C24C7"/>
    <w:rsid w:val="006E532B"/>
    <w:rsid w:val="0070012A"/>
    <w:rsid w:val="007157BF"/>
    <w:rsid w:val="0072256D"/>
    <w:rsid w:val="007262F3"/>
    <w:rsid w:val="0072725B"/>
    <w:rsid w:val="00736F5A"/>
    <w:rsid w:val="00747868"/>
    <w:rsid w:val="007533E9"/>
    <w:rsid w:val="0075508D"/>
    <w:rsid w:val="00763B6F"/>
    <w:rsid w:val="0076495C"/>
    <w:rsid w:val="00765D8C"/>
    <w:rsid w:val="007708CD"/>
    <w:rsid w:val="007756BD"/>
    <w:rsid w:val="00776DF9"/>
    <w:rsid w:val="00783574"/>
    <w:rsid w:val="00785942"/>
    <w:rsid w:val="00785B5D"/>
    <w:rsid w:val="00786A53"/>
    <w:rsid w:val="00793A74"/>
    <w:rsid w:val="00797923"/>
    <w:rsid w:val="007B0F89"/>
    <w:rsid w:val="007B442C"/>
    <w:rsid w:val="007B4F69"/>
    <w:rsid w:val="007C017F"/>
    <w:rsid w:val="007C1347"/>
    <w:rsid w:val="007C221A"/>
    <w:rsid w:val="007C2586"/>
    <w:rsid w:val="007C33A3"/>
    <w:rsid w:val="007C378F"/>
    <w:rsid w:val="007C610F"/>
    <w:rsid w:val="007C65DD"/>
    <w:rsid w:val="007C7A8F"/>
    <w:rsid w:val="007D25B4"/>
    <w:rsid w:val="007D28AD"/>
    <w:rsid w:val="007D5D0F"/>
    <w:rsid w:val="007E16D7"/>
    <w:rsid w:val="00806E89"/>
    <w:rsid w:val="0080732A"/>
    <w:rsid w:val="0081007E"/>
    <w:rsid w:val="008115B0"/>
    <w:rsid w:val="008132BA"/>
    <w:rsid w:val="00816AAC"/>
    <w:rsid w:val="00816F58"/>
    <w:rsid w:val="008170E8"/>
    <w:rsid w:val="00817E16"/>
    <w:rsid w:val="00830404"/>
    <w:rsid w:val="00831B4A"/>
    <w:rsid w:val="00835E7E"/>
    <w:rsid w:val="0084095C"/>
    <w:rsid w:val="00843978"/>
    <w:rsid w:val="0085436E"/>
    <w:rsid w:val="008564C5"/>
    <w:rsid w:val="008601A3"/>
    <w:rsid w:val="008640EF"/>
    <w:rsid w:val="00872AF5"/>
    <w:rsid w:val="008760D2"/>
    <w:rsid w:val="008840F2"/>
    <w:rsid w:val="00884940"/>
    <w:rsid w:val="00885184"/>
    <w:rsid w:val="0088694F"/>
    <w:rsid w:val="00886CE0"/>
    <w:rsid w:val="00893649"/>
    <w:rsid w:val="00894BD6"/>
    <w:rsid w:val="00895B7C"/>
    <w:rsid w:val="008A08DD"/>
    <w:rsid w:val="008A0B8B"/>
    <w:rsid w:val="008B4DCE"/>
    <w:rsid w:val="008B7F42"/>
    <w:rsid w:val="008C05D2"/>
    <w:rsid w:val="008C1281"/>
    <w:rsid w:val="008C5F97"/>
    <w:rsid w:val="008C61F5"/>
    <w:rsid w:val="008D08D6"/>
    <w:rsid w:val="008D151F"/>
    <w:rsid w:val="008D3616"/>
    <w:rsid w:val="008D53AB"/>
    <w:rsid w:val="008D6310"/>
    <w:rsid w:val="008F456F"/>
    <w:rsid w:val="008F5A21"/>
    <w:rsid w:val="008F627F"/>
    <w:rsid w:val="008F720A"/>
    <w:rsid w:val="00901BD8"/>
    <w:rsid w:val="0090367D"/>
    <w:rsid w:val="009041A8"/>
    <w:rsid w:val="00904D2C"/>
    <w:rsid w:val="0091650D"/>
    <w:rsid w:val="00920780"/>
    <w:rsid w:val="00921511"/>
    <w:rsid w:val="00921F9B"/>
    <w:rsid w:val="009279E9"/>
    <w:rsid w:val="00947456"/>
    <w:rsid w:val="009562B0"/>
    <w:rsid w:val="0096646C"/>
    <w:rsid w:val="00967F73"/>
    <w:rsid w:val="00980D1B"/>
    <w:rsid w:val="00982330"/>
    <w:rsid w:val="00994E37"/>
    <w:rsid w:val="009961C7"/>
    <w:rsid w:val="009A5F11"/>
    <w:rsid w:val="009B2F8E"/>
    <w:rsid w:val="009B5379"/>
    <w:rsid w:val="009B691F"/>
    <w:rsid w:val="009B7BF2"/>
    <w:rsid w:val="009C443E"/>
    <w:rsid w:val="009D217B"/>
    <w:rsid w:val="009D4110"/>
    <w:rsid w:val="009D49F8"/>
    <w:rsid w:val="009E364E"/>
    <w:rsid w:val="009F08BD"/>
    <w:rsid w:val="009F417B"/>
    <w:rsid w:val="00A053EB"/>
    <w:rsid w:val="00A05A30"/>
    <w:rsid w:val="00A06FE3"/>
    <w:rsid w:val="00A1217A"/>
    <w:rsid w:val="00A15447"/>
    <w:rsid w:val="00A16B19"/>
    <w:rsid w:val="00A20D75"/>
    <w:rsid w:val="00A211E2"/>
    <w:rsid w:val="00A37A1E"/>
    <w:rsid w:val="00A41649"/>
    <w:rsid w:val="00A46FF2"/>
    <w:rsid w:val="00A50504"/>
    <w:rsid w:val="00A50E5F"/>
    <w:rsid w:val="00A53908"/>
    <w:rsid w:val="00A5529D"/>
    <w:rsid w:val="00A563AD"/>
    <w:rsid w:val="00A607AE"/>
    <w:rsid w:val="00A62160"/>
    <w:rsid w:val="00A72C23"/>
    <w:rsid w:val="00A74358"/>
    <w:rsid w:val="00A7770B"/>
    <w:rsid w:val="00A81573"/>
    <w:rsid w:val="00A82202"/>
    <w:rsid w:val="00A828EB"/>
    <w:rsid w:val="00A831A1"/>
    <w:rsid w:val="00A91BFF"/>
    <w:rsid w:val="00A97B9E"/>
    <w:rsid w:val="00AA464C"/>
    <w:rsid w:val="00AB06BB"/>
    <w:rsid w:val="00AB3F20"/>
    <w:rsid w:val="00AB672F"/>
    <w:rsid w:val="00AC0ECF"/>
    <w:rsid w:val="00AC3E35"/>
    <w:rsid w:val="00AC5890"/>
    <w:rsid w:val="00AC597D"/>
    <w:rsid w:val="00AC6A93"/>
    <w:rsid w:val="00AE1EB2"/>
    <w:rsid w:val="00AE23B6"/>
    <w:rsid w:val="00AE23BB"/>
    <w:rsid w:val="00AF3F1C"/>
    <w:rsid w:val="00AF62F7"/>
    <w:rsid w:val="00B00B9F"/>
    <w:rsid w:val="00B1250E"/>
    <w:rsid w:val="00B2223F"/>
    <w:rsid w:val="00B32DFE"/>
    <w:rsid w:val="00B41E8C"/>
    <w:rsid w:val="00B462BC"/>
    <w:rsid w:val="00B47A2B"/>
    <w:rsid w:val="00B53F01"/>
    <w:rsid w:val="00B55D68"/>
    <w:rsid w:val="00B6005C"/>
    <w:rsid w:val="00B61B05"/>
    <w:rsid w:val="00B64D97"/>
    <w:rsid w:val="00B656EE"/>
    <w:rsid w:val="00B743D7"/>
    <w:rsid w:val="00B75116"/>
    <w:rsid w:val="00B81B3F"/>
    <w:rsid w:val="00B87CFB"/>
    <w:rsid w:val="00B918B2"/>
    <w:rsid w:val="00B91DBE"/>
    <w:rsid w:val="00B9231F"/>
    <w:rsid w:val="00B92481"/>
    <w:rsid w:val="00B95065"/>
    <w:rsid w:val="00B971B9"/>
    <w:rsid w:val="00BA2ECB"/>
    <w:rsid w:val="00BA3EC2"/>
    <w:rsid w:val="00BA6E91"/>
    <w:rsid w:val="00BB1175"/>
    <w:rsid w:val="00BB46B2"/>
    <w:rsid w:val="00BC2287"/>
    <w:rsid w:val="00BC7519"/>
    <w:rsid w:val="00BD0788"/>
    <w:rsid w:val="00BD07C5"/>
    <w:rsid w:val="00BD367A"/>
    <w:rsid w:val="00BE51C1"/>
    <w:rsid w:val="00BF0A2D"/>
    <w:rsid w:val="00BF5DFA"/>
    <w:rsid w:val="00C024F4"/>
    <w:rsid w:val="00C12080"/>
    <w:rsid w:val="00C145BF"/>
    <w:rsid w:val="00C167A9"/>
    <w:rsid w:val="00C16CAD"/>
    <w:rsid w:val="00C2064B"/>
    <w:rsid w:val="00C22EFB"/>
    <w:rsid w:val="00C31A99"/>
    <w:rsid w:val="00C373E7"/>
    <w:rsid w:val="00C412F4"/>
    <w:rsid w:val="00C4545C"/>
    <w:rsid w:val="00C476FC"/>
    <w:rsid w:val="00C519E6"/>
    <w:rsid w:val="00C619AD"/>
    <w:rsid w:val="00C75D45"/>
    <w:rsid w:val="00C822B3"/>
    <w:rsid w:val="00C8480E"/>
    <w:rsid w:val="00C84AD6"/>
    <w:rsid w:val="00C91850"/>
    <w:rsid w:val="00C95AF9"/>
    <w:rsid w:val="00C97896"/>
    <w:rsid w:val="00C97FA9"/>
    <w:rsid w:val="00CA0583"/>
    <w:rsid w:val="00CA636D"/>
    <w:rsid w:val="00CC1FA6"/>
    <w:rsid w:val="00CC30B5"/>
    <w:rsid w:val="00CC3398"/>
    <w:rsid w:val="00CC3708"/>
    <w:rsid w:val="00CC64CD"/>
    <w:rsid w:val="00CD1482"/>
    <w:rsid w:val="00CD7E2E"/>
    <w:rsid w:val="00CE2D4B"/>
    <w:rsid w:val="00CE5310"/>
    <w:rsid w:val="00CE5BC9"/>
    <w:rsid w:val="00CE7885"/>
    <w:rsid w:val="00CF08B8"/>
    <w:rsid w:val="00D00214"/>
    <w:rsid w:val="00D02CAE"/>
    <w:rsid w:val="00D11C51"/>
    <w:rsid w:val="00D1645C"/>
    <w:rsid w:val="00D24F80"/>
    <w:rsid w:val="00D250E0"/>
    <w:rsid w:val="00D2660E"/>
    <w:rsid w:val="00D26696"/>
    <w:rsid w:val="00D278B8"/>
    <w:rsid w:val="00D27F59"/>
    <w:rsid w:val="00D34B4C"/>
    <w:rsid w:val="00D364DE"/>
    <w:rsid w:val="00D372A1"/>
    <w:rsid w:val="00D4193A"/>
    <w:rsid w:val="00D41E47"/>
    <w:rsid w:val="00D441E7"/>
    <w:rsid w:val="00D4456C"/>
    <w:rsid w:val="00D474B4"/>
    <w:rsid w:val="00D47651"/>
    <w:rsid w:val="00D521BB"/>
    <w:rsid w:val="00D53A4C"/>
    <w:rsid w:val="00D5439F"/>
    <w:rsid w:val="00D57E69"/>
    <w:rsid w:val="00D71692"/>
    <w:rsid w:val="00D745F4"/>
    <w:rsid w:val="00D77328"/>
    <w:rsid w:val="00D81A17"/>
    <w:rsid w:val="00D859D0"/>
    <w:rsid w:val="00D90101"/>
    <w:rsid w:val="00D92253"/>
    <w:rsid w:val="00D93D6B"/>
    <w:rsid w:val="00D96715"/>
    <w:rsid w:val="00DA1B99"/>
    <w:rsid w:val="00DA39F8"/>
    <w:rsid w:val="00DC20E1"/>
    <w:rsid w:val="00DC47F2"/>
    <w:rsid w:val="00DC6D45"/>
    <w:rsid w:val="00DE0EBD"/>
    <w:rsid w:val="00DE2C56"/>
    <w:rsid w:val="00DE56DF"/>
    <w:rsid w:val="00DE7F5D"/>
    <w:rsid w:val="00DF1E92"/>
    <w:rsid w:val="00DF2573"/>
    <w:rsid w:val="00DF2900"/>
    <w:rsid w:val="00E001BA"/>
    <w:rsid w:val="00E03B1E"/>
    <w:rsid w:val="00E07294"/>
    <w:rsid w:val="00E16FFA"/>
    <w:rsid w:val="00E25D98"/>
    <w:rsid w:val="00E3028D"/>
    <w:rsid w:val="00E370E6"/>
    <w:rsid w:val="00E40B0B"/>
    <w:rsid w:val="00E41648"/>
    <w:rsid w:val="00E532BB"/>
    <w:rsid w:val="00E61E80"/>
    <w:rsid w:val="00E70464"/>
    <w:rsid w:val="00E711AE"/>
    <w:rsid w:val="00E7383D"/>
    <w:rsid w:val="00E73CE3"/>
    <w:rsid w:val="00E7586A"/>
    <w:rsid w:val="00E778EC"/>
    <w:rsid w:val="00E806A6"/>
    <w:rsid w:val="00E900FE"/>
    <w:rsid w:val="00EA2487"/>
    <w:rsid w:val="00EA2B54"/>
    <w:rsid w:val="00EA5920"/>
    <w:rsid w:val="00EA6392"/>
    <w:rsid w:val="00EB0FCC"/>
    <w:rsid w:val="00EB327D"/>
    <w:rsid w:val="00EB47C1"/>
    <w:rsid w:val="00EB4C15"/>
    <w:rsid w:val="00EB575D"/>
    <w:rsid w:val="00EB7512"/>
    <w:rsid w:val="00EC06ED"/>
    <w:rsid w:val="00EC1320"/>
    <w:rsid w:val="00ED7139"/>
    <w:rsid w:val="00EE1C97"/>
    <w:rsid w:val="00EE2E14"/>
    <w:rsid w:val="00EF048C"/>
    <w:rsid w:val="00EF47BB"/>
    <w:rsid w:val="00EF5433"/>
    <w:rsid w:val="00EF6A0D"/>
    <w:rsid w:val="00F040CB"/>
    <w:rsid w:val="00F07222"/>
    <w:rsid w:val="00F108ED"/>
    <w:rsid w:val="00F149C5"/>
    <w:rsid w:val="00F15683"/>
    <w:rsid w:val="00F165B4"/>
    <w:rsid w:val="00F17C84"/>
    <w:rsid w:val="00F342AC"/>
    <w:rsid w:val="00F35600"/>
    <w:rsid w:val="00F42B3D"/>
    <w:rsid w:val="00F43289"/>
    <w:rsid w:val="00F45309"/>
    <w:rsid w:val="00F463DF"/>
    <w:rsid w:val="00F53832"/>
    <w:rsid w:val="00F545AD"/>
    <w:rsid w:val="00F54676"/>
    <w:rsid w:val="00F605AC"/>
    <w:rsid w:val="00F60D55"/>
    <w:rsid w:val="00F62C7C"/>
    <w:rsid w:val="00F73573"/>
    <w:rsid w:val="00F75025"/>
    <w:rsid w:val="00F80888"/>
    <w:rsid w:val="00F82B62"/>
    <w:rsid w:val="00F84B0E"/>
    <w:rsid w:val="00F90B17"/>
    <w:rsid w:val="00F93C59"/>
    <w:rsid w:val="00F95507"/>
    <w:rsid w:val="00F96902"/>
    <w:rsid w:val="00F97ADA"/>
    <w:rsid w:val="00FB5B18"/>
    <w:rsid w:val="00FC0AED"/>
    <w:rsid w:val="00FC7744"/>
    <w:rsid w:val="00FC7928"/>
    <w:rsid w:val="00FD0A1C"/>
    <w:rsid w:val="00FD3502"/>
    <w:rsid w:val="00FF06EA"/>
    <w:rsid w:val="00FF4F12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docs.oasis-open.org/wss/2004/01/oasis-200401-wss-wssecurity-utility-1.0.xsd"/>
  <w:attachedSchema w:val="http://docs.oasis-open.org/wss/2004/01/oasis-200401-wss-wssecurity-secext-1.0.xsd"/>
  <w:attachedSchema w:val="http://vbawebservices.vba.va.gov/vawss"/>
  <w:attachedSchema w:val="http://gov.va.vba.benefits.vdc/services"/>
  <w:attachedSchema w:val="http://gov.va.vba.benefits.vdc/data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DA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4545DA"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4545DA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qFormat/>
    <w:rsid w:val="004545DA"/>
    <w:pPr>
      <w:ind w:left="720"/>
      <w:outlineLvl w:val="2"/>
    </w:pPr>
  </w:style>
  <w:style w:type="paragraph" w:styleId="Heading4">
    <w:name w:val="heading 4"/>
    <w:basedOn w:val="Heading3"/>
    <w:next w:val="Normal"/>
    <w:qFormat/>
    <w:rsid w:val="004545DA"/>
    <w:pPr>
      <w:ind w:left="1440"/>
      <w:outlineLvl w:val="3"/>
    </w:pPr>
  </w:style>
  <w:style w:type="paragraph" w:styleId="Heading5">
    <w:name w:val="heading 5"/>
    <w:basedOn w:val="Normal"/>
    <w:next w:val="Normal"/>
    <w:qFormat/>
    <w:rsid w:val="004545DA"/>
    <w:pPr>
      <w:keepNext/>
      <w:ind w:left="2160"/>
      <w:outlineLvl w:val="4"/>
    </w:pPr>
    <w:rPr>
      <w:rFonts w:ascii="Arial" w:hAnsi="Arial" w:cs="Arial"/>
      <w:b/>
      <w:bCs/>
      <w:i/>
      <w:iCs/>
    </w:rPr>
  </w:style>
  <w:style w:type="paragraph" w:styleId="Heading6">
    <w:name w:val="heading 6"/>
    <w:basedOn w:val="Normal"/>
    <w:qFormat/>
    <w:rsid w:val="004545DA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qFormat/>
    <w:rsid w:val="004545DA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4545DA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4545DA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rsid w:val="004545D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rsid w:val="004545DA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sid w:val="004545DA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4545D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sid w:val="004545DA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sid w:val="004545DA"/>
    <w:rPr>
      <w:rFonts w:ascii="Times New Roman" w:hAnsi="Times New Roman" w:cs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rsid w:val="004545DA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rsid w:val="004545DA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rsid w:val="004545DA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semiHidden/>
    <w:rsid w:val="004545DA"/>
    <w:pPr>
      <w:spacing w:before="100" w:beforeAutospacing="1" w:after="100" w:afterAutospacing="1"/>
    </w:pPr>
    <w:rPr>
      <w:rFonts w:ascii="Arial Unicode MS" w:eastAsia="Arial Unicode MS"/>
    </w:rPr>
  </w:style>
  <w:style w:type="paragraph" w:customStyle="1" w:styleId="CompanyName">
    <w:name w:val="Company Name"/>
    <w:basedOn w:val="Normal"/>
    <w:rsid w:val="004545DA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rsid w:val="004545DA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rsid w:val="004545DA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caps/>
      <w:spacing w:val="-30"/>
      <w:kern w:val="28"/>
      <w:sz w:val="48"/>
      <w:szCs w:val="48"/>
    </w:rPr>
  </w:style>
  <w:style w:type="paragraph" w:styleId="BodyText">
    <w:name w:val="Body Text"/>
    <w:basedOn w:val="Normal"/>
    <w:semiHidden/>
    <w:rsid w:val="004545DA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BodyTextChar">
    <w:name w:val="Body Text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semiHidden/>
    <w:rsid w:val="004545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semiHidden/>
    <w:rsid w:val="004545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4545DA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rsid w:val="004545DA"/>
    <w:rPr>
      <w:i/>
      <w:iCs/>
      <w:caps w:val="0"/>
      <w:sz w:val="36"/>
      <w:szCs w:val="36"/>
    </w:rPr>
  </w:style>
  <w:style w:type="paragraph" w:customStyle="1" w:styleId="TableText">
    <w:name w:val="Table Text"/>
    <w:rsid w:val="004545DA"/>
    <w:pPr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paragraph" w:styleId="CommentText">
    <w:name w:val="annotation text"/>
    <w:basedOn w:val="Normal"/>
    <w:semiHidden/>
    <w:rsid w:val="004545D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ommentTextChar">
    <w:name w:val="Comment Text Char"/>
    <w:basedOn w:val="DefaultParagraphFont"/>
    <w:rsid w:val="004545DA"/>
    <w:rPr>
      <w:rFonts w:ascii="Times New Roman" w:hAnsi="Times New Roman" w:cs="Times New Roman"/>
      <w:sz w:val="20"/>
      <w:szCs w:val="20"/>
    </w:rPr>
  </w:style>
  <w:style w:type="paragraph" w:customStyle="1" w:styleId="NumList2">
    <w:name w:val="NumList2"/>
    <w:basedOn w:val="Normal"/>
    <w:rsid w:val="004545DA"/>
    <w:pPr>
      <w:overflowPunct w:val="0"/>
      <w:autoSpaceDE w:val="0"/>
      <w:autoSpaceDN w:val="0"/>
      <w:adjustRightInd w:val="0"/>
      <w:ind w:left="1440" w:hanging="720"/>
      <w:textAlignment w:val="baseline"/>
    </w:pPr>
    <w:rPr>
      <w:sz w:val="20"/>
      <w:szCs w:val="20"/>
    </w:rPr>
  </w:style>
  <w:style w:type="paragraph" w:styleId="BalloonText">
    <w:name w:val="Balloon Text"/>
    <w:basedOn w:val="Normal"/>
    <w:rsid w:val="004545DA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4545DA"/>
    <w:rPr>
      <w:rFonts w:ascii="Times New Roman" w:hAnsi="Times New Roman" w:cs="Times New Roman"/>
      <w:sz w:val="2"/>
    </w:rPr>
  </w:style>
  <w:style w:type="character" w:styleId="Hyperlink">
    <w:name w:val="Hyperlink"/>
    <w:basedOn w:val="DefaultParagraphFont"/>
    <w:uiPriority w:val="99"/>
    <w:rsid w:val="004545DA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rsid w:val="00D00214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rsid w:val="004545DA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semiHidden/>
    <w:rsid w:val="004545DA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545DA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semiHidden/>
    <w:rsid w:val="004545DA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4545DA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4545DA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semiHidden/>
    <w:rsid w:val="004545DA"/>
    <w:pPr>
      <w:ind w:left="1200"/>
    </w:pPr>
  </w:style>
  <w:style w:type="paragraph" w:styleId="TOC7">
    <w:name w:val="toc 7"/>
    <w:basedOn w:val="Normal"/>
    <w:next w:val="Normal"/>
    <w:autoRedefine/>
    <w:semiHidden/>
    <w:rsid w:val="004545DA"/>
    <w:pPr>
      <w:ind w:left="1440"/>
    </w:pPr>
  </w:style>
  <w:style w:type="paragraph" w:styleId="TOC8">
    <w:name w:val="toc 8"/>
    <w:basedOn w:val="Normal"/>
    <w:next w:val="Normal"/>
    <w:autoRedefine/>
    <w:semiHidden/>
    <w:rsid w:val="004545DA"/>
    <w:pPr>
      <w:ind w:left="1680"/>
    </w:pPr>
  </w:style>
  <w:style w:type="paragraph" w:styleId="TOC9">
    <w:name w:val="toc 9"/>
    <w:basedOn w:val="Normal"/>
    <w:next w:val="Normal"/>
    <w:autoRedefine/>
    <w:semiHidden/>
    <w:rsid w:val="004545DA"/>
    <w:pPr>
      <w:ind w:left="1920"/>
    </w:pPr>
  </w:style>
  <w:style w:type="character" w:styleId="Strong">
    <w:name w:val="Strong"/>
    <w:basedOn w:val="DefaultParagraphFont"/>
    <w:qFormat/>
    <w:rsid w:val="004545DA"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rsid w:val="004545DA"/>
    <w:rPr>
      <w:rFonts w:ascii="Times New Roman" w:hAnsi="Times New Roman" w:cs="Times New Roman"/>
    </w:rPr>
  </w:style>
  <w:style w:type="character" w:customStyle="1" w:styleId="m1">
    <w:name w:val="m1"/>
    <w:basedOn w:val="DefaultParagraphFont"/>
    <w:rsid w:val="004545DA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semiHidden/>
    <w:rsid w:val="00454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sid w:val="004545DA"/>
    <w:rPr>
      <w:rFonts w:ascii="Courier New" w:hAnsi="Courier New" w:cs="Courier New"/>
    </w:rPr>
  </w:style>
  <w:style w:type="character" w:styleId="HTMLCode">
    <w:name w:val="HTML Code"/>
    <w:basedOn w:val="DefaultParagraphFont"/>
    <w:semiHidden/>
    <w:rsid w:val="004545D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4545DA"/>
    <w:pPr>
      <w:ind w:left="720"/>
    </w:pPr>
  </w:style>
  <w:style w:type="paragraph" w:styleId="BodyTextIndent">
    <w:name w:val="Body Text Indent"/>
    <w:basedOn w:val="Normal"/>
    <w:semiHidden/>
    <w:rsid w:val="004545DA"/>
    <w:pPr>
      <w:spacing w:after="120"/>
      <w:ind w:left="360"/>
    </w:pPr>
  </w:style>
  <w:style w:type="character" w:customStyle="1" w:styleId="BodyText2Char">
    <w:name w:val="Body Text 2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semiHidden/>
    <w:rsid w:val="004545D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rsid w:val="004545DA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rsid w:val="004545DA"/>
    <w:pPr>
      <w:numPr>
        <w:numId w:val="11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rsid w:val="004545DA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rsid w:val="004545DA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rsid w:val="004545DA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rsid w:val="004545DA"/>
    <w:rPr>
      <w:rFonts w:ascii="Times New Roman" w:hAnsi="Times New Roman" w:cs="Times New Roman"/>
      <w:sz w:val="16"/>
      <w:szCs w:val="16"/>
    </w:rPr>
  </w:style>
  <w:style w:type="paragraph" w:customStyle="1" w:styleId="CommentSubject1">
    <w:name w:val="Comment Subject1"/>
    <w:basedOn w:val="CommentText"/>
    <w:next w:val="CommentText"/>
    <w:rsid w:val="004545DA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">
    <w:name w:val="Comment Subject Char"/>
    <w:basedOn w:val="CommentTextChar"/>
    <w:rsid w:val="004545DA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rsid w:val="004545DA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sid w:val="004545DA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TextChar1">
    <w:name w:val="Comment Text Char1"/>
    <w:basedOn w:val="DefaultParagraphFont"/>
    <w:semiHidden/>
    <w:rsid w:val="004545DA"/>
  </w:style>
  <w:style w:type="character" w:customStyle="1" w:styleId="CommentSubjectChar1">
    <w:name w:val="Comment Subject Char1"/>
    <w:basedOn w:val="CommentTextChar1"/>
    <w:rsid w:val="004545DA"/>
  </w:style>
  <w:style w:type="character" w:styleId="Emphasis">
    <w:name w:val="Emphasis"/>
    <w:uiPriority w:val="20"/>
    <w:qFormat/>
    <w:rsid w:val="00E806A6"/>
    <w:rPr>
      <w:i/>
    </w:rPr>
  </w:style>
  <w:style w:type="paragraph" w:styleId="PlainText">
    <w:name w:val="Plain Text"/>
    <w:basedOn w:val="Normal"/>
    <w:link w:val="PlainTextChar"/>
    <w:uiPriority w:val="99"/>
    <w:unhideWhenUsed/>
    <w:rsid w:val="00894BD6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B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0B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">
    <w:name w:val="block"/>
    <w:basedOn w:val="DefaultParagraphFont"/>
    <w:rsid w:val="00FD3502"/>
  </w:style>
  <w:style w:type="paragraph" w:styleId="NoSpacing">
    <w:name w:val="No Spacing"/>
    <w:uiPriority w:val="1"/>
    <w:qFormat/>
    <w:rsid w:val="00FD350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DA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4545DA"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4545DA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qFormat/>
    <w:rsid w:val="004545DA"/>
    <w:pPr>
      <w:ind w:left="720"/>
      <w:outlineLvl w:val="2"/>
    </w:pPr>
  </w:style>
  <w:style w:type="paragraph" w:styleId="Heading4">
    <w:name w:val="heading 4"/>
    <w:basedOn w:val="Heading3"/>
    <w:next w:val="Normal"/>
    <w:qFormat/>
    <w:rsid w:val="004545DA"/>
    <w:pPr>
      <w:ind w:left="1440"/>
      <w:outlineLvl w:val="3"/>
    </w:pPr>
  </w:style>
  <w:style w:type="paragraph" w:styleId="Heading5">
    <w:name w:val="heading 5"/>
    <w:basedOn w:val="Normal"/>
    <w:next w:val="Normal"/>
    <w:qFormat/>
    <w:rsid w:val="004545DA"/>
    <w:pPr>
      <w:keepNext/>
      <w:ind w:left="2160"/>
      <w:outlineLvl w:val="4"/>
    </w:pPr>
    <w:rPr>
      <w:rFonts w:ascii="Arial" w:hAnsi="Arial" w:cs="Arial"/>
      <w:b/>
      <w:bCs/>
      <w:i/>
      <w:iCs/>
    </w:rPr>
  </w:style>
  <w:style w:type="paragraph" w:styleId="Heading6">
    <w:name w:val="heading 6"/>
    <w:basedOn w:val="Normal"/>
    <w:qFormat/>
    <w:rsid w:val="004545DA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qFormat/>
    <w:rsid w:val="004545DA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4545DA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4545DA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rsid w:val="004545D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rsid w:val="004545DA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sid w:val="004545DA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4545D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sid w:val="004545DA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sid w:val="004545DA"/>
    <w:rPr>
      <w:rFonts w:ascii="Times New Roman" w:hAnsi="Times New Roman" w:cs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rsid w:val="004545DA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rsid w:val="004545DA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rsid w:val="004545DA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semiHidden/>
    <w:rsid w:val="004545DA"/>
    <w:pPr>
      <w:spacing w:before="100" w:beforeAutospacing="1" w:after="100" w:afterAutospacing="1"/>
    </w:pPr>
    <w:rPr>
      <w:rFonts w:ascii="Arial Unicode MS" w:eastAsia="Arial Unicode MS"/>
    </w:rPr>
  </w:style>
  <w:style w:type="paragraph" w:customStyle="1" w:styleId="CompanyName">
    <w:name w:val="Company Name"/>
    <w:basedOn w:val="Normal"/>
    <w:rsid w:val="004545DA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rsid w:val="004545DA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rsid w:val="004545DA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caps/>
      <w:spacing w:val="-30"/>
      <w:kern w:val="28"/>
      <w:sz w:val="48"/>
      <w:szCs w:val="48"/>
    </w:rPr>
  </w:style>
  <w:style w:type="paragraph" w:styleId="BodyText">
    <w:name w:val="Body Text"/>
    <w:basedOn w:val="Normal"/>
    <w:semiHidden/>
    <w:rsid w:val="004545DA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BodyTextChar">
    <w:name w:val="Body Text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semiHidden/>
    <w:rsid w:val="004545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semiHidden/>
    <w:rsid w:val="004545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4545DA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rsid w:val="004545DA"/>
    <w:rPr>
      <w:i/>
      <w:iCs/>
      <w:caps w:val="0"/>
      <w:sz w:val="36"/>
      <w:szCs w:val="36"/>
    </w:rPr>
  </w:style>
  <w:style w:type="paragraph" w:customStyle="1" w:styleId="TableText">
    <w:name w:val="Table Text"/>
    <w:rsid w:val="004545DA"/>
    <w:pPr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paragraph" w:styleId="CommentText">
    <w:name w:val="annotation text"/>
    <w:basedOn w:val="Normal"/>
    <w:semiHidden/>
    <w:rsid w:val="004545D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ommentTextChar">
    <w:name w:val="Comment Text Char"/>
    <w:basedOn w:val="DefaultParagraphFont"/>
    <w:rsid w:val="004545DA"/>
    <w:rPr>
      <w:rFonts w:ascii="Times New Roman" w:hAnsi="Times New Roman" w:cs="Times New Roman"/>
      <w:sz w:val="20"/>
      <w:szCs w:val="20"/>
    </w:rPr>
  </w:style>
  <w:style w:type="paragraph" w:customStyle="1" w:styleId="NumList2">
    <w:name w:val="NumList2"/>
    <w:basedOn w:val="Normal"/>
    <w:rsid w:val="004545DA"/>
    <w:pPr>
      <w:overflowPunct w:val="0"/>
      <w:autoSpaceDE w:val="0"/>
      <w:autoSpaceDN w:val="0"/>
      <w:adjustRightInd w:val="0"/>
      <w:ind w:left="1440" w:hanging="720"/>
      <w:textAlignment w:val="baseline"/>
    </w:pPr>
    <w:rPr>
      <w:sz w:val="20"/>
      <w:szCs w:val="20"/>
    </w:rPr>
  </w:style>
  <w:style w:type="paragraph" w:styleId="BalloonText">
    <w:name w:val="Balloon Text"/>
    <w:basedOn w:val="Normal"/>
    <w:rsid w:val="004545DA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4545DA"/>
    <w:rPr>
      <w:rFonts w:ascii="Times New Roman" w:hAnsi="Times New Roman" w:cs="Times New Roman"/>
      <w:sz w:val="2"/>
    </w:rPr>
  </w:style>
  <w:style w:type="character" w:styleId="Hyperlink">
    <w:name w:val="Hyperlink"/>
    <w:basedOn w:val="DefaultParagraphFont"/>
    <w:uiPriority w:val="99"/>
    <w:rsid w:val="004545DA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rsid w:val="00D00214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rsid w:val="004545DA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semiHidden/>
    <w:rsid w:val="004545DA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545DA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semiHidden/>
    <w:rsid w:val="004545DA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4545DA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4545DA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semiHidden/>
    <w:rsid w:val="004545DA"/>
    <w:pPr>
      <w:ind w:left="1200"/>
    </w:pPr>
  </w:style>
  <w:style w:type="paragraph" w:styleId="TOC7">
    <w:name w:val="toc 7"/>
    <w:basedOn w:val="Normal"/>
    <w:next w:val="Normal"/>
    <w:autoRedefine/>
    <w:semiHidden/>
    <w:rsid w:val="004545DA"/>
    <w:pPr>
      <w:ind w:left="1440"/>
    </w:pPr>
  </w:style>
  <w:style w:type="paragraph" w:styleId="TOC8">
    <w:name w:val="toc 8"/>
    <w:basedOn w:val="Normal"/>
    <w:next w:val="Normal"/>
    <w:autoRedefine/>
    <w:semiHidden/>
    <w:rsid w:val="004545DA"/>
    <w:pPr>
      <w:ind w:left="1680"/>
    </w:pPr>
  </w:style>
  <w:style w:type="paragraph" w:styleId="TOC9">
    <w:name w:val="toc 9"/>
    <w:basedOn w:val="Normal"/>
    <w:next w:val="Normal"/>
    <w:autoRedefine/>
    <w:semiHidden/>
    <w:rsid w:val="004545DA"/>
    <w:pPr>
      <w:ind w:left="1920"/>
    </w:pPr>
  </w:style>
  <w:style w:type="character" w:styleId="Strong">
    <w:name w:val="Strong"/>
    <w:basedOn w:val="DefaultParagraphFont"/>
    <w:qFormat/>
    <w:rsid w:val="004545DA"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rsid w:val="004545DA"/>
    <w:rPr>
      <w:rFonts w:ascii="Times New Roman" w:hAnsi="Times New Roman" w:cs="Times New Roman"/>
    </w:rPr>
  </w:style>
  <w:style w:type="character" w:customStyle="1" w:styleId="m1">
    <w:name w:val="m1"/>
    <w:basedOn w:val="DefaultParagraphFont"/>
    <w:rsid w:val="004545DA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semiHidden/>
    <w:rsid w:val="00454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sid w:val="004545DA"/>
    <w:rPr>
      <w:rFonts w:ascii="Courier New" w:hAnsi="Courier New" w:cs="Courier New"/>
    </w:rPr>
  </w:style>
  <w:style w:type="character" w:styleId="HTMLCode">
    <w:name w:val="HTML Code"/>
    <w:basedOn w:val="DefaultParagraphFont"/>
    <w:semiHidden/>
    <w:rsid w:val="004545D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4545DA"/>
    <w:pPr>
      <w:ind w:left="720"/>
    </w:pPr>
  </w:style>
  <w:style w:type="paragraph" w:styleId="BodyTextIndent">
    <w:name w:val="Body Text Indent"/>
    <w:basedOn w:val="Normal"/>
    <w:semiHidden/>
    <w:rsid w:val="004545DA"/>
    <w:pPr>
      <w:spacing w:after="120"/>
      <w:ind w:left="360"/>
    </w:pPr>
  </w:style>
  <w:style w:type="character" w:customStyle="1" w:styleId="BodyText2Char">
    <w:name w:val="Body Text 2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rsid w:val="004545DA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semiHidden/>
    <w:rsid w:val="004545D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rsid w:val="004545DA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rsid w:val="004545DA"/>
    <w:pPr>
      <w:numPr>
        <w:numId w:val="11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rsid w:val="004545DA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rsid w:val="004545DA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rsid w:val="004545DA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rsid w:val="004545DA"/>
    <w:rPr>
      <w:rFonts w:ascii="Times New Roman" w:hAnsi="Times New Roman" w:cs="Times New Roman"/>
      <w:sz w:val="16"/>
      <w:szCs w:val="16"/>
    </w:rPr>
  </w:style>
  <w:style w:type="paragraph" w:customStyle="1" w:styleId="CommentSubject1">
    <w:name w:val="Comment Subject1"/>
    <w:basedOn w:val="CommentText"/>
    <w:next w:val="CommentText"/>
    <w:rsid w:val="004545DA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">
    <w:name w:val="Comment Subject Char"/>
    <w:basedOn w:val="CommentTextChar"/>
    <w:rsid w:val="004545DA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rsid w:val="004545DA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sid w:val="004545DA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TextChar1">
    <w:name w:val="Comment Text Char1"/>
    <w:basedOn w:val="DefaultParagraphFont"/>
    <w:semiHidden/>
    <w:rsid w:val="004545DA"/>
  </w:style>
  <w:style w:type="character" w:customStyle="1" w:styleId="CommentSubjectChar1">
    <w:name w:val="Comment Subject Char1"/>
    <w:basedOn w:val="CommentTextChar1"/>
    <w:rsid w:val="004545DA"/>
  </w:style>
  <w:style w:type="character" w:styleId="Emphasis">
    <w:name w:val="Emphasis"/>
    <w:uiPriority w:val="20"/>
    <w:qFormat/>
    <w:rsid w:val="00E806A6"/>
    <w:rPr>
      <w:i/>
    </w:rPr>
  </w:style>
  <w:style w:type="paragraph" w:styleId="PlainText">
    <w:name w:val="Plain Text"/>
    <w:basedOn w:val="Normal"/>
    <w:link w:val="PlainTextChar"/>
    <w:uiPriority w:val="99"/>
    <w:unhideWhenUsed/>
    <w:rsid w:val="00894BD6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B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0B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">
    <w:name w:val="block"/>
    <w:basedOn w:val="DefaultParagraphFont"/>
    <w:rsid w:val="00FD3502"/>
  </w:style>
  <w:style w:type="paragraph" w:styleId="NoSpacing">
    <w:name w:val="No Spacing"/>
    <w:uiPriority w:val="1"/>
    <w:qFormat/>
    <w:rsid w:val="00FD35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99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epdevl.vba.va.gov/VreFormDataWebServiceBean/VreFormDataWebService?xsd=1" TargetMode="Externa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epdevl.vba.va.gov/VreFormDataWebServiceBean/VreFormDataWebService?WSDL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D0952586E0542B3DF08D3A66B393B" ma:contentTypeVersion="5" ma:contentTypeDescription="Create a new document." ma:contentTypeScope="" ma:versionID="c29bb0ac5a3f7116fabb5961980dad1b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d3e53f9d05cf90c2ed58c8c394cd79a9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657KNE7CTRDA-4027-1969</_dlc_DocId>
    <_dlc_DocIdUrl xmlns="cdd665a5-4d39-4c80-990a-8a3abca4f55f">
      <Url>https://vaww.oed.portal.va.gov/projects/bgs/_layouts/DocIdRedir.aspx?ID=657KNE7CTRDA-4027-1969</Url>
      <Description>657KNE7CTRDA-4027-1969</Description>
    </_dlc_DocIdUrl>
  </documentManagement>
</p:properties>
</file>

<file path=customXml/itemProps1.xml><?xml version="1.0" encoding="utf-8"?>
<ds:datastoreItem xmlns:ds="http://schemas.openxmlformats.org/officeDocument/2006/customXml" ds:itemID="{463DF4F5-6606-461E-8A98-BC222CAA206D}"/>
</file>

<file path=customXml/itemProps2.xml><?xml version="1.0" encoding="utf-8"?>
<ds:datastoreItem xmlns:ds="http://schemas.openxmlformats.org/officeDocument/2006/customXml" ds:itemID="{17A8D3E1-1109-462E-9D82-A5A3C36E288F}"/>
</file>

<file path=customXml/itemProps3.xml><?xml version="1.0" encoding="utf-8"?>
<ds:datastoreItem xmlns:ds="http://schemas.openxmlformats.org/officeDocument/2006/customXml" ds:itemID="{7B5A908D-7FA2-44E2-8883-B122CA59F781}"/>
</file>

<file path=customXml/itemProps4.xml><?xml version="1.0" encoding="utf-8"?>
<ds:datastoreItem xmlns:ds="http://schemas.openxmlformats.org/officeDocument/2006/customXml" ds:itemID="{F3076D29-E5C3-4B59-A1DF-4A0A84C224B8}"/>
</file>

<file path=customXml/itemProps5.xml><?xml version="1.0" encoding="utf-8"?>
<ds:datastoreItem xmlns:ds="http://schemas.openxmlformats.org/officeDocument/2006/customXml" ds:itemID="{88C9DC17-5D5D-4F93-B492-6B130967EB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EP130Input</vt:lpstr>
    </vt:vector>
  </TitlesOfParts>
  <Company>VA</Company>
  <LinksUpToDate>false</LinksUpToDate>
  <CharactersWithSpaces>9541</CharactersWithSpaces>
  <SharedDoc>false</SharedDoc>
  <HLinks>
    <vt:vector size="318" baseType="variant">
      <vt:variant>
        <vt:i4>720945</vt:i4>
      </vt:variant>
      <vt:variant>
        <vt:i4>261</vt:i4>
      </vt:variant>
      <vt:variant>
        <vt:i4>0</vt:i4>
      </vt:variant>
      <vt:variant>
        <vt:i4>5</vt:i4>
      </vt:variant>
      <vt:variant>
        <vt:lpwstr>mailto:j.d@yahoo.com%3c/VSOUserEmail</vt:lpwstr>
      </vt:variant>
      <vt:variant>
        <vt:lpwstr/>
      </vt:variant>
      <vt:variant>
        <vt:i4>3735603</vt:i4>
      </vt:variant>
      <vt:variant>
        <vt:i4>258</vt:i4>
      </vt:variant>
      <vt:variant>
        <vt:i4>0</vt:i4>
      </vt:variant>
      <vt:variant>
        <vt:i4>5</vt:i4>
      </vt:variant>
      <vt:variant>
        <vt:lpwstr>http://gov.va.vba.benefits.vdc/webfault</vt:lpwstr>
      </vt:variant>
      <vt:variant>
        <vt:lpwstr/>
      </vt:variant>
      <vt:variant>
        <vt:i4>2883637</vt:i4>
      </vt:variant>
      <vt:variant>
        <vt:i4>255</vt:i4>
      </vt:variant>
      <vt:variant>
        <vt:i4>0</vt:i4>
      </vt:variant>
      <vt:variant>
        <vt:i4>5</vt:i4>
      </vt:variant>
      <vt:variant>
        <vt:lpwstr>http://gov.va.vba.benefits.vdc/services</vt:lpwstr>
      </vt:variant>
      <vt:variant>
        <vt:lpwstr/>
      </vt:variant>
      <vt:variant>
        <vt:i4>3211300</vt:i4>
      </vt:variant>
      <vt:variant>
        <vt:i4>252</vt:i4>
      </vt:variant>
      <vt:variant>
        <vt:i4>0</vt:i4>
      </vt:variant>
      <vt:variant>
        <vt:i4>5</vt:i4>
      </vt:variant>
      <vt:variant>
        <vt:lpwstr>http://gov.va.vba.benefits.vdc/data</vt:lpwstr>
      </vt:variant>
      <vt:variant>
        <vt:lpwstr/>
      </vt:variant>
      <vt:variant>
        <vt:i4>1114204</vt:i4>
      </vt:variant>
      <vt:variant>
        <vt:i4>249</vt:i4>
      </vt:variant>
      <vt:variant>
        <vt:i4>0</vt:i4>
      </vt:variant>
      <vt:variant>
        <vt:i4>5</vt:i4>
      </vt:variant>
      <vt:variant>
        <vt:lpwstr>http://schemas.xmlsoap.org/soap/envelope/</vt:lpwstr>
      </vt:variant>
      <vt:variant>
        <vt:lpwstr/>
      </vt:variant>
      <vt:variant>
        <vt:i4>720945</vt:i4>
      </vt:variant>
      <vt:variant>
        <vt:i4>246</vt:i4>
      </vt:variant>
      <vt:variant>
        <vt:i4>0</vt:i4>
      </vt:variant>
      <vt:variant>
        <vt:i4>5</vt:i4>
      </vt:variant>
      <vt:variant>
        <vt:lpwstr>mailto:j.d@yahoo.com%3c/VSOUserEmail</vt:lpwstr>
      </vt:variant>
      <vt:variant>
        <vt:lpwstr/>
      </vt:variant>
      <vt:variant>
        <vt:i4>3735603</vt:i4>
      </vt:variant>
      <vt:variant>
        <vt:i4>243</vt:i4>
      </vt:variant>
      <vt:variant>
        <vt:i4>0</vt:i4>
      </vt:variant>
      <vt:variant>
        <vt:i4>5</vt:i4>
      </vt:variant>
      <vt:variant>
        <vt:lpwstr>http://gov.va.vba.benefits.vdc/webfault</vt:lpwstr>
      </vt:variant>
      <vt:variant>
        <vt:lpwstr/>
      </vt:variant>
      <vt:variant>
        <vt:i4>2883637</vt:i4>
      </vt:variant>
      <vt:variant>
        <vt:i4>240</vt:i4>
      </vt:variant>
      <vt:variant>
        <vt:i4>0</vt:i4>
      </vt:variant>
      <vt:variant>
        <vt:i4>5</vt:i4>
      </vt:variant>
      <vt:variant>
        <vt:lpwstr>http://gov.va.vba.benefits.vdc/services</vt:lpwstr>
      </vt:variant>
      <vt:variant>
        <vt:lpwstr/>
      </vt:variant>
      <vt:variant>
        <vt:i4>3211300</vt:i4>
      </vt:variant>
      <vt:variant>
        <vt:i4>237</vt:i4>
      </vt:variant>
      <vt:variant>
        <vt:i4>0</vt:i4>
      </vt:variant>
      <vt:variant>
        <vt:i4>5</vt:i4>
      </vt:variant>
      <vt:variant>
        <vt:lpwstr>http://gov.va.vba.benefits.vdc/data</vt:lpwstr>
      </vt:variant>
      <vt:variant>
        <vt:lpwstr/>
      </vt:variant>
      <vt:variant>
        <vt:i4>3735603</vt:i4>
      </vt:variant>
      <vt:variant>
        <vt:i4>234</vt:i4>
      </vt:variant>
      <vt:variant>
        <vt:i4>0</vt:i4>
      </vt:variant>
      <vt:variant>
        <vt:i4>5</vt:i4>
      </vt:variant>
      <vt:variant>
        <vt:lpwstr>http://gov.va.vba.benefits.vdc/webfault</vt:lpwstr>
      </vt:variant>
      <vt:variant>
        <vt:lpwstr/>
      </vt:variant>
      <vt:variant>
        <vt:i4>2883637</vt:i4>
      </vt:variant>
      <vt:variant>
        <vt:i4>231</vt:i4>
      </vt:variant>
      <vt:variant>
        <vt:i4>0</vt:i4>
      </vt:variant>
      <vt:variant>
        <vt:i4>5</vt:i4>
      </vt:variant>
      <vt:variant>
        <vt:lpwstr>http://gov.va.vba.benefits.vdc/services</vt:lpwstr>
      </vt:variant>
      <vt:variant>
        <vt:lpwstr/>
      </vt:variant>
      <vt:variant>
        <vt:i4>3211300</vt:i4>
      </vt:variant>
      <vt:variant>
        <vt:i4>228</vt:i4>
      </vt:variant>
      <vt:variant>
        <vt:i4>0</vt:i4>
      </vt:variant>
      <vt:variant>
        <vt:i4>5</vt:i4>
      </vt:variant>
      <vt:variant>
        <vt:lpwstr>http://gov.va.vba.benefits.vdc/data</vt:lpwstr>
      </vt:variant>
      <vt:variant>
        <vt:lpwstr/>
      </vt:variant>
      <vt:variant>
        <vt:i4>3735603</vt:i4>
      </vt:variant>
      <vt:variant>
        <vt:i4>225</vt:i4>
      </vt:variant>
      <vt:variant>
        <vt:i4>0</vt:i4>
      </vt:variant>
      <vt:variant>
        <vt:i4>5</vt:i4>
      </vt:variant>
      <vt:variant>
        <vt:lpwstr>http://gov.va.vba.benefits.vdc/webfault</vt:lpwstr>
      </vt:variant>
      <vt:variant>
        <vt:lpwstr/>
      </vt:variant>
      <vt:variant>
        <vt:i4>2883637</vt:i4>
      </vt:variant>
      <vt:variant>
        <vt:i4>222</vt:i4>
      </vt:variant>
      <vt:variant>
        <vt:i4>0</vt:i4>
      </vt:variant>
      <vt:variant>
        <vt:i4>5</vt:i4>
      </vt:variant>
      <vt:variant>
        <vt:lpwstr>http://gov.va.vba.benefits.vdc/services</vt:lpwstr>
      </vt:variant>
      <vt:variant>
        <vt:lpwstr/>
      </vt:variant>
      <vt:variant>
        <vt:i4>3211300</vt:i4>
      </vt:variant>
      <vt:variant>
        <vt:i4>219</vt:i4>
      </vt:variant>
      <vt:variant>
        <vt:i4>0</vt:i4>
      </vt:variant>
      <vt:variant>
        <vt:i4>5</vt:i4>
      </vt:variant>
      <vt:variant>
        <vt:lpwstr>http://gov.va.vba.benefits.vdc/data</vt:lpwstr>
      </vt:variant>
      <vt:variant>
        <vt:lpwstr/>
      </vt:variant>
      <vt:variant>
        <vt:i4>6881337</vt:i4>
      </vt:variant>
      <vt:variant>
        <vt:i4>216</vt:i4>
      </vt:variant>
      <vt:variant>
        <vt:i4>0</vt:i4>
      </vt:variant>
      <vt:variant>
        <vt:i4>5</vt:i4>
      </vt:variant>
      <vt:variant>
        <vt:lpwstr>http://bepdev.vba.va.gov/VDC/ManageRepresentativeService?xsd=3</vt:lpwstr>
      </vt:variant>
      <vt:variant>
        <vt:lpwstr/>
      </vt:variant>
      <vt:variant>
        <vt:i4>6815801</vt:i4>
      </vt:variant>
      <vt:variant>
        <vt:i4>213</vt:i4>
      </vt:variant>
      <vt:variant>
        <vt:i4>0</vt:i4>
      </vt:variant>
      <vt:variant>
        <vt:i4>5</vt:i4>
      </vt:variant>
      <vt:variant>
        <vt:lpwstr>http://bepdev.vba.va.gov/VDC/ManageRepresentativeService?xsd=2</vt:lpwstr>
      </vt:variant>
      <vt:variant>
        <vt:lpwstr/>
      </vt:variant>
      <vt:variant>
        <vt:i4>7012409</vt:i4>
      </vt:variant>
      <vt:variant>
        <vt:i4>210</vt:i4>
      </vt:variant>
      <vt:variant>
        <vt:i4>0</vt:i4>
      </vt:variant>
      <vt:variant>
        <vt:i4>5</vt:i4>
      </vt:variant>
      <vt:variant>
        <vt:lpwstr>http://bepdev.vba.va.gov/VDC/ManageRepresentativeService?xsd=1</vt:lpwstr>
      </vt:variant>
      <vt:variant>
        <vt:lpwstr/>
      </vt:variant>
      <vt:variant>
        <vt:i4>5570564</vt:i4>
      </vt:variant>
      <vt:variant>
        <vt:i4>207</vt:i4>
      </vt:variant>
      <vt:variant>
        <vt:i4>0</vt:i4>
      </vt:variant>
      <vt:variant>
        <vt:i4>5</vt:i4>
      </vt:variant>
      <vt:variant>
        <vt:lpwstr>http://bepdev.vba.va.gov/VDC/ManageRepresentativeService?wsdl</vt:lpwstr>
      </vt:variant>
      <vt:variant>
        <vt:lpwstr/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_Toc344458666</vt:lpwstr>
      </vt:variant>
      <vt:variant>
        <vt:i4>1638452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_Toc344458665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_Toc344458664</vt:lpwstr>
      </vt:variant>
      <vt:variant>
        <vt:i4>1638452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_Toc344458663</vt:lpwstr>
      </vt:variant>
      <vt:variant>
        <vt:i4>1638452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_Toc344458662</vt:lpwstr>
      </vt:variant>
      <vt:variant>
        <vt:i4>1638452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_Toc344458661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_Toc344458660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_Toc344458659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_Toc344458658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_Toc344458657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_Toc344458656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_Toc344458655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_Toc344458654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_Toc344458653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_Toc344458652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_Toc344458651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_Toc344458650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_Toc344458649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_Toc344458648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_Toc344458647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_Toc344458646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_Toc344458645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_Toc344458644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_Toc344458643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_Toc344458642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_Toc344458641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_Toc344458640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_Toc344458639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_Toc344458638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_Toc344458637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_Toc344458636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_Toc344458635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_Toc344458634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_Toc344458633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EP130Input</dc:title>
  <dc:creator>vetlcist</dc:creator>
  <cp:lastModifiedBy>Department of Veterans Affairs</cp:lastModifiedBy>
  <cp:revision>14</cp:revision>
  <cp:lastPrinted>2012-08-31T20:44:00Z</cp:lastPrinted>
  <dcterms:created xsi:type="dcterms:W3CDTF">2017-12-01T16:12:00Z</dcterms:created>
  <dcterms:modified xsi:type="dcterms:W3CDTF">2017-12-04T12:35:00Z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5d96d533-c662-4b09-b814-b5c2979db87a</vt:lpwstr>
  </property>
  <property fmtid="{D5CDD505-2E9C-101B-9397-08002B2CF9AE}" pid="3" name="ContentTypeId">
    <vt:lpwstr>0x010100987D0952586E0542B3DF08D3A66B393B</vt:lpwstr>
  </property>
</Properties>
</file>