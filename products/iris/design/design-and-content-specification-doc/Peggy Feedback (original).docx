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B97" w:rsidRPr="003F7B5C" w:rsidRDefault="00574B97" w:rsidP="00574B97">
      <w:pPr>
        <w:rPr>
          <w:rFonts w:cstheme="minorHAnsi"/>
          <w:sz w:val="24"/>
          <w:szCs w:val="24"/>
        </w:rPr>
      </w:pPr>
      <w:r w:rsidRPr="003F7B5C">
        <w:rPr>
          <w:rFonts w:cstheme="minorHAnsi"/>
          <w:sz w:val="24"/>
          <w:szCs w:val="24"/>
        </w:rPr>
        <w:t># IRIS Form - Main Page, Contact Info (1 of 4)</w:t>
      </w:r>
    </w:p>
    <w:p w:rsidR="00574B97" w:rsidRPr="003F7B5C" w:rsidRDefault="00574B97" w:rsidP="00574B97">
      <w:pPr>
        <w:rPr>
          <w:rFonts w:cstheme="minorHAnsi"/>
          <w:sz w:val="24"/>
          <w:szCs w:val="24"/>
        </w:rPr>
      </w:pPr>
    </w:p>
    <w:p w:rsidR="00574B97" w:rsidRPr="003F7B5C" w:rsidRDefault="00574B97" w:rsidP="00574B97">
      <w:pPr>
        <w:rPr>
          <w:rFonts w:cstheme="minorHAnsi"/>
          <w:sz w:val="24"/>
          <w:szCs w:val="24"/>
        </w:rPr>
      </w:pPr>
      <w:bookmarkStart w:id="0" w:name="_GoBack"/>
      <w:bookmarkEnd w:id="0"/>
    </w:p>
    <w:p w:rsidR="00574B97" w:rsidRPr="003F7B5C" w:rsidRDefault="00574B97" w:rsidP="00574B97">
      <w:pPr>
        <w:rPr>
          <w:rFonts w:cstheme="minorHAnsi"/>
          <w:sz w:val="24"/>
          <w:szCs w:val="24"/>
        </w:rPr>
      </w:pPr>
      <w:r w:rsidRPr="003F7B5C">
        <w:rPr>
          <w:rFonts w:cstheme="minorHAnsi"/>
          <w:sz w:val="24"/>
          <w:szCs w:val="24"/>
        </w:rPr>
        <w:t>### Description</w:t>
      </w:r>
    </w:p>
    <w:p w:rsidR="00574B97" w:rsidRPr="003F7B5C" w:rsidRDefault="00574B97" w:rsidP="00574B97">
      <w:pPr>
        <w:rPr>
          <w:rFonts w:cstheme="minorHAnsi"/>
          <w:sz w:val="24"/>
          <w:szCs w:val="24"/>
        </w:rPr>
      </w:pPr>
      <w:r w:rsidRPr="003F7B5C">
        <w:rPr>
          <w:rFonts w:cstheme="minorHAnsi"/>
          <w:sz w:val="24"/>
          <w:szCs w:val="24"/>
        </w:rPr>
        <w:t>This page will be the main Contact Us form that will allow users to include their contact information, and will allow the VA to understand who is contacting them and why.</w:t>
      </w:r>
    </w:p>
    <w:p w:rsidR="00574B97" w:rsidRPr="003F7B5C" w:rsidRDefault="00574B97" w:rsidP="00574B97">
      <w:pPr>
        <w:rPr>
          <w:rFonts w:cstheme="minorHAnsi"/>
          <w:sz w:val="24"/>
          <w:szCs w:val="24"/>
        </w:rPr>
      </w:pPr>
    </w:p>
    <w:p w:rsidR="00574B97" w:rsidRPr="003F7B5C" w:rsidRDefault="00574B97" w:rsidP="00574B97">
      <w:pPr>
        <w:rPr>
          <w:rFonts w:cstheme="minorHAnsi"/>
          <w:sz w:val="24"/>
          <w:szCs w:val="24"/>
        </w:rPr>
      </w:pPr>
      <w:r w:rsidRPr="003F7B5C">
        <w:rPr>
          <w:rFonts w:cstheme="minorHAnsi"/>
          <w:sz w:val="24"/>
          <w:szCs w:val="24"/>
        </w:rPr>
        <w:t>### Interaction Notes</w:t>
      </w:r>
    </w:p>
    <w:p w:rsidR="00574B97" w:rsidRPr="003F7B5C" w:rsidRDefault="00574B97" w:rsidP="00574B97">
      <w:pPr>
        <w:rPr>
          <w:rFonts w:cstheme="minorHAnsi"/>
          <w:sz w:val="24"/>
          <w:szCs w:val="24"/>
        </w:rPr>
      </w:pPr>
    </w:p>
    <w:p w:rsidR="00574B97" w:rsidRPr="003F7B5C" w:rsidRDefault="00574B97" w:rsidP="00574B97">
      <w:pPr>
        <w:rPr>
          <w:rFonts w:cstheme="minorHAnsi"/>
          <w:sz w:val="24"/>
          <w:szCs w:val="24"/>
        </w:rPr>
      </w:pPr>
      <w:r w:rsidRPr="003F7B5C">
        <w:rPr>
          <w:rFonts w:cstheme="minorHAnsi"/>
          <w:sz w:val="24"/>
          <w:szCs w:val="24"/>
        </w:rPr>
        <w:t>- The main way of interaction on this page is via a series of drop down menu boxes that follow the VA standards for contact information (name, addres etc.)</w:t>
      </w:r>
    </w:p>
    <w:p w:rsidR="00574B97" w:rsidRPr="003F7B5C" w:rsidRDefault="00574B97" w:rsidP="00574B97">
      <w:pPr>
        <w:rPr>
          <w:rFonts w:cstheme="minorHAnsi"/>
          <w:sz w:val="24"/>
          <w:szCs w:val="24"/>
        </w:rPr>
      </w:pPr>
      <w:r w:rsidRPr="003F7B5C">
        <w:rPr>
          <w:rFonts w:cstheme="minorHAnsi"/>
          <w:sz w:val="24"/>
          <w:szCs w:val="24"/>
        </w:rPr>
        <w:t>- There is conditional logic tied to some of the drop downs - so that if a user selects they are a beneficiary of a Veteran, for example, they will indicate more about the type of relationship they have to the Veteran.</w:t>
      </w:r>
    </w:p>
    <w:p w:rsidR="00574B97" w:rsidRPr="003F7B5C" w:rsidRDefault="00574B97" w:rsidP="00574B97">
      <w:pPr>
        <w:rPr>
          <w:rFonts w:cstheme="minorHAnsi"/>
          <w:sz w:val="24"/>
          <w:szCs w:val="24"/>
        </w:rPr>
      </w:pPr>
      <w:r w:rsidRPr="003F7B5C">
        <w:rPr>
          <w:rFonts w:cstheme="minorHAnsi"/>
          <w:sz w:val="24"/>
          <w:szCs w:val="24"/>
        </w:rPr>
        <w:t>- Standard VA form calls to action (buttons at the bottom allowing users to go back of forward) are included.</w:t>
      </w:r>
    </w:p>
    <w:p w:rsidR="00574B97" w:rsidRPr="003F7B5C" w:rsidRDefault="00574B97" w:rsidP="00574B97">
      <w:pPr>
        <w:rPr>
          <w:rFonts w:cstheme="minorHAnsi"/>
          <w:sz w:val="24"/>
          <w:szCs w:val="24"/>
        </w:rPr>
      </w:pPr>
    </w:p>
    <w:p w:rsidR="00574B97" w:rsidRPr="003F7B5C" w:rsidRDefault="00574B97" w:rsidP="00574B97">
      <w:pPr>
        <w:rPr>
          <w:rFonts w:cstheme="minorHAnsi"/>
          <w:sz w:val="24"/>
          <w:szCs w:val="24"/>
        </w:rPr>
      </w:pPr>
      <w:r w:rsidRPr="003F7B5C">
        <w:rPr>
          <w:rFonts w:cstheme="minorHAnsi"/>
          <w:sz w:val="24"/>
          <w:szCs w:val="24"/>
        </w:rPr>
        <w:t>### Content</w:t>
      </w:r>
    </w:p>
    <w:p w:rsidR="00574B97" w:rsidRPr="003F7B5C" w:rsidRDefault="00574B97" w:rsidP="00574B97">
      <w:pPr>
        <w:rPr>
          <w:rFonts w:cstheme="minorHAnsi"/>
          <w:sz w:val="24"/>
          <w:szCs w:val="24"/>
        </w:rPr>
      </w:pPr>
    </w:p>
    <w:p w:rsidR="00574B97" w:rsidRPr="003F7B5C" w:rsidRDefault="00574B97" w:rsidP="00574B97">
      <w:pPr>
        <w:rPr>
          <w:rFonts w:cstheme="minorHAnsi"/>
          <w:sz w:val="24"/>
          <w:szCs w:val="24"/>
        </w:rPr>
      </w:pPr>
      <w:r w:rsidRPr="003F7B5C">
        <w:rPr>
          <w:rFonts w:cstheme="minorHAnsi"/>
          <w:sz w:val="24"/>
          <w:szCs w:val="24"/>
        </w:rPr>
        <w:t xml:space="preserve">The two main pages of the Contact Us form - the Contact Us page and the Inquiry Details page) - are different lengths, but I believe it makes sense to keep these separate pages, even one is very long and one isn't.  </w:t>
      </w:r>
    </w:p>
    <w:p w:rsidR="00574B97" w:rsidRPr="003F7B5C" w:rsidRDefault="00574B97" w:rsidP="00574B97">
      <w:pPr>
        <w:rPr>
          <w:rFonts w:cstheme="minorHAnsi"/>
          <w:sz w:val="24"/>
          <w:szCs w:val="24"/>
        </w:rPr>
      </w:pPr>
    </w:p>
    <w:p w:rsidR="00574B97" w:rsidRPr="003F7B5C" w:rsidRDefault="00574B97" w:rsidP="00574B97">
      <w:pPr>
        <w:rPr>
          <w:rFonts w:cstheme="minorHAnsi"/>
          <w:sz w:val="24"/>
          <w:szCs w:val="24"/>
        </w:rPr>
      </w:pPr>
      <w:r w:rsidRPr="003F7B5C">
        <w:rPr>
          <w:rFonts w:cstheme="minorHAnsi"/>
          <w:sz w:val="24"/>
          <w:szCs w:val="24"/>
        </w:rPr>
        <w:t xml:space="preserve">Since most of these are standard contact us (name, address etc.) this should be fairly easy for people to fill out; we should ensure conditional logic (selecting beneficiary triggers another drop down) is well understood, especially the copy. </w:t>
      </w:r>
    </w:p>
    <w:p w:rsidR="00574B97" w:rsidRPr="003F7B5C" w:rsidRDefault="00574B97" w:rsidP="00574B97">
      <w:pPr>
        <w:rPr>
          <w:rFonts w:cstheme="minorHAnsi"/>
          <w:sz w:val="24"/>
          <w:szCs w:val="24"/>
        </w:rPr>
      </w:pPr>
    </w:p>
    <w:p w:rsidR="00574B97" w:rsidRPr="003F7B5C" w:rsidRDefault="00574B97" w:rsidP="00574B97">
      <w:pPr>
        <w:rPr>
          <w:rFonts w:cstheme="minorHAnsi"/>
          <w:sz w:val="24"/>
          <w:szCs w:val="24"/>
        </w:rPr>
      </w:pPr>
      <w:r w:rsidRPr="003F7B5C">
        <w:rPr>
          <w:rFonts w:cstheme="minorHAnsi"/>
          <w:sz w:val="24"/>
          <w:szCs w:val="24"/>
        </w:rPr>
        <w:lastRenderedPageBreak/>
        <w:t>IMPORTANT NOTE: this is for the IRIS form - we'll be adding the GI Bill form elements to this (possibly the bio and inquiry detail) so will likely have to think through the order of form elements on the page.  The main task is to think through the order of these to be intuitive for users.</w:t>
      </w:r>
    </w:p>
    <w:p w:rsidR="00574B97" w:rsidRPr="003F7B5C" w:rsidRDefault="00574B97" w:rsidP="00574B97">
      <w:pPr>
        <w:rPr>
          <w:rFonts w:cstheme="minorHAnsi"/>
          <w:sz w:val="24"/>
          <w:szCs w:val="24"/>
        </w:rPr>
      </w:pPr>
    </w:p>
    <w:p w:rsidR="00574B97" w:rsidRPr="003F7B5C" w:rsidRDefault="00574B97" w:rsidP="00574B97">
      <w:pPr>
        <w:rPr>
          <w:ins w:id="1" w:author="Peggy Gannon" w:date="2020-08-31T11:21:00Z"/>
          <w:rFonts w:cstheme="minorHAnsi"/>
          <w:sz w:val="24"/>
          <w:szCs w:val="24"/>
        </w:rPr>
      </w:pPr>
      <w:r w:rsidRPr="003F7B5C">
        <w:rPr>
          <w:rFonts w:cstheme="minorHAnsi"/>
          <w:sz w:val="24"/>
          <w:szCs w:val="24"/>
        </w:rPr>
        <w:t>```</w:t>
      </w:r>
    </w:p>
    <w:p w:rsidR="005E797A" w:rsidRPr="009F5B12" w:rsidRDefault="005E797A" w:rsidP="00574B97">
      <w:pPr>
        <w:rPr>
          <w:rFonts w:cstheme="minorHAnsi"/>
          <w:b/>
          <w:sz w:val="24"/>
          <w:szCs w:val="24"/>
        </w:rPr>
      </w:pPr>
      <w:ins w:id="2" w:author="Peggy Gannon" w:date="2020-08-31T11:21:00Z">
        <w:r w:rsidRPr="009F5B12">
          <w:rPr>
            <w:rFonts w:cstheme="minorHAnsi"/>
            <w:b/>
            <w:sz w:val="24"/>
            <w:szCs w:val="24"/>
          </w:rPr>
          <w:t>Chapter 1</w:t>
        </w:r>
      </w:ins>
    </w:p>
    <w:p w:rsidR="00574B97" w:rsidRPr="009F5B12" w:rsidRDefault="00574B97" w:rsidP="00574B97">
      <w:pPr>
        <w:rPr>
          <w:ins w:id="3" w:author="Peggy Gannon" w:date="2020-08-31T11:19:00Z"/>
          <w:rFonts w:cstheme="minorHAnsi"/>
          <w:sz w:val="24"/>
          <w:szCs w:val="24"/>
        </w:rPr>
      </w:pPr>
      <w:r w:rsidRPr="009F5B12">
        <w:rPr>
          <w:rFonts w:cstheme="minorHAnsi"/>
          <w:sz w:val="24"/>
          <w:szCs w:val="24"/>
        </w:rPr>
        <w:t xml:space="preserve"># Contact </w:t>
      </w:r>
      <w:ins w:id="4" w:author="Peggy Gannon" w:date="2020-08-31T14:25:00Z">
        <w:r w:rsidR="00C96F64" w:rsidRPr="009F5B12">
          <w:rPr>
            <w:rFonts w:cstheme="minorHAnsi"/>
            <w:sz w:val="24"/>
            <w:szCs w:val="24"/>
          </w:rPr>
          <w:t>u</w:t>
        </w:r>
      </w:ins>
      <w:del w:id="5" w:author="Peggy Gannon" w:date="2020-08-31T14:25:00Z">
        <w:r w:rsidRPr="009F5B12" w:rsidDel="00C96F64">
          <w:rPr>
            <w:rFonts w:cstheme="minorHAnsi"/>
            <w:sz w:val="24"/>
            <w:szCs w:val="24"/>
          </w:rPr>
          <w:delText>U</w:delText>
        </w:r>
      </w:del>
      <w:r w:rsidRPr="009F5B12">
        <w:rPr>
          <w:rFonts w:cstheme="minorHAnsi"/>
          <w:sz w:val="24"/>
          <w:szCs w:val="24"/>
        </w:rPr>
        <w:t>s</w:t>
      </w:r>
    </w:p>
    <w:p w:rsidR="005E797A" w:rsidRPr="009F5B12" w:rsidRDefault="005E797A" w:rsidP="00574B97">
      <w:pPr>
        <w:rPr>
          <w:rFonts w:cstheme="minorHAnsi"/>
          <w:sz w:val="24"/>
          <w:szCs w:val="24"/>
        </w:rPr>
      </w:pPr>
      <w:ins w:id="6" w:author="Peggy Gannon" w:date="2020-08-31T11:19:00Z">
        <w:r w:rsidRPr="009F5B12">
          <w:rPr>
            <w:rFonts w:cstheme="minorHAnsi"/>
            <w:sz w:val="24"/>
            <w:szCs w:val="24"/>
            <w:shd w:val="clear" w:color="auto" w:fill="FFFFFF"/>
          </w:rPr>
          <w:t>(</w:t>
        </w:r>
        <w:r w:rsidRPr="009F5B12">
          <w:rPr>
            <w:rFonts w:cstheme="minorHAnsi"/>
            <w:sz w:val="24"/>
            <w:szCs w:val="24"/>
            <w:shd w:val="clear" w:color="auto" w:fill="FFFFFF"/>
          </w:rPr>
          <w:t>Equal to VA Form 0873</w:t>
        </w:r>
        <w:r w:rsidRPr="009F5B12">
          <w:rPr>
            <w:rFonts w:cstheme="minorHAnsi"/>
            <w:sz w:val="24"/>
            <w:szCs w:val="24"/>
            <w:shd w:val="clear" w:color="auto" w:fill="FFFFFF"/>
          </w:rPr>
          <w:t xml:space="preserve"> (</w:t>
        </w:r>
      </w:ins>
      <w:ins w:id="7" w:author="Peggy Gannon" w:date="2020-08-31T11:20:00Z">
        <w:r w:rsidRPr="009F5B12">
          <w:rPr>
            <w:rFonts w:cstheme="minorHAnsi"/>
            <w:sz w:val="24"/>
            <w:szCs w:val="24"/>
            <w:shd w:val="clear" w:color="auto" w:fill="FFFFFF"/>
          </w:rPr>
          <w:t>Inquiry Routing &amp; Information System (IRIS))</w:t>
        </w:r>
      </w:ins>
    </w:p>
    <w:p w:rsidR="00574B97" w:rsidRPr="009F5B12" w:rsidRDefault="00574B97" w:rsidP="00574B97">
      <w:pPr>
        <w:rPr>
          <w:rFonts w:cstheme="minorHAnsi"/>
          <w:sz w:val="24"/>
          <w:szCs w:val="24"/>
        </w:rPr>
      </w:pPr>
      <w:r w:rsidRPr="009F5B12">
        <w:rPr>
          <w:rFonts w:cstheme="minorHAnsi"/>
          <w:sz w:val="24"/>
          <w:szCs w:val="24"/>
        </w:rPr>
        <w:t xml:space="preserve">## </w:t>
      </w:r>
      <w:commentRangeStart w:id="8"/>
      <w:r w:rsidRPr="009F5B12">
        <w:rPr>
          <w:rFonts w:cstheme="minorHAnsi"/>
          <w:sz w:val="24"/>
          <w:szCs w:val="24"/>
        </w:rPr>
        <w:t xml:space="preserve">Your </w:t>
      </w:r>
      <w:ins w:id="9" w:author="Peggy Gannon" w:date="2020-08-31T14:25:00Z">
        <w:r w:rsidR="00C96F64" w:rsidRPr="009F5B12">
          <w:rPr>
            <w:rFonts w:cstheme="minorHAnsi"/>
            <w:sz w:val="24"/>
            <w:szCs w:val="24"/>
          </w:rPr>
          <w:t xml:space="preserve">personal </w:t>
        </w:r>
      </w:ins>
      <w:del w:id="10" w:author="Peggy Gannon" w:date="2020-08-31T14:25:00Z">
        <w:r w:rsidRPr="009F5B12" w:rsidDel="00C96F64">
          <w:rPr>
            <w:rFonts w:cstheme="minorHAnsi"/>
            <w:sz w:val="24"/>
            <w:szCs w:val="24"/>
          </w:rPr>
          <w:delText xml:space="preserve">contact </w:delText>
        </w:r>
      </w:del>
      <w:r w:rsidRPr="009F5B12">
        <w:rPr>
          <w:rFonts w:cstheme="minorHAnsi"/>
          <w:sz w:val="24"/>
          <w:szCs w:val="24"/>
        </w:rPr>
        <w:t>info</w:t>
      </w:r>
      <w:ins w:id="11" w:author="Peggy Gannon" w:date="2020-08-31T11:10:00Z">
        <w:r w:rsidR="00D53E9F" w:rsidRPr="009F5B12">
          <w:rPr>
            <w:rFonts w:cstheme="minorHAnsi"/>
            <w:sz w:val="24"/>
            <w:szCs w:val="24"/>
          </w:rPr>
          <w:t>rmation</w:t>
        </w:r>
      </w:ins>
      <w:commentRangeEnd w:id="8"/>
      <w:ins w:id="12" w:author="Peggy Gannon" w:date="2020-08-31T14:26:00Z">
        <w:r w:rsidR="00C96F64" w:rsidRPr="009F5B12">
          <w:rPr>
            <w:rStyle w:val="CommentReference"/>
            <w:rFonts w:cstheme="minorHAnsi"/>
            <w:sz w:val="24"/>
            <w:szCs w:val="24"/>
          </w:rPr>
          <w:commentReference w:id="8"/>
        </w:r>
      </w:ins>
    </w:p>
    <w:p w:rsidR="00574B97" w:rsidRPr="009F5B12" w:rsidRDefault="00574B97" w:rsidP="00574B97">
      <w:pPr>
        <w:rPr>
          <w:rFonts w:cstheme="minorHAnsi"/>
          <w:sz w:val="24"/>
          <w:szCs w:val="24"/>
        </w:rPr>
      </w:pPr>
    </w:p>
    <w:p w:rsidR="00574B97" w:rsidRPr="009F5B12" w:rsidRDefault="00574B97" w:rsidP="00574B97">
      <w:pPr>
        <w:rPr>
          <w:rFonts w:cstheme="minorHAnsi"/>
          <w:sz w:val="24"/>
          <w:szCs w:val="24"/>
        </w:rPr>
      </w:pPr>
      <w:commentRangeStart w:id="13"/>
      <w:r w:rsidRPr="009F5B12">
        <w:rPr>
          <w:rFonts w:cstheme="minorHAnsi"/>
          <w:sz w:val="24"/>
          <w:szCs w:val="24"/>
        </w:rPr>
        <w:t>-Title</w:t>
      </w:r>
      <w:r w:rsidRPr="009F5B12">
        <w:rPr>
          <w:rFonts w:cstheme="minorHAnsi"/>
          <w:sz w:val="24"/>
          <w:szCs w:val="24"/>
        </w:rPr>
        <w:t xml:space="preserve"> </w:t>
      </w:r>
      <w:commentRangeEnd w:id="13"/>
      <w:r w:rsidR="00D53E9F" w:rsidRPr="009F5B12">
        <w:rPr>
          <w:rStyle w:val="CommentReference"/>
          <w:rFonts w:cstheme="minorHAnsi"/>
          <w:sz w:val="24"/>
          <w:szCs w:val="24"/>
        </w:rPr>
        <w:commentReference w:id="13"/>
      </w:r>
    </w:p>
    <w:p w:rsidR="00574B97" w:rsidRPr="009F5B12" w:rsidRDefault="00574B97" w:rsidP="00574B97">
      <w:pPr>
        <w:rPr>
          <w:ins w:id="14" w:author="Peggy Gannon" w:date="2020-08-31T11:10:00Z"/>
          <w:rFonts w:cstheme="minorHAnsi"/>
          <w:sz w:val="24"/>
          <w:szCs w:val="24"/>
        </w:rPr>
      </w:pPr>
      <w:r w:rsidRPr="009F5B12">
        <w:rPr>
          <w:rFonts w:cstheme="minorHAnsi"/>
          <w:sz w:val="24"/>
          <w:szCs w:val="24"/>
        </w:rPr>
        <w:t>-Your first name (note in Form Builder it's something else...)</w:t>
      </w:r>
    </w:p>
    <w:p w:rsidR="00D53E9F" w:rsidRPr="009F5B12" w:rsidRDefault="00D53E9F" w:rsidP="00574B97">
      <w:pPr>
        <w:rPr>
          <w:rFonts w:cstheme="minorHAnsi"/>
          <w:sz w:val="24"/>
          <w:szCs w:val="24"/>
        </w:rPr>
      </w:pPr>
      <w:ins w:id="15" w:author="Peggy Gannon" w:date="2020-08-31T11:10:00Z">
        <w:r w:rsidRPr="009F5B12">
          <w:rPr>
            <w:rFonts w:cstheme="minorHAnsi"/>
            <w:sz w:val="24"/>
            <w:szCs w:val="24"/>
          </w:rPr>
          <w:t>- Your middle name</w:t>
        </w:r>
      </w:ins>
    </w:p>
    <w:p w:rsidR="00574B97" w:rsidRPr="009F5B12" w:rsidRDefault="00574B97" w:rsidP="00574B97">
      <w:pPr>
        <w:rPr>
          <w:rFonts w:cstheme="minorHAnsi"/>
          <w:sz w:val="24"/>
          <w:szCs w:val="24"/>
        </w:rPr>
      </w:pPr>
      <w:r w:rsidRPr="009F5B12">
        <w:rPr>
          <w:rFonts w:cstheme="minorHAnsi"/>
          <w:sz w:val="24"/>
          <w:szCs w:val="24"/>
        </w:rPr>
        <w:t>-Your last name</w:t>
      </w:r>
    </w:p>
    <w:p w:rsidR="00574B97" w:rsidRPr="009F5B12" w:rsidRDefault="00574B97" w:rsidP="00574B97">
      <w:pPr>
        <w:rPr>
          <w:rFonts w:cstheme="minorHAnsi"/>
          <w:sz w:val="24"/>
          <w:szCs w:val="24"/>
        </w:rPr>
      </w:pPr>
      <w:r w:rsidRPr="009F5B12">
        <w:rPr>
          <w:rFonts w:cstheme="minorHAnsi"/>
          <w:sz w:val="24"/>
          <w:szCs w:val="24"/>
        </w:rPr>
        <w:t>-Suffix</w:t>
      </w:r>
    </w:p>
    <w:p w:rsidR="00574B97" w:rsidRPr="009F5B12" w:rsidRDefault="00574B97" w:rsidP="00574B97">
      <w:pPr>
        <w:rPr>
          <w:rFonts w:cstheme="minorHAnsi"/>
          <w:sz w:val="24"/>
          <w:szCs w:val="24"/>
        </w:rPr>
      </w:pPr>
      <w:r w:rsidRPr="009F5B12">
        <w:rPr>
          <w:rFonts w:cstheme="minorHAnsi"/>
          <w:sz w:val="24"/>
          <w:szCs w:val="24"/>
        </w:rPr>
        <w:t>-Branch of service</w:t>
      </w:r>
    </w:p>
    <w:p w:rsidR="00574B97" w:rsidRPr="009F5B12" w:rsidRDefault="00574B97" w:rsidP="00574B97">
      <w:pPr>
        <w:rPr>
          <w:rFonts w:cstheme="minorHAnsi"/>
          <w:sz w:val="24"/>
          <w:szCs w:val="24"/>
        </w:rPr>
      </w:pPr>
      <w:r w:rsidRPr="009F5B12">
        <w:rPr>
          <w:rFonts w:cstheme="minorHAnsi"/>
          <w:sz w:val="24"/>
          <w:szCs w:val="24"/>
        </w:rPr>
        <w:t>-Email</w:t>
      </w:r>
      <w:r w:rsidR="00D53E9F" w:rsidRPr="009F5B12">
        <w:rPr>
          <w:rFonts w:cstheme="minorHAnsi"/>
          <w:sz w:val="24"/>
          <w:szCs w:val="24"/>
        </w:rPr>
        <w:t xml:space="preserve"> address</w:t>
      </w:r>
    </w:p>
    <w:p w:rsidR="00D53E9F" w:rsidRPr="00170EB5" w:rsidRDefault="00D53E9F" w:rsidP="00574B97">
      <w:pPr>
        <w:rPr>
          <w:rFonts w:cstheme="minorHAnsi"/>
          <w:sz w:val="24"/>
          <w:szCs w:val="24"/>
        </w:rPr>
      </w:pPr>
      <w:commentRangeStart w:id="16"/>
      <w:r w:rsidRPr="009F5B12">
        <w:rPr>
          <w:rFonts w:cstheme="minorHAnsi"/>
          <w:sz w:val="24"/>
          <w:szCs w:val="24"/>
        </w:rPr>
        <w:t>- Re-enter email address</w:t>
      </w:r>
      <w:commentRangeEnd w:id="16"/>
      <w:r w:rsidRPr="00170EB5">
        <w:rPr>
          <w:rStyle w:val="CommentReference"/>
          <w:rFonts w:cstheme="minorHAnsi"/>
        </w:rPr>
        <w:commentReference w:id="16"/>
      </w:r>
    </w:p>
    <w:p w:rsidR="00574B97" w:rsidRPr="00170EB5" w:rsidRDefault="00574B97" w:rsidP="00574B97">
      <w:pPr>
        <w:rPr>
          <w:rFonts w:cstheme="minorHAnsi"/>
          <w:sz w:val="24"/>
          <w:szCs w:val="24"/>
        </w:rPr>
      </w:pPr>
      <w:commentRangeStart w:id="17"/>
      <w:r w:rsidRPr="00170EB5">
        <w:rPr>
          <w:rFonts w:cstheme="minorHAnsi"/>
          <w:sz w:val="24"/>
          <w:szCs w:val="24"/>
        </w:rPr>
        <w:t>-Country (will include full address in future story)</w:t>
      </w:r>
      <w:commentRangeEnd w:id="17"/>
      <w:r w:rsidR="00D53E9F" w:rsidRPr="00170EB5">
        <w:rPr>
          <w:rStyle w:val="CommentReference"/>
          <w:rFonts w:cstheme="minorHAnsi"/>
          <w:sz w:val="24"/>
          <w:szCs w:val="24"/>
        </w:rPr>
        <w:commentReference w:id="17"/>
      </w:r>
    </w:p>
    <w:p w:rsidR="00574B97" w:rsidRPr="00170EB5" w:rsidRDefault="00574B97" w:rsidP="00574B97">
      <w:pPr>
        <w:rPr>
          <w:rFonts w:cstheme="minorHAnsi"/>
          <w:sz w:val="24"/>
          <w:szCs w:val="24"/>
        </w:rPr>
      </w:pPr>
      <w:commentRangeStart w:id="18"/>
      <w:r w:rsidRPr="00170EB5">
        <w:rPr>
          <w:rFonts w:cstheme="minorHAnsi"/>
          <w:sz w:val="24"/>
          <w:szCs w:val="24"/>
        </w:rPr>
        <w:t>-I am asking about benefits/services drop down</w:t>
      </w:r>
      <w:commentRangeEnd w:id="18"/>
      <w:r w:rsidR="00D53E9F" w:rsidRPr="00170EB5">
        <w:rPr>
          <w:rStyle w:val="CommentReference"/>
          <w:rFonts w:cstheme="minorHAnsi"/>
          <w:sz w:val="24"/>
          <w:szCs w:val="24"/>
        </w:rPr>
        <w:commentReference w:id="18"/>
      </w:r>
    </w:p>
    <w:p w:rsidR="00574B97" w:rsidRPr="00170EB5" w:rsidRDefault="00574B97" w:rsidP="00574B97">
      <w:pPr>
        <w:rPr>
          <w:ins w:id="19" w:author="Peggy Gannon" w:date="2020-08-31T11:13:00Z"/>
          <w:rFonts w:cstheme="minorHAnsi"/>
          <w:sz w:val="24"/>
          <w:szCs w:val="24"/>
        </w:rPr>
      </w:pPr>
      <w:commentRangeStart w:id="20"/>
      <w:r w:rsidRPr="00170EB5">
        <w:rPr>
          <w:rFonts w:cstheme="minorHAnsi"/>
          <w:sz w:val="24"/>
          <w:szCs w:val="24"/>
        </w:rPr>
        <w:t>-</w:t>
      </w:r>
      <w:ins w:id="21" w:author="Peggy Gannon" w:date="2020-08-31T11:11:00Z">
        <w:r w:rsidR="00D53E9F" w:rsidRPr="00170EB5">
          <w:rPr>
            <w:rFonts w:cstheme="minorHAnsi"/>
            <w:sz w:val="24"/>
            <w:szCs w:val="24"/>
          </w:rPr>
          <w:t xml:space="preserve">How should we get in touch with you? </w:t>
        </w:r>
      </w:ins>
      <w:commentRangeEnd w:id="20"/>
      <w:ins w:id="22" w:author="Peggy Gannon" w:date="2020-08-31T11:12:00Z">
        <w:r w:rsidR="00D53E9F" w:rsidRPr="00170EB5">
          <w:rPr>
            <w:rStyle w:val="CommentReference"/>
            <w:rFonts w:cstheme="minorHAnsi"/>
            <w:sz w:val="24"/>
            <w:szCs w:val="24"/>
          </w:rPr>
          <w:commentReference w:id="20"/>
        </w:r>
      </w:ins>
      <w:del w:id="23" w:author="Peggy Gannon" w:date="2020-08-31T11:11:00Z">
        <w:r w:rsidRPr="00170EB5" w:rsidDel="00D53E9F">
          <w:rPr>
            <w:rFonts w:cstheme="minorHAnsi"/>
            <w:sz w:val="24"/>
            <w:szCs w:val="24"/>
          </w:rPr>
          <w:delText>How you would like to be contacted</w:delText>
        </w:r>
      </w:del>
      <w:r w:rsidR="00D53E9F" w:rsidRPr="00170EB5">
        <w:rPr>
          <w:rFonts w:cstheme="minorHAnsi"/>
          <w:sz w:val="24"/>
          <w:szCs w:val="24"/>
        </w:rPr>
        <w:t xml:space="preserve"> </w:t>
      </w:r>
    </w:p>
    <w:p w:rsidR="00D53E9F" w:rsidRPr="00170EB5" w:rsidRDefault="00D53E9F" w:rsidP="00574B97">
      <w:pPr>
        <w:rPr>
          <w:ins w:id="24" w:author="Peggy Gannon" w:date="2020-08-31T11:13:00Z"/>
          <w:rFonts w:cstheme="minorHAnsi"/>
          <w:sz w:val="24"/>
          <w:szCs w:val="24"/>
        </w:rPr>
      </w:pPr>
    </w:p>
    <w:p w:rsidR="00D53E9F" w:rsidRPr="00170EB5" w:rsidRDefault="00D53E9F" w:rsidP="00574B97">
      <w:pPr>
        <w:rPr>
          <w:rFonts w:cstheme="minorHAnsi"/>
          <w:sz w:val="24"/>
          <w:szCs w:val="24"/>
        </w:rPr>
      </w:pPr>
      <w:commentRangeStart w:id="25"/>
      <w:ins w:id="26" w:author="Peggy Gannon" w:date="2020-08-31T11:13:00Z">
        <w:r w:rsidRPr="00170EB5">
          <w:rPr>
            <w:rFonts w:cstheme="minorHAnsi"/>
            <w:sz w:val="24"/>
            <w:szCs w:val="24"/>
          </w:rPr>
          <w:t xml:space="preserve">Do we need a form field for phone number? </w:t>
        </w:r>
      </w:ins>
      <w:commentRangeEnd w:id="25"/>
      <w:ins w:id="27" w:author="Peggy Gannon" w:date="2020-08-31T14:42:00Z">
        <w:r w:rsidR="00170EB5">
          <w:rPr>
            <w:rStyle w:val="CommentReference"/>
          </w:rPr>
          <w:commentReference w:id="25"/>
        </w:r>
      </w:ins>
    </w:p>
    <w:p w:rsidR="00574B97" w:rsidRPr="00170EB5" w:rsidRDefault="00574B97" w:rsidP="00574B97">
      <w:pPr>
        <w:rPr>
          <w:rFonts w:cstheme="minorHAnsi"/>
          <w:sz w:val="24"/>
          <w:szCs w:val="24"/>
        </w:rPr>
      </w:pPr>
    </w:p>
    <w:p w:rsidR="00574B97" w:rsidRPr="00170EB5" w:rsidRDefault="00574B97" w:rsidP="00574B97">
      <w:pPr>
        <w:rPr>
          <w:rFonts w:cstheme="minorHAnsi"/>
          <w:sz w:val="24"/>
          <w:szCs w:val="24"/>
        </w:rPr>
      </w:pPr>
      <w:r w:rsidRPr="00170EB5">
        <w:rPr>
          <w:rFonts w:cstheme="minorHAnsi"/>
          <w:sz w:val="24"/>
          <w:szCs w:val="24"/>
        </w:rPr>
        <w:lastRenderedPageBreak/>
        <w:t xml:space="preserve">Additional fields to come will be [story 36](https://github.com/department-of-veterans-affairs/orchid/issues/36); </w:t>
      </w:r>
    </w:p>
    <w:p w:rsidR="00574B97" w:rsidRPr="00170EB5" w:rsidRDefault="00574B97" w:rsidP="00574B97">
      <w:pPr>
        <w:rPr>
          <w:rFonts w:cstheme="minorHAnsi"/>
          <w:sz w:val="24"/>
          <w:szCs w:val="24"/>
        </w:rPr>
      </w:pPr>
      <w:r w:rsidRPr="00170EB5">
        <w:rPr>
          <w:rFonts w:cstheme="minorHAnsi"/>
          <w:sz w:val="24"/>
          <w:szCs w:val="24"/>
        </w:rPr>
        <w:t xml:space="preserve">at that time we may need to rethink the order of these fields and add additional 'headers' for screen readers. </w:t>
      </w:r>
    </w:p>
    <w:p w:rsidR="00574B97" w:rsidRPr="00170EB5" w:rsidRDefault="00574B97" w:rsidP="00574B97">
      <w:pPr>
        <w:rPr>
          <w:rFonts w:cstheme="minorHAnsi"/>
          <w:sz w:val="24"/>
          <w:szCs w:val="24"/>
        </w:rPr>
      </w:pPr>
    </w:p>
    <w:p w:rsidR="00574B97" w:rsidRPr="00170EB5" w:rsidRDefault="00D53E9F" w:rsidP="00574B97">
      <w:pPr>
        <w:rPr>
          <w:rFonts w:cstheme="minorHAnsi"/>
          <w:b/>
          <w:sz w:val="24"/>
          <w:szCs w:val="24"/>
        </w:rPr>
      </w:pPr>
      <w:r w:rsidRPr="00170EB5">
        <w:rPr>
          <w:rFonts w:cstheme="minorHAnsi"/>
          <w:b/>
          <w:sz w:val="24"/>
          <w:szCs w:val="24"/>
        </w:rPr>
        <w:t>-Social Security number</w:t>
      </w:r>
    </w:p>
    <w:p w:rsidR="00574B97" w:rsidRPr="00170EB5" w:rsidRDefault="00574B97" w:rsidP="00574B97">
      <w:pPr>
        <w:rPr>
          <w:rFonts w:cstheme="minorHAnsi"/>
          <w:sz w:val="24"/>
          <w:szCs w:val="24"/>
        </w:rPr>
      </w:pPr>
      <w:commentRangeStart w:id="28"/>
      <w:r w:rsidRPr="00170EB5">
        <w:rPr>
          <w:rFonts w:cstheme="minorHAnsi"/>
          <w:sz w:val="24"/>
          <w:szCs w:val="24"/>
        </w:rPr>
        <w:t>-Claim Number</w:t>
      </w:r>
    </w:p>
    <w:p w:rsidR="00574B97" w:rsidRPr="00170EB5" w:rsidRDefault="00574B97" w:rsidP="00574B97">
      <w:pPr>
        <w:rPr>
          <w:rFonts w:cstheme="minorHAnsi"/>
          <w:sz w:val="24"/>
          <w:szCs w:val="24"/>
        </w:rPr>
      </w:pPr>
      <w:r w:rsidRPr="00170EB5">
        <w:rPr>
          <w:rFonts w:cstheme="minorHAnsi"/>
          <w:sz w:val="24"/>
          <w:szCs w:val="24"/>
        </w:rPr>
        <w:t>-Service Number</w:t>
      </w:r>
      <w:commentRangeEnd w:id="28"/>
      <w:r w:rsidR="00D53E9F" w:rsidRPr="00170EB5">
        <w:rPr>
          <w:rStyle w:val="CommentReference"/>
          <w:rFonts w:cstheme="minorHAnsi"/>
          <w:sz w:val="24"/>
          <w:szCs w:val="24"/>
        </w:rPr>
        <w:commentReference w:id="28"/>
      </w:r>
    </w:p>
    <w:p w:rsidR="00574B97" w:rsidRPr="00170EB5" w:rsidRDefault="00D53E9F" w:rsidP="00574B97">
      <w:pPr>
        <w:rPr>
          <w:rFonts w:cstheme="minorHAnsi"/>
          <w:sz w:val="24"/>
          <w:szCs w:val="24"/>
        </w:rPr>
      </w:pPr>
      <w:r w:rsidRPr="00170EB5">
        <w:rPr>
          <w:rFonts w:cstheme="minorHAnsi"/>
          <w:sz w:val="24"/>
          <w:szCs w:val="24"/>
        </w:rPr>
        <w:t>-Date of b</w:t>
      </w:r>
      <w:r w:rsidR="00574B97" w:rsidRPr="00170EB5">
        <w:rPr>
          <w:rFonts w:cstheme="minorHAnsi"/>
          <w:sz w:val="24"/>
          <w:szCs w:val="24"/>
        </w:rPr>
        <w:t>irth</w:t>
      </w:r>
    </w:p>
    <w:p w:rsidR="00574B97" w:rsidRPr="00170EB5" w:rsidDel="00D53E9F" w:rsidRDefault="00574B97" w:rsidP="00574B97">
      <w:pPr>
        <w:rPr>
          <w:del w:id="29" w:author="Peggy Gannon" w:date="2020-08-31T11:15:00Z"/>
          <w:rFonts w:cstheme="minorHAnsi"/>
          <w:sz w:val="24"/>
          <w:szCs w:val="24"/>
        </w:rPr>
      </w:pPr>
      <w:r w:rsidRPr="00170EB5">
        <w:rPr>
          <w:rFonts w:cstheme="minorHAnsi"/>
          <w:sz w:val="24"/>
          <w:szCs w:val="24"/>
        </w:rPr>
        <w:t>-</w:t>
      </w:r>
      <w:ins w:id="30" w:author="Peggy Gannon" w:date="2020-08-31T11:15:00Z">
        <w:r w:rsidR="00D53E9F" w:rsidRPr="00170EB5">
          <w:rPr>
            <w:rFonts w:cstheme="minorHAnsi"/>
            <w:sz w:val="24"/>
            <w:szCs w:val="24"/>
          </w:rPr>
          <w:t>Service start date</w:t>
        </w:r>
        <w:r w:rsidR="00D53E9F" w:rsidRPr="00170EB5" w:rsidDel="00D53E9F">
          <w:rPr>
            <w:rFonts w:cstheme="minorHAnsi"/>
            <w:sz w:val="24"/>
            <w:szCs w:val="24"/>
          </w:rPr>
          <w:t xml:space="preserve"> </w:t>
        </w:r>
      </w:ins>
      <w:del w:id="31" w:author="Peggy Gannon" w:date="2020-08-31T11:15:00Z">
        <w:r w:rsidRPr="00170EB5" w:rsidDel="00D53E9F">
          <w:rPr>
            <w:rFonts w:cstheme="minorHAnsi"/>
            <w:sz w:val="24"/>
            <w:szCs w:val="24"/>
          </w:rPr>
          <w:delText>Date Entered Active Duty</w:delText>
        </w:r>
      </w:del>
    </w:p>
    <w:p w:rsidR="00574B97" w:rsidRPr="00170EB5" w:rsidRDefault="00574B97" w:rsidP="00574B97">
      <w:pPr>
        <w:rPr>
          <w:rFonts w:cstheme="minorHAnsi"/>
          <w:sz w:val="24"/>
          <w:szCs w:val="24"/>
        </w:rPr>
      </w:pPr>
      <w:r w:rsidRPr="00170EB5">
        <w:rPr>
          <w:rFonts w:cstheme="minorHAnsi"/>
          <w:sz w:val="24"/>
          <w:szCs w:val="24"/>
        </w:rPr>
        <w:t>-</w:t>
      </w:r>
      <w:ins w:id="32" w:author="Peggy Gannon" w:date="2020-08-31T11:15:00Z">
        <w:r w:rsidR="00D53E9F" w:rsidRPr="00170EB5">
          <w:rPr>
            <w:rFonts w:cstheme="minorHAnsi"/>
            <w:sz w:val="24"/>
            <w:szCs w:val="24"/>
          </w:rPr>
          <w:t>Service end date</w:t>
        </w:r>
      </w:ins>
      <w:del w:id="33" w:author="Peggy Gannon" w:date="2020-08-31T11:15:00Z">
        <w:r w:rsidRPr="00170EB5" w:rsidDel="00D53E9F">
          <w:rPr>
            <w:rFonts w:cstheme="minorHAnsi"/>
            <w:sz w:val="24"/>
            <w:szCs w:val="24"/>
          </w:rPr>
          <w:delText>Date Released Active Duty</w:delText>
        </w:r>
      </w:del>
    </w:p>
    <w:p w:rsidR="00574B97" w:rsidRPr="00170EB5" w:rsidRDefault="00574B97" w:rsidP="00574B97">
      <w:pPr>
        <w:rPr>
          <w:rFonts w:cstheme="minorHAnsi"/>
          <w:sz w:val="24"/>
          <w:szCs w:val="24"/>
        </w:rPr>
      </w:pPr>
      <w:r w:rsidRPr="00170EB5">
        <w:rPr>
          <w:rFonts w:cstheme="minorHAnsi"/>
          <w:sz w:val="24"/>
          <w:szCs w:val="24"/>
        </w:rPr>
        <w:t>-Additional address fields - street, city, state, postal</w:t>
      </w:r>
    </w:p>
    <w:p w:rsidR="00574B97" w:rsidRPr="00170EB5" w:rsidRDefault="00574B97" w:rsidP="00574B97">
      <w:pPr>
        <w:rPr>
          <w:rFonts w:cstheme="minorHAnsi"/>
          <w:sz w:val="24"/>
          <w:szCs w:val="24"/>
        </w:rPr>
      </w:pPr>
      <w:r w:rsidRPr="00170EB5">
        <w:rPr>
          <w:rFonts w:cstheme="minorHAnsi"/>
          <w:sz w:val="24"/>
          <w:szCs w:val="24"/>
        </w:rPr>
        <w:t>-Veteran Relationships</w:t>
      </w:r>
      <w:r w:rsidRPr="00170EB5">
        <w:rPr>
          <w:rFonts w:cstheme="minorHAnsi"/>
          <w:sz w:val="24"/>
          <w:szCs w:val="24"/>
        </w:rPr>
        <w:tab/>
      </w:r>
    </w:p>
    <w:p w:rsidR="00574B97" w:rsidRPr="00170EB5" w:rsidRDefault="00574B97" w:rsidP="00574B97">
      <w:pPr>
        <w:rPr>
          <w:rFonts w:cstheme="minorHAnsi"/>
          <w:sz w:val="24"/>
          <w:szCs w:val="24"/>
        </w:rPr>
      </w:pPr>
      <w:r w:rsidRPr="00170EB5">
        <w:rPr>
          <w:rFonts w:cstheme="minorHAnsi"/>
          <w:sz w:val="24"/>
          <w:szCs w:val="24"/>
        </w:rPr>
        <w:t>-Service Branches</w:t>
      </w:r>
      <w:r w:rsidRPr="00170EB5">
        <w:rPr>
          <w:rFonts w:cstheme="minorHAnsi"/>
          <w:sz w:val="24"/>
          <w:szCs w:val="24"/>
        </w:rPr>
        <w:tab/>
      </w:r>
    </w:p>
    <w:p w:rsidR="00574B97" w:rsidRPr="00170EB5" w:rsidRDefault="00574B97" w:rsidP="00574B97">
      <w:pPr>
        <w:rPr>
          <w:rFonts w:cstheme="minorHAnsi"/>
          <w:sz w:val="24"/>
          <w:szCs w:val="24"/>
        </w:rPr>
      </w:pPr>
      <w:r w:rsidRPr="00170EB5">
        <w:rPr>
          <w:rFonts w:cstheme="minorHAnsi"/>
          <w:sz w:val="24"/>
          <w:szCs w:val="24"/>
        </w:rPr>
        <w:t>-Medical Facility List</w:t>
      </w:r>
      <w:r w:rsidRPr="00170EB5">
        <w:rPr>
          <w:rFonts w:cstheme="minorHAnsi"/>
          <w:sz w:val="24"/>
          <w:szCs w:val="24"/>
        </w:rPr>
        <w:tab/>
      </w:r>
      <w:r w:rsidRPr="00170EB5">
        <w:rPr>
          <w:rFonts w:cstheme="minorHAnsi"/>
          <w:sz w:val="24"/>
          <w:szCs w:val="24"/>
        </w:rPr>
        <w:tab/>
      </w:r>
    </w:p>
    <w:p w:rsidR="00574B97" w:rsidRPr="00170EB5" w:rsidRDefault="00574B97" w:rsidP="00574B97">
      <w:pPr>
        <w:rPr>
          <w:rFonts w:cstheme="minorHAnsi"/>
          <w:sz w:val="24"/>
          <w:szCs w:val="24"/>
        </w:rPr>
      </w:pPr>
      <w:r w:rsidRPr="00170EB5">
        <w:rPr>
          <w:rFonts w:cstheme="minorHAnsi"/>
          <w:sz w:val="24"/>
          <w:szCs w:val="24"/>
        </w:rPr>
        <w:t>-Route to State</w:t>
      </w:r>
    </w:p>
    <w:p w:rsidR="00574B97" w:rsidRPr="00170EB5" w:rsidRDefault="00574B97" w:rsidP="00574B97">
      <w:pPr>
        <w:rPr>
          <w:rFonts w:cstheme="minorHAnsi"/>
          <w:sz w:val="24"/>
          <w:szCs w:val="24"/>
        </w:rPr>
      </w:pPr>
      <w:r w:rsidRPr="00170EB5">
        <w:rPr>
          <w:rFonts w:cstheme="minorHAnsi"/>
          <w:sz w:val="24"/>
          <w:szCs w:val="24"/>
        </w:rPr>
        <w:t>-Additional fields from GI Bill and MyHealtheVet</w:t>
      </w:r>
    </w:p>
    <w:p w:rsidR="00574B97" w:rsidRPr="00170EB5" w:rsidRDefault="00574B97" w:rsidP="00574B97">
      <w:pPr>
        <w:rPr>
          <w:rFonts w:cstheme="minorHAnsi"/>
          <w:sz w:val="24"/>
          <w:szCs w:val="24"/>
        </w:rPr>
      </w:pPr>
    </w:p>
    <w:p w:rsidR="00574B97" w:rsidRPr="00170EB5" w:rsidRDefault="00574B97" w:rsidP="00574B97">
      <w:pPr>
        <w:rPr>
          <w:rFonts w:cstheme="minorHAnsi"/>
          <w:sz w:val="24"/>
          <w:szCs w:val="24"/>
        </w:rPr>
      </w:pPr>
    </w:p>
    <w:p w:rsidR="00574B97" w:rsidRPr="00170EB5" w:rsidRDefault="00574B97" w:rsidP="00574B97">
      <w:pPr>
        <w:rPr>
          <w:rFonts w:cstheme="minorHAnsi"/>
          <w:sz w:val="24"/>
          <w:szCs w:val="24"/>
        </w:rPr>
      </w:pPr>
      <w:r w:rsidRPr="00170EB5">
        <w:rPr>
          <w:rFonts w:cstheme="minorHAnsi"/>
          <w:sz w:val="24"/>
          <w:szCs w:val="24"/>
        </w:rPr>
        <w:t>Conditional logic fields - if users select an option, additional content appears</w:t>
      </w:r>
    </w:p>
    <w:p w:rsidR="00574B97" w:rsidRPr="00170EB5" w:rsidRDefault="00574B97" w:rsidP="00574B97">
      <w:pPr>
        <w:rPr>
          <w:rFonts w:cstheme="minorHAnsi"/>
          <w:sz w:val="24"/>
          <w:szCs w:val="24"/>
        </w:rPr>
      </w:pPr>
      <w:r w:rsidRPr="00170EB5">
        <w:rPr>
          <w:rFonts w:cstheme="minorHAnsi"/>
          <w:sz w:val="24"/>
          <w:szCs w:val="24"/>
        </w:rPr>
        <w:t>-</w:t>
      </w:r>
      <w:ins w:id="34" w:author="Peggy Gannon" w:date="2020-08-31T14:28:00Z">
        <w:r w:rsidR="00C96F64" w:rsidRPr="00170EB5">
          <w:rPr>
            <w:rFonts w:cstheme="minorHAnsi"/>
            <w:sz w:val="24"/>
            <w:szCs w:val="24"/>
          </w:rPr>
          <w:t xml:space="preserve">My message is about </w:t>
        </w:r>
      </w:ins>
      <w:del w:id="35" w:author="Peggy Gannon" w:date="2020-08-31T14:28:00Z">
        <w:r w:rsidRPr="00170EB5" w:rsidDel="00C96F64">
          <w:rPr>
            <w:rFonts w:cstheme="minorHAnsi"/>
            <w:sz w:val="24"/>
            <w:szCs w:val="24"/>
          </w:rPr>
          <w:delText xml:space="preserve">I am asking </w:delText>
        </w:r>
      </w:del>
      <w:r w:rsidRPr="00170EB5">
        <w:rPr>
          <w:rFonts w:cstheme="minorHAnsi"/>
          <w:sz w:val="24"/>
          <w:szCs w:val="24"/>
        </w:rPr>
        <w:t>benefits/services:</w:t>
      </w:r>
    </w:p>
    <w:p w:rsidR="00574B97" w:rsidRPr="00170EB5" w:rsidRDefault="00574B97" w:rsidP="00574B97">
      <w:pPr>
        <w:rPr>
          <w:rFonts w:cstheme="minorHAnsi"/>
          <w:sz w:val="24"/>
          <w:szCs w:val="24"/>
        </w:rPr>
      </w:pPr>
      <w:r w:rsidRPr="00170EB5">
        <w:rPr>
          <w:rFonts w:cstheme="minorHAnsi"/>
          <w:sz w:val="24"/>
          <w:szCs w:val="24"/>
        </w:rPr>
        <w:t xml:space="preserve">-Are </w:t>
      </w:r>
      <w:ins w:id="36" w:author="Peggy Gannon" w:date="2020-08-31T11:17:00Z">
        <w:r w:rsidR="005E797A" w:rsidRPr="00170EB5">
          <w:rPr>
            <w:rFonts w:cstheme="minorHAnsi"/>
            <w:sz w:val="24"/>
            <w:szCs w:val="24"/>
          </w:rPr>
          <w:t xml:space="preserve">you a dependent? </w:t>
        </w:r>
      </w:ins>
      <w:del w:id="37" w:author="Peggy Gannon" w:date="2020-08-31T11:17:00Z">
        <w:r w:rsidRPr="00170EB5" w:rsidDel="005E797A">
          <w:rPr>
            <w:rFonts w:cstheme="minorHAnsi"/>
            <w:sz w:val="24"/>
            <w:szCs w:val="24"/>
          </w:rPr>
          <w:delText>you the Dependant?</w:delText>
        </w:r>
      </w:del>
    </w:p>
    <w:p w:rsidR="009F5B12" w:rsidRDefault="005E797A" w:rsidP="00574B97">
      <w:pPr>
        <w:rPr>
          <w:rFonts w:cstheme="minorHAnsi"/>
          <w:sz w:val="24"/>
          <w:szCs w:val="24"/>
        </w:rPr>
      </w:pPr>
      <w:ins w:id="38" w:author="Peggy Gannon" w:date="2020-08-31T11:16:00Z">
        <w:r w:rsidRPr="00170EB5">
          <w:rPr>
            <w:rFonts w:cstheme="minorHAnsi"/>
            <w:sz w:val="24"/>
            <w:szCs w:val="24"/>
          </w:rPr>
          <w:t>-What is your relationship to the Veteran?</w:t>
        </w:r>
      </w:ins>
    </w:p>
    <w:p w:rsidR="00574B97" w:rsidRPr="00170EB5" w:rsidDel="005E797A" w:rsidRDefault="005E797A" w:rsidP="00574B97">
      <w:pPr>
        <w:rPr>
          <w:del w:id="39" w:author="Peggy Gannon" w:date="2020-08-31T11:16:00Z"/>
          <w:rFonts w:cstheme="minorHAnsi"/>
          <w:sz w:val="24"/>
          <w:szCs w:val="24"/>
        </w:rPr>
      </w:pPr>
      <w:ins w:id="40" w:author="Peggy Gannon" w:date="2020-08-31T11:16:00Z">
        <w:r w:rsidRPr="00170EB5">
          <w:rPr>
            <w:rFonts w:cstheme="minorHAnsi"/>
            <w:sz w:val="24"/>
            <w:szCs w:val="24"/>
          </w:rPr>
          <w:t xml:space="preserve"> </w:t>
        </w:r>
      </w:ins>
      <w:del w:id="41" w:author="Peggy Gannon" w:date="2020-08-31T11:16:00Z">
        <w:r w:rsidR="00574B97" w:rsidRPr="00170EB5" w:rsidDel="005E797A">
          <w:rPr>
            <w:rFonts w:cstheme="minorHAnsi"/>
            <w:sz w:val="24"/>
            <w:szCs w:val="24"/>
          </w:rPr>
          <w:delText>-Your Relationship to Veteran</w:delText>
        </w:r>
      </w:del>
    </w:p>
    <w:p w:rsidR="00574B97" w:rsidRPr="00170EB5" w:rsidRDefault="00574B97" w:rsidP="00574B97">
      <w:pPr>
        <w:rPr>
          <w:rFonts w:cstheme="minorHAnsi"/>
          <w:sz w:val="24"/>
          <w:szCs w:val="24"/>
        </w:rPr>
      </w:pPr>
      <w:r w:rsidRPr="00170EB5">
        <w:rPr>
          <w:rFonts w:cstheme="minorHAnsi"/>
          <w:sz w:val="24"/>
          <w:szCs w:val="24"/>
        </w:rPr>
        <w:t xml:space="preserve">-Is </w:t>
      </w:r>
      <w:ins w:id="42" w:author="Peggy Gannon" w:date="2020-08-31T11:17:00Z">
        <w:r w:rsidR="005E797A" w:rsidRPr="00170EB5">
          <w:rPr>
            <w:rFonts w:cstheme="minorHAnsi"/>
            <w:sz w:val="24"/>
            <w:szCs w:val="24"/>
          </w:rPr>
          <w:t xml:space="preserve">the Veteran deceased? </w:t>
        </w:r>
      </w:ins>
      <w:del w:id="43" w:author="Peggy Gannon" w:date="2020-08-31T11:18:00Z">
        <w:r w:rsidRPr="00170EB5" w:rsidDel="005E797A">
          <w:rPr>
            <w:rFonts w:cstheme="minorHAnsi"/>
            <w:sz w:val="24"/>
            <w:szCs w:val="24"/>
          </w:rPr>
          <w:delText>Veteran Deceased</w:delText>
        </w:r>
      </w:del>
    </w:p>
    <w:p w:rsidR="00574B97" w:rsidRPr="00170EB5" w:rsidRDefault="00574B97" w:rsidP="00574B97">
      <w:pPr>
        <w:rPr>
          <w:rFonts w:cstheme="minorHAnsi"/>
          <w:sz w:val="24"/>
          <w:szCs w:val="24"/>
        </w:rPr>
      </w:pPr>
      <w:r w:rsidRPr="00170EB5">
        <w:rPr>
          <w:rFonts w:cstheme="minorHAnsi"/>
          <w:sz w:val="24"/>
          <w:szCs w:val="24"/>
        </w:rPr>
        <w:t xml:space="preserve">-Date of </w:t>
      </w:r>
      <w:ins w:id="44" w:author="Peggy Gannon" w:date="2020-08-31T11:18:00Z">
        <w:r w:rsidR="005E797A" w:rsidRPr="00170EB5">
          <w:rPr>
            <w:rFonts w:cstheme="minorHAnsi"/>
            <w:sz w:val="24"/>
            <w:szCs w:val="24"/>
          </w:rPr>
          <w:t>d</w:t>
        </w:r>
      </w:ins>
      <w:del w:id="45" w:author="Peggy Gannon" w:date="2020-08-31T11:18:00Z">
        <w:r w:rsidRPr="00170EB5" w:rsidDel="005E797A">
          <w:rPr>
            <w:rFonts w:cstheme="minorHAnsi"/>
            <w:sz w:val="24"/>
            <w:szCs w:val="24"/>
          </w:rPr>
          <w:delText>D</w:delText>
        </w:r>
      </w:del>
      <w:r w:rsidRPr="00170EB5">
        <w:rPr>
          <w:rFonts w:cstheme="minorHAnsi"/>
          <w:sz w:val="24"/>
          <w:szCs w:val="24"/>
        </w:rPr>
        <w:t>eath</w:t>
      </w:r>
      <w:ins w:id="46" w:author="Peggy Gannon" w:date="2020-08-31T11:18:00Z">
        <w:r w:rsidR="005E797A" w:rsidRPr="00170EB5">
          <w:rPr>
            <w:rFonts w:cstheme="minorHAnsi"/>
            <w:sz w:val="24"/>
            <w:szCs w:val="24"/>
          </w:rPr>
          <w:t>,</w:t>
        </w:r>
      </w:ins>
      <w:r w:rsidRPr="00170EB5">
        <w:rPr>
          <w:rFonts w:cstheme="minorHAnsi"/>
          <w:sz w:val="24"/>
          <w:szCs w:val="24"/>
        </w:rPr>
        <w:t xml:space="preserve"> if known</w:t>
      </w:r>
    </w:p>
    <w:p w:rsidR="00574B97" w:rsidRPr="00170EB5" w:rsidRDefault="00574B97" w:rsidP="00574B97">
      <w:pPr>
        <w:rPr>
          <w:rFonts w:cstheme="minorHAnsi"/>
          <w:sz w:val="24"/>
          <w:szCs w:val="24"/>
        </w:rPr>
      </w:pPr>
    </w:p>
    <w:p w:rsidR="00574B97" w:rsidRPr="009F5B12" w:rsidRDefault="00574B97" w:rsidP="00574B97">
      <w:pPr>
        <w:rPr>
          <w:rFonts w:cstheme="minorHAnsi"/>
          <w:b/>
          <w:sz w:val="24"/>
          <w:szCs w:val="24"/>
        </w:rPr>
      </w:pPr>
      <w:r w:rsidRPr="009F5B12">
        <w:rPr>
          <w:rFonts w:cstheme="minorHAnsi"/>
          <w:b/>
          <w:sz w:val="24"/>
          <w:szCs w:val="24"/>
        </w:rPr>
        <w:lastRenderedPageBreak/>
        <w:t>Additional static VA footer info</w:t>
      </w:r>
    </w:p>
    <w:p w:rsidR="00574B97" w:rsidRPr="00170EB5" w:rsidRDefault="00574B97" w:rsidP="00574B97">
      <w:pPr>
        <w:rPr>
          <w:rFonts w:cstheme="minorHAnsi"/>
          <w:sz w:val="24"/>
          <w:szCs w:val="24"/>
        </w:rPr>
      </w:pPr>
      <w:r w:rsidRPr="00170EB5">
        <w:rPr>
          <w:rFonts w:cstheme="minorHAnsi"/>
          <w:sz w:val="24"/>
          <w:szCs w:val="24"/>
        </w:rPr>
        <w:t xml:space="preserve">-Paperwork Reduction Act is TBD - we're determining if we're having a Contact Us landing page, </w:t>
      </w:r>
    </w:p>
    <w:p w:rsidR="00574B97" w:rsidRPr="00170EB5" w:rsidRDefault="00574B97" w:rsidP="00574B97">
      <w:pPr>
        <w:rPr>
          <w:rFonts w:cstheme="minorHAnsi"/>
          <w:sz w:val="24"/>
          <w:szCs w:val="24"/>
        </w:rPr>
      </w:pPr>
      <w:r w:rsidRPr="00170EB5">
        <w:rPr>
          <w:rFonts w:cstheme="minorHAnsi"/>
          <w:sz w:val="24"/>
          <w:szCs w:val="24"/>
        </w:rPr>
        <w:t>or if that content is necessary it would likely live on this page at the bottom.</w:t>
      </w:r>
    </w:p>
    <w:p w:rsidR="00574B97" w:rsidRPr="00170EB5" w:rsidRDefault="00574B97" w:rsidP="00574B97">
      <w:pPr>
        <w:rPr>
          <w:rFonts w:cstheme="minorHAnsi"/>
          <w:sz w:val="24"/>
          <w:szCs w:val="24"/>
        </w:rPr>
      </w:pPr>
      <w:r w:rsidRPr="00170EB5">
        <w:rPr>
          <w:rFonts w:cstheme="minorHAnsi"/>
          <w:sz w:val="24"/>
          <w:szCs w:val="24"/>
        </w:rPr>
        <w:t xml:space="preserve">-Estimated </w:t>
      </w:r>
      <w:ins w:id="47" w:author="Peggy Gannon" w:date="2020-08-31T11:18:00Z">
        <w:r w:rsidR="005E797A" w:rsidRPr="00170EB5">
          <w:rPr>
            <w:rFonts w:cstheme="minorHAnsi"/>
            <w:sz w:val="24"/>
            <w:szCs w:val="24"/>
          </w:rPr>
          <w:t>b</w:t>
        </w:r>
      </w:ins>
      <w:del w:id="48" w:author="Peggy Gannon" w:date="2020-08-31T11:18:00Z">
        <w:r w:rsidRPr="00170EB5" w:rsidDel="005E797A">
          <w:rPr>
            <w:rFonts w:cstheme="minorHAnsi"/>
            <w:sz w:val="24"/>
            <w:szCs w:val="24"/>
          </w:rPr>
          <w:delText>B</w:delText>
        </w:r>
      </w:del>
      <w:r w:rsidRPr="00170EB5">
        <w:rPr>
          <w:rFonts w:cstheme="minorHAnsi"/>
          <w:sz w:val="24"/>
          <w:szCs w:val="24"/>
        </w:rPr>
        <w:t>urden</w:t>
      </w:r>
    </w:p>
    <w:p w:rsidR="00574B97" w:rsidRPr="00170EB5" w:rsidRDefault="00574B97" w:rsidP="00574B97">
      <w:pPr>
        <w:rPr>
          <w:rFonts w:cstheme="minorHAnsi"/>
          <w:sz w:val="24"/>
          <w:szCs w:val="24"/>
        </w:rPr>
      </w:pPr>
      <w:r w:rsidRPr="00170EB5">
        <w:rPr>
          <w:rFonts w:cstheme="minorHAnsi"/>
          <w:sz w:val="24"/>
          <w:szCs w:val="24"/>
        </w:rPr>
        <w:t xml:space="preserve">-OMB </w:t>
      </w:r>
      <w:ins w:id="49" w:author="Peggy Gannon" w:date="2020-08-31T11:18:00Z">
        <w:r w:rsidR="005E797A" w:rsidRPr="00170EB5">
          <w:rPr>
            <w:rFonts w:cstheme="minorHAnsi"/>
            <w:sz w:val="24"/>
            <w:szCs w:val="24"/>
          </w:rPr>
          <w:t>e</w:t>
        </w:r>
      </w:ins>
      <w:del w:id="50" w:author="Peggy Gannon" w:date="2020-08-31T11:18:00Z">
        <w:r w:rsidRPr="00170EB5" w:rsidDel="005E797A">
          <w:rPr>
            <w:rFonts w:cstheme="minorHAnsi"/>
            <w:sz w:val="24"/>
            <w:szCs w:val="24"/>
          </w:rPr>
          <w:delText>E</w:delText>
        </w:r>
      </w:del>
      <w:r w:rsidRPr="00170EB5">
        <w:rPr>
          <w:rFonts w:cstheme="minorHAnsi"/>
          <w:sz w:val="24"/>
          <w:szCs w:val="24"/>
        </w:rPr>
        <w:t>xpiry</w:t>
      </w:r>
    </w:p>
    <w:p w:rsidR="00574B97" w:rsidRPr="00170EB5" w:rsidRDefault="00574B97" w:rsidP="00574B97">
      <w:pPr>
        <w:rPr>
          <w:rFonts w:cstheme="minorHAnsi"/>
          <w:sz w:val="24"/>
          <w:szCs w:val="24"/>
        </w:rPr>
      </w:pPr>
      <w:r w:rsidRPr="00170EB5">
        <w:rPr>
          <w:rFonts w:cstheme="minorHAnsi"/>
          <w:sz w:val="24"/>
          <w:szCs w:val="24"/>
        </w:rPr>
        <w:t xml:space="preserve">-OMB </w:t>
      </w:r>
      <w:ins w:id="51" w:author="Peggy Gannon" w:date="2020-08-31T11:18:00Z">
        <w:r w:rsidR="005E797A" w:rsidRPr="00170EB5">
          <w:rPr>
            <w:rFonts w:cstheme="minorHAnsi"/>
            <w:sz w:val="24"/>
            <w:szCs w:val="24"/>
          </w:rPr>
          <w:t>n</w:t>
        </w:r>
      </w:ins>
      <w:del w:id="52" w:author="Peggy Gannon" w:date="2020-08-31T11:18:00Z">
        <w:r w:rsidRPr="00170EB5" w:rsidDel="005E797A">
          <w:rPr>
            <w:rFonts w:cstheme="minorHAnsi"/>
            <w:sz w:val="24"/>
            <w:szCs w:val="24"/>
          </w:rPr>
          <w:delText>N</w:delText>
        </w:r>
      </w:del>
      <w:r w:rsidRPr="00170EB5">
        <w:rPr>
          <w:rFonts w:cstheme="minorHAnsi"/>
          <w:sz w:val="24"/>
          <w:szCs w:val="24"/>
        </w:rPr>
        <w:t>umber</w:t>
      </w:r>
    </w:p>
    <w:p w:rsidR="00574B97" w:rsidRPr="00170EB5" w:rsidRDefault="00574B97" w:rsidP="00574B97">
      <w:pPr>
        <w:rPr>
          <w:rFonts w:cstheme="minorHAnsi"/>
          <w:sz w:val="24"/>
          <w:szCs w:val="24"/>
        </w:rPr>
      </w:pPr>
      <w:commentRangeStart w:id="53"/>
      <w:r w:rsidRPr="00170EB5">
        <w:rPr>
          <w:rFonts w:cstheme="minorHAnsi"/>
          <w:sz w:val="24"/>
          <w:szCs w:val="24"/>
        </w:rPr>
        <w:t xml:space="preserve">-Form </w:t>
      </w:r>
      <w:ins w:id="54" w:author="Peggy Gannon" w:date="2020-08-31T11:18:00Z">
        <w:r w:rsidR="005E797A" w:rsidRPr="00170EB5">
          <w:rPr>
            <w:rFonts w:cstheme="minorHAnsi"/>
            <w:sz w:val="24"/>
            <w:szCs w:val="24"/>
          </w:rPr>
          <w:t>n</w:t>
        </w:r>
      </w:ins>
      <w:del w:id="55" w:author="Peggy Gannon" w:date="2020-08-31T11:18:00Z">
        <w:r w:rsidRPr="00170EB5" w:rsidDel="005E797A">
          <w:rPr>
            <w:rFonts w:cstheme="minorHAnsi"/>
            <w:sz w:val="24"/>
            <w:szCs w:val="24"/>
          </w:rPr>
          <w:delText>N</w:delText>
        </w:r>
      </w:del>
      <w:r w:rsidRPr="00170EB5">
        <w:rPr>
          <w:rFonts w:cstheme="minorHAnsi"/>
          <w:sz w:val="24"/>
          <w:szCs w:val="24"/>
        </w:rPr>
        <w:t>umber</w:t>
      </w:r>
      <w:commentRangeEnd w:id="53"/>
      <w:r w:rsidR="005E797A" w:rsidRPr="00170EB5">
        <w:rPr>
          <w:rStyle w:val="CommentReference"/>
          <w:rFonts w:cstheme="minorHAnsi"/>
          <w:sz w:val="24"/>
          <w:szCs w:val="24"/>
        </w:rPr>
        <w:commentReference w:id="53"/>
      </w:r>
    </w:p>
    <w:p w:rsidR="00574B97" w:rsidRPr="00170EB5" w:rsidRDefault="00574B97" w:rsidP="00574B97">
      <w:pPr>
        <w:rPr>
          <w:ins w:id="56" w:author="Peggy Gannon" w:date="2020-08-31T14:28:00Z"/>
          <w:rFonts w:cstheme="minorHAnsi"/>
          <w:sz w:val="24"/>
          <w:szCs w:val="24"/>
        </w:rPr>
      </w:pPr>
    </w:p>
    <w:p w:rsidR="00C96F64" w:rsidRPr="00170EB5" w:rsidRDefault="00C96F64" w:rsidP="00C96F64">
      <w:pPr>
        <w:pBdr>
          <w:bottom w:val="single" w:sz="18" w:space="0" w:color="0071BB"/>
        </w:pBdr>
        <w:shd w:val="clear" w:color="auto" w:fill="FFFFFF"/>
        <w:spacing w:before="72" w:after="72" w:line="240" w:lineRule="auto"/>
        <w:outlineLvl w:val="1"/>
        <w:rPr>
          <w:ins w:id="57" w:author="Peggy Gannon" w:date="2020-08-31T14:28:00Z"/>
          <w:rFonts w:eastAsia="Times New Roman" w:cstheme="minorHAnsi"/>
          <w:b/>
          <w:bCs/>
          <w:sz w:val="24"/>
          <w:szCs w:val="24"/>
        </w:rPr>
      </w:pPr>
      <w:commentRangeStart w:id="58"/>
      <w:ins w:id="59" w:author="Peggy Gannon" w:date="2020-08-31T14:28:00Z">
        <w:r w:rsidRPr="00170EB5">
          <w:rPr>
            <w:rFonts w:eastAsia="Times New Roman" w:cstheme="minorHAnsi"/>
            <w:b/>
            <w:bCs/>
            <w:sz w:val="24"/>
            <w:szCs w:val="24"/>
          </w:rPr>
          <w:t>Need help?</w:t>
        </w:r>
      </w:ins>
    </w:p>
    <w:p w:rsidR="00C96F64" w:rsidRPr="00170EB5" w:rsidRDefault="00C96F64" w:rsidP="00C96F64">
      <w:pPr>
        <w:shd w:val="clear" w:color="auto" w:fill="FFFFFF"/>
        <w:spacing w:before="120" w:after="120" w:line="240" w:lineRule="auto"/>
        <w:rPr>
          <w:ins w:id="60" w:author="Peggy Gannon" w:date="2020-08-31T14:28:00Z"/>
          <w:rFonts w:eastAsia="Times New Roman" w:cstheme="minorHAnsi"/>
          <w:sz w:val="24"/>
          <w:szCs w:val="24"/>
        </w:rPr>
      </w:pPr>
      <w:ins w:id="61" w:author="Peggy Gannon" w:date="2020-08-31T14:28:00Z">
        <w:r w:rsidRPr="00170EB5">
          <w:rPr>
            <w:rFonts w:eastAsia="Times New Roman" w:cstheme="minorHAnsi"/>
            <w:sz w:val="24"/>
            <w:szCs w:val="24"/>
          </w:rPr>
          <w:t>Call us at </w:t>
        </w:r>
        <w:r w:rsidRPr="00170EB5">
          <w:rPr>
            <w:rFonts w:eastAsia="Times New Roman" w:cstheme="minorHAnsi"/>
            <w:sz w:val="24"/>
            <w:szCs w:val="24"/>
          </w:rPr>
          <w:fldChar w:fldCharType="begin"/>
        </w:r>
        <w:r w:rsidRPr="00170EB5">
          <w:rPr>
            <w:rFonts w:eastAsia="Times New Roman" w:cstheme="minorHAnsi"/>
            <w:sz w:val="24"/>
            <w:szCs w:val="24"/>
          </w:rPr>
          <w:instrText xml:space="preserve"> HYPERLINK "tel:+18008271000" </w:instrText>
        </w:r>
        <w:r w:rsidRPr="00170EB5">
          <w:rPr>
            <w:rFonts w:eastAsia="Times New Roman" w:cstheme="minorHAnsi"/>
            <w:sz w:val="24"/>
            <w:szCs w:val="24"/>
          </w:rPr>
          <w:fldChar w:fldCharType="separate"/>
        </w:r>
        <w:r w:rsidRPr="00170EB5">
          <w:rPr>
            <w:rFonts w:eastAsia="Times New Roman" w:cstheme="minorHAnsi"/>
            <w:sz w:val="24"/>
            <w:szCs w:val="24"/>
            <w:u w:val="single"/>
          </w:rPr>
          <w:t>800-827-1000</w:t>
        </w:r>
        <w:r w:rsidRPr="00170EB5">
          <w:rPr>
            <w:rFonts w:eastAsia="Times New Roman" w:cstheme="minorHAnsi"/>
            <w:sz w:val="24"/>
            <w:szCs w:val="24"/>
          </w:rPr>
          <w:fldChar w:fldCharType="end"/>
        </w:r>
        <w:r w:rsidRPr="00170EB5">
          <w:rPr>
            <w:rFonts w:eastAsia="Times New Roman" w:cstheme="minorHAnsi"/>
            <w:sz w:val="24"/>
            <w:szCs w:val="24"/>
          </w:rPr>
          <w:t>. We’re here Monday through Friday, 8:00 a.m to 9:00 p.m ET. If you have hearing loss, call TTY: </w:t>
        </w:r>
        <w:r w:rsidRPr="00170EB5">
          <w:rPr>
            <w:rFonts w:eastAsia="Times New Roman" w:cstheme="minorHAnsi"/>
            <w:sz w:val="24"/>
            <w:szCs w:val="24"/>
          </w:rPr>
          <w:fldChar w:fldCharType="begin"/>
        </w:r>
        <w:r w:rsidRPr="00170EB5">
          <w:rPr>
            <w:rFonts w:eastAsia="Times New Roman" w:cstheme="minorHAnsi"/>
            <w:sz w:val="24"/>
            <w:szCs w:val="24"/>
          </w:rPr>
          <w:instrText xml:space="preserve"> HYPERLINK "tel:+1711" </w:instrText>
        </w:r>
        <w:r w:rsidRPr="00170EB5">
          <w:rPr>
            <w:rFonts w:eastAsia="Times New Roman" w:cstheme="minorHAnsi"/>
            <w:sz w:val="24"/>
            <w:szCs w:val="24"/>
          </w:rPr>
          <w:fldChar w:fldCharType="separate"/>
        </w:r>
        <w:r w:rsidRPr="00170EB5">
          <w:rPr>
            <w:rFonts w:eastAsia="Times New Roman" w:cstheme="minorHAnsi"/>
            <w:sz w:val="24"/>
            <w:szCs w:val="24"/>
            <w:u w:val="single"/>
          </w:rPr>
          <w:t>711</w:t>
        </w:r>
        <w:r w:rsidRPr="00170EB5">
          <w:rPr>
            <w:rFonts w:eastAsia="Times New Roman" w:cstheme="minorHAnsi"/>
            <w:sz w:val="24"/>
            <w:szCs w:val="24"/>
          </w:rPr>
          <w:fldChar w:fldCharType="end"/>
        </w:r>
        <w:r w:rsidRPr="00170EB5">
          <w:rPr>
            <w:rFonts w:eastAsia="Times New Roman" w:cstheme="minorHAnsi"/>
            <w:sz w:val="24"/>
            <w:szCs w:val="24"/>
          </w:rPr>
          <w:t>.</w:t>
        </w:r>
        <w:commentRangeEnd w:id="58"/>
        <w:r w:rsidRPr="00170EB5">
          <w:rPr>
            <w:rStyle w:val="CommentReference"/>
            <w:rFonts w:cstheme="minorHAnsi"/>
            <w:sz w:val="24"/>
            <w:szCs w:val="24"/>
          </w:rPr>
          <w:commentReference w:id="58"/>
        </w:r>
      </w:ins>
    </w:p>
    <w:p w:rsidR="00C96F64" w:rsidRPr="00170EB5" w:rsidRDefault="00C96F64" w:rsidP="00574B97">
      <w:pPr>
        <w:rPr>
          <w:rFonts w:cstheme="minorHAnsi"/>
          <w:sz w:val="24"/>
          <w:szCs w:val="24"/>
        </w:rPr>
      </w:pPr>
    </w:p>
    <w:p w:rsidR="00574B97" w:rsidRPr="00170EB5" w:rsidRDefault="00574B97" w:rsidP="00574B97">
      <w:pPr>
        <w:rPr>
          <w:rFonts w:cstheme="minorHAnsi"/>
          <w:sz w:val="24"/>
          <w:szCs w:val="24"/>
        </w:rPr>
      </w:pPr>
    </w:p>
    <w:p w:rsidR="00574B97" w:rsidRPr="00170EB5" w:rsidRDefault="00574B97" w:rsidP="00574B97">
      <w:pPr>
        <w:rPr>
          <w:rFonts w:cstheme="minorHAnsi"/>
          <w:sz w:val="24"/>
          <w:szCs w:val="24"/>
        </w:rPr>
      </w:pPr>
      <w:r w:rsidRPr="00170EB5">
        <w:rPr>
          <w:rFonts w:cstheme="minorHAnsi"/>
          <w:sz w:val="24"/>
          <w:szCs w:val="24"/>
        </w:rPr>
        <w:t>Calls to action:</w:t>
      </w:r>
    </w:p>
    <w:p w:rsidR="00574B97" w:rsidRPr="002F2250" w:rsidRDefault="00574B97" w:rsidP="00574B97">
      <w:pPr>
        <w:rPr>
          <w:rFonts w:cstheme="minorHAnsi"/>
          <w:sz w:val="24"/>
          <w:szCs w:val="24"/>
        </w:rPr>
      </w:pPr>
      <w:commentRangeStart w:id="62"/>
      <w:r w:rsidRPr="00170EB5">
        <w:rPr>
          <w:rFonts w:cstheme="minorHAnsi"/>
          <w:sz w:val="24"/>
          <w:szCs w:val="24"/>
        </w:rPr>
        <w:t xml:space="preserve">[Primary button] </w:t>
      </w:r>
      <w:ins w:id="63" w:author="Peggy Gannon" w:date="2020-08-31T14:32:00Z">
        <w:r w:rsidR="00316208" w:rsidRPr="00170EB5">
          <w:rPr>
            <w:rFonts w:cstheme="minorHAnsi"/>
            <w:sz w:val="24"/>
            <w:szCs w:val="24"/>
          </w:rPr>
          <w:t>Continue</w:t>
        </w:r>
      </w:ins>
      <w:del w:id="64" w:author="Peggy Gannon" w:date="2020-08-31T14:32:00Z">
        <w:r w:rsidRPr="00170EB5" w:rsidDel="00316208">
          <w:rPr>
            <w:rFonts w:cstheme="minorHAnsi"/>
            <w:sz w:val="24"/>
            <w:szCs w:val="24"/>
          </w:rPr>
          <w:delText>Submit</w:delText>
        </w:r>
        <w:commentRangeEnd w:id="62"/>
        <w:r w:rsidR="006E3870" w:rsidRPr="002F2250" w:rsidDel="00316208">
          <w:rPr>
            <w:rStyle w:val="CommentReference"/>
            <w:rFonts w:cstheme="minorHAnsi"/>
            <w:sz w:val="24"/>
            <w:szCs w:val="24"/>
          </w:rPr>
          <w:commentReference w:id="62"/>
        </w:r>
      </w:del>
    </w:p>
    <w:p w:rsidR="005E797A" w:rsidRPr="002F2250" w:rsidRDefault="00574B97" w:rsidP="00574B97">
      <w:pPr>
        <w:rPr>
          <w:rFonts w:cstheme="minorHAnsi"/>
          <w:sz w:val="24"/>
          <w:szCs w:val="24"/>
        </w:rPr>
      </w:pPr>
      <w:r w:rsidRPr="002F2250">
        <w:rPr>
          <w:rFonts w:cstheme="minorHAnsi"/>
          <w:sz w:val="24"/>
          <w:szCs w:val="24"/>
        </w:rPr>
        <w:t>[Secondary button] Back</w:t>
      </w:r>
    </w:p>
    <w:p w:rsidR="00A3422E" w:rsidRPr="002F2250" w:rsidRDefault="00574B97" w:rsidP="00574B97">
      <w:pPr>
        <w:rPr>
          <w:ins w:id="65" w:author="Peggy Gannon" w:date="2020-08-31T11:21:00Z"/>
          <w:rFonts w:cstheme="minorHAnsi"/>
          <w:sz w:val="24"/>
          <w:szCs w:val="24"/>
        </w:rPr>
      </w:pPr>
      <w:r w:rsidRPr="002F2250">
        <w:rPr>
          <w:rFonts w:cstheme="minorHAnsi"/>
          <w:sz w:val="24"/>
          <w:szCs w:val="24"/>
        </w:rPr>
        <w:t>```</w:t>
      </w:r>
    </w:p>
    <w:p w:rsidR="005E797A" w:rsidRPr="002F2250" w:rsidRDefault="005E797A" w:rsidP="00574B97">
      <w:pPr>
        <w:rPr>
          <w:ins w:id="66" w:author="Peggy Gannon" w:date="2020-08-31T11:21:00Z"/>
          <w:rFonts w:cstheme="minorHAnsi"/>
          <w:sz w:val="24"/>
          <w:szCs w:val="24"/>
        </w:rPr>
      </w:pPr>
    </w:p>
    <w:p w:rsidR="005E797A" w:rsidRPr="002F2250" w:rsidRDefault="005E797A" w:rsidP="00574B97">
      <w:pPr>
        <w:rPr>
          <w:rFonts w:cstheme="minorHAnsi"/>
          <w:b/>
          <w:sz w:val="24"/>
          <w:szCs w:val="24"/>
        </w:rPr>
      </w:pPr>
      <w:ins w:id="67" w:author="Peggy Gannon" w:date="2020-08-31T11:21:00Z">
        <w:r w:rsidRPr="002F2250">
          <w:rPr>
            <w:rFonts w:cstheme="minorHAnsi"/>
            <w:b/>
            <w:sz w:val="24"/>
            <w:szCs w:val="24"/>
          </w:rPr>
          <w:t>Chapter 2</w:t>
        </w:r>
      </w:ins>
    </w:p>
    <w:p w:rsidR="005E797A" w:rsidRPr="00316208" w:rsidRDefault="005E797A" w:rsidP="005E797A">
      <w:pPr>
        <w:rPr>
          <w:rFonts w:cstheme="minorHAnsi"/>
          <w:sz w:val="24"/>
          <w:szCs w:val="24"/>
          <w:rPrChange w:id="68" w:author="Peggy Gannon" w:date="2020-08-31T14:33:00Z">
            <w:rPr/>
          </w:rPrChange>
        </w:rPr>
      </w:pPr>
      <w:r w:rsidRPr="00316208">
        <w:rPr>
          <w:rFonts w:cstheme="minorHAnsi"/>
          <w:sz w:val="24"/>
          <w:szCs w:val="24"/>
          <w:rPrChange w:id="69" w:author="Peggy Gannon" w:date="2020-08-31T14:33:00Z">
            <w:rPr/>
          </w:rPrChange>
        </w:rPr>
        <w:t xml:space="preserve"># </w:t>
      </w:r>
      <w:ins w:id="70" w:author="Peggy Gannon" w:date="2020-08-31T14:10:00Z">
        <w:r w:rsidR="006E3870" w:rsidRPr="00316208">
          <w:rPr>
            <w:rFonts w:cstheme="minorHAnsi"/>
            <w:sz w:val="24"/>
            <w:szCs w:val="24"/>
            <w:rPrChange w:id="71" w:author="Peggy Gannon" w:date="2020-08-31T14:33:00Z">
              <w:rPr/>
            </w:rPrChange>
          </w:rPr>
          <w:t xml:space="preserve">Contact us </w:t>
        </w:r>
      </w:ins>
      <w:del w:id="72" w:author="Peggy Gannon" w:date="2020-08-31T14:10:00Z">
        <w:r w:rsidRPr="00316208" w:rsidDel="006E3870">
          <w:rPr>
            <w:rFonts w:cstheme="minorHAnsi"/>
            <w:sz w:val="24"/>
            <w:szCs w:val="24"/>
            <w:rPrChange w:id="73" w:author="Peggy Gannon" w:date="2020-08-31T14:33:00Z">
              <w:rPr/>
            </w:rPrChange>
          </w:rPr>
          <w:delText>Title of page</w:delText>
        </w:r>
      </w:del>
    </w:p>
    <w:p w:rsidR="005E797A" w:rsidRPr="00316208" w:rsidRDefault="005E797A" w:rsidP="005E797A">
      <w:pPr>
        <w:rPr>
          <w:rFonts w:cstheme="minorHAnsi"/>
          <w:sz w:val="24"/>
          <w:szCs w:val="24"/>
          <w:rPrChange w:id="74" w:author="Peggy Gannon" w:date="2020-08-31T14:33:00Z">
            <w:rPr/>
          </w:rPrChange>
        </w:rPr>
      </w:pPr>
      <w:r w:rsidRPr="00316208">
        <w:rPr>
          <w:rFonts w:cstheme="minorHAnsi"/>
          <w:sz w:val="24"/>
          <w:szCs w:val="24"/>
          <w:rPrChange w:id="75" w:author="Peggy Gannon" w:date="2020-08-31T14:33:00Z">
            <w:rPr/>
          </w:rPrChange>
        </w:rPr>
        <w:t xml:space="preserve">## </w:t>
      </w:r>
      <w:ins w:id="76" w:author="Peggy Gannon" w:date="2020-08-31T14:29:00Z">
        <w:r w:rsidR="00C96F64" w:rsidRPr="00316208">
          <w:rPr>
            <w:rFonts w:cstheme="minorHAnsi"/>
            <w:sz w:val="24"/>
            <w:szCs w:val="24"/>
            <w:rPrChange w:id="77" w:author="Peggy Gannon" w:date="2020-08-31T14:33:00Z">
              <w:rPr/>
            </w:rPrChange>
          </w:rPr>
          <w:t>Your message</w:t>
        </w:r>
      </w:ins>
      <w:ins w:id="78" w:author="Peggy Gannon" w:date="2020-08-31T14:11:00Z">
        <w:r w:rsidR="006E3870" w:rsidRPr="00316208">
          <w:rPr>
            <w:rFonts w:cstheme="minorHAnsi"/>
            <w:sz w:val="24"/>
            <w:szCs w:val="24"/>
            <w:rPrChange w:id="79" w:author="Peggy Gannon" w:date="2020-08-31T14:33:00Z">
              <w:rPr/>
            </w:rPrChange>
          </w:rPr>
          <w:t xml:space="preserve"> </w:t>
        </w:r>
      </w:ins>
      <w:del w:id="80" w:author="Peggy Gannon" w:date="2020-08-31T14:11:00Z">
        <w:r w:rsidRPr="00316208" w:rsidDel="006E3870">
          <w:rPr>
            <w:rFonts w:cstheme="minorHAnsi"/>
            <w:sz w:val="24"/>
            <w:szCs w:val="24"/>
            <w:rPrChange w:id="81" w:author="Peggy Gannon" w:date="2020-08-31T14:33:00Z">
              <w:rPr/>
            </w:rPrChange>
          </w:rPr>
          <w:delText>Your inquiry</w:delText>
        </w:r>
      </w:del>
    </w:p>
    <w:p w:rsidR="005E797A" w:rsidRPr="00316208" w:rsidRDefault="005E797A" w:rsidP="005E797A">
      <w:pPr>
        <w:rPr>
          <w:rFonts w:cstheme="minorHAnsi"/>
          <w:sz w:val="24"/>
          <w:szCs w:val="24"/>
          <w:rPrChange w:id="82" w:author="Peggy Gannon" w:date="2020-08-31T14:33:00Z">
            <w:rPr/>
          </w:rPrChange>
        </w:rPr>
      </w:pPr>
    </w:p>
    <w:p w:rsidR="005E797A" w:rsidRPr="00170EB5" w:rsidRDefault="00C96F64" w:rsidP="005E797A">
      <w:pPr>
        <w:rPr>
          <w:ins w:id="83" w:author="Peggy Gannon" w:date="2020-08-31T14:13:00Z"/>
          <w:rFonts w:cstheme="minorHAnsi"/>
          <w:sz w:val="24"/>
          <w:szCs w:val="24"/>
        </w:rPr>
      </w:pPr>
      <w:commentRangeStart w:id="84"/>
      <w:ins w:id="85" w:author="Peggy Gannon" w:date="2020-08-31T14:29:00Z">
        <w:r w:rsidRPr="00316208">
          <w:rPr>
            <w:rFonts w:cstheme="minorHAnsi"/>
            <w:sz w:val="24"/>
            <w:szCs w:val="24"/>
            <w:rPrChange w:id="86" w:author="Peggy Gannon" w:date="2020-08-31T14:33:00Z">
              <w:rPr/>
            </w:rPrChange>
          </w:rPr>
          <w:t xml:space="preserve">Tell us the reason you’re contacting us </w:t>
        </w:r>
      </w:ins>
      <w:del w:id="87" w:author="Peggy Gannon" w:date="2020-08-31T14:12:00Z">
        <w:r w:rsidR="005E797A" w:rsidRPr="00316208" w:rsidDel="006E3870">
          <w:rPr>
            <w:rFonts w:cstheme="minorHAnsi"/>
            <w:sz w:val="24"/>
            <w:szCs w:val="24"/>
            <w:rPrChange w:id="88" w:author="Peggy Gannon" w:date="2020-08-31T14:33:00Z">
              <w:rPr/>
            </w:rPrChange>
          </w:rPr>
          <w:delText>Inquiry Type</w:delText>
        </w:r>
      </w:del>
      <w:r w:rsidR="005E797A" w:rsidRPr="00316208">
        <w:rPr>
          <w:rFonts w:cstheme="minorHAnsi"/>
          <w:sz w:val="24"/>
          <w:szCs w:val="24"/>
          <w:rPrChange w:id="89" w:author="Peggy Gannon" w:date="2020-08-31T14:33:00Z">
            <w:rPr/>
          </w:rPrChange>
        </w:rPr>
        <w:t xml:space="preserve"> (*Required) (combo-box with search field</w:t>
      </w:r>
      <w:commentRangeEnd w:id="84"/>
      <w:r w:rsidRPr="00170EB5">
        <w:rPr>
          <w:rStyle w:val="CommentReference"/>
          <w:rFonts w:cstheme="minorHAnsi"/>
          <w:sz w:val="24"/>
          <w:szCs w:val="24"/>
        </w:rPr>
        <w:commentReference w:id="84"/>
      </w:r>
      <w:r w:rsidR="005E797A" w:rsidRPr="00170EB5">
        <w:rPr>
          <w:rFonts w:cstheme="minorHAnsi"/>
          <w:sz w:val="24"/>
          <w:szCs w:val="24"/>
        </w:rPr>
        <w:t>)</w:t>
      </w:r>
      <w:ins w:id="90" w:author="Peggy Gannon" w:date="2020-08-31T14:13:00Z">
        <w:r w:rsidR="006E3870" w:rsidRPr="00170EB5">
          <w:rPr>
            <w:rFonts w:cstheme="minorHAnsi"/>
            <w:sz w:val="24"/>
            <w:szCs w:val="24"/>
          </w:rPr>
          <w:t xml:space="preserve"> </w:t>
        </w:r>
      </w:ins>
    </w:p>
    <w:p w:rsidR="006E3870" w:rsidRPr="00170EB5" w:rsidRDefault="006E3870" w:rsidP="005E797A">
      <w:pPr>
        <w:rPr>
          <w:ins w:id="91" w:author="Peggy Gannon" w:date="2020-08-31T14:12:00Z"/>
          <w:rFonts w:cstheme="minorHAnsi"/>
          <w:sz w:val="24"/>
          <w:szCs w:val="24"/>
        </w:rPr>
      </w:pPr>
    </w:p>
    <w:p w:rsidR="006E3870" w:rsidRPr="00170EB5" w:rsidDel="006E3870" w:rsidRDefault="006E3870" w:rsidP="005E797A">
      <w:pPr>
        <w:rPr>
          <w:del w:id="92" w:author="Peggy Gannon" w:date="2020-08-31T14:14:00Z"/>
          <w:rFonts w:cstheme="minorHAnsi"/>
          <w:sz w:val="24"/>
          <w:szCs w:val="24"/>
        </w:rPr>
      </w:pPr>
    </w:p>
    <w:p w:rsidR="005E797A" w:rsidRPr="00170EB5" w:rsidRDefault="005E797A" w:rsidP="005E797A">
      <w:pPr>
        <w:rPr>
          <w:rFonts w:cstheme="minorHAnsi"/>
          <w:sz w:val="24"/>
          <w:szCs w:val="24"/>
        </w:rPr>
      </w:pPr>
      <w:del w:id="93" w:author="Peggy Gannon" w:date="2020-08-31T14:14:00Z">
        <w:r w:rsidRPr="00170EB5" w:rsidDel="006E3870">
          <w:rPr>
            <w:rFonts w:cstheme="minorHAnsi"/>
            <w:sz w:val="24"/>
            <w:szCs w:val="24"/>
          </w:rPr>
          <w:delText>- Default number of values TBD. Values sorted alphabetically. The list of values include 'Question', 'Compliment', 'Service Complaint', 'Suggestion'</w:delText>
        </w:r>
      </w:del>
    </w:p>
    <w:p w:rsidR="005E797A" w:rsidRPr="00170EB5" w:rsidRDefault="005E797A" w:rsidP="005E797A">
      <w:pPr>
        <w:rPr>
          <w:rFonts w:cstheme="minorHAnsi"/>
          <w:sz w:val="24"/>
          <w:szCs w:val="24"/>
        </w:rPr>
      </w:pPr>
    </w:p>
    <w:p w:rsidR="005E797A" w:rsidRPr="00170EB5" w:rsidRDefault="005E797A" w:rsidP="005E797A">
      <w:pPr>
        <w:rPr>
          <w:rFonts w:cstheme="minorHAnsi"/>
          <w:sz w:val="24"/>
          <w:szCs w:val="24"/>
        </w:rPr>
      </w:pPr>
      <w:r w:rsidRPr="00170EB5">
        <w:rPr>
          <w:rFonts w:cstheme="minorHAnsi"/>
          <w:sz w:val="24"/>
          <w:szCs w:val="24"/>
        </w:rPr>
        <w:t>note idea of not having Claims status here should be discussed - see ticket for details.</w:t>
      </w:r>
    </w:p>
    <w:p w:rsidR="005E797A" w:rsidRPr="00170EB5" w:rsidRDefault="005E797A" w:rsidP="005E797A">
      <w:pPr>
        <w:rPr>
          <w:rFonts w:cstheme="minorHAnsi"/>
          <w:sz w:val="24"/>
          <w:szCs w:val="24"/>
        </w:rPr>
      </w:pPr>
    </w:p>
    <w:p w:rsidR="00170EB5" w:rsidRPr="00170EB5" w:rsidRDefault="00170EB5" w:rsidP="00170EB5">
      <w:pPr>
        <w:rPr>
          <w:ins w:id="94" w:author="Peggy Gannon" w:date="2020-08-31T14:44:00Z"/>
          <w:rFonts w:cstheme="minorHAnsi"/>
          <w:sz w:val="24"/>
          <w:szCs w:val="24"/>
        </w:rPr>
      </w:pPr>
      <w:ins w:id="95" w:author="Peggy Gannon" w:date="2020-08-31T14:44:00Z">
        <w:r w:rsidRPr="00170EB5">
          <w:rPr>
            <w:rFonts w:cstheme="minorHAnsi"/>
            <w:sz w:val="24"/>
            <w:szCs w:val="24"/>
            <w:shd w:val="clear" w:color="auto" w:fill="FFFFFF"/>
          </w:rPr>
          <w:t xml:space="preserve">Which topic best describes your question or message? </w:t>
        </w:r>
      </w:ins>
    </w:p>
    <w:p w:rsidR="005E797A" w:rsidRPr="00170EB5" w:rsidDel="00C96F64" w:rsidRDefault="005E797A" w:rsidP="005E797A">
      <w:pPr>
        <w:rPr>
          <w:del w:id="96" w:author="Peggy Gannon" w:date="2020-08-31T14:20:00Z"/>
          <w:rFonts w:cstheme="minorHAnsi"/>
          <w:sz w:val="24"/>
          <w:szCs w:val="24"/>
        </w:rPr>
      </w:pPr>
      <w:commentRangeStart w:id="97"/>
      <w:del w:id="98" w:author="Peggy Gannon" w:date="2020-08-31T14:31:00Z">
        <w:r w:rsidRPr="00170EB5" w:rsidDel="00316208">
          <w:rPr>
            <w:rFonts w:cstheme="minorHAnsi"/>
            <w:sz w:val="24"/>
            <w:szCs w:val="24"/>
          </w:rPr>
          <w:delText xml:space="preserve">- Inquiry Topic </w:delText>
        </w:r>
      </w:del>
      <w:commentRangeEnd w:id="97"/>
      <w:r w:rsidR="00316208" w:rsidRPr="00170EB5">
        <w:rPr>
          <w:rStyle w:val="CommentReference"/>
          <w:rFonts w:cstheme="minorHAnsi"/>
          <w:sz w:val="24"/>
          <w:szCs w:val="24"/>
        </w:rPr>
        <w:commentReference w:id="97"/>
      </w:r>
      <w:del w:id="99" w:author="Peggy Gannon" w:date="2020-08-31T14:31:00Z">
        <w:r w:rsidRPr="00170EB5" w:rsidDel="00316208">
          <w:rPr>
            <w:rFonts w:cstheme="minorHAnsi"/>
            <w:sz w:val="24"/>
            <w:szCs w:val="24"/>
          </w:rPr>
          <w:delText>(</w:delText>
        </w:r>
      </w:del>
      <w:r w:rsidRPr="00170EB5">
        <w:rPr>
          <w:rFonts w:cstheme="minorHAnsi"/>
          <w:sz w:val="24"/>
          <w:szCs w:val="24"/>
        </w:rPr>
        <w:t>*Required) (combo-box with search field)</w:t>
      </w:r>
    </w:p>
    <w:p w:rsidR="005E797A" w:rsidRPr="00170EB5" w:rsidRDefault="005E797A" w:rsidP="00170EB5">
      <w:pPr>
        <w:rPr>
          <w:rFonts w:cstheme="minorHAnsi"/>
          <w:sz w:val="24"/>
          <w:szCs w:val="24"/>
        </w:rPr>
      </w:pPr>
    </w:p>
    <w:p w:rsidR="005E797A" w:rsidRPr="00170EB5" w:rsidRDefault="005E797A" w:rsidP="005E797A">
      <w:pPr>
        <w:rPr>
          <w:ins w:id="100" w:author="Peggy Gannon" w:date="2020-08-31T14:22:00Z"/>
          <w:rFonts w:cstheme="minorHAnsi"/>
          <w:sz w:val="24"/>
          <w:szCs w:val="24"/>
        </w:rPr>
      </w:pPr>
      <w:del w:id="101" w:author="Peggy Gannon" w:date="2020-08-31T14:31:00Z">
        <w:r w:rsidRPr="00170EB5" w:rsidDel="00316208">
          <w:rPr>
            <w:rFonts w:cstheme="minorHAnsi"/>
            <w:sz w:val="24"/>
            <w:szCs w:val="24"/>
          </w:rPr>
          <w:delText xml:space="preserve">- </w:delText>
        </w:r>
      </w:del>
      <w:del w:id="102" w:author="Peggy Gannon" w:date="2020-08-31T14:15:00Z">
        <w:r w:rsidRPr="00170EB5" w:rsidDel="006E3870">
          <w:rPr>
            <w:rFonts w:cstheme="minorHAnsi"/>
            <w:sz w:val="24"/>
            <w:szCs w:val="24"/>
          </w:rPr>
          <w:delText>E</w:delText>
        </w:r>
      </w:del>
      <w:del w:id="103" w:author="Peggy Gannon" w:date="2020-08-31T14:31:00Z">
        <w:r w:rsidRPr="00170EB5" w:rsidDel="00316208">
          <w:rPr>
            <w:rFonts w:cstheme="minorHAnsi"/>
            <w:sz w:val="24"/>
            <w:szCs w:val="24"/>
          </w:rPr>
          <w:delText>nter your</w:delText>
        </w:r>
      </w:del>
      <w:del w:id="104" w:author="Peggy Gannon" w:date="2020-08-31T14:16:00Z">
        <w:r w:rsidRPr="00170EB5" w:rsidDel="006E3870">
          <w:rPr>
            <w:rFonts w:cstheme="minorHAnsi"/>
            <w:sz w:val="24"/>
            <w:szCs w:val="24"/>
          </w:rPr>
          <w:delText xml:space="preserve"> m</w:delText>
        </w:r>
      </w:del>
      <w:del w:id="105" w:author="Peggy Gannon" w:date="2020-08-31T14:15:00Z">
        <w:r w:rsidRPr="00170EB5" w:rsidDel="006E3870">
          <w:rPr>
            <w:rFonts w:cstheme="minorHAnsi"/>
            <w:sz w:val="24"/>
            <w:szCs w:val="24"/>
          </w:rPr>
          <w:delText>essage</w:delText>
        </w:r>
      </w:del>
      <w:del w:id="106" w:author="Peggy Gannon" w:date="2020-08-31T14:31:00Z">
        <w:r w:rsidRPr="00170EB5" w:rsidDel="00316208">
          <w:rPr>
            <w:rFonts w:cstheme="minorHAnsi"/>
            <w:sz w:val="24"/>
            <w:szCs w:val="24"/>
          </w:rPr>
          <w:delText xml:space="preserve"> here</w:delText>
        </w:r>
      </w:del>
      <w:r w:rsidRPr="00170EB5">
        <w:rPr>
          <w:rFonts w:cstheme="minorHAnsi"/>
          <w:sz w:val="24"/>
          <w:szCs w:val="24"/>
        </w:rPr>
        <w:t xml:space="preserve"> (*Required) </w:t>
      </w:r>
    </w:p>
    <w:p w:rsidR="00C96F64" w:rsidRPr="00170EB5" w:rsidRDefault="00C96F64" w:rsidP="005E797A">
      <w:pPr>
        <w:rPr>
          <w:rFonts w:cstheme="minorHAnsi"/>
          <w:sz w:val="24"/>
          <w:szCs w:val="24"/>
        </w:rPr>
      </w:pPr>
      <w:ins w:id="107" w:author="Peggy Gannon" w:date="2020-08-31T14:22:00Z">
        <w:r w:rsidRPr="00170EB5">
          <w:rPr>
            <w:rFonts w:cstheme="minorHAnsi"/>
            <w:sz w:val="24"/>
            <w:szCs w:val="24"/>
            <w:shd w:val="clear" w:color="auto" w:fill="FFFFFF"/>
          </w:rPr>
          <w:t xml:space="preserve">Please </w:t>
        </w:r>
      </w:ins>
      <w:ins w:id="108" w:author="Peggy Gannon" w:date="2020-08-31T14:23:00Z">
        <w:r w:rsidRPr="00170EB5">
          <w:rPr>
            <w:rFonts w:cstheme="minorHAnsi"/>
            <w:sz w:val="24"/>
            <w:szCs w:val="24"/>
            <w:shd w:val="clear" w:color="auto" w:fill="FFFFFF"/>
          </w:rPr>
          <w:t xml:space="preserve">enter your question or message below </w:t>
        </w:r>
      </w:ins>
    </w:p>
    <w:p w:rsidR="005E797A" w:rsidRPr="00170EB5" w:rsidRDefault="005E797A" w:rsidP="005E797A">
      <w:pPr>
        <w:rPr>
          <w:rFonts w:cstheme="minorHAnsi"/>
          <w:sz w:val="24"/>
          <w:szCs w:val="24"/>
        </w:rPr>
      </w:pPr>
      <w:commentRangeStart w:id="109"/>
      <w:r w:rsidRPr="00170EB5">
        <w:rPr>
          <w:rFonts w:cstheme="minorHAnsi"/>
          <w:sz w:val="24"/>
          <w:szCs w:val="24"/>
        </w:rPr>
        <w:t>(large text box)</w:t>
      </w:r>
      <w:ins w:id="110" w:author="Peggy Gannon" w:date="2020-08-31T14:17:00Z">
        <w:r w:rsidR="006E3870" w:rsidRPr="00170EB5">
          <w:rPr>
            <w:rFonts w:cstheme="minorHAnsi"/>
            <w:sz w:val="24"/>
            <w:szCs w:val="24"/>
          </w:rPr>
          <w:t xml:space="preserve"> </w:t>
        </w:r>
        <w:commentRangeEnd w:id="109"/>
        <w:r w:rsidR="006E3870" w:rsidRPr="00170EB5">
          <w:rPr>
            <w:rStyle w:val="CommentReference"/>
            <w:rFonts w:cstheme="minorHAnsi"/>
            <w:sz w:val="24"/>
            <w:szCs w:val="24"/>
          </w:rPr>
          <w:commentReference w:id="109"/>
        </w:r>
      </w:ins>
    </w:p>
    <w:p w:rsidR="005E797A" w:rsidRPr="00170EB5" w:rsidRDefault="005E797A" w:rsidP="005E797A">
      <w:pPr>
        <w:rPr>
          <w:rFonts w:cstheme="minorHAnsi"/>
          <w:sz w:val="24"/>
          <w:szCs w:val="24"/>
        </w:rPr>
      </w:pPr>
    </w:p>
    <w:p w:rsidR="005E797A" w:rsidRPr="00170EB5" w:rsidRDefault="005E797A" w:rsidP="005E797A">
      <w:pPr>
        <w:rPr>
          <w:rFonts w:cstheme="minorHAnsi"/>
          <w:sz w:val="24"/>
          <w:szCs w:val="24"/>
        </w:rPr>
      </w:pPr>
      <w:r w:rsidRPr="00170EB5">
        <w:rPr>
          <w:rFonts w:cstheme="minorHAnsi"/>
          <w:sz w:val="24"/>
          <w:szCs w:val="24"/>
        </w:rPr>
        <w:t>Calls to action:</w:t>
      </w:r>
    </w:p>
    <w:p w:rsidR="00170EB5" w:rsidRDefault="005E797A" w:rsidP="005E797A">
      <w:pPr>
        <w:rPr>
          <w:ins w:id="111" w:author="Peggy Gannon" w:date="2020-08-31T14:44:00Z"/>
          <w:rFonts w:cstheme="minorHAnsi"/>
          <w:sz w:val="24"/>
          <w:szCs w:val="24"/>
        </w:rPr>
      </w:pPr>
      <w:r w:rsidRPr="00170EB5">
        <w:rPr>
          <w:rFonts w:cstheme="minorHAnsi"/>
          <w:sz w:val="24"/>
          <w:szCs w:val="24"/>
        </w:rPr>
        <w:t xml:space="preserve">[Primary button] </w:t>
      </w:r>
      <w:ins w:id="112" w:author="Peggy Gannon" w:date="2020-08-31T14:32:00Z">
        <w:r w:rsidR="00316208" w:rsidRPr="00170EB5">
          <w:rPr>
            <w:rFonts w:cstheme="minorHAnsi"/>
            <w:sz w:val="24"/>
            <w:szCs w:val="24"/>
          </w:rPr>
          <w:t>Continue</w:t>
        </w:r>
      </w:ins>
    </w:p>
    <w:p w:rsidR="005E797A" w:rsidRPr="00170EB5" w:rsidDel="00316208" w:rsidRDefault="005E797A" w:rsidP="005E797A">
      <w:pPr>
        <w:rPr>
          <w:del w:id="113" w:author="Peggy Gannon" w:date="2020-08-31T14:32:00Z"/>
          <w:rFonts w:cstheme="minorHAnsi"/>
          <w:sz w:val="24"/>
          <w:szCs w:val="24"/>
        </w:rPr>
      </w:pPr>
      <w:del w:id="114" w:author="Peggy Gannon" w:date="2020-08-31T14:32:00Z">
        <w:r w:rsidRPr="00170EB5" w:rsidDel="00316208">
          <w:rPr>
            <w:rFonts w:cstheme="minorHAnsi"/>
            <w:sz w:val="24"/>
            <w:szCs w:val="24"/>
          </w:rPr>
          <w:delText>Submit</w:delText>
        </w:r>
      </w:del>
    </w:p>
    <w:p w:rsidR="005E797A" w:rsidRPr="00170EB5" w:rsidRDefault="005E797A" w:rsidP="005E797A">
      <w:pPr>
        <w:rPr>
          <w:rFonts w:cstheme="minorHAnsi"/>
          <w:sz w:val="24"/>
          <w:szCs w:val="24"/>
        </w:rPr>
      </w:pPr>
      <w:r w:rsidRPr="00170EB5">
        <w:rPr>
          <w:rFonts w:cstheme="minorHAnsi"/>
          <w:sz w:val="24"/>
          <w:szCs w:val="24"/>
        </w:rPr>
        <w:t>[Secondary button] Back</w:t>
      </w:r>
    </w:p>
    <w:p w:rsidR="005E797A" w:rsidRPr="00170EB5" w:rsidRDefault="005E797A" w:rsidP="005E797A">
      <w:pPr>
        <w:rPr>
          <w:rFonts w:cstheme="minorHAnsi"/>
          <w:sz w:val="24"/>
          <w:szCs w:val="24"/>
        </w:rPr>
      </w:pPr>
    </w:p>
    <w:p w:rsidR="005E797A" w:rsidRPr="00170EB5" w:rsidRDefault="005E797A" w:rsidP="005E797A">
      <w:pPr>
        <w:rPr>
          <w:rFonts w:cstheme="minorHAnsi"/>
          <w:sz w:val="24"/>
          <w:szCs w:val="24"/>
        </w:rPr>
      </w:pPr>
    </w:p>
    <w:p w:rsidR="005E797A" w:rsidRPr="002F2250" w:rsidRDefault="005E797A" w:rsidP="005E797A">
      <w:pPr>
        <w:rPr>
          <w:ins w:id="115" w:author="Peggy Gannon" w:date="2020-08-31T11:22:00Z"/>
          <w:rFonts w:cstheme="minorHAnsi"/>
          <w:b/>
          <w:sz w:val="24"/>
          <w:szCs w:val="24"/>
        </w:rPr>
      </w:pPr>
      <w:ins w:id="116" w:author="Peggy Gannon" w:date="2020-08-31T11:22:00Z">
        <w:r w:rsidRPr="002F2250">
          <w:rPr>
            <w:rFonts w:cstheme="minorHAnsi"/>
            <w:b/>
            <w:sz w:val="24"/>
            <w:szCs w:val="24"/>
          </w:rPr>
          <w:t>Chapter 3</w:t>
        </w:r>
      </w:ins>
    </w:p>
    <w:p w:rsidR="00170EB5" w:rsidRDefault="005E797A" w:rsidP="005E797A">
      <w:pPr>
        <w:rPr>
          <w:ins w:id="117" w:author="Peggy Gannon" w:date="2020-08-31T14:44:00Z"/>
          <w:rFonts w:cstheme="minorHAnsi"/>
          <w:sz w:val="24"/>
          <w:szCs w:val="24"/>
        </w:rPr>
      </w:pPr>
      <w:r w:rsidRPr="00170EB5">
        <w:rPr>
          <w:rFonts w:cstheme="minorHAnsi"/>
          <w:sz w:val="24"/>
          <w:szCs w:val="24"/>
        </w:rPr>
        <w:t xml:space="preserve"># </w:t>
      </w:r>
      <w:ins w:id="118" w:author="Peggy Gannon" w:date="2020-08-31T14:45:00Z">
        <w:r w:rsidR="00170EB5">
          <w:rPr>
            <w:rFonts w:cstheme="minorHAnsi"/>
            <w:sz w:val="24"/>
            <w:szCs w:val="24"/>
          </w:rPr>
          <w:t>Contact us</w:t>
        </w:r>
      </w:ins>
      <w:del w:id="119" w:author="Peggy Gannon" w:date="2020-08-31T14:45:00Z">
        <w:r w:rsidRPr="00170EB5" w:rsidDel="00170EB5">
          <w:rPr>
            <w:rFonts w:cstheme="minorHAnsi"/>
            <w:sz w:val="24"/>
            <w:szCs w:val="24"/>
          </w:rPr>
          <w:delText xml:space="preserve">Review </w:delText>
        </w:r>
      </w:del>
    </w:p>
    <w:p w:rsidR="005E797A" w:rsidRPr="00170EB5" w:rsidRDefault="00170EB5" w:rsidP="005E797A">
      <w:pPr>
        <w:rPr>
          <w:rFonts w:cstheme="minorHAnsi"/>
          <w:sz w:val="24"/>
          <w:szCs w:val="24"/>
        </w:rPr>
      </w:pPr>
      <w:ins w:id="120" w:author="Peggy Gannon" w:date="2020-08-31T14:44:00Z">
        <w:r>
          <w:rPr>
            <w:rFonts w:cstheme="minorHAnsi"/>
            <w:sz w:val="24"/>
            <w:szCs w:val="24"/>
          </w:rPr>
          <w:t xml:space="preserve">## Review </w:t>
        </w:r>
      </w:ins>
      <w:ins w:id="121" w:author="Peggy Gannon" w:date="2020-08-31T14:45:00Z">
        <w:r>
          <w:rPr>
            <w:rFonts w:cstheme="minorHAnsi"/>
            <w:sz w:val="24"/>
            <w:szCs w:val="24"/>
          </w:rPr>
          <w:t>your information</w:t>
        </w:r>
      </w:ins>
      <w:del w:id="122" w:author="Peggy Gannon" w:date="2020-08-31T14:45:00Z">
        <w:r w:rsidR="005E797A" w:rsidRPr="00170EB5" w:rsidDel="00170EB5">
          <w:rPr>
            <w:rFonts w:cstheme="minorHAnsi"/>
            <w:sz w:val="24"/>
            <w:szCs w:val="24"/>
          </w:rPr>
          <w:delText>your mes</w:delText>
        </w:r>
      </w:del>
      <w:del w:id="123" w:author="Peggy Gannon" w:date="2020-08-31T14:44:00Z">
        <w:r w:rsidR="005E797A" w:rsidRPr="00170EB5" w:rsidDel="00170EB5">
          <w:rPr>
            <w:rFonts w:cstheme="minorHAnsi"/>
            <w:sz w:val="24"/>
            <w:szCs w:val="24"/>
          </w:rPr>
          <w:delText>sage</w:delText>
        </w:r>
      </w:del>
    </w:p>
    <w:p w:rsidR="005E797A" w:rsidRPr="00170EB5" w:rsidRDefault="005E797A" w:rsidP="005E797A">
      <w:pPr>
        <w:rPr>
          <w:rFonts w:cstheme="minorHAnsi"/>
          <w:sz w:val="24"/>
          <w:szCs w:val="24"/>
        </w:rPr>
      </w:pPr>
    </w:p>
    <w:p w:rsidR="005E797A" w:rsidRPr="00170EB5" w:rsidRDefault="005E797A" w:rsidP="005E797A">
      <w:pPr>
        <w:rPr>
          <w:rFonts w:cstheme="minorHAnsi"/>
          <w:sz w:val="24"/>
          <w:szCs w:val="24"/>
        </w:rPr>
      </w:pPr>
      <w:r w:rsidRPr="00170EB5">
        <w:rPr>
          <w:rFonts w:cstheme="minorHAnsi"/>
          <w:sz w:val="24"/>
          <w:szCs w:val="24"/>
        </w:rPr>
        <w:t>## Who you are accordian</w:t>
      </w:r>
    </w:p>
    <w:p w:rsidR="005E797A" w:rsidRPr="00170EB5" w:rsidRDefault="005E797A" w:rsidP="005E797A">
      <w:pPr>
        <w:rPr>
          <w:rFonts w:cstheme="minorHAnsi"/>
          <w:sz w:val="24"/>
          <w:szCs w:val="24"/>
        </w:rPr>
      </w:pPr>
      <w:r w:rsidRPr="00170EB5">
        <w:rPr>
          <w:rFonts w:cstheme="minorHAnsi"/>
          <w:sz w:val="24"/>
          <w:szCs w:val="24"/>
        </w:rPr>
        <w:t>- title</w:t>
      </w:r>
    </w:p>
    <w:p w:rsidR="005E797A" w:rsidRPr="00170EB5" w:rsidRDefault="005E797A" w:rsidP="005E797A">
      <w:pPr>
        <w:rPr>
          <w:rFonts w:cstheme="minorHAnsi"/>
          <w:sz w:val="24"/>
          <w:szCs w:val="24"/>
        </w:rPr>
      </w:pPr>
      <w:r w:rsidRPr="00170EB5">
        <w:rPr>
          <w:rFonts w:cstheme="minorHAnsi"/>
          <w:sz w:val="24"/>
          <w:szCs w:val="24"/>
        </w:rPr>
        <w:t>- name</w:t>
      </w:r>
    </w:p>
    <w:p w:rsidR="005E797A" w:rsidRPr="00170EB5" w:rsidRDefault="005E797A" w:rsidP="005E797A">
      <w:pPr>
        <w:rPr>
          <w:rFonts w:cstheme="minorHAnsi"/>
          <w:sz w:val="24"/>
          <w:szCs w:val="24"/>
        </w:rPr>
      </w:pPr>
      <w:r w:rsidRPr="00170EB5">
        <w:rPr>
          <w:rFonts w:cstheme="minorHAnsi"/>
          <w:sz w:val="24"/>
          <w:szCs w:val="24"/>
        </w:rPr>
        <w:t>- suffix</w:t>
      </w:r>
    </w:p>
    <w:p w:rsidR="005E797A" w:rsidRPr="00170EB5" w:rsidRDefault="005E797A" w:rsidP="005E797A">
      <w:pPr>
        <w:rPr>
          <w:rFonts w:cstheme="minorHAnsi"/>
          <w:sz w:val="24"/>
          <w:szCs w:val="24"/>
        </w:rPr>
      </w:pPr>
      <w:r w:rsidRPr="00170EB5">
        <w:rPr>
          <w:rFonts w:cstheme="minorHAnsi"/>
          <w:sz w:val="24"/>
          <w:szCs w:val="24"/>
        </w:rPr>
        <w:t>- branch</w:t>
      </w:r>
    </w:p>
    <w:p w:rsidR="005E797A" w:rsidRPr="00170EB5" w:rsidRDefault="005E797A" w:rsidP="005E797A">
      <w:pPr>
        <w:rPr>
          <w:rFonts w:cstheme="minorHAnsi"/>
          <w:sz w:val="24"/>
          <w:szCs w:val="24"/>
        </w:rPr>
      </w:pPr>
      <w:r w:rsidRPr="00170EB5">
        <w:rPr>
          <w:rFonts w:cstheme="minorHAnsi"/>
          <w:sz w:val="24"/>
          <w:szCs w:val="24"/>
        </w:rPr>
        <w:t>- email</w:t>
      </w:r>
    </w:p>
    <w:p w:rsidR="005E797A" w:rsidRPr="00170EB5" w:rsidRDefault="005E797A" w:rsidP="005E797A">
      <w:pPr>
        <w:rPr>
          <w:rFonts w:cstheme="minorHAnsi"/>
          <w:sz w:val="24"/>
          <w:szCs w:val="24"/>
        </w:rPr>
      </w:pPr>
      <w:r w:rsidRPr="00170EB5">
        <w:rPr>
          <w:rFonts w:cstheme="minorHAnsi"/>
          <w:sz w:val="24"/>
          <w:szCs w:val="24"/>
        </w:rPr>
        <w:lastRenderedPageBreak/>
        <w:t>- address</w:t>
      </w:r>
    </w:p>
    <w:p w:rsidR="005E797A" w:rsidRPr="00170EB5" w:rsidRDefault="005E797A" w:rsidP="005E797A">
      <w:pPr>
        <w:rPr>
          <w:rFonts w:cstheme="minorHAnsi"/>
          <w:sz w:val="24"/>
          <w:szCs w:val="24"/>
        </w:rPr>
      </w:pPr>
      <w:r w:rsidRPr="00170EB5">
        <w:rPr>
          <w:rFonts w:cstheme="minorHAnsi"/>
          <w:sz w:val="24"/>
          <w:szCs w:val="24"/>
        </w:rPr>
        <w:t>- who they are asking benefits/services for</w:t>
      </w:r>
    </w:p>
    <w:p w:rsidR="005E797A" w:rsidRPr="00170EB5" w:rsidRDefault="005E797A" w:rsidP="005E797A">
      <w:pPr>
        <w:rPr>
          <w:rFonts w:cstheme="minorHAnsi"/>
          <w:sz w:val="24"/>
          <w:szCs w:val="24"/>
        </w:rPr>
      </w:pPr>
      <w:r w:rsidRPr="00170EB5">
        <w:rPr>
          <w:rFonts w:cstheme="minorHAnsi"/>
          <w:sz w:val="24"/>
          <w:szCs w:val="24"/>
        </w:rPr>
        <w:t>- how they want to contacted</w:t>
      </w:r>
    </w:p>
    <w:p w:rsidR="005E797A" w:rsidRPr="00170EB5" w:rsidRDefault="005E797A" w:rsidP="005E797A">
      <w:pPr>
        <w:rPr>
          <w:rFonts w:cstheme="minorHAnsi"/>
          <w:sz w:val="24"/>
          <w:szCs w:val="24"/>
        </w:rPr>
      </w:pPr>
    </w:p>
    <w:p w:rsidR="005E797A" w:rsidRPr="00170EB5" w:rsidRDefault="005E797A" w:rsidP="005E797A">
      <w:pPr>
        <w:rPr>
          <w:rFonts w:cstheme="minorHAnsi"/>
          <w:sz w:val="24"/>
          <w:szCs w:val="24"/>
        </w:rPr>
      </w:pPr>
      <w:commentRangeStart w:id="124"/>
      <w:r w:rsidRPr="00170EB5">
        <w:rPr>
          <w:rFonts w:cstheme="minorHAnsi"/>
          <w:sz w:val="24"/>
          <w:szCs w:val="24"/>
        </w:rPr>
        <w:t>##Why you're contacting us accordian</w:t>
      </w:r>
    </w:p>
    <w:p w:rsidR="005E797A" w:rsidRPr="00170EB5" w:rsidRDefault="005E797A" w:rsidP="005E797A">
      <w:pPr>
        <w:rPr>
          <w:rFonts w:cstheme="minorHAnsi"/>
          <w:sz w:val="24"/>
          <w:szCs w:val="24"/>
        </w:rPr>
      </w:pPr>
      <w:r w:rsidRPr="00170EB5">
        <w:rPr>
          <w:rFonts w:cstheme="minorHAnsi"/>
          <w:sz w:val="24"/>
          <w:szCs w:val="24"/>
        </w:rPr>
        <w:t>- Type of Inquiry</w:t>
      </w:r>
    </w:p>
    <w:p w:rsidR="005E797A" w:rsidRPr="00170EB5" w:rsidRDefault="005E797A" w:rsidP="005E797A">
      <w:pPr>
        <w:rPr>
          <w:rFonts w:cstheme="minorHAnsi"/>
          <w:sz w:val="24"/>
          <w:szCs w:val="24"/>
        </w:rPr>
      </w:pPr>
      <w:r w:rsidRPr="00170EB5">
        <w:rPr>
          <w:rFonts w:cstheme="minorHAnsi"/>
          <w:sz w:val="24"/>
          <w:szCs w:val="24"/>
        </w:rPr>
        <w:t>- Topic</w:t>
      </w:r>
    </w:p>
    <w:p w:rsidR="005E797A" w:rsidRPr="00170EB5" w:rsidRDefault="005E797A" w:rsidP="005E797A">
      <w:pPr>
        <w:rPr>
          <w:rFonts w:cstheme="minorHAnsi"/>
          <w:sz w:val="24"/>
          <w:szCs w:val="24"/>
        </w:rPr>
      </w:pPr>
      <w:r w:rsidRPr="00170EB5">
        <w:rPr>
          <w:rFonts w:cstheme="minorHAnsi"/>
          <w:sz w:val="24"/>
          <w:szCs w:val="24"/>
        </w:rPr>
        <w:t>- Text field</w:t>
      </w:r>
      <w:commentRangeEnd w:id="124"/>
      <w:r w:rsidR="002F2250">
        <w:rPr>
          <w:rStyle w:val="CommentReference"/>
        </w:rPr>
        <w:commentReference w:id="124"/>
      </w:r>
    </w:p>
    <w:p w:rsidR="005E797A" w:rsidRPr="00170EB5" w:rsidRDefault="005E797A" w:rsidP="005E797A">
      <w:pPr>
        <w:rPr>
          <w:ins w:id="125" w:author="Peggy Gannon" w:date="2020-08-31T14:24:00Z"/>
          <w:rFonts w:cstheme="minorHAnsi"/>
          <w:sz w:val="24"/>
          <w:szCs w:val="24"/>
        </w:rPr>
      </w:pPr>
    </w:p>
    <w:p w:rsidR="00C96F64" w:rsidRPr="00170EB5" w:rsidRDefault="00C96F64" w:rsidP="005E797A">
      <w:pPr>
        <w:rPr>
          <w:ins w:id="126" w:author="Peggy Gannon" w:date="2020-08-31T14:24:00Z"/>
          <w:rFonts w:cstheme="minorHAnsi"/>
          <w:sz w:val="24"/>
          <w:szCs w:val="24"/>
          <w:shd w:val="clear" w:color="auto" w:fill="FFFFFF"/>
        </w:rPr>
      </w:pPr>
      <w:commentRangeStart w:id="127"/>
      <w:ins w:id="128" w:author="Peggy Gannon" w:date="2020-08-31T14:24:00Z">
        <w:r w:rsidRPr="00170EB5">
          <w:rPr>
            <w:rStyle w:val="Strong"/>
            <w:rFonts w:cstheme="minorHAnsi"/>
            <w:sz w:val="24"/>
            <w:szCs w:val="24"/>
            <w:shd w:val="clear" w:color="auto" w:fill="FFFFFF"/>
          </w:rPr>
          <w:t>Note:</w:t>
        </w:r>
        <w:r w:rsidRPr="00170EB5">
          <w:rPr>
            <w:rFonts w:cstheme="minorHAnsi"/>
            <w:sz w:val="24"/>
            <w:szCs w:val="24"/>
            <w:shd w:val="clear" w:color="auto" w:fill="FFFFFF"/>
          </w:rPr>
          <w:t> According to federal law, there are criminal penalties, including a fine and/or imprisonment for up to 5 years, for withholding information or for providing incorrect information. (See 18 U.S.C. 1001)</w:t>
        </w:r>
      </w:ins>
    </w:p>
    <w:p w:rsidR="00C96F64" w:rsidRPr="00170EB5" w:rsidRDefault="00C96F64" w:rsidP="005E797A">
      <w:pPr>
        <w:rPr>
          <w:rFonts w:cstheme="minorHAnsi"/>
          <w:sz w:val="24"/>
          <w:szCs w:val="24"/>
        </w:rPr>
      </w:pPr>
      <w:ins w:id="129" w:author="Peggy Gannon" w:date="2020-08-31T14:24:00Z">
        <w:r w:rsidRPr="00170EB5">
          <w:rPr>
            <w:rFonts w:cstheme="minorHAnsi"/>
            <w:sz w:val="24"/>
            <w:szCs w:val="24"/>
            <w:shd w:val="clear" w:color="auto" w:fill="FFFFFF"/>
          </w:rPr>
          <w:t xml:space="preserve">{checkbox} </w:t>
        </w:r>
        <w:r w:rsidRPr="00170EB5">
          <w:rPr>
            <w:rFonts w:cstheme="minorHAnsi"/>
            <w:sz w:val="24"/>
            <w:szCs w:val="24"/>
            <w:shd w:val="clear" w:color="auto" w:fill="FFFFFF"/>
          </w:rPr>
          <w:t>I have read and accept the </w:t>
        </w:r>
        <w:r w:rsidRPr="00170EB5">
          <w:rPr>
            <w:rFonts w:cstheme="minorHAnsi"/>
            <w:sz w:val="24"/>
            <w:szCs w:val="24"/>
            <w:shd w:val="clear" w:color="auto" w:fill="FFFFFF"/>
          </w:rPr>
          <w:fldChar w:fldCharType="begin"/>
        </w:r>
        <w:r w:rsidRPr="00170EB5">
          <w:rPr>
            <w:rFonts w:cstheme="minorHAnsi"/>
            <w:sz w:val="24"/>
            <w:szCs w:val="24"/>
            <w:shd w:val="clear" w:color="auto" w:fill="FFFFFF"/>
          </w:rPr>
          <w:instrText xml:space="preserve"> HYPERLINK "https://www.va.gov/privacy-policy/" \t "_blank" </w:instrText>
        </w:r>
        <w:r w:rsidRPr="00170EB5">
          <w:rPr>
            <w:rFonts w:cstheme="minorHAnsi"/>
            <w:sz w:val="24"/>
            <w:szCs w:val="24"/>
            <w:shd w:val="clear" w:color="auto" w:fill="FFFFFF"/>
          </w:rPr>
          <w:fldChar w:fldCharType="separate"/>
        </w:r>
        <w:r w:rsidRPr="00170EB5">
          <w:rPr>
            <w:rStyle w:val="Hyperlink"/>
            <w:rFonts w:cstheme="minorHAnsi"/>
            <w:color w:val="auto"/>
            <w:sz w:val="24"/>
            <w:szCs w:val="24"/>
          </w:rPr>
          <w:t>privacy policy</w:t>
        </w:r>
        <w:r w:rsidRPr="00170EB5">
          <w:rPr>
            <w:rFonts w:cstheme="minorHAnsi"/>
            <w:sz w:val="24"/>
            <w:szCs w:val="24"/>
            <w:shd w:val="clear" w:color="auto" w:fill="FFFFFF"/>
          </w:rPr>
          <w:fldChar w:fldCharType="end"/>
        </w:r>
        <w:r w:rsidRPr="00170EB5">
          <w:rPr>
            <w:rStyle w:val="form-required-span"/>
            <w:rFonts w:cstheme="minorHAnsi"/>
            <w:sz w:val="24"/>
            <w:szCs w:val="24"/>
            <w:shd w:val="clear" w:color="auto" w:fill="FFFFFF"/>
          </w:rPr>
          <w:t>(*Required)</w:t>
        </w:r>
      </w:ins>
      <w:commentRangeEnd w:id="127"/>
      <w:ins w:id="130" w:author="Peggy Gannon" w:date="2020-08-31T14:32:00Z">
        <w:r w:rsidR="00316208" w:rsidRPr="00170EB5">
          <w:rPr>
            <w:rStyle w:val="CommentReference"/>
            <w:rFonts w:cstheme="minorHAnsi"/>
            <w:sz w:val="24"/>
            <w:szCs w:val="24"/>
          </w:rPr>
          <w:commentReference w:id="127"/>
        </w:r>
      </w:ins>
    </w:p>
    <w:p w:rsidR="005E797A" w:rsidRPr="00170EB5" w:rsidRDefault="005E797A" w:rsidP="005E797A">
      <w:pPr>
        <w:rPr>
          <w:rFonts w:cstheme="minorHAnsi"/>
          <w:sz w:val="24"/>
          <w:szCs w:val="24"/>
        </w:rPr>
      </w:pPr>
      <w:r w:rsidRPr="00170EB5">
        <w:rPr>
          <w:rFonts w:cstheme="minorHAnsi"/>
          <w:sz w:val="24"/>
          <w:szCs w:val="24"/>
        </w:rPr>
        <w:t>Calls to action:</w:t>
      </w:r>
    </w:p>
    <w:p w:rsidR="005E797A" w:rsidRPr="00170EB5" w:rsidRDefault="005E797A" w:rsidP="005E797A">
      <w:pPr>
        <w:rPr>
          <w:rFonts w:cstheme="minorHAnsi"/>
          <w:sz w:val="24"/>
          <w:szCs w:val="24"/>
        </w:rPr>
      </w:pPr>
      <w:r w:rsidRPr="00170EB5">
        <w:rPr>
          <w:rFonts w:cstheme="minorHAnsi"/>
          <w:sz w:val="24"/>
          <w:szCs w:val="24"/>
        </w:rPr>
        <w:t>[Primary button] Submit</w:t>
      </w:r>
    </w:p>
    <w:p w:rsidR="005E797A" w:rsidRPr="00170EB5" w:rsidRDefault="005E797A" w:rsidP="005E797A">
      <w:pPr>
        <w:rPr>
          <w:rFonts w:cstheme="minorHAnsi"/>
          <w:sz w:val="24"/>
          <w:szCs w:val="24"/>
        </w:rPr>
      </w:pPr>
      <w:r w:rsidRPr="00170EB5">
        <w:rPr>
          <w:rFonts w:cstheme="minorHAnsi"/>
          <w:sz w:val="24"/>
          <w:szCs w:val="24"/>
        </w:rPr>
        <w:t>[Secondary button] Back</w:t>
      </w:r>
    </w:p>
    <w:p w:rsidR="005E797A" w:rsidRPr="00170EB5" w:rsidRDefault="005E797A" w:rsidP="005E797A">
      <w:pPr>
        <w:rPr>
          <w:rFonts w:cstheme="minorHAnsi"/>
          <w:sz w:val="24"/>
          <w:szCs w:val="24"/>
        </w:rPr>
      </w:pPr>
      <w:r w:rsidRPr="00170EB5">
        <w:rPr>
          <w:rFonts w:cstheme="minorHAnsi"/>
          <w:sz w:val="24"/>
          <w:szCs w:val="24"/>
        </w:rPr>
        <w:t>[Secondary button] Edit (in accordian drop down)</w:t>
      </w:r>
    </w:p>
    <w:p w:rsidR="005E797A" w:rsidRPr="00170EB5" w:rsidRDefault="005E797A" w:rsidP="005E797A">
      <w:pPr>
        <w:rPr>
          <w:rFonts w:cstheme="minorHAnsi"/>
          <w:sz w:val="24"/>
          <w:szCs w:val="24"/>
        </w:rPr>
      </w:pPr>
    </w:p>
    <w:p w:rsidR="005E797A" w:rsidRPr="00170EB5" w:rsidRDefault="005E797A" w:rsidP="005E797A">
      <w:pPr>
        <w:rPr>
          <w:rFonts w:cstheme="minorHAnsi"/>
          <w:sz w:val="24"/>
          <w:szCs w:val="24"/>
        </w:rPr>
      </w:pPr>
    </w:p>
    <w:p w:rsidR="005E797A" w:rsidRPr="002F2250" w:rsidRDefault="005E797A" w:rsidP="005E797A">
      <w:pPr>
        <w:rPr>
          <w:rFonts w:cstheme="minorHAnsi"/>
          <w:b/>
          <w:sz w:val="24"/>
          <w:szCs w:val="24"/>
        </w:rPr>
      </w:pPr>
      <w:ins w:id="131" w:author="Peggy Gannon" w:date="2020-08-31T11:23:00Z">
        <w:r w:rsidRPr="002F2250">
          <w:rPr>
            <w:rFonts w:cstheme="minorHAnsi"/>
            <w:b/>
            <w:sz w:val="24"/>
            <w:szCs w:val="24"/>
          </w:rPr>
          <w:t>Chapter 4</w:t>
        </w:r>
      </w:ins>
    </w:p>
    <w:p w:rsidR="005E797A" w:rsidRPr="00170EB5" w:rsidRDefault="005E797A" w:rsidP="005E797A">
      <w:pPr>
        <w:rPr>
          <w:rFonts w:cstheme="minorHAnsi"/>
          <w:sz w:val="24"/>
          <w:szCs w:val="24"/>
        </w:rPr>
      </w:pPr>
    </w:p>
    <w:p w:rsidR="005E797A" w:rsidRPr="002F2250" w:rsidRDefault="005E797A" w:rsidP="00316208">
      <w:pPr>
        <w:rPr>
          <w:ins w:id="132" w:author="Peggy Gannon" w:date="2020-08-31T14:33:00Z"/>
          <w:rFonts w:cstheme="minorHAnsi"/>
          <w:sz w:val="24"/>
          <w:szCs w:val="24"/>
        </w:rPr>
      </w:pPr>
      <w:r w:rsidRPr="002F2250">
        <w:rPr>
          <w:rFonts w:cstheme="minorHAnsi"/>
          <w:sz w:val="24"/>
          <w:szCs w:val="24"/>
        </w:rPr>
        <w:t xml:space="preserve"># Contact </w:t>
      </w:r>
      <w:ins w:id="133" w:author="Peggy Gannon" w:date="2020-08-31T14:46:00Z">
        <w:r w:rsidR="00170EB5" w:rsidRPr="002F2250">
          <w:rPr>
            <w:rFonts w:cstheme="minorHAnsi"/>
            <w:sz w:val="24"/>
            <w:szCs w:val="24"/>
          </w:rPr>
          <w:t>us</w:t>
        </w:r>
      </w:ins>
      <w:del w:id="134" w:author="Peggy Gannon" w:date="2020-08-31T14:34:00Z">
        <w:r w:rsidRPr="002F2250" w:rsidDel="00316208">
          <w:rPr>
            <w:rFonts w:cstheme="minorHAnsi"/>
            <w:sz w:val="24"/>
            <w:szCs w:val="24"/>
          </w:rPr>
          <w:delText>U</w:delText>
        </w:r>
      </w:del>
      <w:del w:id="135" w:author="Peggy Gannon" w:date="2020-08-31T14:46:00Z">
        <w:r w:rsidRPr="002F2250" w:rsidDel="00170EB5">
          <w:rPr>
            <w:rFonts w:cstheme="minorHAnsi"/>
            <w:sz w:val="24"/>
            <w:szCs w:val="24"/>
          </w:rPr>
          <w:delText>s</w:delText>
        </w:r>
      </w:del>
    </w:p>
    <w:p w:rsidR="00316208" w:rsidRPr="002F2250" w:rsidRDefault="005E797A" w:rsidP="00316208">
      <w:pPr>
        <w:rPr>
          <w:ins w:id="136" w:author="Peggy Gannon" w:date="2020-08-31T14:37:00Z"/>
          <w:rFonts w:cstheme="minorHAnsi"/>
          <w:sz w:val="24"/>
          <w:szCs w:val="24"/>
        </w:rPr>
      </w:pPr>
      <w:r w:rsidRPr="002F2250">
        <w:rPr>
          <w:rFonts w:cstheme="minorHAnsi"/>
          <w:sz w:val="24"/>
          <w:szCs w:val="24"/>
        </w:rPr>
        <w:t xml:space="preserve">## </w:t>
      </w:r>
      <w:ins w:id="137" w:author="Peggy Gannon" w:date="2020-08-31T14:37:00Z">
        <w:r w:rsidR="00316208" w:rsidRPr="002F2250">
          <w:rPr>
            <w:rFonts w:cstheme="minorHAnsi"/>
            <w:sz w:val="24"/>
            <w:szCs w:val="24"/>
          </w:rPr>
          <w:t>We’ve received your message</w:t>
        </w:r>
      </w:ins>
    </w:p>
    <w:p w:rsidR="005E797A" w:rsidRPr="002F2250" w:rsidDel="00316208" w:rsidRDefault="00170EB5" w:rsidP="00316208">
      <w:pPr>
        <w:rPr>
          <w:del w:id="138" w:author="Peggy Gannon" w:date="2020-08-31T14:37:00Z"/>
          <w:rFonts w:cstheme="minorHAnsi"/>
          <w:sz w:val="24"/>
          <w:szCs w:val="24"/>
        </w:rPr>
      </w:pPr>
      <w:ins w:id="139" w:author="Peggy Gannon" w:date="2020-08-31T14:46:00Z">
        <w:r w:rsidRPr="002F2250">
          <w:rPr>
            <w:rFonts w:cstheme="minorHAnsi"/>
            <w:sz w:val="24"/>
            <w:szCs w:val="24"/>
          </w:rPr>
          <w:t>Thank you for contacting us.</w:t>
        </w:r>
        <w:r w:rsidRPr="002F2250">
          <w:rPr>
            <w:rFonts w:cstheme="minorHAnsi"/>
            <w:sz w:val="24"/>
            <w:szCs w:val="24"/>
          </w:rPr>
          <w:t xml:space="preserve"> </w:t>
        </w:r>
      </w:ins>
      <w:del w:id="140" w:author="Peggy Gannon" w:date="2020-08-31T14:37:00Z">
        <w:r w:rsidR="005E797A" w:rsidRPr="002F2250" w:rsidDel="00316208">
          <w:rPr>
            <w:rFonts w:cstheme="minorHAnsi"/>
            <w:sz w:val="24"/>
            <w:szCs w:val="24"/>
          </w:rPr>
          <w:delText>We received your message</w:delText>
        </w:r>
      </w:del>
    </w:p>
    <w:p w:rsidR="005E797A" w:rsidRPr="002F2250" w:rsidDel="00316208" w:rsidRDefault="005E797A" w:rsidP="00316208">
      <w:pPr>
        <w:rPr>
          <w:del w:id="141" w:author="Peggy Gannon" w:date="2020-08-31T14:37:00Z"/>
          <w:rFonts w:cstheme="minorHAnsi"/>
          <w:sz w:val="24"/>
          <w:szCs w:val="24"/>
        </w:rPr>
      </w:pPr>
    </w:p>
    <w:p w:rsidR="005E797A" w:rsidRPr="002F2250" w:rsidRDefault="005E797A" w:rsidP="00316208">
      <w:pPr>
        <w:rPr>
          <w:ins w:id="142" w:author="Peggy Gannon" w:date="2020-08-31T14:48:00Z"/>
          <w:rFonts w:cstheme="minorHAnsi"/>
          <w:sz w:val="24"/>
          <w:szCs w:val="24"/>
        </w:rPr>
      </w:pPr>
      <w:r w:rsidRPr="002F2250">
        <w:rPr>
          <w:rFonts w:cstheme="minorHAnsi"/>
          <w:sz w:val="24"/>
          <w:szCs w:val="24"/>
        </w:rPr>
        <w:t xml:space="preserve">We usually process </w:t>
      </w:r>
      <w:ins w:id="143" w:author="Peggy Gannon" w:date="2020-08-31T14:35:00Z">
        <w:r w:rsidR="00316208" w:rsidRPr="002F2250">
          <w:rPr>
            <w:rFonts w:cstheme="minorHAnsi"/>
            <w:sz w:val="24"/>
            <w:szCs w:val="24"/>
          </w:rPr>
          <w:t xml:space="preserve">messages </w:t>
        </w:r>
      </w:ins>
      <w:del w:id="144" w:author="Peggy Gannon" w:date="2020-08-31T14:35:00Z">
        <w:r w:rsidRPr="002F2250" w:rsidDel="00316208">
          <w:rPr>
            <w:rFonts w:cstheme="minorHAnsi"/>
            <w:sz w:val="24"/>
            <w:szCs w:val="24"/>
          </w:rPr>
          <w:delText>inquiries</w:delText>
        </w:r>
      </w:del>
      <w:del w:id="145" w:author="Peggy Gannon" w:date="2020-08-31T14:46:00Z">
        <w:r w:rsidRPr="002F2250" w:rsidDel="00170EB5">
          <w:rPr>
            <w:rFonts w:cstheme="minorHAnsi"/>
            <w:sz w:val="24"/>
            <w:szCs w:val="24"/>
          </w:rPr>
          <w:delText xml:space="preserve"> </w:delText>
        </w:r>
      </w:del>
      <w:r w:rsidRPr="002F2250">
        <w:rPr>
          <w:rFonts w:cstheme="minorHAnsi"/>
          <w:sz w:val="24"/>
          <w:szCs w:val="24"/>
        </w:rPr>
        <w:t>within 5 business days</w:t>
      </w:r>
      <w:ins w:id="146" w:author="Peggy Gannon" w:date="2020-08-31T14:35:00Z">
        <w:r w:rsidR="00316208" w:rsidRPr="002F2250">
          <w:rPr>
            <w:rFonts w:cstheme="minorHAnsi"/>
            <w:sz w:val="24"/>
            <w:szCs w:val="24"/>
          </w:rPr>
          <w:t xml:space="preserve">. If we have questions, we may </w:t>
        </w:r>
      </w:ins>
      <w:del w:id="147" w:author="Peggy Gannon" w:date="2020-08-31T14:35:00Z">
        <w:r w:rsidRPr="002F2250" w:rsidDel="00316208">
          <w:rPr>
            <w:rFonts w:cstheme="minorHAnsi"/>
            <w:sz w:val="24"/>
            <w:szCs w:val="24"/>
          </w:rPr>
          <w:delText xml:space="preserve"> and may</w:delText>
        </w:r>
      </w:del>
      <w:del w:id="148" w:author="Peggy Gannon" w:date="2020-08-31T14:47:00Z">
        <w:r w:rsidRPr="002F2250" w:rsidDel="00170EB5">
          <w:rPr>
            <w:rFonts w:cstheme="minorHAnsi"/>
            <w:sz w:val="24"/>
            <w:szCs w:val="24"/>
          </w:rPr>
          <w:delText xml:space="preserve"> </w:delText>
        </w:r>
      </w:del>
      <w:r w:rsidRPr="002F2250">
        <w:rPr>
          <w:rFonts w:cstheme="minorHAnsi"/>
          <w:sz w:val="24"/>
          <w:szCs w:val="24"/>
        </w:rPr>
        <w:t>contact you for more information</w:t>
      </w:r>
      <w:del w:id="149" w:author="Peggy Gannon" w:date="2020-08-31T14:36:00Z">
        <w:r w:rsidRPr="002F2250" w:rsidDel="00316208">
          <w:rPr>
            <w:rFonts w:cstheme="minorHAnsi"/>
            <w:sz w:val="24"/>
            <w:szCs w:val="24"/>
          </w:rPr>
          <w:delText xml:space="preserve"> or documents</w:delText>
        </w:r>
      </w:del>
      <w:r w:rsidRPr="002F2250">
        <w:rPr>
          <w:rFonts w:cstheme="minorHAnsi"/>
          <w:sz w:val="24"/>
          <w:szCs w:val="24"/>
        </w:rPr>
        <w:t>.</w:t>
      </w:r>
    </w:p>
    <w:p w:rsidR="00170EB5" w:rsidRPr="002F2250" w:rsidRDefault="00170EB5" w:rsidP="00316208">
      <w:pPr>
        <w:rPr>
          <w:ins w:id="150" w:author="Peggy Gannon" w:date="2020-08-31T14:36:00Z"/>
          <w:rFonts w:cstheme="minorHAnsi"/>
          <w:sz w:val="24"/>
          <w:szCs w:val="24"/>
        </w:rPr>
      </w:pPr>
      <w:ins w:id="151" w:author="Peggy Gannon" w:date="2020-08-31T14:48:00Z">
        <w:r w:rsidRPr="002F2250">
          <w:rPr>
            <w:rFonts w:cstheme="minorHAnsi"/>
            <w:sz w:val="24"/>
            <w:szCs w:val="24"/>
          </w:rPr>
          <w:lastRenderedPageBreak/>
          <w:t xml:space="preserve">Please print this page for your records. </w:t>
        </w:r>
      </w:ins>
    </w:p>
    <w:p w:rsidR="00316208" w:rsidRPr="002F2250" w:rsidRDefault="00316208" w:rsidP="00316208">
      <w:pPr>
        <w:pStyle w:val="NormalWeb"/>
        <w:shd w:val="clear" w:color="auto" w:fill="FFFFFF"/>
        <w:spacing w:before="0" w:beforeAutospacing="0" w:after="240" w:afterAutospacing="0"/>
        <w:rPr>
          <w:ins w:id="152" w:author="Peggy Gannon" w:date="2020-08-31T14:36:00Z"/>
          <w:rFonts w:asciiTheme="minorHAnsi" w:hAnsiTheme="minorHAnsi" w:cstheme="minorHAnsi"/>
        </w:rPr>
      </w:pPr>
      <w:commentRangeStart w:id="153"/>
      <w:ins w:id="154" w:author="Peggy Gannon" w:date="2020-08-31T14:36:00Z">
        <w:r w:rsidRPr="002F2250">
          <w:rPr>
            <w:rFonts w:asciiTheme="minorHAnsi" w:hAnsiTheme="minorHAnsi" w:cstheme="minorHAnsi"/>
          </w:rPr>
          <w:t>{{begin Blue box</w:t>
        </w:r>
      </w:ins>
      <w:commentRangeEnd w:id="153"/>
      <w:ins w:id="155" w:author="Peggy Gannon" w:date="2020-08-31T14:38:00Z">
        <w:r w:rsidRPr="002F2250">
          <w:rPr>
            <w:rStyle w:val="CommentReference"/>
            <w:rFonts w:asciiTheme="minorHAnsi" w:eastAsiaTheme="minorHAnsi" w:hAnsiTheme="minorHAnsi" w:cstheme="minorHAnsi"/>
            <w:sz w:val="24"/>
            <w:szCs w:val="24"/>
          </w:rPr>
          <w:commentReference w:id="153"/>
        </w:r>
      </w:ins>
      <w:ins w:id="156" w:author="Peggy Gannon" w:date="2020-08-31T14:36:00Z">
        <w:r w:rsidRPr="002F2250">
          <w:rPr>
            <w:rFonts w:asciiTheme="minorHAnsi" w:hAnsiTheme="minorHAnsi" w:cstheme="minorHAnsi"/>
          </w:rPr>
          <w:t>}</w:t>
        </w:r>
      </w:ins>
    </w:p>
    <w:p w:rsidR="00316208" w:rsidRPr="00316208" w:rsidRDefault="00316208" w:rsidP="00316208">
      <w:pPr>
        <w:numPr>
          <w:ilvl w:val="0"/>
          <w:numId w:val="1"/>
        </w:numPr>
        <w:shd w:val="clear" w:color="auto" w:fill="FFFFFF"/>
        <w:spacing w:before="100" w:beforeAutospacing="1" w:after="100" w:afterAutospacing="1" w:line="240" w:lineRule="auto"/>
        <w:rPr>
          <w:ins w:id="157" w:author="Peggy Gannon" w:date="2020-08-31T14:36:00Z"/>
          <w:rFonts w:eastAsia="Times New Roman" w:cstheme="minorHAnsi"/>
          <w:sz w:val="24"/>
          <w:szCs w:val="24"/>
        </w:rPr>
      </w:pPr>
      <w:ins w:id="158" w:author="Peggy Gannon" w:date="2020-08-31T14:36:00Z">
        <w:r w:rsidRPr="00316208">
          <w:rPr>
            <w:rFonts w:eastAsia="Times New Roman" w:cstheme="minorHAnsi"/>
            <w:sz w:val="24"/>
            <w:szCs w:val="24"/>
          </w:rPr>
          <w:t>Applicant name</w:t>
        </w:r>
      </w:ins>
      <w:ins w:id="159" w:author="Peggy Gannon" w:date="2020-08-31T14:38:00Z">
        <w:r w:rsidRPr="002F2250">
          <w:rPr>
            <w:rFonts w:eastAsia="Times New Roman" w:cstheme="minorHAnsi"/>
            <w:sz w:val="24"/>
            <w:szCs w:val="24"/>
          </w:rPr>
          <w:t xml:space="preserve"> </w:t>
        </w:r>
      </w:ins>
    </w:p>
    <w:p w:rsidR="00316208" w:rsidRPr="00316208" w:rsidRDefault="00316208" w:rsidP="00316208">
      <w:pPr>
        <w:numPr>
          <w:ilvl w:val="0"/>
          <w:numId w:val="1"/>
        </w:numPr>
        <w:shd w:val="clear" w:color="auto" w:fill="FFFFFF"/>
        <w:spacing w:before="60" w:after="100" w:afterAutospacing="1" w:line="240" w:lineRule="auto"/>
        <w:rPr>
          <w:ins w:id="160" w:author="Peggy Gannon" w:date="2020-08-31T14:36:00Z"/>
          <w:rFonts w:eastAsia="Times New Roman" w:cstheme="minorHAnsi"/>
          <w:sz w:val="24"/>
          <w:szCs w:val="24"/>
        </w:rPr>
      </w:pPr>
      <w:ins w:id="161" w:author="Peggy Gannon" w:date="2020-08-31T14:36:00Z">
        <w:r w:rsidRPr="00316208">
          <w:rPr>
            <w:rFonts w:eastAsia="Times New Roman" w:cstheme="minorHAnsi"/>
            <w:sz w:val="24"/>
            <w:szCs w:val="24"/>
          </w:rPr>
          <w:t>Confirmation number</w:t>
        </w:r>
      </w:ins>
    </w:p>
    <w:p w:rsidR="00316208" w:rsidRPr="00316208" w:rsidRDefault="00316208" w:rsidP="00316208">
      <w:pPr>
        <w:numPr>
          <w:ilvl w:val="0"/>
          <w:numId w:val="1"/>
        </w:numPr>
        <w:shd w:val="clear" w:color="auto" w:fill="FFFFFF"/>
        <w:spacing w:before="60" w:after="100" w:afterAutospacing="1" w:line="240" w:lineRule="auto"/>
        <w:rPr>
          <w:ins w:id="162" w:author="Peggy Gannon" w:date="2020-08-31T14:36:00Z"/>
          <w:rFonts w:eastAsia="Times New Roman" w:cstheme="minorHAnsi"/>
          <w:sz w:val="24"/>
          <w:szCs w:val="24"/>
        </w:rPr>
      </w:pPr>
      <w:ins w:id="163" w:author="Peggy Gannon" w:date="2020-08-31T14:40:00Z">
        <w:r w:rsidRPr="002F2250">
          <w:rPr>
            <w:rFonts w:eastAsia="Times New Roman" w:cstheme="minorHAnsi"/>
            <w:sz w:val="24"/>
            <w:szCs w:val="24"/>
          </w:rPr>
          <w:t>D</w:t>
        </w:r>
      </w:ins>
      <w:ins w:id="164" w:author="Peggy Gannon" w:date="2020-08-31T14:36:00Z">
        <w:r w:rsidRPr="00316208">
          <w:rPr>
            <w:rFonts w:eastAsia="Times New Roman" w:cstheme="minorHAnsi"/>
            <w:sz w:val="24"/>
            <w:szCs w:val="24"/>
          </w:rPr>
          <w:t xml:space="preserve">ate </w:t>
        </w:r>
        <w:r w:rsidRPr="002F2250">
          <w:rPr>
            <w:rFonts w:eastAsia="Times New Roman" w:cstheme="minorHAnsi"/>
            <w:sz w:val="24"/>
            <w:szCs w:val="24"/>
          </w:rPr>
          <w:t xml:space="preserve">their message </w:t>
        </w:r>
      </w:ins>
      <w:ins w:id="165" w:author="Peggy Gannon" w:date="2020-08-31T14:40:00Z">
        <w:r w:rsidRPr="002F2250">
          <w:rPr>
            <w:rFonts w:eastAsia="Times New Roman" w:cstheme="minorHAnsi"/>
            <w:sz w:val="24"/>
            <w:szCs w:val="24"/>
          </w:rPr>
          <w:t xml:space="preserve">successfully </w:t>
        </w:r>
      </w:ins>
      <w:ins w:id="166" w:author="Peggy Gannon" w:date="2020-08-31T14:36:00Z">
        <w:r w:rsidRPr="00316208">
          <w:rPr>
            <w:rFonts w:eastAsia="Times New Roman" w:cstheme="minorHAnsi"/>
            <w:sz w:val="24"/>
            <w:szCs w:val="24"/>
          </w:rPr>
          <w:t>submitted</w:t>
        </w:r>
      </w:ins>
    </w:p>
    <w:p w:rsidR="00170EB5" w:rsidRPr="002F2250" w:rsidRDefault="00316208" w:rsidP="00170EB5">
      <w:pPr>
        <w:numPr>
          <w:ilvl w:val="0"/>
          <w:numId w:val="1"/>
        </w:numPr>
        <w:shd w:val="clear" w:color="auto" w:fill="FFFFFF"/>
        <w:spacing w:before="60" w:after="240" w:afterAutospacing="1" w:line="240" w:lineRule="auto"/>
        <w:rPr>
          <w:ins w:id="167" w:author="Peggy Gannon" w:date="2020-08-31T14:41:00Z"/>
          <w:rFonts w:eastAsia="Times New Roman" w:cstheme="minorHAnsi"/>
          <w:sz w:val="24"/>
          <w:szCs w:val="24"/>
        </w:rPr>
      </w:pPr>
      <w:ins w:id="168" w:author="Peggy Gannon" w:date="2020-08-31T14:36:00Z">
        <w:r w:rsidRPr="002F2250">
          <w:rPr>
            <w:rFonts w:eastAsia="Times New Roman" w:cstheme="minorHAnsi"/>
            <w:sz w:val="24"/>
            <w:szCs w:val="24"/>
          </w:rPr>
          <w:t xml:space="preserve">Other important information about their message/topic </w:t>
        </w:r>
      </w:ins>
    </w:p>
    <w:p w:rsidR="00170EB5" w:rsidRPr="002F2250" w:rsidRDefault="00170EB5" w:rsidP="00170EB5">
      <w:pPr>
        <w:shd w:val="clear" w:color="auto" w:fill="FFFFFF"/>
        <w:spacing w:before="60" w:after="240" w:afterAutospacing="1" w:line="240" w:lineRule="auto"/>
        <w:ind w:left="720"/>
        <w:rPr>
          <w:ins w:id="169" w:author="Peggy Gannon" w:date="2020-08-31T14:41:00Z"/>
          <w:rFonts w:eastAsia="Times New Roman" w:cstheme="minorHAnsi"/>
          <w:sz w:val="24"/>
          <w:szCs w:val="24"/>
        </w:rPr>
      </w:pPr>
    </w:p>
    <w:p w:rsidR="00316208" w:rsidRPr="002F2250" w:rsidRDefault="00316208" w:rsidP="00170EB5">
      <w:pPr>
        <w:shd w:val="clear" w:color="auto" w:fill="FFFFFF"/>
        <w:spacing w:before="60" w:after="240" w:afterAutospacing="1" w:line="240" w:lineRule="auto"/>
        <w:ind w:left="720"/>
        <w:rPr>
          <w:ins w:id="170" w:author="Peggy Gannon" w:date="2020-08-31T14:36:00Z"/>
          <w:rFonts w:eastAsia="Times New Roman" w:cstheme="minorHAnsi"/>
          <w:sz w:val="24"/>
          <w:szCs w:val="24"/>
        </w:rPr>
      </w:pPr>
      <w:ins w:id="171" w:author="Peggy Gannon" w:date="2020-08-31T14:36:00Z">
        <w:r w:rsidRPr="002F2250">
          <w:rPr>
            <w:rFonts w:eastAsia="Times New Roman" w:cstheme="minorHAnsi"/>
            <w:sz w:val="24"/>
            <w:szCs w:val="24"/>
          </w:rPr>
          <w:t>{end blue box}</w:t>
        </w:r>
      </w:ins>
    </w:p>
    <w:p w:rsidR="00316208" w:rsidRPr="002F2250" w:rsidRDefault="00316208" w:rsidP="00316208">
      <w:pPr>
        <w:rPr>
          <w:rFonts w:cstheme="minorHAnsi"/>
          <w:sz w:val="24"/>
          <w:szCs w:val="24"/>
        </w:rPr>
      </w:pPr>
    </w:p>
    <w:p w:rsidR="005E797A" w:rsidRPr="002F2250" w:rsidRDefault="005E797A" w:rsidP="00316208">
      <w:pPr>
        <w:rPr>
          <w:rFonts w:cstheme="minorHAnsi"/>
          <w:sz w:val="24"/>
          <w:szCs w:val="24"/>
        </w:rPr>
      </w:pPr>
    </w:p>
    <w:p w:rsidR="005E797A" w:rsidRPr="002F2250" w:rsidDel="00316208" w:rsidRDefault="005E797A" w:rsidP="00316208">
      <w:pPr>
        <w:rPr>
          <w:del w:id="172" w:author="Peggy Gannon" w:date="2020-08-31T14:37:00Z"/>
          <w:rFonts w:cstheme="minorHAnsi"/>
          <w:sz w:val="24"/>
          <w:szCs w:val="24"/>
        </w:rPr>
      </w:pPr>
      <w:del w:id="173" w:author="Peggy Gannon" w:date="2020-08-31T14:47:00Z">
        <w:r w:rsidRPr="002F2250" w:rsidDel="00170EB5">
          <w:rPr>
            <w:rFonts w:cstheme="minorHAnsi"/>
            <w:sz w:val="24"/>
            <w:szCs w:val="24"/>
          </w:rPr>
          <w:delText>Please print this page for your records</w:delText>
        </w:r>
      </w:del>
      <w:ins w:id="174" w:author="Peggy Gannon" w:date="2020-08-31T14:47:00Z">
        <w:r w:rsidR="00170EB5" w:rsidRPr="002F2250">
          <w:rPr>
            <w:rFonts w:cstheme="minorHAnsi"/>
            <w:sz w:val="24"/>
            <w:szCs w:val="24"/>
          </w:rPr>
          <w:t>{</w:t>
        </w:r>
      </w:ins>
      <w:del w:id="175" w:author="Peggy Gannon" w:date="2020-08-31T14:38:00Z">
        <w:r w:rsidRPr="002F2250" w:rsidDel="00316208">
          <w:rPr>
            <w:rFonts w:cstheme="minorHAnsi"/>
            <w:sz w:val="24"/>
            <w:szCs w:val="24"/>
          </w:rPr>
          <w:delText xml:space="preserve">, and </w:delText>
        </w:r>
      </w:del>
      <w:del w:id="176" w:author="Peggy Gannon" w:date="2020-08-31T14:37:00Z">
        <w:r w:rsidRPr="002F2250" w:rsidDel="00316208">
          <w:rPr>
            <w:rFonts w:cstheme="minorHAnsi"/>
            <w:sz w:val="24"/>
            <w:szCs w:val="24"/>
          </w:rPr>
          <w:delText>thank you for contacting the VA.</w:delText>
        </w:r>
      </w:del>
    </w:p>
    <w:p w:rsidR="00316208" w:rsidRPr="002F2250" w:rsidRDefault="00316208" w:rsidP="00316208">
      <w:pPr>
        <w:rPr>
          <w:ins w:id="177" w:author="Peggy Gannon" w:date="2020-08-31T14:39:00Z"/>
          <w:rFonts w:cstheme="minorHAnsi"/>
          <w:sz w:val="24"/>
          <w:szCs w:val="24"/>
        </w:rPr>
      </w:pPr>
      <w:ins w:id="178" w:author="Peggy Gannon" w:date="2020-08-31T14:39:00Z">
        <w:r w:rsidRPr="002F2250">
          <w:rPr>
            <w:rFonts w:cstheme="minorHAnsi"/>
            <w:sz w:val="24"/>
            <w:szCs w:val="24"/>
          </w:rPr>
          <w:t>CTA button</w:t>
        </w:r>
      </w:ins>
      <w:ins w:id="179" w:author="Peggy Gannon" w:date="2020-08-31T14:47:00Z">
        <w:r w:rsidR="00170EB5" w:rsidRPr="002F2250">
          <w:rPr>
            <w:rFonts w:cstheme="minorHAnsi"/>
            <w:sz w:val="24"/>
            <w:szCs w:val="24"/>
          </w:rPr>
          <w:t xml:space="preserve">} </w:t>
        </w:r>
      </w:ins>
      <w:ins w:id="180" w:author="Peggy Gannon" w:date="2020-08-31T14:39:00Z">
        <w:r w:rsidRPr="002F2250">
          <w:rPr>
            <w:rFonts w:cstheme="minorHAnsi"/>
            <w:sz w:val="24"/>
            <w:szCs w:val="24"/>
          </w:rPr>
          <w:t>Go back to VA.gov</w:t>
        </w:r>
      </w:ins>
    </w:p>
    <w:p w:rsidR="005E797A" w:rsidRPr="002F2250" w:rsidRDefault="005E797A" w:rsidP="00316208">
      <w:pPr>
        <w:rPr>
          <w:rFonts w:cstheme="minorHAnsi"/>
          <w:sz w:val="24"/>
          <w:szCs w:val="24"/>
        </w:rPr>
      </w:pPr>
    </w:p>
    <w:p w:rsidR="005E797A" w:rsidRPr="002F2250" w:rsidDel="00316208" w:rsidRDefault="005E797A" w:rsidP="00316208">
      <w:pPr>
        <w:rPr>
          <w:del w:id="181" w:author="Peggy Gannon" w:date="2020-08-31T14:38:00Z"/>
          <w:rFonts w:cstheme="minorHAnsi"/>
          <w:sz w:val="24"/>
          <w:szCs w:val="24"/>
        </w:rPr>
      </w:pPr>
      <w:del w:id="182" w:author="Peggy Gannon" w:date="2020-08-31T14:38:00Z">
        <w:r w:rsidRPr="002F2250" w:rsidDel="00316208">
          <w:rPr>
            <w:rFonts w:cstheme="minorHAnsi"/>
            <w:sz w:val="24"/>
            <w:szCs w:val="24"/>
          </w:rPr>
          <w:delText>Copy of text captured previously in form</w:delText>
        </w:r>
      </w:del>
    </w:p>
    <w:p w:rsidR="005E797A" w:rsidRPr="002F2250" w:rsidRDefault="005E797A" w:rsidP="00316208">
      <w:pPr>
        <w:rPr>
          <w:rFonts w:cstheme="minorHAnsi"/>
          <w:sz w:val="24"/>
          <w:szCs w:val="24"/>
        </w:rPr>
      </w:pPr>
    </w:p>
    <w:p w:rsidR="005E797A" w:rsidRPr="002F2250" w:rsidDel="00316208" w:rsidRDefault="005E797A" w:rsidP="00316208">
      <w:pPr>
        <w:rPr>
          <w:del w:id="183" w:author="Peggy Gannon" w:date="2020-08-31T14:40:00Z"/>
          <w:rFonts w:cstheme="minorHAnsi"/>
          <w:sz w:val="24"/>
          <w:szCs w:val="24"/>
        </w:rPr>
      </w:pPr>
      <w:del w:id="184" w:author="Peggy Gannon" w:date="2020-08-31T14:40:00Z">
        <w:r w:rsidRPr="002F2250" w:rsidDel="00316208">
          <w:rPr>
            <w:rFonts w:cstheme="minorHAnsi"/>
            <w:sz w:val="24"/>
            <w:szCs w:val="24"/>
          </w:rPr>
          <w:delText>Date form successfully submitted</w:delText>
        </w:r>
      </w:del>
    </w:p>
    <w:p w:rsidR="005E797A" w:rsidRPr="002F2250" w:rsidRDefault="005E797A" w:rsidP="00316208">
      <w:pPr>
        <w:rPr>
          <w:rFonts w:cstheme="minorHAnsi"/>
          <w:sz w:val="24"/>
          <w:szCs w:val="24"/>
        </w:rPr>
      </w:pPr>
    </w:p>
    <w:sectPr w:rsidR="005E797A" w:rsidRPr="002F22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Peggy Gannon" w:date="2020-08-31T14:48:00Z" w:initials="PG">
    <w:p w:rsidR="00C96F64" w:rsidRDefault="00C96F64">
      <w:pPr>
        <w:pStyle w:val="CommentText"/>
      </w:pPr>
      <w:r>
        <w:rPr>
          <w:rStyle w:val="CommentReference"/>
        </w:rPr>
        <w:annotationRef/>
      </w:r>
      <w:r>
        <w:t xml:space="preserve">I recommend separating “personal information (name, branch of service, </w:t>
      </w:r>
      <w:proofErr w:type="spellStart"/>
      <w:r>
        <w:t>dob</w:t>
      </w:r>
      <w:proofErr w:type="spellEnd"/>
      <w:r>
        <w:t xml:space="preserve">, </w:t>
      </w:r>
      <w:proofErr w:type="spellStart"/>
      <w:r>
        <w:t>etc</w:t>
      </w:r>
      <w:proofErr w:type="spellEnd"/>
      <w:r>
        <w:t xml:space="preserve">) and “contact information (email, phone, </w:t>
      </w:r>
      <w:proofErr w:type="spellStart"/>
      <w:r>
        <w:t>etc</w:t>
      </w:r>
      <w:proofErr w:type="spellEnd"/>
      <w:r>
        <w:t>) into separate chapters</w:t>
      </w:r>
    </w:p>
  </w:comment>
  <w:comment w:id="13" w:author="Peggy Gannon" w:date="2020-08-31T14:48:00Z" w:initials="PG">
    <w:p w:rsidR="00D53E9F" w:rsidRDefault="00D53E9F">
      <w:pPr>
        <w:pStyle w:val="CommentText"/>
      </w:pPr>
      <w:r>
        <w:rPr>
          <w:rStyle w:val="CommentReference"/>
        </w:rPr>
        <w:annotationRef/>
      </w:r>
      <w:proofErr w:type="gramStart"/>
      <w:r>
        <w:t>our</w:t>
      </w:r>
      <w:proofErr w:type="gramEnd"/>
      <w:r>
        <w:t xml:space="preserve"> forms don’t typically ask for a title</w:t>
      </w:r>
    </w:p>
  </w:comment>
  <w:comment w:id="16" w:author="Peggy Gannon" w:date="2020-08-31T14:48:00Z" w:initials="PG">
    <w:p w:rsidR="00D53E9F" w:rsidRDefault="00D53E9F">
      <w:pPr>
        <w:pStyle w:val="CommentText"/>
      </w:pPr>
      <w:r>
        <w:rPr>
          <w:rStyle w:val="CommentReference"/>
        </w:rPr>
        <w:annotationRef/>
      </w:r>
      <w:proofErr w:type="gramStart"/>
      <w:r>
        <w:t>we</w:t>
      </w:r>
      <w:proofErr w:type="gramEnd"/>
      <w:r>
        <w:t xml:space="preserve"> typically ask users to reenter this info. </w:t>
      </w:r>
    </w:p>
  </w:comment>
  <w:comment w:id="17" w:author="Peggy Gannon" w:date="2020-08-31T14:48:00Z" w:initials="PG">
    <w:p w:rsidR="00D53E9F" w:rsidRDefault="00D53E9F">
      <w:pPr>
        <w:pStyle w:val="CommentText"/>
      </w:pPr>
      <w:r>
        <w:rPr>
          <w:rStyle w:val="CommentReference"/>
        </w:rPr>
        <w:annotationRef/>
      </w:r>
      <w:r>
        <w:t xml:space="preserve">Will these be address fields? </w:t>
      </w:r>
    </w:p>
  </w:comment>
  <w:comment w:id="18" w:author="Peggy Gannon" w:date="2020-08-31T14:48:00Z" w:initials="PG">
    <w:p w:rsidR="00D53E9F" w:rsidRDefault="00D53E9F">
      <w:pPr>
        <w:pStyle w:val="CommentText"/>
      </w:pPr>
      <w:r>
        <w:rPr>
          <w:rStyle w:val="CommentReference"/>
        </w:rPr>
        <w:annotationRef/>
      </w:r>
      <w:r>
        <w:t xml:space="preserve">Should this be more general question since the users can ask about anything? Something like: Please choose what type of question you have? </w:t>
      </w:r>
    </w:p>
  </w:comment>
  <w:comment w:id="20" w:author="Peggy Gannon" w:date="2020-08-31T14:48:00Z" w:initials="PG">
    <w:p w:rsidR="00D53E9F" w:rsidRDefault="00D53E9F">
      <w:pPr>
        <w:pStyle w:val="CommentText"/>
      </w:pPr>
      <w:r>
        <w:rPr>
          <w:rStyle w:val="CommentReference"/>
        </w:rPr>
        <w:annotationRef/>
      </w:r>
      <w:r>
        <w:t xml:space="preserve">Will this have drop downs for user to choose? Email? </w:t>
      </w:r>
      <w:proofErr w:type="gramStart"/>
      <w:r>
        <w:t>phone</w:t>
      </w:r>
      <w:proofErr w:type="gramEnd"/>
      <w:r>
        <w:t xml:space="preserve">? </w:t>
      </w:r>
      <w:proofErr w:type="gramStart"/>
      <w:r>
        <w:t>address</w:t>
      </w:r>
      <w:proofErr w:type="gramEnd"/>
    </w:p>
  </w:comment>
  <w:comment w:id="25" w:author="Peggy Gannon" w:date="2020-08-31T14:48:00Z" w:initials="PG">
    <w:p w:rsidR="00170EB5" w:rsidRDefault="00170EB5">
      <w:pPr>
        <w:pStyle w:val="CommentText"/>
      </w:pPr>
      <w:r>
        <w:rPr>
          <w:rStyle w:val="CommentReference"/>
        </w:rPr>
        <w:annotationRef/>
      </w:r>
      <w:r>
        <w:t>Do we need a form field for phone number?</w:t>
      </w:r>
    </w:p>
  </w:comment>
  <w:comment w:id="28" w:author="Peggy Gannon" w:date="2020-08-31T14:48:00Z" w:initials="PG">
    <w:p w:rsidR="00D53E9F" w:rsidRDefault="00D53E9F">
      <w:pPr>
        <w:pStyle w:val="CommentText"/>
      </w:pPr>
      <w:r>
        <w:rPr>
          <w:rStyle w:val="CommentReference"/>
        </w:rPr>
        <w:annotationRef/>
      </w:r>
      <w:r>
        <w:t xml:space="preserve">How is this information used by IRIS team? Is it relevant?  </w:t>
      </w:r>
    </w:p>
  </w:comment>
  <w:comment w:id="53" w:author="Peggy Gannon" w:date="2020-08-31T14:48:00Z" w:initials="PG">
    <w:p w:rsidR="005E797A" w:rsidRDefault="005E797A">
      <w:pPr>
        <w:pStyle w:val="CommentText"/>
      </w:pPr>
      <w:r>
        <w:rPr>
          <w:rStyle w:val="CommentReference"/>
        </w:rPr>
        <w:annotationRef/>
      </w:r>
      <w:r>
        <w:t>This typically goes at the top. See my recommendation above</w:t>
      </w:r>
    </w:p>
  </w:comment>
  <w:comment w:id="58" w:author="Peggy Gannon" w:date="2020-08-31T14:48:00Z" w:initials="PG">
    <w:p w:rsidR="00C96F64" w:rsidRDefault="00C96F64">
      <w:pPr>
        <w:pStyle w:val="CommentText"/>
      </w:pPr>
      <w:r>
        <w:rPr>
          <w:rStyle w:val="CommentReference"/>
        </w:rPr>
        <w:annotationRef/>
      </w:r>
      <w:r>
        <w:t>Recommend adding a standard footer language</w:t>
      </w:r>
    </w:p>
  </w:comment>
  <w:comment w:id="62" w:author="Peggy Gannon" w:date="2020-08-31T14:48:00Z" w:initials="PG">
    <w:p w:rsidR="006E3870" w:rsidRDefault="006E3870">
      <w:pPr>
        <w:pStyle w:val="CommentText"/>
      </w:pPr>
      <w:r>
        <w:rPr>
          <w:rStyle w:val="CommentReference"/>
        </w:rPr>
        <w:annotationRef/>
      </w:r>
      <w:r>
        <w:t xml:space="preserve">Recommend changing this CTA to “Continue” I recommend using “Submit” at the end when they are finished filling out form. </w:t>
      </w:r>
    </w:p>
  </w:comment>
  <w:comment w:id="84" w:author="Peggy Gannon" w:date="2020-08-31T14:48:00Z" w:initials="PG">
    <w:p w:rsidR="00C96F64" w:rsidRDefault="00C96F64">
      <w:pPr>
        <w:pStyle w:val="CommentText"/>
      </w:pPr>
      <w:r>
        <w:rPr>
          <w:rStyle w:val="CommentReference"/>
        </w:rPr>
        <w:annotationRef/>
      </w:r>
      <w:r w:rsidR="00316208">
        <w:t xml:space="preserve">Will this field be a drop down or open text field? </w:t>
      </w:r>
    </w:p>
  </w:comment>
  <w:comment w:id="97" w:author="Peggy Gannon" w:date="2020-08-31T14:48:00Z" w:initials="PG">
    <w:p w:rsidR="00316208" w:rsidRDefault="00316208">
      <w:pPr>
        <w:pStyle w:val="CommentText"/>
      </w:pPr>
      <w:r>
        <w:rPr>
          <w:rStyle w:val="CommentReference"/>
        </w:rPr>
        <w:annotationRef/>
      </w:r>
      <w:r>
        <w:t xml:space="preserve">Will there be a drop down of topics? </w:t>
      </w:r>
    </w:p>
  </w:comment>
  <w:comment w:id="109" w:author="Peggy Gannon" w:date="2020-08-31T14:48:00Z" w:initials="PG">
    <w:p w:rsidR="006E3870" w:rsidRDefault="006E3870">
      <w:pPr>
        <w:pStyle w:val="CommentText"/>
      </w:pPr>
      <w:r>
        <w:rPr>
          <w:rStyle w:val="CommentReference"/>
        </w:rPr>
        <w:annotationRef/>
      </w:r>
      <w:r>
        <w:t>Will there be a character limit?</w:t>
      </w:r>
    </w:p>
  </w:comment>
  <w:comment w:id="124" w:author="Peggy Gannon" w:date="2020-08-31T14:51:00Z" w:initials="PG">
    <w:p w:rsidR="002F2250" w:rsidRDefault="002F2250">
      <w:pPr>
        <w:pStyle w:val="CommentText"/>
      </w:pPr>
      <w:r>
        <w:rPr>
          <w:rStyle w:val="CommentReference"/>
        </w:rPr>
        <w:annotationRef/>
      </w:r>
      <w:r>
        <w:t>We need to make sure these track with label suggestions above</w:t>
      </w:r>
    </w:p>
  </w:comment>
  <w:comment w:id="127" w:author="Peggy Gannon" w:date="2020-08-31T14:48:00Z" w:initials="PG">
    <w:p w:rsidR="00316208" w:rsidRDefault="00316208">
      <w:pPr>
        <w:pStyle w:val="CommentText"/>
      </w:pPr>
      <w:r>
        <w:rPr>
          <w:rStyle w:val="CommentReference"/>
        </w:rPr>
        <w:annotationRef/>
      </w:r>
      <w:r>
        <w:t>This is standard content for all our forms and tools</w:t>
      </w:r>
    </w:p>
  </w:comment>
  <w:comment w:id="153" w:author="Peggy Gannon" w:date="2020-08-31T14:48:00Z" w:initials="PG">
    <w:p w:rsidR="00316208" w:rsidRDefault="00316208">
      <w:pPr>
        <w:pStyle w:val="CommentText"/>
      </w:pPr>
      <w:r>
        <w:rPr>
          <w:rStyle w:val="CommentReference"/>
        </w:rPr>
        <w:annotationRef/>
      </w:r>
      <w:r>
        <w:t>Recommend having blue box content that summarizes content capture earlier in form. I’ve provided some suggestions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62A7E"/>
    <w:multiLevelType w:val="multilevel"/>
    <w:tmpl w:val="B2EA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B97"/>
    <w:rsid w:val="00170EB5"/>
    <w:rsid w:val="001D03CF"/>
    <w:rsid w:val="002F2250"/>
    <w:rsid w:val="00316208"/>
    <w:rsid w:val="003F7B5C"/>
    <w:rsid w:val="00574B97"/>
    <w:rsid w:val="005E797A"/>
    <w:rsid w:val="006E3870"/>
    <w:rsid w:val="009F5B12"/>
    <w:rsid w:val="00A3422E"/>
    <w:rsid w:val="00C96F64"/>
    <w:rsid w:val="00D5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6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3E9F"/>
    <w:rPr>
      <w:sz w:val="16"/>
      <w:szCs w:val="16"/>
    </w:rPr>
  </w:style>
  <w:style w:type="paragraph" w:styleId="CommentText">
    <w:name w:val="annotation text"/>
    <w:basedOn w:val="Normal"/>
    <w:link w:val="CommentTextChar"/>
    <w:uiPriority w:val="99"/>
    <w:semiHidden/>
    <w:unhideWhenUsed/>
    <w:rsid w:val="00D53E9F"/>
    <w:pPr>
      <w:spacing w:line="240" w:lineRule="auto"/>
    </w:pPr>
    <w:rPr>
      <w:sz w:val="20"/>
      <w:szCs w:val="20"/>
    </w:rPr>
  </w:style>
  <w:style w:type="character" w:customStyle="1" w:styleId="CommentTextChar">
    <w:name w:val="Comment Text Char"/>
    <w:basedOn w:val="DefaultParagraphFont"/>
    <w:link w:val="CommentText"/>
    <w:uiPriority w:val="99"/>
    <w:semiHidden/>
    <w:rsid w:val="00D53E9F"/>
    <w:rPr>
      <w:sz w:val="20"/>
      <w:szCs w:val="20"/>
    </w:rPr>
  </w:style>
  <w:style w:type="paragraph" w:styleId="CommentSubject">
    <w:name w:val="annotation subject"/>
    <w:basedOn w:val="CommentText"/>
    <w:next w:val="CommentText"/>
    <w:link w:val="CommentSubjectChar"/>
    <w:uiPriority w:val="99"/>
    <w:semiHidden/>
    <w:unhideWhenUsed/>
    <w:rsid w:val="00D53E9F"/>
    <w:rPr>
      <w:b/>
      <w:bCs/>
    </w:rPr>
  </w:style>
  <w:style w:type="character" w:customStyle="1" w:styleId="CommentSubjectChar">
    <w:name w:val="Comment Subject Char"/>
    <w:basedOn w:val="CommentTextChar"/>
    <w:link w:val="CommentSubject"/>
    <w:uiPriority w:val="99"/>
    <w:semiHidden/>
    <w:rsid w:val="00D53E9F"/>
    <w:rPr>
      <w:b/>
      <w:bCs/>
      <w:sz w:val="20"/>
      <w:szCs w:val="20"/>
    </w:rPr>
  </w:style>
  <w:style w:type="paragraph" w:styleId="BalloonText">
    <w:name w:val="Balloon Text"/>
    <w:basedOn w:val="Normal"/>
    <w:link w:val="BalloonTextChar"/>
    <w:uiPriority w:val="99"/>
    <w:semiHidden/>
    <w:unhideWhenUsed/>
    <w:rsid w:val="00D53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E9F"/>
    <w:rPr>
      <w:rFonts w:ascii="Tahoma" w:hAnsi="Tahoma" w:cs="Tahoma"/>
      <w:sz w:val="16"/>
      <w:szCs w:val="16"/>
    </w:rPr>
  </w:style>
  <w:style w:type="paragraph" w:styleId="HTMLPreformatted">
    <w:name w:val="HTML Preformatted"/>
    <w:basedOn w:val="Normal"/>
    <w:link w:val="HTMLPreformattedChar"/>
    <w:uiPriority w:val="99"/>
    <w:semiHidden/>
    <w:unhideWhenUsed/>
    <w:rsid w:val="005E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9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797A"/>
    <w:rPr>
      <w:rFonts w:ascii="Courier New" w:eastAsia="Times New Roman" w:hAnsi="Courier New" w:cs="Courier New"/>
      <w:sz w:val="20"/>
      <w:szCs w:val="20"/>
    </w:rPr>
  </w:style>
  <w:style w:type="character" w:styleId="Strong">
    <w:name w:val="Strong"/>
    <w:basedOn w:val="DefaultParagraphFont"/>
    <w:uiPriority w:val="22"/>
    <w:qFormat/>
    <w:rsid w:val="00C96F64"/>
    <w:rPr>
      <w:b/>
      <w:bCs/>
    </w:rPr>
  </w:style>
  <w:style w:type="character" w:styleId="Hyperlink">
    <w:name w:val="Hyperlink"/>
    <w:basedOn w:val="DefaultParagraphFont"/>
    <w:uiPriority w:val="99"/>
    <w:semiHidden/>
    <w:unhideWhenUsed/>
    <w:rsid w:val="00C96F64"/>
    <w:rPr>
      <w:color w:val="0000FF"/>
      <w:u w:val="single"/>
    </w:rPr>
  </w:style>
  <w:style w:type="character" w:customStyle="1" w:styleId="form-required-span">
    <w:name w:val="form-required-span"/>
    <w:basedOn w:val="DefaultParagraphFont"/>
    <w:rsid w:val="00C96F64"/>
  </w:style>
  <w:style w:type="character" w:customStyle="1" w:styleId="Heading2Char">
    <w:name w:val="Heading 2 Char"/>
    <w:basedOn w:val="DefaultParagraphFont"/>
    <w:link w:val="Heading2"/>
    <w:uiPriority w:val="9"/>
    <w:rsid w:val="00C96F64"/>
    <w:rPr>
      <w:rFonts w:ascii="Times New Roman" w:eastAsia="Times New Roman" w:hAnsi="Times New Roman" w:cs="Times New Roman"/>
      <w:b/>
      <w:bCs/>
      <w:sz w:val="36"/>
      <w:szCs w:val="36"/>
    </w:rPr>
  </w:style>
  <w:style w:type="paragraph" w:customStyle="1" w:styleId="help-talk">
    <w:name w:val="help-talk"/>
    <w:basedOn w:val="Normal"/>
    <w:rsid w:val="00C96F6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620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6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3E9F"/>
    <w:rPr>
      <w:sz w:val="16"/>
      <w:szCs w:val="16"/>
    </w:rPr>
  </w:style>
  <w:style w:type="paragraph" w:styleId="CommentText">
    <w:name w:val="annotation text"/>
    <w:basedOn w:val="Normal"/>
    <w:link w:val="CommentTextChar"/>
    <w:uiPriority w:val="99"/>
    <w:semiHidden/>
    <w:unhideWhenUsed/>
    <w:rsid w:val="00D53E9F"/>
    <w:pPr>
      <w:spacing w:line="240" w:lineRule="auto"/>
    </w:pPr>
    <w:rPr>
      <w:sz w:val="20"/>
      <w:szCs w:val="20"/>
    </w:rPr>
  </w:style>
  <w:style w:type="character" w:customStyle="1" w:styleId="CommentTextChar">
    <w:name w:val="Comment Text Char"/>
    <w:basedOn w:val="DefaultParagraphFont"/>
    <w:link w:val="CommentText"/>
    <w:uiPriority w:val="99"/>
    <w:semiHidden/>
    <w:rsid w:val="00D53E9F"/>
    <w:rPr>
      <w:sz w:val="20"/>
      <w:szCs w:val="20"/>
    </w:rPr>
  </w:style>
  <w:style w:type="paragraph" w:styleId="CommentSubject">
    <w:name w:val="annotation subject"/>
    <w:basedOn w:val="CommentText"/>
    <w:next w:val="CommentText"/>
    <w:link w:val="CommentSubjectChar"/>
    <w:uiPriority w:val="99"/>
    <w:semiHidden/>
    <w:unhideWhenUsed/>
    <w:rsid w:val="00D53E9F"/>
    <w:rPr>
      <w:b/>
      <w:bCs/>
    </w:rPr>
  </w:style>
  <w:style w:type="character" w:customStyle="1" w:styleId="CommentSubjectChar">
    <w:name w:val="Comment Subject Char"/>
    <w:basedOn w:val="CommentTextChar"/>
    <w:link w:val="CommentSubject"/>
    <w:uiPriority w:val="99"/>
    <w:semiHidden/>
    <w:rsid w:val="00D53E9F"/>
    <w:rPr>
      <w:b/>
      <w:bCs/>
      <w:sz w:val="20"/>
      <w:szCs w:val="20"/>
    </w:rPr>
  </w:style>
  <w:style w:type="paragraph" w:styleId="BalloonText">
    <w:name w:val="Balloon Text"/>
    <w:basedOn w:val="Normal"/>
    <w:link w:val="BalloonTextChar"/>
    <w:uiPriority w:val="99"/>
    <w:semiHidden/>
    <w:unhideWhenUsed/>
    <w:rsid w:val="00D53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E9F"/>
    <w:rPr>
      <w:rFonts w:ascii="Tahoma" w:hAnsi="Tahoma" w:cs="Tahoma"/>
      <w:sz w:val="16"/>
      <w:szCs w:val="16"/>
    </w:rPr>
  </w:style>
  <w:style w:type="paragraph" w:styleId="HTMLPreformatted">
    <w:name w:val="HTML Preformatted"/>
    <w:basedOn w:val="Normal"/>
    <w:link w:val="HTMLPreformattedChar"/>
    <w:uiPriority w:val="99"/>
    <w:semiHidden/>
    <w:unhideWhenUsed/>
    <w:rsid w:val="005E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9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797A"/>
    <w:rPr>
      <w:rFonts w:ascii="Courier New" w:eastAsia="Times New Roman" w:hAnsi="Courier New" w:cs="Courier New"/>
      <w:sz w:val="20"/>
      <w:szCs w:val="20"/>
    </w:rPr>
  </w:style>
  <w:style w:type="character" w:styleId="Strong">
    <w:name w:val="Strong"/>
    <w:basedOn w:val="DefaultParagraphFont"/>
    <w:uiPriority w:val="22"/>
    <w:qFormat/>
    <w:rsid w:val="00C96F64"/>
    <w:rPr>
      <w:b/>
      <w:bCs/>
    </w:rPr>
  </w:style>
  <w:style w:type="character" w:styleId="Hyperlink">
    <w:name w:val="Hyperlink"/>
    <w:basedOn w:val="DefaultParagraphFont"/>
    <w:uiPriority w:val="99"/>
    <w:semiHidden/>
    <w:unhideWhenUsed/>
    <w:rsid w:val="00C96F64"/>
    <w:rPr>
      <w:color w:val="0000FF"/>
      <w:u w:val="single"/>
    </w:rPr>
  </w:style>
  <w:style w:type="character" w:customStyle="1" w:styleId="form-required-span">
    <w:name w:val="form-required-span"/>
    <w:basedOn w:val="DefaultParagraphFont"/>
    <w:rsid w:val="00C96F64"/>
  </w:style>
  <w:style w:type="character" w:customStyle="1" w:styleId="Heading2Char">
    <w:name w:val="Heading 2 Char"/>
    <w:basedOn w:val="DefaultParagraphFont"/>
    <w:link w:val="Heading2"/>
    <w:uiPriority w:val="9"/>
    <w:rsid w:val="00C96F64"/>
    <w:rPr>
      <w:rFonts w:ascii="Times New Roman" w:eastAsia="Times New Roman" w:hAnsi="Times New Roman" w:cs="Times New Roman"/>
      <w:b/>
      <w:bCs/>
      <w:sz w:val="36"/>
      <w:szCs w:val="36"/>
    </w:rPr>
  </w:style>
  <w:style w:type="paragraph" w:customStyle="1" w:styleId="help-talk">
    <w:name w:val="help-talk"/>
    <w:basedOn w:val="Normal"/>
    <w:rsid w:val="00C96F6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62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578585">
      <w:bodyDiv w:val="1"/>
      <w:marLeft w:val="0"/>
      <w:marRight w:val="0"/>
      <w:marTop w:val="0"/>
      <w:marBottom w:val="0"/>
      <w:divBdr>
        <w:top w:val="none" w:sz="0" w:space="0" w:color="auto"/>
        <w:left w:val="none" w:sz="0" w:space="0" w:color="auto"/>
        <w:bottom w:val="none" w:sz="0" w:space="0" w:color="auto"/>
        <w:right w:val="none" w:sz="0" w:space="0" w:color="auto"/>
      </w:divBdr>
      <w:divsChild>
        <w:div w:id="245771985">
          <w:marLeft w:val="0"/>
          <w:marRight w:val="0"/>
          <w:marTop w:val="0"/>
          <w:marBottom w:val="0"/>
          <w:divBdr>
            <w:top w:val="none" w:sz="0" w:space="0" w:color="auto"/>
            <w:left w:val="none" w:sz="0" w:space="0" w:color="auto"/>
            <w:bottom w:val="none" w:sz="0" w:space="0" w:color="auto"/>
            <w:right w:val="none" w:sz="0" w:space="0" w:color="auto"/>
          </w:divBdr>
          <w:divsChild>
            <w:div w:id="1257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4931">
      <w:bodyDiv w:val="1"/>
      <w:marLeft w:val="0"/>
      <w:marRight w:val="0"/>
      <w:marTop w:val="0"/>
      <w:marBottom w:val="0"/>
      <w:divBdr>
        <w:top w:val="none" w:sz="0" w:space="0" w:color="auto"/>
        <w:left w:val="none" w:sz="0" w:space="0" w:color="auto"/>
        <w:bottom w:val="none" w:sz="0" w:space="0" w:color="auto"/>
        <w:right w:val="none" w:sz="0" w:space="0" w:color="auto"/>
      </w:divBdr>
    </w:div>
    <w:div w:id="123739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28611-1CF9-41B9-A841-1275A5811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 Gannon</dc:creator>
  <cp:lastModifiedBy>Peggy Gannon</cp:lastModifiedBy>
  <cp:revision>4</cp:revision>
  <dcterms:created xsi:type="dcterms:W3CDTF">2020-08-31T21:48:00Z</dcterms:created>
  <dcterms:modified xsi:type="dcterms:W3CDTF">2020-08-31T21:53:00Z</dcterms:modified>
</cp:coreProperties>
</file>