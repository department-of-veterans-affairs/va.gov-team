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Organic Adoption Test A 08/02/2023 with VEO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H1:</w:t>
      </w:r>
      <w:r w:rsidDel="00000000" w:rsidR="00000000" w:rsidRPr="00000000">
        <w:rPr>
          <w:rtl w:val="0"/>
        </w:rPr>
        <w:t xml:space="preserve"> Veterans: Prepare for sign-in changes at 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We’re sending this email to help you prepare for changes to how you sign in to VA websites to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manage your health care and benefits.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we move toward a more secure sign-in experience, you’ll need to sign in using an account that meets our new, stronger security requirements.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encourage you to create a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account.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is a U.S. government account that meets modern security standards. You can use your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 to access all the same VA benefits, services and information you access today.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free </w:t>
      </w:r>
      <w:r w:rsidDel="00000000" w:rsidR="00000000" w:rsidRPr="00000000">
        <w:rPr>
          <w:b w:val="1"/>
          <w:rtl w:val="0"/>
        </w:rPr>
        <w:t xml:space="preserve">Login.gov</w:t>
      </w:r>
      <w:r w:rsidDel="00000000" w:rsidR="00000000" w:rsidRPr="00000000">
        <w:rPr>
          <w:rtl w:val="0"/>
        </w:rPr>
        <w:t xml:space="preserve"> account now, so you’re ready for the change.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highlight w:val="red"/>
          <w:rtl w:val="0"/>
        </w:rPr>
        <w:t xml:space="preserve">[CTA: CREATE ACCOUNT]</w:t>
      </w:r>
      <w:r w:rsidDel="00000000" w:rsidR="00000000" w:rsidRPr="00000000">
        <w:rPr>
          <w:rtl w:val="0"/>
        </w:rPr>
        <w:t xml:space="preserve"> &lt;https://api.va.gov/v1/sessions/logingov_signup/new&gt;</w:t>
      </w:r>
    </w:p>
    <w:p w:rsidR="00000000" w:rsidDel="00000000" w:rsidP="00000000" w:rsidRDefault="00000000" w:rsidRPr="00000000" w14:paraId="00000011">
      <w:pPr>
        <w:spacing w:line="240" w:lineRule="auto"/>
        <w:rPr>
          <w:ins w:author="Carl Dickerson" w:id="0" w:date="2023-08-03T22:55:36Z"/>
        </w:rPr>
      </w:pPr>
      <w:ins w:author="Carl Dickerson" w:id="0" w:date="2023-08-03T22:55:3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Learn more about creating an account on the VA.gov website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&lt;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https://www.va.gov/resources/creating-an-account-for-vagov/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highlight w:val="whit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highlight w:val="white"/>
          <w:rtl w:val="0"/>
        </w:rPr>
        <w:t xml:space="preserve">you need help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highlight w:val="white"/>
          <w:rtl w:val="0"/>
        </w:rPr>
        <w:t xml:space="preserve">creating a </w:t>
      </w:r>
      <w:r w:rsidDel="00000000" w:rsidR="00000000" w:rsidRPr="00000000">
        <w:rPr>
          <w:b w:val="1"/>
          <w:highlight w:val="white"/>
          <w:rtl w:val="0"/>
        </w:rPr>
        <w:t xml:space="preserve">Login.gov</w:t>
      </w:r>
      <w:r w:rsidDel="00000000" w:rsidR="00000000" w:rsidRPr="00000000">
        <w:rPr>
          <w:highlight w:val="white"/>
          <w:rtl w:val="0"/>
        </w:rPr>
        <w:t xml:space="preserve"> account, you can call the </w:t>
      </w:r>
      <w:r w:rsidDel="00000000" w:rsidR="00000000" w:rsidRPr="00000000">
        <w:rPr>
          <w:b w:val="1"/>
          <w:highlight w:val="white"/>
          <w:rtl w:val="0"/>
        </w:rPr>
        <w:t xml:space="preserve">Login.gov</w:t>
      </w:r>
      <w:r w:rsidDel="00000000" w:rsidR="00000000" w:rsidRPr="00000000">
        <w:rPr>
          <w:highlight w:val="white"/>
          <w:rtl w:val="0"/>
        </w:rPr>
        <w:t xml:space="preserve"> help center at </w:t>
      </w:r>
      <w:r w:rsidDel="00000000" w:rsidR="00000000" w:rsidRPr="00000000">
        <w:rPr>
          <w:highlight w:val="white"/>
          <w:rtl w:val="0"/>
        </w:rPr>
        <w:t xml:space="preserve">844-875-6446</w:t>
      </w:r>
      <w:r w:rsidDel="00000000" w:rsidR="00000000" w:rsidRPr="00000000">
        <w:rPr>
          <w:highlight w:val="white"/>
          <w:rtl w:val="0"/>
        </w:rPr>
        <w:t xml:space="preserve"> (</w:t>
      </w:r>
      <w:r w:rsidDel="00000000" w:rsidR="00000000" w:rsidRPr="00000000">
        <w:rPr>
          <w:highlight w:val="white"/>
          <w:rtl w:val="0"/>
        </w:rPr>
        <w:t xml:space="preserve">TTY: 711</w:t>
      </w:r>
      <w:r w:rsidDel="00000000" w:rsidR="00000000" w:rsidRPr="00000000">
        <w:rPr>
          <w:highlight w:val="white"/>
          <w:rtl w:val="0"/>
        </w:rPr>
        <w:t xml:space="preserve">). They’re open 24/7.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50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venja Leggewie" w:id="0" w:date="2023-08-03T22:34:42Z"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@carl@themostudio.com can we use again: "We are here to help."?</w:t>
      </w:r>
    </w:p>
  </w:comment>
  <w:comment w:author="Carl Dickerson" w:id="1" w:date="2023-08-03T23:01:06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@svenja@themostudio.com that was part of my suggested edit, if you scroll to page two there is visual mockup. The version currently reflected incorporates edits that @dawn@themostudio.com incorporated. @dawn@themostudio.com I'm assuming that you reverted back to this version following our accessibility discussion this morning... or was the edit intentional?</w:t>
      </w:r>
    </w:p>
  </w:comment>
  <w:comment w:author="Dawn Muñoz" w:id="2" w:date="2023-08-04T00:06:29Z"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Ahhh, yes that's my fault.  Last minute pivot to take her changes so I didn't have to trigger a battery of questions.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with you they are quick to challenge (i.e. nitpick). Since it's a test it earns good will. It was a bit strategic on my part,  apologies for not providing a heads up.  To be clear, I'm totally on board with the broad campaign including that line.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va.gov/resources/creating-an-account-for-vagov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