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yellow"/>
        </w:rPr>
      </w:pPr>
      <w:r w:rsidDel="00000000" w:rsidR="00000000" w:rsidRPr="00000000">
        <w:rPr>
          <w:highlight w:val="yellow"/>
          <w:rtl w:val="0"/>
        </w:rPr>
        <w:t xml:space="preserve">Text highlighted in yellow are latest edits made to the screens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u w:val="single"/>
        </w:rPr>
      </w:pPr>
      <w:r w:rsidDel="00000000" w:rsidR="00000000" w:rsidRPr="00000000">
        <w:rPr>
          <w:i w:val="1"/>
          <w:u w:val="single"/>
          <w:rtl w:val="0"/>
        </w:rPr>
        <w:t xml:space="preserve">Veteran Intake Screen 1: Intake Sign-in Page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 to bring &gt; Select site &gt; Confirm site &gt; Registration Complete</w:t>
      </w:r>
      <w:r w:rsidDel="00000000" w:rsidR="00000000" w:rsidRPr="00000000">
        <w:rPr>
          <w:rtl w:val="0"/>
        </w:rPr>
      </w:r>
    </w:p>
    <w:p w:rsidR="00000000" w:rsidDel="00000000" w:rsidP="00000000" w:rsidRDefault="00000000" w:rsidRPr="00000000" w14:paraId="00000006">
      <w:pPr>
        <w:pStyle w:val="Heading1"/>
        <w:rPr>
          <w:b w:val="1"/>
        </w:rPr>
      </w:pPr>
      <w:bookmarkStart w:colFirst="0" w:colLast="0" w:name="_4a1fyiyllsms" w:id="0"/>
      <w:bookmarkEnd w:id="0"/>
      <w:r w:rsidDel="00000000" w:rsidR="00000000" w:rsidRPr="00000000">
        <w:rPr>
          <w:b w:val="1"/>
          <w:rtl w:val="0"/>
        </w:rPr>
        <w:t xml:space="preserve">H1: In-Person Identity Proofing</w:t>
      </w:r>
    </w:p>
    <w:p w:rsidR="00000000" w:rsidDel="00000000" w:rsidP="00000000" w:rsidRDefault="00000000" w:rsidRPr="00000000" w14:paraId="00000007">
      <w:pPr>
        <w:pStyle w:val="Title"/>
        <w:rPr>
          <w:b w:val="1"/>
        </w:rPr>
      </w:pPr>
      <w:bookmarkStart w:colFirst="0" w:colLast="0" w:name="_9xgr4nrxgbpq" w:id="1"/>
      <w:bookmarkEnd w:id="1"/>
      <w:r w:rsidDel="00000000" w:rsidR="00000000" w:rsidRPr="00000000">
        <w:rPr>
          <w:b w:val="1"/>
          <w:rtl w:val="0"/>
        </w:rPr>
        <w:t xml:space="preserve">H1: Register to verify in person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What is in-person identity proofing?</w:t>
      </w:r>
    </w:p>
    <w:p w:rsidR="00000000" w:rsidDel="00000000" w:rsidP="00000000" w:rsidRDefault="00000000" w:rsidRPr="00000000" w14:paraId="0000000A">
      <w:pPr>
        <w:rPr/>
      </w:pPr>
      <w:r w:rsidDel="00000000" w:rsidR="00000000" w:rsidRPr="00000000">
        <w:rPr>
          <w:rtl w:val="0"/>
        </w:rPr>
        <w:t xml:space="preserve">In-person identity proofing is a way for Veterans to verify their </w:t>
      </w:r>
      <w:r w:rsidDel="00000000" w:rsidR="00000000" w:rsidRPr="00000000">
        <w:rPr>
          <w:highlight w:val="yellow"/>
          <w:rtl w:val="0"/>
        </w:rPr>
        <w:t xml:space="preserve">identity for their</w:t>
      </w:r>
      <w:r w:rsidDel="00000000" w:rsidR="00000000" w:rsidRPr="00000000">
        <w:rPr>
          <w:rtl w:val="0"/>
        </w:rPr>
        <w:t xml:space="preserve"> Login.gov account at a VA Medical Center.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Why verify? </w:t>
      </w:r>
    </w:p>
    <w:p w:rsidR="00000000" w:rsidDel="00000000" w:rsidP="00000000" w:rsidRDefault="00000000" w:rsidRPr="00000000" w14:paraId="0000000D">
      <w:pPr>
        <w:rPr/>
      </w:pPr>
      <w:r w:rsidDel="00000000" w:rsidR="00000000" w:rsidRPr="00000000">
        <w:rPr>
          <w:rtl w:val="0"/>
        </w:rPr>
        <w:t xml:space="preserve">By verifying their identity, Veterans will upgrade to a more secure Login.gov account and obtain complete access to their healthcare and benefits on VA.gov.</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What can I do in this application?</w:t>
      </w:r>
    </w:p>
    <w:p w:rsidR="00000000" w:rsidDel="00000000" w:rsidP="00000000" w:rsidRDefault="00000000" w:rsidRPr="00000000" w14:paraId="00000010">
      <w:pPr>
        <w:rPr/>
      </w:pPr>
      <w:r w:rsidDel="00000000" w:rsidR="00000000" w:rsidRPr="00000000">
        <w:rPr>
          <w:rtl w:val="0"/>
        </w:rPr>
        <w:t xml:space="preserve">This application allows a Veteran to locate a site that offers in-person identity proofing, learn what they need to bring, and register themselves for a walk-in appointment.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b w:val="1"/>
        </w:rPr>
      </w:pPr>
      <w:bookmarkStart w:colFirst="0" w:colLast="0" w:name="_3f2vufp2k95p" w:id="2"/>
      <w:bookmarkEnd w:id="2"/>
      <w:r w:rsidDel="00000000" w:rsidR="00000000" w:rsidRPr="00000000">
        <w:rPr>
          <w:b w:val="1"/>
          <w:rtl w:val="0"/>
        </w:rPr>
        <w:t xml:space="preserve">H2: Sign in with your Login.gov account to begin.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b w:val="1"/>
          <w:rtl w:val="0"/>
        </w:rPr>
        <w:t xml:space="preserve">[CTA: Login.gov]</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If you decide not to verify your identity in person, you may exit the application by closing this tab at any time.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rPr>
          <w:i w:val="1"/>
          <w:u w:val="single"/>
        </w:rPr>
      </w:pPr>
      <w:r w:rsidDel="00000000" w:rsidR="00000000" w:rsidRPr="00000000">
        <w:rPr>
          <w:i w:val="1"/>
          <w:u w:val="single"/>
          <w:rtl w:val="0"/>
        </w:rPr>
        <w:t xml:space="preserve">Veteran Intake Screen 2: What to bring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What to bring &gt; Select site &gt; Confirm site &gt; Registration Complete</w:t>
      </w:r>
      <w:r w:rsidDel="00000000" w:rsidR="00000000" w:rsidRPr="00000000">
        <w:rPr>
          <w:rtl w:val="0"/>
        </w:rPr>
      </w:r>
    </w:p>
    <w:p w:rsidR="00000000" w:rsidDel="00000000" w:rsidP="00000000" w:rsidRDefault="00000000" w:rsidRPr="00000000" w14:paraId="0000001C">
      <w:pPr>
        <w:pStyle w:val="Heading1"/>
        <w:rPr>
          <w:b w:val="1"/>
        </w:rPr>
      </w:pPr>
      <w:bookmarkStart w:colFirst="0" w:colLast="0" w:name="_z75j8in95mwy" w:id="3"/>
      <w:bookmarkEnd w:id="3"/>
      <w:r w:rsidDel="00000000" w:rsidR="00000000" w:rsidRPr="00000000">
        <w:rPr>
          <w:b w:val="1"/>
          <w:rtl w:val="0"/>
        </w:rPr>
        <w:t xml:space="preserve">H1: In-Person Identity Proofing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highlight w:val="yellow"/>
        </w:rPr>
      </w:pPr>
      <w:r w:rsidDel="00000000" w:rsidR="00000000" w:rsidRPr="00000000">
        <w:rPr>
          <w:highlight w:val="yellow"/>
          <w:rtl w:val="0"/>
        </w:rPr>
        <w:t xml:space="preserve">Identity Proofing is the process of verifying your identity. You have chosen to verify your identity in person at a participating VA Medical Center. If you decide not to verify your identity in person, you may close this tab at any time.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highlight w:val="yellow"/>
        </w:rPr>
      </w:pPr>
      <w:r w:rsidDel="00000000" w:rsidR="00000000" w:rsidRPr="00000000">
        <w:rPr>
          <w:b w:val="1"/>
          <w:highlight w:val="yellow"/>
          <w:rtl w:val="0"/>
        </w:rPr>
        <w:t xml:space="preserve">Please note that any form of ID you present must be authentic and not have </w:t>
      </w:r>
      <w:r w:rsidDel="00000000" w:rsidR="00000000" w:rsidRPr="00000000">
        <w:rPr>
          <w:b w:val="1"/>
          <w:highlight w:val="yellow"/>
          <w:rtl w:val="0"/>
        </w:rPr>
        <w:t xml:space="preserve">expired</w:t>
      </w:r>
      <w:r w:rsidDel="00000000" w:rsidR="00000000" w:rsidRPr="00000000">
        <w:rPr>
          <w:b w:val="1"/>
          <w:highlight w:val="yellow"/>
          <w:rtl w:val="0"/>
        </w:rPr>
        <w:t xml:space="preserve">.</w:t>
      </w:r>
      <w:r w:rsidDel="00000000" w:rsidR="00000000" w:rsidRPr="00000000">
        <w:rPr>
          <w:b w:val="1"/>
          <w:highlight w:val="yellow"/>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You will need to bring </w:t>
      </w:r>
      <w:r w:rsidDel="00000000" w:rsidR="00000000" w:rsidRPr="00000000">
        <w:rPr>
          <w:highlight w:val="yellow"/>
          <w:rtl w:val="0"/>
        </w:rPr>
        <w:t xml:space="preserve">the</w:t>
      </w:r>
      <w:r w:rsidDel="00000000" w:rsidR="00000000" w:rsidRPr="00000000">
        <w:rPr>
          <w:rtl w:val="0"/>
        </w:rPr>
        <w:t xml:space="preserve"> following items with you:</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b w:val="1"/>
          <w:highlight w:val="yellow"/>
        </w:rPr>
      </w:pPr>
      <w:bookmarkStart w:colFirst="0" w:colLast="0" w:name="_ozudt458259h" w:id="4"/>
      <w:bookmarkEnd w:id="4"/>
      <w:r w:rsidDel="00000000" w:rsidR="00000000" w:rsidRPr="00000000">
        <w:rPr>
          <w:b w:val="1"/>
          <w:rtl w:val="0"/>
        </w:rPr>
        <w:t xml:space="preserve">H2: </w:t>
      </w:r>
      <w:r w:rsidDel="00000000" w:rsidR="00000000" w:rsidRPr="00000000">
        <w:rPr>
          <w:b w:val="1"/>
          <w:highlight w:val="yellow"/>
          <w:rtl w:val="0"/>
        </w:rPr>
        <w:t xml:space="preserve">Confirmation Case Number</w:t>
      </w:r>
    </w:p>
    <w:p w:rsidR="00000000" w:rsidDel="00000000" w:rsidP="00000000" w:rsidRDefault="00000000" w:rsidRPr="00000000" w14:paraId="00000025">
      <w:pPr>
        <w:rPr/>
      </w:pPr>
      <w:r w:rsidDel="00000000" w:rsidR="00000000" w:rsidRPr="00000000">
        <w:rPr>
          <w:rtl w:val="0"/>
        </w:rPr>
        <w:t xml:space="preserve">Once you complete the steps on Login.gov, we’ll generate a </w:t>
      </w:r>
      <w:r w:rsidDel="00000000" w:rsidR="00000000" w:rsidRPr="00000000">
        <w:rPr>
          <w:highlight w:val="yellow"/>
          <w:rtl w:val="0"/>
        </w:rPr>
        <w:t xml:space="preserve">Confirmation Case Number</w:t>
      </w:r>
      <w:r w:rsidDel="00000000" w:rsidR="00000000" w:rsidRPr="00000000">
        <w:rPr>
          <w:rtl w:val="0"/>
        </w:rPr>
        <w:t xml:space="preserve"> that will be valid for 10 business days.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b w:val="1"/>
        </w:rPr>
      </w:pPr>
      <w:bookmarkStart w:colFirst="0" w:colLast="0" w:name="_1fxdtgmu2l5n" w:id="5"/>
      <w:bookmarkEnd w:id="5"/>
      <w:r w:rsidDel="00000000" w:rsidR="00000000" w:rsidRPr="00000000">
        <w:rPr>
          <w:b w:val="1"/>
          <w:rtl w:val="0"/>
        </w:rPr>
        <w:t xml:space="preserve">H2: Social Security Number</w:t>
      </w:r>
    </w:p>
    <w:p w:rsidR="00000000" w:rsidDel="00000000" w:rsidP="00000000" w:rsidRDefault="00000000" w:rsidRPr="00000000" w14:paraId="00000028">
      <w:pPr>
        <w:rPr/>
      </w:pPr>
      <w:r w:rsidDel="00000000" w:rsidR="00000000" w:rsidRPr="00000000">
        <w:rPr>
          <w:rtl w:val="0"/>
        </w:rPr>
        <w:t xml:space="preserve">You do not need to bring your physical Social Security card.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You will need to provide VA staff with your Social Security Number so that they may verify your identity.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b w:val="1"/>
        </w:rPr>
      </w:pPr>
      <w:bookmarkStart w:colFirst="0" w:colLast="0" w:name="_a5ekt1z6x55x" w:id="6"/>
      <w:bookmarkEnd w:id="6"/>
      <w:r w:rsidDel="00000000" w:rsidR="00000000" w:rsidRPr="00000000">
        <w:rPr>
          <w:b w:val="1"/>
          <w:rtl w:val="0"/>
        </w:rPr>
        <w:t xml:space="preserve">H2: Your State-issued ID</w:t>
      </w:r>
    </w:p>
    <w:p w:rsidR="00000000" w:rsidDel="00000000" w:rsidP="00000000" w:rsidRDefault="00000000" w:rsidRPr="00000000" w14:paraId="0000002D">
      <w:pPr>
        <w:rPr/>
      </w:pPr>
      <w:r w:rsidDel="00000000" w:rsidR="00000000" w:rsidRPr="00000000">
        <w:rPr>
          <w:rtl w:val="0"/>
        </w:rPr>
        <w:t xml:space="preserve">At this time, the following forms of identification are accepted:</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A valid, unexpired state-issued driver’s license </w:t>
      </w:r>
      <w:r w:rsidDel="00000000" w:rsidR="00000000" w:rsidRPr="00000000">
        <w:rPr>
          <w:b w:val="1"/>
          <w:rtl w:val="0"/>
        </w:rPr>
        <w:t xml:space="preserve">or</w:t>
      </w:r>
      <w:r w:rsidDel="00000000" w:rsidR="00000000" w:rsidRPr="00000000">
        <w:rPr>
          <w:b w:val="1"/>
          <w:rtl w:val="0"/>
        </w:rPr>
        <w:t xml:space="preserve"> </w:t>
      </w:r>
      <w:r w:rsidDel="00000000" w:rsidR="00000000" w:rsidRPr="00000000">
        <w:rPr>
          <w:rtl w:val="0"/>
        </w:rPr>
        <w:t xml:space="preserve">identification card from any of the 50 states, the District of Columbia (DC), or other US territories (Guam, US Virgin Islands, American Samoa, Mariana Islands and Puerto Rico)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b w:val="1"/>
        </w:rPr>
      </w:pPr>
      <w:bookmarkStart w:colFirst="0" w:colLast="0" w:name="_e00h0cuskeoj" w:id="7"/>
      <w:bookmarkEnd w:id="7"/>
      <w:r w:rsidDel="00000000" w:rsidR="00000000" w:rsidRPr="00000000">
        <w:rPr>
          <w:b w:val="1"/>
          <w:rtl w:val="0"/>
        </w:rPr>
        <w:t xml:space="preserve">H2: Your email address</w:t>
      </w:r>
    </w:p>
    <w:p w:rsidR="00000000" w:rsidDel="00000000" w:rsidP="00000000" w:rsidRDefault="00000000" w:rsidRPr="00000000" w14:paraId="00000031">
      <w:pPr>
        <w:rPr>
          <w:highlight w:val="yellow"/>
        </w:rPr>
      </w:pPr>
      <w:r w:rsidDel="00000000" w:rsidR="00000000" w:rsidRPr="00000000">
        <w:rPr>
          <w:highlight w:val="yellow"/>
          <w:rtl w:val="0"/>
        </w:rPr>
        <w:t xml:space="preserve">To make sure that we are verifying the right account, you will be asked to tell the proofing agent (the authorized VA staff member who will be helping you) the email address that you used to set up your Login.gov account and register for your walk-in appointment with. This should be a private email address that only you can access. Upon successful completion of in-person identity verification, you will also be asked to sign in to your Login.gov account using this email address at the end of the walk-in appointment.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center"/>
        <w:rPr>
          <w:b w:val="1"/>
        </w:rPr>
      </w:pPr>
      <w:r w:rsidDel="00000000" w:rsidR="00000000" w:rsidRPr="00000000">
        <w:rPr>
          <w:b w:val="1"/>
          <w:rtl w:val="0"/>
        </w:rPr>
        <w:t xml:space="preserve">[CTA: Continue]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strike w:val="1"/>
          <w:color w:val="1155cc"/>
          <w:highlight w:val="yellow"/>
          <w:u w:val="single"/>
          <w:rtl w:val="0"/>
        </w:rPr>
        <w:t xml:space="preserve">Already have a case number? Click </w:t>
      </w:r>
      <w:r w:rsidDel="00000000" w:rsidR="00000000" w:rsidRPr="00000000">
        <w:rPr>
          <w:strike w:val="1"/>
          <w:color w:val="1155cc"/>
          <w:highlight w:val="yellow"/>
          <w:u w:val="single"/>
          <w:rtl w:val="0"/>
        </w:rPr>
        <w:t xml:space="preserve">here</w:t>
      </w:r>
      <w:r w:rsidDel="00000000" w:rsidR="00000000" w:rsidRPr="00000000">
        <w:br w:type="page"/>
      </w:r>
      <w:r w:rsidDel="00000000" w:rsidR="00000000" w:rsidRPr="00000000">
        <w:rPr>
          <w:rtl w:val="0"/>
        </w:rPr>
      </w:r>
    </w:p>
    <w:p w:rsidR="00000000" w:rsidDel="00000000" w:rsidP="00000000" w:rsidRDefault="00000000" w:rsidRPr="00000000" w14:paraId="00000036">
      <w:pPr>
        <w:rPr>
          <w:i w:val="1"/>
          <w:u w:val="single"/>
        </w:rPr>
      </w:pPr>
      <w:r w:rsidDel="00000000" w:rsidR="00000000" w:rsidRPr="00000000">
        <w:rPr>
          <w:i w:val="1"/>
          <w:u w:val="single"/>
          <w:rtl w:val="0"/>
        </w:rPr>
        <w:t xml:space="preserve">Veteran Intake Screen 3: Select site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What to bring &gt; Select site &gt; Confirm site &gt; Registration Complete</w:t>
      </w:r>
      <w:r w:rsidDel="00000000" w:rsidR="00000000" w:rsidRPr="00000000">
        <w:rPr>
          <w:rtl w:val="0"/>
        </w:rPr>
      </w:r>
    </w:p>
    <w:p w:rsidR="00000000" w:rsidDel="00000000" w:rsidP="00000000" w:rsidRDefault="00000000" w:rsidRPr="00000000" w14:paraId="00000039">
      <w:pPr>
        <w:pStyle w:val="Heading1"/>
        <w:rPr>
          <w:b w:val="1"/>
        </w:rPr>
      </w:pPr>
      <w:bookmarkStart w:colFirst="0" w:colLast="0" w:name="_3zb4ua8dnv0a" w:id="8"/>
      <w:bookmarkEnd w:id="8"/>
      <w:r w:rsidDel="00000000" w:rsidR="00000000" w:rsidRPr="00000000">
        <w:rPr>
          <w:b w:val="1"/>
          <w:rtl w:val="0"/>
        </w:rPr>
        <w:t xml:space="preserve">H1: Choose a nearby site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At this time In-Person Identity Proofing is available by walk-in appointment only. Enter your postal code below to find participating VA Medical Centers near you.</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[Enter postal code [CTA: Search]</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center"/>
        <w:rPr>
          <w:b w:val="1"/>
        </w:rPr>
      </w:pPr>
      <w:r w:rsidDel="00000000" w:rsidR="00000000" w:rsidRPr="00000000">
        <w:rPr>
          <w:b w:val="1"/>
          <w:rtl w:val="0"/>
        </w:rPr>
        <w:t xml:space="preserve">[CTA: Continue]</w:t>
      </w:r>
    </w:p>
    <w:p w:rsidR="00000000" w:rsidDel="00000000" w:rsidP="00000000" w:rsidRDefault="00000000" w:rsidRPr="00000000" w14:paraId="00000040">
      <w:pPr>
        <w:jc w:val="center"/>
        <w:rPr>
          <w:b w:val="1"/>
        </w:rPr>
      </w:pPr>
      <w:r w:rsidDel="00000000" w:rsidR="00000000" w:rsidRPr="00000000">
        <w:rPr>
          <w:rtl w:val="0"/>
        </w:rPr>
      </w:r>
    </w:p>
    <w:p w:rsidR="00000000" w:rsidDel="00000000" w:rsidP="00000000" w:rsidRDefault="00000000" w:rsidRPr="00000000" w14:paraId="00000041">
      <w:pPr>
        <w:jc w:val="center"/>
        <w:rPr>
          <w:b w:val="1"/>
        </w:rPr>
      </w:pPr>
      <w:r w:rsidDel="00000000" w:rsidR="00000000" w:rsidRPr="00000000">
        <w:rPr>
          <w:b w:val="1"/>
          <w:rtl w:val="0"/>
        </w:rPr>
        <w:t xml:space="preserve">[CTA: Back]</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br w:type="page"/>
      </w:r>
      <w:r w:rsidDel="00000000" w:rsidR="00000000" w:rsidRPr="00000000">
        <w:rPr>
          <w:rtl w:val="0"/>
        </w:rPr>
      </w:r>
    </w:p>
    <w:p w:rsidR="00000000" w:rsidDel="00000000" w:rsidP="00000000" w:rsidRDefault="00000000" w:rsidRPr="00000000" w14:paraId="00000044">
      <w:pPr>
        <w:rPr>
          <w:i w:val="1"/>
          <w:u w:val="single"/>
        </w:rPr>
      </w:pPr>
      <w:r w:rsidDel="00000000" w:rsidR="00000000" w:rsidRPr="00000000">
        <w:rPr>
          <w:i w:val="1"/>
          <w:u w:val="single"/>
          <w:rtl w:val="0"/>
        </w:rPr>
        <w:t xml:space="preserve">Veteran Intake Screen 4: Confirm site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What to bring &gt; Select site &gt; Confirm site &gt; Registration Complete</w:t>
      </w:r>
      <w:r w:rsidDel="00000000" w:rsidR="00000000" w:rsidRPr="00000000">
        <w:rPr>
          <w:rtl w:val="0"/>
        </w:rPr>
      </w:r>
    </w:p>
    <w:p w:rsidR="00000000" w:rsidDel="00000000" w:rsidP="00000000" w:rsidRDefault="00000000" w:rsidRPr="00000000" w14:paraId="00000047">
      <w:pPr>
        <w:pStyle w:val="Heading1"/>
        <w:rPr>
          <w:b w:val="1"/>
        </w:rPr>
      </w:pPr>
      <w:bookmarkStart w:colFirst="0" w:colLast="0" w:name="_so93v1qrt184" w:id="9"/>
      <w:bookmarkEnd w:id="9"/>
      <w:r w:rsidDel="00000000" w:rsidR="00000000" w:rsidRPr="00000000">
        <w:rPr>
          <w:b w:val="1"/>
          <w:rtl w:val="0"/>
        </w:rPr>
        <w:t xml:space="preserve">H1: Confirm your selection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highlight w:val="yellow"/>
        </w:rPr>
      </w:pPr>
      <w:r w:rsidDel="00000000" w:rsidR="00000000" w:rsidRPr="00000000">
        <w:rPr>
          <w:highlight w:val="yellow"/>
          <w:rtl w:val="0"/>
        </w:rPr>
        <w:t xml:space="preserve">You have chosen to verify your identity at the following location: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highlight w:val="yellow"/>
        </w:rPr>
      </w:pPr>
      <w:r w:rsidDel="00000000" w:rsidR="00000000" w:rsidRPr="00000000">
        <w:rPr>
          <w:highlight w:val="yellow"/>
          <w:rtl w:val="0"/>
        </w:rPr>
        <w:t xml:space="preserve">Fayetteville VA Medical Center</w:t>
      </w:r>
    </w:p>
    <w:p w:rsidR="00000000" w:rsidDel="00000000" w:rsidP="00000000" w:rsidRDefault="00000000" w:rsidRPr="00000000" w14:paraId="0000004C">
      <w:pPr>
        <w:rPr>
          <w:highlight w:val="yellow"/>
        </w:rPr>
      </w:pPr>
      <w:r w:rsidDel="00000000" w:rsidR="00000000" w:rsidRPr="00000000">
        <w:rPr>
          <w:highlight w:val="yellow"/>
          <w:rtl w:val="0"/>
        </w:rPr>
        <w:t xml:space="preserve">1100 North College Avenue</w:t>
      </w:r>
    </w:p>
    <w:p w:rsidR="00000000" w:rsidDel="00000000" w:rsidP="00000000" w:rsidRDefault="00000000" w:rsidRPr="00000000" w14:paraId="0000004D">
      <w:pPr>
        <w:rPr>
          <w:highlight w:val="yellow"/>
        </w:rPr>
      </w:pPr>
      <w:r w:rsidDel="00000000" w:rsidR="00000000" w:rsidRPr="00000000">
        <w:rPr>
          <w:highlight w:val="yellow"/>
          <w:rtl w:val="0"/>
        </w:rPr>
        <w:t xml:space="preserve">Fayetteville, AR 72703-1944</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Please confirm that this is a location you will be able to visit in the next 10 days before selecting </w:t>
      </w:r>
      <w:ins w:author="Sophia Philip" w:id="0" w:date="2024-05-10T16:03:07Z">
        <w:r w:rsidDel="00000000" w:rsidR="00000000" w:rsidRPr="00000000">
          <w:rPr>
            <w:rtl w:val="0"/>
          </w:rPr>
          <w:t xml:space="preserve">'</w:t>
        </w:r>
      </w:ins>
      <w:del w:author="Sophia Philip" w:id="0" w:date="2024-05-10T16:03:07Z">
        <w:r w:rsidDel="00000000" w:rsidR="00000000" w:rsidRPr="00000000">
          <w:rPr>
            <w:rtl w:val="0"/>
          </w:rPr>
          <w:delText xml:space="preserve">“</w:delText>
        </w:r>
      </w:del>
      <w:r w:rsidDel="00000000" w:rsidR="00000000" w:rsidRPr="00000000">
        <w:rPr>
          <w:rtl w:val="0"/>
        </w:rPr>
        <w:t xml:space="preserve">Continue.</w:t>
      </w:r>
      <w:ins w:author="Sophia Philip" w:id="0" w:date="2024-05-10T16:03:07Z">
        <w:r w:rsidDel="00000000" w:rsidR="00000000" w:rsidRPr="00000000">
          <w:rPr>
            <w:rtl w:val="0"/>
          </w:rPr>
          <w:t xml:space="preserve">'</w:t>
        </w:r>
      </w:ins>
      <w:del w:author="Sophia Philip" w:id="0" w:date="2024-05-10T16:03:07Z">
        <w:r w:rsidDel="00000000" w:rsidR="00000000" w:rsidRPr="00000000">
          <w:rPr>
            <w:rtl w:val="0"/>
          </w:rPr>
          <w:delText xml:space="preserve">”</w:delText>
        </w:r>
      </w:del>
      <w:r w:rsidDel="00000000" w:rsidR="00000000" w:rsidRPr="00000000">
        <w:rPr>
          <w:rtl w:val="0"/>
        </w:rPr>
        <w:t xml:space="preserve"> If you would like to choose another location to verify </w:t>
      </w:r>
      <w:r w:rsidDel="00000000" w:rsidR="00000000" w:rsidRPr="00000000">
        <w:rPr>
          <w:highlight w:val="yellow"/>
          <w:rtl w:val="0"/>
        </w:rPr>
        <w:t xml:space="preserve">in person</w:t>
      </w:r>
      <w:r w:rsidDel="00000000" w:rsidR="00000000" w:rsidRPr="00000000">
        <w:rPr>
          <w:rtl w:val="0"/>
        </w:rPr>
        <w:t xml:space="preserve">, please select the </w:t>
      </w:r>
      <w:ins w:author="Sophia Philip" w:id="0" w:date="2024-05-10T16:03:07Z">
        <w:r w:rsidDel="00000000" w:rsidR="00000000" w:rsidRPr="00000000">
          <w:rPr>
            <w:rtl w:val="0"/>
          </w:rPr>
          <w:t xml:space="preserve">'</w:t>
        </w:r>
      </w:ins>
      <w:del w:author="Sophia Philip" w:id="0" w:date="2024-05-10T16:03:07Z">
        <w:r w:rsidDel="00000000" w:rsidR="00000000" w:rsidRPr="00000000">
          <w:rPr>
            <w:rtl w:val="0"/>
          </w:rPr>
          <w:delText xml:space="preserve">"</w:delText>
        </w:r>
      </w:del>
      <w:r w:rsidDel="00000000" w:rsidR="00000000" w:rsidRPr="00000000">
        <w:rPr>
          <w:rtl w:val="0"/>
        </w:rPr>
        <w:t xml:space="preserve">Back</w:t>
      </w:r>
      <w:ins w:author="Sophia Philip" w:id="0" w:date="2024-05-10T16:03:07Z">
        <w:r w:rsidDel="00000000" w:rsidR="00000000" w:rsidRPr="00000000">
          <w:rPr>
            <w:rtl w:val="0"/>
          </w:rPr>
          <w:t xml:space="preserve">'</w:t>
        </w:r>
      </w:ins>
      <w:del w:author="Sophia Philip" w:id="0" w:date="2024-05-10T16:03:07Z">
        <w:r w:rsidDel="00000000" w:rsidR="00000000" w:rsidRPr="00000000">
          <w:rPr>
            <w:rtl w:val="0"/>
          </w:rPr>
          <w:delText xml:space="preserve">"</w:delText>
        </w:r>
      </w:del>
      <w:r w:rsidDel="00000000" w:rsidR="00000000" w:rsidRPr="00000000">
        <w:rPr>
          <w:rtl w:val="0"/>
        </w:rPr>
        <w:t xml:space="preserve"> button.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jc w:val="center"/>
        <w:rPr>
          <w:b w:val="1"/>
        </w:rPr>
      </w:pPr>
      <w:r w:rsidDel="00000000" w:rsidR="00000000" w:rsidRPr="00000000">
        <w:rPr>
          <w:b w:val="1"/>
          <w:rtl w:val="0"/>
        </w:rPr>
        <w:t xml:space="preserve">[CTA: Continue]</w:t>
      </w:r>
    </w:p>
    <w:p w:rsidR="00000000" w:rsidDel="00000000" w:rsidP="00000000" w:rsidRDefault="00000000" w:rsidRPr="00000000" w14:paraId="00000052">
      <w:pPr>
        <w:jc w:val="center"/>
        <w:rPr>
          <w:b w:val="1"/>
        </w:rPr>
      </w:pPr>
      <w:r w:rsidDel="00000000" w:rsidR="00000000" w:rsidRPr="00000000">
        <w:rPr>
          <w:rtl w:val="0"/>
        </w:rPr>
      </w:r>
    </w:p>
    <w:p w:rsidR="00000000" w:rsidDel="00000000" w:rsidP="00000000" w:rsidRDefault="00000000" w:rsidRPr="00000000" w14:paraId="00000053">
      <w:pPr>
        <w:jc w:val="center"/>
        <w:rPr>
          <w:b w:val="1"/>
        </w:rPr>
      </w:pPr>
      <w:r w:rsidDel="00000000" w:rsidR="00000000" w:rsidRPr="00000000">
        <w:rPr>
          <w:b w:val="1"/>
          <w:rtl w:val="0"/>
        </w:rPr>
        <w:t xml:space="preserve">[CTA: Back]</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br w:type="page"/>
      </w:r>
      <w:r w:rsidDel="00000000" w:rsidR="00000000" w:rsidRPr="00000000">
        <w:rPr>
          <w:rtl w:val="0"/>
        </w:rPr>
      </w:r>
    </w:p>
    <w:p w:rsidR="00000000" w:rsidDel="00000000" w:rsidP="00000000" w:rsidRDefault="00000000" w:rsidRPr="00000000" w14:paraId="00000056">
      <w:pPr>
        <w:rPr>
          <w:i w:val="1"/>
          <w:u w:val="single"/>
        </w:rPr>
      </w:pPr>
      <w:r w:rsidDel="00000000" w:rsidR="00000000" w:rsidRPr="00000000">
        <w:rPr>
          <w:i w:val="1"/>
          <w:u w:val="single"/>
          <w:rtl w:val="0"/>
        </w:rPr>
        <w:t xml:space="preserve">Veteran Intake Screen 5: Registration complete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What to bring &gt; Select site &gt; Confirm site &gt; Registration Complete</w:t>
      </w:r>
      <w:r w:rsidDel="00000000" w:rsidR="00000000" w:rsidRPr="00000000">
        <w:rPr>
          <w:rtl w:val="0"/>
        </w:rPr>
      </w:r>
    </w:p>
    <w:p w:rsidR="00000000" w:rsidDel="00000000" w:rsidP="00000000" w:rsidRDefault="00000000" w:rsidRPr="00000000" w14:paraId="00000059">
      <w:pPr>
        <w:pStyle w:val="Heading1"/>
        <w:rPr>
          <w:b w:val="1"/>
        </w:rPr>
      </w:pPr>
      <w:bookmarkStart w:colFirst="0" w:colLast="0" w:name="_iu174x8cvc5t" w:id="10"/>
      <w:bookmarkEnd w:id="10"/>
      <w:r w:rsidDel="00000000" w:rsidR="00000000" w:rsidRPr="00000000">
        <w:rPr>
          <w:b w:val="1"/>
          <w:rtl w:val="0"/>
        </w:rPr>
        <w:t xml:space="preserve">H1: Registration complete!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You have successfully completed registration for your In-Person Identity Proofing walk-in appointment.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Your </w:t>
      </w:r>
      <w:r w:rsidDel="00000000" w:rsidR="00000000" w:rsidRPr="00000000">
        <w:rPr>
          <w:b w:val="1"/>
          <w:highlight w:val="yellow"/>
          <w:rtl w:val="0"/>
        </w:rPr>
        <w:t xml:space="preserve">Confirmation Case Number</w:t>
      </w:r>
      <w:r w:rsidDel="00000000" w:rsidR="00000000" w:rsidRPr="00000000">
        <w:rPr>
          <w:b w:val="1"/>
          <w:rtl w:val="0"/>
        </w:rPr>
        <w:t xml:space="preserve"> is: C8302023</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highlight w:val="yellow"/>
        </w:rPr>
      </w:pPr>
      <w:r w:rsidDel="00000000" w:rsidR="00000000" w:rsidRPr="00000000">
        <w:rPr>
          <w:highlight w:val="yellow"/>
          <w:rtl w:val="0"/>
        </w:rPr>
        <w:t xml:space="preserve">Your confirmation case number will expire in </w:t>
      </w:r>
      <w:r w:rsidDel="00000000" w:rsidR="00000000" w:rsidRPr="00000000">
        <w:rPr>
          <w:b w:val="1"/>
          <w:highlight w:val="yellow"/>
          <w:rtl w:val="0"/>
        </w:rPr>
        <w:t xml:space="preserve">10 business days</w:t>
      </w:r>
      <w:r w:rsidDel="00000000" w:rsidR="00000000" w:rsidRPr="00000000">
        <w:rPr>
          <w:highlight w:val="yellow"/>
          <w:rtl w:val="0"/>
        </w:rPr>
        <w:t xml:space="preserve">. Visit your In-Person Identity Proofing site by </w:t>
      </w:r>
      <w:r w:rsidDel="00000000" w:rsidR="00000000" w:rsidRPr="00000000">
        <w:rPr>
          <w:b w:val="1"/>
          <w:highlight w:val="yellow"/>
          <w:rtl w:val="0"/>
        </w:rPr>
        <w:t xml:space="preserve">05/30/2024</w:t>
      </w:r>
      <w:r w:rsidDel="00000000" w:rsidR="00000000" w:rsidRPr="00000000">
        <w:rPr>
          <w:highlight w:val="yellow"/>
          <w:rtl w:val="0"/>
        </w:rPr>
        <w:t xml:space="preser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highlight w:val="yellow"/>
        </w:rPr>
      </w:pPr>
      <w:r w:rsidDel="00000000" w:rsidR="00000000" w:rsidRPr="00000000">
        <w:rPr>
          <w:b w:val="1"/>
          <w:highlight w:val="yellow"/>
          <w:rtl w:val="0"/>
        </w:rPr>
        <w:t xml:space="preserve">Your In-Person Identity Proofing site:</w:t>
      </w:r>
    </w:p>
    <w:p w:rsidR="00000000" w:rsidDel="00000000" w:rsidP="00000000" w:rsidRDefault="00000000" w:rsidRPr="00000000" w14:paraId="00000062">
      <w:pPr>
        <w:rPr>
          <w:highlight w:val="yellow"/>
        </w:rPr>
      </w:pPr>
      <w:r w:rsidDel="00000000" w:rsidR="00000000" w:rsidRPr="00000000">
        <w:rPr>
          <w:highlight w:val="yellow"/>
          <w:rtl w:val="0"/>
        </w:rPr>
        <w:t xml:space="preserve">Fayetteville</w:t>
      </w:r>
      <w:r w:rsidDel="00000000" w:rsidR="00000000" w:rsidRPr="00000000">
        <w:rPr>
          <w:highlight w:val="yellow"/>
          <w:rtl w:val="0"/>
        </w:rPr>
        <w:t xml:space="preserve"> VA Medical Center</w:t>
      </w:r>
    </w:p>
    <w:p w:rsidR="00000000" w:rsidDel="00000000" w:rsidP="00000000" w:rsidRDefault="00000000" w:rsidRPr="00000000" w14:paraId="00000063">
      <w:pPr>
        <w:rPr>
          <w:highlight w:val="yellow"/>
        </w:rPr>
      </w:pPr>
      <w:r w:rsidDel="00000000" w:rsidR="00000000" w:rsidRPr="00000000">
        <w:rPr>
          <w:highlight w:val="yellow"/>
          <w:rtl w:val="0"/>
        </w:rPr>
        <w:t xml:space="preserve">1100 North College Avenue</w:t>
      </w:r>
    </w:p>
    <w:p w:rsidR="00000000" w:rsidDel="00000000" w:rsidP="00000000" w:rsidRDefault="00000000" w:rsidRPr="00000000" w14:paraId="00000064">
      <w:pPr>
        <w:rPr>
          <w:highlight w:val="yellow"/>
        </w:rPr>
      </w:pPr>
      <w:r w:rsidDel="00000000" w:rsidR="00000000" w:rsidRPr="00000000">
        <w:rPr>
          <w:highlight w:val="yellow"/>
          <w:rtl w:val="0"/>
        </w:rPr>
        <w:t xml:space="preserve">Fayetteville, AR 72703-1944</w:t>
      </w:r>
    </w:p>
    <w:p w:rsidR="00000000" w:rsidDel="00000000" w:rsidP="00000000" w:rsidRDefault="00000000" w:rsidRPr="00000000" w14:paraId="00000065">
      <w:pPr>
        <w:rPr>
          <w:highlight w:val="yellow"/>
        </w:rPr>
      </w:pPr>
      <w:r w:rsidDel="00000000" w:rsidR="00000000" w:rsidRPr="00000000">
        <w:rPr>
          <w:highlight w:val="yellow"/>
          <w:rtl w:val="0"/>
        </w:rPr>
        <w:t xml:space="preserve">Main phone: 479-443-4301</w:t>
      </w:r>
    </w:p>
    <w:p w:rsidR="00000000" w:rsidDel="00000000" w:rsidP="00000000" w:rsidRDefault="00000000" w:rsidRPr="00000000" w14:paraId="00000066">
      <w:pPr>
        <w:rPr>
          <w:highlight w:val="yellow"/>
        </w:rPr>
      </w:pPr>
      <w:r w:rsidDel="00000000" w:rsidR="00000000" w:rsidRPr="00000000">
        <w:rPr>
          <w:highlight w:val="yellow"/>
          <w:rtl w:val="0"/>
        </w:rPr>
        <w:t xml:space="preserve">Mental health care: 479-443-4301, ext. 65048</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Please make sure you bring the following items:</w:t>
      </w:r>
    </w:p>
    <w:p w:rsidR="00000000" w:rsidDel="00000000" w:rsidP="00000000" w:rsidRDefault="00000000" w:rsidRPr="00000000" w14:paraId="00000069">
      <w:pPr>
        <w:numPr>
          <w:ilvl w:val="0"/>
          <w:numId w:val="7"/>
        </w:numPr>
        <w:ind w:left="720" w:hanging="360"/>
        <w:rPr>
          <w:u w:val="none"/>
        </w:rPr>
      </w:pPr>
      <w:r w:rsidDel="00000000" w:rsidR="00000000" w:rsidRPr="00000000">
        <w:rPr>
          <w:rtl w:val="0"/>
        </w:rPr>
        <w:t xml:space="preserve">Your confirmation case number</w:t>
      </w:r>
    </w:p>
    <w:p w:rsidR="00000000" w:rsidDel="00000000" w:rsidP="00000000" w:rsidRDefault="00000000" w:rsidRPr="00000000" w14:paraId="0000006A">
      <w:pPr>
        <w:numPr>
          <w:ilvl w:val="0"/>
          <w:numId w:val="7"/>
        </w:numPr>
        <w:ind w:left="720" w:hanging="360"/>
        <w:rPr>
          <w:u w:val="none"/>
        </w:rPr>
      </w:pPr>
      <w:r w:rsidDel="00000000" w:rsidR="00000000" w:rsidRPr="00000000">
        <w:rPr>
          <w:rtl w:val="0"/>
        </w:rPr>
        <w:t xml:space="preserve">Your Social Security number (you only need to know your number; you do not need to bring in your physical card)</w:t>
      </w:r>
    </w:p>
    <w:p w:rsidR="00000000" w:rsidDel="00000000" w:rsidP="00000000" w:rsidRDefault="00000000" w:rsidRPr="00000000" w14:paraId="0000006B">
      <w:pPr>
        <w:numPr>
          <w:ilvl w:val="0"/>
          <w:numId w:val="7"/>
        </w:numPr>
        <w:ind w:left="720" w:hanging="360"/>
        <w:rPr>
          <w:u w:val="none"/>
        </w:rPr>
      </w:pPr>
      <w:r w:rsidDel="00000000" w:rsidR="00000000" w:rsidRPr="00000000">
        <w:rPr>
          <w:rtl w:val="0"/>
        </w:rPr>
        <w:t xml:space="preserve">A valid, unexpired state-issued driver’s license </w:t>
      </w:r>
      <w:r w:rsidDel="00000000" w:rsidR="00000000" w:rsidRPr="00000000">
        <w:rPr>
          <w:rtl w:val="0"/>
        </w:rPr>
        <w:t xml:space="preserve">or</w:t>
      </w:r>
      <w:r w:rsidDel="00000000" w:rsidR="00000000" w:rsidRPr="00000000">
        <w:rPr>
          <w:rtl w:val="0"/>
        </w:rPr>
        <w:t xml:space="preserve"> identification card from any of the 50 states, the District of Columbia (DC), or other US territories (Guam, US Virgin Islands, American Samoa, Mariana Islands and Puerto Rico) </w:t>
      </w:r>
    </w:p>
    <w:p w:rsidR="00000000" w:rsidDel="00000000" w:rsidP="00000000" w:rsidRDefault="00000000" w:rsidRPr="00000000" w14:paraId="0000006C">
      <w:pPr>
        <w:numPr>
          <w:ilvl w:val="0"/>
          <w:numId w:val="7"/>
        </w:numPr>
        <w:ind w:left="720" w:hanging="360"/>
        <w:rPr>
          <w:highlight w:val="yellow"/>
        </w:rPr>
      </w:pPr>
      <w:r w:rsidDel="00000000" w:rsidR="00000000" w:rsidRPr="00000000">
        <w:rPr>
          <w:highlight w:val="yellow"/>
          <w:rtl w:val="0"/>
        </w:rPr>
        <w:t xml:space="preserve">Your email address associated with your Login.gov account. You will be asked to tell the proofing agent (the VA staff member who will be helping you) the email address that you have registered your Login.gov account with. Upon successful completion of the in-person identity proofing process you will sign  in to your VA.gov account using the Login.gov account associated with this email </w:t>
      </w:r>
      <w:r w:rsidDel="00000000" w:rsidR="00000000" w:rsidRPr="00000000">
        <w:rPr>
          <w:highlight w:val="yellow"/>
          <w:rtl w:val="0"/>
        </w:rPr>
        <w:t xml:space="preserve">address</w:t>
      </w:r>
      <w:r w:rsidDel="00000000" w:rsidR="00000000" w:rsidRPr="00000000">
        <w:rPr>
          <w:highlight w:val="yellow"/>
          <w:rtl w:val="0"/>
        </w:rPr>
        <w:t xml:space="preserv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What if I can’t make my walk-in appointment within 10 business days?</w:t>
      </w:r>
    </w:p>
    <w:p w:rsidR="00000000" w:rsidDel="00000000" w:rsidP="00000000" w:rsidRDefault="00000000" w:rsidRPr="00000000" w14:paraId="0000006F">
      <w:pPr>
        <w:rPr/>
      </w:pPr>
      <w:r w:rsidDel="00000000" w:rsidR="00000000" w:rsidRPr="00000000">
        <w:rPr>
          <w:rtl w:val="0"/>
        </w:rPr>
        <w:t xml:space="preserve">If you are unable to make it to your selected verification site within 10 business days (05/30/2024), you will need to complete the registration process again. You will receive a new </w:t>
      </w:r>
      <w:r w:rsidDel="00000000" w:rsidR="00000000" w:rsidRPr="00000000">
        <w:rPr>
          <w:highlight w:val="yellow"/>
          <w:rtl w:val="0"/>
        </w:rPr>
        <w:t xml:space="preserve">Confirmation Case Number</w:t>
      </w:r>
      <w:r w:rsidDel="00000000" w:rsidR="00000000" w:rsidRPr="00000000">
        <w:rPr>
          <w:rtl w:val="0"/>
        </w:rPr>
        <w:t xml:space="preserve"> that will be valid for an additional 10 business days.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highlight w:val="yellow"/>
        </w:rPr>
      </w:pPr>
      <w:r w:rsidDel="00000000" w:rsidR="00000000" w:rsidRPr="00000000">
        <w:rPr>
          <w:rtl w:val="0"/>
        </w:rPr>
        <w:t xml:space="preserve">A copy of your confirmation case number and instructions for what to bring to the verification site have been emailed to</w:t>
      </w:r>
      <w:r w:rsidDel="00000000" w:rsidR="00000000" w:rsidRPr="00000000">
        <w:rPr>
          <w:highlight w:val="yellow"/>
          <w:rtl w:val="0"/>
        </w:rPr>
        <w:t xml:space="preserve"> </w:t>
      </w:r>
      <w:r w:rsidDel="00000000" w:rsidR="00000000" w:rsidRPr="00000000">
        <w:rPr>
          <w:b w:val="1"/>
          <w:highlight w:val="yellow"/>
          <w:rtl w:val="0"/>
        </w:rPr>
        <w:t xml:space="preserve">user@usertest</w:t>
      </w:r>
      <w:r w:rsidDel="00000000" w:rsidR="00000000" w:rsidRPr="00000000">
        <w:rPr>
          <w:b w:val="1"/>
          <w:highlight w:val="yellow"/>
          <w:rtl w:val="0"/>
        </w:rPr>
        <w:t xml:space="preserve">.com</w:t>
      </w:r>
      <w:r w:rsidDel="00000000" w:rsidR="00000000" w:rsidRPr="00000000">
        <w:rPr>
          <w:highlight w:val="yellow"/>
          <w:rtl w:val="0"/>
        </w:rPr>
        <w:t xml:space="preserve">.</w:t>
      </w:r>
    </w:p>
    <w:p w:rsidR="00000000" w:rsidDel="00000000" w:rsidP="00000000" w:rsidRDefault="00000000" w:rsidRPr="00000000" w14:paraId="00000072">
      <w:pPr>
        <w:jc w:val="center"/>
        <w:rPr/>
      </w:pPr>
      <w:r w:rsidDel="00000000" w:rsidR="00000000" w:rsidRPr="00000000">
        <w:rPr>
          <w:rtl w:val="0"/>
        </w:rPr>
      </w:r>
    </w:p>
    <w:p w:rsidR="00000000" w:rsidDel="00000000" w:rsidP="00000000" w:rsidRDefault="00000000" w:rsidRPr="00000000" w14:paraId="00000073">
      <w:pPr>
        <w:jc w:val="center"/>
        <w:rPr>
          <w:b w:val="1"/>
        </w:rPr>
      </w:pPr>
      <w:r w:rsidDel="00000000" w:rsidR="00000000" w:rsidRPr="00000000">
        <w:rPr>
          <w:b w:val="1"/>
          <w:rtl w:val="0"/>
        </w:rPr>
        <w:t xml:space="preserve">[CTA: Sign out]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br w:type="page"/>
      </w:r>
      <w:r w:rsidDel="00000000" w:rsidR="00000000" w:rsidRPr="00000000">
        <w:rPr>
          <w:rtl w:val="0"/>
        </w:rPr>
      </w:r>
    </w:p>
    <w:p w:rsidR="00000000" w:rsidDel="00000000" w:rsidP="00000000" w:rsidRDefault="00000000" w:rsidRPr="00000000" w14:paraId="00000076">
      <w:pPr>
        <w:rPr>
          <w:i w:val="1"/>
          <w:u w:val="single"/>
        </w:rPr>
      </w:pPr>
      <w:r w:rsidDel="00000000" w:rsidR="00000000" w:rsidRPr="00000000">
        <w:rPr>
          <w:i w:val="1"/>
          <w:u w:val="single"/>
          <w:rtl w:val="0"/>
        </w:rPr>
        <w:t xml:space="preserve">Veteran Intake Screen 6: Confirmation email for In-Person Identity Proofing</w:t>
      </w:r>
    </w:p>
    <w:p w:rsidR="00000000" w:rsidDel="00000000" w:rsidP="00000000" w:rsidRDefault="00000000" w:rsidRPr="00000000" w14:paraId="00000077">
      <w:pPr>
        <w:rPr>
          <w:i w:val="1"/>
        </w:rPr>
      </w:pPr>
      <w:r w:rsidDel="00000000" w:rsidR="00000000" w:rsidRPr="00000000">
        <w:rPr>
          <w:rtl w:val="0"/>
        </w:rPr>
      </w:r>
    </w:p>
    <w:p w:rsidR="00000000" w:rsidDel="00000000" w:rsidP="00000000" w:rsidRDefault="00000000" w:rsidRPr="00000000" w14:paraId="00000078">
      <w:pPr>
        <w:rPr>
          <w:highlight w:val="yellow"/>
        </w:rPr>
      </w:pPr>
      <w:r w:rsidDel="00000000" w:rsidR="00000000" w:rsidRPr="00000000">
        <w:rPr>
          <w:highlight w:val="yellow"/>
          <w:rtl w:val="0"/>
        </w:rPr>
        <w:t xml:space="preserve">SUBJECT:  TEST EMAIL: In-Person Identity Proofing Pilot Email</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highlight w:val="yellow"/>
        </w:rPr>
      </w:pPr>
      <w:r w:rsidDel="00000000" w:rsidR="00000000" w:rsidRPr="00000000">
        <w:rPr>
          <w:highlight w:val="yellow"/>
          <w:rtl w:val="0"/>
        </w:rPr>
        <w:t xml:space="preserve">You're receiving this email because you've recently created a Login.gov account and chose the option to verify your identity in person.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Your Confirmation Case Number is: ########</w:t>
      </w:r>
      <w:r w:rsidDel="00000000" w:rsidR="00000000" w:rsidRPr="00000000">
        <w:rPr>
          <w:rtl w:val="0"/>
        </w:rPr>
        <w:t xml:space="preserve"> (Please refer to the confirmation case number you wrote down)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Your In-Person Identity Proofing Location:</w:t>
      </w:r>
    </w:p>
    <w:p w:rsidR="00000000" w:rsidDel="00000000" w:rsidP="00000000" w:rsidRDefault="00000000" w:rsidRPr="00000000" w14:paraId="0000007F">
      <w:pPr>
        <w:rPr>
          <w:b w:val="1"/>
        </w:rPr>
      </w:pPr>
      <w:r w:rsidDel="00000000" w:rsidR="00000000" w:rsidRPr="00000000">
        <w:rPr>
          <w:b w:val="1"/>
          <w:rtl w:val="0"/>
        </w:rPr>
        <w:t xml:space="preserve">Fayetteville VA Medical Center</w:t>
      </w:r>
    </w:p>
    <w:p w:rsidR="00000000" w:rsidDel="00000000" w:rsidP="00000000" w:rsidRDefault="00000000" w:rsidRPr="00000000" w14:paraId="00000080">
      <w:pPr>
        <w:rPr>
          <w:b w:val="1"/>
        </w:rPr>
      </w:pPr>
      <w:r w:rsidDel="00000000" w:rsidR="00000000" w:rsidRPr="00000000">
        <w:rPr>
          <w:b w:val="1"/>
          <w:rtl w:val="0"/>
        </w:rPr>
        <w:t xml:space="preserve">1100 North College Avenue</w:t>
      </w:r>
    </w:p>
    <w:p w:rsidR="00000000" w:rsidDel="00000000" w:rsidP="00000000" w:rsidRDefault="00000000" w:rsidRPr="00000000" w14:paraId="00000081">
      <w:pPr>
        <w:rPr>
          <w:b w:val="1"/>
        </w:rPr>
      </w:pPr>
      <w:r w:rsidDel="00000000" w:rsidR="00000000" w:rsidRPr="00000000">
        <w:rPr>
          <w:b w:val="1"/>
          <w:rtl w:val="0"/>
        </w:rPr>
        <w:t xml:space="preserve">Fayetteville, AR 72703-1944</w:t>
      </w:r>
    </w:p>
    <w:p w:rsidR="00000000" w:rsidDel="00000000" w:rsidP="00000000" w:rsidRDefault="00000000" w:rsidRPr="00000000" w14:paraId="00000082">
      <w:pPr>
        <w:rPr>
          <w:b w:val="1"/>
        </w:rPr>
      </w:pPr>
      <w:r w:rsidDel="00000000" w:rsidR="00000000" w:rsidRPr="00000000">
        <w:rPr>
          <w:b w:val="1"/>
          <w:rtl w:val="0"/>
        </w:rPr>
        <w:t xml:space="preserve">Main phone: 479-443-4301</w:t>
      </w:r>
    </w:p>
    <w:p w:rsidR="00000000" w:rsidDel="00000000" w:rsidP="00000000" w:rsidRDefault="00000000" w:rsidRPr="00000000" w14:paraId="00000083">
      <w:pPr>
        <w:rPr>
          <w:b w:val="1"/>
        </w:rPr>
      </w:pPr>
      <w:r w:rsidDel="00000000" w:rsidR="00000000" w:rsidRPr="00000000">
        <w:rPr>
          <w:b w:val="1"/>
          <w:rtl w:val="0"/>
        </w:rPr>
        <w:t xml:space="preserve">Mental health care: 479-443-4301, ext. 65048</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Your case number is only valid for </w:t>
      </w:r>
      <w:r w:rsidDel="00000000" w:rsidR="00000000" w:rsidRPr="00000000">
        <w:rPr>
          <w:b w:val="1"/>
          <w:rtl w:val="0"/>
        </w:rPr>
        <w:t xml:space="preserve">10 business days</w:t>
      </w:r>
      <w:r w:rsidDel="00000000" w:rsidR="00000000" w:rsidRPr="00000000">
        <w:rPr>
          <w:rtl w:val="0"/>
        </w:rPr>
        <w:t xml:space="preserve"> and will expire on </w:t>
      </w:r>
      <w:r w:rsidDel="00000000" w:rsidR="00000000" w:rsidRPr="00000000">
        <w:rPr>
          <w:b w:val="1"/>
          <w:rtl w:val="0"/>
        </w:rPr>
        <w:t xml:space="preserve">xx/xx/xxxx</w:t>
      </w:r>
      <w:r w:rsidDel="00000000" w:rsidR="00000000" w:rsidRPr="00000000">
        <w:rPr>
          <w:rtl w:val="0"/>
        </w:rPr>
        <w:t xml:space="preserve">. Appointments are walk-in only.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You will need to bring the following with you:</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6"/>
        </w:numPr>
        <w:ind w:left="720" w:hanging="360"/>
        <w:rPr>
          <w:u w:val="none"/>
        </w:rPr>
      </w:pPr>
      <w:r w:rsidDel="00000000" w:rsidR="00000000" w:rsidRPr="00000000">
        <w:rPr>
          <w:rtl w:val="0"/>
        </w:rPr>
        <w:t xml:space="preserve">Your confirmation case number.</w:t>
      </w:r>
    </w:p>
    <w:p w:rsidR="00000000" w:rsidDel="00000000" w:rsidP="00000000" w:rsidRDefault="00000000" w:rsidRPr="00000000" w14:paraId="0000008B">
      <w:pPr>
        <w:numPr>
          <w:ilvl w:val="0"/>
          <w:numId w:val="6"/>
        </w:numPr>
        <w:ind w:left="720" w:hanging="360"/>
        <w:rPr>
          <w:u w:val="none"/>
        </w:rPr>
      </w:pPr>
      <w:r w:rsidDel="00000000" w:rsidR="00000000" w:rsidRPr="00000000">
        <w:rPr>
          <w:rtl w:val="0"/>
        </w:rPr>
        <w:t xml:space="preserve">Your Social Security number (you only need to know your number; you do not need to bring in your physical card).</w:t>
      </w:r>
    </w:p>
    <w:p w:rsidR="00000000" w:rsidDel="00000000" w:rsidP="00000000" w:rsidRDefault="00000000" w:rsidRPr="00000000" w14:paraId="0000008C">
      <w:pPr>
        <w:numPr>
          <w:ilvl w:val="0"/>
          <w:numId w:val="6"/>
        </w:numPr>
        <w:ind w:left="720" w:hanging="360"/>
        <w:rPr>
          <w:u w:val="none"/>
        </w:rPr>
      </w:pPr>
      <w:r w:rsidDel="00000000" w:rsidR="00000000" w:rsidRPr="00000000">
        <w:rPr>
          <w:rtl w:val="0"/>
        </w:rPr>
        <w:t xml:space="preserve">A valid, unexpired state-issued driver’s license or identification card from any of the 50 states, the District of Columbia (DC), or other US territories (Guam, US Virgin Islands, American Samoa, Mariana Islands and Puerto Rico).</w:t>
      </w:r>
    </w:p>
    <w:p w:rsidR="00000000" w:rsidDel="00000000" w:rsidP="00000000" w:rsidRDefault="00000000" w:rsidRPr="00000000" w14:paraId="0000008D">
      <w:pPr>
        <w:numPr>
          <w:ilvl w:val="0"/>
          <w:numId w:val="6"/>
        </w:numPr>
        <w:ind w:left="720" w:hanging="360"/>
      </w:pPr>
      <w:r w:rsidDel="00000000" w:rsidR="00000000" w:rsidRPr="00000000">
        <w:rPr>
          <w:rtl w:val="0"/>
        </w:rPr>
        <w:t xml:space="preserve">Your email address associated with your Login.gov account. You will be asked to tell the proofing agent (the VA staff member who will be helping you) the email address that you have registered your Login.gov account with. Upon successful completion of the in-person identity proofing process you will sign in to your VA.gov account using the Login.gov account associated with this email address.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For more details on accepted ID types, visit: </w:t>
      </w:r>
      <w:hyperlink r:id="rId6">
        <w:r w:rsidDel="00000000" w:rsidR="00000000" w:rsidRPr="00000000">
          <w:rPr>
            <w:color w:val="1155cc"/>
            <w:u w:val="single"/>
            <w:rtl w:val="0"/>
          </w:rPr>
          <w:t xml:space="preserve">https://www.login.gov/help/verify-your-identity/accepted-identification-documents/</w:t>
        </w:r>
      </w:hyperlink>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What if I can’t make my walk-in appointment within 10 business days?</w:t>
      </w:r>
    </w:p>
    <w:p w:rsidR="00000000" w:rsidDel="00000000" w:rsidP="00000000" w:rsidRDefault="00000000" w:rsidRPr="00000000" w14:paraId="00000092">
      <w:pPr>
        <w:rPr>
          <w:highlight w:val="yellow"/>
        </w:rPr>
      </w:pPr>
      <w:r w:rsidDel="00000000" w:rsidR="00000000" w:rsidRPr="00000000">
        <w:rPr>
          <w:highlight w:val="yellow"/>
          <w:rtl w:val="0"/>
        </w:rPr>
        <w:t xml:space="preserve">If you are unable to make it to your selected verification site within 10 business days (xx/xx/xxxx), you will need to complete the registration process again. You will receive a new Confirmation Case Number that will be valid for an additional 10 business days.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i w:val="1"/>
          <w:highlight w:val="yellow"/>
        </w:rPr>
      </w:pPr>
      <w:r w:rsidDel="00000000" w:rsidR="00000000" w:rsidRPr="00000000">
        <w:rPr>
          <w:highlight w:val="yellow"/>
          <w:rtl w:val="0"/>
        </w:rPr>
        <w:t xml:space="preserve">To learn more about In-Person Identity Proofing, visit here </w:t>
      </w:r>
      <w:r w:rsidDel="00000000" w:rsidR="00000000" w:rsidRPr="00000000">
        <w:rPr>
          <w:i w:val="1"/>
          <w:highlight w:val="yellow"/>
          <w:rtl w:val="0"/>
        </w:rPr>
        <w:t xml:space="preserve">(No hyperlink provided as this is a test email).</w:t>
      </w:r>
    </w:p>
    <w:p w:rsidR="00000000" w:rsidDel="00000000" w:rsidP="00000000" w:rsidRDefault="00000000" w:rsidRPr="00000000" w14:paraId="00000096">
      <w:pPr>
        <w:rPr>
          <w:i w:val="1"/>
          <w:highlight w:val="yellow"/>
        </w:rPr>
      </w:pPr>
      <w:r w:rsidDel="00000000" w:rsidR="00000000" w:rsidRPr="00000000">
        <w:rPr>
          <w:rtl w:val="0"/>
        </w:rPr>
      </w:r>
    </w:p>
    <w:p w:rsidR="00000000" w:rsidDel="00000000" w:rsidP="00000000" w:rsidRDefault="00000000" w:rsidRPr="00000000" w14:paraId="00000097">
      <w:pPr>
        <w:rPr>
          <w:i w:val="1"/>
          <w:highlight w:val="yellow"/>
        </w:rPr>
      </w:pPr>
      <w:r w:rsidDel="00000000" w:rsidR="00000000" w:rsidRPr="00000000">
        <w:rPr>
          <w:i w:val="1"/>
          <w:highlight w:val="yellow"/>
          <w:rtl w:val="0"/>
        </w:rPr>
        <w:t xml:space="preserve">This email is only a test. There have been no changes to your VA.gov account. Any actions taken here will not impact your VA benefits or services.</w:t>
      </w:r>
    </w:p>
    <w:p w:rsidR="00000000" w:rsidDel="00000000" w:rsidP="00000000" w:rsidRDefault="00000000" w:rsidRPr="00000000" w14:paraId="00000098">
      <w:pPr>
        <w:rPr>
          <w:highlight w:val="yellow"/>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9">
      <w:pPr>
        <w:rPr>
          <w:i w:val="1"/>
          <w:u w:val="single"/>
        </w:rPr>
      </w:pPr>
      <w:r w:rsidDel="00000000" w:rsidR="00000000" w:rsidRPr="00000000">
        <w:rPr>
          <w:i w:val="1"/>
          <w:u w:val="single"/>
          <w:rtl w:val="0"/>
        </w:rPr>
        <w:t xml:space="preserve">Proofing Agent Screen 1: Enter Case Number</w:t>
      </w:r>
    </w:p>
    <w:p w:rsidR="00000000" w:rsidDel="00000000" w:rsidP="00000000" w:rsidRDefault="00000000" w:rsidRPr="00000000" w14:paraId="0000009A">
      <w:pPr>
        <w:rPr>
          <w:i w:val="1"/>
          <w:u w:val="single"/>
        </w:rPr>
      </w:pPr>
      <w:r w:rsidDel="00000000" w:rsidR="00000000" w:rsidRPr="00000000">
        <w:rPr>
          <w:rtl w:val="0"/>
        </w:rPr>
      </w:r>
    </w:p>
    <w:p w:rsidR="00000000" w:rsidDel="00000000" w:rsidP="00000000" w:rsidRDefault="00000000" w:rsidRPr="00000000" w14:paraId="0000009B">
      <w:pPr>
        <w:jc w:val="right"/>
        <w:rPr/>
      </w:pPr>
      <w:r w:rsidDel="00000000" w:rsidR="00000000" w:rsidRPr="00000000">
        <w:rPr>
          <w:rtl w:val="0"/>
        </w:rPr>
        <w:t xml:space="preserve">[CTA: Languages]</w:t>
      </w:r>
    </w:p>
    <w:p w:rsidR="00000000" w:rsidDel="00000000" w:rsidP="00000000" w:rsidRDefault="00000000" w:rsidRPr="00000000" w14:paraId="0000009C">
      <w:pPr>
        <w:pStyle w:val="Heading1"/>
        <w:rPr>
          <w:b w:val="1"/>
        </w:rPr>
      </w:pPr>
      <w:bookmarkStart w:colFirst="0" w:colLast="0" w:name="_hlw4k9mymbj1" w:id="11"/>
      <w:bookmarkEnd w:id="11"/>
      <w:r w:rsidDel="00000000" w:rsidR="00000000" w:rsidRPr="00000000">
        <w:rPr>
          <w:b w:val="1"/>
          <w:rtl w:val="0"/>
        </w:rPr>
        <w:t xml:space="preserve">H1: </w:t>
      </w:r>
      <w:r w:rsidDel="00000000" w:rsidR="00000000" w:rsidRPr="00000000">
        <w:rPr>
          <w:b w:val="1"/>
          <w:rtl w:val="0"/>
        </w:rPr>
        <w:t xml:space="preserve">Enter</w:t>
      </w:r>
      <w:r w:rsidDel="00000000" w:rsidR="00000000" w:rsidRPr="00000000">
        <w:rPr>
          <w:b w:val="1"/>
          <w:highlight w:val="yellow"/>
          <w:rtl w:val="0"/>
        </w:rPr>
        <w:t xml:space="preserve"> Confirmation</w:t>
      </w:r>
      <w:r w:rsidDel="00000000" w:rsidR="00000000" w:rsidRPr="00000000">
        <w:rPr>
          <w:b w:val="1"/>
          <w:rtl w:val="0"/>
        </w:rPr>
        <w:t xml:space="preserve"> Case Number</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highlight w:val="yellow"/>
        </w:rPr>
      </w:pPr>
      <w:r w:rsidDel="00000000" w:rsidR="00000000" w:rsidRPr="00000000">
        <w:rPr>
          <w:highlight w:val="yellow"/>
          <w:rtl w:val="0"/>
        </w:rPr>
        <w:t xml:space="preserve">Ask for the 8-digit Confirmation Case Number that the applicant received at the end of the registration process for their walk-in appointment. This unique number can also be found in the confirmation email that they received when they completed registration for In-Person Identity Proofing. The Confirmation Case Number is only valid for 10 days.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highlight w:val="yellow"/>
        </w:rPr>
      </w:pPr>
      <w:r w:rsidDel="00000000" w:rsidR="00000000" w:rsidRPr="00000000">
        <w:rPr>
          <w:highlight w:val="yellow"/>
          <w:rtl w:val="0"/>
        </w:rPr>
        <w:t xml:space="preserve">Enter the number they provide into the Confirmation Case Number field below and press ‘Continue’.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highlight w:val="yellow"/>
        </w:rPr>
      </w:pPr>
      <w:r w:rsidDel="00000000" w:rsidR="00000000" w:rsidRPr="00000000">
        <w:rPr>
          <w:rtl w:val="0"/>
        </w:rPr>
        <w:t xml:space="preserve">If the applicant can’t find their case number, or if it is expired or otherwise invalid, they will need to create a new case number by signing into their Login.gov account</w:t>
      </w:r>
      <w:r w:rsidDel="00000000" w:rsidR="00000000" w:rsidRPr="00000000">
        <w:rPr>
          <w:highlight w:val="yellow"/>
          <w:rtl w:val="0"/>
        </w:rPr>
        <w:t xml:space="preserve"> and registering for a new walk-in appointment.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b w:val="1"/>
          <w:highlight w:val="yellow"/>
          <w:rtl w:val="0"/>
        </w:rPr>
        <w:t xml:space="preserve">Confirmation</w:t>
      </w:r>
      <w:r w:rsidDel="00000000" w:rsidR="00000000" w:rsidRPr="00000000">
        <w:rPr>
          <w:b w:val="1"/>
          <w:rtl w:val="0"/>
        </w:rPr>
        <w:t xml:space="preserve"> </w:t>
      </w:r>
      <w:r w:rsidDel="00000000" w:rsidR="00000000" w:rsidRPr="00000000">
        <w:rPr>
          <w:b w:val="1"/>
          <w:rtl w:val="0"/>
        </w:rPr>
        <w:t xml:space="preserve">Case Number</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[text box]</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jc w:val="center"/>
        <w:rPr>
          <w:b w:val="1"/>
        </w:rPr>
      </w:pPr>
      <w:r w:rsidDel="00000000" w:rsidR="00000000" w:rsidRPr="00000000">
        <w:rPr>
          <w:b w:val="1"/>
          <w:rtl w:val="0"/>
        </w:rPr>
        <w:t xml:space="preserve">[CTA: Continue]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br w:type="page"/>
      </w:r>
      <w:r w:rsidDel="00000000" w:rsidR="00000000" w:rsidRPr="00000000">
        <w:rPr>
          <w:rtl w:val="0"/>
        </w:rPr>
      </w:r>
    </w:p>
    <w:p w:rsidR="00000000" w:rsidDel="00000000" w:rsidP="00000000" w:rsidRDefault="00000000" w:rsidRPr="00000000" w14:paraId="000000AB">
      <w:pPr>
        <w:rPr>
          <w:i w:val="1"/>
          <w:u w:val="single"/>
        </w:rPr>
      </w:pPr>
      <w:r w:rsidDel="00000000" w:rsidR="00000000" w:rsidRPr="00000000">
        <w:rPr>
          <w:i w:val="1"/>
          <w:u w:val="single"/>
          <w:rtl w:val="0"/>
        </w:rPr>
        <w:t xml:space="preserve">Proofing Agent Screen 2: Confirm email</w:t>
      </w:r>
    </w:p>
    <w:p w:rsidR="00000000" w:rsidDel="00000000" w:rsidP="00000000" w:rsidRDefault="00000000" w:rsidRPr="00000000" w14:paraId="000000AC">
      <w:pPr>
        <w:rPr>
          <w:i w:val="1"/>
          <w:u w:val="single"/>
        </w:rPr>
      </w:pPr>
      <w:r w:rsidDel="00000000" w:rsidR="00000000" w:rsidRPr="00000000">
        <w:rPr>
          <w:rtl w:val="0"/>
        </w:rPr>
      </w:r>
    </w:p>
    <w:p w:rsidR="00000000" w:rsidDel="00000000" w:rsidP="00000000" w:rsidRDefault="00000000" w:rsidRPr="00000000" w14:paraId="000000AD">
      <w:pPr>
        <w:rPr>
          <w:i w:val="1"/>
          <w:u w:val="single"/>
        </w:rPr>
      </w:pPr>
      <w:r w:rsidDel="00000000" w:rsidR="00000000" w:rsidRPr="00000000">
        <w:rPr>
          <w:rtl w:val="0"/>
        </w:rPr>
        <w:t xml:space="preserve">Confirm email &gt; Validate ID &gt; Input ID information &gt; Verify in IAM toolkit</w:t>
      </w:r>
      <w:r w:rsidDel="00000000" w:rsidR="00000000" w:rsidRPr="00000000">
        <w:rPr>
          <w:rtl w:val="0"/>
        </w:rPr>
      </w:r>
    </w:p>
    <w:p w:rsidR="00000000" w:rsidDel="00000000" w:rsidP="00000000" w:rsidRDefault="00000000" w:rsidRPr="00000000" w14:paraId="000000AE">
      <w:pPr>
        <w:pStyle w:val="Heading1"/>
        <w:rPr>
          <w:b w:val="1"/>
        </w:rPr>
      </w:pPr>
      <w:bookmarkStart w:colFirst="0" w:colLast="0" w:name="_xbks4g25hzz0" w:id="12"/>
      <w:bookmarkEnd w:id="12"/>
      <w:r w:rsidDel="00000000" w:rsidR="00000000" w:rsidRPr="00000000">
        <w:rPr>
          <w:b w:val="1"/>
          <w:rtl w:val="0"/>
        </w:rPr>
        <w:t xml:space="preserve">H1: </w:t>
      </w:r>
      <w:r w:rsidDel="00000000" w:rsidR="00000000" w:rsidRPr="00000000">
        <w:rPr>
          <w:b w:val="1"/>
          <w:rtl w:val="0"/>
        </w:rPr>
        <w:t xml:space="preserve">Confirm applicant email</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highlight w:val="yellow"/>
        </w:rPr>
      </w:pPr>
      <w:r w:rsidDel="00000000" w:rsidR="00000000" w:rsidRPr="00000000">
        <w:rPr>
          <w:highlight w:val="yellow"/>
          <w:rtl w:val="0"/>
        </w:rPr>
        <w:t xml:space="preserve">As an added layer of security, and to make sure that there has not been an error, you will need to ask what email address is associated with the applicant’s Login.gov account. This should be the email address that they used to set up their Login.gov account and appears at the bottom of the confirmation they received after registering for their walk-in appointment. For security, you should not share the information on this screen; only confirm if it is correct or not correct.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highlight w:val="yellow"/>
        </w:rPr>
      </w:pPr>
      <w:r w:rsidDel="00000000" w:rsidR="00000000" w:rsidRPr="00000000">
        <w:rPr>
          <w:highlight w:val="yellow"/>
          <w:rtl w:val="0"/>
        </w:rPr>
        <w:t xml:space="preserve">If you need help, use this script: </w:t>
      </w:r>
    </w:p>
    <w:p w:rsidR="00000000" w:rsidDel="00000000" w:rsidP="00000000" w:rsidRDefault="00000000" w:rsidRPr="00000000" w14:paraId="000000B3">
      <w:pPr>
        <w:rPr>
          <w:highlight w:val="yellow"/>
        </w:rPr>
      </w:pPr>
      <w:r w:rsidDel="00000000" w:rsidR="00000000" w:rsidRPr="00000000">
        <w:rPr>
          <w:rtl w:val="0"/>
        </w:rPr>
      </w:r>
    </w:p>
    <w:p w:rsidR="00000000" w:rsidDel="00000000" w:rsidP="00000000" w:rsidRDefault="00000000" w:rsidRPr="00000000" w14:paraId="000000B4">
      <w:pPr>
        <w:ind w:left="900" w:right="360" w:firstLine="0"/>
        <w:rPr>
          <w:highlight w:val="yellow"/>
        </w:rPr>
      </w:pPr>
      <w:r w:rsidDel="00000000" w:rsidR="00000000" w:rsidRPr="00000000">
        <w:rPr>
          <w:highlight w:val="yellow"/>
          <w:rtl w:val="0"/>
        </w:rPr>
        <w:t xml:space="preserve">In order to make sure that we are verifying the right account, I will need you to tell me the email address that you used to register your Login.gov account? You don’t need to sign in, I just need to verify this information before we get started. If you are unsure, this would be the email address that you received your walk-in appointment confirmation. If you have access to that email, your email address should appear in the confirmation email or at the bottom of the confirmation screen of the application if you printed that out as you were registering.</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highlight w:val="yellow"/>
          <w:rtl w:val="0"/>
        </w:rPr>
        <w:t xml:space="preserve">Confirmation Case Number</w:t>
      </w:r>
      <w:r w:rsidDel="00000000" w:rsidR="00000000" w:rsidRPr="00000000">
        <w:rPr>
          <w:rtl w:val="0"/>
        </w:rPr>
        <w:t xml:space="preserve"> </w:t>
      </w:r>
      <w:r w:rsidDel="00000000" w:rsidR="00000000" w:rsidRPr="00000000">
        <w:rPr>
          <w:b w:val="1"/>
          <w:rtl w:val="0"/>
        </w:rPr>
        <w:t xml:space="preserve">C8302023</w:t>
      </w:r>
      <w:r w:rsidDel="00000000" w:rsidR="00000000" w:rsidRPr="00000000">
        <w:rPr>
          <w:rtl w:val="0"/>
        </w:rPr>
        <w:t xml:space="preserve"> is associated with the following email address: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highlight w:val="yellow"/>
        </w:rPr>
      </w:pPr>
      <w:r w:rsidDel="00000000" w:rsidR="00000000" w:rsidRPr="00000000">
        <w:rPr>
          <w:b w:val="1"/>
          <w:highlight w:val="yellow"/>
          <w:rtl w:val="0"/>
        </w:rPr>
        <w:t xml:space="preserve">user@usertest.com</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If the email address provided by the applicant matches the email associated with the </w:t>
      </w:r>
      <w:r w:rsidDel="00000000" w:rsidR="00000000" w:rsidRPr="00000000">
        <w:rPr>
          <w:highlight w:val="yellow"/>
          <w:rtl w:val="0"/>
        </w:rPr>
        <w:t xml:space="preserve">Confirmation Case Number</w:t>
      </w:r>
      <w:r w:rsidDel="00000000" w:rsidR="00000000" w:rsidRPr="00000000">
        <w:rPr>
          <w:rtl w:val="0"/>
        </w:rPr>
        <w:t xml:space="preserve">, click 'Continue'.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If the email address does not match, click the ‘Back’ button and help the applicant create a new </w:t>
      </w:r>
      <w:r w:rsidDel="00000000" w:rsidR="00000000" w:rsidRPr="00000000">
        <w:rPr>
          <w:highlight w:val="yellow"/>
          <w:rtl w:val="0"/>
        </w:rPr>
        <w:t xml:space="preserve">Confirmation Case Number</w:t>
      </w: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jc w:val="center"/>
        <w:rPr>
          <w:b w:val="1"/>
        </w:rPr>
      </w:pPr>
      <w:r w:rsidDel="00000000" w:rsidR="00000000" w:rsidRPr="00000000">
        <w:rPr>
          <w:b w:val="1"/>
          <w:rtl w:val="0"/>
        </w:rPr>
        <w:t xml:space="preserve">[CTA: Continue]</w:t>
      </w:r>
    </w:p>
    <w:p w:rsidR="00000000" w:rsidDel="00000000" w:rsidP="00000000" w:rsidRDefault="00000000" w:rsidRPr="00000000" w14:paraId="000000BF">
      <w:pPr>
        <w:jc w:val="center"/>
        <w:rPr>
          <w:b w:val="1"/>
        </w:rPr>
      </w:pPr>
      <w:r w:rsidDel="00000000" w:rsidR="00000000" w:rsidRPr="00000000">
        <w:rPr>
          <w:rtl w:val="0"/>
        </w:rPr>
      </w:r>
    </w:p>
    <w:p w:rsidR="00000000" w:rsidDel="00000000" w:rsidP="00000000" w:rsidRDefault="00000000" w:rsidRPr="00000000" w14:paraId="000000C0">
      <w:pPr>
        <w:jc w:val="center"/>
        <w:rPr>
          <w:b w:val="1"/>
        </w:rPr>
      </w:pPr>
      <w:r w:rsidDel="00000000" w:rsidR="00000000" w:rsidRPr="00000000">
        <w:rPr>
          <w:b w:val="1"/>
          <w:rtl w:val="0"/>
        </w:rPr>
        <w:t xml:space="preserve">[CTA: Back]</w:t>
      </w:r>
    </w:p>
    <w:p w:rsidR="00000000" w:rsidDel="00000000" w:rsidP="00000000" w:rsidRDefault="00000000" w:rsidRPr="00000000" w14:paraId="000000C1">
      <w:pPr>
        <w:jc w:val="center"/>
        <w:rPr/>
      </w:pPr>
      <w:r w:rsidDel="00000000" w:rsidR="00000000" w:rsidRPr="00000000">
        <w:rPr>
          <w:rtl w:val="0"/>
        </w:rPr>
      </w:r>
    </w:p>
    <w:p w:rsidR="00000000" w:rsidDel="00000000" w:rsidP="00000000" w:rsidRDefault="00000000" w:rsidRPr="00000000" w14:paraId="000000C2">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C3">
      <w:pPr>
        <w:rPr>
          <w:i w:val="1"/>
          <w:u w:val="single"/>
        </w:rPr>
      </w:pPr>
      <w:r w:rsidDel="00000000" w:rsidR="00000000" w:rsidRPr="00000000">
        <w:rPr>
          <w:i w:val="1"/>
          <w:u w:val="single"/>
          <w:rtl w:val="0"/>
        </w:rPr>
        <w:t xml:space="preserve">Proofing Agent Screen 3: Validate ID</w:t>
      </w:r>
    </w:p>
    <w:p w:rsidR="00000000" w:rsidDel="00000000" w:rsidP="00000000" w:rsidRDefault="00000000" w:rsidRPr="00000000" w14:paraId="000000C4">
      <w:pPr>
        <w:rPr>
          <w:i w:val="1"/>
          <w:u w:val="single"/>
        </w:rPr>
      </w:pPr>
      <w:r w:rsidDel="00000000" w:rsidR="00000000" w:rsidRPr="00000000">
        <w:rPr>
          <w:rtl w:val="0"/>
        </w:rPr>
      </w:r>
    </w:p>
    <w:p w:rsidR="00000000" w:rsidDel="00000000" w:rsidP="00000000" w:rsidRDefault="00000000" w:rsidRPr="00000000" w14:paraId="000000C5">
      <w:pPr>
        <w:rPr>
          <w:i w:val="1"/>
          <w:u w:val="single"/>
        </w:rPr>
      </w:pPr>
      <w:r w:rsidDel="00000000" w:rsidR="00000000" w:rsidRPr="00000000">
        <w:rPr>
          <w:rtl w:val="0"/>
        </w:rPr>
        <w:t xml:space="preserve">Confirm email &gt; Validate ID &gt; Input ID information &gt; Verify in IAM toolkit</w:t>
      </w:r>
      <w:r w:rsidDel="00000000" w:rsidR="00000000" w:rsidRPr="00000000">
        <w:rPr>
          <w:rtl w:val="0"/>
        </w:rPr>
      </w:r>
    </w:p>
    <w:p w:rsidR="00000000" w:rsidDel="00000000" w:rsidP="00000000" w:rsidRDefault="00000000" w:rsidRPr="00000000" w14:paraId="000000C6">
      <w:pPr>
        <w:pStyle w:val="Heading1"/>
        <w:rPr>
          <w:b w:val="1"/>
        </w:rPr>
      </w:pPr>
      <w:bookmarkStart w:colFirst="0" w:colLast="0" w:name="_a19a6rig7e5x" w:id="13"/>
      <w:bookmarkEnd w:id="13"/>
      <w:r w:rsidDel="00000000" w:rsidR="00000000" w:rsidRPr="00000000">
        <w:rPr>
          <w:b w:val="1"/>
          <w:rtl w:val="0"/>
        </w:rPr>
        <w:t xml:space="preserve">H1: </w:t>
      </w:r>
      <w:r w:rsidDel="00000000" w:rsidR="00000000" w:rsidRPr="00000000">
        <w:rPr>
          <w:b w:val="1"/>
          <w:rtl w:val="0"/>
        </w:rPr>
        <w:t xml:space="preserve">Validate ID</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2"/>
        <w:rPr>
          <w:b w:val="1"/>
        </w:rPr>
      </w:pPr>
      <w:bookmarkStart w:colFirst="0" w:colLast="0" w:name="_kxdhrvkqo87n" w:id="14"/>
      <w:bookmarkEnd w:id="14"/>
      <w:r w:rsidDel="00000000" w:rsidR="00000000" w:rsidRPr="00000000">
        <w:rPr>
          <w:b w:val="1"/>
          <w:rtl w:val="0"/>
        </w:rPr>
        <w:t xml:space="preserve">H2: Ask for photo ID</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In order to verify their identity, ask the applicant for one of the following forms of valid ID:</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State-issued driver’s license or identification card</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Driver’s license or state-issued identification cards from all 50 states, the District of Columbia (DC), and other US territories (Guam, US Virgin Islands, American Samoa, Mariana Islands and Puerto Rico).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Must be valid and not expired.</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highlight w:val="yellow"/>
        </w:rPr>
      </w:pPr>
      <w:r w:rsidDel="00000000" w:rsidR="00000000" w:rsidRPr="00000000">
        <w:rPr>
          <w:b w:val="1"/>
          <w:highlight w:val="yellow"/>
          <w:rtl w:val="0"/>
        </w:rPr>
        <w:t xml:space="preserve">The following are NOT acceptable forms of ID at this time: </w:t>
      </w:r>
    </w:p>
    <w:p w:rsidR="00000000" w:rsidDel="00000000" w:rsidP="00000000" w:rsidRDefault="00000000" w:rsidRPr="00000000" w14:paraId="000000D3">
      <w:pPr>
        <w:numPr>
          <w:ilvl w:val="0"/>
          <w:numId w:val="1"/>
        </w:numPr>
        <w:ind w:left="720" w:hanging="360"/>
        <w:rPr>
          <w:highlight w:val="yellow"/>
        </w:rPr>
      </w:pPr>
      <w:r w:rsidDel="00000000" w:rsidR="00000000" w:rsidRPr="00000000">
        <w:rPr>
          <w:highlight w:val="yellow"/>
          <w:rtl w:val="0"/>
        </w:rPr>
        <w:t xml:space="preserve">Passport</w:t>
      </w:r>
    </w:p>
    <w:p w:rsidR="00000000" w:rsidDel="00000000" w:rsidP="00000000" w:rsidRDefault="00000000" w:rsidRPr="00000000" w14:paraId="000000D4">
      <w:pPr>
        <w:numPr>
          <w:ilvl w:val="0"/>
          <w:numId w:val="1"/>
        </w:numPr>
        <w:ind w:left="720" w:hanging="360"/>
        <w:rPr>
          <w:highlight w:val="yellow"/>
        </w:rPr>
      </w:pPr>
      <w:r w:rsidDel="00000000" w:rsidR="00000000" w:rsidRPr="00000000">
        <w:rPr>
          <w:highlight w:val="yellow"/>
          <w:rtl w:val="0"/>
        </w:rPr>
        <w:t xml:space="preserve">Veteran Health Identification Card</w:t>
      </w:r>
    </w:p>
    <w:p w:rsidR="00000000" w:rsidDel="00000000" w:rsidP="00000000" w:rsidRDefault="00000000" w:rsidRPr="00000000" w14:paraId="000000D5">
      <w:pPr>
        <w:numPr>
          <w:ilvl w:val="0"/>
          <w:numId w:val="1"/>
        </w:numPr>
        <w:ind w:left="720" w:hanging="360"/>
        <w:rPr>
          <w:highlight w:val="yellow"/>
        </w:rPr>
      </w:pPr>
      <w:r w:rsidDel="00000000" w:rsidR="00000000" w:rsidRPr="00000000">
        <w:rPr>
          <w:highlight w:val="yellow"/>
          <w:rtl w:val="0"/>
        </w:rPr>
        <w:t xml:space="preserve">Any ID that has an expiration ID and has expired</w:t>
      </w:r>
      <w:r w:rsidDel="00000000" w:rsidR="00000000" w:rsidRPr="00000000">
        <w:rPr>
          <w:rtl w:val="0"/>
        </w:rPr>
      </w:r>
    </w:p>
    <w:p w:rsidR="00000000" w:rsidDel="00000000" w:rsidP="00000000" w:rsidRDefault="00000000" w:rsidRPr="00000000" w14:paraId="000000D6">
      <w:pPr>
        <w:pStyle w:val="Heading2"/>
        <w:rPr>
          <w:b w:val="1"/>
        </w:rPr>
      </w:pPr>
      <w:bookmarkStart w:colFirst="0" w:colLast="0" w:name="_3c4pl6gue1x6" w:id="15"/>
      <w:bookmarkEnd w:id="15"/>
      <w:r w:rsidDel="00000000" w:rsidR="00000000" w:rsidRPr="00000000">
        <w:rPr>
          <w:b w:val="1"/>
          <w:rtl w:val="0"/>
        </w:rPr>
        <w:t xml:space="preserve">H2: Select ID Type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highlight w:val="yellow"/>
        </w:rPr>
      </w:pPr>
      <w:r w:rsidDel="00000000" w:rsidR="00000000" w:rsidRPr="00000000">
        <w:rPr>
          <w:rtl w:val="0"/>
        </w:rPr>
        <w:t xml:space="preserve">Type in and select the appropriate ID Type from the drop-down menu below and then click ‘Validate document’. </w:t>
      </w:r>
      <w:r w:rsidDel="00000000" w:rsidR="00000000" w:rsidRPr="00000000">
        <w:rPr>
          <w:highlight w:val="yellow"/>
          <w:rtl w:val="0"/>
        </w:rPr>
        <w:t xml:space="preserve">You will NOT need to take a photograph of the Veteran’s ID. You will only be validating the authenticity of the document.</w:t>
      </w:r>
    </w:p>
    <w:p w:rsidR="00000000" w:rsidDel="00000000" w:rsidP="00000000" w:rsidRDefault="00000000" w:rsidRPr="00000000" w14:paraId="000000D9">
      <w:pPr>
        <w:rPr>
          <w:highlight w:val="yellow"/>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ID type</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 Select -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ID state</w:t>
      </w:r>
    </w:p>
    <w:p w:rsidR="00000000" w:rsidDel="00000000" w:rsidP="00000000" w:rsidRDefault="00000000" w:rsidRPr="00000000" w14:paraId="000000DE">
      <w:pPr>
        <w:rPr/>
      </w:pPr>
      <w:r w:rsidDel="00000000" w:rsidR="00000000" w:rsidRPr="00000000">
        <w:rPr>
          <w:rtl w:val="0"/>
        </w:rPr>
        <w:t xml:space="preserve">[ - Select -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2"/>
        <w:rPr>
          <w:b w:val="1"/>
        </w:rPr>
      </w:pPr>
      <w:bookmarkStart w:colFirst="0" w:colLast="0" w:name="_l3x67yptf20z" w:id="16"/>
      <w:bookmarkEnd w:id="16"/>
      <w:r w:rsidDel="00000000" w:rsidR="00000000" w:rsidRPr="00000000">
        <w:rPr>
          <w:b w:val="1"/>
          <w:rtl w:val="0"/>
        </w:rPr>
        <w:t xml:space="preserve">H2: Validate Document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Use the information below to validate the authenticity of the applicant’s photo ID. Once you have reviewed the ID and determined that it is valid, click the check box for ‘Validated document’ and then click ‘Continue’ to proceed to the next step.</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Validate an </w:t>
      </w:r>
      <w:r w:rsidDel="00000000" w:rsidR="00000000" w:rsidRPr="00000000">
        <w:rPr>
          <w:b w:val="1"/>
          <w:highlight w:val="yellow"/>
          <w:rtl w:val="0"/>
        </w:rPr>
        <w:t xml:space="preserve">[ID type selected]</w:t>
      </w:r>
      <w:r w:rsidDel="00000000" w:rsidR="00000000" w:rsidRPr="00000000">
        <w:rPr>
          <w:rtl w:val="0"/>
        </w:rPr>
        <w:t xml:space="preserve"> by looking for the following features:</w:t>
      </w:r>
    </w:p>
    <w:p w:rsidR="00000000" w:rsidDel="00000000" w:rsidP="00000000" w:rsidRDefault="00000000" w:rsidRPr="00000000" w14:paraId="000000E5">
      <w:pPr>
        <w:numPr>
          <w:ilvl w:val="0"/>
          <w:numId w:val="3"/>
        </w:numPr>
        <w:ind w:left="720" w:hanging="360"/>
        <w:rPr>
          <w:u w:val="none"/>
        </w:rPr>
      </w:pPr>
      <w:r w:rsidDel="00000000" w:rsidR="00000000" w:rsidRPr="00000000">
        <w:rPr>
          <w:rtl w:val="0"/>
        </w:rPr>
        <w:t xml:space="preserve">Polycarbonate card body</w:t>
      </w:r>
    </w:p>
    <w:p w:rsidR="00000000" w:rsidDel="00000000" w:rsidP="00000000" w:rsidRDefault="00000000" w:rsidRPr="00000000" w14:paraId="000000E6">
      <w:pPr>
        <w:numPr>
          <w:ilvl w:val="0"/>
          <w:numId w:val="3"/>
        </w:numPr>
        <w:ind w:left="720" w:hanging="360"/>
        <w:rPr>
          <w:u w:val="none"/>
        </w:rPr>
      </w:pPr>
      <w:r w:rsidDel="00000000" w:rsidR="00000000" w:rsidRPr="00000000">
        <w:rPr>
          <w:rtl w:val="0"/>
        </w:rPr>
        <w:t xml:space="preserve">Laser engraving</w:t>
      </w:r>
    </w:p>
    <w:p w:rsidR="00000000" w:rsidDel="00000000" w:rsidP="00000000" w:rsidRDefault="00000000" w:rsidRPr="00000000" w14:paraId="000000E7">
      <w:pPr>
        <w:numPr>
          <w:ilvl w:val="0"/>
          <w:numId w:val="3"/>
        </w:numPr>
        <w:ind w:left="720" w:hanging="360"/>
        <w:rPr>
          <w:u w:val="none"/>
        </w:rPr>
      </w:pPr>
      <w:r w:rsidDel="00000000" w:rsidR="00000000" w:rsidRPr="00000000">
        <w:rPr>
          <w:rtl w:val="0"/>
        </w:rPr>
        <w:t xml:space="preserve">Changeable laser image</w:t>
      </w:r>
    </w:p>
    <w:p w:rsidR="00000000" w:rsidDel="00000000" w:rsidP="00000000" w:rsidRDefault="00000000" w:rsidRPr="00000000" w14:paraId="000000E8">
      <w:pPr>
        <w:numPr>
          <w:ilvl w:val="0"/>
          <w:numId w:val="3"/>
        </w:numPr>
        <w:ind w:left="720" w:hanging="360"/>
        <w:rPr>
          <w:u w:val="none"/>
        </w:rPr>
      </w:pPr>
      <w:r w:rsidDel="00000000" w:rsidR="00000000" w:rsidRPr="00000000">
        <w:rPr>
          <w:rtl w:val="0"/>
        </w:rPr>
        <w:t xml:space="preserve">Tactile text</w:t>
      </w:r>
    </w:p>
    <w:p w:rsidR="00000000" w:rsidDel="00000000" w:rsidP="00000000" w:rsidRDefault="00000000" w:rsidRPr="00000000" w14:paraId="000000E9">
      <w:pPr>
        <w:numPr>
          <w:ilvl w:val="0"/>
          <w:numId w:val="3"/>
        </w:numPr>
        <w:ind w:left="720" w:hanging="360"/>
        <w:rPr>
          <w:u w:val="none"/>
        </w:rPr>
      </w:pPr>
      <w:r w:rsidDel="00000000" w:rsidR="00000000" w:rsidRPr="00000000">
        <w:rPr>
          <w:rtl w:val="0"/>
        </w:rPr>
        <w:t xml:space="preserve">Inventory control number (backside)</w:t>
      </w:r>
    </w:p>
    <w:p w:rsidR="00000000" w:rsidDel="00000000" w:rsidP="00000000" w:rsidRDefault="00000000" w:rsidRPr="00000000" w14:paraId="000000EA">
      <w:pPr>
        <w:numPr>
          <w:ilvl w:val="0"/>
          <w:numId w:val="3"/>
        </w:numPr>
        <w:ind w:left="720" w:hanging="360"/>
        <w:rPr>
          <w:u w:val="none"/>
        </w:rPr>
      </w:pPr>
      <w:r w:rsidDel="00000000" w:rsidR="00000000" w:rsidRPr="00000000">
        <w:rPr>
          <w:rtl w:val="0"/>
        </w:rPr>
        <w:t xml:space="preserve">Color photo (backside)</w:t>
      </w:r>
    </w:p>
    <w:p w:rsidR="00000000" w:rsidDel="00000000" w:rsidP="00000000" w:rsidRDefault="00000000" w:rsidRPr="00000000" w14:paraId="000000EB">
      <w:pPr>
        <w:numPr>
          <w:ilvl w:val="0"/>
          <w:numId w:val="3"/>
        </w:numPr>
        <w:ind w:left="720" w:hanging="360"/>
        <w:rPr>
          <w:u w:val="none"/>
        </w:rPr>
      </w:pPr>
      <w:r w:rsidDel="00000000" w:rsidR="00000000" w:rsidRPr="00000000">
        <w:rPr>
          <w:rtl w:val="0"/>
        </w:rPr>
        <w:t xml:space="preserve">Rainbow printing (backside)</w:t>
      </w:r>
    </w:p>
    <w:p w:rsidR="00000000" w:rsidDel="00000000" w:rsidP="00000000" w:rsidRDefault="00000000" w:rsidRPr="00000000" w14:paraId="000000EC">
      <w:pPr>
        <w:numPr>
          <w:ilvl w:val="0"/>
          <w:numId w:val="3"/>
        </w:numPr>
        <w:ind w:left="720" w:hanging="360"/>
        <w:rPr>
          <w:u w:val="none"/>
        </w:rPr>
      </w:pPr>
      <w:r w:rsidDel="00000000" w:rsidR="00000000" w:rsidRPr="00000000">
        <w:rPr>
          <w:rtl w:val="0"/>
        </w:rPr>
        <w:t xml:space="preserve">Identity barcode (backside)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For additional resources to help you validate the authenticity of state-issued IDs, you may refer to our DMV Driver’s License Guide.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numPr>
          <w:ilvl w:val="0"/>
          <w:numId w:val="8"/>
        </w:numPr>
        <w:ind w:left="720" w:hanging="360"/>
        <w:rPr>
          <w:u w:val="none"/>
        </w:rPr>
      </w:pPr>
      <w:r w:rsidDel="00000000" w:rsidR="00000000" w:rsidRPr="00000000">
        <w:rPr>
          <w:rtl w:val="0"/>
        </w:rPr>
        <w:t xml:space="preserve">Validate document</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jc w:val="center"/>
        <w:rPr>
          <w:b w:val="1"/>
        </w:rPr>
      </w:pPr>
      <w:r w:rsidDel="00000000" w:rsidR="00000000" w:rsidRPr="00000000">
        <w:rPr>
          <w:b w:val="1"/>
          <w:rtl w:val="0"/>
        </w:rPr>
        <w:t xml:space="preserve">[CTA: Continue]</w:t>
      </w:r>
    </w:p>
    <w:p w:rsidR="00000000" w:rsidDel="00000000" w:rsidP="00000000" w:rsidRDefault="00000000" w:rsidRPr="00000000" w14:paraId="000000F3">
      <w:pPr>
        <w:ind w:left="0" w:firstLine="0"/>
        <w:jc w:val="center"/>
        <w:rPr>
          <w:b w:val="1"/>
        </w:rPr>
      </w:pPr>
      <w:r w:rsidDel="00000000" w:rsidR="00000000" w:rsidRPr="00000000">
        <w:rPr>
          <w:rtl w:val="0"/>
        </w:rPr>
      </w:r>
    </w:p>
    <w:p w:rsidR="00000000" w:rsidDel="00000000" w:rsidP="00000000" w:rsidRDefault="00000000" w:rsidRPr="00000000" w14:paraId="000000F4">
      <w:pPr>
        <w:ind w:left="0" w:firstLine="0"/>
        <w:jc w:val="center"/>
        <w:rPr>
          <w:b w:val="1"/>
        </w:rPr>
      </w:pPr>
      <w:r w:rsidDel="00000000" w:rsidR="00000000" w:rsidRPr="00000000">
        <w:rPr>
          <w:b w:val="1"/>
          <w:rtl w:val="0"/>
        </w:rPr>
        <w:t xml:space="preserve">[CTA: Back]</w:t>
      </w:r>
    </w:p>
    <w:p w:rsidR="00000000" w:rsidDel="00000000" w:rsidP="00000000" w:rsidRDefault="00000000" w:rsidRPr="00000000" w14:paraId="000000F5">
      <w:pPr>
        <w:ind w:left="0" w:firstLine="0"/>
        <w:jc w:val="center"/>
        <w:rPr/>
      </w:pPr>
      <w:r w:rsidDel="00000000" w:rsidR="00000000" w:rsidRPr="00000000">
        <w:rPr>
          <w:rtl w:val="0"/>
        </w:rPr>
      </w:r>
    </w:p>
    <w:p w:rsidR="00000000" w:rsidDel="00000000" w:rsidP="00000000" w:rsidRDefault="00000000" w:rsidRPr="00000000" w14:paraId="000000F6">
      <w:pPr>
        <w:ind w:left="0"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0F7">
      <w:pPr>
        <w:rPr>
          <w:i w:val="1"/>
          <w:u w:val="single"/>
        </w:rPr>
      </w:pPr>
      <w:r w:rsidDel="00000000" w:rsidR="00000000" w:rsidRPr="00000000">
        <w:rPr>
          <w:i w:val="1"/>
          <w:u w:val="single"/>
          <w:rtl w:val="0"/>
        </w:rPr>
        <w:t xml:space="preserve">Proofing Agent Screen 4: Fill in Information</w:t>
      </w:r>
    </w:p>
    <w:p w:rsidR="00000000" w:rsidDel="00000000" w:rsidP="00000000" w:rsidRDefault="00000000" w:rsidRPr="00000000" w14:paraId="000000F8">
      <w:pPr>
        <w:rPr>
          <w:i w:val="1"/>
          <w:u w:val="single"/>
        </w:rPr>
      </w:pPr>
      <w:r w:rsidDel="00000000" w:rsidR="00000000" w:rsidRPr="00000000">
        <w:rPr>
          <w:rtl w:val="0"/>
        </w:rPr>
      </w:r>
    </w:p>
    <w:p w:rsidR="00000000" w:rsidDel="00000000" w:rsidP="00000000" w:rsidRDefault="00000000" w:rsidRPr="00000000" w14:paraId="000000F9">
      <w:pPr>
        <w:rPr>
          <w:i w:val="1"/>
          <w:u w:val="single"/>
        </w:rPr>
      </w:pPr>
      <w:r w:rsidDel="00000000" w:rsidR="00000000" w:rsidRPr="00000000">
        <w:rPr>
          <w:rtl w:val="0"/>
        </w:rPr>
        <w:t xml:space="preserve">Confirm email &gt; Validate ID &gt; Input ID information &gt; Verify in IAM toolkit</w:t>
      </w:r>
      <w:r w:rsidDel="00000000" w:rsidR="00000000" w:rsidRPr="00000000">
        <w:rPr>
          <w:rtl w:val="0"/>
        </w:rPr>
      </w:r>
    </w:p>
    <w:p w:rsidR="00000000" w:rsidDel="00000000" w:rsidP="00000000" w:rsidRDefault="00000000" w:rsidRPr="00000000" w14:paraId="000000FA">
      <w:pPr>
        <w:pStyle w:val="Heading1"/>
        <w:rPr>
          <w:b w:val="1"/>
          <w:highlight w:val="yellow"/>
        </w:rPr>
      </w:pPr>
      <w:bookmarkStart w:colFirst="0" w:colLast="0" w:name="_t4mkd549vfcv" w:id="17"/>
      <w:bookmarkEnd w:id="17"/>
      <w:r w:rsidDel="00000000" w:rsidR="00000000" w:rsidRPr="00000000">
        <w:rPr>
          <w:b w:val="1"/>
          <w:rtl w:val="0"/>
        </w:rPr>
        <w:t xml:space="preserve">H1: Fill in </w:t>
      </w:r>
      <w:r w:rsidDel="00000000" w:rsidR="00000000" w:rsidRPr="00000000">
        <w:rPr>
          <w:b w:val="1"/>
          <w:highlight w:val="yellow"/>
          <w:rtl w:val="0"/>
        </w:rPr>
        <w:t xml:space="preserve">information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Using the applicant’s validated documents, fill out the form below. As you fill out the form, make sure with the applicant that the information is correct, but do not show them this screen. Click ‘Continue’ when this form is complete.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Required fields are marked with an asterisk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highlight w:val="yellow"/>
        </w:rPr>
      </w:pPr>
      <w:r w:rsidDel="00000000" w:rsidR="00000000" w:rsidRPr="00000000">
        <w:rPr>
          <w:rtl w:val="0"/>
        </w:rPr>
        <w:t xml:space="preserve">Social Security Number*: </w:t>
      </w:r>
      <w:r w:rsidDel="00000000" w:rsidR="00000000" w:rsidRPr="00000000">
        <w:rPr>
          <w:highlight w:val="yellow"/>
          <w:rtl w:val="0"/>
        </w:rPr>
        <w:t xml:space="preserve">123-45-6789</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highlight w:val="yellow"/>
        </w:rPr>
      </w:pPr>
      <w:r w:rsidDel="00000000" w:rsidR="00000000" w:rsidRPr="00000000">
        <w:rPr>
          <w:rtl w:val="0"/>
        </w:rPr>
        <w:t xml:space="preserve">First </w:t>
      </w:r>
      <w:r w:rsidDel="00000000" w:rsidR="00000000" w:rsidRPr="00000000">
        <w:rPr>
          <w:highlight w:val="yellow"/>
          <w:rtl w:val="0"/>
        </w:rPr>
        <w:t xml:space="preserve">Name</w:t>
      </w:r>
      <w:r w:rsidDel="00000000" w:rsidR="00000000" w:rsidRPr="00000000">
        <w:rPr>
          <w:rtl w:val="0"/>
        </w:rPr>
        <w:t xml:space="preserve">*: </w:t>
      </w:r>
      <w:r w:rsidDel="00000000" w:rsidR="00000000" w:rsidRPr="00000000">
        <w:rPr>
          <w:highlight w:val="yellow"/>
          <w:rtl w:val="0"/>
        </w:rPr>
        <w:t xml:space="preserve">Mickey</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highlight w:val="yellow"/>
        </w:rPr>
      </w:pPr>
      <w:r w:rsidDel="00000000" w:rsidR="00000000" w:rsidRPr="00000000">
        <w:rPr>
          <w:rtl w:val="0"/>
        </w:rPr>
        <w:t xml:space="preserve">Middle </w:t>
      </w:r>
      <w:r w:rsidDel="00000000" w:rsidR="00000000" w:rsidRPr="00000000">
        <w:rPr>
          <w:highlight w:val="yellow"/>
          <w:rtl w:val="0"/>
        </w:rPr>
        <w:t xml:space="preserve">Initial: L</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Last </w:t>
      </w:r>
      <w:r w:rsidDel="00000000" w:rsidR="00000000" w:rsidRPr="00000000">
        <w:rPr>
          <w:highlight w:val="yellow"/>
          <w:rtl w:val="0"/>
        </w:rPr>
        <w:t xml:space="preserve">Name</w:t>
      </w:r>
      <w:r w:rsidDel="00000000" w:rsidR="00000000" w:rsidRPr="00000000">
        <w:rPr>
          <w:rtl w:val="0"/>
        </w:rPr>
        <w:t xml:space="preserve">*: Mouse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highlight w:val="yellow"/>
        </w:rPr>
      </w:pPr>
      <w:r w:rsidDel="00000000" w:rsidR="00000000" w:rsidRPr="00000000">
        <w:rPr>
          <w:rtl w:val="0"/>
        </w:rPr>
        <w:t xml:space="preserve">ID Type*: </w:t>
      </w:r>
      <w:r w:rsidDel="00000000" w:rsidR="00000000" w:rsidRPr="00000000">
        <w:rPr>
          <w:highlight w:val="yellow"/>
          <w:rtl w:val="0"/>
        </w:rPr>
        <w:t xml:space="preserve">State-Issued Identification</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highlight w:val="yellow"/>
        </w:rPr>
      </w:pPr>
      <w:r w:rsidDel="00000000" w:rsidR="00000000" w:rsidRPr="00000000">
        <w:rPr>
          <w:rtl w:val="0"/>
        </w:rPr>
        <w:t xml:space="preserve">ID Number*: </w:t>
      </w:r>
      <w:r w:rsidDel="00000000" w:rsidR="00000000" w:rsidRPr="00000000">
        <w:rPr>
          <w:highlight w:val="yellow"/>
          <w:rtl w:val="0"/>
        </w:rPr>
        <w:t xml:space="preserve">1112223333</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highlight w:val="yellow"/>
        </w:rPr>
      </w:pPr>
      <w:r w:rsidDel="00000000" w:rsidR="00000000" w:rsidRPr="00000000">
        <w:rPr>
          <w:rtl w:val="0"/>
        </w:rPr>
        <w:t xml:space="preserve">Date of </w:t>
      </w:r>
      <w:r w:rsidDel="00000000" w:rsidR="00000000" w:rsidRPr="00000000">
        <w:rPr>
          <w:highlight w:val="yellow"/>
          <w:rtl w:val="0"/>
        </w:rPr>
        <w:t xml:space="preserve">Birth</w:t>
      </w:r>
      <w:r w:rsidDel="00000000" w:rsidR="00000000" w:rsidRPr="00000000">
        <w:rPr>
          <w:rtl w:val="0"/>
        </w:rPr>
        <w:t xml:space="preserve">*: </w:t>
      </w:r>
      <w:r w:rsidDel="00000000" w:rsidR="00000000" w:rsidRPr="00000000">
        <w:rPr>
          <w:highlight w:val="yellow"/>
          <w:rtl w:val="0"/>
        </w:rPr>
        <w:t xml:space="preserve">11/18/1928</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highlight w:val="yellow"/>
        </w:rPr>
      </w:pPr>
      <w:r w:rsidDel="00000000" w:rsidR="00000000" w:rsidRPr="00000000">
        <w:rPr>
          <w:rtl w:val="0"/>
        </w:rPr>
        <w:t xml:space="preserve">Street </w:t>
      </w:r>
      <w:r w:rsidDel="00000000" w:rsidR="00000000" w:rsidRPr="00000000">
        <w:rPr>
          <w:highlight w:val="yellow"/>
          <w:rtl w:val="0"/>
        </w:rPr>
        <w:t xml:space="preserve">Address Line </w:t>
      </w:r>
      <w:r w:rsidDel="00000000" w:rsidR="00000000" w:rsidRPr="00000000">
        <w:rPr>
          <w:rtl w:val="0"/>
        </w:rPr>
        <w:t xml:space="preserve">1*: </w:t>
      </w:r>
      <w:r w:rsidDel="00000000" w:rsidR="00000000" w:rsidRPr="00000000">
        <w:rPr>
          <w:highlight w:val="yellow"/>
          <w:rtl w:val="0"/>
        </w:rPr>
        <w:t xml:space="preserve">123 Disney Land Ln</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Street </w:t>
      </w:r>
      <w:r w:rsidDel="00000000" w:rsidR="00000000" w:rsidRPr="00000000">
        <w:rPr>
          <w:highlight w:val="yellow"/>
          <w:rtl w:val="0"/>
        </w:rPr>
        <w:t xml:space="preserve">Address Line</w:t>
      </w:r>
      <w:r w:rsidDel="00000000" w:rsidR="00000000" w:rsidRPr="00000000">
        <w:rPr>
          <w:rtl w:val="0"/>
        </w:rPr>
        <w:t xml:space="preserve"> 2:</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City*: </w:t>
      </w:r>
      <w:r w:rsidDel="00000000" w:rsidR="00000000" w:rsidRPr="00000000">
        <w:rPr>
          <w:highlight w:val="yellow"/>
          <w:rtl w:val="0"/>
        </w:rPr>
        <w:t xml:space="preserve">Fayetteville</w: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highlight w:val="yellow"/>
        </w:rPr>
      </w:pPr>
      <w:r w:rsidDel="00000000" w:rsidR="00000000" w:rsidRPr="00000000">
        <w:rPr>
          <w:rtl w:val="0"/>
        </w:rPr>
        <w:t xml:space="preserve">State, </w:t>
      </w:r>
      <w:r w:rsidDel="00000000" w:rsidR="00000000" w:rsidRPr="00000000">
        <w:rPr>
          <w:highlight w:val="yellow"/>
          <w:rtl w:val="0"/>
        </w:rPr>
        <w:t xml:space="preserve">Territory, or Military Post*: AR</w:t>
      </w:r>
    </w:p>
    <w:p w:rsidR="00000000" w:rsidDel="00000000" w:rsidP="00000000" w:rsidRDefault="00000000" w:rsidRPr="00000000" w14:paraId="00000115">
      <w:pPr>
        <w:rPr/>
      </w:pPr>
      <w:r w:rsidDel="00000000" w:rsidR="00000000" w:rsidRPr="00000000">
        <w:rPr>
          <w:rtl w:val="0"/>
        </w:rPr>
        <w:t xml:space="preserve">[ - Select -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color w:val="1b1b1b"/>
          <w:highlight w:val="yellow"/>
        </w:rPr>
      </w:pPr>
      <w:r w:rsidDel="00000000" w:rsidR="00000000" w:rsidRPr="00000000">
        <w:rPr>
          <w:rtl w:val="0"/>
        </w:rPr>
        <w:t xml:space="preserve">ZIP Code*: </w:t>
      </w:r>
      <w:r w:rsidDel="00000000" w:rsidR="00000000" w:rsidRPr="00000000">
        <w:rPr>
          <w:color w:val="1b1b1b"/>
          <w:highlight w:val="yellow"/>
          <w:rtl w:val="0"/>
        </w:rPr>
        <w:t xml:space="preserve">72703</w:t>
      </w:r>
    </w:p>
    <w:p w:rsidR="00000000" w:rsidDel="00000000" w:rsidP="00000000" w:rsidRDefault="00000000" w:rsidRPr="00000000" w14:paraId="00000118">
      <w:pPr>
        <w:rPr>
          <w:highlight w:val="yellow"/>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jc w:val="center"/>
        <w:rPr>
          <w:b w:val="1"/>
        </w:rPr>
      </w:pPr>
      <w:r w:rsidDel="00000000" w:rsidR="00000000" w:rsidRPr="00000000">
        <w:rPr>
          <w:b w:val="1"/>
          <w:rtl w:val="0"/>
        </w:rPr>
        <w:t xml:space="preserve">[CTA: Continue]</w:t>
      </w:r>
    </w:p>
    <w:p w:rsidR="00000000" w:rsidDel="00000000" w:rsidP="00000000" w:rsidRDefault="00000000" w:rsidRPr="00000000" w14:paraId="0000011B">
      <w:pPr>
        <w:jc w:val="center"/>
        <w:rPr>
          <w:b w:val="1"/>
        </w:rPr>
      </w:pPr>
      <w:r w:rsidDel="00000000" w:rsidR="00000000" w:rsidRPr="00000000">
        <w:rPr>
          <w:rtl w:val="0"/>
        </w:rPr>
      </w:r>
    </w:p>
    <w:p w:rsidR="00000000" w:rsidDel="00000000" w:rsidP="00000000" w:rsidRDefault="00000000" w:rsidRPr="00000000" w14:paraId="0000011C">
      <w:pPr>
        <w:jc w:val="center"/>
        <w:rPr>
          <w:b w:val="1"/>
        </w:rPr>
      </w:pPr>
      <w:r w:rsidDel="00000000" w:rsidR="00000000" w:rsidRPr="00000000">
        <w:rPr>
          <w:b w:val="1"/>
          <w:rtl w:val="0"/>
        </w:rPr>
        <w:t xml:space="preserve">[CTA: Back]</w:t>
      </w:r>
    </w:p>
    <w:p w:rsidR="00000000" w:rsidDel="00000000" w:rsidP="00000000" w:rsidRDefault="00000000" w:rsidRPr="00000000" w14:paraId="0000011D">
      <w:pPr>
        <w:jc w:val="center"/>
        <w:rPr>
          <w:b w:val="1"/>
        </w:rPr>
      </w:pPr>
      <w:r w:rsidDel="00000000" w:rsidR="00000000" w:rsidRPr="00000000">
        <w:rPr>
          <w:rtl w:val="0"/>
        </w:rPr>
      </w:r>
    </w:p>
    <w:p w:rsidR="00000000" w:rsidDel="00000000" w:rsidP="00000000" w:rsidRDefault="00000000" w:rsidRPr="00000000" w14:paraId="0000011E">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11F">
      <w:pPr>
        <w:rPr>
          <w:i w:val="1"/>
          <w:u w:val="single"/>
        </w:rPr>
      </w:pPr>
      <w:r w:rsidDel="00000000" w:rsidR="00000000" w:rsidRPr="00000000">
        <w:rPr>
          <w:i w:val="1"/>
          <w:u w:val="single"/>
          <w:rtl w:val="0"/>
        </w:rPr>
        <w:t xml:space="preserve">Proofing Agent Screen 5: Complete verification</w:t>
      </w:r>
    </w:p>
    <w:p w:rsidR="00000000" w:rsidDel="00000000" w:rsidP="00000000" w:rsidRDefault="00000000" w:rsidRPr="00000000" w14:paraId="00000120">
      <w:pPr>
        <w:rPr>
          <w:i w:val="1"/>
          <w:u w:val="single"/>
        </w:rPr>
      </w:pPr>
      <w:r w:rsidDel="00000000" w:rsidR="00000000" w:rsidRPr="00000000">
        <w:rPr>
          <w:rtl w:val="0"/>
        </w:rPr>
      </w:r>
    </w:p>
    <w:p w:rsidR="00000000" w:rsidDel="00000000" w:rsidP="00000000" w:rsidRDefault="00000000" w:rsidRPr="00000000" w14:paraId="00000121">
      <w:pPr>
        <w:rPr>
          <w:i w:val="1"/>
          <w:u w:val="single"/>
        </w:rPr>
      </w:pPr>
      <w:r w:rsidDel="00000000" w:rsidR="00000000" w:rsidRPr="00000000">
        <w:rPr>
          <w:rtl w:val="0"/>
        </w:rPr>
        <w:t xml:space="preserve">Confirm email &gt; Validate ID &gt; Input ID information &gt; Verify in IAM toolkit</w:t>
      </w:r>
      <w:r w:rsidDel="00000000" w:rsidR="00000000" w:rsidRPr="00000000">
        <w:rPr>
          <w:rtl w:val="0"/>
        </w:rPr>
      </w:r>
    </w:p>
    <w:p w:rsidR="00000000" w:rsidDel="00000000" w:rsidP="00000000" w:rsidRDefault="00000000" w:rsidRPr="00000000" w14:paraId="00000122">
      <w:pPr>
        <w:pStyle w:val="Heading1"/>
        <w:rPr/>
      </w:pPr>
      <w:bookmarkStart w:colFirst="0" w:colLast="0" w:name="_bztfsf932dl5" w:id="18"/>
      <w:bookmarkEnd w:id="18"/>
      <w:r w:rsidDel="00000000" w:rsidR="00000000" w:rsidRPr="00000000">
        <w:rPr>
          <w:b w:val="1"/>
          <w:rtl w:val="0"/>
        </w:rPr>
        <w:t xml:space="preserve">H1: Complete verification</w:t>
      </w:r>
      <w:r w:rsidDel="00000000" w:rsidR="00000000" w:rsidRPr="00000000">
        <w:rPr>
          <w:rtl w:val="0"/>
        </w:rPr>
      </w:r>
    </w:p>
    <w:p w:rsidR="00000000" w:rsidDel="00000000" w:rsidP="00000000" w:rsidRDefault="00000000" w:rsidRPr="00000000" w14:paraId="00000123">
      <w:pPr>
        <w:pStyle w:val="Heading2"/>
        <w:rPr>
          <w:b w:val="1"/>
        </w:rPr>
      </w:pPr>
      <w:bookmarkStart w:colFirst="0" w:colLast="0" w:name="_2z7c1w9how24" w:id="19"/>
      <w:bookmarkEnd w:id="19"/>
      <w:r w:rsidDel="00000000" w:rsidR="00000000" w:rsidRPr="00000000">
        <w:rPr>
          <w:b w:val="1"/>
          <w:rtl w:val="0"/>
        </w:rPr>
        <w:t xml:space="preserve">H2: </w:t>
      </w:r>
      <w:r w:rsidDel="00000000" w:rsidR="00000000" w:rsidRPr="00000000">
        <w:rPr>
          <w:b w:val="1"/>
          <w:rtl w:val="0"/>
        </w:rPr>
        <w:t xml:space="preserve">Applicant Summary</w:t>
      </w:r>
    </w:p>
    <w:p w:rsidR="00000000" w:rsidDel="00000000" w:rsidP="00000000" w:rsidRDefault="00000000" w:rsidRPr="00000000" w14:paraId="00000124">
      <w:pPr>
        <w:rPr>
          <w:highlight w:val="yellow"/>
        </w:rPr>
      </w:pPr>
      <w:r w:rsidDel="00000000" w:rsidR="00000000" w:rsidRPr="00000000">
        <w:rPr>
          <w:rtl w:val="0"/>
        </w:rPr>
        <w:t xml:space="preserve">Name: </w:t>
      </w:r>
      <w:r w:rsidDel="00000000" w:rsidR="00000000" w:rsidRPr="00000000">
        <w:rPr>
          <w:highlight w:val="yellow"/>
          <w:rtl w:val="0"/>
        </w:rPr>
        <w:t xml:space="preserve">Mickey L Mouse</w:t>
      </w:r>
    </w:p>
    <w:p w:rsidR="00000000" w:rsidDel="00000000" w:rsidP="00000000" w:rsidRDefault="00000000" w:rsidRPr="00000000" w14:paraId="00000125">
      <w:pPr>
        <w:rPr/>
      </w:pPr>
      <w:r w:rsidDel="00000000" w:rsidR="00000000" w:rsidRPr="00000000">
        <w:rPr>
          <w:rtl w:val="0"/>
        </w:rPr>
        <w:t xml:space="preserve">Social Security Number: 123-45-6789</w:t>
      </w:r>
    </w:p>
    <w:p w:rsidR="00000000" w:rsidDel="00000000" w:rsidP="00000000" w:rsidRDefault="00000000" w:rsidRPr="00000000" w14:paraId="00000126">
      <w:pPr>
        <w:rPr>
          <w:highlight w:val="yellow"/>
        </w:rPr>
      </w:pPr>
      <w:r w:rsidDel="00000000" w:rsidR="00000000" w:rsidRPr="00000000">
        <w:rPr>
          <w:rtl w:val="0"/>
        </w:rPr>
        <w:t xml:space="preserve">DOB: 1</w:t>
      </w:r>
      <w:r w:rsidDel="00000000" w:rsidR="00000000" w:rsidRPr="00000000">
        <w:rPr>
          <w:highlight w:val="yellow"/>
          <w:rtl w:val="0"/>
        </w:rPr>
        <w:t xml:space="preserve">1/18/1928</w:t>
      </w:r>
    </w:p>
    <w:p w:rsidR="00000000" w:rsidDel="00000000" w:rsidP="00000000" w:rsidRDefault="00000000" w:rsidRPr="00000000" w14:paraId="00000127">
      <w:pPr>
        <w:rPr>
          <w:highlight w:val="yellow"/>
        </w:rPr>
      </w:pPr>
      <w:r w:rsidDel="00000000" w:rsidR="00000000" w:rsidRPr="00000000">
        <w:rPr>
          <w:rtl w:val="0"/>
        </w:rPr>
        <w:t xml:space="preserve">Address:</w:t>
      </w:r>
      <w:r w:rsidDel="00000000" w:rsidR="00000000" w:rsidRPr="00000000">
        <w:rPr>
          <w:highlight w:val="yellow"/>
          <w:rtl w:val="0"/>
        </w:rPr>
        <w:t xml:space="preserve"> </w:t>
      </w:r>
      <w:r w:rsidDel="00000000" w:rsidR="00000000" w:rsidRPr="00000000">
        <w:rPr>
          <w:highlight w:val="yellow"/>
          <w:rtl w:val="0"/>
        </w:rPr>
        <w:t xml:space="preserve">123 Disney Land Ln, Fayetteville, AR </w:t>
      </w:r>
      <w:r w:rsidDel="00000000" w:rsidR="00000000" w:rsidRPr="00000000">
        <w:rPr>
          <w:color w:val="1b1b1b"/>
          <w:highlight w:val="yellow"/>
          <w:rtl w:val="0"/>
        </w:rPr>
        <w:t xml:space="preserve">72703</w:t>
      </w: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To adjust the information in this summary box, click ‘Back’ and adjust the content in the form.</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b w:val="1"/>
          <w:highlight w:val="yellow"/>
          <w:rtl w:val="0"/>
        </w:rPr>
        <w:t xml:space="preserve">Instructions</w:t>
      </w: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You will need to validate that the applicant can be found in the </w:t>
      </w:r>
      <w:r w:rsidDel="00000000" w:rsidR="00000000" w:rsidRPr="00000000">
        <w:rPr>
          <w:highlight w:val="yellow"/>
          <w:rtl w:val="0"/>
        </w:rPr>
        <w:t xml:space="preserve">Master Person Index </w:t>
      </w:r>
      <w:r w:rsidDel="00000000" w:rsidR="00000000" w:rsidRPr="00000000">
        <w:rPr>
          <w:rtl w:val="0"/>
        </w:rPr>
        <w:t xml:space="preserve">(MPI) by logging into the </w:t>
      </w:r>
      <w:r w:rsidDel="00000000" w:rsidR="00000000" w:rsidRPr="00000000">
        <w:rPr>
          <w:highlight w:val="yellow"/>
          <w:rtl w:val="0"/>
        </w:rPr>
        <w:t xml:space="preserve">Identity Access Management</w:t>
      </w:r>
      <w:r w:rsidDel="00000000" w:rsidR="00000000" w:rsidRPr="00000000">
        <w:rPr>
          <w:rtl w:val="0"/>
        </w:rPr>
        <w:t xml:space="preserve"> (IAM) toolkit. Do not close this window as you access the IAM toolkit.</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numPr>
          <w:ilvl w:val="0"/>
          <w:numId w:val="2"/>
        </w:numPr>
        <w:ind w:left="720" w:hanging="360"/>
        <w:rPr>
          <w:u w:val="none"/>
        </w:rPr>
      </w:pPr>
      <w:r w:rsidDel="00000000" w:rsidR="00000000" w:rsidRPr="00000000">
        <w:rPr>
          <w:rtl w:val="0"/>
        </w:rPr>
        <w:t xml:space="preserve">Open a new window and sign in to the </w:t>
      </w:r>
      <w:r w:rsidDel="00000000" w:rsidR="00000000" w:rsidRPr="00000000">
        <w:rPr>
          <w:highlight w:val="yellow"/>
          <w:rtl w:val="0"/>
        </w:rPr>
        <w:t xml:space="preserve">Identity Access Management </w:t>
      </w:r>
      <w:r w:rsidDel="00000000" w:rsidR="00000000" w:rsidRPr="00000000">
        <w:rPr>
          <w:rtl w:val="0"/>
        </w:rPr>
        <w:t xml:space="preserve">toolkit. </w:t>
      </w:r>
    </w:p>
    <w:p w:rsidR="00000000" w:rsidDel="00000000" w:rsidP="00000000" w:rsidRDefault="00000000" w:rsidRPr="00000000" w14:paraId="00000130">
      <w:pPr>
        <w:numPr>
          <w:ilvl w:val="0"/>
          <w:numId w:val="2"/>
        </w:numPr>
        <w:ind w:left="720" w:hanging="360"/>
        <w:rPr>
          <w:u w:val="none"/>
        </w:rPr>
      </w:pPr>
      <w:r w:rsidDel="00000000" w:rsidR="00000000" w:rsidRPr="00000000">
        <w:rPr>
          <w:rtl w:val="0"/>
        </w:rPr>
        <w:t xml:space="preserve">Search for the applicant by their first name, last name, and/or Social Security Number.</w:t>
      </w:r>
    </w:p>
    <w:p w:rsidR="00000000" w:rsidDel="00000000" w:rsidP="00000000" w:rsidRDefault="00000000" w:rsidRPr="00000000" w14:paraId="00000131">
      <w:pPr>
        <w:numPr>
          <w:ilvl w:val="0"/>
          <w:numId w:val="2"/>
        </w:numPr>
        <w:ind w:left="720" w:hanging="360"/>
        <w:rPr>
          <w:u w:val="none"/>
        </w:rPr>
      </w:pPr>
      <w:r w:rsidDel="00000000" w:rsidR="00000000" w:rsidRPr="00000000">
        <w:rPr>
          <w:rtl w:val="0"/>
        </w:rPr>
        <w:t xml:space="preserve">Confirm that the applicant’s profile exists in the toolkit and verify that the information matches the information from the summary.</w:t>
      </w:r>
    </w:p>
    <w:p w:rsidR="00000000" w:rsidDel="00000000" w:rsidP="00000000" w:rsidRDefault="00000000" w:rsidRPr="00000000" w14:paraId="00000132">
      <w:pPr>
        <w:numPr>
          <w:ilvl w:val="0"/>
          <w:numId w:val="2"/>
        </w:numPr>
        <w:ind w:left="720" w:hanging="360"/>
        <w:rPr>
          <w:u w:val="none"/>
        </w:rPr>
      </w:pPr>
      <w:r w:rsidDel="00000000" w:rsidR="00000000" w:rsidRPr="00000000">
        <w:rPr>
          <w:rtl w:val="0"/>
        </w:rPr>
        <w:t xml:space="preserve">If the address is not up to date, have the applicant change their address in their VA.gov profile</w:t>
      </w:r>
    </w:p>
    <w:p w:rsidR="00000000" w:rsidDel="00000000" w:rsidP="00000000" w:rsidRDefault="00000000" w:rsidRPr="00000000" w14:paraId="00000133">
      <w:pPr>
        <w:numPr>
          <w:ilvl w:val="0"/>
          <w:numId w:val="2"/>
        </w:numPr>
        <w:ind w:left="720" w:hanging="360"/>
        <w:rPr>
          <w:u w:val="none"/>
        </w:rPr>
      </w:pPr>
      <w:r w:rsidDel="00000000" w:rsidR="00000000" w:rsidRPr="00000000">
        <w:rPr>
          <w:rtl w:val="0"/>
        </w:rPr>
        <w:t xml:space="preserve">Type </w:t>
      </w:r>
      <w:r w:rsidDel="00000000" w:rsidR="00000000" w:rsidRPr="00000000">
        <w:rPr>
          <w:highlight w:val="yellow"/>
          <w:rtl w:val="0"/>
        </w:rPr>
        <w:t xml:space="preserve">the </w:t>
      </w:r>
      <w:r w:rsidDel="00000000" w:rsidR="00000000" w:rsidRPr="00000000">
        <w:rPr>
          <w:rtl w:val="0"/>
        </w:rPr>
        <w:t xml:space="preserve">Veteran’s </w:t>
      </w:r>
      <w:r w:rsidDel="00000000" w:rsidR="00000000" w:rsidRPr="00000000">
        <w:rPr>
          <w:highlight w:val="yellow"/>
          <w:rtl w:val="0"/>
        </w:rPr>
        <w:t xml:space="preserve">Internal Control Number</w:t>
      </w:r>
      <w:r w:rsidDel="00000000" w:rsidR="00000000" w:rsidRPr="00000000">
        <w:rPr>
          <w:rtl w:val="0"/>
        </w:rPr>
        <w:t xml:space="preserve"> (ICN) from their profile in Identity Access Management toolkit into the </w:t>
      </w:r>
      <w:r w:rsidDel="00000000" w:rsidR="00000000" w:rsidRPr="00000000">
        <w:rPr>
          <w:highlight w:val="yellow"/>
          <w:rtl w:val="0"/>
        </w:rPr>
        <w:t xml:space="preserve">Internal Control Number</w:t>
      </w:r>
      <w:r w:rsidDel="00000000" w:rsidR="00000000" w:rsidRPr="00000000">
        <w:rPr>
          <w:rtl w:val="0"/>
        </w:rPr>
        <w:t xml:space="preserve"> input box. </w:t>
      </w:r>
    </w:p>
    <w:p w:rsidR="00000000" w:rsidDel="00000000" w:rsidP="00000000" w:rsidRDefault="00000000" w:rsidRPr="00000000" w14:paraId="00000134">
      <w:pPr>
        <w:numPr>
          <w:ilvl w:val="0"/>
          <w:numId w:val="2"/>
        </w:numPr>
        <w:ind w:left="720" w:hanging="360"/>
        <w:rPr>
          <w:u w:val="none"/>
        </w:rPr>
      </w:pPr>
      <w:r w:rsidDel="00000000" w:rsidR="00000000" w:rsidRPr="00000000">
        <w:rPr>
          <w:rtl w:val="0"/>
        </w:rPr>
        <w:t xml:space="preserve">Exit the Identity Access Management toolkit</w:t>
      </w:r>
      <w:r w:rsidDel="00000000" w:rsidR="00000000" w:rsidRPr="00000000">
        <w:rPr>
          <w:highlight w:val="yellow"/>
          <w:rtl w:val="0"/>
        </w:rPr>
        <w:t xml:space="preserve"> and return to the In Person Proofing application to</w:t>
      </w:r>
      <w:r w:rsidDel="00000000" w:rsidR="00000000" w:rsidRPr="00000000">
        <w:rPr>
          <w:rtl w:val="0"/>
        </w:rPr>
        <w:t xml:space="preserve"> confirm the applicant’s email and physical address one last time before pressing </w:t>
      </w:r>
      <w:ins w:author="Sophia Philip" w:id="0" w:date="2024-05-10T16:03:07Z">
        <w:r w:rsidDel="00000000" w:rsidR="00000000" w:rsidRPr="00000000">
          <w:rPr>
            <w:rtl w:val="0"/>
          </w:rPr>
          <w:t xml:space="preserve">'</w:t>
        </w:r>
      </w:ins>
      <w:del w:author="Sophia Philip" w:id="0" w:date="2024-05-10T16:03:07Z">
        <w:r w:rsidDel="00000000" w:rsidR="00000000" w:rsidRPr="00000000">
          <w:rPr>
            <w:rtl w:val="0"/>
          </w:rPr>
          <w:delText xml:space="preserve">“</w:delText>
        </w:r>
      </w:del>
      <w:r w:rsidDel="00000000" w:rsidR="00000000" w:rsidRPr="00000000">
        <w:rPr>
          <w:rtl w:val="0"/>
        </w:rPr>
        <w:t xml:space="preserve">Complete.</w:t>
      </w:r>
      <w:ins w:author="Sophia Philip" w:id="0" w:date="2024-05-10T16:03:07Z">
        <w:r w:rsidDel="00000000" w:rsidR="00000000" w:rsidRPr="00000000">
          <w:rPr>
            <w:rtl w:val="0"/>
          </w:rPr>
          <w:t xml:space="preserve">'</w:t>
        </w:r>
      </w:ins>
      <w:del w:author="Sophia Philip" w:id="0" w:date="2024-05-10T16:03:07Z">
        <w:r w:rsidDel="00000000" w:rsidR="00000000" w:rsidRPr="00000000">
          <w:rPr>
            <w:rtl w:val="0"/>
          </w:rPr>
          <w:delText xml:space="preserve">”</w:delText>
        </w:r>
      </w:del>
      <w:r w:rsidDel="00000000" w:rsidR="00000000" w:rsidRPr="00000000">
        <w:rPr>
          <w:rtl w:val="0"/>
        </w:rPr>
      </w:r>
    </w:p>
    <w:p w:rsidR="00000000" w:rsidDel="00000000" w:rsidP="00000000" w:rsidRDefault="00000000" w:rsidRPr="00000000" w14:paraId="00000135">
      <w:pPr>
        <w:rPr>
          <w:b w:val="1"/>
          <w:highlight w:val="yellow"/>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To complete the verification process, enter the applicant’s </w:t>
      </w:r>
      <w:r w:rsidDel="00000000" w:rsidR="00000000" w:rsidRPr="00000000">
        <w:rPr>
          <w:highlight w:val="yellow"/>
          <w:rtl w:val="0"/>
        </w:rPr>
        <w:t xml:space="preserve">Internal Control Number and then check the box, </w:t>
      </w:r>
      <w:ins w:author="Sophia Philip" w:id="0" w:date="2024-05-10T16:03:07Z">
        <w:r w:rsidDel="00000000" w:rsidR="00000000" w:rsidRPr="00000000">
          <w:rPr>
            <w:highlight w:val="yellow"/>
            <w:rtl w:val="0"/>
          </w:rPr>
          <w:t xml:space="preserve">'</w:t>
        </w:r>
      </w:ins>
      <w:ins w:author="Sophia Philip" w:id="1" w:date="2024-05-10T16:00:12Z">
        <w:del w:author="Sophia Philip" w:id="0" w:date="2024-05-10T16:03:07Z">
          <w:r w:rsidDel="00000000" w:rsidR="00000000" w:rsidRPr="00000000">
            <w:rPr>
              <w:highlight w:val="yellow"/>
              <w:rtl w:val="0"/>
            </w:rPr>
            <w:delText xml:space="preserve">“</w:delText>
          </w:r>
        </w:del>
      </w:ins>
      <w:del w:author="Sophia Philip" w:id="1" w:date="2024-05-10T16:00:12Z">
        <w:r w:rsidDel="00000000" w:rsidR="00000000" w:rsidRPr="00000000">
          <w:rPr>
            <w:highlight w:val="yellow"/>
            <w:rtl w:val="0"/>
          </w:rPr>
          <w:delText xml:space="preserve">‘</w:delText>
        </w:r>
      </w:del>
      <w:r w:rsidDel="00000000" w:rsidR="00000000" w:rsidRPr="00000000">
        <w:rPr>
          <w:highlight w:val="yellow"/>
          <w:rtl w:val="0"/>
        </w:rPr>
        <w:t xml:space="preserve">Verified in Identity Access Management toolkit</w:t>
      </w:r>
      <w:ins w:author="Sophia Philip" w:id="0" w:date="2024-05-10T16:03:07Z">
        <w:r w:rsidDel="00000000" w:rsidR="00000000" w:rsidRPr="00000000">
          <w:rPr>
            <w:highlight w:val="yellow"/>
            <w:rtl w:val="0"/>
          </w:rPr>
          <w:t xml:space="preserve">'</w:t>
        </w:r>
      </w:ins>
      <w:ins w:author="Sophia Philip" w:id="2" w:date="2024-05-10T16:00:14Z">
        <w:del w:author="Sophia Philip" w:id="0" w:date="2024-05-10T16:03:07Z">
          <w:r w:rsidDel="00000000" w:rsidR="00000000" w:rsidRPr="00000000">
            <w:rPr>
              <w:highlight w:val="yellow"/>
              <w:rtl w:val="0"/>
            </w:rPr>
            <w:delText xml:space="preserve">”</w:delText>
          </w:r>
        </w:del>
      </w:ins>
      <w:del w:author="Sophia Philip" w:id="2" w:date="2024-05-10T16:00:14Z">
        <w:r w:rsidDel="00000000" w:rsidR="00000000" w:rsidRPr="00000000">
          <w:rPr>
            <w:rtl w:val="0"/>
          </w:rPr>
          <w:delText xml:space="preserve">’</w:delText>
        </w:r>
      </w:del>
      <w:r w:rsidDel="00000000" w:rsidR="00000000" w:rsidRPr="00000000">
        <w:rPr>
          <w:rtl w:val="0"/>
        </w:rPr>
        <w:t xml:space="preserve">. Confirm the applicant’s email and physical address one last time before pressing </w:t>
      </w:r>
      <w:ins w:author="Sophia Philip" w:id="0" w:date="2024-05-10T16:03:07Z">
        <w:r w:rsidDel="00000000" w:rsidR="00000000" w:rsidRPr="00000000">
          <w:rPr>
            <w:rtl w:val="0"/>
          </w:rPr>
          <w:t xml:space="preserve">'</w:t>
        </w:r>
      </w:ins>
      <w:del w:author="Sophia Philip" w:id="0" w:date="2024-05-10T16:03:07Z">
        <w:r w:rsidDel="00000000" w:rsidR="00000000" w:rsidRPr="00000000">
          <w:rPr>
            <w:rtl w:val="0"/>
          </w:rPr>
          <w:delText xml:space="preserve">“</w:delText>
        </w:r>
      </w:del>
      <w:r w:rsidDel="00000000" w:rsidR="00000000" w:rsidRPr="00000000">
        <w:rPr>
          <w:rtl w:val="0"/>
        </w:rPr>
        <w:t xml:space="preserve">Complete.</w:t>
      </w:r>
      <w:ins w:author="Sophia Philip" w:id="0" w:date="2024-05-10T16:03:07Z">
        <w:r w:rsidDel="00000000" w:rsidR="00000000" w:rsidRPr="00000000">
          <w:rPr>
            <w:rtl w:val="0"/>
          </w:rPr>
          <w:t xml:space="preserve">'</w:t>
        </w:r>
      </w:ins>
      <w:del w:author="Sophia Philip" w:id="0" w:date="2024-05-10T16:03:07Z">
        <w:r w:rsidDel="00000000" w:rsidR="00000000" w:rsidRPr="00000000">
          <w:rPr>
            <w:rtl w:val="0"/>
          </w:rPr>
          <w:delText xml:space="preserve">”</w:delText>
        </w:r>
      </w:del>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b w:val="1"/>
          <w:highlight w:val="yellow"/>
        </w:rPr>
      </w:pPr>
      <w:r w:rsidDel="00000000" w:rsidR="00000000" w:rsidRPr="00000000">
        <w:rPr>
          <w:b w:val="1"/>
          <w:highlight w:val="yellow"/>
          <w:rtl w:val="0"/>
        </w:rPr>
        <w:t xml:space="preserve">Internal Control Number</w:t>
      </w:r>
    </w:p>
    <w:p w:rsidR="00000000" w:rsidDel="00000000" w:rsidP="00000000" w:rsidRDefault="00000000" w:rsidRPr="00000000" w14:paraId="0000013A">
      <w:pPr>
        <w:rPr/>
      </w:pPr>
      <w:r w:rsidDel="00000000" w:rsidR="00000000" w:rsidRPr="00000000">
        <w:rPr>
          <w:rtl w:val="0"/>
        </w:rPr>
        <w:t xml:space="preserve">[text box]</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numPr>
          <w:ilvl w:val="0"/>
          <w:numId w:val="5"/>
        </w:numPr>
        <w:ind w:left="720" w:hanging="360"/>
        <w:rPr>
          <w:u w:val="none"/>
        </w:rPr>
      </w:pPr>
      <w:r w:rsidDel="00000000" w:rsidR="00000000" w:rsidRPr="00000000">
        <w:rPr>
          <w:rtl w:val="0"/>
        </w:rPr>
        <w:t xml:space="preserve">Verified in </w:t>
      </w:r>
      <w:r w:rsidDel="00000000" w:rsidR="00000000" w:rsidRPr="00000000">
        <w:rPr>
          <w:highlight w:val="yellow"/>
          <w:rtl w:val="0"/>
        </w:rPr>
        <w:t xml:space="preserve">Identity Access Management toolkit</w:t>
      </w:r>
    </w:p>
    <w:p w:rsidR="00000000" w:rsidDel="00000000" w:rsidP="00000000" w:rsidRDefault="00000000" w:rsidRPr="00000000" w14:paraId="0000013D">
      <w:pPr>
        <w:ind w:left="0" w:firstLine="0"/>
        <w:rPr/>
      </w:pPr>
      <w:r w:rsidDel="00000000" w:rsidR="00000000" w:rsidRPr="00000000">
        <w:rPr>
          <w:rtl w:val="0"/>
        </w:rPr>
      </w:r>
    </w:p>
    <w:p w:rsidR="00000000" w:rsidDel="00000000" w:rsidP="00000000" w:rsidRDefault="00000000" w:rsidRPr="00000000" w14:paraId="0000013E">
      <w:pPr>
        <w:ind w:left="0" w:firstLine="0"/>
        <w:rPr/>
      </w:pPr>
      <w:r w:rsidDel="00000000" w:rsidR="00000000" w:rsidRPr="00000000">
        <w:rPr>
          <w:rtl w:val="0"/>
        </w:rPr>
        <w:t xml:space="preserve">Confirm email and physical address</w:t>
      </w:r>
    </w:p>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ind w:left="0" w:firstLine="0"/>
        <w:rPr/>
      </w:pPr>
      <w:r w:rsidDel="00000000" w:rsidR="00000000" w:rsidRPr="00000000">
        <w:rPr>
          <w:rtl w:val="0"/>
        </w:rPr>
        <w:t xml:space="preserve">The applicant will be receiving a confirmation email that their identity has been verified at the following email address: </w:t>
      </w:r>
    </w:p>
    <w:p w:rsidR="00000000" w:rsidDel="00000000" w:rsidP="00000000" w:rsidRDefault="00000000" w:rsidRPr="00000000" w14:paraId="00000141">
      <w:pPr>
        <w:ind w:left="0" w:firstLine="0"/>
        <w:rPr/>
      </w:pPr>
      <w:r w:rsidDel="00000000" w:rsidR="00000000" w:rsidRPr="00000000">
        <w:rPr>
          <w:rtl w:val="0"/>
        </w:rPr>
      </w:r>
    </w:p>
    <w:p w:rsidR="00000000" w:rsidDel="00000000" w:rsidP="00000000" w:rsidRDefault="00000000" w:rsidRPr="00000000" w14:paraId="00000142">
      <w:pPr>
        <w:ind w:left="0" w:firstLine="0"/>
        <w:rPr>
          <w:b w:val="1"/>
          <w:highlight w:val="yellow"/>
        </w:rPr>
      </w:pPr>
      <w:r w:rsidDel="00000000" w:rsidR="00000000" w:rsidRPr="00000000">
        <w:rPr>
          <w:b w:val="1"/>
          <w:highlight w:val="yellow"/>
          <w:rtl w:val="0"/>
        </w:rPr>
        <w:t xml:space="preserve">user@usertest.com</w:t>
      </w:r>
    </w:p>
    <w:p w:rsidR="00000000" w:rsidDel="00000000" w:rsidP="00000000" w:rsidRDefault="00000000" w:rsidRPr="00000000" w14:paraId="00000143">
      <w:pPr>
        <w:ind w:left="0" w:firstLine="0"/>
        <w:rPr/>
      </w:pPr>
      <w:r w:rsidDel="00000000" w:rsidR="00000000" w:rsidRPr="00000000">
        <w:rPr>
          <w:rtl w:val="0"/>
        </w:rPr>
      </w:r>
    </w:p>
    <w:p w:rsidR="00000000" w:rsidDel="00000000" w:rsidP="00000000" w:rsidRDefault="00000000" w:rsidRPr="00000000" w14:paraId="00000144">
      <w:pPr>
        <w:ind w:left="0" w:firstLine="0"/>
        <w:rPr/>
      </w:pPr>
      <w:r w:rsidDel="00000000" w:rsidR="00000000" w:rsidRPr="00000000">
        <w:rPr>
          <w:rtl w:val="0"/>
        </w:rPr>
        <w:t xml:space="preserve">The applicant that they will be receiving a physical confirmation letter through the mail sent to the following address:</w:t>
      </w:r>
    </w:p>
    <w:p w:rsidR="00000000" w:rsidDel="00000000" w:rsidP="00000000" w:rsidRDefault="00000000" w:rsidRPr="00000000" w14:paraId="00000145">
      <w:pPr>
        <w:ind w:left="0" w:firstLine="0"/>
        <w:rPr/>
      </w:pPr>
      <w:r w:rsidDel="00000000" w:rsidR="00000000" w:rsidRPr="00000000">
        <w:rPr>
          <w:rtl w:val="0"/>
        </w:rPr>
      </w:r>
    </w:p>
    <w:p w:rsidR="00000000" w:rsidDel="00000000" w:rsidP="00000000" w:rsidRDefault="00000000" w:rsidRPr="00000000" w14:paraId="00000146">
      <w:pPr>
        <w:ind w:left="0" w:firstLine="0"/>
        <w:rPr>
          <w:b w:val="1"/>
          <w:highlight w:val="yellow"/>
        </w:rPr>
      </w:pPr>
      <w:r w:rsidDel="00000000" w:rsidR="00000000" w:rsidRPr="00000000">
        <w:rPr>
          <w:b w:val="1"/>
          <w:highlight w:val="yellow"/>
          <w:rtl w:val="0"/>
        </w:rPr>
        <w:t xml:space="preserve">123 Disney Land Ln</w:t>
      </w:r>
    </w:p>
    <w:p w:rsidR="00000000" w:rsidDel="00000000" w:rsidP="00000000" w:rsidRDefault="00000000" w:rsidRPr="00000000" w14:paraId="00000147">
      <w:pPr>
        <w:rPr>
          <w:b w:val="1"/>
          <w:highlight w:val="yellow"/>
        </w:rPr>
      </w:pPr>
      <w:r w:rsidDel="00000000" w:rsidR="00000000" w:rsidRPr="00000000">
        <w:rPr>
          <w:b w:val="1"/>
          <w:highlight w:val="yellow"/>
          <w:rtl w:val="0"/>
        </w:rPr>
        <w:t xml:space="preserve">Fayetteville, AR </w:t>
      </w:r>
      <w:r w:rsidDel="00000000" w:rsidR="00000000" w:rsidRPr="00000000">
        <w:rPr>
          <w:b w:val="1"/>
          <w:color w:val="1b1b1b"/>
          <w:highlight w:val="yellow"/>
          <w:rtl w:val="0"/>
        </w:rPr>
        <w:t xml:space="preserve">72703</w:t>
      </w:r>
      <w:r w:rsidDel="00000000" w:rsidR="00000000" w:rsidRPr="00000000">
        <w:rPr>
          <w:rtl w:val="0"/>
        </w:rPr>
      </w:r>
    </w:p>
    <w:p w:rsidR="00000000" w:rsidDel="00000000" w:rsidP="00000000" w:rsidRDefault="00000000" w:rsidRPr="00000000" w14:paraId="00000148">
      <w:pPr>
        <w:ind w:left="0" w:firstLine="0"/>
        <w:rPr>
          <w:b w:val="1"/>
        </w:rPr>
      </w:pPr>
      <w:r w:rsidDel="00000000" w:rsidR="00000000" w:rsidRPr="00000000">
        <w:rPr>
          <w:rtl w:val="0"/>
        </w:rPr>
      </w:r>
    </w:p>
    <w:p w:rsidR="00000000" w:rsidDel="00000000" w:rsidP="00000000" w:rsidRDefault="00000000" w:rsidRPr="00000000" w14:paraId="00000149">
      <w:pPr>
        <w:ind w:left="0" w:firstLine="0"/>
        <w:rPr>
          <w:b w:val="1"/>
        </w:rPr>
      </w:pP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rtl w:val="0"/>
        </w:rPr>
        <w:t xml:space="preserve">Please ask the applicant to sign in to VA.gov with their Login.gov account now. If sign-in is successful, click the ‘Complete’ button below to close out this verification task and the associated </w:t>
      </w:r>
      <w:r w:rsidDel="00000000" w:rsidR="00000000" w:rsidRPr="00000000">
        <w:rPr>
          <w:highlight w:val="yellow"/>
          <w:rtl w:val="0"/>
        </w:rPr>
        <w:t xml:space="preserve">Confirmation Case Number</w:t>
      </w:r>
      <w:r w:rsidDel="00000000" w:rsidR="00000000" w:rsidRPr="00000000">
        <w:rPr>
          <w:rtl w:val="0"/>
        </w:rPr>
        <w:t xml:space="preserve">.</w:t>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jc w:val="center"/>
        <w:rPr>
          <w:b w:val="1"/>
        </w:rPr>
      </w:pPr>
      <w:r w:rsidDel="00000000" w:rsidR="00000000" w:rsidRPr="00000000">
        <w:rPr>
          <w:b w:val="1"/>
          <w:rtl w:val="0"/>
        </w:rPr>
        <w:t xml:space="preserve">[CTA: Complete]</w:t>
      </w:r>
    </w:p>
    <w:p w:rsidR="00000000" w:rsidDel="00000000" w:rsidP="00000000" w:rsidRDefault="00000000" w:rsidRPr="00000000" w14:paraId="0000014D">
      <w:pPr>
        <w:ind w:left="0" w:firstLine="0"/>
        <w:jc w:val="center"/>
        <w:rPr>
          <w:b w:val="1"/>
        </w:rPr>
      </w:pPr>
      <w:r w:rsidDel="00000000" w:rsidR="00000000" w:rsidRPr="00000000">
        <w:rPr>
          <w:rtl w:val="0"/>
        </w:rPr>
      </w:r>
    </w:p>
    <w:p w:rsidR="00000000" w:rsidDel="00000000" w:rsidP="00000000" w:rsidRDefault="00000000" w:rsidRPr="00000000" w14:paraId="0000014E">
      <w:pPr>
        <w:ind w:left="0" w:firstLine="0"/>
        <w:jc w:val="center"/>
        <w:rPr>
          <w:b w:val="1"/>
        </w:rPr>
      </w:pPr>
      <w:r w:rsidDel="00000000" w:rsidR="00000000" w:rsidRPr="00000000">
        <w:rPr>
          <w:b w:val="1"/>
          <w:rtl w:val="0"/>
        </w:rPr>
        <w:t xml:space="preserve">[CTA: Back]</w:t>
      </w:r>
    </w:p>
    <w:p w:rsidR="00000000" w:rsidDel="00000000" w:rsidP="00000000" w:rsidRDefault="00000000" w:rsidRPr="00000000" w14:paraId="0000014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50">
      <w:pPr>
        <w:rPr>
          <w:i w:val="1"/>
          <w:u w:val="single"/>
        </w:rPr>
      </w:pPr>
      <w:r w:rsidDel="00000000" w:rsidR="00000000" w:rsidRPr="00000000">
        <w:rPr>
          <w:i w:val="1"/>
          <w:u w:val="single"/>
          <w:rtl w:val="0"/>
        </w:rPr>
        <w:t xml:space="preserve">Proofing Agent Screen 6: Verify in IAM toolkit</w:t>
      </w:r>
    </w:p>
    <w:p w:rsidR="00000000" w:rsidDel="00000000" w:rsidP="00000000" w:rsidRDefault="00000000" w:rsidRPr="00000000" w14:paraId="00000151">
      <w:pPr>
        <w:rPr>
          <w:i w:val="1"/>
          <w:u w:val="single"/>
        </w:rPr>
      </w:pPr>
      <w:r w:rsidDel="00000000" w:rsidR="00000000" w:rsidRPr="00000000">
        <w:rPr>
          <w:rtl w:val="0"/>
        </w:rPr>
      </w:r>
    </w:p>
    <w:p w:rsidR="00000000" w:rsidDel="00000000" w:rsidP="00000000" w:rsidRDefault="00000000" w:rsidRPr="00000000" w14:paraId="00000152">
      <w:pPr>
        <w:pStyle w:val="Heading3"/>
        <w:rPr>
          <w:b w:val="1"/>
        </w:rPr>
      </w:pPr>
      <w:bookmarkStart w:colFirst="0" w:colLast="0" w:name="_aanv17ueta75" w:id="20"/>
      <w:bookmarkEnd w:id="20"/>
      <w:r w:rsidDel="00000000" w:rsidR="00000000" w:rsidRPr="00000000">
        <w:rPr>
          <w:b w:val="1"/>
          <w:rtl w:val="0"/>
        </w:rPr>
        <w:t xml:space="preserve">H3: </w:t>
      </w:r>
      <w:r w:rsidDel="00000000" w:rsidR="00000000" w:rsidRPr="00000000">
        <w:rPr>
          <w:b w:val="1"/>
          <w:highlight w:val="yellow"/>
          <w:rtl w:val="0"/>
        </w:rPr>
        <w:t xml:space="preserve">Confirmation C</w:t>
      </w:r>
      <w:r w:rsidDel="00000000" w:rsidR="00000000" w:rsidRPr="00000000">
        <w:rPr>
          <w:b w:val="1"/>
          <w:rtl w:val="0"/>
        </w:rPr>
        <w:t xml:space="preserve">ase Number: C8302023</w:t>
      </w:r>
    </w:p>
    <w:p w:rsidR="00000000" w:rsidDel="00000000" w:rsidP="00000000" w:rsidRDefault="00000000" w:rsidRPr="00000000" w14:paraId="00000153">
      <w:pPr>
        <w:rPr/>
      </w:pPr>
      <w:r w:rsidDel="00000000" w:rsidR="00000000" w:rsidRPr="00000000">
        <w:rPr>
          <w:rtl w:val="0"/>
        </w:rPr>
        <w:t xml:space="preserve">Confirm email &gt; Validate ID &gt; Input ID information &gt; Verify in IAM toolkit</w:t>
      </w:r>
      <w:r w:rsidDel="00000000" w:rsidR="00000000" w:rsidRPr="00000000">
        <w:rPr>
          <w:rtl w:val="0"/>
        </w:rPr>
      </w:r>
    </w:p>
    <w:p w:rsidR="00000000" w:rsidDel="00000000" w:rsidP="00000000" w:rsidRDefault="00000000" w:rsidRPr="00000000" w14:paraId="00000154">
      <w:pPr>
        <w:pStyle w:val="Heading1"/>
        <w:rPr>
          <w:b w:val="1"/>
        </w:rPr>
      </w:pPr>
      <w:bookmarkStart w:colFirst="0" w:colLast="0" w:name="_wc3kdq9llzdy" w:id="21"/>
      <w:bookmarkEnd w:id="21"/>
      <w:r w:rsidDel="00000000" w:rsidR="00000000" w:rsidRPr="00000000">
        <w:rPr>
          <w:b w:val="1"/>
          <w:rtl w:val="0"/>
        </w:rPr>
        <w:t xml:space="preserve">H1: </w:t>
      </w:r>
      <w:r w:rsidDel="00000000" w:rsidR="00000000" w:rsidRPr="00000000">
        <w:rPr>
          <w:b w:val="1"/>
          <w:rtl w:val="0"/>
        </w:rPr>
        <w:t xml:space="preserve">Verification task closed</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b w:val="1"/>
          <w:rtl w:val="0"/>
        </w:rPr>
        <w:t xml:space="preserve">You have completed all the steps of In-Person Identity Proofing for </w:t>
      </w:r>
      <w:r w:rsidDel="00000000" w:rsidR="00000000" w:rsidRPr="00000000">
        <w:rPr>
          <w:b w:val="1"/>
          <w:highlight w:val="yellow"/>
          <w:rtl w:val="0"/>
        </w:rPr>
        <w:t xml:space="preserve">Confirmation</w:t>
      </w:r>
      <w:r w:rsidDel="00000000" w:rsidR="00000000" w:rsidRPr="00000000">
        <w:rPr>
          <w:b w:val="1"/>
          <w:rtl w:val="0"/>
        </w:rPr>
        <w:t xml:space="preserve"> Case Number C8302023. </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If you have not already done so, have the applicant sign in to VA.gov using their Login.gov account. </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You may close this application window now.</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b w:val="1"/>
        </w:rPr>
      </w:pPr>
      <w:r w:rsidDel="00000000" w:rsidR="00000000" w:rsidRPr="00000000">
        <w:rPr>
          <w:rtl w:val="0"/>
        </w:rPr>
      </w:r>
    </w:p>
    <w:sectPr>
      <w:headerReference r:id="rId9" w:type="default"/>
      <w:type w:val="nextPage"/>
      <w:pgSz w:h="15840" w:w="12240" w:orient="portrait"/>
      <w:pgMar w:bottom="1440" w:top="1440" w:left="1440" w:right="2160" w:header="720" w:footer="720"/>
      <w:pgNumType w:start="1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jc w:val="center"/>
      <w:rPr>
        <w:b w:val="1"/>
      </w:rPr>
    </w:pPr>
    <w:r w:rsidDel="00000000" w:rsidR="00000000" w:rsidRPr="00000000">
      <w:rPr>
        <w:b w:val="1"/>
        <w:rtl w:val="0"/>
      </w:rPr>
      <w:t xml:space="preserve">SECTION 1 - VETERAN INTAKE SCREENS</w:t>
    </w:r>
  </w:p>
  <w:p w:rsidR="00000000" w:rsidDel="00000000" w:rsidP="00000000" w:rsidRDefault="00000000" w:rsidRPr="00000000" w14:paraId="00000160">
    <w:pPr>
      <w:jc w:val="right"/>
      <w:rPr>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jc w:val="center"/>
      <w:rPr>
        <w:b w:val="1"/>
      </w:rPr>
    </w:pPr>
    <w:r w:rsidDel="00000000" w:rsidR="00000000" w:rsidRPr="00000000">
      <w:rPr>
        <w:b w:val="1"/>
        <w:rtl w:val="0"/>
      </w:rPr>
      <w:t xml:space="preserve">SECTION 2 - PROOFING AGENT SCREENS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login.gov/help/verify-your-identity/accepted-identification-documents/"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