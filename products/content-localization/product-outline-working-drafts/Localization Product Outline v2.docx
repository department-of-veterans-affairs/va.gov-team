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A48DC" w:rsidR="003A48DC" w:rsidP="003A48DC" w:rsidRDefault="003A48DC" w14:paraId="2251CA6E" w14:textId="7BD73B58">
      <w:pPr>
        <w:spacing w:before="100" w:beforeAutospacing="1" w:after="240"/>
        <w:outlineLvl w:val="0"/>
        <w:rPr>
          <w:rFonts w:ascii="Calibri" w:hAnsi="Calibri" w:cs="Calibri"/>
          <w:b/>
          <w:bCs/>
          <w:color w:val="5B9BD5" w:themeColor="accent5"/>
          <w:kern w:val="36"/>
          <w:sz w:val="48"/>
          <w:szCs w:val="48"/>
        </w:rPr>
      </w:pPr>
      <w:r w:rsidRPr="003A48DC">
        <w:rPr>
          <w:rFonts w:ascii="Segoe UI" w:hAnsi="Segoe UI" w:cs="Segoe UI"/>
          <w:b/>
          <w:bCs/>
          <w:color w:val="5B9BD5" w:themeColor="accent5"/>
          <w:kern w:val="36"/>
          <w:sz w:val="44"/>
          <w:szCs w:val="44"/>
        </w:rPr>
        <w:t>Product Outline</w:t>
      </w:r>
    </w:p>
    <w:p w:rsidRPr="003A48DC" w:rsidR="003A48DC" w:rsidP="003A48DC" w:rsidRDefault="00DB1E37" w14:paraId="36CF9F39" w14:textId="77777777">
      <w:pPr>
        <w:jc w:val="center"/>
        <w:rPr>
          <w:rFonts w:ascii="Calibri" w:hAnsi="Calibri" w:cs="Calibri"/>
          <w:color w:val="000000"/>
          <w:sz w:val="22"/>
          <w:szCs w:val="22"/>
        </w:rPr>
      </w:pPr>
      <w:r>
        <w:rPr>
          <w:rFonts w:asciiTheme="minorHAnsi" w:hAnsiTheme="minorHAnsi" w:eastAsiaTheme="minorHAnsi" w:cstheme="minorBidi"/>
        </w:rPr>
      </w:r>
      <w:r>
        <w:rPr>
          <w:rFonts w:asciiTheme="minorHAnsi" w:hAnsiTheme="minorHAnsi" w:eastAsiaTheme="minorHAnsi" w:cstheme="minorBidi"/>
        </w:rPr>
        <w:pict w14:anchorId="405F87CD">
          <v:rect id="Horizontal Line 1" style="width:468pt;height:.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alt="" o:spid="_x0000_s1033" fillcolor="#24292e" stroked="f">
            <o:lock v:ext="edit" verticies="t" text="t" aspectratio="t" shapetype="t"/>
            <w10:wrap type="none"/>
            <w10:anchorlock/>
          </v:rect>
        </w:pict>
      </w:r>
    </w:p>
    <w:p w:rsidRPr="008D4746" w:rsidR="0072487D" w:rsidP="0072487D" w:rsidRDefault="0072487D" w14:paraId="6774C4A7" w14:textId="77777777">
      <w:pPr>
        <w:spacing w:before="100" w:beforeAutospacing="1" w:after="240"/>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Problem Statement</w:t>
      </w:r>
    </w:p>
    <w:p w:rsidR="00EF588C" w:rsidP="0072487D" w:rsidRDefault="0072487D" w14:paraId="72D0EE74" w14:textId="177DF6E9">
      <w:pPr>
        <w:spacing w:before="100" w:beforeAutospacing="1" w:after="240"/>
        <w:rPr>
          <w:ins w:author="Thierry, Danielle" w:date="2021-02-04T08:53:00Z" w:id="0"/>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Veterans and their family members </w:t>
      </w:r>
      <w:del w:author="Thierry, Danielle" w:date="2021-02-03T20:09:00Z" w:id="1">
        <w:r w:rsidRPr="008D4746" w:rsidDel="00EF588C">
          <w:rPr>
            <w:rFonts w:asciiTheme="minorHAnsi" w:hAnsiTheme="minorHAnsi" w:cstheme="minorHAnsi"/>
            <w:color w:val="24292E"/>
            <w:sz w:val="28"/>
            <w:szCs w:val="28"/>
          </w:rPr>
          <w:delText xml:space="preserve">who are </w:delText>
        </w:r>
      </w:del>
      <w:ins w:author="Thierry, Danielle" w:date="2021-02-03T20:09:00Z" w:id="2">
        <w:r w:rsidR="00EF588C">
          <w:rPr>
            <w:rFonts w:asciiTheme="minorHAnsi" w:hAnsiTheme="minorHAnsi" w:cstheme="minorHAnsi"/>
            <w:color w:val="24292E"/>
            <w:sz w:val="28"/>
            <w:szCs w:val="28"/>
          </w:rPr>
          <w:t xml:space="preserve">with </w:t>
        </w:r>
      </w:ins>
      <w:r w:rsidRPr="008D4746">
        <w:rPr>
          <w:rFonts w:asciiTheme="minorHAnsi" w:hAnsiTheme="minorHAnsi" w:cstheme="minorHAnsi"/>
          <w:color w:val="24292E"/>
          <w:sz w:val="28"/>
          <w:szCs w:val="28"/>
        </w:rPr>
        <w:t>l</w:t>
      </w:r>
      <w:r w:rsidR="00297E76">
        <w:rPr>
          <w:rFonts w:asciiTheme="minorHAnsi" w:hAnsiTheme="minorHAnsi" w:cstheme="minorHAnsi"/>
          <w:color w:val="24292E"/>
          <w:sz w:val="28"/>
          <w:szCs w:val="28"/>
        </w:rPr>
        <w:t>imited</w:t>
      </w:r>
      <w:r w:rsidRPr="008D4746">
        <w:rPr>
          <w:rFonts w:asciiTheme="minorHAnsi" w:hAnsiTheme="minorHAnsi" w:cstheme="minorHAnsi"/>
          <w:color w:val="24292E"/>
          <w:sz w:val="28"/>
          <w:szCs w:val="28"/>
        </w:rPr>
        <w:t xml:space="preserve"> English proficiency (LEP) don't have access to essential </w:t>
      </w:r>
      <w:ins w:author="Thierry, Danielle" w:date="2021-02-03T20:09:00Z" w:id="3">
        <w:r w:rsidR="00EF588C">
          <w:rPr>
            <w:rFonts w:asciiTheme="minorHAnsi" w:hAnsiTheme="minorHAnsi" w:cstheme="minorHAnsi"/>
            <w:color w:val="24292E"/>
            <w:sz w:val="28"/>
            <w:szCs w:val="28"/>
          </w:rPr>
          <w:t xml:space="preserve">VA </w:t>
        </w:r>
      </w:ins>
      <w:r w:rsidRPr="008D4746">
        <w:rPr>
          <w:rFonts w:asciiTheme="minorHAnsi" w:hAnsiTheme="minorHAnsi" w:cstheme="minorHAnsi"/>
          <w:color w:val="24292E"/>
          <w:sz w:val="28"/>
          <w:szCs w:val="28"/>
        </w:rPr>
        <w:t>content online in their native language.</w:t>
      </w:r>
      <w:ins w:author="Thierry, Danielle" w:date="2021-02-03T20:10:00Z" w:id="4">
        <w:r w:rsidR="00EF588C">
          <w:rPr>
            <w:rFonts w:asciiTheme="minorHAnsi" w:hAnsiTheme="minorHAnsi" w:cstheme="minorHAnsi"/>
            <w:color w:val="24292E"/>
            <w:sz w:val="28"/>
            <w:szCs w:val="28"/>
          </w:rPr>
          <w:t xml:space="preserve"> </w:t>
        </w:r>
      </w:ins>
    </w:p>
    <w:p w:rsidR="0058265F" w:rsidDel="0058265F" w:rsidP="0058265F" w:rsidRDefault="0058265F" w14:paraId="56760CD4" w14:textId="1375F52F">
      <w:pPr>
        <w:rPr>
          <w:del w:author="Thierry, Danielle" w:date="2021-02-04T08:54:00Z" w:id="5"/>
          <w:rFonts w:asciiTheme="minorHAnsi" w:hAnsiTheme="minorHAnsi" w:cstheme="minorHAnsi"/>
          <w:color w:val="000000"/>
          <w:sz w:val="28"/>
          <w:szCs w:val="28"/>
        </w:rPr>
      </w:pPr>
      <w:ins w:author="Thierry, Danielle" w:date="2021-02-04T08:54:00Z" w:id="6">
        <w:r>
          <w:rPr>
            <w:rFonts w:asciiTheme="minorHAnsi" w:hAnsiTheme="minorHAnsi" w:cstheme="minorHAnsi"/>
            <w:color w:val="000000"/>
            <w:sz w:val="28"/>
            <w:szCs w:val="28"/>
          </w:rPr>
          <w:t>We outline 3 key aspects of this problem:</w:t>
        </w:r>
      </w:ins>
    </w:p>
    <w:p w:rsidRPr="008D4746" w:rsidR="0058265F" w:rsidRDefault="0058265F" w14:paraId="66E0CFF4" w14:textId="77777777">
      <w:pPr>
        <w:spacing w:before="100" w:beforeAutospacing="1" w:after="240"/>
        <w:rPr>
          <w:ins w:author="Thierry, Danielle" w:date="2021-02-04T08:54:00Z" w:id="7"/>
          <w:rFonts w:asciiTheme="minorHAnsi" w:hAnsiTheme="minorHAnsi" w:cstheme="minorHAnsi"/>
          <w:color w:val="000000"/>
          <w:sz w:val="28"/>
          <w:szCs w:val="28"/>
        </w:rPr>
      </w:pPr>
    </w:p>
    <w:p w:rsidRPr="0058265F" w:rsidR="0072487D" w:rsidRDefault="0058265F" w14:paraId="43A12418" w14:textId="5366E1A1">
      <w:pPr>
        <w:pStyle w:val="ListParagraph"/>
        <w:numPr>
          <w:ilvl w:val="0"/>
          <w:numId w:val="40"/>
        </w:numPr>
        <w:rPr>
          <w:ins w:author="Thierry, Danielle" w:date="2021-02-03T20:16:00Z" w:id="8"/>
          <w:rFonts w:cstheme="minorHAnsi"/>
          <w:color w:val="24292E"/>
          <w:sz w:val="28"/>
          <w:szCs w:val="28"/>
          <w:rPrChange w:author="Thierry, Danielle" w:date="2021-02-04T08:54:00Z" w:id="9">
            <w:rPr>
              <w:ins w:author="Thierry, Danielle" w:date="2021-02-03T20:16:00Z" w:id="10"/>
            </w:rPr>
          </w:rPrChange>
        </w:rPr>
        <w:pPrChange w:author="Thierry, Danielle" w:date="2021-02-04T08:54:00Z" w:id="11">
          <w:pPr>
            <w:spacing w:before="100" w:beforeAutospacing="1" w:after="240"/>
          </w:pPr>
        </w:pPrChange>
      </w:pPr>
      <w:ins w:author="Thierry, Danielle" w:date="2021-02-04T08:54:00Z" w:id="12">
        <w:r>
          <w:rPr>
            <w:rFonts w:cstheme="minorHAnsi"/>
            <w:b/>
            <w:bCs/>
            <w:color w:val="24292E"/>
            <w:sz w:val="28"/>
            <w:szCs w:val="28"/>
          </w:rPr>
          <w:t>Lack of a</w:t>
        </w:r>
      </w:ins>
      <w:ins w:author="Thierry, Danielle" w:date="2021-02-04T08:55:00Z" w:id="13">
        <w:r>
          <w:rPr>
            <w:rFonts w:cstheme="minorHAnsi"/>
            <w:b/>
            <w:bCs/>
            <w:color w:val="24292E"/>
            <w:sz w:val="28"/>
            <w:szCs w:val="28"/>
          </w:rPr>
          <w:t xml:space="preserve"> sustainable, strategic approach to translated content: </w:t>
        </w:r>
      </w:ins>
      <w:r w:rsidRPr="0058265F" w:rsidR="0072487D">
        <w:rPr>
          <w:rFonts w:cstheme="minorHAnsi"/>
          <w:color w:val="24292E"/>
          <w:sz w:val="28"/>
          <w:szCs w:val="28"/>
          <w:rPrChange w:author="Thierry, Danielle" w:date="2021-02-04T08:54:00Z" w:id="14">
            <w:rPr/>
          </w:rPrChange>
        </w:rPr>
        <w:t xml:space="preserve">VA has existing guidance for complying with Executive Order 13166, Improving Access to Services for Persons with Limited English Proficiency, 65 Fed. 50,121 (Aug. 16, 2000). But VA currently doesn't currently prioritize localization of digital content in a programmatic and sustainable way. </w:t>
      </w:r>
      <w:ins w:author="Thierry, Danielle" w:date="2021-02-04T08:53:00Z" w:id="15">
        <w:r w:rsidRPr="0058265F">
          <w:rPr>
            <w:rFonts w:cstheme="minorHAnsi"/>
            <w:color w:val="24292E"/>
            <w:sz w:val="28"/>
            <w:szCs w:val="28"/>
            <w:rPrChange w:author="Thierry, Danielle" w:date="2021-02-04T08:54:00Z" w:id="16">
              <w:rPr/>
            </w:rPrChange>
          </w:rPr>
          <w:t>Some t</w:t>
        </w:r>
      </w:ins>
      <w:del w:author="Thierry, Danielle" w:date="2021-02-04T08:53:00Z" w:id="17">
        <w:r w:rsidRPr="0058265F" w:rsidDel="0058265F" w:rsidR="0072487D">
          <w:rPr>
            <w:rFonts w:cstheme="minorHAnsi"/>
            <w:color w:val="24292E"/>
            <w:sz w:val="28"/>
            <w:szCs w:val="28"/>
            <w:rPrChange w:author="Thierry, Danielle" w:date="2021-02-04T08:54:00Z" w:id="18">
              <w:rPr/>
            </w:rPrChange>
          </w:rPr>
          <w:delText>T</w:delText>
        </w:r>
      </w:del>
      <w:r w:rsidRPr="0058265F" w:rsidR="0072487D">
        <w:rPr>
          <w:rFonts w:cstheme="minorHAnsi"/>
          <w:color w:val="24292E"/>
          <w:sz w:val="28"/>
          <w:szCs w:val="28"/>
          <w:rPrChange w:author="Thierry, Danielle" w:date="2021-02-04T08:54:00Z" w:id="19">
            <w:rPr/>
          </w:rPrChange>
        </w:rPr>
        <w:t xml:space="preserve">ranslated materials </w:t>
      </w:r>
      <w:del w:author="Thierry, Danielle" w:date="2021-02-04T08:53:00Z" w:id="20">
        <w:r w:rsidRPr="0058265F" w:rsidDel="0058265F" w:rsidR="0072487D">
          <w:rPr>
            <w:rFonts w:cstheme="minorHAnsi"/>
            <w:color w:val="24292E"/>
            <w:sz w:val="28"/>
            <w:szCs w:val="28"/>
            <w:rPrChange w:author="Thierry, Danielle" w:date="2021-02-04T08:54:00Z" w:id="21">
              <w:rPr/>
            </w:rPrChange>
          </w:rPr>
          <w:delText>are available</w:delText>
        </w:r>
      </w:del>
      <w:ins w:author="Thierry, Danielle" w:date="2021-02-04T08:53:00Z" w:id="22">
        <w:r w:rsidRPr="0058265F">
          <w:rPr>
            <w:rFonts w:cstheme="minorHAnsi"/>
            <w:color w:val="24292E"/>
            <w:sz w:val="28"/>
            <w:szCs w:val="28"/>
            <w:rPrChange w:author="Thierry, Danielle" w:date="2021-02-04T08:54:00Z" w:id="23">
              <w:rPr/>
            </w:rPrChange>
          </w:rPr>
          <w:t>do exist</w:t>
        </w:r>
      </w:ins>
      <w:r w:rsidRPr="0058265F" w:rsidR="0072487D">
        <w:rPr>
          <w:rFonts w:cstheme="minorHAnsi"/>
          <w:color w:val="24292E"/>
          <w:sz w:val="28"/>
          <w:szCs w:val="28"/>
          <w:rPrChange w:author="Thierry, Danielle" w:date="2021-02-04T08:54:00Z" w:id="24">
            <w:rPr/>
          </w:rPrChange>
        </w:rPr>
        <w:t>, but they're scattered and there is no current organization-wide program to ensure that we're translating essential content or keeping translated content accurate and up</w:t>
      </w:r>
      <w:del w:author="Thierry, Danielle" w:date="2021-02-04T08:52:00Z" w:id="25">
        <w:r w:rsidRPr="0058265F" w:rsidDel="0058265F" w:rsidR="0072487D">
          <w:rPr>
            <w:rFonts w:cstheme="minorHAnsi"/>
            <w:color w:val="24292E"/>
            <w:sz w:val="28"/>
            <w:szCs w:val="28"/>
            <w:rPrChange w:author="Thierry, Danielle" w:date="2021-02-04T08:54:00Z" w:id="26">
              <w:rPr/>
            </w:rPrChange>
          </w:rPr>
          <w:delText>-</w:delText>
        </w:r>
      </w:del>
      <w:ins w:author="Thierry, Danielle" w:date="2021-02-04T08:52:00Z" w:id="27">
        <w:r w:rsidRPr="0058265F">
          <w:rPr>
            <w:rFonts w:cstheme="minorHAnsi"/>
            <w:color w:val="24292E"/>
            <w:sz w:val="28"/>
            <w:szCs w:val="28"/>
            <w:rPrChange w:author="Thierry, Danielle" w:date="2021-02-04T08:54:00Z" w:id="28">
              <w:rPr/>
            </w:rPrChange>
          </w:rPr>
          <w:t xml:space="preserve"> </w:t>
        </w:r>
      </w:ins>
      <w:r w:rsidRPr="0058265F" w:rsidR="0072487D">
        <w:rPr>
          <w:rFonts w:cstheme="minorHAnsi"/>
          <w:color w:val="24292E"/>
          <w:sz w:val="28"/>
          <w:szCs w:val="28"/>
          <w:rPrChange w:author="Thierry, Danielle" w:date="2021-02-04T08:54:00Z" w:id="29">
            <w:rPr/>
          </w:rPrChange>
        </w:rPr>
        <w:t>to</w:t>
      </w:r>
      <w:del w:author="Thierry, Danielle" w:date="2021-02-04T08:52:00Z" w:id="30">
        <w:r w:rsidRPr="0058265F" w:rsidDel="0058265F" w:rsidR="0072487D">
          <w:rPr>
            <w:rFonts w:cstheme="minorHAnsi"/>
            <w:color w:val="24292E"/>
            <w:sz w:val="28"/>
            <w:szCs w:val="28"/>
            <w:rPrChange w:author="Thierry, Danielle" w:date="2021-02-04T08:54:00Z" w:id="31">
              <w:rPr/>
            </w:rPrChange>
          </w:rPr>
          <w:delText>-</w:delText>
        </w:r>
      </w:del>
      <w:ins w:author="Thierry, Danielle" w:date="2021-02-04T08:52:00Z" w:id="32">
        <w:r w:rsidRPr="0058265F">
          <w:rPr>
            <w:rFonts w:cstheme="minorHAnsi"/>
            <w:color w:val="24292E"/>
            <w:sz w:val="28"/>
            <w:szCs w:val="28"/>
            <w:rPrChange w:author="Thierry, Danielle" w:date="2021-02-04T08:54:00Z" w:id="33">
              <w:rPr/>
            </w:rPrChange>
          </w:rPr>
          <w:t xml:space="preserve"> </w:t>
        </w:r>
      </w:ins>
      <w:r w:rsidRPr="0058265F" w:rsidR="0072487D">
        <w:rPr>
          <w:rFonts w:cstheme="minorHAnsi"/>
          <w:color w:val="24292E"/>
          <w:sz w:val="28"/>
          <w:szCs w:val="28"/>
          <w:rPrChange w:author="Thierry, Danielle" w:date="2021-02-04T08:54:00Z" w:id="34">
            <w:rPr/>
          </w:rPrChange>
        </w:rPr>
        <w:t>date.</w:t>
      </w:r>
      <w:ins w:author="Thierry, Danielle" w:date="2021-02-04T08:55:00Z" w:id="35">
        <w:r>
          <w:rPr>
            <w:rFonts w:cstheme="minorHAnsi"/>
            <w:color w:val="24292E"/>
            <w:sz w:val="28"/>
            <w:szCs w:val="28"/>
          </w:rPr>
          <w:br/>
        </w:r>
      </w:ins>
    </w:p>
    <w:p w:rsidR="003265DE" w:rsidP="0058265F" w:rsidRDefault="0058265F" w14:paraId="4BD16A75" w14:textId="6D24115D">
      <w:pPr>
        <w:pStyle w:val="ListParagraph"/>
        <w:numPr>
          <w:ilvl w:val="0"/>
          <w:numId w:val="40"/>
        </w:numPr>
        <w:spacing w:before="100" w:beforeAutospacing="1" w:after="240"/>
        <w:rPr>
          <w:ins w:author="Thierry, Danielle" w:date="2021-02-04T09:02:00Z" w:id="36"/>
          <w:rFonts w:cstheme="minorHAnsi"/>
          <w:color w:val="24292E"/>
          <w:sz w:val="28"/>
          <w:szCs w:val="28"/>
        </w:rPr>
      </w:pPr>
      <w:ins w:author="Thierry, Danielle" w:date="2021-02-04T08:56:00Z" w:id="37">
        <w:r>
          <w:rPr>
            <w:rFonts w:cstheme="minorHAnsi"/>
            <w:b/>
            <w:bCs/>
            <w:color w:val="24292E"/>
            <w:sz w:val="28"/>
            <w:szCs w:val="28"/>
          </w:rPr>
          <w:t xml:space="preserve">Other readability </w:t>
        </w:r>
      </w:ins>
      <w:ins w:author="Thierry, Danielle" w:date="2021-02-04T08:59:00Z" w:id="38">
        <w:r w:rsidR="003265DE">
          <w:rPr>
            <w:rFonts w:cstheme="minorHAnsi"/>
            <w:b/>
            <w:bCs/>
            <w:color w:val="24292E"/>
            <w:sz w:val="28"/>
            <w:szCs w:val="28"/>
          </w:rPr>
          <w:t>and health l</w:t>
        </w:r>
      </w:ins>
      <w:ins w:author="Thierry, Danielle" w:date="2021-02-04T09:00:00Z" w:id="39">
        <w:r w:rsidR="003265DE">
          <w:rPr>
            <w:rFonts w:cstheme="minorHAnsi"/>
            <w:b/>
            <w:bCs/>
            <w:color w:val="24292E"/>
            <w:sz w:val="28"/>
            <w:szCs w:val="28"/>
          </w:rPr>
          <w:t xml:space="preserve">iteracy </w:t>
        </w:r>
      </w:ins>
      <w:ins w:author="Thierry, Danielle" w:date="2021-02-04T08:56:00Z" w:id="40">
        <w:r>
          <w:rPr>
            <w:rFonts w:cstheme="minorHAnsi"/>
            <w:b/>
            <w:bCs/>
            <w:color w:val="24292E"/>
            <w:sz w:val="28"/>
            <w:szCs w:val="28"/>
          </w:rPr>
          <w:t xml:space="preserve">issues that </w:t>
        </w:r>
      </w:ins>
      <w:ins w:author="Thierry, Danielle" w:date="2021-02-04T08:58:00Z" w:id="41">
        <w:r>
          <w:rPr>
            <w:rFonts w:cstheme="minorHAnsi"/>
            <w:b/>
            <w:bCs/>
            <w:color w:val="24292E"/>
            <w:sz w:val="28"/>
            <w:szCs w:val="28"/>
          </w:rPr>
          <w:t>further compound the problem</w:t>
        </w:r>
      </w:ins>
      <w:ins w:author="Thierry, Danielle" w:date="2021-02-04T08:59:00Z" w:id="42">
        <w:r>
          <w:rPr>
            <w:rFonts w:cstheme="minorHAnsi"/>
            <w:b/>
            <w:bCs/>
            <w:color w:val="24292E"/>
            <w:sz w:val="28"/>
            <w:szCs w:val="28"/>
          </w:rPr>
          <w:t>:</w:t>
        </w:r>
      </w:ins>
      <w:ins w:author="Thierry, Danielle" w:date="2021-02-04T08:56:00Z" w:id="43">
        <w:r>
          <w:rPr>
            <w:rFonts w:cstheme="minorHAnsi"/>
            <w:b/>
            <w:bCs/>
            <w:color w:val="24292E"/>
            <w:sz w:val="28"/>
            <w:szCs w:val="28"/>
          </w:rPr>
          <w:t xml:space="preserve"> </w:t>
        </w:r>
      </w:ins>
      <w:ins w:author="Thierry, Danielle" w:date="2021-02-04T08:59:00Z" w:id="44">
        <w:r>
          <w:rPr>
            <w:rFonts w:cstheme="minorHAnsi"/>
            <w:color w:val="24292E"/>
            <w:sz w:val="28"/>
            <w:szCs w:val="28"/>
          </w:rPr>
          <w:t>Research has shown that</w:t>
        </w:r>
      </w:ins>
      <w:ins w:author="Thierry, Danielle" w:date="2021-02-04T09:05:00Z" w:id="45">
        <w:r w:rsidR="003265DE">
          <w:rPr>
            <w:rFonts w:cstheme="minorHAnsi"/>
            <w:color w:val="24292E"/>
            <w:sz w:val="28"/>
            <w:szCs w:val="28"/>
          </w:rPr>
          <w:t xml:space="preserve"> low health literacy causes risks to both the person and the health care system, a</w:t>
        </w:r>
      </w:ins>
      <w:ins w:author="Thierry, Danielle" w:date="2021-02-04T09:06:00Z" w:id="46">
        <w:r w:rsidR="003265DE">
          <w:rPr>
            <w:rFonts w:cstheme="minorHAnsi"/>
            <w:color w:val="24292E"/>
            <w:sz w:val="28"/>
            <w:szCs w:val="28"/>
          </w:rPr>
          <w:t>nd that</w:t>
        </w:r>
      </w:ins>
      <w:ins w:author="Thierry, Danielle" w:date="2021-02-04T08:59:00Z" w:id="47">
        <w:r>
          <w:rPr>
            <w:rFonts w:cstheme="minorHAnsi"/>
            <w:color w:val="24292E"/>
            <w:sz w:val="28"/>
            <w:szCs w:val="28"/>
          </w:rPr>
          <w:t xml:space="preserve"> as anx</w:t>
        </w:r>
      </w:ins>
      <w:ins w:author="Thierry, Danielle" w:date="2021-02-04T09:00:00Z" w:id="48">
        <w:r w:rsidR="003265DE">
          <w:rPr>
            <w:rFonts w:cstheme="minorHAnsi"/>
            <w:color w:val="24292E"/>
            <w:sz w:val="28"/>
            <w:szCs w:val="28"/>
          </w:rPr>
          <w:t>iety increases, readability and health literacy decrease</w:t>
        </w:r>
      </w:ins>
      <w:ins w:author="Thierry, Danielle" w:date="2021-02-04T09:04:00Z" w:id="49">
        <w:r w:rsidR="003265DE">
          <w:rPr>
            <w:rFonts w:cstheme="minorHAnsi"/>
            <w:color w:val="24292E"/>
            <w:sz w:val="28"/>
            <w:szCs w:val="28"/>
          </w:rPr>
          <w:t xml:space="preserve"> even further for everyone</w:t>
        </w:r>
      </w:ins>
      <w:ins w:author="Thierry, Danielle" w:date="2021-02-04T10:50:00Z" w:id="50">
        <w:r w:rsidR="00D846CB">
          <w:rPr>
            <w:rFonts w:cstheme="minorHAnsi"/>
            <w:color w:val="24292E"/>
            <w:sz w:val="28"/>
            <w:szCs w:val="28"/>
          </w:rPr>
          <w:t>.</w:t>
        </w:r>
      </w:ins>
    </w:p>
    <w:p w:rsidR="003265DE" w:rsidP="003265DE" w:rsidRDefault="003265DE" w14:paraId="6AAA846E" w14:textId="2AA7581D">
      <w:pPr>
        <w:pStyle w:val="ListParagraph"/>
        <w:numPr>
          <w:ilvl w:val="1"/>
          <w:numId w:val="40"/>
        </w:numPr>
        <w:spacing w:before="100" w:beforeAutospacing="1" w:after="240"/>
        <w:rPr>
          <w:ins w:author="Thierry, Danielle" w:date="2021-02-04T09:05:00Z" w:id="51"/>
          <w:rFonts w:cstheme="minorHAnsi"/>
          <w:color w:val="24292E"/>
          <w:sz w:val="28"/>
          <w:szCs w:val="28"/>
        </w:rPr>
      </w:pPr>
      <w:ins w:author="Thierry, Danielle" w:date="2021-02-04T09:05:00Z" w:id="52">
        <w:r>
          <w:rPr>
            <w:rFonts w:cstheme="minorHAnsi"/>
            <w:b/>
            <w:bCs/>
            <w:color w:val="24292E"/>
            <w:sz w:val="28"/>
            <w:szCs w:val="28"/>
          </w:rPr>
          <w:t>“</w:t>
        </w:r>
        <w:r w:rsidRPr="003265DE">
          <w:rPr>
            <w:rFonts w:cstheme="minorHAnsi"/>
            <w:color w:val="24292E"/>
            <w:sz w:val="28"/>
            <w:szCs w:val="28"/>
          </w:rPr>
          <w:t>People with low health literacy use more health care services, have a greater risk for hospitalization, and have a higher utilization of expensive services, such as emergency care and inpatient admissions. Vulnerable populations include older adults, immigrant populations, minority populations, and low income populations.</w:t>
        </w:r>
        <w:r>
          <w:rPr>
            <w:rFonts w:cstheme="minorHAnsi"/>
            <w:color w:val="24292E"/>
            <w:sz w:val="28"/>
            <w:szCs w:val="28"/>
          </w:rPr>
          <w:t>”</w:t>
        </w:r>
        <w:r>
          <w:rPr>
            <w:rStyle w:val="EndnoteReference"/>
            <w:rFonts w:cstheme="minorHAnsi"/>
            <w:color w:val="24292E"/>
            <w:sz w:val="28"/>
            <w:szCs w:val="28"/>
          </w:rPr>
          <w:endnoteReference w:id="1"/>
        </w:r>
      </w:ins>
    </w:p>
    <w:p w:rsidRPr="003265DE" w:rsidR="003265DE" w:rsidRDefault="003265DE" w14:paraId="1A3AF048" w14:textId="6705F590">
      <w:pPr>
        <w:pStyle w:val="ListParagraph"/>
        <w:numPr>
          <w:ilvl w:val="1"/>
          <w:numId w:val="40"/>
        </w:numPr>
        <w:spacing w:before="100" w:beforeAutospacing="1" w:after="240"/>
        <w:rPr>
          <w:ins w:author="Thierry, Danielle" w:date="2021-02-04T09:03:00Z" w:id="56"/>
          <w:rFonts w:cstheme="minorHAnsi"/>
          <w:color w:val="24292E"/>
          <w:sz w:val="28"/>
          <w:szCs w:val="28"/>
          <w:rPrChange w:author="Thierry, Danielle" w:date="2021-02-04T09:03:00Z" w:id="57">
            <w:rPr>
              <w:ins w:author="Thierry, Danielle" w:date="2021-02-04T09:03:00Z" w:id="58"/>
              <w:rFonts w:cstheme="minorHAnsi"/>
              <w:b/>
              <w:bCs/>
              <w:color w:val="24292E"/>
              <w:sz w:val="28"/>
              <w:szCs w:val="28"/>
            </w:rPr>
          </w:rPrChange>
        </w:rPr>
      </w:pPr>
      <w:ins w:author="Thierry, Danielle" w:date="2021-02-04T09:03:00Z" w:id="59">
        <w:r w:rsidRPr="003265DE">
          <w:rPr>
            <w:rFonts w:cstheme="minorHAnsi"/>
            <w:color w:val="24292E"/>
            <w:sz w:val="28"/>
            <w:szCs w:val="28"/>
          </w:rPr>
          <w:t>“Anxiety acts as both a catalyst for information seeking and an obstacle to the ability to read and interpret written messages…when [no information] is found or when the message itself is difficult to comprehend, anxiety is likely to rise…This cycle…can fuel panic and lead to maladaptive behaviors, such as unnecessary trips to emergency rooms or overuse of other emergency resources.”</w:t>
        </w:r>
        <w:r>
          <w:rPr>
            <w:rStyle w:val="EndnoteReference"/>
            <w:rFonts w:cstheme="minorHAnsi"/>
            <w:color w:val="24292E"/>
            <w:sz w:val="28"/>
            <w:szCs w:val="28"/>
          </w:rPr>
          <w:endnoteReference w:id="2"/>
        </w:r>
      </w:ins>
    </w:p>
    <w:p w:rsidRPr="0058265F" w:rsidR="00EF588C" w:rsidRDefault="00EF588C" w14:paraId="11C77E58" w14:textId="097103C3">
      <w:pPr>
        <w:pStyle w:val="ListParagraph"/>
        <w:spacing w:before="100" w:beforeAutospacing="1" w:after="240"/>
        <w:ind w:left="1440"/>
        <w:rPr>
          <w:rFonts w:cstheme="minorHAnsi"/>
          <w:color w:val="24292E"/>
          <w:sz w:val="28"/>
          <w:szCs w:val="28"/>
          <w:rPrChange w:author="Thierry, Danielle" w:date="2021-02-04T08:55:00Z" w:id="62">
            <w:rPr/>
          </w:rPrChange>
        </w:rPr>
        <w:pPrChange w:author="Thierry, Danielle" w:date="2021-02-04T09:05:00Z" w:id="63">
          <w:pPr>
            <w:spacing w:before="100" w:beforeAutospacing="1" w:after="240"/>
          </w:pPr>
        </w:pPrChange>
      </w:pPr>
    </w:p>
    <w:p w:rsidRPr="003265DE" w:rsidR="0072487D" w:rsidP="14995432" w:rsidRDefault="003265DE" w14:paraId="17F2941F" w14:textId="1055B165">
      <w:pPr>
        <w:pStyle w:val="ListParagraph"/>
        <w:numPr>
          <w:ilvl w:val="0"/>
          <w:numId w:val="40"/>
        </w:numPr>
        <w:spacing w:before="100" w:beforeAutospacing="1" w:after="240"/>
        <w:rPr>
          <w:rFonts w:cs="Calibri" w:cstheme="minorAscii"/>
          <w:color w:val="000000"/>
          <w:sz w:val="28"/>
          <w:szCs w:val="28"/>
          <w:rPrChange w:author="Thierry, Danielle" w:date="2021-02-04T09:00:00Z" w:id="64">
            <w:rPr>
              <w:color w:val="000000"/>
            </w:rPr>
          </w:rPrChange>
        </w:rPr>
        <w:pPrChange w:author="Thierry, Danielle" w:date="2021-02-04T09:00:00Z" w:id="65">
          <w:pPr>
            <w:spacing w:before="100" w:beforeAutospacing="1" w:after="240"/>
          </w:pPr>
        </w:pPrChange>
      </w:pPr>
      <w:ins w:author="Thierry, Danielle" w:date="2021-02-04T09:01:00Z" w:id="1042378153">
        <w:r w:rsidRPr="14995432" w:rsidR="003265DE">
          <w:rPr>
            <w:rFonts w:cs="Calibri" w:cstheme="minorAscii"/>
            <w:b w:val="1"/>
            <w:bCs w:val="1"/>
            <w:color w:val="24292E"/>
            <w:sz w:val="28"/>
            <w:szCs w:val="28"/>
          </w:rPr>
          <w:t xml:space="preserve">Congressional pressure: </w:t>
        </w:r>
      </w:ins>
      <w:r w:rsidRPr="14995432" w:rsidR="00285EDC">
        <w:rPr>
          <w:rFonts w:cs="Calibri" w:cstheme="minorAscii"/>
          <w:color w:val="24292E"/>
          <w:sz w:val="28"/>
          <w:szCs w:val="28"/>
          <w:rPrChange w:author="Thierry, Danielle" w:date="2021-02-04T09:00:00Z" w:id="727269417"/>
        </w:rPr>
        <w:t xml:space="preserve">Additionally, </w:t>
      </w:r>
      <w:r w:rsidRPr="14995432" w:rsidR="0072487D">
        <w:rPr>
          <w:rFonts w:cs="Calibri" w:cstheme="minorAscii"/>
          <w:color w:val="24292E"/>
          <w:sz w:val="28"/>
          <w:szCs w:val="28"/>
          <w:rPrChange w:author="Thierry, Danielle" w:date="2021-02-04T09:00:00Z" w:id="2101146724"/>
        </w:rPr>
        <w:t xml:space="preserve">Congress has recently asked VHA to provide COVID-19 content (and other essential content) in Spanish. As we </w:t>
      </w:r>
      <w:r w:rsidRPr="14995432" w:rsidR="0072487D">
        <w:rPr>
          <w:rFonts w:cs="Calibri" w:cstheme="minorAscii"/>
          <w:color w:val="24292E"/>
          <w:sz w:val="28"/>
          <w:szCs w:val="28"/>
          <w:rPrChange w:author="Thierry, Danielle" w:date="2021-02-04T09:00:00Z" w:id="843933706"/>
        </w:rPr>
        <w:t>work to meet this important and timely need we also need to be working toward an effective and sustainable approach for the future.</w:t>
      </w:r>
    </w:p>
    <w:p w:rsidRPr="008D4746" w:rsidR="003A48DC" w:rsidP="003A48DC" w:rsidRDefault="00A40F6F" w14:paraId="561C2F90" w14:textId="14EFD0A0">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 xml:space="preserve">Objectives: </w:t>
      </w:r>
    </w:p>
    <w:p w:rsidR="00D846CB" w:rsidP="003A48DC" w:rsidRDefault="003A48DC" w14:paraId="67F827B3" w14:textId="77777777">
      <w:pPr>
        <w:spacing w:before="100" w:beforeAutospacing="1" w:after="240"/>
        <w:rPr>
          <w:ins w:author="Thierry, Danielle" w:date="2021-02-04T10:56:00Z" w:id="70"/>
          <w:rFonts w:asciiTheme="minorHAnsi" w:hAnsiTheme="minorHAnsi" w:cstheme="minorHAnsi"/>
          <w:color w:val="24292E"/>
          <w:sz w:val="28"/>
          <w:szCs w:val="28"/>
        </w:rPr>
      </w:pPr>
      <w:r w:rsidRPr="008D4746">
        <w:rPr>
          <w:rFonts w:asciiTheme="minorHAnsi" w:hAnsiTheme="minorHAnsi" w:cstheme="minorHAnsi"/>
          <w:color w:val="24292E"/>
          <w:sz w:val="28"/>
          <w:szCs w:val="28"/>
        </w:rPr>
        <w:t>Through research, analysis, and stakeholder interviews we will</w:t>
      </w:r>
      <w:ins w:author="Thierry, Danielle" w:date="2021-02-04T10:56:00Z" w:id="71">
        <w:r w:rsidR="00D846CB">
          <w:rPr>
            <w:rFonts w:asciiTheme="minorHAnsi" w:hAnsiTheme="minorHAnsi" w:cstheme="minorHAnsi"/>
            <w:color w:val="24292E"/>
            <w:sz w:val="28"/>
            <w:szCs w:val="28"/>
          </w:rPr>
          <w:t xml:space="preserve"> accomplish 2 things:</w:t>
        </w:r>
      </w:ins>
    </w:p>
    <w:p w:rsidR="00DB1E37" w:rsidP="00DB1E37" w:rsidRDefault="00DB1E37" w14:paraId="3CCE389C" w14:textId="049AB669">
      <w:pPr>
        <w:rPr>
          <w:rFonts w:cstheme="minorHAnsi"/>
          <w:color w:val="24292E"/>
          <w:sz w:val="28"/>
          <w:szCs w:val="28"/>
        </w:rPr>
      </w:pPr>
      <w:r>
        <w:rPr>
          <w:rFonts w:cstheme="minorHAnsi"/>
          <w:color w:val="24292E"/>
          <w:sz w:val="28"/>
          <w:szCs w:val="28"/>
        </w:rPr>
        <w:t>First. w</w:t>
      </w:r>
      <w:ins w:author="Thierry, Danielle" w:date="2021-02-04T10:57:00Z" w:id="72">
        <w:r w:rsidRPr="00DB1E37" w:rsidR="00D846CB">
          <w:rPr>
            <w:rFonts w:cstheme="minorHAnsi"/>
            <w:color w:val="24292E"/>
            <w:sz w:val="28"/>
            <w:szCs w:val="28"/>
          </w:rPr>
          <w:t>e will</w:t>
        </w:r>
      </w:ins>
      <w:r w:rsidRPr="00DB1E37" w:rsidR="003A48DC">
        <w:rPr>
          <w:rFonts w:cstheme="minorHAnsi"/>
          <w:color w:val="24292E"/>
          <w:sz w:val="28"/>
          <w:szCs w:val="28"/>
          <w:rPrChange w:author="Thierry, Danielle" w:date="2021-02-04T10:57:00Z" w:id="73">
            <w:rPr/>
          </w:rPrChange>
        </w:rPr>
        <w:t xml:space="preserve"> identify and prototype a </w:t>
      </w:r>
      <w:r w:rsidRPr="00DB1E37" w:rsidR="004F0B09">
        <w:rPr>
          <w:rFonts w:cstheme="minorHAnsi"/>
          <w:color w:val="24292E"/>
          <w:sz w:val="28"/>
          <w:szCs w:val="28"/>
          <w:rPrChange w:author="Thierry, Danielle" w:date="2021-02-04T10:57:00Z" w:id="74">
            <w:rPr/>
          </w:rPrChange>
        </w:rPr>
        <w:t>scalable</w:t>
      </w:r>
      <w:r w:rsidRPr="00DB1E37" w:rsidR="003A48DC">
        <w:rPr>
          <w:rFonts w:cstheme="minorHAnsi"/>
          <w:color w:val="24292E"/>
          <w:sz w:val="28"/>
          <w:szCs w:val="28"/>
          <w:rPrChange w:author="Thierry, Danielle" w:date="2021-02-04T10:57:00Z" w:id="75">
            <w:rPr/>
          </w:rPrChange>
        </w:rPr>
        <w:t xml:space="preserve"> and sustainable </w:t>
      </w:r>
      <w:ins w:author="Thierry, Danielle" w:date="2021-02-04T10:57:00Z" w:id="76">
        <w:r w:rsidRPr="00DB1E37" w:rsidR="00D846CB">
          <w:rPr>
            <w:rFonts w:cstheme="minorHAnsi"/>
            <w:color w:val="24292E"/>
            <w:sz w:val="28"/>
            <w:szCs w:val="28"/>
          </w:rPr>
          <w:t xml:space="preserve">potential </w:t>
        </w:r>
      </w:ins>
      <w:r w:rsidRPr="00DB1E37" w:rsidR="003A48DC">
        <w:rPr>
          <w:rFonts w:cstheme="minorHAnsi"/>
          <w:color w:val="24292E"/>
          <w:sz w:val="28"/>
          <w:szCs w:val="28"/>
          <w:rPrChange w:author="Thierry, Danielle" w:date="2021-02-04T10:57:00Z" w:id="77">
            <w:rPr/>
          </w:rPrChange>
        </w:rPr>
        <w:t xml:space="preserve">solution to provide </w:t>
      </w:r>
      <w:ins w:author="Thierry, Danielle" w:date="2021-02-03T20:12:00Z" w:id="78">
        <w:r w:rsidRPr="00DB1E37" w:rsidR="00EF588C">
          <w:rPr>
            <w:rFonts w:cstheme="minorHAnsi"/>
            <w:color w:val="24292E"/>
            <w:sz w:val="28"/>
            <w:szCs w:val="28"/>
            <w:rPrChange w:author="Thierry, Danielle" w:date="2021-02-04T10:57:00Z" w:id="79">
              <w:rPr/>
            </w:rPrChange>
          </w:rPr>
          <w:t xml:space="preserve">Veterans and </w:t>
        </w:r>
      </w:ins>
      <w:ins w:author="Thierry, Danielle" w:date="2021-02-05T15:57:00Z" w:id="80">
        <w:r w:rsidRPr="00DB1E37" w:rsidR="00AC21F7">
          <w:rPr>
            <w:rFonts w:cstheme="minorHAnsi"/>
            <w:color w:val="24292E"/>
            <w:sz w:val="28"/>
            <w:szCs w:val="28"/>
          </w:rPr>
          <w:t xml:space="preserve">their </w:t>
        </w:r>
      </w:ins>
      <w:ins w:author="Thierry, Danielle" w:date="2021-02-03T20:12:00Z" w:id="81">
        <w:r w:rsidRPr="00DB1E37" w:rsidR="00EF588C">
          <w:rPr>
            <w:rFonts w:cstheme="minorHAnsi"/>
            <w:color w:val="24292E"/>
            <w:sz w:val="28"/>
            <w:szCs w:val="28"/>
            <w:rPrChange w:author="Thierry, Danielle" w:date="2021-02-04T10:57:00Z" w:id="82">
              <w:rPr/>
            </w:rPrChange>
          </w:rPr>
          <w:t xml:space="preserve">family members with </w:t>
        </w:r>
      </w:ins>
      <w:r w:rsidRPr="00DB1E37" w:rsidR="003A48DC">
        <w:rPr>
          <w:rFonts w:cstheme="minorHAnsi"/>
          <w:color w:val="24292E"/>
          <w:sz w:val="28"/>
          <w:szCs w:val="28"/>
          <w:rPrChange w:author="Thierry, Danielle" w:date="2021-02-04T10:57:00Z" w:id="83">
            <w:rPr/>
          </w:rPrChange>
        </w:rPr>
        <w:t xml:space="preserve">LEP </w:t>
      </w:r>
      <w:del w:author="Thierry, Danielle" w:date="2021-02-03T20:12:00Z" w:id="84">
        <w:r w:rsidRPr="00DB1E37" w:rsidDel="00EF588C" w:rsidR="003A48DC">
          <w:rPr>
            <w:rFonts w:cstheme="minorHAnsi"/>
            <w:color w:val="24292E"/>
            <w:sz w:val="28"/>
            <w:szCs w:val="28"/>
            <w:rPrChange w:author="Thierry, Danielle" w:date="2021-02-04T10:57:00Z" w:id="85">
              <w:rPr/>
            </w:rPrChange>
          </w:rPr>
          <w:delText xml:space="preserve">vets </w:delText>
        </w:r>
      </w:del>
      <w:r w:rsidRPr="00DB1E37" w:rsidR="003A48DC">
        <w:rPr>
          <w:rFonts w:cstheme="minorHAnsi"/>
          <w:color w:val="24292E"/>
          <w:sz w:val="28"/>
          <w:szCs w:val="28"/>
          <w:rPrChange w:author="Thierry, Danielle" w:date="2021-02-04T10:57:00Z" w:id="86">
            <w:rPr/>
          </w:rPrChange>
        </w:rPr>
        <w:t>access</w:t>
      </w:r>
      <w:ins w:author="Thierry, Danielle" w:date="2021-02-05T15:57:00Z" w:id="87">
        <w:r w:rsidRPr="00DB1E37" w:rsidR="00AC21F7">
          <w:rPr>
            <w:rFonts w:cstheme="minorHAnsi"/>
            <w:color w:val="24292E"/>
            <w:sz w:val="28"/>
            <w:szCs w:val="28"/>
          </w:rPr>
          <w:t xml:space="preserve"> to essential benefit </w:t>
        </w:r>
      </w:ins>
      <w:r>
        <w:rPr>
          <w:rFonts w:cstheme="minorHAnsi"/>
          <w:color w:val="24292E"/>
          <w:sz w:val="28"/>
          <w:szCs w:val="28"/>
        </w:rPr>
        <w:t xml:space="preserve">and service </w:t>
      </w:r>
      <w:ins w:author="Thierry, Danielle" w:date="2021-02-05T15:57:00Z" w:id="88">
        <w:r w:rsidRPr="00DB1E37" w:rsidR="00AC21F7">
          <w:rPr>
            <w:rFonts w:cstheme="minorHAnsi"/>
            <w:color w:val="24292E"/>
            <w:sz w:val="28"/>
            <w:szCs w:val="28"/>
          </w:rPr>
          <w:t>content in their native language that is:</w:t>
        </w:r>
      </w:ins>
    </w:p>
    <w:p w:rsidRPr="00DB1E37" w:rsidR="00DB1E37" w:rsidP="00DB1E37" w:rsidRDefault="00DB1E37" w14:paraId="50C2A9C6" w14:textId="77777777">
      <w:pPr>
        <w:rPr>
          <w:rFonts w:cstheme="minorHAnsi"/>
          <w:color w:val="24292E"/>
          <w:sz w:val="28"/>
          <w:szCs w:val="28"/>
        </w:rPr>
      </w:pPr>
    </w:p>
    <w:p w:rsidR="00DB1E37" w:rsidP="00DB1E37" w:rsidRDefault="00DB1E37" w14:paraId="1261BEF6" w14:textId="770F0D64">
      <w:pPr>
        <w:pStyle w:val="ListParagraph"/>
        <w:numPr>
          <w:ilvl w:val="0"/>
          <w:numId w:val="47"/>
        </w:numPr>
        <w:rPr>
          <w:rFonts w:cstheme="minorHAnsi"/>
          <w:color w:val="24292E"/>
          <w:sz w:val="28"/>
          <w:szCs w:val="28"/>
        </w:rPr>
      </w:pPr>
      <w:r>
        <w:rPr>
          <w:rFonts w:cstheme="minorHAnsi"/>
          <w:color w:val="24292E"/>
          <w:sz w:val="28"/>
          <w:szCs w:val="28"/>
        </w:rPr>
        <w:t>Accurate</w:t>
      </w:r>
    </w:p>
    <w:p w:rsidR="00DB1E37" w:rsidP="00DB1E37" w:rsidRDefault="00DB1E37" w14:paraId="178199F6" w14:textId="6F253603">
      <w:pPr>
        <w:pStyle w:val="ListParagraph"/>
        <w:numPr>
          <w:ilvl w:val="0"/>
          <w:numId w:val="47"/>
        </w:numPr>
        <w:rPr>
          <w:rFonts w:cstheme="minorHAnsi"/>
          <w:color w:val="24292E"/>
          <w:sz w:val="28"/>
          <w:szCs w:val="28"/>
        </w:rPr>
      </w:pPr>
      <w:r>
        <w:rPr>
          <w:rFonts w:cstheme="minorHAnsi"/>
          <w:color w:val="24292E"/>
          <w:sz w:val="28"/>
          <w:szCs w:val="28"/>
        </w:rPr>
        <w:t>Timely</w:t>
      </w:r>
    </w:p>
    <w:p w:rsidR="00DB1E37" w:rsidP="00DB1E37" w:rsidRDefault="00DB1E37" w14:paraId="01960648" w14:textId="73A7BE5F">
      <w:pPr>
        <w:pStyle w:val="ListParagraph"/>
        <w:numPr>
          <w:ilvl w:val="0"/>
          <w:numId w:val="47"/>
        </w:numPr>
        <w:rPr>
          <w:rFonts w:cstheme="minorHAnsi"/>
          <w:color w:val="24292E"/>
          <w:sz w:val="28"/>
          <w:szCs w:val="28"/>
        </w:rPr>
      </w:pPr>
      <w:r>
        <w:rPr>
          <w:rFonts w:cstheme="minorHAnsi"/>
          <w:color w:val="24292E"/>
          <w:sz w:val="28"/>
          <w:szCs w:val="28"/>
        </w:rPr>
        <w:t>Compassionate</w:t>
      </w:r>
    </w:p>
    <w:p w:rsidR="00DB1E37" w:rsidP="00DB1E37" w:rsidRDefault="00DB1E37" w14:paraId="433BCFFA" w14:textId="77777777">
      <w:pPr>
        <w:pStyle w:val="ListParagraph"/>
        <w:numPr>
          <w:ilvl w:val="0"/>
          <w:numId w:val="47"/>
        </w:numPr>
        <w:rPr>
          <w:rFonts w:cstheme="minorHAnsi"/>
          <w:color w:val="24292E"/>
          <w:sz w:val="28"/>
          <w:szCs w:val="28"/>
        </w:rPr>
      </w:pPr>
      <w:r w:rsidRPr="00DB1E37">
        <w:rPr>
          <w:rFonts w:cstheme="minorHAnsi"/>
          <w:color w:val="24292E"/>
          <w:sz w:val="28"/>
          <w:szCs w:val="28"/>
        </w:rPr>
        <w:t>Clear</w:t>
      </w:r>
      <w:r>
        <w:rPr>
          <w:rFonts w:cstheme="minorHAnsi"/>
          <w:color w:val="24292E"/>
          <w:sz w:val="28"/>
          <w:szCs w:val="28"/>
        </w:rPr>
        <w:t xml:space="preserve"> and written in plain language</w:t>
      </w:r>
    </w:p>
    <w:p w:rsidR="00D846CB" w:rsidP="00DB1E37" w:rsidRDefault="00D846CB" w14:paraId="6F6A1321" w14:textId="4B7BAB69">
      <w:pPr>
        <w:rPr>
          <w:rFonts w:asciiTheme="minorHAnsi" w:hAnsiTheme="minorHAnsi" w:eastAsiaTheme="minorHAnsi" w:cstheme="minorHAnsi"/>
          <w:color w:val="24292E"/>
          <w:sz w:val="28"/>
          <w:szCs w:val="28"/>
        </w:rPr>
      </w:pPr>
    </w:p>
    <w:p w:rsidRPr="00DB1E37" w:rsidR="00DB1E37" w:rsidDel="00D846CB" w:rsidP="00DB1E37" w:rsidRDefault="00DB1E37" w14:paraId="626BA76B" w14:textId="77777777">
      <w:pPr>
        <w:rPr>
          <w:del w:author="Thierry, Danielle" w:date="2021-02-04T10:56:00Z" w:id="89"/>
          <w:rFonts w:asciiTheme="minorHAnsi" w:hAnsiTheme="minorHAnsi" w:eastAsiaTheme="minorHAnsi" w:cstheme="minorHAnsi"/>
          <w:color w:val="24292E"/>
          <w:sz w:val="28"/>
          <w:szCs w:val="28"/>
          <w:rPrChange w:author="Thierry, Danielle" w:date="2021-02-04T10:57:00Z" w:id="90">
            <w:rPr>
              <w:del w:author="Thierry, Danielle" w:date="2021-02-04T10:56:00Z" w:id="91"/>
              <w:rFonts w:asciiTheme="minorHAnsi" w:hAnsiTheme="minorHAnsi" w:cstheme="minorHAnsi"/>
              <w:color w:val="24292E"/>
              <w:sz w:val="28"/>
              <w:szCs w:val="28"/>
            </w:rPr>
          </w:rPrChange>
        </w:rPr>
      </w:pPr>
    </w:p>
    <w:p w:rsidRPr="008D4746" w:rsidR="003A48DC" w:rsidDel="00D846CB" w:rsidP="00DB1E37" w:rsidRDefault="003A48DC" w14:paraId="41AB906E" w14:textId="354F6E7A">
      <w:pPr>
        <w:rPr>
          <w:del w:author="Thierry, Danielle" w:date="2021-02-04T10:57:00Z" w:id="92"/>
        </w:rPr>
        <w:pPrChange w:author="Thierry, Danielle" w:date="2021-02-05T15:57:00Z" w:id="93">
          <w:pPr>
            <w:spacing w:before="100" w:beforeAutospacing="1" w:after="240"/>
          </w:pPr>
        </w:pPrChange>
      </w:pPr>
      <w:r w:rsidRPr="008D4746">
        <w:t xml:space="preserve">This solution </w:t>
      </w:r>
      <w:ins w:author="Thierry, Danielle" w:date="2021-02-04T10:57:00Z" w:id="94">
        <w:r w:rsidR="00D846CB">
          <w:t xml:space="preserve">will </w:t>
        </w:r>
      </w:ins>
      <w:del w:author="Thierry, Danielle" w:date="2021-02-12T15:50:00Z" w:id="95">
        <w:r w:rsidRPr="008D4746" w:rsidDel="00DB1E37">
          <w:delText xml:space="preserve">also </w:delText>
        </w:r>
      </w:del>
      <w:ins w:author="Thierry, Danielle" w:date="2021-02-12T15:50:00Z" w:id="96">
        <w:r w:rsidR="00DB1E37">
          <w:t>take into consideration</w:t>
        </w:r>
      </w:ins>
      <w:del w:author="Thierry, Danielle" w:date="2021-02-12T15:50:00Z" w:id="97">
        <w:r w:rsidRPr="008D4746" w:rsidDel="00DB1E37">
          <w:delText>address</w:delText>
        </w:r>
      </w:del>
      <w:del w:author="Thierry, Danielle" w:date="2021-02-04T10:57:00Z" w:id="98">
        <w:r w:rsidRPr="008D4746" w:rsidDel="00D846CB" w:rsidR="009D035D">
          <w:delText>es</w:delText>
        </w:r>
      </w:del>
      <w:r w:rsidRPr="008D4746">
        <w:t xml:space="preserve"> the </w:t>
      </w:r>
      <w:r w:rsidRPr="008D4746" w:rsidR="009D035D">
        <w:t>complexities</w:t>
      </w:r>
      <w:r w:rsidRPr="008D4746">
        <w:t xml:space="preserve"> </w:t>
      </w:r>
      <w:ins w:author="Thierry, Danielle" w:date="2021-02-12T15:50:00Z" w:id="99">
        <w:r w:rsidR="00DB1E37">
          <w:t xml:space="preserve">that </w:t>
        </w:r>
      </w:ins>
      <w:r w:rsidRPr="008D4746" w:rsidR="00DE7A0E">
        <w:t>product owners</w:t>
      </w:r>
      <w:r w:rsidRPr="008D4746">
        <w:t xml:space="preserve">, </w:t>
      </w:r>
      <w:del w:author="Thierry, Danielle" w:date="2021-02-12T15:50:00Z" w:id="100">
        <w:r w:rsidRPr="008D4746" w:rsidDel="00DB1E37">
          <w:delText>writers</w:delText>
        </w:r>
      </w:del>
      <w:ins w:author="Thierry, Danielle" w:date="2021-02-12T15:50:00Z" w:id="101">
        <w:r w:rsidR="00DB1E37">
          <w:t>content creators</w:t>
        </w:r>
      </w:ins>
      <w:ins w:author="Thierry, Danielle" w:date="2021-02-04T09:07:00Z" w:id="102">
        <w:r w:rsidR="003265DE">
          <w:t>,</w:t>
        </w:r>
      </w:ins>
      <w:r w:rsidRPr="008D4746" w:rsidR="0072487D">
        <w:t xml:space="preserve"> </w:t>
      </w:r>
      <w:r w:rsidRPr="008D4746">
        <w:t xml:space="preserve">and local site administrators </w:t>
      </w:r>
      <w:del w:author="Thierry, Danielle" w:date="2021-02-04T10:57:00Z" w:id="103">
        <w:r w:rsidRPr="008D4746" w:rsidDel="00D846CB">
          <w:rPr>
            <w:color w:val="FF0000"/>
          </w:rPr>
          <w:delText>(</w:delText>
        </w:r>
        <w:r w:rsidRPr="008D4746" w:rsidDel="00D846CB" w:rsidR="009D035D">
          <w:rPr>
            <w:color w:val="FF0000"/>
          </w:rPr>
          <w:delText>true</w:delText>
        </w:r>
        <w:r w:rsidRPr="008D4746" w:rsidDel="00D846CB">
          <w:rPr>
            <w:color w:val="FF0000"/>
          </w:rPr>
          <w:delText>?)</w:delText>
        </w:r>
        <w:r w:rsidRPr="008D4746" w:rsidDel="00D846CB">
          <w:delText xml:space="preserve"> </w:delText>
        </w:r>
      </w:del>
      <w:r w:rsidRPr="008D4746">
        <w:t xml:space="preserve">face with providing </w:t>
      </w:r>
      <w:r w:rsidRPr="008D4746" w:rsidR="009D035D">
        <w:t xml:space="preserve">high-quality </w:t>
      </w:r>
      <w:r w:rsidRPr="008D4746">
        <w:t xml:space="preserve">translated information that can </w:t>
      </w:r>
      <w:del w:author="Thierry, Danielle" w:date="2021-02-04T09:07:00Z" w:id="104">
        <w:r w:rsidRPr="008D4746" w:rsidDel="003265DE">
          <w:delText xml:space="preserve">easily </w:delText>
        </w:r>
      </w:del>
      <w:r w:rsidRPr="008D4746" w:rsidR="0072487D">
        <w:t xml:space="preserve">be </w:t>
      </w:r>
      <w:ins w:author="Thierry, Danielle" w:date="2021-02-04T09:07:00Z" w:id="105">
        <w:r w:rsidR="003265DE">
          <w:t xml:space="preserve">easily </w:t>
        </w:r>
      </w:ins>
      <w:r w:rsidRPr="008D4746" w:rsidR="009D035D">
        <w:t>kept up to date.</w:t>
      </w:r>
      <w:ins w:author="Thierry, Danielle" w:date="2021-02-04T10:57:00Z" w:id="106">
        <w:r w:rsidR="00D846CB">
          <w:br/>
        </w:r>
        <w:r w:rsidR="00D846CB">
          <w:br/>
        </w:r>
      </w:ins>
    </w:p>
    <w:p w:rsidR="003A48DC" w:rsidP="00DB1E37" w:rsidRDefault="003A48DC" w14:paraId="264A8134" w14:textId="1E18A83F">
      <w:pPr>
        <w:rPr>
          <w:ins w:author="Thierry, Danielle" w:date="2021-02-05T15:43:00Z" w:id="107"/>
          <w:color w:val="FF0000"/>
        </w:rPr>
        <w:pPrChange w:author="Thierry, Danielle" w:date="2021-02-05T15:57:00Z" w:id="108">
          <w:pPr>
            <w:pStyle w:val="ListParagraph"/>
            <w:numPr>
              <w:numId w:val="42"/>
            </w:numPr>
            <w:ind w:left="1080" w:hanging="360"/>
          </w:pPr>
        </w:pPrChange>
      </w:pPr>
      <w:r w:rsidRPr="00D846CB">
        <w:rPr>
          <w:rFonts w:eastAsiaTheme="minorHAnsi" w:cstheme="minorBidi"/>
          <w:rPrChange w:author="Thierry, Danielle" w:date="2021-02-04T10:57:00Z" w:id="109">
            <w:rPr>
              <w:rFonts w:ascii="Times New Roman" w:hAnsi="Times New Roman" w:eastAsia="Times New Roman" w:cs="Times New Roman"/>
            </w:rPr>
          </w:rPrChange>
        </w:rPr>
        <w:t>At the conclusion</w:t>
      </w:r>
      <w:r w:rsidRPr="00D846CB" w:rsidR="009D035D">
        <w:rPr>
          <w:rFonts w:eastAsiaTheme="minorHAnsi" w:cstheme="minorBidi"/>
          <w:rPrChange w:author="Thierry, Danielle" w:date="2021-02-04T10:57:00Z" w:id="110">
            <w:rPr>
              <w:rFonts w:ascii="Times New Roman" w:hAnsi="Times New Roman" w:eastAsia="Times New Roman" w:cs="Times New Roman"/>
            </w:rPr>
          </w:rPrChange>
        </w:rPr>
        <w:t xml:space="preserve"> of this </w:t>
      </w:r>
      <w:r w:rsidRPr="00D846CB" w:rsidR="00A40F6F">
        <w:rPr>
          <w:rFonts w:eastAsiaTheme="minorHAnsi" w:cstheme="minorBidi"/>
          <w:rPrChange w:author="Thierry, Danielle" w:date="2021-02-04T10:57:00Z" w:id="111">
            <w:rPr>
              <w:rFonts w:ascii="Times New Roman" w:hAnsi="Times New Roman" w:eastAsia="Times New Roman" w:cs="Times New Roman"/>
            </w:rPr>
          </w:rPrChange>
        </w:rPr>
        <w:t>project,</w:t>
      </w:r>
      <w:r w:rsidRPr="00D846CB">
        <w:rPr>
          <w:rFonts w:eastAsiaTheme="minorHAnsi" w:cstheme="minorBidi"/>
          <w:rPrChange w:author="Thierry, Danielle" w:date="2021-02-04T10:57:00Z" w:id="112">
            <w:rPr>
              <w:rFonts w:ascii="Times New Roman" w:hAnsi="Times New Roman" w:eastAsia="Times New Roman" w:cs="Times New Roman"/>
            </w:rPr>
          </w:rPrChange>
        </w:rPr>
        <w:t xml:space="preserve"> we will have</w:t>
      </w:r>
      <w:ins w:author="Thierry, Danielle" w:date="2021-02-04T10:58:00Z" w:id="113">
        <w:r w:rsidR="00D846CB">
          <w:t xml:space="preserve"> an evaluation of this solution to pre</w:t>
        </w:r>
      </w:ins>
      <w:ins w:author="Thierry, Danielle" w:date="2021-02-04T10:59:00Z" w:id="114">
        <w:r w:rsidR="00D846CB">
          <w:t xml:space="preserve">sent to leadership as a </w:t>
        </w:r>
      </w:ins>
      <w:del w:author="Thierry, Danielle" w:date="2021-02-04T10:58:00Z" w:id="115">
        <w:r w:rsidRPr="00D846CB" w:rsidDel="00D846CB">
          <w:rPr>
            <w:rFonts w:eastAsiaTheme="minorHAnsi" w:cstheme="minorBidi"/>
            <w:rPrChange w:author="Thierry, Danielle" w:date="2021-02-04T10:57:00Z" w:id="116">
              <w:rPr>
                <w:rFonts w:ascii="Times New Roman" w:hAnsi="Times New Roman" w:eastAsia="Times New Roman" w:cs="Times New Roman"/>
              </w:rPr>
            </w:rPrChange>
          </w:rPr>
          <w:delText xml:space="preserve"> a</w:delText>
        </w:r>
        <w:r w:rsidRPr="00D846CB" w:rsidDel="00D846CB" w:rsidR="00285EDC">
          <w:rPr>
            <w:rFonts w:eastAsiaTheme="minorHAnsi" w:cstheme="minorBidi"/>
            <w:rPrChange w:author="Thierry, Danielle" w:date="2021-02-04T10:57:00Z" w:id="117">
              <w:rPr>
                <w:rFonts w:ascii="Times New Roman" w:hAnsi="Times New Roman" w:eastAsia="Times New Roman" w:cs="Times New Roman"/>
              </w:rPr>
            </w:rPrChange>
          </w:rPr>
          <w:delText xml:space="preserve"> </w:delText>
        </w:r>
        <w:r w:rsidRPr="00D846CB" w:rsidDel="00D846CB">
          <w:rPr>
            <w:rFonts w:eastAsiaTheme="minorHAnsi" w:cstheme="minorBidi"/>
            <w:rPrChange w:author="Thierry, Danielle" w:date="2021-02-04T10:57:00Z" w:id="118">
              <w:rPr>
                <w:rFonts w:ascii="Times New Roman" w:hAnsi="Times New Roman" w:eastAsia="Times New Roman" w:cs="Times New Roman"/>
              </w:rPr>
            </w:rPrChange>
          </w:rPr>
          <w:delText xml:space="preserve">prototype </w:delText>
        </w:r>
        <w:r w:rsidRPr="00D846CB" w:rsidDel="00D846CB" w:rsidR="00285EDC">
          <w:rPr>
            <w:rFonts w:eastAsiaTheme="minorHAnsi" w:cstheme="minorBidi"/>
            <w:rPrChange w:author="Thierry, Danielle" w:date="2021-02-04T10:57:00Z" w:id="119">
              <w:rPr>
                <w:rFonts w:ascii="Times New Roman" w:hAnsi="Times New Roman" w:eastAsia="Times New Roman" w:cs="Times New Roman"/>
              </w:rPr>
            </w:rPrChange>
          </w:rPr>
          <w:delText xml:space="preserve">in production </w:delText>
        </w:r>
      </w:del>
      <w:del w:author="Thierry, Danielle" w:date="2021-02-04T10:59:00Z" w:id="120">
        <w:r w:rsidRPr="00D846CB" w:rsidDel="00D846CB" w:rsidR="00285EDC">
          <w:rPr>
            <w:rFonts w:eastAsiaTheme="minorHAnsi" w:cstheme="minorBidi"/>
            <w:rPrChange w:author="Thierry, Danielle" w:date="2021-02-04T10:57:00Z" w:id="121">
              <w:rPr>
                <w:rFonts w:ascii="Times New Roman" w:hAnsi="Times New Roman" w:eastAsia="Times New Roman" w:cs="Times New Roman"/>
              </w:rPr>
            </w:rPrChange>
          </w:rPr>
          <w:delText>a</w:delText>
        </w:r>
        <w:r w:rsidRPr="00D846CB" w:rsidDel="00D846CB" w:rsidR="00C728A2">
          <w:rPr>
            <w:rFonts w:eastAsiaTheme="minorHAnsi" w:cstheme="minorBidi"/>
            <w:rPrChange w:author="Thierry, Danielle" w:date="2021-02-04T10:57:00Z" w:id="122">
              <w:rPr>
                <w:rFonts w:ascii="Times New Roman" w:hAnsi="Times New Roman" w:eastAsia="Times New Roman" w:cs="Times New Roman"/>
              </w:rPr>
            </w:rPrChange>
          </w:rPr>
          <w:delText>nd be able to</w:delText>
        </w:r>
        <w:r w:rsidRPr="00D846CB" w:rsidDel="00D846CB">
          <w:rPr>
            <w:rFonts w:eastAsiaTheme="minorHAnsi" w:cstheme="minorBidi"/>
            <w:rPrChange w:author="Thierry, Danielle" w:date="2021-02-04T10:57:00Z" w:id="123">
              <w:rPr>
                <w:rFonts w:ascii="Times New Roman" w:hAnsi="Times New Roman" w:eastAsia="Times New Roman" w:cs="Times New Roman"/>
              </w:rPr>
            </w:rPrChange>
          </w:rPr>
          <w:delText xml:space="preserve"> demonstrate a </w:delText>
        </w:r>
      </w:del>
      <w:del w:author="Thierry, Danielle" w:date="2021-02-12T15:50:00Z" w:id="124">
        <w:r w:rsidRPr="00D846CB" w:rsidDel="00DB1E37">
          <w:rPr>
            <w:rFonts w:eastAsiaTheme="minorHAnsi" w:cstheme="minorBidi"/>
            <w:rPrChange w:author="Thierry, Danielle" w:date="2021-02-04T10:57:00Z" w:id="125">
              <w:rPr>
                <w:rFonts w:ascii="Times New Roman" w:hAnsi="Times New Roman" w:eastAsia="Times New Roman" w:cs="Times New Roman"/>
              </w:rPr>
            </w:rPrChange>
          </w:rPr>
          <w:delText>viable</w:delText>
        </w:r>
      </w:del>
      <w:ins w:author="Thierry, Danielle" w:date="2021-02-12T15:50:00Z" w:id="126">
        <w:r w:rsidR="00DB1E37">
          <w:rPr>
            <w:rFonts w:eastAsiaTheme="minorHAnsi" w:cstheme="minorBidi"/>
          </w:rPr>
          <w:t>potential</w:t>
        </w:r>
      </w:ins>
      <w:bookmarkStart w:name="_GoBack" w:id="127"/>
      <w:bookmarkEnd w:id="127"/>
      <w:r w:rsidRPr="00D846CB">
        <w:rPr>
          <w:rFonts w:eastAsiaTheme="minorHAnsi" w:cstheme="minorBidi"/>
          <w:rPrChange w:author="Thierry, Danielle" w:date="2021-02-04T10:57:00Z" w:id="128">
            <w:rPr>
              <w:rFonts w:ascii="Times New Roman" w:hAnsi="Times New Roman" w:eastAsia="Times New Roman" w:cs="Times New Roman"/>
            </w:rPr>
          </w:rPrChange>
        </w:rPr>
        <w:t xml:space="preserve"> long-term solution </w:t>
      </w:r>
      <w:r w:rsidRPr="00D846CB" w:rsidR="00D001BF">
        <w:rPr>
          <w:rFonts w:eastAsiaTheme="minorHAnsi" w:cstheme="minorBidi"/>
          <w:rPrChange w:author="Thierry, Danielle" w:date="2021-02-04T10:57:00Z" w:id="129">
            <w:rPr>
              <w:rFonts w:ascii="Times New Roman" w:hAnsi="Times New Roman" w:eastAsia="Times New Roman" w:cs="Times New Roman"/>
            </w:rPr>
          </w:rPrChange>
        </w:rPr>
        <w:t xml:space="preserve">for </w:t>
      </w:r>
      <w:r w:rsidRPr="00D846CB">
        <w:rPr>
          <w:rFonts w:eastAsiaTheme="minorHAnsi" w:cstheme="minorBidi"/>
          <w:rPrChange w:author="Thierry, Danielle" w:date="2021-02-04T10:57:00Z" w:id="130">
            <w:rPr>
              <w:rFonts w:ascii="Times New Roman" w:hAnsi="Times New Roman" w:eastAsia="Times New Roman" w:cs="Times New Roman"/>
            </w:rPr>
          </w:rPrChange>
        </w:rPr>
        <w:t xml:space="preserve">supporting </w:t>
      </w:r>
      <w:r w:rsidRPr="00D846CB" w:rsidR="00285EDC">
        <w:rPr>
          <w:rFonts w:eastAsiaTheme="minorHAnsi" w:cstheme="minorBidi"/>
          <w:rPrChange w:author="Thierry, Danielle" w:date="2021-02-04T10:57:00Z" w:id="131">
            <w:rPr>
              <w:rFonts w:ascii="Times New Roman" w:hAnsi="Times New Roman" w:eastAsia="Times New Roman" w:cs="Times New Roman"/>
            </w:rPr>
          </w:rPrChange>
        </w:rPr>
        <w:t>translated</w:t>
      </w:r>
      <w:r w:rsidRPr="00D846CB">
        <w:rPr>
          <w:rFonts w:eastAsiaTheme="minorHAnsi" w:cstheme="minorBidi"/>
          <w:rPrChange w:author="Thierry, Danielle" w:date="2021-02-04T10:57:00Z" w:id="132">
            <w:rPr>
              <w:rFonts w:ascii="Times New Roman" w:hAnsi="Times New Roman" w:eastAsia="Times New Roman" w:cs="Times New Roman"/>
            </w:rPr>
          </w:rPrChange>
        </w:rPr>
        <w:t xml:space="preserve"> content</w:t>
      </w:r>
      <w:r w:rsidRPr="00D846CB" w:rsidR="009D035D">
        <w:rPr>
          <w:rFonts w:eastAsiaTheme="minorHAnsi" w:cstheme="minorBidi"/>
          <w:rPrChange w:author="Thierry, Danielle" w:date="2021-02-04T10:57:00Z" w:id="133">
            <w:rPr>
              <w:rFonts w:ascii="Times New Roman" w:hAnsi="Times New Roman" w:eastAsia="Times New Roman" w:cs="Times New Roman"/>
            </w:rPr>
          </w:rPrChange>
        </w:rPr>
        <w:t xml:space="preserve"> across </w:t>
      </w:r>
      <w:ins w:author="Thierry, Danielle" w:date="2021-02-04T10:59:00Z" w:id="134">
        <w:r w:rsidR="00D846CB">
          <w:t xml:space="preserve">essential benefit content on </w:t>
        </w:r>
      </w:ins>
      <w:r w:rsidRPr="00D846CB" w:rsidR="009D035D">
        <w:rPr>
          <w:rFonts w:eastAsiaTheme="minorHAnsi" w:cstheme="minorBidi"/>
          <w:rPrChange w:author="Thierry, Danielle" w:date="2021-02-04T10:57:00Z" w:id="135">
            <w:rPr>
              <w:rFonts w:ascii="Times New Roman" w:hAnsi="Times New Roman" w:eastAsia="Times New Roman" w:cs="Times New Roman"/>
            </w:rPr>
          </w:rPrChange>
        </w:rPr>
        <w:t>VA.gov</w:t>
      </w:r>
      <w:r w:rsidRPr="00D846CB">
        <w:rPr>
          <w:rFonts w:eastAsiaTheme="minorHAnsi" w:cstheme="minorBidi"/>
          <w:rPrChange w:author="Thierry, Danielle" w:date="2021-02-04T10:57:00Z" w:id="136">
            <w:rPr>
              <w:rFonts w:ascii="Times New Roman" w:hAnsi="Times New Roman" w:eastAsia="Times New Roman" w:cs="Times New Roman"/>
            </w:rPr>
          </w:rPrChange>
        </w:rPr>
        <w:t>.</w:t>
      </w:r>
      <w:r w:rsidRPr="00D846CB" w:rsidR="009D035D">
        <w:rPr>
          <w:rFonts w:eastAsiaTheme="minorHAnsi" w:cstheme="minorBidi"/>
          <w:rPrChange w:author="Thierry, Danielle" w:date="2021-02-04T10:57:00Z" w:id="137">
            <w:rPr>
              <w:rFonts w:ascii="Times New Roman" w:hAnsi="Times New Roman" w:eastAsia="Times New Roman" w:cs="Times New Roman"/>
            </w:rPr>
          </w:rPrChange>
        </w:rPr>
        <w:t xml:space="preserve"> </w:t>
      </w:r>
      <w:r w:rsidRPr="00D846CB" w:rsidR="009D035D">
        <w:rPr>
          <w:rFonts w:eastAsiaTheme="minorHAnsi" w:cstheme="minorBidi"/>
          <w:color w:val="FF0000"/>
          <w:rPrChange w:author="Thierry, Danielle" w:date="2021-02-04T10:57:00Z" w:id="138">
            <w:rPr>
              <w:rFonts w:ascii="Times New Roman" w:hAnsi="Times New Roman" w:eastAsia="Times New Roman" w:cs="Times New Roman"/>
              <w:color w:val="FF0000"/>
            </w:rPr>
          </w:rPrChange>
        </w:rPr>
        <w:t>(Should we also say something about sharing our experience/findings with other government website owners?)</w:t>
      </w:r>
      <w:ins w:author="Thierry, Danielle" w:date="2021-02-05T15:43:00Z" w:id="139">
        <w:r w:rsidR="003A42B2">
          <w:rPr>
            <w:color w:val="FF0000"/>
          </w:rPr>
          <w:br/>
        </w:r>
      </w:ins>
    </w:p>
    <w:p w:rsidRPr="00D846CB" w:rsidR="003A42B2" w:rsidP="14995432" w:rsidRDefault="003A42B2" w14:paraId="1611D6AA" w14:textId="653734C7">
      <w:pPr>
        <w:pStyle w:val="Normal"/>
        <w:ind w:left="0"/>
        <w:rPr>
          <w:rFonts w:cs="Calibri" w:cstheme="minorAscii"/>
          <w:color w:val="FF0000"/>
          <w:sz w:val="28"/>
          <w:szCs w:val="28"/>
          <w:rPrChange w:author="Thierry, Danielle" w:date="2021-02-04T10:57:00Z" w:id="642891962">
            <w:rPr>
              <w:color w:val="FF0000"/>
            </w:rPr>
          </w:rPrChange>
        </w:rPr>
        <w:pPrChange w:author="Thierry, Danielle" w:date="2021-02-12T21:37:29.311Z" w:id="141">
          <w:pPr>
            <w:spacing w:before="100" w:beforeAutospacing="on" w:after="240"/>
          </w:pPr>
        </w:pPrChange>
      </w:pPr>
      <w:ins w:author="Thierry, Danielle" w:date="2021-02-05T15:43:00Z" w:id="1797501816">
        <w:r w:rsidRPr="14995432" w:rsidR="003A42B2">
          <w:rPr>
            <w:rFonts w:cs="Calibri" w:cstheme="minorAscii"/>
            <w:color w:val="FF0000"/>
            <w:sz w:val="28"/>
            <w:szCs w:val="28"/>
          </w:rPr>
          <w:t xml:space="preserve">We will </w:t>
        </w:r>
      </w:ins>
      <w:ins w:author="Thierry, Danielle" w:date="2021-02-12T21:37:32.152Z" w:id="1161484299">
        <w:r w:rsidRPr="14995432" w:rsidR="717E8C1A">
          <w:rPr>
            <w:rFonts w:cs="Calibri" w:cstheme="minorAscii"/>
            <w:color w:val="FF0000"/>
            <w:sz w:val="28"/>
            <w:szCs w:val="28"/>
          </w:rPr>
          <w:t xml:space="preserve">also </w:t>
        </w:r>
      </w:ins>
      <w:ins w:author="Thierry, Danielle" w:date="2021-02-05T15:43:00Z" w:id="1699149603">
        <w:r w:rsidRPr="14995432" w:rsidR="003A42B2">
          <w:rPr>
            <w:rFonts w:cs="Calibri" w:cstheme="minorAscii"/>
            <w:color w:val="FF0000"/>
            <w:sz w:val="28"/>
            <w:szCs w:val="28"/>
          </w:rPr>
          <w:t xml:space="preserve">provide a report </w:t>
        </w:r>
      </w:ins>
      <w:ins w:author="Thierry, Danielle" w:date="2021-02-05T15:44:00Z" w:id="337952774">
        <w:r w:rsidRPr="14995432" w:rsidR="003A42B2">
          <w:rPr>
            <w:rFonts w:cs="Calibri" w:cstheme="minorAscii"/>
            <w:color w:val="FF0000"/>
            <w:sz w:val="28"/>
            <w:szCs w:val="28"/>
          </w:rPr>
          <w:t>detailing further the needs of our Veterans and family members with LEP and recommendations for how we can best prioritize and scope content translation to support those needs.</w:t>
        </w:r>
      </w:ins>
    </w:p>
    <w:p w:rsidR="14995432" w:rsidP="14995432" w:rsidRDefault="14995432" w14:paraId="7460B2D9" w14:textId="6F4CFE36">
      <w:pPr>
        <w:spacing w:beforeAutospacing="on" w:after="240"/>
        <w:rPr>
          <w:ins w:author="Thierry, Danielle" w:date="2021-02-12T21:37:34.642Z" w:id="1018098505"/>
          <w:rFonts w:ascii="Calibri" w:hAnsi="Calibri" w:cs="Calibri" w:asciiTheme="minorAscii" w:hAnsiTheme="minorAscii" w:cstheme="minorAscii"/>
          <w:color w:val="000000" w:themeColor="text1" w:themeTint="FF" w:themeShade="FF"/>
          <w:sz w:val="28"/>
          <w:szCs w:val="28"/>
        </w:rPr>
      </w:pPr>
    </w:p>
    <w:p w:rsidRPr="008D4746" w:rsidR="00A40F6F" w:rsidP="003A48DC" w:rsidRDefault="00A40F6F" w14:paraId="6ECCB746" w14:textId="4E197826">
      <w:pPr>
        <w:spacing w:before="100" w:beforeAutospacing="1" w:after="240"/>
        <w:rPr>
          <w:rFonts w:asciiTheme="minorHAnsi" w:hAnsiTheme="minorHAnsi" w:cstheme="minorHAnsi"/>
          <w:color w:val="000000" w:themeColor="text1"/>
          <w:sz w:val="28"/>
          <w:szCs w:val="28"/>
        </w:rPr>
      </w:pPr>
      <w:r w:rsidRPr="008D4746">
        <w:rPr>
          <w:rFonts w:asciiTheme="minorHAnsi" w:hAnsiTheme="minorHAnsi" w:cstheme="minorHAnsi"/>
          <w:color w:val="000000" w:themeColor="text1"/>
          <w:sz w:val="28"/>
          <w:szCs w:val="28"/>
        </w:rPr>
        <w:t>Specifically, our objectives are as follows:</w:t>
      </w:r>
    </w:p>
    <w:p w:rsidRPr="008D4746" w:rsidR="00AB1F2F" w:rsidP="0058265F" w:rsidRDefault="004F0B09" w14:paraId="206CE51F" w14:textId="3C3EE216">
      <w:pPr>
        <w:numPr>
          <w:ilvl w:val="0"/>
          <w:numId w:val="30"/>
        </w:numPr>
        <w:shd w:val="clear" w:color="auto" w:fill="FFFFFF"/>
        <w:spacing w:before="100" w:beforeAutospacing="1" w:after="160" w:afterAutospacing="1" w:line="259" w:lineRule="auto"/>
        <w:rPr>
          <w:rFonts w:asciiTheme="minorHAnsi" w:hAnsiTheme="minorHAnsi" w:eastAsiaTheme="minorHAnsi" w:cstheme="minorHAnsi"/>
          <w:sz w:val="28"/>
          <w:szCs w:val="28"/>
        </w:rPr>
      </w:pPr>
      <w:r w:rsidRPr="008D4746">
        <w:rPr>
          <w:rFonts w:asciiTheme="minorHAnsi" w:hAnsiTheme="minorHAnsi" w:cstheme="minorHAnsi"/>
          <w:color w:val="24292E"/>
          <w:sz w:val="28"/>
          <w:szCs w:val="28"/>
        </w:rPr>
        <w:t xml:space="preserve">To provide English-as-a-second-language (ESL) or limited-English-proficiency (LEP) Veterans, </w:t>
      </w:r>
      <w:ins w:author="Thierry, Danielle" w:date="2021-02-04T10:59:00Z" w:id="144">
        <w:r w:rsidR="00D846CB">
          <w:rPr>
            <w:rFonts w:asciiTheme="minorHAnsi" w:hAnsiTheme="minorHAnsi" w:cstheme="minorHAnsi"/>
            <w:color w:val="24292E"/>
            <w:sz w:val="28"/>
            <w:szCs w:val="28"/>
          </w:rPr>
          <w:t xml:space="preserve">other family member </w:t>
        </w:r>
      </w:ins>
      <w:r w:rsidRPr="008D4746">
        <w:rPr>
          <w:rFonts w:asciiTheme="minorHAnsi" w:hAnsiTheme="minorHAnsi" w:cstheme="minorHAnsi"/>
          <w:color w:val="24292E"/>
          <w:sz w:val="28"/>
          <w:szCs w:val="28"/>
        </w:rPr>
        <w:t xml:space="preserve">beneficiaries, </w:t>
      </w:r>
      <w:ins w:author="Thierry, Danielle" w:date="2021-02-04T10:59:00Z" w:id="145">
        <w:r w:rsidR="00D846CB">
          <w:rPr>
            <w:rFonts w:asciiTheme="minorHAnsi" w:hAnsiTheme="minorHAnsi" w:cstheme="minorHAnsi"/>
            <w:color w:val="24292E"/>
            <w:sz w:val="28"/>
            <w:szCs w:val="28"/>
          </w:rPr>
          <w:t>and family</w:t>
        </w:r>
      </w:ins>
      <w:del w:author="Thierry, Danielle" w:date="2021-02-04T10:59:00Z" w:id="146">
        <w:r w:rsidRPr="008D4746" w:rsidDel="00D846CB">
          <w:rPr>
            <w:rFonts w:asciiTheme="minorHAnsi" w:hAnsiTheme="minorHAnsi" w:cstheme="minorHAnsi"/>
            <w:color w:val="24292E"/>
            <w:sz w:val="28"/>
            <w:szCs w:val="28"/>
          </w:rPr>
          <w:delText>or</w:delText>
        </w:r>
      </w:del>
      <w:r w:rsidRPr="008D4746">
        <w:rPr>
          <w:rFonts w:asciiTheme="minorHAnsi" w:hAnsiTheme="minorHAnsi" w:cstheme="minorHAnsi"/>
          <w:color w:val="24292E"/>
          <w:sz w:val="28"/>
          <w:szCs w:val="28"/>
        </w:rPr>
        <w:t xml:space="preserve"> caregivers access to plain language</w:t>
      </w:r>
      <w:r w:rsidRPr="008D4746" w:rsidR="00C728A2">
        <w:rPr>
          <w:rFonts w:asciiTheme="minorHAnsi" w:hAnsiTheme="minorHAnsi" w:cstheme="minorHAnsi"/>
          <w:color w:val="24292E"/>
          <w:sz w:val="28"/>
          <w:szCs w:val="28"/>
        </w:rPr>
        <w:t xml:space="preserve"> health and benefit</w:t>
      </w:r>
      <w:r w:rsidRPr="008D4746">
        <w:rPr>
          <w:rFonts w:asciiTheme="minorHAnsi" w:hAnsiTheme="minorHAnsi" w:cstheme="minorHAnsi"/>
          <w:color w:val="24292E"/>
          <w:sz w:val="28"/>
          <w:szCs w:val="28"/>
        </w:rPr>
        <w:t xml:space="preserve"> content, so they have equal access to the </w:t>
      </w:r>
      <w:r w:rsidRPr="008D4746" w:rsidR="00C728A2">
        <w:rPr>
          <w:rFonts w:asciiTheme="minorHAnsi" w:hAnsiTheme="minorHAnsi" w:cstheme="minorHAnsi"/>
          <w:color w:val="24292E"/>
          <w:sz w:val="28"/>
          <w:szCs w:val="28"/>
        </w:rPr>
        <w:t xml:space="preserve">information and </w:t>
      </w:r>
      <w:r w:rsidRPr="008D4746">
        <w:rPr>
          <w:rFonts w:asciiTheme="minorHAnsi" w:hAnsiTheme="minorHAnsi" w:cstheme="minorHAnsi"/>
          <w:color w:val="24292E"/>
          <w:sz w:val="28"/>
          <w:szCs w:val="28"/>
        </w:rPr>
        <w:t>benefits they have earned.</w:t>
      </w:r>
    </w:p>
    <w:p w:rsidRPr="008D4746" w:rsidR="00AB1F2F" w:rsidP="00AB1F2F" w:rsidRDefault="004F0B09" w14:paraId="3DDF71A3" w14:textId="1A3CAA3A">
      <w:pPr>
        <w:numPr>
          <w:ilvl w:val="0"/>
          <w:numId w:val="30"/>
        </w:numPr>
        <w:shd w:val="clear" w:color="auto" w:fill="FFFFFF"/>
        <w:spacing w:before="60" w:after="100" w:afterAutospacing="1"/>
        <w:rPr>
          <w:rFonts w:asciiTheme="minorHAnsi" w:hAnsiTheme="minorHAnsi" w:cstheme="minorHAnsi"/>
          <w:color w:val="24292E"/>
          <w:sz w:val="28"/>
          <w:szCs w:val="28"/>
        </w:rPr>
      </w:pPr>
      <w:r w:rsidRPr="008D4746">
        <w:rPr>
          <w:rFonts w:asciiTheme="minorHAnsi" w:hAnsiTheme="minorHAnsi" w:cstheme="minorHAnsi"/>
          <w:color w:val="24292E"/>
          <w:sz w:val="28"/>
          <w:szCs w:val="28"/>
        </w:rPr>
        <w:t>To meet federal/agency requirements for providing translated benefit information.</w:t>
      </w:r>
    </w:p>
    <w:p w:rsidRPr="008D4746" w:rsidR="00A21806" w:rsidP="00A21806" w:rsidRDefault="00A21806" w14:paraId="79451BFC" w14:textId="5F1A17F7">
      <w:pPr>
        <w:numPr>
          <w:ilvl w:val="0"/>
          <w:numId w:val="30"/>
        </w:numPr>
        <w:shd w:val="clear" w:color="auto" w:fill="FFFFFF"/>
        <w:spacing w:before="60" w:after="100" w:afterAutospacing="1"/>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Provide </w:t>
      </w:r>
      <w:r w:rsidRPr="008D4746" w:rsidR="00FF180A">
        <w:rPr>
          <w:rFonts w:asciiTheme="minorHAnsi" w:hAnsiTheme="minorHAnsi" w:cstheme="minorHAnsi"/>
          <w:color w:val="24292E"/>
          <w:sz w:val="28"/>
          <w:szCs w:val="28"/>
        </w:rPr>
        <w:t>turn-key solution for content writers/editors using an automated workflow and machine-aided human translations</w:t>
      </w:r>
      <w:r w:rsidRPr="008D4746" w:rsidR="00AB1F2F">
        <w:rPr>
          <w:rFonts w:asciiTheme="minorHAnsi" w:hAnsiTheme="minorHAnsi" w:cstheme="minorHAnsi"/>
          <w:color w:val="24292E"/>
          <w:sz w:val="28"/>
          <w:szCs w:val="28"/>
        </w:rPr>
        <w:t>.</w:t>
      </w:r>
    </w:p>
    <w:p w:rsidRPr="008D4746" w:rsidR="00AB1F2F" w:rsidP="00AB1F2F" w:rsidRDefault="00AB1F2F" w14:paraId="37C2B9C7" w14:textId="0C1DD001">
      <w:pPr>
        <w:numPr>
          <w:ilvl w:val="0"/>
          <w:numId w:val="30"/>
        </w:numPr>
        <w:shd w:val="clear" w:color="auto" w:fill="FFFFFF"/>
        <w:spacing w:before="100" w:beforeAutospacing="1" w:after="160" w:afterAutospacing="1" w:line="259" w:lineRule="auto"/>
        <w:rPr>
          <w:rFonts w:asciiTheme="minorHAnsi" w:hAnsiTheme="minorHAnsi" w:eastAsiaTheme="minorHAnsi" w:cstheme="minorHAnsi"/>
          <w:sz w:val="28"/>
          <w:szCs w:val="28"/>
        </w:rPr>
      </w:pPr>
      <w:r w:rsidRPr="008D4746">
        <w:rPr>
          <w:rFonts w:asciiTheme="minorHAnsi" w:hAnsiTheme="minorHAnsi" w:cstheme="minorHAnsi"/>
          <w:sz w:val="28"/>
          <w:szCs w:val="28"/>
        </w:rPr>
        <w:lastRenderedPageBreak/>
        <w:t>Launch an MVP to demonstrate the recommended approach is viable, scalable and sustainable.</w:t>
      </w:r>
    </w:p>
    <w:p w:rsidRPr="008D4746" w:rsidR="00A40F6F" w:rsidP="00A40F6F" w:rsidRDefault="00A40F6F" w14:paraId="73E82E11" w14:textId="7D37FFF0">
      <w:pPr>
        <w:numPr>
          <w:ilvl w:val="0"/>
          <w:numId w:val="30"/>
        </w:numPr>
        <w:shd w:val="clear" w:color="auto" w:fill="FFFFFF"/>
        <w:spacing w:before="60" w:after="100" w:afterAutospacing="1"/>
        <w:rPr>
          <w:rFonts w:asciiTheme="minorHAnsi" w:hAnsiTheme="minorHAnsi" w:cstheme="minorHAnsi"/>
          <w:color w:val="24292E"/>
          <w:sz w:val="28"/>
          <w:szCs w:val="28"/>
        </w:rPr>
      </w:pPr>
      <w:r w:rsidRPr="008D4746">
        <w:rPr>
          <w:rFonts w:asciiTheme="minorHAnsi" w:hAnsiTheme="minorHAnsi" w:cstheme="minorHAnsi"/>
          <w:color w:val="24292E"/>
          <w:sz w:val="28"/>
          <w:szCs w:val="28"/>
        </w:rPr>
        <w:t>Identify requirement</w:t>
      </w:r>
      <w:r w:rsidR="00D001BF">
        <w:rPr>
          <w:rFonts w:asciiTheme="minorHAnsi" w:hAnsiTheme="minorHAnsi" w:cstheme="minorHAnsi"/>
          <w:color w:val="24292E"/>
          <w:sz w:val="28"/>
          <w:szCs w:val="28"/>
        </w:rPr>
        <w:t>s</w:t>
      </w:r>
      <w:r w:rsidRPr="008D4746">
        <w:rPr>
          <w:rFonts w:asciiTheme="minorHAnsi" w:hAnsiTheme="minorHAnsi" w:cstheme="minorHAnsi"/>
          <w:color w:val="24292E"/>
          <w:sz w:val="28"/>
          <w:szCs w:val="28"/>
        </w:rPr>
        <w:t xml:space="preserve"> to stand-up an MVP including:</w:t>
      </w:r>
    </w:p>
    <w:p w:rsidRPr="008D4746" w:rsidR="00A40F6F" w:rsidP="00A40F6F" w:rsidRDefault="00A40F6F" w14:paraId="58AB17AD" w14:textId="5192275E">
      <w:pPr>
        <w:numPr>
          <w:ilvl w:val="1"/>
          <w:numId w:val="30"/>
        </w:numPr>
        <w:shd w:val="clear" w:color="auto" w:fill="FFFFFF"/>
        <w:spacing w:before="60" w:after="100" w:afterAutospacing="1"/>
        <w:rPr>
          <w:rFonts w:asciiTheme="minorHAnsi" w:hAnsiTheme="minorHAnsi" w:cstheme="minorHAnsi"/>
          <w:color w:val="24292E"/>
          <w:sz w:val="28"/>
          <w:szCs w:val="28"/>
        </w:rPr>
      </w:pPr>
      <w:r w:rsidRPr="008D4746">
        <w:rPr>
          <w:rFonts w:asciiTheme="minorHAnsi" w:hAnsiTheme="minorHAnsi" w:cstheme="minorHAnsi"/>
          <w:color w:val="24292E"/>
          <w:sz w:val="28"/>
          <w:szCs w:val="28"/>
        </w:rPr>
        <w:t>B</w:t>
      </w:r>
      <w:r w:rsidRPr="008D4746" w:rsidR="004F0B09">
        <w:rPr>
          <w:rFonts w:asciiTheme="minorHAnsi" w:hAnsiTheme="minorHAnsi" w:cstheme="minorHAnsi"/>
          <w:color w:val="24292E"/>
          <w:sz w:val="28"/>
          <w:szCs w:val="28"/>
        </w:rPr>
        <w:t>udget</w:t>
      </w:r>
    </w:p>
    <w:p w:rsidR="001E4002" w:rsidP="0058265F" w:rsidRDefault="00A40F6F" w14:paraId="4DAF7811" w14:textId="68629598">
      <w:pPr>
        <w:numPr>
          <w:ilvl w:val="1"/>
          <w:numId w:val="30"/>
        </w:numPr>
        <w:shd w:val="clear" w:color="auto" w:fill="FFFFFF"/>
        <w:spacing w:before="100" w:beforeAutospacing="1" w:after="240" w:afterAutospacing="1"/>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Process for selecting and on-boarding a </w:t>
      </w:r>
      <w:r w:rsidRPr="008D4746" w:rsidR="004F0B09">
        <w:rPr>
          <w:rFonts w:asciiTheme="minorHAnsi" w:hAnsiTheme="minorHAnsi" w:cstheme="minorHAnsi"/>
          <w:color w:val="24292E"/>
          <w:sz w:val="28"/>
          <w:szCs w:val="28"/>
        </w:rPr>
        <w:t xml:space="preserve"> </w:t>
      </w:r>
      <w:r w:rsidRPr="008D4746">
        <w:rPr>
          <w:rFonts w:asciiTheme="minorHAnsi" w:hAnsiTheme="minorHAnsi" w:cstheme="minorHAnsi"/>
          <w:color w:val="24292E"/>
          <w:sz w:val="28"/>
          <w:szCs w:val="28"/>
        </w:rPr>
        <w:t>SAAS for integration with Drupal</w:t>
      </w:r>
    </w:p>
    <w:p w:rsidRPr="008D4746" w:rsidR="00D001BF" w:rsidP="0058265F" w:rsidRDefault="00D001BF" w14:paraId="2911C85A" w14:textId="507EB67C">
      <w:pPr>
        <w:numPr>
          <w:ilvl w:val="1"/>
          <w:numId w:val="30"/>
        </w:numPr>
        <w:shd w:val="clear" w:color="auto" w:fill="FFFFFF"/>
        <w:spacing w:before="100" w:beforeAutospacing="1" w:after="240" w:afterAutospacing="1"/>
        <w:rPr>
          <w:rFonts w:asciiTheme="minorHAnsi" w:hAnsiTheme="minorHAnsi" w:cstheme="minorHAnsi"/>
          <w:color w:val="24292E"/>
          <w:sz w:val="28"/>
          <w:szCs w:val="28"/>
        </w:rPr>
      </w:pPr>
      <w:r>
        <w:rPr>
          <w:rFonts w:asciiTheme="minorHAnsi" w:hAnsiTheme="minorHAnsi" w:cstheme="minorHAnsi"/>
          <w:color w:val="24292E"/>
          <w:sz w:val="28"/>
          <w:szCs w:val="28"/>
        </w:rPr>
        <w:t>Integration points</w:t>
      </w:r>
    </w:p>
    <w:p w:rsidRPr="008D4746" w:rsidR="00AB1F2F" w:rsidP="0058265F" w:rsidRDefault="00AB1F2F" w14:paraId="3DBA9785" w14:textId="47A56B29">
      <w:pPr>
        <w:numPr>
          <w:ilvl w:val="1"/>
          <w:numId w:val="30"/>
        </w:numPr>
        <w:shd w:val="clear" w:color="auto" w:fill="FFFFFF"/>
        <w:spacing w:before="100" w:beforeAutospacing="1" w:after="240" w:afterAutospacing="1"/>
        <w:rPr>
          <w:rFonts w:asciiTheme="minorHAnsi" w:hAnsiTheme="minorHAnsi" w:cstheme="minorHAnsi"/>
          <w:color w:val="24292E"/>
          <w:sz w:val="28"/>
          <w:szCs w:val="28"/>
        </w:rPr>
      </w:pPr>
      <w:r w:rsidRPr="008D4746">
        <w:rPr>
          <w:rFonts w:asciiTheme="minorHAnsi" w:hAnsiTheme="minorHAnsi" w:cstheme="minorHAnsi"/>
          <w:color w:val="24292E"/>
          <w:sz w:val="28"/>
          <w:szCs w:val="28"/>
        </w:rPr>
        <w:t>Dependencies</w:t>
      </w:r>
    </w:p>
    <w:p w:rsidRPr="008D4746" w:rsidR="00285EDC" w:rsidP="0072487D" w:rsidRDefault="00285EDC" w14:paraId="58B23B11" w14:textId="779F99CD">
      <w:pPr>
        <w:spacing w:before="100" w:beforeAutospacing="1"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The audiences we will address include:</w:t>
      </w:r>
    </w:p>
    <w:p w:rsidRPr="008D4746" w:rsidR="00285EDC" w:rsidP="00285EDC" w:rsidRDefault="00285EDC" w14:paraId="7DFB0D55" w14:textId="77777777">
      <w:pPr>
        <w:pStyle w:val="ListParagraph"/>
        <w:numPr>
          <w:ilvl w:val="0"/>
          <w:numId w:val="16"/>
        </w:numPr>
        <w:spacing w:before="100" w:beforeAutospacing="1" w:after="240"/>
        <w:rPr>
          <w:rFonts w:eastAsia="Times New Roman" w:cstheme="minorHAnsi"/>
          <w:color w:val="24292E"/>
          <w:sz w:val="28"/>
          <w:szCs w:val="28"/>
        </w:rPr>
      </w:pPr>
      <w:r w:rsidRPr="008D4746">
        <w:rPr>
          <w:rFonts w:eastAsia="Times New Roman" w:cstheme="minorHAnsi"/>
          <w:color w:val="24292E"/>
          <w:sz w:val="28"/>
          <w:szCs w:val="28"/>
        </w:rPr>
        <w:t>Vets/caretakers</w:t>
      </w:r>
    </w:p>
    <w:p w:rsidRPr="008D4746" w:rsidR="00285EDC" w:rsidP="00285EDC" w:rsidRDefault="00285EDC" w14:paraId="233B7064" w14:textId="77777777">
      <w:pPr>
        <w:pStyle w:val="ListParagraph"/>
        <w:numPr>
          <w:ilvl w:val="0"/>
          <w:numId w:val="16"/>
        </w:numPr>
        <w:spacing w:before="100" w:beforeAutospacing="1" w:after="240"/>
        <w:rPr>
          <w:rFonts w:eastAsia="Times New Roman" w:cstheme="minorHAnsi"/>
          <w:color w:val="24292E"/>
          <w:sz w:val="28"/>
          <w:szCs w:val="28"/>
        </w:rPr>
      </w:pPr>
      <w:r w:rsidRPr="008D4746">
        <w:rPr>
          <w:rFonts w:eastAsia="Times New Roman" w:cstheme="minorHAnsi"/>
          <w:color w:val="24292E"/>
          <w:sz w:val="28"/>
          <w:szCs w:val="28"/>
        </w:rPr>
        <w:t>Product Owners</w:t>
      </w:r>
    </w:p>
    <w:p w:rsidRPr="008D4746" w:rsidR="00285EDC" w:rsidP="00285EDC" w:rsidRDefault="00285EDC" w14:paraId="3A535F35" w14:textId="77777777">
      <w:pPr>
        <w:pStyle w:val="ListParagraph"/>
        <w:numPr>
          <w:ilvl w:val="0"/>
          <w:numId w:val="16"/>
        </w:numPr>
        <w:spacing w:before="100" w:beforeAutospacing="1" w:after="240"/>
        <w:rPr>
          <w:rFonts w:eastAsia="Times New Roman" w:cstheme="minorHAnsi"/>
          <w:color w:val="24292E"/>
          <w:sz w:val="28"/>
          <w:szCs w:val="28"/>
        </w:rPr>
      </w:pPr>
      <w:r w:rsidRPr="008D4746">
        <w:rPr>
          <w:rFonts w:eastAsia="Times New Roman" w:cstheme="minorHAnsi"/>
          <w:color w:val="24292E"/>
          <w:sz w:val="28"/>
          <w:szCs w:val="28"/>
        </w:rPr>
        <w:t>Writers</w:t>
      </w:r>
    </w:p>
    <w:p w:rsidRPr="008D4746" w:rsidR="00285EDC" w:rsidP="00285EDC" w:rsidRDefault="00285EDC" w14:paraId="2B78348B" w14:textId="77777777">
      <w:pPr>
        <w:pStyle w:val="ListParagraph"/>
        <w:numPr>
          <w:ilvl w:val="0"/>
          <w:numId w:val="16"/>
        </w:numPr>
        <w:spacing w:before="100" w:beforeAutospacing="1" w:after="240"/>
        <w:rPr>
          <w:rFonts w:eastAsia="Times New Roman" w:cstheme="minorHAnsi"/>
          <w:color w:val="FF0000"/>
          <w:sz w:val="28"/>
          <w:szCs w:val="28"/>
        </w:rPr>
      </w:pPr>
      <w:r w:rsidRPr="008D4746">
        <w:rPr>
          <w:rFonts w:eastAsia="Times New Roman" w:cstheme="minorHAnsi"/>
          <w:color w:val="FF0000"/>
          <w:sz w:val="28"/>
          <w:szCs w:val="28"/>
        </w:rPr>
        <w:t>Local Sites (?)</w:t>
      </w:r>
    </w:p>
    <w:p w:rsidRPr="008D4746" w:rsidR="003A48DC" w:rsidP="003A48DC" w:rsidRDefault="003A48DC" w14:paraId="1C67E80B"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Desired User Outcomes</w:t>
      </w:r>
    </w:p>
    <w:p w:rsidRPr="008D4746" w:rsidR="003A48DC" w:rsidP="003A48DC" w:rsidRDefault="003A48DC" w14:paraId="2FACEAFF" w14:textId="2F2E35F3">
      <w:pPr>
        <w:numPr>
          <w:ilvl w:val="0"/>
          <w:numId w:val="3"/>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L</w:t>
      </w:r>
      <w:r w:rsidR="00D001BF">
        <w:rPr>
          <w:rFonts w:asciiTheme="minorHAnsi" w:hAnsiTheme="minorHAnsi" w:cstheme="minorHAnsi"/>
          <w:color w:val="24292E"/>
          <w:sz w:val="28"/>
          <w:szCs w:val="28"/>
        </w:rPr>
        <w:t>imited</w:t>
      </w:r>
      <w:r w:rsidRPr="008D4746">
        <w:rPr>
          <w:rFonts w:asciiTheme="minorHAnsi" w:hAnsiTheme="minorHAnsi" w:cstheme="minorHAnsi"/>
          <w:color w:val="24292E"/>
          <w:sz w:val="28"/>
          <w:szCs w:val="28"/>
        </w:rPr>
        <w:t xml:space="preserve"> English proficiency (LEP) Veterans</w:t>
      </w:r>
      <w:r w:rsidRPr="008D4746" w:rsidR="00285EDC">
        <w:rPr>
          <w:rFonts w:asciiTheme="minorHAnsi" w:hAnsiTheme="minorHAnsi" w:cstheme="minorHAnsi"/>
          <w:color w:val="24292E"/>
          <w:sz w:val="28"/>
          <w:szCs w:val="28"/>
        </w:rPr>
        <w:t>,</w:t>
      </w:r>
      <w:r w:rsidRPr="008D4746">
        <w:rPr>
          <w:rFonts w:asciiTheme="minorHAnsi" w:hAnsiTheme="minorHAnsi" w:cstheme="minorHAnsi"/>
          <w:color w:val="24292E"/>
          <w:sz w:val="28"/>
          <w:szCs w:val="28"/>
        </w:rPr>
        <w:t xml:space="preserve"> family members and caregivers </w:t>
      </w:r>
      <w:r w:rsidRPr="008D4746" w:rsidR="00285EDC">
        <w:rPr>
          <w:rFonts w:asciiTheme="minorHAnsi" w:hAnsiTheme="minorHAnsi" w:cstheme="minorHAnsi"/>
          <w:color w:val="24292E"/>
          <w:sz w:val="28"/>
          <w:szCs w:val="28"/>
        </w:rPr>
        <w:t>have a better understanding of the VA</w:t>
      </w:r>
      <w:r w:rsidRPr="008D4746">
        <w:rPr>
          <w:rFonts w:asciiTheme="minorHAnsi" w:hAnsiTheme="minorHAnsi" w:cstheme="minorHAnsi"/>
          <w:color w:val="24292E"/>
          <w:sz w:val="28"/>
          <w:szCs w:val="28"/>
        </w:rPr>
        <w:t xml:space="preserve"> benefits and services they </w:t>
      </w:r>
      <w:r w:rsidRPr="008D4746" w:rsidR="00922663">
        <w:rPr>
          <w:rFonts w:asciiTheme="minorHAnsi" w:hAnsiTheme="minorHAnsi" w:cstheme="minorHAnsi"/>
          <w:color w:val="24292E"/>
          <w:sz w:val="28"/>
          <w:szCs w:val="28"/>
        </w:rPr>
        <w:t>have earned.</w:t>
      </w:r>
    </w:p>
    <w:p w:rsidRPr="008D4746" w:rsidR="00285EDC" w:rsidP="003A48DC" w:rsidRDefault="00285EDC" w14:paraId="22A3EB44" w14:textId="535ABD4F">
      <w:pPr>
        <w:numPr>
          <w:ilvl w:val="0"/>
          <w:numId w:val="3"/>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Product Owners and writers have a sustainable, automated approach for providing translated content.</w:t>
      </w:r>
    </w:p>
    <w:p w:rsidRPr="008D4746" w:rsidR="00285EDC" w:rsidP="003A48DC" w:rsidRDefault="00285EDC" w14:paraId="01A44803" w14:textId="4131FF0E">
      <w:pPr>
        <w:numPr>
          <w:ilvl w:val="0"/>
          <w:numId w:val="3"/>
        </w:numPr>
        <w:spacing w:before="60"/>
        <w:rPr>
          <w:rFonts w:asciiTheme="minorHAnsi" w:hAnsiTheme="minorHAnsi" w:cstheme="minorHAnsi"/>
          <w:color w:val="FF0000"/>
          <w:sz w:val="28"/>
          <w:szCs w:val="28"/>
        </w:rPr>
      </w:pPr>
      <w:r w:rsidRPr="008D4746">
        <w:rPr>
          <w:rFonts w:asciiTheme="minorHAnsi" w:hAnsiTheme="minorHAnsi" w:cstheme="minorHAnsi"/>
          <w:color w:val="24292E"/>
          <w:sz w:val="28"/>
          <w:szCs w:val="28"/>
        </w:rPr>
        <w:t>Local Sites….</w:t>
      </w:r>
      <w:r w:rsidRPr="008D4746">
        <w:rPr>
          <w:rFonts w:asciiTheme="minorHAnsi" w:hAnsiTheme="minorHAnsi" w:cstheme="minorHAnsi"/>
          <w:color w:val="FF0000"/>
          <w:sz w:val="28"/>
          <w:szCs w:val="28"/>
        </w:rPr>
        <w:t>TBD</w:t>
      </w:r>
    </w:p>
    <w:p w:rsidRPr="008D4746" w:rsidR="00AB1F2F" w:rsidP="00AB1F2F" w:rsidRDefault="00AB1F2F" w14:paraId="471C93A1" w14:textId="77777777">
      <w:pPr>
        <w:spacing w:before="100" w:beforeAutospacing="1" w:after="240"/>
        <w:ind w:firstLine="360"/>
        <w:outlineLvl w:val="1"/>
        <w:rPr>
          <w:rFonts w:asciiTheme="minorHAnsi" w:hAnsiTheme="minorHAnsi" w:cstheme="minorHAnsi"/>
          <w:b/>
          <w:bCs/>
          <w:color w:val="24292E"/>
          <w:sz w:val="28"/>
          <w:szCs w:val="28"/>
        </w:rPr>
      </w:pPr>
    </w:p>
    <w:p w:rsidRPr="008D4746" w:rsidR="003A48DC" w:rsidP="00AB1F2F" w:rsidRDefault="003A48DC" w14:paraId="17C00810" w14:textId="7BAD6C31">
      <w:pPr>
        <w:spacing w:before="100" w:beforeAutospacing="1" w:after="240"/>
        <w:ind w:firstLine="36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Undesired User Outcomes</w:t>
      </w:r>
    </w:p>
    <w:p w:rsidRPr="008D4746" w:rsidR="003A48DC" w:rsidP="003A48DC" w:rsidRDefault="003A48DC" w14:paraId="3D0215F8" w14:textId="2E488161">
      <w:pPr>
        <w:numPr>
          <w:ilvl w:val="0"/>
          <w:numId w:val="4"/>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Veterans</w:t>
      </w:r>
      <w:r w:rsidRPr="008D4746" w:rsidR="00285EDC">
        <w:rPr>
          <w:rFonts w:asciiTheme="minorHAnsi" w:hAnsiTheme="minorHAnsi" w:cstheme="minorHAnsi"/>
          <w:color w:val="24292E"/>
          <w:sz w:val="28"/>
          <w:szCs w:val="28"/>
        </w:rPr>
        <w:t>,</w:t>
      </w:r>
      <w:r w:rsidRPr="008D4746">
        <w:rPr>
          <w:rFonts w:asciiTheme="minorHAnsi" w:hAnsiTheme="minorHAnsi" w:cstheme="minorHAnsi"/>
          <w:color w:val="24292E"/>
          <w:sz w:val="28"/>
          <w:szCs w:val="28"/>
        </w:rPr>
        <w:t xml:space="preserve"> family members </w:t>
      </w:r>
      <w:r w:rsidRPr="008D4746" w:rsidR="00285EDC">
        <w:rPr>
          <w:rFonts w:asciiTheme="minorHAnsi" w:hAnsiTheme="minorHAnsi" w:cstheme="minorHAnsi"/>
          <w:color w:val="24292E"/>
          <w:sz w:val="28"/>
          <w:szCs w:val="28"/>
        </w:rPr>
        <w:t xml:space="preserve">and caregivers </w:t>
      </w:r>
      <w:r w:rsidRPr="008D4746">
        <w:rPr>
          <w:rFonts w:asciiTheme="minorHAnsi" w:hAnsiTheme="minorHAnsi" w:cstheme="minorHAnsi"/>
          <w:color w:val="24292E"/>
          <w:sz w:val="28"/>
          <w:szCs w:val="28"/>
        </w:rPr>
        <w:t>find content confusing or unhelpful</w:t>
      </w:r>
      <w:r w:rsidRPr="008D4746" w:rsidR="00285EDC">
        <w:rPr>
          <w:rFonts w:asciiTheme="minorHAnsi" w:hAnsiTheme="minorHAnsi" w:cstheme="minorHAnsi"/>
          <w:color w:val="24292E"/>
          <w:sz w:val="28"/>
          <w:szCs w:val="28"/>
        </w:rPr>
        <w:t>.</w:t>
      </w:r>
    </w:p>
    <w:p w:rsidRPr="008D4746" w:rsidR="003A48DC" w:rsidP="003A48DC" w:rsidRDefault="00285EDC" w14:paraId="1411A1DD" w14:textId="2E984121">
      <w:pPr>
        <w:numPr>
          <w:ilvl w:val="0"/>
          <w:numId w:val="4"/>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Veterans, family members and caregivers </w:t>
      </w:r>
      <w:r w:rsidRPr="008D4746" w:rsidR="003A48DC">
        <w:rPr>
          <w:rFonts w:asciiTheme="minorHAnsi" w:hAnsiTheme="minorHAnsi" w:cstheme="minorHAnsi"/>
          <w:color w:val="24292E"/>
          <w:sz w:val="28"/>
          <w:szCs w:val="28"/>
        </w:rPr>
        <w:t>can't easily find or use translated content</w:t>
      </w:r>
      <w:r w:rsidRPr="008D4746">
        <w:rPr>
          <w:rFonts w:asciiTheme="minorHAnsi" w:hAnsiTheme="minorHAnsi" w:cstheme="minorHAnsi"/>
          <w:color w:val="24292E"/>
          <w:sz w:val="28"/>
          <w:szCs w:val="28"/>
        </w:rPr>
        <w:t>.</w:t>
      </w:r>
    </w:p>
    <w:p w:rsidRPr="008D4746" w:rsidR="003A48DC" w:rsidP="003A48DC" w:rsidRDefault="003A48DC" w14:paraId="037B5BCD"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Desired Business Outcomes</w:t>
      </w:r>
    </w:p>
    <w:p w:rsidRPr="008D4746" w:rsidR="00285EDC" w:rsidP="00285EDC" w:rsidRDefault="00285EDC" w14:paraId="41F7748A" w14:textId="57CC16BE">
      <w:pPr>
        <w:pStyle w:val="ListParagraph"/>
        <w:numPr>
          <w:ilvl w:val="0"/>
          <w:numId w:val="5"/>
        </w:numPr>
        <w:spacing w:after="160" w:line="259" w:lineRule="auto"/>
        <w:rPr>
          <w:rFonts w:cstheme="minorHAnsi"/>
          <w:sz w:val="28"/>
          <w:szCs w:val="28"/>
        </w:rPr>
      </w:pPr>
      <w:r w:rsidRPr="008D4746">
        <w:rPr>
          <w:rFonts w:cstheme="minorHAnsi"/>
          <w:color w:val="000000" w:themeColor="text1"/>
          <w:sz w:val="28"/>
          <w:szCs w:val="28"/>
        </w:rPr>
        <w:t xml:space="preserve">Meet </w:t>
      </w:r>
      <w:hyperlink w:history="1" r:id="rId11">
        <w:r w:rsidRPr="008D4746">
          <w:rPr>
            <w:rStyle w:val="Hyperlink"/>
            <w:rFonts w:cstheme="minorHAnsi"/>
            <w:color w:val="000000" w:themeColor="text1"/>
            <w:sz w:val="28"/>
            <w:szCs w:val="28"/>
            <w:u w:val="none"/>
          </w:rPr>
          <w:t>federal/agency requirements</w:t>
        </w:r>
      </w:hyperlink>
      <w:r w:rsidRPr="008D4746">
        <w:rPr>
          <w:rFonts w:cstheme="minorHAnsi"/>
          <w:sz w:val="28"/>
          <w:szCs w:val="28"/>
        </w:rPr>
        <w:t xml:space="preserve"> for providing translated benefit information.</w:t>
      </w:r>
    </w:p>
    <w:p w:rsidRPr="008D4746" w:rsidR="003A48DC" w:rsidP="003A48DC" w:rsidRDefault="003A48DC" w14:paraId="2E7D8A03" w14:textId="4791DDD1">
      <w:pPr>
        <w:numPr>
          <w:ilvl w:val="0"/>
          <w:numId w:val="5"/>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lastRenderedPageBreak/>
        <w:t>VHA demonstrates to Congress that we are providing essential COVID-19 information in Spanish</w:t>
      </w:r>
      <w:r w:rsidRPr="008D4746" w:rsidR="00922663">
        <w:rPr>
          <w:rFonts w:asciiTheme="minorHAnsi" w:hAnsiTheme="minorHAnsi" w:cstheme="minorHAnsi"/>
          <w:color w:val="24292E"/>
          <w:sz w:val="28"/>
          <w:szCs w:val="28"/>
        </w:rPr>
        <w:t xml:space="preserve"> and working towards </w:t>
      </w:r>
      <w:r w:rsidRPr="008D4746" w:rsidR="00D433EB">
        <w:rPr>
          <w:rFonts w:asciiTheme="minorHAnsi" w:hAnsiTheme="minorHAnsi" w:cstheme="minorHAnsi"/>
          <w:color w:val="24292E"/>
          <w:sz w:val="28"/>
          <w:szCs w:val="28"/>
        </w:rPr>
        <w:t>viable longer-term approach</w:t>
      </w:r>
    </w:p>
    <w:p w:rsidRPr="008D4746" w:rsidR="003A48DC" w:rsidP="003A48DC" w:rsidRDefault="003A48DC" w14:paraId="212453F5" w14:textId="7A6F2CD1">
      <w:pPr>
        <w:numPr>
          <w:ilvl w:val="0"/>
          <w:numId w:val="5"/>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DEPO/OCTO Health provides a solid recommendation for a sustainable localization program at VA, based on </w:t>
      </w:r>
      <w:r w:rsidRPr="008D4746" w:rsidR="00D433EB">
        <w:rPr>
          <w:rFonts w:asciiTheme="minorHAnsi" w:hAnsiTheme="minorHAnsi" w:cstheme="minorHAnsi"/>
          <w:color w:val="24292E"/>
          <w:sz w:val="28"/>
          <w:szCs w:val="28"/>
        </w:rPr>
        <w:t xml:space="preserve">MVP, </w:t>
      </w:r>
      <w:r w:rsidRPr="008D4746">
        <w:rPr>
          <w:rFonts w:asciiTheme="minorHAnsi" w:hAnsiTheme="minorHAnsi" w:cstheme="minorHAnsi"/>
          <w:color w:val="24292E"/>
          <w:sz w:val="28"/>
          <w:szCs w:val="28"/>
        </w:rPr>
        <w:t>data and user feedback</w:t>
      </w:r>
    </w:p>
    <w:p w:rsidRPr="008D4746" w:rsidR="003A48DC" w:rsidP="003A48DC" w:rsidRDefault="003A48DC" w14:paraId="09B5A0B2" w14:textId="55BD2C99">
      <w:pPr>
        <w:numPr>
          <w:ilvl w:val="0"/>
          <w:numId w:val="5"/>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VA provides relevant, easy-to-find, high-quality content for LEP Veterans and their families in the languages they most need</w:t>
      </w:r>
      <w:r w:rsidRPr="008D4746" w:rsidR="00D433EB">
        <w:rPr>
          <w:rFonts w:asciiTheme="minorHAnsi" w:hAnsiTheme="minorHAnsi" w:cstheme="minorHAnsi"/>
          <w:color w:val="24292E"/>
          <w:sz w:val="28"/>
          <w:szCs w:val="28"/>
        </w:rPr>
        <w:t xml:space="preserve"> (Spanish first)</w:t>
      </w:r>
    </w:p>
    <w:p w:rsidRPr="008D4746" w:rsidR="00485FE3" w:rsidP="003A48DC" w:rsidRDefault="00485FE3" w14:paraId="4A482406" w14:textId="7A733EA0">
      <w:pPr>
        <w:numPr>
          <w:ilvl w:val="0"/>
          <w:numId w:val="5"/>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Product Owners and writers have a clear</w:t>
      </w:r>
      <w:r w:rsidRPr="008D4746" w:rsidR="00D433EB">
        <w:rPr>
          <w:rFonts w:asciiTheme="minorHAnsi" w:hAnsiTheme="minorHAnsi" w:cstheme="minorHAnsi"/>
          <w:color w:val="24292E"/>
          <w:sz w:val="28"/>
          <w:szCs w:val="28"/>
        </w:rPr>
        <w:t xml:space="preserve">, manageable </w:t>
      </w:r>
      <w:r w:rsidRPr="008D4746">
        <w:rPr>
          <w:rFonts w:asciiTheme="minorHAnsi" w:hAnsiTheme="minorHAnsi" w:cstheme="minorHAnsi"/>
          <w:color w:val="24292E"/>
          <w:sz w:val="28"/>
          <w:szCs w:val="28"/>
        </w:rPr>
        <w:t>process for providing translated content and keeping it up-to-date</w:t>
      </w:r>
    </w:p>
    <w:p w:rsidRPr="008D4746" w:rsidR="003A48DC" w:rsidP="003A48DC" w:rsidRDefault="003A48DC" w14:paraId="17E2731B"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Undesired Business Outcomes</w:t>
      </w:r>
    </w:p>
    <w:p w:rsidRPr="008D4746" w:rsidR="003A48DC" w:rsidP="003A48DC" w:rsidRDefault="003A48DC" w14:paraId="65668D40" w14:textId="77777777">
      <w:pPr>
        <w:numPr>
          <w:ilvl w:val="0"/>
          <w:numId w:val="6"/>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VHA can't demonstrate progress on translation efforts in a timely way</w:t>
      </w:r>
    </w:p>
    <w:p w:rsidRPr="008D4746" w:rsidR="003A48DC" w:rsidP="003A48DC" w:rsidRDefault="003A48DC" w14:paraId="2A45C42A" w14:textId="77777777">
      <w:pPr>
        <w:numPr>
          <w:ilvl w:val="0"/>
          <w:numId w:val="6"/>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DEPO/OCTO Health can't gather the data we need to make solid recommendations for localization</w:t>
      </w:r>
    </w:p>
    <w:p w:rsidRPr="008D4746" w:rsidR="003A48DC" w:rsidP="003A48DC" w:rsidRDefault="003A48DC" w14:paraId="51835905" w14:textId="08B62F29">
      <w:pPr>
        <w:numPr>
          <w:ilvl w:val="0"/>
          <w:numId w:val="6"/>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VA continues with a scattered or unsustainable approach to localization</w:t>
      </w:r>
    </w:p>
    <w:p w:rsidRPr="008D4746" w:rsidR="00AB1F2F" w:rsidP="00AB1F2F" w:rsidRDefault="00AB1F2F" w14:paraId="503BFEDA" w14:textId="28ACCB90">
      <w:pPr>
        <w:spacing w:before="60"/>
        <w:rPr>
          <w:rFonts w:asciiTheme="minorHAnsi" w:hAnsiTheme="minorHAnsi" w:cstheme="minorHAnsi"/>
          <w:color w:val="24292E"/>
          <w:sz w:val="28"/>
          <w:szCs w:val="28"/>
        </w:rPr>
      </w:pPr>
    </w:p>
    <w:p w:rsidRPr="008D4746" w:rsidR="00AB1F2F" w:rsidP="00AB1F2F" w:rsidRDefault="00AB1F2F" w14:paraId="080A090A" w14:textId="77777777">
      <w:pPr>
        <w:spacing w:before="60"/>
        <w:rPr>
          <w:rFonts w:asciiTheme="minorHAnsi" w:hAnsiTheme="minorHAnsi" w:cstheme="minorHAnsi"/>
          <w:color w:val="24292E"/>
          <w:sz w:val="28"/>
          <w:szCs w:val="28"/>
        </w:rPr>
      </w:pPr>
    </w:p>
    <w:p w:rsidRPr="008D4746" w:rsidR="003A48DC" w:rsidP="003A48DC" w:rsidRDefault="00DB1E37" w14:paraId="36FB05E2" w14:textId="77777777">
      <w:pPr>
        <w:jc w:val="center"/>
        <w:rPr>
          <w:rFonts w:asciiTheme="minorHAnsi" w:hAnsiTheme="minorHAnsi" w:cstheme="minorHAnsi"/>
          <w:color w:val="000000"/>
          <w:sz w:val="28"/>
          <w:szCs w:val="28"/>
        </w:rPr>
      </w:pPr>
      <w:r>
        <w:rPr>
          <w:rFonts w:asciiTheme="minorHAnsi" w:hAnsiTheme="minorHAnsi" w:eastAsiaTheme="minorHAnsi" w:cstheme="minorBidi"/>
        </w:rPr>
      </w:r>
      <w:r>
        <w:rPr>
          <w:rFonts w:asciiTheme="minorHAnsi" w:hAnsiTheme="minorHAnsi" w:eastAsiaTheme="minorHAnsi" w:cstheme="minorBidi"/>
        </w:rPr>
        <w:pict w14:anchorId="1AF34CC4">
          <v:rect id="Horizontal Line 2" style="width:468pt;height:.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alt="" o:spid="_x0000_s1032" fillcolor="#24292e" stroked="f">
            <o:lock v:ext="edit" verticies="t" text="t" aspectratio="t" shapetype="t"/>
            <w10:wrap type="none"/>
            <w10:anchorlock/>
          </v:rect>
        </w:pict>
      </w:r>
    </w:p>
    <w:p w:rsidR="003A48DC" w:rsidP="003A48DC" w:rsidRDefault="003A48DC" w14:paraId="571D8C9C" w14:textId="125862A2">
      <w:pPr>
        <w:spacing w:before="100" w:beforeAutospacing="1" w:after="240"/>
        <w:outlineLvl w:val="1"/>
        <w:rPr>
          <w:rFonts w:asciiTheme="minorHAnsi" w:hAnsiTheme="minorHAnsi" w:cstheme="minorHAnsi"/>
          <w:b/>
          <w:bCs/>
          <w:color w:val="24292E"/>
          <w:sz w:val="28"/>
          <w:szCs w:val="28"/>
        </w:rPr>
      </w:pPr>
      <w:r w:rsidRPr="008D4746">
        <w:rPr>
          <w:rFonts w:asciiTheme="minorHAnsi" w:hAnsiTheme="minorHAnsi" w:cstheme="minorHAnsi"/>
          <w:b/>
          <w:bCs/>
          <w:color w:val="24292E"/>
          <w:sz w:val="28"/>
          <w:szCs w:val="28"/>
        </w:rPr>
        <w:t>Measuring Success</w:t>
      </w:r>
    </w:p>
    <w:p w:rsidRPr="008D4746" w:rsidR="008D4746" w:rsidP="008D4746" w:rsidRDefault="008D4746" w14:paraId="1A99F527" w14:textId="77777777">
      <w:pPr>
        <w:spacing w:before="100" w:beforeAutospacing="1" w:after="240"/>
        <w:outlineLvl w:val="3"/>
        <w:rPr>
          <w:rFonts w:asciiTheme="minorHAnsi" w:hAnsiTheme="minorHAnsi" w:cstheme="minorHAnsi"/>
          <w:b/>
          <w:bCs/>
          <w:color w:val="24292E"/>
          <w:sz w:val="28"/>
          <w:szCs w:val="28"/>
        </w:rPr>
      </w:pPr>
      <w:r w:rsidRPr="008D4746">
        <w:rPr>
          <w:rFonts w:asciiTheme="minorHAnsi" w:hAnsiTheme="minorHAnsi" w:cstheme="minorHAnsi"/>
          <w:b/>
          <w:bCs/>
          <w:color w:val="24292E"/>
          <w:sz w:val="28"/>
          <w:szCs w:val="28"/>
        </w:rPr>
        <w:t>Baseline Analytics:</w:t>
      </w:r>
    </w:p>
    <w:p w:rsidRPr="008D4746" w:rsidR="008D4746" w:rsidP="008D4746" w:rsidRDefault="008D4746" w14:paraId="1F5E91BE" w14:textId="77777777">
      <w:pPr>
        <w:spacing w:before="100" w:beforeAutospacing="1"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From </w:t>
      </w:r>
      <w:r w:rsidRPr="008D4746">
        <w:rPr>
          <w:rFonts w:asciiTheme="minorHAnsi" w:hAnsiTheme="minorHAnsi" w:cstheme="minorHAnsi"/>
          <w:color w:val="000000" w:themeColor="text1"/>
          <w:sz w:val="28"/>
          <w:szCs w:val="28"/>
        </w:rPr>
        <w:t>March 15, 2020, to December 31, 2020 th</w:t>
      </w:r>
      <w:r w:rsidRPr="008D4746">
        <w:rPr>
          <w:rFonts w:asciiTheme="minorHAnsi" w:hAnsiTheme="minorHAnsi" w:cstheme="minorHAnsi"/>
          <w:color w:val="24292E"/>
          <w:sz w:val="28"/>
          <w:szCs w:val="28"/>
        </w:rPr>
        <w:t xml:space="preserve">e total number of Pageviews visiting the coronavirus FAQs in Spanish was 144k. </w:t>
      </w:r>
    </w:p>
    <w:p w:rsidRPr="008D4746" w:rsidR="008D4746" w:rsidP="008D4746" w:rsidRDefault="008D4746" w14:paraId="0A09DED3" w14:textId="77777777">
      <w:pPr>
        <w:spacing w:before="100" w:beforeAutospacing="1" w:after="240"/>
        <w:rPr>
          <w:rFonts w:asciiTheme="minorHAnsi" w:hAnsiTheme="minorHAnsi" w:cstheme="minorHAnsi"/>
          <w:color w:val="000000"/>
          <w:sz w:val="28"/>
          <w:szCs w:val="28"/>
        </w:rPr>
      </w:pPr>
      <w:r w:rsidRPr="008D4746">
        <w:rPr>
          <w:rFonts w:asciiTheme="minorHAnsi" w:hAnsiTheme="minorHAnsi" w:cstheme="minorHAnsi"/>
          <w:color w:val="24292E"/>
          <w:sz w:val="28"/>
          <w:szCs w:val="28"/>
        </w:rPr>
        <w:t>The total number of pageviews across VA.gov with browser set to “Spanish” from Jan 1 -20 was 55,505k.</w:t>
      </w:r>
    </w:p>
    <w:p w:rsidRPr="008D4746" w:rsidR="008D4746" w:rsidP="008D4746" w:rsidRDefault="008D4746" w14:paraId="37B5EBFE" w14:textId="77777777">
      <w:pPr>
        <w:spacing w:before="100" w:beforeAutospacing="1" w:after="240"/>
        <w:rPr>
          <w:rFonts w:asciiTheme="minorHAnsi" w:hAnsiTheme="minorHAnsi" w:cstheme="minorHAnsi"/>
          <w:color w:val="FF0000"/>
          <w:sz w:val="28"/>
          <w:szCs w:val="28"/>
        </w:rPr>
      </w:pPr>
      <w:r w:rsidRPr="008D4746">
        <w:rPr>
          <w:rFonts w:asciiTheme="minorHAnsi" w:hAnsiTheme="minorHAnsi" w:cstheme="minorHAnsi"/>
          <w:color w:val="FF0000"/>
          <w:sz w:val="28"/>
          <w:szCs w:val="28"/>
        </w:rPr>
        <w:t>(more data will be added once we have dashboard set up)</w:t>
      </w:r>
    </w:p>
    <w:p w:rsidR="008D4746" w:rsidP="003A48DC" w:rsidRDefault="008D4746" w14:paraId="63CCA782" w14:textId="3D430B15">
      <w:pPr>
        <w:spacing w:before="100" w:beforeAutospacing="1" w:after="240"/>
        <w:outlineLvl w:val="1"/>
        <w:rPr>
          <w:rFonts w:asciiTheme="minorHAnsi" w:hAnsiTheme="minorHAnsi" w:cstheme="minorHAnsi"/>
          <w:b/>
          <w:bCs/>
          <w:color w:val="24292E"/>
          <w:sz w:val="28"/>
          <w:szCs w:val="28"/>
        </w:rPr>
      </w:pPr>
    </w:p>
    <w:p w:rsidRPr="008D4746" w:rsidR="008D4746" w:rsidP="003A48DC" w:rsidRDefault="008D4746" w14:paraId="500CEAD6" w14:textId="77777777">
      <w:pPr>
        <w:spacing w:before="100" w:beforeAutospacing="1" w:after="240"/>
        <w:outlineLvl w:val="1"/>
        <w:rPr>
          <w:rFonts w:asciiTheme="minorHAnsi" w:hAnsiTheme="minorHAnsi" w:cstheme="minorHAnsi"/>
          <w:b/>
          <w:bCs/>
          <w:color w:val="000000"/>
          <w:sz w:val="28"/>
          <w:szCs w:val="28"/>
        </w:rPr>
      </w:pPr>
    </w:p>
    <w:p w:rsidRPr="008D4746" w:rsidR="003A48DC" w:rsidP="003A48DC" w:rsidRDefault="003A48DC" w14:paraId="23A830E3" w14:textId="77777777">
      <w:pPr>
        <w:spacing w:before="100" w:beforeAutospacing="1" w:after="240"/>
        <w:outlineLvl w:val="2"/>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Key Performance Indicators (KPIs)</w:t>
      </w:r>
    </w:p>
    <w:p w:rsidRPr="008D4746" w:rsidR="003A48DC" w:rsidP="003A48DC" w:rsidRDefault="003A48DC" w14:paraId="066843BE" w14:textId="68AF21AC">
      <w:pPr>
        <w:numPr>
          <w:ilvl w:val="0"/>
          <w:numId w:val="7"/>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Analytics around the </w:t>
      </w:r>
      <w:r w:rsidRPr="008D4746" w:rsidR="008D4746">
        <w:rPr>
          <w:rFonts w:asciiTheme="minorHAnsi" w:hAnsiTheme="minorHAnsi" w:cstheme="minorHAnsi"/>
          <w:color w:val="24292E"/>
          <w:sz w:val="28"/>
          <w:szCs w:val="28"/>
        </w:rPr>
        <w:t xml:space="preserve">engagement and </w:t>
      </w:r>
      <w:r w:rsidRPr="008D4746" w:rsidR="00655FCA">
        <w:rPr>
          <w:rFonts w:asciiTheme="minorHAnsi" w:hAnsiTheme="minorHAnsi" w:cstheme="minorHAnsi"/>
          <w:color w:val="24292E"/>
          <w:sz w:val="28"/>
          <w:szCs w:val="28"/>
        </w:rPr>
        <w:t>usage</w:t>
      </w:r>
      <w:r w:rsidRPr="008D4746">
        <w:rPr>
          <w:rFonts w:asciiTheme="minorHAnsi" w:hAnsiTheme="minorHAnsi" w:cstheme="minorHAnsi"/>
          <w:color w:val="24292E"/>
          <w:sz w:val="28"/>
          <w:szCs w:val="28"/>
        </w:rPr>
        <w:t xml:space="preserve"> </w:t>
      </w:r>
      <w:r w:rsidRPr="008D4746" w:rsidR="00655FCA">
        <w:rPr>
          <w:rFonts w:asciiTheme="minorHAnsi" w:hAnsiTheme="minorHAnsi" w:cstheme="minorHAnsi"/>
          <w:color w:val="24292E"/>
          <w:sz w:val="28"/>
          <w:szCs w:val="28"/>
        </w:rPr>
        <w:t>for</w:t>
      </w:r>
      <w:r w:rsidRPr="008D4746">
        <w:rPr>
          <w:rFonts w:asciiTheme="minorHAnsi" w:hAnsiTheme="minorHAnsi" w:cstheme="minorHAnsi"/>
          <w:color w:val="24292E"/>
          <w:sz w:val="28"/>
          <w:szCs w:val="28"/>
        </w:rPr>
        <w:t xml:space="preserve"> the translat</w:t>
      </w:r>
      <w:r w:rsidRPr="008D4746" w:rsidR="00655FCA">
        <w:rPr>
          <w:rFonts w:asciiTheme="minorHAnsi" w:hAnsiTheme="minorHAnsi" w:cstheme="minorHAnsi"/>
          <w:color w:val="24292E"/>
          <w:sz w:val="28"/>
          <w:szCs w:val="28"/>
        </w:rPr>
        <w:t>ed</w:t>
      </w:r>
      <w:r w:rsidRPr="008D4746">
        <w:rPr>
          <w:rFonts w:asciiTheme="minorHAnsi" w:hAnsiTheme="minorHAnsi" w:cstheme="minorHAnsi"/>
          <w:color w:val="24292E"/>
          <w:sz w:val="28"/>
          <w:szCs w:val="28"/>
        </w:rPr>
        <w:t xml:space="preserve"> page(s)</w:t>
      </w:r>
    </w:p>
    <w:p w:rsidRPr="008D4746" w:rsidR="00565545" w:rsidP="003A48DC" w:rsidRDefault="00565545" w14:paraId="695BC504" w14:textId="00A21378">
      <w:pPr>
        <w:numPr>
          <w:ilvl w:val="0"/>
          <w:numId w:val="7"/>
        </w:numPr>
        <w:rPr>
          <w:rFonts w:asciiTheme="minorHAnsi" w:hAnsiTheme="minorHAnsi" w:cstheme="minorHAnsi"/>
          <w:color w:val="24292E"/>
          <w:sz w:val="28"/>
          <w:szCs w:val="28"/>
        </w:rPr>
      </w:pPr>
      <w:r w:rsidRPr="008D4746">
        <w:rPr>
          <w:rFonts w:asciiTheme="minorHAnsi" w:hAnsiTheme="minorHAnsi" w:cstheme="minorHAnsi"/>
          <w:sz w:val="28"/>
          <w:szCs w:val="28"/>
        </w:rPr>
        <w:t>Measurements for search and direct traffic to the Spanish pages</w:t>
      </w:r>
    </w:p>
    <w:p w:rsidRPr="008D4746" w:rsidR="003A48DC" w:rsidP="003A48DC" w:rsidRDefault="003A48DC" w14:paraId="14F34B89" w14:textId="77777777">
      <w:pPr>
        <w:numPr>
          <w:ilvl w:val="0"/>
          <w:numId w:val="7"/>
        </w:numPr>
        <w:spacing w:before="60"/>
        <w:rPr>
          <w:rFonts w:asciiTheme="minorHAnsi" w:hAnsiTheme="minorHAnsi" w:cstheme="minorHAnsi"/>
          <w:color w:val="000000" w:themeColor="text1"/>
          <w:sz w:val="28"/>
          <w:szCs w:val="28"/>
        </w:rPr>
      </w:pPr>
      <w:r w:rsidRPr="008D4746">
        <w:rPr>
          <w:rFonts w:asciiTheme="minorHAnsi" w:hAnsiTheme="minorHAnsi" w:cstheme="minorHAnsi"/>
          <w:color w:val="000000" w:themeColor="text1"/>
          <w:sz w:val="28"/>
          <w:szCs w:val="28"/>
        </w:rPr>
        <w:lastRenderedPageBreak/>
        <w:t>Call center inquiries</w:t>
      </w:r>
    </w:p>
    <w:p w:rsidRPr="008D4746" w:rsidR="00485FE3" w:rsidP="00285EDC" w:rsidRDefault="003A48DC" w14:paraId="706684C6" w14:textId="41A08D69">
      <w:pPr>
        <w:numPr>
          <w:ilvl w:val="0"/>
          <w:numId w:val="7"/>
        </w:numPr>
        <w:spacing w:before="60"/>
        <w:rPr>
          <w:rFonts w:asciiTheme="minorHAnsi" w:hAnsiTheme="minorHAnsi" w:cstheme="minorHAnsi"/>
          <w:color w:val="000000" w:themeColor="text1"/>
          <w:sz w:val="28"/>
          <w:szCs w:val="28"/>
        </w:rPr>
      </w:pPr>
      <w:r w:rsidRPr="008D4746">
        <w:rPr>
          <w:rFonts w:asciiTheme="minorHAnsi" w:hAnsiTheme="minorHAnsi" w:cstheme="minorHAnsi"/>
          <w:color w:val="000000" w:themeColor="text1"/>
          <w:sz w:val="28"/>
          <w:szCs w:val="28"/>
        </w:rPr>
        <w:t>Direct user feedback via usability testing</w:t>
      </w:r>
    </w:p>
    <w:p w:rsidRPr="008D4746" w:rsidR="00485FE3" w:rsidP="00485FE3" w:rsidRDefault="00485FE3" w14:paraId="3ACFACE4" w14:textId="426DFB80">
      <w:pPr>
        <w:pStyle w:val="ListParagraph"/>
        <w:numPr>
          <w:ilvl w:val="0"/>
          <w:numId w:val="7"/>
        </w:numPr>
        <w:spacing w:after="160" w:line="259" w:lineRule="auto"/>
        <w:rPr>
          <w:rFonts w:cstheme="minorHAnsi"/>
          <w:sz w:val="28"/>
          <w:szCs w:val="28"/>
        </w:rPr>
      </w:pPr>
      <w:r w:rsidRPr="008D4746">
        <w:rPr>
          <w:rFonts w:cstheme="minorHAnsi"/>
          <w:sz w:val="28"/>
          <w:szCs w:val="28"/>
        </w:rPr>
        <w:t xml:space="preserve">We will include a </w:t>
      </w:r>
      <w:r w:rsidRPr="008D4746" w:rsidR="000035A6">
        <w:rPr>
          <w:rFonts w:cstheme="minorHAnsi"/>
          <w:sz w:val="28"/>
          <w:szCs w:val="28"/>
        </w:rPr>
        <w:t xml:space="preserve">Medallia </w:t>
      </w:r>
      <w:r w:rsidRPr="008D4746">
        <w:rPr>
          <w:rFonts w:cstheme="minorHAnsi"/>
          <w:sz w:val="28"/>
          <w:szCs w:val="28"/>
        </w:rPr>
        <w:t xml:space="preserve">survey on translated pages to collect customer feedback. </w:t>
      </w:r>
    </w:p>
    <w:p w:rsidRPr="008D4746" w:rsidR="004615CA" w:rsidP="00485FE3" w:rsidRDefault="004615CA" w14:paraId="10562E80" w14:textId="5B1D61A1">
      <w:pPr>
        <w:pStyle w:val="ListParagraph"/>
        <w:numPr>
          <w:ilvl w:val="0"/>
          <w:numId w:val="7"/>
        </w:numPr>
        <w:spacing w:after="160" w:line="259" w:lineRule="auto"/>
        <w:rPr>
          <w:rFonts w:cstheme="minorHAnsi"/>
          <w:color w:val="FF0000"/>
          <w:sz w:val="28"/>
          <w:szCs w:val="28"/>
        </w:rPr>
      </w:pPr>
      <w:r w:rsidRPr="008D4746">
        <w:rPr>
          <w:rFonts w:cstheme="minorHAnsi"/>
          <w:color w:val="FF0000"/>
          <w:sz w:val="28"/>
          <w:szCs w:val="28"/>
        </w:rPr>
        <w:t>Shorter time to market</w:t>
      </w:r>
      <w:r w:rsidR="00D001BF">
        <w:rPr>
          <w:rFonts w:cstheme="minorHAnsi"/>
          <w:color w:val="FF0000"/>
          <w:sz w:val="28"/>
          <w:szCs w:val="28"/>
        </w:rPr>
        <w:t>?</w:t>
      </w:r>
    </w:p>
    <w:p w:rsidR="004615CA" w:rsidP="00485FE3" w:rsidRDefault="004615CA" w14:paraId="3C773BF8" w14:textId="359674BA">
      <w:pPr>
        <w:pStyle w:val="ListParagraph"/>
        <w:numPr>
          <w:ilvl w:val="0"/>
          <w:numId w:val="7"/>
        </w:numPr>
        <w:spacing w:after="160" w:line="259" w:lineRule="auto"/>
        <w:rPr>
          <w:rFonts w:cstheme="minorHAnsi"/>
          <w:color w:val="FF0000"/>
          <w:sz w:val="28"/>
          <w:szCs w:val="28"/>
        </w:rPr>
      </w:pPr>
      <w:r w:rsidRPr="008D4746">
        <w:rPr>
          <w:rFonts w:cstheme="minorHAnsi"/>
          <w:color w:val="FF0000"/>
          <w:sz w:val="28"/>
          <w:szCs w:val="28"/>
        </w:rPr>
        <w:t xml:space="preserve">Reduction in </w:t>
      </w:r>
      <w:r w:rsidR="00D001BF">
        <w:rPr>
          <w:rFonts w:cstheme="minorHAnsi"/>
          <w:color w:val="FF0000"/>
          <w:sz w:val="28"/>
          <w:szCs w:val="28"/>
        </w:rPr>
        <w:t xml:space="preserve">translation </w:t>
      </w:r>
      <w:r w:rsidRPr="008D4746">
        <w:rPr>
          <w:rFonts w:cstheme="minorHAnsi"/>
          <w:color w:val="FF0000"/>
          <w:sz w:val="28"/>
          <w:szCs w:val="28"/>
        </w:rPr>
        <w:t>costs</w:t>
      </w:r>
      <w:r w:rsidR="00D001BF">
        <w:rPr>
          <w:rFonts w:cstheme="minorHAnsi"/>
          <w:color w:val="FF0000"/>
          <w:sz w:val="28"/>
          <w:szCs w:val="28"/>
        </w:rPr>
        <w:t>?</w:t>
      </w:r>
    </w:p>
    <w:p w:rsidRPr="008D4746" w:rsidR="008D4746" w:rsidP="008D4746" w:rsidRDefault="008D4746" w14:paraId="746CD261" w14:textId="77777777">
      <w:pPr>
        <w:spacing w:after="160" w:line="259" w:lineRule="auto"/>
        <w:rPr>
          <w:rFonts w:cstheme="minorHAnsi"/>
          <w:color w:val="FF0000"/>
          <w:sz w:val="28"/>
          <w:szCs w:val="28"/>
        </w:rPr>
      </w:pPr>
    </w:p>
    <w:p w:rsidRPr="008D4746" w:rsidR="00655FCA" w:rsidP="00485FE3" w:rsidRDefault="00655FCA" w14:paraId="3CA218A8" w14:textId="0CB4802D">
      <w:pPr>
        <w:pStyle w:val="ListParagraph"/>
        <w:numPr>
          <w:ilvl w:val="0"/>
          <w:numId w:val="7"/>
        </w:numPr>
        <w:spacing w:after="160" w:line="259" w:lineRule="auto"/>
        <w:rPr>
          <w:rFonts w:cstheme="minorHAnsi"/>
          <w:color w:val="FF0000"/>
          <w:sz w:val="28"/>
          <w:szCs w:val="28"/>
        </w:rPr>
      </w:pPr>
      <w:r w:rsidRPr="008D4746">
        <w:rPr>
          <w:rFonts w:cstheme="minorHAnsi"/>
          <w:color w:val="FF0000"/>
          <w:sz w:val="28"/>
          <w:szCs w:val="28"/>
        </w:rPr>
        <w:t xml:space="preserve">From </w:t>
      </w:r>
      <w:r w:rsidRPr="008D4746" w:rsidR="005414F0">
        <w:rPr>
          <w:rFonts w:cstheme="minorHAnsi"/>
          <w:color w:val="FF0000"/>
          <w:sz w:val="28"/>
          <w:szCs w:val="28"/>
        </w:rPr>
        <w:t>KPI worksheet:</w:t>
      </w:r>
    </w:p>
    <w:tbl>
      <w:tblPr>
        <w:tblW w:w="0" w:type="dxa"/>
        <w:tblCellMar>
          <w:left w:w="0" w:type="dxa"/>
          <w:right w:w="0" w:type="dxa"/>
        </w:tblCellMar>
        <w:tblLook w:val="04A0" w:firstRow="1" w:lastRow="0" w:firstColumn="1" w:lastColumn="0" w:noHBand="0" w:noVBand="1"/>
      </w:tblPr>
      <w:tblGrid>
        <w:gridCol w:w="9344"/>
      </w:tblGrid>
      <w:tr w:rsidRPr="008D4746" w:rsidR="00655FCA" w:rsidTr="00655FCA" w14:paraId="79079FEE" w14:textId="77777777">
        <w:trPr>
          <w:trHeight w:val="315"/>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hideMark/>
          </w:tcPr>
          <w:p w:rsidRPr="008D4746" w:rsidR="00655FCA" w:rsidP="00655FCA" w:rsidRDefault="00655FCA" w14:paraId="1BADE3C4" w14:textId="77777777">
            <w:pPr>
              <w:rPr>
                <w:rFonts w:asciiTheme="minorHAnsi" w:hAnsiTheme="minorHAnsi" w:cstheme="minorHAnsi"/>
                <w:sz w:val="20"/>
                <w:szCs w:val="20"/>
              </w:rPr>
            </w:pPr>
            <w:r w:rsidRPr="008D4746">
              <w:rPr>
                <w:rFonts w:asciiTheme="minorHAnsi" w:hAnsiTheme="minorHAnsi" w:cstheme="minorHAnsi"/>
                <w:sz w:val="20"/>
                <w:szCs w:val="20"/>
              </w:rPr>
              <w:t>- Customer Engagement/Accuracy (might be an averaged customer engagement metric across all translated content on VA.gov)</w:t>
            </w:r>
          </w:p>
        </w:tc>
      </w:tr>
      <w:tr w:rsidRPr="008D4746" w:rsidR="00655FCA" w:rsidTr="00655FCA" w14:paraId="7BE7F617" w14:textId="77777777">
        <w:trPr>
          <w:trHeight w:val="315"/>
        </w:trPr>
        <w:tc>
          <w:tcPr>
            <w:tcW w:w="0" w:type="auto"/>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hideMark/>
          </w:tcPr>
          <w:p w:rsidRPr="008D4746" w:rsidR="00655FCA" w:rsidP="00655FCA" w:rsidRDefault="00655FCA" w14:paraId="348F6379" w14:textId="77777777">
            <w:pPr>
              <w:rPr>
                <w:rFonts w:asciiTheme="minorHAnsi" w:hAnsiTheme="minorHAnsi" w:cstheme="minorHAnsi"/>
                <w:sz w:val="20"/>
                <w:szCs w:val="20"/>
              </w:rPr>
            </w:pPr>
            <w:r w:rsidRPr="008D4746">
              <w:rPr>
                <w:rFonts w:asciiTheme="minorHAnsi" w:hAnsiTheme="minorHAnsi" w:cstheme="minorHAnsi"/>
                <w:sz w:val="20"/>
                <w:szCs w:val="20"/>
              </w:rPr>
              <w:t>- Time to generate translated content</w:t>
            </w:r>
            <w:r w:rsidRPr="008D4746">
              <w:rPr>
                <w:rFonts w:asciiTheme="minorHAnsi" w:hAnsiTheme="minorHAnsi" w:cstheme="minorHAnsi"/>
                <w:sz w:val="20"/>
                <w:szCs w:val="20"/>
              </w:rPr>
              <w:br/>
            </w:r>
            <w:r w:rsidRPr="008D4746">
              <w:rPr>
                <w:rFonts w:asciiTheme="minorHAnsi" w:hAnsiTheme="minorHAnsi" w:cstheme="minorHAnsi"/>
                <w:sz w:val="20"/>
                <w:szCs w:val="20"/>
              </w:rPr>
              <w:t>- Time to deploy translated content (north star metric)</w:t>
            </w:r>
          </w:p>
        </w:tc>
      </w:tr>
      <w:tr w:rsidRPr="008D4746" w:rsidR="00655FCA" w:rsidTr="00655FCA" w14:paraId="7380FE62" w14:textId="77777777">
        <w:trPr>
          <w:trHeight w:val="315"/>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hideMark/>
          </w:tcPr>
          <w:p w:rsidRPr="008D4746" w:rsidR="00655FCA" w:rsidP="00655FCA" w:rsidRDefault="00655FCA" w14:paraId="0CD8C818" w14:textId="77777777">
            <w:pPr>
              <w:rPr>
                <w:rFonts w:asciiTheme="minorHAnsi" w:hAnsiTheme="minorHAnsi" w:cstheme="minorHAnsi"/>
                <w:sz w:val="20"/>
                <w:szCs w:val="20"/>
              </w:rPr>
            </w:pPr>
            <w:r w:rsidRPr="008D4746">
              <w:rPr>
                <w:rFonts w:asciiTheme="minorHAnsi" w:hAnsiTheme="minorHAnsi" w:cstheme="minorHAnsi"/>
                <w:sz w:val="20"/>
                <w:szCs w:val="20"/>
              </w:rPr>
              <w:t>- Net Promoter Score (NPS) - how likely to rec?</w:t>
            </w:r>
          </w:p>
        </w:tc>
      </w:tr>
      <w:tr w:rsidRPr="008D4746" w:rsidR="00655FCA" w:rsidTr="00655FCA" w14:paraId="7B137369" w14:textId="77777777">
        <w:trPr>
          <w:trHeight w:val="315"/>
        </w:trPr>
        <w:tc>
          <w:tcPr>
            <w:tcW w:w="0" w:type="auto"/>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hideMark/>
          </w:tcPr>
          <w:p w:rsidRPr="008D4746" w:rsidR="00655FCA" w:rsidP="00655FCA" w:rsidRDefault="00655FCA" w14:paraId="36ABE240" w14:textId="77777777">
            <w:pPr>
              <w:rPr>
                <w:rFonts w:asciiTheme="minorHAnsi" w:hAnsiTheme="minorHAnsi" w:cstheme="minorHAnsi"/>
                <w:sz w:val="20"/>
                <w:szCs w:val="20"/>
              </w:rPr>
            </w:pPr>
            <w:r w:rsidRPr="008D4746">
              <w:rPr>
                <w:rFonts w:asciiTheme="minorHAnsi" w:hAnsiTheme="minorHAnsi" w:cstheme="minorHAnsi"/>
                <w:sz w:val="20"/>
                <w:szCs w:val="20"/>
              </w:rPr>
              <w:t>- Average satisfaction rating across translated </w:t>
            </w:r>
            <w:hyperlink w:tgtFrame="_blank" w:history="1" r:id="rId12">
              <w:r w:rsidRPr="008D4746">
                <w:rPr>
                  <w:rFonts w:asciiTheme="minorHAnsi" w:hAnsiTheme="minorHAnsi" w:cstheme="minorHAnsi"/>
                  <w:color w:val="0000FF"/>
                  <w:sz w:val="20"/>
                  <w:szCs w:val="20"/>
                  <w:u w:val="single"/>
                </w:rPr>
                <w:t>VA.gov</w:t>
              </w:r>
            </w:hyperlink>
          </w:p>
        </w:tc>
      </w:tr>
      <w:tr w:rsidRPr="008D4746" w:rsidR="00655FCA" w:rsidTr="00655FCA" w14:paraId="001B07A3" w14:textId="77777777">
        <w:trPr>
          <w:trHeight w:val="315"/>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hideMark/>
          </w:tcPr>
          <w:p w:rsidRPr="008D4746" w:rsidR="00655FCA" w:rsidP="00655FCA" w:rsidRDefault="00655FCA" w14:paraId="343F6BE5" w14:textId="77777777">
            <w:pPr>
              <w:rPr>
                <w:rFonts w:asciiTheme="minorHAnsi" w:hAnsiTheme="minorHAnsi" w:cstheme="minorHAnsi"/>
                <w:sz w:val="20"/>
                <w:szCs w:val="20"/>
              </w:rPr>
            </w:pPr>
            <w:r w:rsidRPr="008D4746">
              <w:rPr>
                <w:rFonts w:asciiTheme="minorHAnsi" w:hAnsiTheme="minorHAnsi" w:cstheme="minorHAnsi"/>
                <w:sz w:val="20"/>
                <w:szCs w:val="20"/>
              </w:rPr>
              <w:t>- Error rate</w:t>
            </w:r>
          </w:p>
        </w:tc>
      </w:tr>
    </w:tbl>
    <w:p w:rsidRPr="008D4746" w:rsidR="00655FCA" w:rsidP="00655FCA" w:rsidRDefault="00655FCA" w14:paraId="2026351F" w14:textId="77777777">
      <w:pPr>
        <w:spacing w:after="160" w:line="259" w:lineRule="auto"/>
        <w:rPr>
          <w:rFonts w:asciiTheme="minorHAnsi" w:hAnsiTheme="minorHAnsi" w:cstheme="minorHAnsi"/>
          <w:color w:val="FF0000"/>
          <w:sz w:val="28"/>
          <w:szCs w:val="28"/>
        </w:rPr>
      </w:pPr>
    </w:p>
    <w:p w:rsidRPr="008D4746" w:rsidR="00485FE3" w:rsidP="00D433EB" w:rsidRDefault="00485FE3" w14:paraId="3ABC99D6" w14:textId="68852423">
      <w:pPr>
        <w:spacing w:before="60"/>
        <w:ind w:left="360"/>
        <w:rPr>
          <w:rFonts w:asciiTheme="minorHAnsi" w:hAnsiTheme="minorHAnsi" w:cstheme="minorHAnsi"/>
          <w:color w:val="24292E"/>
          <w:sz w:val="28"/>
          <w:szCs w:val="28"/>
        </w:rPr>
      </w:pPr>
    </w:p>
    <w:p w:rsidRPr="008D4746" w:rsidR="00A96FB4" w:rsidP="00D433EB" w:rsidRDefault="00A96FB4" w14:paraId="104C44B8" w14:textId="58F51285">
      <w:pPr>
        <w:spacing w:before="60"/>
        <w:ind w:left="360"/>
        <w:rPr>
          <w:rFonts w:asciiTheme="minorHAnsi" w:hAnsiTheme="minorHAnsi" w:cstheme="minorHAnsi"/>
          <w:color w:val="24292E"/>
          <w:sz w:val="28"/>
          <w:szCs w:val="28"/>
        </w:rPr>
      </w:pPr>
      <w:r w:rsidRPr="008D4746">
        <w:rPr>
          <w:rFonts w:asciiTheme="minorHAnsi" w:hAnsiTheme="minorHAnsi" w:cstheme="minorHAnsi"/>
          <w:color w:val="24292E"/>
          <w:sz w:val="28"/>
          <w:szCs w:val="28"/>
        </w:rPr>
        <w:tab/>
      </w:r>
    </w:p>
    <w:p w:rsidRPr="008D4746" w:rsidR="003A48DC" w:rsidP="003A48DC" w:rsidRDefault="003A48DC" w14:paraId="30735EE5" w14:textId="77777777">
      <w:pPr>
        <w:spacing w:before="100" w:beforeAutospacing="1" w:after="240"/>
        <w:outlineLvl w:val="2"/>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Objectives and Key results (OKRs)</w:t>
      </w:r>
    </w:p>
    <w:p w:rsidRPr="00D001BF" w:rsidR="003A48DC" w:rsidP="003A48DC" w:rsidRDefault="003A48DC" w14:paraId="550C52E7" w14:textId="2F3D108F">
      <w:pPr>
        <w:numPr>
          <w:ilvl w:val="0"/>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Objective</w:t>
      </w:r>
      <w:r w:rsidRPr="008D4746" w:rsidR="00AA4AFA">
        <w:rPr>
          <w:rFonts w:asciiTheme="minorHAnsi" w:hAnsiTheme="minorHAnsi" w:cstheme="minorHAnsi"/>
          <w:color w:val="24292E"/>
          <w:sz w:val="28"/>
          <w:szCs w:val="28"/>
        </w:rPr>
        <w:t xml:space="preserve"> 1: </w:t>
      </w:r>
      <w:r w:rsidRPr="008D4746">
        <w:rPr>
          <w:rFonts w:asciiTheme="minorHAnsi" w:hAnsiTheme="minorHAnsi" w:cstheme="minorHAnsi"/>
          <w:color w:val="24292E"/>
          <w:sz w:val="28"/>
          <w:szCs w:val="28"/>
        </w:rPr>
        <w:t xml:space="preserve"> Meet Veterans' and their family members' need for</w:t>
      </w:r>
      <w:r w:rsidRPr="008D4746" w:rsidR="006D3B5F">
        <w:rPr>
          <w:rFonts w:asciiTheme="minorHAnsi" w:hAnsiTheme="minorHAnsi" w:cstheme="minorHAnsi"/>
          <w:color w:val="24292E"/>
          <w:sz w:val="28"/>
          <w:szCs w:val="28"/>
        </w:rPr>
        <w:t xml:space="preserve"> Spanish language </w:t>
      </w:r>
      <w:r w:rsidRPr="008D4746">
        <w:rPr>
          <w:rFonts w:asciiTheme="minorHAnsi" w:hAnsiTheme="minorHAnsi" w:cstheme="minorHAnsi"/>
          <w:color w:val="24292E"/>
          <w:sz w:val="28"/>
          <w:szCs w:val="28"/>
        </w:rPr>
        <w:t xml:space="preserve">information </w:t>
      </w:r>
      <w:r w:rsidRPr="008D4746" w:rsidR="006D3B5F">
        <w:rPr>
          <w:rFonts w:asciiTheme="minorHAnsi" w:hAnsiTheme="minorHAnsi" w:cstheme="minorHAnsi"/>
          <w:color w:val="24292E"/>
          <w:sz w:val="28"/>
          <w:szCs w:val="28"/>
        </w:rPr>
        <w:t xml:space="preserve">for </w:t>
      </w:r>
      <w:r w:rsidRPr="008D4746">
        <w:rPr>
          <w:rFonts w:asciiTheme="minorHAnsi" w:hAnsiTheme="minorHAnsi" w:cstheme="minorHAnsi"/>
          <w:color w:val="24292E"/>
          <w:sz w:val="28"/>
          <w:szCs w:val="28"/>
        </w:rPr>
        <w:t xml:space="preserve">VA health care and benefits </w:t>
      </w:r>
      <w:r w:rsidRPr="00D001BF" w:rsidR="006D3B5F">
        <w:rPr>
          <w:rFonts w:asciiTheme="minorHAnsi" w:hAnsiTheme="minorHAnsi" w:cstheme="minorHAnsi"/>
          <w:color w:val="24292E"/>
          <w:sz w:val="28"/>
          <w:szCs w:val="28"/>
        </w:rPr>
        <w:t xml:space="preserve">while </w:t>
      </w:r>
      <w:r w:rsidRPr="00D001BF" w:rsidR="005414F0">
        <w:rPr>
          <w:rFonts w:asciiTheme="minorHAnsi" w:hAnsiTheme="minorHAnsi" w:cstheme="minorHAnsi"/>
          <w:color w:val="24292E"/>
          <w:sz w:val="28"/>
          <w:szCs w:val="28"/>
        </w:rPr>
        <w:t xml:space="preserve">continuing to </w:t>
      </w:r>
      <w:r w:rsidRPr="00D001BF">
        <w:rPr>
          <w:rFonts w:asciiTheme="minorHAnsi" w:hAnsiTheme="minorHAnsi" w:cstheme="minorHAnsi"/>
          <w:color w:val="24292E"/>
          <w:sz w:val="28"/>
          <w:szCs w:val="28"/>
        </w:rPr>
        <w:t>gathe</w:t>
      </w:r>
      <w:r w:rsidRPr="00D001BF" w:rsidR="005414F0">
        <w:rPr>
          <w:rFonts w:asciiTheme="minorHAnsi" w:hAnsiTheme="minorHAnsi" w:cstheme="minorHAnsi"/>
          <w:color w:val="24292E"/>
          <w:sz w:val="28"/>
          <w:szCs w:val="28"/>
        </w:rPr>
        <w:t>r</w:t>
      </w:r>
      <w:r w:rsidRPr="00D001BF">
        <w:rPr>
          <w:rFonts w:asciiTheme="minorHAnsi" w:hAnsiTheme="minorHAnsi" w:cstheme="minorHAnsi"/>
          <w:color w:val="24292E"/>
          <w:sz w:val="28"/>
          <w:szCs w:val="28"/>
        </w:rPr>
        <w:t xml:space="preserve"> </w:t>
      </w:r>
      <w:r w:rsidRPr="00D001BF" w:rsidR="006D3B5F">
        <w:rPr>
          <w:rFonts w:asciiTheme="minorHAnsi" w:hAnsiTheme="minorHAnsi" w:cstheme="minorHAnsi"/>
          <w:color w:val="24292E"/>
          <w:sz w:val="28"/>
          <w:szCs w:val="28"/>
        </w:rPr>
        <w:t xml:space="preserve">experience and </w:t>
      </w:r>
      <w:r w:rsidRPr="00D001BF">
        <w:rPr>
          <w:rFonts w:asciiTheme="minorHAnsi" w:hAnsiTheme="minorHAnsi" w:cstheme="minorHAnsi"/>
          <w:color w:val="24292E"/>
          <w:sz w:val="28"/>
          <w:szCs w:val="28"/>
        </w:rPr>
        <w:t xml:space="preserve">data </w:t>
      </w:r>
      <w:r w:rsidRPr="00D001BF" w:rsidR="006D3B5F">
        <w:rPr>
          <w:rFonts w:asciiTheme="minorHAnsi" w:hAnsiTheme="minorHAnsi" w:cstheme="minorHAnsi"/>
          <w:color w:val="24292E"/>
          <w:sz w:val="28"/>
          <w:szCs w:val="28"/>
        </w:rPr>
        <w:t xml:space="preserve">for </w:t>
      </w:r>
      <w:r w:rsidRPr="00D001BF">
        <w:rPr>
          <w:rFonts w:asciiTheme="minorHAnsi" w:hAnsiTheme="minorHAnsi" w:cstheme="minorHAnsi"/>
          <w:color w:val="24292E"/>
          <w:sz w:val="28"/>
          <w:szCs w:val="28"/>
        </w:rPr>
        <w:t xml:space="preserve">a </w:t>
      </w:r>
      <w:r w:rsidRPr="00D001BF" w:rsidR="006D3B5F">
        <w:rPr>
          <w:rFonts w:asciiTheme="minorHAnsi" w:hAnsiTheme="minorHAnsi" w:cstheme="minorHAnsi"/>
          <w:color w:val="24292E"/>
          <w:sz w:val="28"/>
          <w:szCs w:val="28"/>
        </w:rPr>
        <w:t>scalable</w:t>
      </w:r>
      <w:r w:rsidRPr="00D001BF" w:rsidR="005414F0">
        <w:rPr>
          <w:rFonts w:asciiTheme="minorHAnsi" w:hAnsiTheme="minorHAnsi" w:cstheme="minorHAnsi"/>
          <w:color w:val="24292E"/>
          <w:sz w:val="28"/>
          <w:szCs w:val="28"/>
        </w:rPr>
        <w:t xml:space="preserve"> long-term</w:t>
      </w:r>
      <w:r w:rsidRPr="00D001BF" w:rsidR="006D3B5F">
        <w:rPr>
          <w:rFonts w:asciiTheme="minorHAnsi" w:hAnsiTheme="minorHAnsi" w:cstheme="minorHAnsi"/>
          <w:color w:val="24292E"/>
          <w:sz w:val="28"/>
          <w:szCs w:val="28"/>
        </w:rPr>
        <w:t xml:space="preserve"> </w:t>
      </w:r>
      <w:r w:rsidRPr="00D001BF">
        <w:rPr>
          <w:rFonts w:asciiTheme="minorHAnsi" w:hAnsiTheme="minorHAnsi" w:cstheme="minorHAnsi"/>
          <w:color w:val="24292E"/>
          <w:sz w:val="28"/>
          <w:szCs w:val="28"/>
        </w:rPr>
        <w:t>localization solution</w:t>
      </w:r>
      <w:r w:rsidRPr="00D001BF" w:rsidR="00485FE3">
        <w:rPr>
          <w:rFonts w:asciiTheme="minorHAnsi" w:hAnsiTheme="minorHAnsi" w:cstheme="minorHAnsi"/>
          <w:color w:val="24292E"/>
          <w:sz w:val="28"/>
          <w:szCs w:val="28"/>
        </w:rPr>
        <w:t xml:space="preserve"> </w:t>
      </w:r>
    </w:p>
    <w:p w:rsidRPr="008D4746" w:rsidR="005414F0" w:rsidP="003A48DC" w:rsidRDefault="00485FE3" w14:paraId="10341915" w14:textId="47B578EB">
      <w:pPr>
        <w:numPr>
          <w:ilvl w:val="1"/>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Key result 1: </w:t>
      </w:r>
      <w:r w:rsidRPr="008D4746" w:rsidR="005414F0">
        <w:rPr>
          <w:rFonts w:asciiTheme="minorHAnsi" w:hAnsiTheme="minorHAnsi" w:cstheme="minorHAnsi"/>
          <w:color w:val="24292E"/>
          <w:sz w:val="28"/>
          <w:szCs w:val="28"/>
        </w:rPr>
        <w:t>Provide</w:t>
      </w:r>
      <w:r w:rsidRPr="008D4746" w:rsidR="00AA4AFA">
        <w:rPr>
          <w:rFonts w:asciiTheme="minorHAnsi" w:hAnsiTheme="minorHAnsi" w:cstheme="minorHAnsi"/>
          <w:color w:val="24292E"/>
          <w:sz w:val="28"/>
          <w:szCs w:val="28"/>
        </w:rPr>
        <w:t xml:space="preserve"> Spanish language versions of Coronavirus pages by 1Q.</w:t>
      </w:r>
    </w:p>
    <w:p w:rsidRPr="008D4746" w:rsidR="003A48DC" w:rsidP="003A48DC" w:rsidRDefault="003A48DC" w14:paraId="54D54E58" w14:textId="3642A0E8">
      <w:pPr>
        <w:numPr>
          <w:ilvl w:val="1"/>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Key result</w:t>
      </w:r>
      <w:r w:rsidRPr="008D4746" w:rsidR="00D433EB">
        <w:rPr>
          <w:rFonts w:asciiTheme="minorHAnsi" w:hAnsiTheme="minorHAnsi" w:cstheme="minorHAnsi"/>
          <w:color w:val="24292E"/>
          <w:sz w:val="28"/>
          <w:szCs w:val="28"/>
        </w:rPr>
        <w:t xml:space="preserve"> 2</w:t>
      </w:r>
      <w:r w:rsidRPr="008D4746">
        <w:rPr>
          <w:rFonts w:asciiTheme="minorHAnsi" w:hAnsiTheme="minorHAnsi" w:cstheme="minorHAnsi"/>
          <w:color w:val="24292E"/>
          <w:sz w:val="28"/>
          <w:szCs w:val="28"/>
        </w:rPr>
        <w:t xml:space="preserve">: </w:t>
      </w:r>
      <w:r w:rsidRPr="008D4746" w:rsidR="00485FE3">
        <w:rPr>
          <w:rFonts w:asciiTheme="minorHAnsi" w:hAnsiTheme="minorHAnsi" w:cstheme="minorHAnsi"/>
          <w:color w:val="24292E"/>
          <w:sz w:val="28"/>
          <w:szCs w:val="28"/>
        </w:rPr>
        <w:t>Launch MVP for</w:t>
      </w:r>
      <w:r w:rsidRPr="008D4746">
        <w:rPr>
          <w:rFonts w:asciiTheme="minorHAnsi" w:hAnsiTheme="minorHAnsi" w:cstheme="minorHAnsi"/>
          <w:color w:val="24292E"/>
          <w:sz w:val="28"/>
          <w:szCs w:val="28"/>
        </w:rPr>
        <w:t xml:space="preserve"> by</w:t>
      </w:r>
      <w:r w:rsidRPr="008D4746" w:rsidR="00485FE3">
        <w:rPr>
          <w:rFonts w:asciiTheme="minorHAnsi" w:hAnsiTheme="minorHAnsi" w:cstheme="minorHAnsi"/>
          <w:color w:val="24292E"/>
          <w:sz w:val="28"/>
          <w:szCs w:val="28"/>
        </w:rPr>
        <w:t xml:space="preserve"> </w:t>
      </w:r>
      <w:r w:rsidRPr="008D4746" w:rsidR="00AA4AFA">
        <w:rPr>
          <w:rFonts w:asciiTheme="minorHAnsi" w:hAnsiTheme="minorHAnsi" w:cstheme="minorHAnsi"/>
          <w:b/>
          <w:bCs/>
          <w:color w:val="24292E"/>
          <w:sz w:val="28"/>
          <w:szCs w:val="28"/>
        </w:rPr>
        <w:t>2Q</w:t>
      </w:r>
      <w:r w:rsidRPr="008D4746">
        <w:rPr>
          <w:rFonts w:asciiTheme="minorHAnsi" w:hAnsiTheme="minorHAnsi" w:cstheme="minorHAnsi"/>
          <w:color w:val="24292E"/>
          <w:sz w:val="28"/>
          <w:szCs w:val="28"/>
        </w:rPr>
        <w:t xml:space="preserve"> 202</w:t>
      </w:r>
      <w:r w:rsidR="00D001BF">
        <w:rPr>
          <w:rFonts w:asciiTheme="minorHAnsi" w:hAnsiTheme="minorHAnsi" w:cstheme="minorHAnsi"/>
          <w:color w:val="24292E"/>
          <w:sz w:val="28"/>
          <w:szCs w:val="28"/>
        </w:rPr>
        <w:t>1</w:t>
      </w:r>
      <w:r w:rsidRPr="008D4746">
        <w:rPr>
          <w:rFonts w:asciiTheme="minorHAnsi" w:hAnsiTheme="minorHAnsi" w:cstheme="minorHAnsi"/>
          <w:color w:val="24292E"/>
          <w:sz w:val="28"/>
          <w:szCs w:val="28"/>
        </w:rPr>
        <w:t>.</w:t>
      </w:r>
    </w:p>
    <w:p w:rsidRPr="008D4746" w:rsidR="00BD2852" w:rsidP="003A48DC" w:rsidRDefault="00BD2852" w14:paraId="01377E3F" w14:textId="0D5A4020">
      <w:pPr>
        <w:numPr>
          <w:ilvl w:val="1"/>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Key result 3: Satisfaction rating for translated content</w:t>
      </w:r>
    </w:p>
    <w:p w:rsidRPr="008D4746" w:rsidR="00BD2852" w:rsidP="003A48DC" w:rsidRDefault="00BD2852" w14:paraId="1C039091" w14:textId="7D12A04C">
      <w:pPr>
        <w:numPr>
          <w:ilvl w:val="1"/>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Key result 4: Customer Engagement</w:t>
      </w:r>
    </w:p>
    <w:p w:rsidRPr="008D4746" w:rsidR="00AA4AFA" w:rsidP="00AA4AFA" w:rsidRDefault="00AA4AFA" w14:paraId="68BEA90C" w14:textId="77777777">
      <w:pPr>
        <w:ind w:left="1440"/>
        <w:rPr>
          <w:rFonts w:asciiTheme="minorHAnsi" w:hAnsiTheme="minorHAnsi" w:cstheme="minorHAnsi"/>
          <w:color w:val="24292E"/>
          <w:sz w:val="28"/>
          <w:szCs w:val="28"/>
        </w:rPr>
      </w:pPr>
    </w:p>
    <w:p w:rsidRPr="008D4746" w:rsidR="00AA4AFA" w:rsidP="00AA4AFA" w:rsidRDefault="00AA4AFA" w14:paraId="24B4828E" w14:textId="17245C28">
      <w:pPr>
        <w:numPr>
          <w:ilvl w:val="0"/>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Objective 2: Provide writers with an automated workflow to request, track and manage translated content </w:t>
      </w:r>
    </w:p>
    <w:p w:rsidRPr="008D4746" w:rsidR="00AA4AFA" w:rsidP="00AA4AFA" w:rsidRDefault="00AA4AFA" w14:paraId="68F020ED" w14:textId="4E9C756D">
      <w:pPr>
        <w:numPr>
          <w:ilvl w:val="1"/>
          <w:numId w:val="9"/>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Key result 1: Improve time to generate and deploy translated content from 4+ weeks to xx days.</w:t>
      </w:r>
    </w:p>
    <w:p w:rsidRPr="008D4746" w:rsidR="00BD2852" w:rsidP="00AA4AFA" w:rsidRDefault="00D001BF" w14:paraId="6351AD23" w14:textId="44B4D2CD">
      <w:pPr>
        <w:numPr>
          <w:ilvl w:val="1"/>
          <w:numId w:val="9"/>
        </w:numPr>
        <w:rPr>
          <w:rFonts w:asciiTheme="minorHAnsi" w:hAnsiTheme="minorHAnsi" w:cstheme="minorHAnsi"/>
          <w:color w:val="24292E"/>
          <w:sz w:val="28"/>
          <w:szCs w:val="28"/>
        </w:rPr>
      </w:pPr>
      <w:r>
        <w:rPr>
          <w:rFonts w:asciiTheme="minorHAnsi" w:hAnsiTheme="minorHAnsi" w:cstheme="minorHAnsi"/>
          <w:color w:val="24292E"/>
          <w:sz w:val="28"/>
          <w:szCs w:val="28"/>
        </w:rPr>
        <w:t>NPR/</w:t>
      </w:r>
      <w:r w:rsidRPr="008D4746" w:rsidR="00BD2852">
        <w:rPr>
          <w:rFonts w:asciiTheme="minorHAnsi" w:hAnsiTheme="minorHAnsi" w:cstheme="minorHAnsi"/>
          <w:color w:val="24292E"/>
          <w:sz w:val="28"/>
          <w:szCs w:val="28"/>
        </w:rPr>
        <w:t>Satisfaction survey</w:t>
      </w:r>
    </w:p>
    <w:p w:rsidRPr="008D4746" w:rsidR="00BD2852" w:rsidP="00BD2852" w:rsidRDefault="00BD2852" w14:paraId="014F118A" w14:textId="77777777">
      <w:pPr>
        <w:ind w:left="1440"/>
        <w:rPr>
          <w:rFonts w:asciiTheme="minorHAnsi" w:hAnsiTheme="minorHAnsi" w:cstheme="minorHAnsi"/>
          <w:color w:val="24292E"/>
          <w:sz w:val="28"/>
          <w:szCs w:val="28"/>
        </w:rPr>
      </w:pPr>
    </w:p>
    <w:p w:rsidRPr="008D4746" w:rsidR="003A48DC" w:rsidP="00485FE3" w:rsidRDefault="003A48DC" w14:paraId="1AC4E5D4" w14:textId="3D5C0C7B">
      <w:pPr>
        <w:spacing w:before="60"/>
        <w:ind w:left="1080"/>
        <w:rPr>
          <w:rFonts w:asciiTheme="minorHAnsi" w:hAnsiTheme="minorHAnsi" w:cstheme="minorHAnsi"/>
          <w:color w:val="24292E"/>
          <w:sz w:val="28"/>
          <w:szCs w:val="28"/>
        </w:rPr>
      </w:pPr>
    </w:p>
    <w:p w:rsidRPr="008D4746" w:rsidR="003A48DC" w:rsidP="003A48DC" w:rsidRDefault="00DB1E37" w14:paraId="0EB1B675" w14:textId="77777777">
      <w:pPr>
        <w:jc w:val="center"/>
        <w:rPr>
          <w:rFonts w:asciiTheme="minorHAnsi" w:hAnsiTheme="minorHAnsi" w:cstheme="minorHAnsi"/>
          <w:color w:val="000000"/>
          <w:sz w:val="28"/>
          <w:szCs w:val="28"/>
        </w:rPr>
      </w:pPr>
      <w:r>
        <w:rPr>
          <w:rFonts w:asciiTheme="minorHAnsi" w:hAnsiTheme="minorHAnsi" w:cstheme="minorHAnsi"/>
          <w:noProof/>
          <w:color w:val="000000"/>
          <w:sz w:val="28"/>
          <w:szCs w:val="28"/>
        </w:rPr>
        <w:pict w14:anchorId="49C414FB">
          <v:rect id="_x0000_i1027" style="width:468pt;height:1pt;mso-width-percent:0;mso-height-percent:0;mso-width-percent:0;mso-height-percent:0" alt="" o:hr="t" o:hrstd="t" o:hrnoshade="t" o:hralign="center" fillcolor="#24292e" stroked="f"/>
        </w:pict>
      </w:r>
    </w:p>
    <w:p w:rsidRPr="008D4746" w:rsidR="00433470" w:rsidP="003A48DC" w:rsidRDefault="00433470" w14:paraId="08A393E2" w14:textId="09F61214">
      <w:pPr>
        <w:spacing w:before="100" w:beforeAutospacing="1" w:after="240"/>
        <w:outlineLvl w:val="1"/>
        <w:rPr>
          <w:rFonts w:asciiTheme="minorHAnsi" w:hAnsiTheme="minorHAnsi" w:cstheme="minorHAnsi"/>
          <w:b/>
          <w:bCs/>
          <w:color w:val="24292E"/>
          <w:sz w:val="28"/>
          <w:szCs w:val="28"/>
        </w:rPr>
      </w:pPr>
      <w:r w:rsidRPr="008D4746">
        <w:rPr>
          <w:rFonts w:asciiTheme="minorHAnsi" w:hAnsiTheme="minorHAnsi" w:cstheme="minorHAnsi"/>
          <w:b/>
          <w:bCs/>
          <w:color w:val="24292E"/>
          <w:sz w:val="28"/>
          <w:szCs w:val="28"/>
        </w:rPr>
        <w:t>In Scope</w:t>
      </w:r>
    </w:p>
    <w:p w:rsidRPr="008D4746" w:rsidR="00433470" w:rsidP="0058265F" w:rsidRDefault="00433470" w14:paraId="1E804C51" w14:textId="2E991F91">
      <w:pPr>
        <w:pStyle w:val="ListParagraph"/>
        <w:numPr>
          <w:ilvl w:val="0"/>
          <w:numId w:val="31"/>
        </w:numPr>
        <w:spacing w:before="100" w:beforeAutospacing="1" w:after="240"/>
        <w:outlineLvl w:val="1"/>
        <w:rPr>
          <w:rFonts w:cstheme="minorHAnsi"/>
          <w:color w:val="24292E"/>
          <w:sz w:val="28"/>
          <w:szCs w:val="28"/>
        </w:rPr>
      </w:pPr>
      <w:r w:rsidRPr="008D4746">
        <w:rPr>
          <w:rFonts w:cstheme="minorHAnsi"/>
          <w:color w:val="24292E"/>
          <w:sz w:val="28"/>
          <w:szCs w:val="28"/>
        </w:rPr>
        <w:t xml:space="preserve">Providing Spanish versions of the Corona </w:t>
      </w:r>
      <w:r w:rsidRPr="008D4746" w:rsidR="00161F7F">
        <w:rPr>
          <w:rFonts w:cstheme="minorHAnsi"/>
          <w:color w:val="24292E"/>
          <w:sz w:val="28"/>
          <w:szCs w:val="28"/>
        </w:rPr>
        <w:t>F</w:t>
      </w:r>
      <w:r w:rsidRPr="008D4746">
        <w:rPr>
          <w:rFonts w:cstheme="minorHAnsi"/>
          <w:color w:val="24292E"/>
          <w:sz w:val="28"/>
          <w:szCs w:val="28"/>
        </w:rPr>
        <w:t xml:space="preserve">AQs, Research Volunteer and </w:t>
      </w:r>
      <w:proofErr w:type="spellStart"/>
      <w:r w:rsidRPr="008D4746">
        <w:rPr>
          <w:rFonts w:cstheme="minorHAnsi"/>
          <w:color w:val="24292E"/>
          <w:sz w:val="28"/>
          <w:szCs w:val="28"/>
        </w:rPr>
        <w:t>Co</w:t>
      </w:r>
      <w:r w:rsidRPr="008D4746" w:rsidR="00161F7F">
        <w:rPr>
          <w:rFonts w:cstheme="minorHAnsi"/>
          <w:color w:val="24292E"/>
          <w:sz w:val="28"/>
          <w:szCs w:val="28"/>
        </w:rPr>
        <w:t>vi</w:t>
      </w:r>
      <w:r w:rsidRPr="008D4746">
        <w:rPr>
          <w:rFonts w:cstheme="minorHAnsi"/>
          <w:color w:val="24292E"/>
          <w:sz w:val="28"/>
          <w:szCs w:val="28"/>
        </w:rPr>
        <w:t>d</w:t>
      </w:r>
      <w:proofErr w:type="spellEnd"/>
      <w:r w:rsidRPr="008D4746">
        <w:rPr>
          <w:rFonts w:cstheme="minorHAnsi"/>
          <w:color w:val="24292E"/>
          <w:sz w:val="28"/>
          <w:szCs w:val="28"/>
        </w:rPr>
        <w:t xml:space="preserve"> Vaccine pages </w:t>
      </w:r>
    </w:p>
    <w:p w:rsidRPr="008D4746" w:rsidR="00161F7F" w:rsidP="0058265F" w:rsidRDefault="00161F7F" w14:paraId="1CE26ECD" w14:textId="3238D0C7">
      <w:pPr>
        <w:pStyle w:val="ListParagraph"/>
        <w:numPr>
          <w:ilvl w:val="0"/>
          <w:numId w:val="31"/>
        </w:numPr>
        <w:spacing w:before="100" w:beforeAutospacing="1" w:after="240"/>
        <w:outlineLvl w:val="1"/>
        <w:rPr>
          <w:rFonts w:cstheme="minorHAnsi"/>
          <w:color w:val="24292E"/>
          <w:sz w:val="28"/>
          <w:szCs w:val="28"/>
        </w:rPr>
      </w:pPr>
      <w:r w:rsidRPr="008D4746">
        <w:rPr>
          <w:rFonts w:cstheme="minorHAnsi"/>
          <w:color w:val="24292E"/>
          <w:sz w:val="28"/>
          <w:szCs w:val="28"/>
        </w:rPr>
        <w:t>TBD for long-term MVP</w:t>
      </w:r>
    </w:p>
    <w:p w:rsidRPr="008D4746" w:rsidR="00433470" w:rsidP="003A48DC" w:rsidRDefault="00433470" w14:paraId="0620A7EF" w14:textId="48AE21C2">
      <w:pPr>
        <w:spacing w:before="100" w:beforeAutospacing="1" w:after="240"/>
        <w:outlineLvl w:val="1"/>
        <w:rPr>
          <w:rFonts w:asciiTheme="minorHAnsi" w:hAnsiTheme="minorHAnsi" w:cstheme="minorHAnsi"/>
          <w:b/>
          <w:bCs/>
          <w:color w:val="24292E"/>
          <w:sz w:val="28"/>
          <w:szCs w:val="28"/>
        </w:rPr>
      </w:pPr>
      <w:r w:rsidRPr="008D4746">
        <w:rPr>
          <w:rFonts w:asciiTheme="minorHAnsi" w:hAnsiTheme="minorHAnsi" w:cstheme="minorHAnsi"/>
          <w:b/>
          <w:bCs/>
          <w:color w:val="24292E"/>
          <w:sz w:val="28"/>
          <w:szCs w:val="28"/>
        </w:rPr>
        <w:t>Out of Scope</w:t>
      </w:r>
    </w:p>
    <w:p w:rsidRPr="008D4746" w:rsidR="00925050" w:rsidP="00925050" w:rsidRDefault="00D001BF" w14:paraId="52C84C60" w14:textId="1A72D696">
      <w:pPr>
        <w:pStyle w:val="ListParagraph"/>
        <w:numPr>
          <w:ilvl w:val="0"/>
          <w:numId w:val="32"/>
        </w:numPr>
        <w:spacing w:before="100" w:beforeAutospacing="1" w:after="240"/>
        <w:rPr>
          <w:rFonts w:cstheme="minorHAnsi"/>
          <w:color w:val="24292E"/>
          <w:sz w:val="28"/>
          <w:szCs w:val="28"/>
        </w:rPr>
      </w:pPr>
      <w:r>
        <w:rPr>
          <w:rFonts w:cstheme="minorHAnsi"/>
          <w:color w:val="24292E"/>
          <w:sz w:val="28"/>
          <w:szCs w:val="28"/>
        </w:rPr>
        <w:t>Site-wide</w:t>
      </w:r>
      <w:r w:rsidRPr="008D4746" w:rsidR="00925050">
        <w:rPr>
          <w:rFonts w:cstheme="minorHAnsi"/>
          <w:color w:val="24292E"/>
          <w:sz w:val="28"/>
          <w:szCs w:val="28"/>
        </w:rPr>
        <w:t xml:space="preserve"> roll-out</w:t>
      </w:r>
      <w:r>
        <w:rPr>
          <w:rFonts w:cstheme="minorHAnsi"/>
          <w:color w:val="24292E"/>
          <w:sz w:val="28"/>
          <w:szCs w:val="28"/>
        </w:rPr>
        <w:t xml:space="preserve"> or</w:t>
      </w:r>
      <w:r w:rsidRPr="008D4746" w:rsidR="00925050">
        <w:rPr>
          <w:rFonts w:cstheme="minorHAnsi"/>
          <w:color w:val="24292E"/>
          <w:sz w:val="28"/>
          <w:szCs w:val="28"/>
        </w:rPr>
        <w:t xml:space="preserve"> centralized translation management</w:t>
      </w:r>
    </w:p>
    <w:p w:rsidRPr="008D4746" w:rsidR="00925050" w:rsidP="0058265F" w:rsidRDefault="00925050" w14:paraId="30915721" w14:textId="4BC3FD62">
      <w:pPr>
        <w:pStyle w:val="ListParagraph"/>
        <w:numPr>
          <w:ilvl w:val="0"/>
          <w:numId w:val="32"/>
        </w:numPr>
        <w:spacing w:before="100" w:beforeAutospacing="1" w:after="240"/>
        <w:outlineLvl w:val="1"/>
        <w:rPr>
          <w:rFonts w:cstheme="minorHAnsi"/>
          <w:color w:val="24292E"/>
          <w:sz w:val="28"/>
          <w:szCs w:val="28"/>
        </w:rPr>
      </w:pPr>
      <w:r w:rsidRPr="008D4746">
        <w:rPr>
          <w:rFonts w:cstheme="minorHAnsi"/>
          <w:color w:val="24292E"/>
          <w:sz w:val="28"/>
          <w:szCs w:val="28"/>
        </w:rPr>
        <w:t>Updates/changes for English version of pages found during translation effort (bugs will be captured and addressed by team owners)</w:t>
      </w:r>
    </w:p>
    <w:p w:rsidRPr="008D4746" w:rsidR="00433470" w:rsidP="003A48DC" w:rsidRDefault="00433470" w14:paraId="31BD3FFA" w14:textId="77777777">
      <w:pPr>
        <w:spacing w:before="100" w:beforeAutospacing="1" w:after="240"/>
        <w:outlineLvl w:val="1"/>
        <w:rPr>
          <w:rFonts w:asciiTheme="minorHAnsi" w:hAnsiTheme="minorHAnsi" w:cstheme="minorHAnsi"/>
          <w:b/>
          <w:bCs/>
          <w:color w:val="24292E"/>
          <w:sz w:val="28"/>
          <w:szCs w:val="28"/>
        </w:rPr>
      </w:pPr>
    </w:p>
    <w:p w:rsidRPr="008D4746" w:rsidR="003A48DC" w:rsidP="003A48DC" w:rsidRDefault="003A48DC" w14:paraId="52B16212" w14:textId="2DD72543">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Assumptions</w:t>
      </w:r>
    </w:p>
    <w:p w:rsidRPr="008D4746" w:rsidR="003A48DC" w:rsidP="003A48DC" w:rsidRDefault="003A48DC" w14:paraId="7A0C35E3" w14:textId="77777777">
      <w:pPr>
        <w:numPr>
          <w:ilvl w:val="0"/>
          <w:numId w:val="10"/>
        </w:numPr>
        <w:spacing w:before="240"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Include indication of which assumption you think is most risky. Your Solution Approach (next section) should describe how you'll validate that assumption w/your initial set of functionality</w:t>
      </w:r>
    </w:p>
    <w:p w:rsidR="003A48DC" w:rsidP="0095111C" w:rsidRDefault="003A48DC" w14:paraId="417C2E24" w14:textId="5AB54B32">
      <w:pPr>
        <w:numPr>
          <w:ilvl w:val="1"/>
          <w:numId w:val="10"/>
        </w:numPr>
        <w:spacing w:before="240"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Some Veterans and their family members need or prefer COVID-19 </w:t>
      </w:r>
      <w:r w:rsidRPr="008D4746" w:rsidR="00D433EB">
        <w:rPr>
          <w:rFonts w:asciiTheme="minorHAnsi" w:hAnsiTheme="minorHAnsi" w:cstheme="minorHAnsi"/>
          <w:color w:val="24292E"/>
          <w:sz w:val="28"/>
          <w:szCs w:val="28"/>
        </w:rPr>
        <w:t xml:space="preserve">and other content </w:t>
      </w:r>
      <w:proofErr w:type="spellStart"/>
      <w:r w:rsidRPr="008D4746">
        <w:rPr>
          <w:rFonts w:asciiTheme="minorHAnsi" w:hAnsiTheme="minorHAnsi" w:cstheme="minorHAnsi"/>
          <w:color w:val="24292E"/>
          <w:sz w:val="28"/>
          <w:szCs w:val="28"/>
        </w:rPr>
        <w:t>content</w:t>
      </w:r>
      <w:proofErr w:type="spellEnd"/>
      <w:r w:rsidRPr="008D4746">
        <w:rPr>
          <w:rFonts w:asciiTheme="minorHAnsi" w:hAnsiTheme="minorHAnsi" w:cstheme="minorHAnsi"/>
          <w:color w:val="24292E"/>
          <w:sz w:val="28"/>
          <w:szCs w:val="28"/>
        </w:rPr>
        <w:t xml:space="preserve"> about VA health care and benefits in Spanish.</w:t>
      </w:r>
    </w:p>
    <w:p w:rsidR="002571C4" w:rsidP="002571C4" w:rsidRDefault="002571C4" w14:paraId="7FC9E9E8" w14:textId="60CA4B9F">
      <w:pPr>
        <w:numPr>
          <w:ilvl w:val="1"/>
          <w:numId w:val="10"/>
        </w:numPr>
        <w:spacing w:before="240"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Users will be able to find and easily </w:t>
      </w:r>
      <w:r w:rsidR="00D001BF">
        <w:rPr>
          <w:rFonts w:asciiTheme="minorHAnsi" w:hAnsiTheme="minorHAnsi" w:cstheme="minorHAnsi"/>
          <w:color w:val="24292E"/>
          <w:sz w:val="28"/>
          <w:szCs w:val="28"/>
        </w:rPr>
        <w:t>link/</w:t>
      </w:r>
      <w:r w:rsidRPr="008D4746">
        <w:rPr>
          <w:rFonts w:asciiTheme="minorHAnsi" w:hAnsiTheme="minorHAnsi" w:cstheme="minorHAnsi"/>
          <w:color w:val="24292E"/>
          <w:sz w:val="28"/>
          <w:szCs w:val="28"/>
        </w:rPr>
        <w:t xml:space="preserve">toggle to translated content.  </w:t>
      </w:r>
    </w:p>
    <w:p w:rsidRPr="002571C4" w:rsidR="002571C4" w:rsidP="002571C4" w:rsidRDefault="002571C4" w14:paraId="707E6208" w14:textId="7636F030">
      <w:pPr>
        <w:numPr>
          <w:ilvl w:val="1"/>
          <w:numId w:val="10"/>
        </w:numPr>
        <w:spacing w:before="240"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Google translate widget </w:t>
      </w:r>
      <w:r w:rsidR="00D001BF">
        <w:rPr>
          <w:rFonts w:asciiTheme="minorHAnsi" w:hAnsiTheme="minorHAnsi" w:cstheme="minorHAnsi"/>
          <w:color w:val="24292E"/>
          <w:sz w:val="28"/>
          <w:szCs w:val="28"/>
        </w:rPr>
        <w:t xml:space="preserve">or machine learning alone </w:t>
      </w:r>
      <w:r w:rsidRPr="008D4746">
        <w:rPr>
          <w:rFonts w:asciiTheme="minorHAnsi" w:hAnsiTheme="minorHAnsi" w:cstheme="minorHAnsi"/>
          <w:color w:val="24292E"/>
          <w:sz w:val="28"/>
          <w:szCs w:val="28"/>
        </w:rPr>
        <w:t>will</w:t>
      </w:r>
      <w:r w:rsidR="00D001BF">
        <w:rPr>
          <w:rFonts w:asciiTheme="minorHAnsi" w:hAnsiTheme="minorHAnsi" w:cstheme="minorHAnsi"/>
          <w:color w:val="24292E"/>
          <w:sz w:val="28"/>
          <w:szCs w:val="28"/>
        </w:rPr>
        <w:t xml:space="preserve"> not</w:t>
      </w:r>
      <w:r w:rsidRPr="008D4746">
        <w:rPr>
          <w:rFonts w:asciiTheme="minorHAnsi" w:hAnsiTheme="minorHAnsi" w:cstheme="minorHAnsi"/>
          <w:color w:val="24292E"/>
          <w:sz w:val="28"/>
          <w:szCs w:val="28"/>
        </w:rPr>
        <w:t xml:space="preserve"> be an acceptable translation option for our MVP and Tier 1 content.</w:t>
      </w:r>
    </w:p>
    <w:p w:rsidRPr="008D4746" w:rsidR="002571C4" w:rsidP="0095111C" w:rsidRDefault="002571C4" w14:paraId="7812AED4" w14:textId="70104B1F">
      <w:pPr>
        <w:numPr>
          <w:ilvl w:val="1"/>
          <w:numId w:val="10"/>
        </w:numPr>
        <w:spacing w:before="240" w:after="240"/>
        <w:rPr>
          <w:rFonts w:asciiTheme="minorHAnsi" w:hAnsiTheme="minorHAnsi" w:cstheme="minorHAnsi"/>
          <w:color w:val="24292E"/>
          <w:sz w:val="28"/>
          <w:szCs w:val="28"/>
        </w:rPr>
      </w:pPr>
      <w:r>
        <w:rPr>
          <w:rFonts w:asciiTheme="minorHAnsi" w:hAnsiTheme="minorHAnsi" w:cstheme="minorHAnsi"/>
          <w:color w:val="24292E"/>
          <w:sz w:val="28"/>
          <w:szCs w:val="28"/>
        </w:rPr>
        <w:t xml:space="preserve">An expeditious process for engaging with localization providers and funding will be available by mid-Feb 2021. </w:t>
      </w:r>
      <w:r w:rsidRPr="002571C4">
        <w:rPr>
          <w:rFonts w:asciiTheme="minorHAnsi" w:hAnsiTheme="minorHAnsi" w:cstheme="minorHAnsi"/>
          <w:b/>
          <w:bCs/>
          <w:color w:val="FF0000"/>
          <w:sz w:val="28"/>
          <w:szCs w:val="28"/>
        </w:rPr>
        <w:t>(RISKY)</w:t>
      </w:r>
      <w:r w:rsidRPr="002571C4">
        <w:rPr>
          <w:rFonts w:asciiTheme="minorHAnsi" w:hAnsiTheme="minorHAnsi" w:cstheme="minorHAnsi"/>
          <w:color w:val="FF0000"/>
          <w:sz w:val="28"/>
          <w:szCs w:val="28"/>
        </w:rPr>
        <w:t xml:space="preserve"> </w:t>
      </w:r>
    </w:p>
    <w:p w:rsidRPr="008D4746" w:rsidR="003A48DC" w:rsidP="003A48DC" w:rsidRDefault="003A48DC" w14:paraId="06A53A2A"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Solution Approach</w:t>
      </w:r>
    </w:p>
    <w:p w:rsidRPr="002571C4" w:rsidR="002571C4" w:rsidP="002571C4" w:rsidRDefault="003A48DC" w14:paraId="20D3D41B" w14:textId="5C259670">
      <w:pPr>
        <w:spacing w:before="100" w:beforeAutospacing="1" w:after="240"/>
        <w:rPr>
          <w:rFonts w:asciiTheme="minorHAnsi" w:hAnsiTheme="minorHAnsi" w:cstheme="minorHAnsi"/>
          <w:b/>
          <w:bCs/>
          <w:color w:val="000000"/>
          <w:sz w:val="28"/>
          <w:szCs w:val="28"/>
        </w:rPr>
      </w:pPr>
      <w:r w:rsidRPr="002571C4">
        <w:rPr>
          <w:rFonts w:asciiTheme="minorHAnsi" w:hAnsiTheme="minorHAnsi" w:cstheme="minorHAnsi"/>
          <w:b/>
          <w:bCs/>
          <w:color w:val="24292E"/>
          <w:sz w:val="28"/>
          <w:szCs w:val="28"/>
        </w:rPr>
        <w:t>What are you going to build now, and why have you decided to start there? </w:t>
      </w:r>
    </w:p>
    <w:p w:rsidRPr="00DA5069" w:rsidR="00537E80" w:rsidP="00537E80" w:rsidRDefault="003A48DC" w14:paraId="2472BAEF" w14:textId="08DDEC0F">
      <w:pPr>
        <w:pStyle w:val="ListParagraph"/>
        <w:spacing w:before="100" w:beforeAutospacing="1" w:after="240"/>
        <w:rPr>
          <w:rFonts w:cstheme="minorHAnsi"/>
          <w:color w:val="24292E"/>
          <w:sz w:val="28"/>
          <w:szCs w:val="28"/>
        </w:rPr>
      </w:pPr>
      <w:r w:rsidRPr="00DA5069">
        <w:rPr>
          <w:rFonts w:cstheme="minorHAnsi"/>
          <w:color w:val="24292E"/>
          <w:sz w:val="28"/>
          <w:szCs w:val="28"/>
        </w:rPr>
        <w:lastRenderedPageBreak/>
        <w:t xml:space="preserve">We are going to start with translating the coronavirus FAQs page via front-end solution (not involving Drupal). We'll then widen translation to </w:t>
      </w:r>
      <w:r w:rsidRPr="00DA5069" w:rsidR="000035A6">
        <w:rPr>
          <w:rFonts w:cstheme="minorHAnsi"/>
          <w:color w:val="24292E"/>
          <w:sz w:val="28"/>
          <w:szCs w:val="28"/>
        </w:rPr>
        <w:t xml:space="preserve">an MVP </w:t>
      </w:r>
      <w:r w:rsidR="00D001BF">
        <w:rPr>
          <w:rFonts w:cstheme="minorHAnsi"/>
          <w:color w:val="24292E"/>
          <w:sz w:val="28"/>
          <w:szCs w:val="28"/>
        </w:rPr>
        <w:t xml:space="preserve">using </w:t>
      </w:r>
      <w:r w:rsidRPr="00DA5069" w:rsidR="002571C4">
        <w:rPr>
          <w:rFonts w:cstheme="minorHAnsi"/>
          <w:color w:val="24292E"/>
          <w:sz w:val="28"/>
          <w:szCs w:val="28"/>
        </w:rPr>
        <w:t>a long-term option.</w:t>
      </w:r>
    </w:p>
    <w:p w:rsidRPr="00DA5069" w:rsidR="00537E80" w:rsidP="00537E80" w:rsidRDefault="00537E80" w14:paraId="4A652F3A" w14:textId="77777777">
      <w:pPr>
        <w:pStyle w:val="ListParagraph"/>
        <w:spacing w:before="100" w:beforeAutospacing="1" w:after="240"/>
        <w:rPr>
          <w:rFonts w:cstheme="minorHAnsi"/>
          <w:color w:val="24292E"/>
          <w:sz w:val="28"/>
          <w:szCs w:val="28"/>
        </w:rPr>
      </w:pPr>
    </w:p>
    <w:p w:rsidR="000035A6" w:rsidP="00DA5069" w:rsidRDefault="000035A6" w14:paraId="086F3D44" w14:textId="07D016BB">
      <w:pPr>
        <w:spacing w:before="100" w:beforeAutospacing="1" w:after="240"/>
        <w:ind w:left="720"/>
        <w:rPr>
          <w:rFonts w:asciiTheme="minorHAnsi" w:hAnsiTheme="minorHAnsi" w:cstheme="minorHAnsi"/>
          <w:color w:val="24292E"/>
          <w:sz w:val="28"/>
          <w:szCs w:val="28"/>
        </w:rPr>
      </w:pPr>
      <w:r w:rsidRPr="00DA5069">
        <w:rPr>
          <w:rFonts w:asciiTheme="minorHAnsi" w:hAnsiTheme="minorHAnsi" w:cstheme="minorHAnsi"/>
          <w:color w:val="24292E"/>
          <w:sz w:val="28"/>
          <w:szCs w:val="28"/>
        </w:rPr>
        <w:t>For the longer-term MVP we will be investigating options using a combination of machine and human translators which we expect to a more efficient approach to providing and updating translated content.</w:t>
      </w:r>
    </w:p>
    <w:p w:rsidRPr="00DA5069" w:rsidR="00DA5069" w:rsidP="00DA5069" w:rsidRDefault="00DA5069" w14:paraId="5504A74A" w14:textId="77777777">
      <w:pPr>
        <w:spacing w:before="100" w:beforeAutospacing="1" w:after="240"/>
        <w:ind w:left="720"/>
        <w:rPr>
          <w:rFonts w:asciiTheme="minorHAnsi" w:hAnsiTheme="minorHAnsi" w:cstheme="minorHAnsi"/>
          <w:color w:val="24292E"/>
          <w:sz w:val="28"/>
          <w:szCs w:val="28"/>
        </w:rPr>
      </w:pPr>
    </w:p>
    <w:p w:rsidRPr="00DA5069" w:rsidR="006C2530" w:rsidP="002571C4" w:rsidRDefault="003A48DC" w14:paraId="497DDB2B" w14:textId="6E32BF02">
      <w:pPr>
        <w:spacing w:before="240" w:after="240"/>
        <w:rPr>
          <w:rFonts w:asciiTheme="minorHAnsi" w:hAnsiTheme="minorHAnsi" w:cstheme="minorHAnsi"/>
          <w:b/>
          <w:bCs/>
          <w:color w:val="24292E"/>
          <w:sz w:val="28"/>
          <w:szCs w:val="28"/>
        </w:rPr>
      </w:pPr>
      <w:r w:rsidRPr="00DA5069">
        <w:rPr>
          <w:rFonts w:asciiTheme="minorHAnsi" w:hAnsiTheme="minorHAnsi" w:cstheme="minorHAnsi"/>
          <w:b/>
          <w:bCs/>
          <w:color w:val="24292E"/>
          <w:sz w:val="28"/>
          <w:szCs w:val="28"/>
        </w:rPr>
        <w:t>Why this solution / approach over other solutions / approaches? </w:t>
      </w:r>
    </w:p>
    <w:p w:rsidRPr="002571C4" w:rsidR="003A48DC" w:rsidP="00DA5069" w:rsidRDefault="003A48DC" w14:paraId="4E8BAD5F" w14:textId="045F8B99">
      <w:pPr>
        <w:spacing w:before="240" w:after="240"/>
        <w:ind w:left="720"/>
        <w:rPr>
          <w:rFonts w:asciiTheme="minorHAnsi" w:hAnsiTheme="minorHAnsi" w:cstheme="minorHAnsi"/>
          <w:color w:val="24292E"/>
          <w:sz w:val="28"/>
          <w:szCs w:val="28"/>
        </w:rPr>
      </w:pPr>
      <w:r w:rsidRPr="002571C4">
        <w:rPr>
          <w:rFonts w:asciiTheme="minorHAnsi" w:hAnsiTheme="minorHAnsi" w:cstheme="minorHAnsi"/>
          <w:color w:val="24292E"/>
          <w:sz w:val="28"/>
          <w:szCs w:val="28"/>
        </w:rPr>
        <w:t xml:space="preserve">This is the quickest and simplest solution that allows us to start providing translated content while </w:t>
      </w:r>
      <w:r w:rsidR="00F453F1">
        <w:rPr>
          <w:rFonts w:asciiTheme="minorHAnsi" w:hAnsiTheme="minorHAnsi" w:cstheme="minorHAnsi"/>
          <w:color w:val="24292E"/>
          <w:sz w:val="28"/>
          <w:szCs w:val="28"/>
        </w:rPr>
        <w:t xml:space="preserve">conducting research and </w:t>
      </w:r>
      <w:r w:rsidRPr="002571C4">
        <w:rPr>
          <w:rFonts w:asciiTheme="minorHAnsi" w:hAnsiTheme="minorHAnsi" w:cstheme="minorHAnsi"/>
          <w:color w:val="24292E"/>
          <w:sz w:val="28"/>
          <w:szCs w:val="28"/>
        </w:rPr>
        <w:t xml:space="preserve">gathering </w:t>
      </w:r>
      <w:r w:rsidR="00DA5069">
        <w:rPr>
          <w:rFonts w:asciiTheme="minorHAnsi" w:hAnsiTheme="minorHAnsi" w:cstheme="minorHAnsi"/>
          <w:color w:val="24292E"/>
          <w:sz w:val="28"/>
          <w:szCs w:val="28"/>
        </w:rPr>
        <w:t>d</w:t>
      </w:r>
      <w:r w:rsidRPr="002571C4">
        <w:rPr>
          <w:rFonts w:asciiTheme="minorHAnsi" w:hAnsiTheme="minorHAnsi" w:cstheme="minorHAnsi"/>
          <w:color w:val="24292E"/>
          <w:sz w:val="28"/>
          <w:szCs w:val="28"/>
        </w:rPr>
        <w:t xml:space="preserve">ata </w:t>
      </w:r>
      <w:r w:rsidR="00DA5069">
        <w:rPr>
          <w:rFonts w:asciiTheme="minorHAnsi" w:hAnsiTheme="minorHAnsi" w:cstheme="minorHAnsi"/>
          <w:color w:val="24292E"/>
          <w:sz w:val="28"/>
          <w:szCs w:val="28"/>
        </w:rPr>
        <w:t>to help</w:t>
      </w:r>
      <w:r w:rsidRPr="002571C4">
        <w:rPr>
          <w:rFonts w:asciiTheme="minorHAnsi" w:hAnsiTheme="minorHAnsi" w:cstheme="minorHAnsi"/>
          <w:color w:val="24292E"/>
          <w:sz w:val="28"/>
          <w:szCs w:val="28"/>
        </w:rPr>
        <w:t xml:space="preserve"> inform a longer-term solution.</w:t>
      </w:r>
    </w:p>
    <w:p w:rsidR="00DA5069" w:rsidP="00DA5069" w:rsidRDefault="003A48DC" w14:paraId="60C40E79" w14:textId="77777777">
      <w:pPr>
        <w:spacing w:before="240" w:after="240"/>
        <w:rPr>
          <w:rFonts w:asciiTheme="minorHAnsi" w:hAnsiTheme="minorHAnsi" w:cstheme="minorHAnsi"/>
          <w:b/>
          <w:bCs/>
          <w:color w:val="24292E"/>
          <w:sz w:val="28"/>
          <w:szCs w:val="28"/>
        </w:rPr>
      </w:pPr>
      <w:r w:rsidRPr="00DA5069">
        <w:rPr>
          <w:rFonts w:asciiTheme="minorHAnsi" w:hAnsiTheme="minorHAnsi" w:cstheme="minorHAnsi"/>
          <w:b/>
          <w:bCs/>
          <w:color w:val="24292E"/>
          <w:sz w:val="28"/>
          <w:szCs w:val="28"/>
        </w:rPr>
        <w:t>What have you explicitly decided to not include in this initial set of functionality, and why? </w:t>
      </w:r>
    </w:p>
    <w:p w:rsidR="00DA5069" w:rsidP="00DA5069" w:rsidRDefault="003A48DC" w14:paraId="455258D8" w14:textId="77777777">
      <w:pPr>
        <w:spacing w:before="240" w:after="240"/>
        <w:rPr>
          <w:rFonts w:asciiTheme="minorHAnsi" w:hAnsiTheme="minorHAnsi" w:cstheme="minorHAnsi"/>
          <w:b/>
          <w:bCs/>
          <w:color w:val="24292E"/>
          <w:sz w:val="28"/>
          <w:szCs w:val="28"/>
        </w:rPr>
      </w:pPr>
      <w:r w:rsidRPr="002571C4">
        <w:rPr>
          <w:rFonts w:asciiTheme="minorHAnsi" w:hAnsiTheme="minorHAnsi" w:cstheme="minorHAnsi"/>
          <w:color w:val="24292E"/>
          <w:sz w:val="28"/>
          <w:szCs w:val="28"/>
        </w:rPr>
        <w:t xml:space="preserve">We're not including Drupal integration </w:t>
      </w:r>
      <w:r w:rsidRPr="002571C4" w:rsidR="00A96FB4">
        <w:rPr>
          <w:rFonts w:asciiTheme="minorHAnsi" w:hAnsiTheme="minorHAnsi" w:cstheme="minorHAnsi"/>
          <w:color w:val="24292E"/>
          <w:sz w:val="28"/>
          <w:szCs w:val="28"/>
        </w:rPr>
        <w:t>for Corona/</w:t>
      </w:r>
      <w:proofErr w:type="spellStart"/>
      <w:r w:rsidRPr="002571C4" w:rsidR="00A96FB4">
        <w:rPr>
          <w:rFonts w:asciiTheme="minorHAnsi" w:hAnsiTheme="minorHAnsi" w:cstheme="minorHAnsi"/>
          <w:color w:val="24292E"/>
          <w:sz w:val="28"/>
          <w:szCs w:val="28"/>
        </w:rPr>
        <w:t>Covid</w:t>
      </w:r>
      <w:proofErr w:type="spellEnd"/>
      <w:r w:rsidRPr="002571C4" w:rsidR="00A96FB4">
        <w:rPr>
          <w:rFonts w:asciiTheme="minorHAnsi" w:hAnsiTheme="minorHAnsi" w:cstheme="minorHAnsi"/>
          <w:color w:val="24292E"/>
          <w:sz w:val="28"/>
          <w:szCs w:val="28"/>
        </w:rPr>
        <w:t xml:space="preserve"> work </w:t>
      </w:r>
      <w:r w:rsidRPr="002571C4">
        <w:rPr>
          <w:rFonts w:asciiTheme="minorHAnsi" w:hAnsiTheme="minorHAnsi" w:cstheme="minorHAnsi"/>
          <w:color w:val="24292E"/>
          <w:sz w:val="28"/>
          <w:szCs w:val="28"/>
        </w:rPr>
        <w:t>because we don't have the resources to support the work.</w:t>
      </w:r>
    </w:p>
    <w:p w:rsidRPr="00DA5069" w:rsidR="006C2530" w:rsidP="00DA5069" w:rsidRDefault="003A48DC" w14:paraId="32304FCC" w14:textId="1A18D28E">
      <w:pPr>
        <w:spacing w:before="240" w:after="240"/>
        <w:rPr>
          <w:rFonts w:asciiTheme="minorHAnsi" w:hAnsiTheme="minorHAnsi" w:cstheme="minorHAnsi"/>
          <w:b/>
          <w:bCs/>
          <w:color w:val="24292E"/>
          <w:sz w:val="28"/>
          <w:szCs w:val="28"/>
        </w:rPr>
      </w:pPr>
      <w:r w:rsidRPr="00DA5069">
        <w:rPr>
          <w:rFonts w:asciiTheme="minorHAnsi" w:hAnsiTheme="minorHAnsi" w:cstheme="minorHAnsi"/>
          <w:b/>
          <w:bCs/>
          <w:color w:val="24292E"/>
          <w:sz w:val="28"/>
          <w:szCs w:val="28"/>
        </w:rPr>
        <w:t>How will the solution / approach evolve after this initial build (knowing that this will likely change as you learn from users along the way)? </w:t>
      </w:r>
    </w:p>
    <w:p w:rsidRPr="002571C4" w:rsidR="003A48DC" w:rsidP="002571C4" w:rsidRDefault="003A48DC" w14:paraId="5825CF85" w14:textId="11BF57D6">
      <w:pPr>
        <w:numPr>
          <w:ilvl w:val="1"/>
          <w:numId w:val="35"/>
        </w:numPr>
        <w:spacing w:before="240" w:after="240"/>
        <w:rPr>
          <w:rFonts w:asciiTheme="minorHAnsi" w:hAnsiTheme="minorHAnsi" w:cstheme="minorHAnsi"/>
          <w:color w:val="24292E"/>
          <w:sz w:val="28"/>
          <w:szCs w:val="28"/>
        </w:rPr>
      </w:pPr>
      <w:r w:rsidRPr="002571C4">
        <w:rPr>
          <w:rFonts w:asciiTheme="minorHAnsi" w:hAnsiTheme="minorHAnsi" w:cstheme="minorHAnsi"/>
          <w:color w:val="24292E"/>
          <w:sz w:val="28"/>
          <w:szCs w:val="28"/>
        </w:rPr>
        <w:t>We'll base the evolution on data and user feedback. We expect that we'll move toward a machine-and-human translation approach as part of a broader localization program.</w:t>
      </w:r>
    </w:p>
    <w:p w:rsidRPr="00DA5069" w:rsidR="008300F3" w:rsidP="00DA5069" w:rsidRDefault="008300F3" w14:paraId="749954E7" w14:textId="436C7025">
      <w:pPr>
        <w:spacing w:before="240" w:after="240"/>
        <w:rPr>
          <w:rFonts w:asciiTheme="minorHAnsi" w:hAnsiTheme="minorHAnsi" w:cstheme="minorHAnsi"/>
          <w:b/>
          <w:bCs/>
          <w:color w:val="24292E"/>
          <w:sz w:val="28"/>
          <w:szCs w:val="28"/>
        </w:rPr>
      </w:pPr>
      <w:r w:rsidRPr="00DA5069">
        <w:rPr>
          <w:rFonts w:asciiTheme="minorHAnsi" w:hAnsiTheme="minorHAnsi" w:cstheme="minorHAnsi"/>
          <w:b/>
          <w:bCs/>
          <w:color w:val="24292E"/>
          <w:sz w:val="28"/>
          <w:szCs w:val="28"/>
        </w:rPr>
        <w:t>Dependencies on Other VA Systems</w:t>
      </w:r>
    </w:p>
    <w:p w:rsidRPr="002571C4" w:rsidR="008300F3" w:rsidP="002571C4" w:rsidRDefault="008300F3" w14:paraId="32172385" w14:textId="77087BB3">
      <w:pPr>
        <w:numPr>
          <w:ilvl w:val="1"/>
          <w:numId w:val="35"/>
        </w:numPr>
        <w:spacing w:before="240" w:after="240"/>
        <w:rPr>
          <w:rFonts w:asciiTheme="minorHAnsi" w:hAnsiTheme="minorHAnsi" w:cstheme="minorHAnsi"/>
          <w:color w:val="24292E"/>
          <w:sz w:val="28"/>
          <w:szCs w:val="28"/>
        </w:rPr>
      </w:pPr>
      <w:r w:rsidRPr="002571C4">
        <w:rPr>
          <w:rFonts w:asciiTheme="minorHAnsi" w:hAnsiTheme="minorHAnsi" w:cstheme="minorHAnsi"/>
          <w:color w:val="24292E"/>
          <w:sz w:val="28"/>
          <w:szCs w:val="28"/>
        </w:rPr>
        <w:t>Drupal</w:t>
      </w:r>
    </w:p>
    <w:p w:rsidR="008300F3" w:rsidP="002571C4" w:rsidRDefault="008300F3" w14:paraId="1B7E744C" w14:textId="5C6C3011">
      <w:pPr>
        <w:numPr>
          <w:ilvl w:val="1"/>
          <w:numId w:val="35"/>
        </w:numPr>
        <w:spacing w:before="240" w:after="240"/>
        <w:rPr>
          <w:rFonts w:asciiTheme="minorHAnsi" w:hAnsiTheme="minorHAnsi" w:cstheme="minorHAnsi"/>
          <w:color w:val="24292E"/>
          <w:sz w:val="28"/>
          <w:szCs w:val="28"/>
        </w:rPr>
      </w:pPr>
      <w:r w:rsidRPr="002571C4">
        <w:rPr>
          <w:rFonts w:asciiTheme="minorHAnsi" w:hAnsiTheme="minorHAnsi" w:cstheme="minorHAnsi"/>
          <w:color w:val="24292E"/>
          <w:sz w:val="28"/>
          <w:szCs w:val="28"/>
        </w:rPr>
        <w:t>CMS</w:t>
      </w:r>
    </w:p>
    <w:p w:rsidRPr="002571C4" w:rsidR="00DA5069" w:rsidP="002571C4" w:rsidRDefault="00DA5069" w14:paraId="3D7CDC89" w14:textId="2E02F34A">
      <w:pPr>
        <w:numPr>
          <w:ilvl w:val="1"/>
          <w:numId w:val="35"/>
        </w:numPr>
        <w:spacing w:before="240" w:after="240"/>
        <w:rPr>
          <w:rFonts w:asciiTheme="minorHAnsi" w:hAnsiTheme="minorHAnsi" w:cstheme="minorHAnsi"/>
          <w:color w:val="24292E"/>
          <w:sz w:val="28"/>
          <w:szCs w:val="28"/>
        </w:rPr>
      </w:pPr>
      <w:r>
        <w:rPr>
          <w:rFonts w:asciiTheme="minorHAnsi" w:hAnsiTheme="minorHAnsi" w:cstheme="minorHAnsi"/>
          <w:color w:val="24292E"/>
          <w:sz w:val="28"/>
          <w:szCs w:val="28"/>
        </w:rPr>
        <w:t>Lighthouse API (???)</w:t>
      </w:r>
    </w:p>
    <w:p w:rsidRPr="002571C4" w:rsidR="008300F3" w:rsidP="00925050" w:rsidRDefault="008300F3" w14:paraId="248C1466" w14:textId="4B6B1DEF">
      <w:pPr>
        <w:spacing w:before="240" w:after="240"/>
        <w:rPr>
          <w:rFonts w:asciiTheme="minorHAnsi" w:hAnsiTheme="minorHAnsi" w:cstheme="minorHAnsi"/>
          <w:b/>
          <w:bCs/>
          <w:color w:val="24292E"/>
          <w:sz w:val="28"/>
          <w:szCs w:val="28"/>
        </w:rPr>
      </w:pPr>
      <w:r w:rsidRPr="002571C4">
        <w:rPr>
          <w:rFonts w:asciiTheme="minorHAnsi" w:hAnsiTheme="minorHAnsi" w:cstheme="minorHAnsi"/>
          <w:b/>
          <w:bCs/>
          <w:color w:val="24292E"/>
          <w:sz w:val="28"/>
          <w:szCs w:val="28"/>
        </w:rPr>
        <w:t>What’s Next</w:t>
      </w:r>
    </w:p>
    <w:p w:rsidRPr="002571C4" w:rsidR="008300F3" w:rsidP="00925050" w:rsidRDefault="008300F3" w14:paraId="67684173" w14:textId="24856E7D">
      <w:pPr>
        <w:pStyle w:val="ListParagraph"/>
        <w:numPr>
          <w:ilvl w:val="0"/>
          <w:numId w:val="33"/>
        </w:numPr>
        <w:spacing w:before="240" w:after="240"/>
        <w:rPr>
          <w:rFonts w:cstheme="minorHAnsi"/>
          <w:color w:val="24292E"/>
          <w:sz w:val="28"/>
          <w:szCs w:val="28"/>
        </w:rPr>
      </w:pPr>
      <w:r w:rsidRPr="002571C4">
        <w:rPr>
          <w:rFonts w:cstheme="minorHAnsi"/>
          <w:color w:val="24292E"/>
          <w:sz w:val="28"/>
          <w:szCs w:val="28"/>
        </w:rPr>
        <w:t>Conduct stakeholder interviews (internal)</w:t>
      </w:r>
    </w:p>
    <w:p w:rsidRPr="002571C4" w:rsidR="00925050" w:rsidP="00925050" w:rsidRDefault="00925050" w14:paraId="73DDD149" w14:textId="1FB2D34F">
      <w:pPr>
        <w:pStyle w:val="ListParagraph"/>
        <w:numPr>
          <w:ilvl w:val="0"/>
          <w:numId w:val="33"/>
        </w:numPr>
        <w:spacing w:before="240" w:after="240"/>
        <w:rPr>
          <w:rFonts w:cstheme="minorHAnsi"/>
          <w:color w:val="24292E"/>
          <w:sz w:val="28"/>
          <w:szCs w:val="28"/>
        </w:rPr>
      </w:pPr>
      <w:r w:rsidRPr="002571C4">
        <w:rPr>
          <w:rFonts w:cstheme="minorHAnsi"/>
          <w:color w:val="24292E"/>
          <w:sz w:val="28"/>
          <w:szCs w:val="28"/>
        </w:rPr>
        <w:lastRenderedPageBreak/>
        <w:t>I</w:t>
      </w:r>
      <w:r w:rsidRPr="002571C4" w:rsidR="008300F3">
        <w:rPr>
          <w:rFonts w:cstheme="minorHAnsi"/>
          <w:color w:val="24292E"/>
          <w:sz w:val="28"/>
          <w:szCs w:val="28"/>
        </w:rPr>
        <w:t>nvestigate budget and how to engage with potential software partners</w:t>
      </w:r>
    </w:p>
    <w:p w:rsidRPr="002571C4" w:rsidR="008300F3" w:rsidP="00925050" w:rsidRDefault="008300F3" w14:paraId="5DCED339" w14:textId="52CC4D17">
      <w:pPr>
        <w:pStyle w:val="ListParagraph"/>
        <w:numPr>
          <w:ilvl w:val="0"/>
          <w:numId w:val="33"/>
        </w:numPr>
        <w:spacing w:before="240" w:after="240"/>
        <w:rPr>
          <w:rFonts w:cstheme="minorHAnsi"/>
          <w:color w:val="24292E"/>
          <w:sz w:val="28"/>
          <w:szCs w:val="28"/>
        </w:rPr>
      </w:pPr>
      <w:r w:rsidRPr="002571C4">
        <w:rPr>
          <w:rFonts w:cstheme="minorHAnsi"/>
          <w:color w:val="24292E"/>
          <w:sz w:val="28"/>
          <w:szCs w:val="28"/>
        </w:rPr>
        <w:t>Develop a technical design doc t</w:t>
      </w:r>
      <w:r w:rsidRPr="002571C4" w:rsidR="00925050">
        <w:rPr>
          <w:rFonts w:cstheme="minorHAnsi"/>
          <w:color w:val="24292E"/>
          <w:sz w:val="28"/>
          <w:szCs w:val="28"/>
        </w:rPr>
        <w:t>o</w:t>
      </w:r>
      <w:r w:rsidRPr="002571C4">
        <w:rPr>
          <w:rFonts w:cstheme="minorHAnsi"/>
          <w:color w:val="24292E"/>
          <w:sz w:val="28"/>
          <w:szCs w:val="28"/>
        </w:rPr>
        <w:t xml:space="preserve"> captures all the integration points used by the VA.gov websites</w:t>
      </w:r>
    </w:p>
    <w:p w:rsidRPr="002571C4" w:rsidR="008300F3" w:rsidP="00925050" w:rsidRDefault="008300F3" w14:paraId="05DE8A81" w14:textId="77777777">
      <w:pPr>
        <w:spacing w:before="240" w:after="240"/>
        <w:ind w:left="1440"/>
        <w:rPr>
          <w:rFonts w:asciiTheme="minorHAnsi" w:hAnsiTheme="minorHAnsi" w:cstheme="minorHAnsi"/>
          <w:color w:val="24292E"/>
          <w:sz w:val="28"/>
          <w:szCs w:val="28"/>
        </w:rPr>
      </w:pPr>
    </w:p>
    <w:p w:rsidRPr="002571C4" w:rsidR="003A48DC" w:rsidP="003A48DC" w:rsidRDefault="00DB1E37" w14:paraId="3D970173" w14:textId="77777777">
      <w:pPr>
        <w:jc w:val="center"/>
        <w:rPr>
          <w:rFonts w:asciiTheme="minorHAnsi" w:hAnsiTheme="minorHAnsi" w:cstheme="minorHAnsi"/>
          <w:color w:val="000000"/>
          <w:sz w:val="28"/>
          <w:szCs w:val="28"/>
        </w:rPr>
      </w:pPr>
      <w:r>
        <w:rPr>
          <w:rFonts w:asciiTheme="minorHAnsi" w:hAnsiTheme="minorHAnsi" w:cstheme="minorHAnsi"/>
          <w:noProof/>
          <w:color w:val="000000"/>
          <w:sz w:val="28"/>
          <w:szCs w:val="28"/>
        </w:rPr>
        <w:pict w14:anchorId="0265C405">
          <v:rect id="_x0000_i1028" style="width:468pt;height:.05pt;mso-width-percent:0;mso-height-percent:0;mso-width-percent:0;mso-height-percent:0" alt="" o:hr="t" o:hrstd="t" o:hrnoshade="t" o:hralign="center" fillcolor="#24292e" stroked="f"/>
        </w:pict>
      </w:r>
    </w:p>
    <w:p w:rsidRPr="002571C4" w:rsidR="003A48DC" w:rsidP="003A48DC" w:rsidRDefault="003A48DC" w14:paraId="651F7456" w14:textId="77777777">
      <w:pPr>
        <w:spacing w:before="100" w:beforeAutospacing="1" w:after="240"/>
        <w:outlineLvl w:val="1"/>
        <w:rPr>
          <w:rFonts w:asciiTheme="minorHAnsi" w:hAnsiTheme="minorHAnsi" w:cstheme="minorHAnsi"/>
          <w:b/>
          <w:bCs/>
          <w:color w:val="000000"/>
          <w:sz w:val="28"/>
          <w:szCs w:val="28"/>
        </w:rPr>
      </w:pPr>
      <w:r w:rsidRPr="002571C4">
        <w:rPr>
          <w:rFonts w:asciiTheme="minorHAnsi" w:hAnsiTheme="minorHAnsi" w:cstheme="minorHAnsi"/>
          <w:b/>
          <w:bCs/>
          <w:color w:val="24292E"/>
          <w:sz w:val="28"/>
          <w:szCs w:val="28"/>
        </w:rPr>
        <w:t>Go-to-market Strategy</w:t>
      </w:r>
    </w:p>
    <w:p w:rsidRPr="00DA5069" w:rsidR="006C2530" w:rsidP="00DA5069" w:rsidRDefault="003A48DC" w14:paraId="6AECD20E" w14:textId="77777777">
      <w:pPr>
        <w:spacing w:before="240" w:after="240"/>
        <w:rPr>
          <w:rFonts w:asciiTheme="minorHAnsi" w:hAnsiTheme="minorHAnsi" w:cstheme="minorHAnsi"/>
          <w:b/>
          <w:bCs/>
          <w:color w:val="24292E"/>
          <w:sz w:val="28"/>
          <w:szCs w:val="28"/>
        </w:rPr>
      </w:pPr>
      <w:r w:rsidRPr="00DA5069">
        <w:rPr>
          <w:rFonts w:asciiTheme="minorHAnsi" w:hAnsiTheme="minorHAnsi" w:cstheme="minorHAnsi"/>
          <w:b/>
          <w:bCs/>
          <w:color w:val="24292E"/>
          <w:sz w:val="28"/>
          <w:szCs w:val="28"/>
        </w:rPr>
        <w:t>How are Veterans and others using this product going to know it exists? </w:t>
      </w:r>
    </w:p>
    <w:p w:rsidRPr="00F453F1" w:rsidR="003A48DC" w:rsidP="00DA5069" w:rsidRDefault="003A48DC" w14:paraId="02BF061A" w14:textId="73EFADD1">
      <w:pPr>
        <w:spacing w:before="240" w:after="240"/>
        <w:rPr>
          <w:rFonts w:asciiTheme="minorHAnsi" w:hAnsiTheme="minorHAnsi" w:cstheme="minorHAnsi"/>
          <w:color w:val="FF0000"/>
          <w:sz w:val="28"/>
          <w:szCs w:val="28"/>
        </w:rPr>
      </w:pPr>
      <w:r w:rsidRPr="002571C4">
        <w:rPr>
          <w:rFonts w:asciiTheme="minorHAnsi" w:hAnsiTheme="minorHAnsi" w:cstheme="minorHAnsi"/>
          <w:color w:val="24292E"/>
          <w:sz w:val="28"/>
          <w:szCs w:val="28"/>
        </w:rPr>
        <w:t>We'll need to reach specific audiences who may need content translated into Spanish</w:t>
      </w:r>
      <w:r w:rsidR="00F453F1">
        <w:rPr>
          <w:rFonts w:asciiTheme="minorHAnsi" w:hAnsiTheme="minorHAnsi" w:cstheme="minorHAnsi"/>
          <w:color w:val="24292E"/>
          <w:sz w:val="28"/>
          <w:szCs w:val="28"/>
        </w:rPr>
        <w:t xml:space="preserve"> (see below)</w:t>
      </w:r>
    </w:p>
    <w:p w:rsidRPr="00DA5069" w:rsidR="006C2530" w:rsidP="00DA5069" w:rsidRDefault="003A48DC" w14:paraId="25FA39EC" w14:textId="77777777">
      <w:pPr>
        <w:spacing w:before="240" w:after="240"/>
        <w:rPr>
          <w:rFonts w:asciiTheme="minorHAnsi" w:hAnsiTheme="minorHAnsi" w:cstheme="minorHAnsi"/>
          <w:b/>
          <w:bCs/>
          <w:color w:val="24292E"/>
          <w:sz w:val="28"/>
          <w:szCs w:val="28"/>
        </w:rPr>
      </w:pPr>
      <w:r w:rsidRPr="00DA5069">
        <w:rPr>
          <w:rFonts w:asciiTheme="minorHAnsi" w:hAnsiTheme="minorHAnsi" w:cstheme="minorHAnsi"/>
          <w:b/>
          <w:bCs/>
          <w:color w:val="24292E"/>
          <w:sz w:val="28"/>
          <w:szCs w:val="28"/>
        </w:rPr>
        <w:t>What marketing, outreach, or communications are necessary for this product to be successful? </w:t>
      </w:r>
    </w:p>
    <w:p w:rsidRPr="008D4746" w:rsidR="003A48DC" w:rsidP="00DA5069" w:rsidRDefault="003A48DC" w14:paraId="7559B469" w14:textId="1A436158">
      <w:pPr>
        <w:spacing w:before="240"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Outreach may include:</w:t>
      </w:r>
    </w:p>
    <w:p w:rsidR="003A48DC" w:rsidP="00DA5069" w:rsidRDefault="003A48DC" w14:paraId="0D6B1D5B" w14:textId="44C7174C">
      <w:pPr>
        <w:pStyle w:val="ListParagraph"/>
        <w:numPr>
          <w:ilvl w:val="0"/>
          <w:numId w:val="38"/>
        </w:numPr>
        <w:rPr>
          <w:rFonts w:cstheme="minorHAnsi"/>
          <w:color w:val="24292E"/>
          <w:sz w:val="28"/>
          <w:szCs w:val="28"/>
        </w:rPr>
      </w:pPr>
      <w:r w:rsidRPr="00DA5069">
        <w:rPr>
          <w:rFonts w:cstheme="minorHAnsi"/>
          <w:color w:val="24292E"/>
          <w:sz w:val="28"/>
          <w:szCs w:val="28"/>
        </w:rPr>
        <w:t>Working with the VA health equity office, center for minority Veterans, patient advocates, and relevant VSOs to communicate to LEP Veterans and family members that we invite them to try this offering and give us feedback to help us improve the experience.</w:t>
      </w:r>
    </w:p>
    <w:p w:rsidRPr="00DA5069" w:rsidR="00DA5069" w:rsidP="00DA5069" w:rsidRDefault="00DA5069" w14:paraId="24D5AB08" w14:textId="77777777">
      <w:pPr>
        <w:pStyle w:val="ListParagraph"/>
        <w:rPr>
          <w:rFonts w:cstheme="minorHAnsi"/>
          <w:color w:val="24292E"/>
          <w:sz w:val="28"/>
          <w:szCs w:val="28"/>
        </w:rPr>
      </w:pPr>
    </w:p>
    <w:p w:rsidRPr="00DA5069" w:rsidR="003A48DC" w:rsidP="00DA5069" w:rsidRDefault="003A48DC" w14:paraId="6151E42E" w14:textId="77777777">
      <w:pPr>
        <w:pStyle w:val="ListParagraph"/>
        <w:numPr>
          <w:ilvl w:val="0"/>
          <w:numId w:val="38"/>
        </w:numPr>
        <w:spacing w:before="60"/>
        <w:rPr>
          <w:rFonts w:cstheme="minorHAnsi"/>
          <w:color w:val="24292E"/>
          <w:sz w:val="28"/>
          <w:szCs w:val="28"/>
        </w:rPr>
      </w:pPr>
      <w:r w:rsidRPr="00DA5069">
        <w:rPr>
          <w:rFonts w:cstheme="minorHAnsi"/>
          <w:color w:val="24292E"/>
          <w:sz w:val="28"/>
          <w:szCs w:val="28"/>
        </w:rPr>
        <w:t>Targeted social media and other communication outreach efforts</w:t>
      </w:r>
    </w:p>
    <w:p w:rsidRPr="008D4746" w:rsidR="003A48DC" w:rsidP="003A48DC" w:rsidRDefault="00DB1E37" w14:paraId="1DAB946D" w14:textId="77777777">
      <w:pPr>
        <w:numPr>
          <w:ilvl w:val="0"/>
          <w:numId w:val="14"/>
        </w:numPr>
        <w:spacing w:before="240" w:after="240"/>
        <w:rPr>
          <w:rFonts w:asciiTheme="minorHAnsi" w:hAnsiTheme="minorHAnsi" w:cstheme="minorHAnsi"/>
          <w:color w:val="24292E"/>
          <w:sz w:val="28"/>
          <w:szCs w:val="28"/>
        </w:rPr>
      </w:pPr>
      <w:hyperlink w:history="1" w:anchor="go-to-market-strategy" r:id="rId13">
        <w:r w:rsidRPr="008D4746" w:rsidR="003A48DC">
          <w:rPr>
            <w:rFonts w:asciiTheme="minorHAnsi" w:hAnsiTheme="minorHAnsi" w:cstheme="minorHAnsi"/>
            <w:color w:val="0563C1"/>
            <w:sz w:val="28"/>
            <w:szCs w:val="28"/>
            <w:u w:val="single"/>
          </w:rPr>
          <w:t>Link to Release Plan</w:t>
        </w:r>
      </w:hyperlink>
    </w:p>
    <w:p w:rsidRPr="008D4746" w:rsidR="003A48DC" w:rsidP="003A48DC" w:rsidRDefault="003A48DC" w14:paraId="5A69D9A9"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Launch Dates</w:t>
      </w:r>
    </w:p>
    <w:p w:rsidRPr="008D4746" w:rsidR="003A48DC" w:rsidP="003A48DC" w:rsidRDefault="003A48DC" w14:paraId="29D00DD9" w14:textId="77777777">
      <w:pPr>
        <w:numPr>
          <w:ilvl w:val="0"/>
          <w:numId w:val="15"/>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Target Launch Date</w:t>
      </w:r>
    </w:p>
    <w:p w:rsidRPr="008D4746" w:rsidR="003A48DC" w:rsidP="003A48DC" w:rsidRDefault="003A48DC" w14:paraId="2DB0156D" w14:textId="1FC11894">
      <w:pPr>
        <w:numPr>
          <w:ilvl w:val="1"/>
          <w:numId w:val="15"/>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January 20, 2021 for coronavirus FAQs page </w:t>
      </w:r>
    </w:p>
    <w:p w:rsidRPr="008D4746" w:rsidR="000035A6" w:rsidP="003A48DC" w:rsidRDefault="000035A6" w14:paraId="4DD8A5D4" w14:textId="518EC677">
      <w:pPr>
        <w:numPr>
          <w:ilvl w:val="1"/>
          <w:numId w:val="15"/>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MVP TBD</w:t>
      </w:r>
    </w:p>
    <w:p w:rsidRPr="008D4746" w:rsidR="003A48DC" w:rsidP="003A48DC" w:rsidRDefault="003A48DC" w14:paraId="5732B709" w14:textId="77777777">
      <w:pPr>
        <w:numPr>
          <w:ilvl w:val="0"/>
          <w:numId w:val="15"/>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Actual Launch Date</w:t>
      </w:r>
    </w:p>
    <w:p w:rsidRPr="008D4746" w:rsidR="003A48DC" w:rsidP="0002233E" w:rsidRDefault="0002233E" w14:paraId="4FA4B633" w14:textId="2999E1AB">
      <w:pPr>
        <w:numPr>
          <w:ilvl w:val="1"/>
          <w:numId w:val="15"/>
        </w:numPr>
        <w:rPr>
          <w:rFonts w:asciiTheme="minorHAnsi" w:hAnsiTheme="minorHAnsi" w:cstheme="minorHAnsi"/>
          <w:color w:val="24292E"/>
          <w:sz w:val="28"/>
          <w:szCs w:val="28"/>
        </w:rPr>
      </w:pPr>
      <w:r w:rsidRPr="008D4746">
        <w:rPr>
          <w:rFonts w:asciiTheme="minorHAnsi" w:hAnsiTheme="minorHAnsi" w:cstheme="minorHAnsi"/>
          <w:color w:val="24292E"/>
          <w:sz w:val="28"/>
          <w:szCs w:val="28"/>
        </w:rPr>
        <w:t xml:space="preserve">January 22, 2021 for coronavirus FAQs page </w:t>
      </w:r>
    </w:p>
    <w:p w:rsidRPr="008D4746" w:rsidR="003A48DC" w:rsidP="003A48DC" w:rsidRDefault="003A48DC" w14:paraId="7CEEABE0" w14:textId="77777777">
      <w:pPr>
        <w:numPr>
          <w:ilvl w:val="0"/>
          <w:numId w:val="15"/>
        </w:numPr>
        <w:spacing w:before="60"/>
        <w:rPr>
          <w:rFonts w:asciiTheme="minorHAnsi" w:hAnsiTheme="minorHAnsi" w:cstheme="minorHAnsi"/>
          <w:color w:val="24292E"/>
          <w:sz w:val="28"/>
          <w:szCs w:val="28"/>
        </w:rPr>
      </w:pPr>
      <w:r w:rsidRPr="008D4746">
        <w:rPr>
          <w:rFonts w:asciiTheme="minorHAnsi" w:hAnsiTheme="minorHAnsi" w:cstheme="minorHAnsi"/>
          <w:color w:val="24292E"/>
          <w:sz w:val="28"/>
          <w:szCs w:val="28"/>
        </w:rPr>
        <w:t>What date will you evaluate impact after launch?</w:t>
      </w:r>
    </w:p>
    <w:p w:rsidRPr="008D4746" w:rsidR="003A48DC" w:rsidP="003A48DC" w:rsidRDefault="003A48DC" w14:paraId="6B44990C" w14:textId="6A19D0CA">
      <w:pPr>
        <w:numPr>
          <w:ilvl w:val="1"/>
          <w:numId w:val="15"/>
        </w:numPr>
        <w:rPr>
          <w:rFonts w:asciiTheme="minorHAnsi" w:hAnsiTheme="minorHAnsi" w:cstheme="minorHAnsi"/>
          <w:color w:val="24292E"/>
          <w:sz w:val="28"/>
          <w:szCs w:val="28"/>
        </w:rPr>
      </w:pPr>
      <w:r w:rsidRPr="008D4746">
        <w:rPr>
          <w:rFonts w:asciiTheme="minorHAnsi" w:hAnsiTheme="minorHAnsi" w:cstheme="minorHAnsi"/>
          <w:b/>
          <w:bCs/>
          <w:color w:val="24292E"/>
          <w:sz w:val="28"/>
          <w:szCs w:val="28"/>
        </w:rPr>
        <w:t>Updated:</w:t>
      </w:r>
      <w:r w:rsidRPr="008D4746">
        <w:rPr>
          <w:rFonts w:asciiTheme="minorHAnsi" w:hAnsiTheme="minorHAnsi" w:cstheme="minorHAnsi"/>
          <w:color w:val="24292E"/>
          <w:sz w:val="28"/>
          <w:szCs w:val="28"/>
        </w:rPr>
        <w:t> 3 months post launch</w:t>
      </w:r>
      <w:r w:rsidRPr="008D4746" w:rsidR="0002233E">
        <w:rPr>
          <w:rFonts w:asciiTheme="minorHAnsi" w:hAnsiTheme="minorHAnsi" w:cstheme="minorHAnsi"/>
          <w:color w:val="24292E"/>
          <w:sz w:val="28"/>
          <w:szCs w:val="28"/>
        </w:rPr>
        <w:t xml:space="preserve"> (mid-April 202</w:t>
      </w:r>
      <w:del w:author="Thierry, Danielle" w:date="2021-02-03T20:14:00Z" w:id="147">
        <w:r w:rsidRPr="008D4746" w:rsidDel="00EF588C" w:rsidR="0002233E">
          <w:rPr>
            <w:rFonts w:asciiTheme="minorHAnsi" w:hAnsiTheme="minorHAnsi" w:cstheme="minorHAnsi"/>
            <w:color w:val="24292E"/>
            <w:sz w:val="28"/>
            <w:szCs w:val="28"/>
          </w:rPr>
          <w:delText>0</w:delText>
        </w:r>
      </w:del>
      <w:r w:rsidRPr="008D4746" w:rsidR="0002233E">
        <w:rPr>
          <w:rFonts w:asciiTheme="minorHAnsi" w:hAnsiTheme="minorHAnsi" w:cstheme="minorHAnsi"/>
          <w:color w:val="24292E"/>
          <w:sz w:val="28"/>
          <w:szCs w:val="28"/>
        </w:rPr>
        <w:t>1)</w:t>
      </w:r>
    </w:p>
    <w:p w:rsidRPr="008D4746" w:rsidR="003A48DC" w:rsidP="003A48DC" w:rsidRDefault="00DB1E37" w14:paraId="41B0581F" w14:textId="77777777">
      <w:pPr>
        <w:jc w:val="center"/>
        <w:rPr>
          <w:rFonts w:asciiTheme="minorHAnsi" w:hAnsiTheme="minorHAnsi" w:cstheme="minorHAnsi"/>
          <w:color w:val="000000"/>
          <w:sz w:val="28"/>
          <w:szCs w:val="28"/>
        </w:rPr>
      </w:pPr>
      <w:r>
        <w:rPr>
          <w:rFonts w:asciiTheme="minorHAnsi" w:hAnsiTheme="minorHAnsi" w:cstheme="minorHAnsi"/>
          <w:noProof/>
          <w:color w:val="000000"/>
          <w:sz w:val="28"/>
          <w:szCs w:val="28"/>
        </w:rPr>
        <w:pict w14:anchorId="151D9756">
          <v:rect id="_x0000_i1029" style="width:468pt;height:1pt;mso-width-percent:0;mso-height-percent:0;mso-width-percent:0;mso-height-percent:0" alt="" o:hr="t" o:hrstd="t" o:hrnoshade="t" o:hralign="center" fillcolor="#24292e" stroked="f"/>
        </w:pict>
      </w:r>
    </w:p>
    <w:p w:rsidRPr="008D4746" w:rsidR="003A48DC" w:rsidP="003A48DC" w:rsidRDefault="003A48DC" w14:paraId="2531735B"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lastRenderedPageBreak/>
        <w:t>Solution Narrative</w:t>
      </w:r>
    </w:p>
    <w:p w:rsidRPr="008D4746" w:rsidR="003A48DC" w:rsidP="003A48DC" w:rsidRDefault="003A48DC" w14:paraId="75233895" w14:textId="77777777">
      <w:pPr>
        <w:spacing w:before="100" w:beforeAutospacing="1" w:after="240"/>
        <w:outlineLvl w:val="2"/>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Current Status</w:t>
      </w:r>
    </w:p>
    <w:p w:rsidRPr="008D4746" w:rsidR="003A48DC" w:rsidP="003A48DC" w:rsidRDefault="003A48DC" w14:paraId="633E93C1" w14:textId="5C4ED9C6">
      <w:pPr>
        <w:spacing w:before="100" w:beforeAutospacing="1" w:after="240"/>
        <w:rPr>
          <w:rFonts w:asciiTheme="minorHAnsi" w:hAnsiTheme="minorHAnsi" w:cstheme="minorHAnsi"/>
          <w:color w:val="000000"/>
          <w:sz w:val="28"/>
          <w:szCs w:val="28"/>
        </w:rPr>
      </w:pPr>
      <w:r w:rsidRPr="008D4746">
        <w:rPr>
          <w:rFonts w:asciiTheme="minorHAnsi" w:hAnsiTheme="minorHAnsi" w:cstheme="minorHAnsi"/>
          <w:color w:val="24292E"/>
          <w:sz w:val="28"/>
          <w:szCs w:val="28"/>
        </w:rPr>
        <w:t xml:space="preserve">Preparation work continued, but development work was delayed due to lack of people and ability to implement as well as concerns with Google Translate widget quality. We </w:t>
      </w:r>
      <w:r w:rsidR="00F453F1">
        <w:rPr>
          <w:rFonts w:asciiTheme="minorHAnsi" w:hAnsiTheme="minorHAnsi" w:cstheme="minorHAnsi"/>
          <w:color w:val="24292E"/>
          <w:sz w:val="28"/>
          <w:szCs w:val="28"/>
        </w:rPr>
        <w:t xml:space="preserve">kicked-off the first phase of </w:t>
      </w:r>
      <w:r w:rsidRPr="008D4746">
        <w:rPr>
          <w:rFonts w:asciiTheme="minorHAnsi" w:hAnsiTheme="minorHAnsi" w:cstheme="minorHAnsi"/>
          <w:color w:val="24292E"/>
          <w:sz w:val="28"/>
          <w:szCs w:val="28"/>
        </w:rPr>
        <w:t>this project with the VSP platforms team on 11.24.20.</w:t>
      </w:r>
    </w:p>
    <w:p w:rsidRPr="008D4746" w:rsidR="003A48DC" w:rsidP="003A48DC" w:rsidRDefault="003A48DC" w14:paraId="72B7350B" w14:textId="77777777">
      <w:pPr>
        <w:spacing w:before="100" w:beforeAutospacing="1" w:after="240"/>
        <w:outlineLvl w:val="2"/>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Key Decisions</w:t>
      </w:r>
    </w:p>
    <w:p w:rsidRPr="008D4746" w:rsidR="003A48DC" w:rsidP="003A48DC" w:rsidRDefault="00DB1E37" w14:paraId="797AD058" w14:textId="77777777">
      <w:pPr>
        <w:jc w:val="center"/>
        <w:rPr>
          <w:rFonts w:asciiTheme="minorHAnsi" w:hAnsiTheme="minorHAnsi" w:cstheme="minorHAnsi"/>
          <w:color w:val="000000"/>
          <w:sz w:val="28"/>
          <w:szCs w:val="28"/>
        </w:rPr>
      </w:pPr>
      <w:r>
        <w:rPr>
          <w:rFonts w:asciiTheme="minorHAnsi" w:hAnsiTheme="minorHAnsi" w:cstheme="minorHAnsi"/>
          <w:noProof/>
          <w:color w:val="000000"/>
          <w:sz w:val="28"/>
          <w:szCs w:val="28"/>
        </w:rPr>
        <w:pict w14:anchorId="2B437578">
          <v:rect id="_x0000_i1030" style="width:468pt;height:1pt;mso-width-percent:0;mso-height-percent:0;mso-width-percent:0;mso-height-percent:0" alt="" o:hr="t" o:hrstd="t" o:hrnoshade="t" o:hralign="center" fillcolor="#24292e" stroked="f"/>
        </w:pict>
      </w:r>
    </w:p>
    <w:p w:rsidRPr="008D4746" w:rsidR="003A48DC" w:rsidP="003A48DC" w:rsidRDefault="003A48DC" w14:paraId="7797A8CA" w14:textId="77777777">
      <w:pPr>
        <w:spacing w:before="100" w:beforeAutospacing="1" w:after="240"/>
        <w:outlineLvl w:val="1"/>
        <w:rPr>
          <w:rFonts w:asciiTheme="minorHAnsi" w:hAnsiTheme="minorHAnsi" w:cstheme="minorHAnsi"/>
          <w:b/>
          <w:bCs/>
          <w:color w:val="000000"/>
          <w:sz w:val="28"/>
          <w:szCs w:val="28"/>
        </w:rPr>
      </w:pPr>
      <w:r w:rsidRPr="008D4746">
        <w:rPr>
          <w:rFonts w:asciiTheme="minorHAnsi" w:hAnsiTheme="minorHAnsi" w:cstheme="minorHAnsi"/>
          <w:b/>
          <w:bCs/>
          <w:color w:val="24292E"/>
          <w:sz w:val="28"/>
          <w:szCs w:val="28"/>
        </w:rPr>
        <w:t>Screenshots</w:t>
      </w:r>
    </w:p>
    <w:p w:rsidRPr="008D4746" w:rsidR="003A48DC" w:rsidP="003A48DC" w:rsidRDefault="003A48DC" w14:paraId="10335216" w14:textId="0437C751">
      <w:pPr>
        <w:spacing w:before="100" w:beforeAutospacing="1" w:after="240"/>
        <w:outlineLvl w:val="2"/>
        <w:rPr>
          <w:rFonts w:asciiTheme="minorHAnsi" w:hAnsiTheme="minorHAnsi" w:cstheme="minorHAnsi"/>
          <w:b/>
          <w:bCs/>
          <w:color w:val="FF0000"/>
          <w:sz w:val="28"/>
          <w:szCs w:val="28"/>
        </w:rPr>
      </w:pPr>
      <w:r w:rsidRPr="008D4746">
        <w:rPr>
          <w:rFonts w:asciiTheme="minorHAnsi" w:hAnsiTheme="minorHAnsi" w:cstheme="minorHAnsi"/>
          <w:b/>
          <w:bCs/>
          <w:color w:val="FF0000"/>
          <w:sz w:val="28"/>
          <w:szCs w:val="28"/>
        </w:rPr>
        <w:t>Before</w:t>
      </w:r>
      <w:r w:rsidRPr="008D4746" w:rsidR="00565545">
        <w:rPr>
          <w:rFonts w:asciiTheme="minorHAnsi" w:hAnsiTheme="minorHAnsi" w:cstheme="minorHAnsi"/>
          <w:b/>
          <w:bCs/>
          <w:color w:val="FF0000"/>
          <w:sz w:val="28"/>
          <w:szCs w:val="28"/>
        </w:rPr>
        <w:t xml:space="preserve"> – could be a process flow diagram of what we had to do for Corona FAQs</w:t>
      </w:r>
    </w:p>
    <w:p w:rsidRPr="008D4746" w:rsidR="003A48DC" w:rsidP="003A48DC" w:rsidRDefault="003A48DC" w14:paraId="1BE0BD7B" w14:textId="2201161E">
      <w:pPr>
        <w:spacing w:before="100" w:beforeAutospacing="1" w:after="240"/>
        <w:outlineLvl w:val="2"/>
        <w:rPr>
          <w:rFonts w:asciiTheme="minorHAnsi" w:hAnsiTheme="minorHAnsi" w:cstheme="minorHAnsi"/>
          <w:b/>
          <w:bCs/>
          <w:color w:val="FF0000"/>
          <w:sz w:val="28"/>
          <w:szCs w:val="28"/>
        </w:rPr>
      </w:pPr>
      <w:r w:rsidRPr="008D4746">
        <w:rPr>
          <w:rFonts w:asciiTheme="minorHAnsi" w:hAnsiTheme="minorHAnsi" w:cstheme="minorHAnsi"/>
          <w:b/>
          <w:bCs/>
          <w:color w:val="FF0000"/>
          <w:sz w:val="28"/>
          <w:szCs w:val="28"/>
        </w:rPr>
        <w:t>After</w:t>
      </w:r>
      <w:r w:rsidRPr="008D4746" w:rsidR="00565545">
        <w:rPr>
          <w:rFonts w:asciiTheme="minorHAnsi" w:hAnsiTheme="minorHAnsi" w:cstheme="minorHAnsi"/>
          <w:b/>
          <w:bCs/>
          <w:color w:val="FF0000"/>
          <w:sz w:val="28"/>
          <w:szCs w:val="28"/>
        </w:rPr>
        <w:t xml:space="preserve"> – show simplified version for MVP</w:t>
      </w:r>
    </w:p>
    <w:p w:rsidRPr="008D4746" w:rsidR="003A48DC" w:rsidP="003A48DC" w:rsidRDefault="00DB1E37" w14:paraId="17D1E6F6" w14:textId="77777777">
      <w:pPr>
        <w:jc w:val="center"/>
        <w:rPr>
          <w:rFonts w:asciiTheme="minorHAnsi" w:hAnsiTheme="minorHAnsi" w:cstheme="minorHAnsi"/>
          <w:color w:val="000000"/>
          <w:sz w:val="28"/>
          <w:szCs w:val="28"/>
        </w:rPr>
      </w:pPr>
      <w:r>
        <w:rPr>
          <w:rFonts w:asciiTheme="minorHAnsi" w:hAnsiTheme="minorHAnsi" w:cstheme="minorHAnsi"/>
          <w:noProof/>
          <w:color w:val="000000"/>
          <w:sz w:val="28"/>
          <w:szCs w:val="28"/>
        </w:rPr>
        <w:pict w14:anchorId="55FE420D">
          <v:rect id="_x0000_i1031" style="width:468pt;height:1pt;mso-width-percent:0;mso-height-percent:0;mso-width-percent:0;mso-height-percent:0" alt="" o:hr="t" o:hrstd="t" o:hrnoshade="t" o:hralign="center" fillcolor="#24292e" stroked="f"/>
        </w:pict>
      </w:r>
    </w:p>
    <w:p w:rsidRPr="008D4746" w:rsidR="005A6E75" w:rsidP="003A48DC" w:rsidRDefault="00F21C73" w14:paraId="1D5D2A85" w14:textId="2C645728">
      <w:pPr>
        <w:spacing w:before="100" w:beforeAutospacing="1" w:after="240"/>
        <w:outlineLvl w:val="3"/>
        <w:rPr>
          <w:rFonts w:asciiTheme="minorHAnsi" w:hAnsiTheme="minorHAnsi" w:cstheme="minorHAnsi"/>
          <w:b/>
          <w:bCs/>
          <w:color w:val="000000"/>
          <w:sz w:val="28"/>
          <w:szCs w:val="28"/>
        </w:rPr>
      </w:pPr>
      <w:r w:rsidRPr="008D4746">
        <w:rPr>
          <w:rFonts w:asciiTheme="minorHAnsi" w:hAnsiTheme="minorHAnsi" w:cstheme="minorHAnsi"/>
          <w:b/>
          <w:bCs/>
          <w:color w:val="000000"/>
          <w:sz w:val="28"/>
          <w:szCs w:val="28"/>
        </w:rPr>
        <w:t>For Reference</w:t>
      </w:r>
    </w:p>
    <w:p w:rsidRPr="008D4746" w:rsidR="003A48DC" w:rsidP="003A48DC" w:rsidRDefault="003A48DC" w14:paraId="6810C811" w14:textId="77777777">
      <w:pPr>
        <w:rPr>
          <w:rFonts w:asciiTheme="minorHAnsi" w:hAnsiTheme="minorHAnsi" w:cstheme="minorHAnsi"/>
          <w:color w:val="000000"/>
          <w:sz w:val="28"/>
          <w:szCs w:val="28"/>
        </w:rPr>
      </w:pPr>
      <w:r w:rsidRPr="008D4746">
        <w:rPr>
          <w:rFonts w:asciiTheme="minorHAnsi" w:hAnsiTheme="minorHAnsi" w:cstheme="minorHAnsi"/>
          <w:color w:val="000000"/>
          <w:sz w:val="28"/>
          <w:szCs w:val="28"/>
        </w:rPr>
        <w:t> </w:t>
      </w:r>
    </w:p>
    <w:p w:rsidRPr="008D4746" w:rsidR="0024774B" w:rsidP="0024774B" w:rsidRDefault="0024774B" w14:paraId="32090A54" w14:textId="77777777">
      <w:pPr>
        <w:spacing w:after="240"/>
        <w:rPr>
          <w:rFonts w:asciiTheme="minorHAnsi" w:hAnsiTheme="minorHAnsi" w:cstheme="minorHAnsi"/>
          <w:color w:val="24292E"/>
          <w:sz w:val="28"/>
          <w:szCs w:val="28"/>
        </w:rPr>
      </w:pPr>
      <w:r w:rsidRPr="008D4746">
        <w:rPr>
          <w:rFonts w:asciiTheme="minorHAnsi" w:hAnsiTheme="minorHAnsi" w:cstheme="minorHAnsi"/>
          <w:color w:val="24292E"/>
          <w:sz w:val="28"/>
          <w:szCs w:val="28"/>
        </w:rPr>
        <w:t>For WIP usability session discussion guide, mockup Spanish content, project brief:</w:t>
      </w:r>
      <w:r w:rsidRPr="008D4746">
        <w:rPr>
          <w:rFonts w:asciiTheme="minorHAnsi" w:hAnsiTheme="minorHAnsi" w:cstheme="minorHAnsi"/>
          <w:color w:val="24292E"/>
          <w:sz w:val="28"/>
          <w:szCs w:val="28"/>
        </w:rPr>
        <w:br/>
      </w:r>
      <w:hyperlink w:history="1" r:id="rId14">
        <w:r w:rsidRPr="008D4746">
          <w:rPr>
            <w:rFonts w:asciiTheme="minorHAnsi" w:hAnsiTheme="minorHAnsi" w:cstheme="minorHAnsi"/>
            <w:color w:val="0000FF"/>
            <w:sz w:val="28"/>
            <w:szCs w:val="28"/>
            <w:u w:val="single"/>
          </w:rPr>
          <w:t>https://github.com/department-of-veterans-affairs/va.gov-team/tree/master/Products/Global/Benefits%20Spanish%20Localization</w:t>
        </w:r>
      </w:hyperlink>
    </w:p>
    <w:p w:rsidRPr="008D4746" w:rsidR="0024774B" w:rsidP="0024774B" w:rsidRDefault="0024774B" w14:paraId="1FDDFBF4" w14:textId="77777777">
      <w:pPr>
        <w:rPr>
          <w:rFonts w:asciiTheme="minorHAnsi" w:hAnsiTheme="minorHAnsi" w:cstheme="minorHAnsi"/>
          <w:sz w:val="28"/>
          <w:szCs w:val="28"/>
        </w:rPr>
      </w:pPr>
    </w:p>
    <w:p w:rsidRPr="008D4746" w:rsidR="0024774B" w:rsidP="0024774B" w:rsidRDefault="0024774B" w14:paraId="71C09EB5" w14:textId="6D6092A7">
      <w:pPr>
        <w:rPr>
          <w:rFonts w:asciiTheme="minorHAnsi" w:hAnsiTheme="minorHAnsi" w:cstheme="minorHAnsi"/>
          <w:sz w:val="28"/>
          <w:szCs w:val="28"/>
        </w:rPr>
      </w:pPr>
      <w:r w:rsidRPr="008D4746">
        <w:rPr>
          <w:rFonts w:asciiTheme="minorHAnsi" w:hAnsiTheme="minorHAnsi" w:cstheme="minorHAnsi"/>
          <w:color w:val="24292E"/>
          <w:sz w:val="28"/>
          <w:szCs w:val="28"/>
          <w:shd w:val="clear" w:color="auto" w:fill="FFFFFF"/>
        </w:rPr>
        <w:t>For research plan:</w:t>
      </w:r>
      <w:r w:rsidRPr="008D4746">
        <w:rPr>
          <w:rFonts w:asciiTheme="minorHAnsi" w:hAnsiTheme="minorHAnsi" w:cstheme="minorHAnsi"/>
          <w:color w:val="24292E"/>
          <w:sz w:val="28"/>
          <w:szCs w:val="28"/>
        </w:rPr>
        <w:br/>
      </w:r>
      <w:hyperlink w:history="1" r:id="rId15">
        <w:r w:rsidRPr="008D4746">
          <w:rPr>
            <w:rFonts w:asciiTheme="minorHAnsi" w:hAnsiTheme="minorHAnsi" w:cstheme="minorHAnsi"/>
            <w:color w:val="0000FF"/>
            <w:sz w:val="28"/>
            <w:szCs w:val="28"/>
            <w:u w:val="single"/>
          </w:rPr>
          <w:t>https://github.com/department-of-veterans-affairs/va.gov-team/tree/master/Products/Global/Benefits%20Spanish%20Localization</w:t>
        </w:r>
      </w:hyperlink>
    </w:p>
    <w:p w:rsidRPr="008D4746" w:rsidR="003A48DC" w:rsidP="0024774B" w:rsidRDefault="003A48DC" w14:paraId="347EC2A8" w14:textId="059585F6">
      <w:pPr>
        <w:rPr>
          <w:rFonts w:asciiTheme="minorHAnsi" w:hAnsiTheme="minorHAnsi" w:cstheme="minorHAnsi"/>
          <w:color w:val="000000"/>
          <w:sz w:val="28"/>
          <w:szCs w:val="28"/>
        </w:rPr>
      </w:pPr>
    </w:p>
    <w:p w:rsidRPr="008D4746" w:rsidR="000035A6" w:rsidP="000035A6" w:rsidRDefault="00D63F8C" w14:paraId="772FB0A3" w14:textId="77777777">
      <w:pPr>
        <w:rPr>
          <w:rFonts w:asciiTheme="minorHAnsi" w:hAnsiTheme="minorHAnsi" w:cstheme="minorHAnsi"/>
          <w:color w:val="0000FF"/>
          <w:sz w:val="28"/>
          <w:szCs w:val="28"/>
          <w:u w:val="single"/>
        </w:rPr>
      </w:pPr>
      <w:r w:rsidRPr="008D4746">
        <w:rPr>
          <w:rFonts w:asciiTheme="minorHAnsi" w:hAnsiTheme="minorHAnsi" w:cstheme="minorHAnsi"/>
          <w:color w:val="24292E"/>
          <w:sz w:val="28"/>
          <w:szCs w:val="28"/>
          <w:shd w:val="clear" w:color="auto" w:fill="FFFFFF"/>
        </w:rPr>
        <w:t>Our feedback review session notes:</w:t>
      </w:r>
      <w:r w:rsidRPr="008D4746">
        <w:rPr>
          <w:rFonts w:asciiTheme="minorHAnsi" w:hAnsiTheme="minorHAnsi" w:cstheme="minorHAnsi"/>
          <w:color w:val="24292E"/>
          <w:sz w:val="28"/>
          <w:szCs w:val="28"/>
        </w:rPr>
        <w:br/>
      </w:r>
      <w:hyperlink w:history="1" r:id="rId16">
        <w:r w:rsidRPr="008D4746">
          <w:rPr>
            <w:rFonts w:asciiTheme="minorHAnsi" w:hAnsiTheme="minorHAnsi" w:cstheme="minorHAnsi"/>
            <w:color w:val="0000FF"/>
            <w:sz w:val="28"/>
            <w:szCs w:val="28"/>
            <w:u w:val="single"/>
          </w:rPr>
          <w:t>https://app.mural.co/invitation/mural/workqueue2001/1558543337827?sender=caroladsva8096&amp;key=2cc8b8c8-50be-4b5d-85c4-2903a14c8e8c</w:t>
        </w:r>
      </w:hyperlink>
    </w:p>
    <w:p w:rsidRPr="008D4746" w:rsidR="00D63F8C" w:rsidP="000035A6" w:rsidRDefault="00D63F8C" w14:paraId="5972BD51" w14:textId="34D8AB48">
      <w:pPr>
        <w:rPr>
          <w:rFonts w:asciiTheme="minorHAnsi" w:hAnsiTheme="minorHAnsi" w:cstheme="minorHAnsi"/>
          <w:color w:val="24292E"/>
          <w:sz w:val="28"/>
          <w:szCs w:val="28"/>
        </w:rPr>
      </w:pPr>
      <w:r w:rsidRPr="008D4746">
        <w:rPr>
          <w:rFonts w:asciiTheme="minorHAnsi" w:hAnsiTheme="minorHAnsi" w:cstheme="minorHAnsi"/>
          <w:color w:val="24292E"/>
          <w:sz w:val="28"/>
          <w:szCs w:val="28"/>
        </w:rPr>
        <w:t>Deck from user research share-out.</w:t>
      </w:r>
      <w:r w:rsidRPr="008D4746">
        <w:rPr>
          <w:rFonts w:asciiTheme="minorHAnsi" w:hAnsiTheme="minorHAnsi" w:cstheme="minorHAnsi"/>
          <w:color w:val="24292E"/>
          <w:sz w:val="28"/>
          <w:szCs w:val="28"/>
        </w:rPr>
        <w:br/>
      </w:r>
      <w:hyperlink w:history="1" r:id="rId17">
        <w:r w:rsidRPr="008D4746">
          <w:rPr>
            <w:rFonts w:asciiTheme="minorHAnsi" w:hAnsiTheme="minorHAnsi" w:cstheme="minorHAnsi"/>
            <w:color w:val="0000FF"/>
            <w:sz w:val="28"/>
            <w:szCs w:val="28"/>
            <w:u w:val="single"/>
          </w:rPr>
          <w:t>VA.gov-Spanish-benefits-link-user-research-061019.pdf</w:t>
        </w:r>
      </w:hyperlink>
    </w:p>
    <w:p w:rsidRPr="0072487D" w:rsidR="001E4002" w:rsidP="00D63F8C" w:rsidRDefault="001E4002" w14:paraId="501C675C" w14:textId="6CB610CE">
      <w:pPr>
        <w:spacing w:before="100" w:beforeAutospacing="1" w:after="240"/>
        <w:rPr>
          <w:rFonts w:asciiTheme="minorHAnsi" w:hAnsiTheme="minorHAnsi" w:cstheme="minorHAnsi"/>
          <w:color w:val="24292E"/>
          <w:sz w:val="28"/>
          <w:szCs w:val="28"/>
        </w:rPr>
      </w:pPr>
    </w:p>
    <w:p w:rsidRPr="0072487D" w:rsidR="000035A6" w:rsidP="00D63F8C" w:rsidRDefault="001E4002" w14:paraId="7E9A60D8" w14:textId="77777777">
      <w:pPr>
        <w:spacing w:before="100" w:beforeAutospacing="1" w:after="240"/>
        <w:rPr>
          <w:rFonts w:asciiTheme="minorHAnsi" w:hAnsiTheme="minorHAnsi" w:cstheme="minorHAnsi"/>
          <w:color w:val="24292E"/>
          <w:sz w:val="28"/>
          <w:szCs w:val="28"/>
        </w:rPr>
      </w:pPr>
      <w:r w:rsidRPr="0072487D">
        <w:rPr>
          <w:rFonts w:asciiTheme="minorHAnsi" w:hAnsiTheme="minorHAnsi" w:cstheme="minorHAnsi"/>
          <w:color w:val="24292E"/>
          <w:sz w:val="28"/>
          <w:szCs w:val="28"/>
        </w:rPr>
        <w:lastRenderedPageBreak/>
        <w:t>Coronavirus MVP Docs</w:t>
      </w:r>
    </w:p>
    <w:p w:rsidRPr="0072487D" w:rsidR="001E4002" w:rsidP="00D63F8C" w:rsidRDefault="00DB1E37" w14:paraId="75305E2C" w14:textId="1B2892F4">
      <w:pPr>
        <w:spacing w:before="100" w:beforeAutospacing="1" w:after="240"/>
        <w:rPr>
          <w:rFonts w:asciiTheme="minorHAnsi" w:hAnsiTheme="minorHAnsi" w:cstheme="minorHAnsi"/>
          <w:color w:val="24292E"/>
          <w:sz w:val="28"/>
          <w:szCs w:val="28"/>
        </w:rPr>
      </w:pPr>
      <w:hyperlink w:history="1" r:id="rId18">
        <w:r w:rsidRPr="0072487D" w:rsidR="001E4002">
          <w:rPr>
            <w:rStyle w:val="Hyperlink"/>
            <w:rFonts w:asciiTheme="minorHAnsi" w:hAnsiTheme="minorHAnsi" w:cstheme="minorHAnsi"/>
            <w:sz w:val="28"/>
            <w:szCs w:val="28"/>
          </w:rPr>
          <w:t>https://github.com/department-of-veterans-affairs/va.gov-team/tree/master/products/content/spanish-translation/coronavirus-mvp</w:t>
        </w:r>
      </w:hyperlink>
      <w:r w:rsidRPr="0072487D" w:rsidR="001E4002">
        <w:rPr>
          <w:rFonts w:asciiTheme="minorHAnsi" w:hAnsiTheme="minorHAnsi" w:cstheme="minorHAnsi"/>
          <w:color w:val="24292E"/>
          <w:sz w:val="28"/>
          <w:szCs w:val="28"/>
        </w:rPr>
        <w:t xml:space="preserve"> </w:t>
      </w:r>
    </w:p>
    <w:p w:rsidRPr="0072487D" w:rsidR="00D63F8C" w:rsidP="00D63F8C" w:rsidRDefault="00D63F8C" w14:paraId="21D5B2DB" w14:textId="77777777">
      <w:pPr>
        <w:rPr>
          <w:rFonts w:asciiTheme="minorHAnsi" w:hAnsiTheme="minorHAnsi" w:cstheme="minorHAnsi"/>
          <w:sz w:val="28"/>
          <w:szCs w:val="28"/>
        </w:rPr>
      </w:pPr>
    </w:p>
    <w:p w:rsidRPr="0072487D" w:rsidR="005A6E75" w:rsidP="005A6E75" w:rsidRDefault="005A6E75" w14:paraId="37D237FD" w14:textId="77777777">
      <w:pPr>
        <w:spacing w:before="360" w:after="240"/>
        <w:outlineLvl w:val="1"/>
        <w:rPr>
          <w:rFonts w:asciiTheme="minorHAnsi" w:hAnsiTheme="minorHAnsi" w:cstheme="minorHAnsi"/>
          <w:b/>
          <w:bCs/>
          <w:color w:val="24292E"/>
          <w:sz w:val="28"/>
          <w:szCs w:val="28"/>
        </w:rPr>
      </w:pPr>
      <w:r w:rsidRPr="0072487D">
        <w:rPr>
          <w:rFonts w:asciiTheme="minorHAnsi" w:hAnsiTheme="minorHAnsi" w:cstheme="minorHAnsi"/>
          <w:b/>
          <w:bCs/>
          <w:color w:val="24292E"/>
          <w:sz w:val="28"/>
          <w:szCs w:val="28"/>
        </w:rPr>
        <w:t>Communications</w:t>
      </w:r>
    </w:p>
    <w:p w:rsidRPr="00DA5069" w:rsidR="005A6E75" w:rsidP="005A6E75" w:rsidRDefault="005A6E75" w14:paraId="16BAABB8" w14:textId="1EBCAD19">
      <w:pPr>
        <w:numPr>
          <w:ilvl w:val="0"/>
          <w:numId w:val="21"/>
        </w:numPr>
        <w:spacing w:before="100" w:beforeAutospacing="1" w:after="100" w:afterAutospacing="1"/>
        <w:rPr>
          <w:rFonts w:asciiTheme="minorHAnsi" w:hAnsiTheme="minorHAnsi" w:cstheme="minorHAnsi"/>
          <w:color w:val="FF0000"/>
          <w:sz w:val="28"/>
          <w:szCs w:val="28"/>
        </w:rPr>
      </w:pPr>
      <w:r w:rsidRPr="0072487D">
        <w:rPr>
          <w:rFonts w:asciiTheme="minorHAnsi" w:hAnsiTheme="minorHAnsi" w:cstheme="minorHAnsi"/>
          <w:color w:val="24292E"/>
          <w:sz w:val="28"/>
          <w:szCs w:val="28"/>
        </w:rPr>
        <w:t>GitHub Label:</w:t>
      </w:r>
      <w:r w:rsidR="00DA5069">
        <w:rPr>
          <w:rFonts w:asciiTheme="minorHAnsi" w:hAnsiTheme="minorHAnsi" w:cstheme="minorHAnsi"/>
          <w:color w:val="24292E"/>
          <w:sz w:val="28"/>
          <w:szCs w:val="28"/>
        </w:rPr>
        <w:t xml:space="preserve"> </w:t>
      </w:r>
      <w:r w:rsidRPr="00DA5069" w:rsidR="00DA5069">
        <w:rPr>
          <w:rFonts w:asciiTheme="minorHAnsi" w:hAnsiTheme="minorHAnsi" w:cstheme="minorHAnsi"/>
          <w:color w:val="FF0000"/>
          <w:sz w:val="28"/>
          <w:szCs w:val="28"/>
        </w:rPr>
        <w:t>TBD</w:t>
      </w:r>
    </w:p>
    <w:p w:rsidRPr="0072487D" w:rsidR="005A6E75" w:rsidP="005A6E75" w:rsidRDefault="005A6E75" w14:paraId="125A7E46" w14:textId="67371A5A">
      <w:pPr>
        <w:numPr>
          <w:ilvl w:val="0"/>
          <w:numId w:val="21"/>
        </w:numPr>
        <w:spacing w:before="60"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Slack channel:</w:t>
      </w:r>
      <w:r w:rsidRPr="0072487D" w:rsidR="000035A6">
        <w:rPr>
          <w:rFonts w:asciiTheme="minorHAnsi" w:hAnsiTheme="minorHAnsi" w:cstheme="minorHAnsi"/>
          <w:color w:val="24292E"/>
          <w:sz w:val="28"/>
          <w:szCs w:val="28"/>
        </w:rPr>
        <w:t xml:space="preserve"> </w:t>
      </w:r>
      <w:hyperlink w:history="1" r:id="rId19">
        <w:r w:rsidRPr="0072487D" w:rsidR="000035A6">
          <w:rPr>
            <w:rStyle w:val="Hyperlink"/>
            <w:rFonts w:asciiTheme="minorHAnsi" w:hAnsiTheme="minorHAnsi" w:cstheme="minorHAnsi"/>
            <w:sz w:val="28"/>
            <w:szCs w:val="28"/>
          </w:rPr>
          <w:t>#</w:t>
        </w:r>
        <w:proofErr w:type="spellStart"/>
        <w:r w:rsidRPr="0072487D" w:rsidR="000035A6">
          <w:rPr>
            <w:rStyle w:val="Hyperlink"/>
            <w:rFonts w:asciiTheme="minorHAnsi" w:hAnsiTheme="minorHAnsi" w:cstheme="minorHAnsi"/>
            <w:sz w:val="28"/>
            <w:szCs w:val="28"/>
          </w:rPr>
          <w:t>vsa</w:t>
        </w:r>
        <w:proofErr w:type="spellEnd"/>
        <w:r w:rsidRPr="0072487D" w:rsidR="000035A6">
          <w:rPr>
            <w:rStyle w:val="Hyperlink"/>
            <w:rFonts w:asciiTheme="minorHAnsi" w:hAnsiTheme="minorHAnsi" w:cstheme="minorHAnsi"/>
            <w:sz w:val="28"/>
            <w:szCs w:val="28"/>
          </w:rPr>
          <w:t>-content-localization</w:t>
        </w:r>
      </w:hyperlink>
      <w:r w:rsidRPr="0072487D" w:rsidR="000035A6">
        <w:rPr>
          <w:rFonts w:asciiTheme="minorHAnsi" w:hAnsiTheme="minorHAnsi" w:cstheme="minorHAnsi"/>
          <w:color w:val="24292E"/>
          <w:sz w:val="28"/>
          <w:szCs w:val="28"/>
        </w:rPr>
        <w:t xml:space="preserve"> </w:t>
      </w:r>
    </w:p>
    <w:p w:rsidRPr="0072487D" w:rsidR="005A6E75" w:rsidP="005A6E75" w:rsidRDefault="005A6E75" w14:paraId="34AB0165" w14:textId="46BDCC74">
      <w:pPr>
        <w:numPr>
          <w:ilvl w:val="0"/>
          <w:numId w:val="21"/>
        </w:numPr>
        <w:spacing w:before="60"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Product POCs:</w:t>
      </w:r>
      <w:r w:rsidRPr="0072487D" w:rsidR="000035A6">
        <w:rPr>
          <w:rFonts w:asciiTheme="minorHAnsi" w:hAnsiTheme="minorHAnsi" w:cstheme="minorHAnsi"/>
          <w:color w:val="24292E"/>
          <w:sz w:val="28"/>
          <w:szCs w:val="28"/>
        </w:rPr>
        <w:t xml:space="preserve"> </w:t>
      </w:r>
      <w:hyperlink w:history="1" r:id="rId20">
        <w:r w:rsidRPr="0072487D" w:rsidR="000035A6">
          <w:rPr>
            <w:rStyle w:val="Hyperlink"/>
            <w:rFonts w:asciiTheme="minorHAnsi" w:hAnsiTheme="minorHAnsi" w:cstheme="minorHAnsi"/>
            <w:sz w:val="28"/>
            <w:szCs w:val="28"/>
          </w:rPr>
          <w:t>danielle.thierry@va.gov</w:t>
        </w:r>
      </w:hyperlink>
      <w:r w:rsidRPr="0072487D" w:rsidR="000035A6">
        <w:rPr>
          <w:rFonts w:asciiTheme="minorHAnsi" w:hAnsiTheme="minorHAnsi" w:cstheme="minorHAnsi"/>
          <w:color w:val="24292E"/>
          <w:sz w:val="28"/>
          <w:szCs w:val="28"/>
        </w:rPr>
        <w:t xml:space="preserve"> </w:t>
      </w:r>
    </w:p>
    <w:p w:rsidRPr="0072487D" w:rsidR="005A6E75" w:rsidP="005A6E75" w:rsidRDefault="005A6E75" w14:paraId="1F6161DA" w14:textId="46785182">
      <w:pPr>
        <w:numPr>
          <w:ilvl w:val="0"/>
          <w:numId w:val="21"/>
        </w:numPr>
        <w:spacing w:before="60"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Stakeholders:</w:t>
      </w:r>
      <w:r w:rsidRPr="0072487D" w:rsidR="000035A6">
        <w:rPr>
          <w:rFonts w:asciiTheme="minorHAnsi" w:hAnsiTheme="minorHAnsi" w:cstheme="minorHAnsi"/>
          <w:color w:val="24292E"/>
          <w:sz w:val="28"/>
          <w:szCs w:val="28"/>
        </w:rPr>
        <w:t xml:space="preserve"> Dave Conlon</w:t>
      </w:r>
    </w:p>
    <w:p w:rsidRPr="0072487D" w:rsidR="00F21C73" w:rsidP="00F21C73" w:rsidRDefault="00D63F8C" w14:paraId="20E2FE21" w14:textId="77777777">
      <w:pPr>
        <w:spacing w:before="360" w:after="240"/>
        <w:outlineLvl w:val="1"/>
        <w:rPr>
          <w:rFonts w:asciiTheme="minorHAnsi" w:hAnsiTheme="minorHAnsi" w:cstheme="minorHAnsi"/>
          <w:b/>
          <w:bCs/>
          <w:color w:val="24292E"/>
          <w:sz w:val="28"/>
          <w:szCs w:val="28"/>
        </w:rPr>
      </w:pPr>
      <w:r w:rsidRPr="0072487D">
        <w:rPr>
          <w:rFonts w:asciiTheme="minorHAnsi" w:hAnsiTheme="minorHAnsi" w:cstheme="minorHAnsi"/>
          <w:color w:val="24292E"/>
          <w:sz w:val="28"/>
          <w:szCs w:val="28"/>
        </w:rPr>
        <w:br/>
      </w:r>
      <w:r w:rsidRPr="0072487D" w:rsidR="00F21C73">
        <w:rPr>
          <w:rFonts w:asciiTheme="minorHAnsi" w:hAnsiTheme="minorHAnsi" w:cstheme="minorHAnsi"/>
          <w:b/>
          <w:bCs/>
          <w:color w:val="24292E"/>
          <w:sz w:val="28"/>
          <w:szCs w:val="28"/>
        </w:rPr>
        <w:t>Team</w:t>
      </w:r>
    </w:p>
    <w:p w:rsidRPr="0072487D" w:rsidR="00F21C73" w:rsidP="00F21C73" w:rsidRDefault="00F21C73" w14:paraId="3F3BF32F" w14:textId="77777777">
      <w:pPr>
        <w:numPr>
          <w:ilvl w:val="0"/>
          <w:numId w:val="22"/>
        </w:numPr>
        <w:spacing w:before="100" w:beforeAutospacing="1"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VA Digital Strategist(s):</w:t>
      </w:r>
      <w:r>
        <w:rPr>
          <w:rFonts w:asciiTheme="minorHAnsi" w:hAnsiTheme="minorHAnsi" w:cstheme="minorHAnsi"/>
          <w:color w:val="24292E"/>
          <w:sz w:val="28"/>
          <w:szCs w:val="28"/>
        </w:rPr>
        <w:t xml:space="preserve"> Danielle Thierry </w:t>
      </w:r>
    </w:p>
    <w:p w:rsidRPr="0072487D" w:rsidR="00F21C73" w:rsidP="00F21C73" w:rsidRDefault="00F21C73" w14:paraId="79ED1894" w14:textId="77777777">
      <w:pPr>
        <w:numPr>
          <w:ilvl w:val="0"/>
          <w:numId w:val="22"/>
        </w:numPr>
        <w:spacing w:before="60"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Product Manager:</w:t>
      </w:r>
      <w:r>
        <w:rPr>
          <w:rFonts w:asciiTheme="minorHAnsi" w:hAnsiTheme="minorHAnsi" w:cstheme="minorHAnsi"/>
          <w:color w:val="24292E"/>
          <w:sz w:val="28"/>
          <w:szCs w:val="28"/>
        </w:rPr>
        <w:t xml:space="preserve"> Sharon Kasimow</w:t>
      </w:r>
    </w:p>
    <w:p w:rsidRPr="0072487D" w:rsidR="00F21C73" w:rsidP="00F21C73" w:rsidRDefault="00F21C73" w14:paraId="17D4E30C" w14:textId="77777777">
      <w:pPr>
        <w:numPr>
          <w:ilvl w:val="0"/>
          <w:numId w:val="22"/>
        </w:numPr>
        <w:spacing w:before="60"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Design Lead:</w:t>
      </w:r>
      <w:r>
        <w:rPr>
          <w:rFonts w:asciiTheme="minorHAnsi" w:hAnsiTheme="minorHAnsi" w:cstheme="minorHAnsi"/>
          <w:color w:val="24292E"/>
          <w:sz w:val="28"/>
          <w:szCs w:val="28"/>
        </w:rPr>
        <w:t xml:space="preserve"> TBD</w:t>
      </w:r>
    </w:p>
    <w:p w:rsidRPr="0072487D" w:rsidR="00F21C73" w:rsidP="00F21C73" w:rsidRDefault="00F21C73" w14:paraId="5D1711CF" w14:textId="77777777">
      <w:pPr>
        <w:numPr>
          <w:ilvl w:val="0"/>
          <w:numId w:val="22"/>
        </w:numPr>
        <w:spacing w:before="60" w:after="100" w:afterAutospacing="1"/>
        <w:rPr>
          <w:rFonts w:asciiTheme="minorHAnsi" w:hAnsiTheme="minorHAnsi" w:cstheme="minorHAnsi"/>
          <w:color w:val="24292E"/>
          <w:sz w:val="28"/>
          <w:szCs w:val="28"/>
        </w:rPr>
      </w:pPr>
      <w:proofErr w:type="spellStart"/>
      <w:r w:rsidRPr="0072487D">
        <w:rPr>
          <w:rFonts w:asciiTheme="minorHAnsi" w:hAnsiTheme="minorHAnsi" w:cstheme="minorHAnsi"/>
          <w:color w:val="24292E"/>
          <w:sz w:val="28"/>
          <w:szCs w:val="28"/>
        </w:rPr>
        <w:t>Eng</w:t>
      </w:r>
      <w:proofErr w:type="spellEnd"/>
      <w:r w:rsidRPr="0072487D">
        <w:rPr>
          <w:rFonts w:asciiTheme="minorHAnsi" w:hAnsiTheme="minorHAnsi" w:cstheme="minorHAnsi"/>
          <w:color w:val="24292E"/>
          <w:sz w:val="28"/>
          <w:szCs w:val="28"/>
        </w:rPr>
        <w:t xml:space="preserve"> Lead:</w:t>
      </w:r>
      <w:r>
        <w:rPr>
          <w:rFonts w:asciiTheme="minorHAnsi" w:hAnsiTheme="minorHAnsi" w:cstheme="minorHAnsi"/>
          <w:color w:val="24292E"/>
          <w:sz w:val="28"/>
          <w:szCs w:val="28"/>
        </w:rPr>
        <w:t xml:space="preserve"> Fareez Ahmed</w:t>
      </w:r>
    </w:p>
    <w:p w:rsidRPr="0072487D" w:rsidR="00F21C73" w:rsidP="00F21C73" w:rsidRDefault="00F21C73" w14:paraId="591312DB" w14:textId="77777777">
      <w:pPr>
        <w:numPr>
          <w:ilvl w:val="0"/>
          <w:numId w:val="22"/>
        </w:numPr>
        <w:spacing w:before="60" w:after="100" w:afterAutospacing="1"/>
        <w:rPr>
          <w:rFonts w:asciiTheme="minorHAnsi" w:hAnsiTheme="minorHAnsi" w:cstheme="minorHAnsi"/>
          <w:color w:val="24292E"/>
          <w:sz w:val="28"/>
          <w:szCs w:val="28"/>
        </w:rPr>
      </w:pPr>
      <w:r w:rsidRPr="0072487D">
        <w:rPr>
          <w:rFonts w:asciiTheme="minorHAnsi" w:hAnsiTheme="minorHAnsi" w:cstheme="minorHAnsi"/>
          <w:color w:val="24292E"/>
          <w:sz w:val="28"/>
          <w:szCs w:val="28"/>
        </w:rPr>
        <w:t>Engineers:</w:t>
      </w:r>
      <w:r>
        <w:rPr>
          <w:rFonts w:asciiTheme="minorHAnsi" w:hAnsiTheme="minorHAnsi" w:cstheme="minorHAnsi"/>
          <w:color w:val="24292E"/>
          <w:sz w:val="28"/>
          <w:szCs w:val="28"/>
        </w:rPr>
        <w:t xml:space="preserve"> TBD</w:t>
      </w:r>
    </w:p>
    <w:p w:rsidRPr="0072487D" w:rsidR="005A6E75" w:rsidP="00925050" w:rsidRDefault="005A6E75" w14:paraId="139266DD" w14:textId="4BC74189">
      <w:pPr>
        <w:pStyle w:val="Heading2"/>
        <w:spacing w:before="360" w:beforeAutospacing="0" w:after="240" w:afterAutospacing="0"/>
        <w:rPr>
          <w:rFonts w:asciiTheme="minorHAnsi" w:hAnsiTheme="minorHAnsi" w:cstheme="minorHAnsi"/>
          <w:b w:val="0"/>
          <w:bCs w:val="0"/>
          <w:color w:val="24292E"/>
          <w:sz w:val="28"/>
          <w:szCs w:val="28"/>
        </w:rPr>
      </w:pPr>
    </w:p>
    <w:p w:rsidRPr="0072487D" w:rsidR="005A6E75" w:rsidP="005A6E75" w:rsidRDefault="00DB1E37" w14:paraId="2CE79FCB" w14:textId="77777777">
      <w:pPr>
        <w:spacing w:before="360" w:after="360"/>
        <w:rPr>
          <w:rFonts w:asciiTheme="minorHAnsi" w:hAnsiTheme="minorHAnsi" w:cstheme="minorHAnsi"/>
          <w:sz w:val="28"/>
          <w:szCs w:val="28"/>
        </w:rPr>
      </w:pPr>
      <w:r>
        <w:rPr>
          <w:rFonts w:asciiTheme="minorHAnsi" w:hAnsiTheme="minorHAnsi" w:cstheme="minorHAnsi"/>
          <w:noProof/>
          <w:sz w:val="28"/>
          <w:szCs w:val="28"/>
        </w:rPr>
        <w:pict w14:anchorId="7ED4EA9D">
          <v:rect id="_x0000_i1032" style="width:468pt;height:.05pt;mso-width-percent:0;mso-height-percent:0;mso-width-percent:0;mso-height-percent:0" alt="" o:hr="t" o:hrstd="t" o:hrnoshade="t" o:hralign="center" fillcolor="#24292e" stroked="f"/>
        </w:pict>
      </w:r>
    </w:p>
    <w:p w:rsidRPr="0072487D" w:rsidR="005A6E75" w:rsidP="005A6E75" w:rsidRDefault="005A6E75" w14:paraId="4CE9F840" w14:textId="77777777">
      <w:pPr>
        <w:spacing w:before="360" w:after="240"/>
        <w:outlineLvl w:val="0"/>
        <w:rPr>
          <w:rFonts w:asciiTheme="minorHAnsi" w:hAnsiTheme="minorHAnsi" w:cstheme="minorHAnsi"/>
          <w:b/>
          <w:bCs/>
          <w:color w:val="24292E"/>
          <w:kern w:val="36"/>
          <w:sz w:val="28"/>
          <w:szCs w:val="28"/>
        </w:rPr>
      </w:pPr>
      <w:r w:rsidRPr="0072487D">
        <w:rPr>
          <w:rFonts w:asciiTheme="minorHAnsi" w:hAnsiTheme="minorHAnsi" w:cstheme="minorHAnsi"/>
          <w:b/>
          <w:bCs/>
          <w:color w:val="24292E"/>
          <w:kern w:val="36"/>
          <w:sz w:val="28"/>
          <w:szCs w:val="28"/>
        </w:rPr>
        <w:t>Implementation Info</w:t>
      </w:r>
    </w:p>
    <w:p w:rsidRPr="0072487D" w:rsidR="005A6E75" w:rsidP="005A6E75" w:rsidRDefault="005A6E75" w14:paraId="46E5905B" w14:textId="77777777">
      <w:pPr>
        <w:spacing w:before="360" w:after="240"/>
        <w:outlineLvl w:val="1"/>
        <w:rPr>
          <w:rFonts w:asciiTheme="minorHAnsi" w:hAnsiTheme="minorHAnsi" w:cstheme="minorHAnsi"/>
          <w:b/>
          <w:bCs/>
          <w:color w:val="24292E"/>
          <w:sz w:val="28"/>
          <w:szCs w:val="28"/>
        </w:rPr>
      </w:pPr>
      <w:r w:rsidRPr="0072487D">
        <w:rPr>
          <w:rFonts w:asciiTheme="minorHAnsi" w:hAnsiTheme="minorHAnsi" w:cstheme="minorHAnsi"/>
          <w:b/>
          <w:bCs/>
          <w:color w:val="24292E"/>
          <w:sz w:val="28"/>
          <w:szCs w:val="28"/>
        </w:rPr>
        <w:t>Status</w:t>
      </w:r>
    </w:p>
    <w:p w:rsidRPr="0072487D" w:rsidR="005A6E75" w:rsidP="005A6E75" w:rsidRDefault="005A6E75" w14:paraId="6FDFDC7B" w14:textId="77777777">
      <w:pPr>
        <w:spacing w:before="360" w:after="240"/>
        <w:outlineLvl w:val="1"/>
        <w:rPr>
          <w:rFonts w:asciiTheme="minorHAnsi" w:hAnsiTheme="minorHAnsi" w:cstheme="minorHAnsi"/>
          <w:b/>
          <w:bCs/>
          <w:color w:val="24292E"/>
          <w:sz w:val="28"/>
          <w:szCs w:val="28"/>
        </w:rPr>
      </w:pPr>
      <w:r w:rsidRPr="0072487D">
        <w:rPr>
          <w:rFonts w:asciiTheme="minorHAnsi" w:hAnsiTheme="minorHAnsi" w:cstheme="minorHAnsi"/>
          <w:b/>
          <w:bCs/>
          <w:color w:val="24292E"/>
          <w:sz w:val="28"/>
          <w:szCs w:val="28"/>
        </w:rPr>
        <w:t>Technical Decisions</w:t>
      </w:r>
    </w:p>
    <w:p w:rsidRPr="0072487D" w:rsidR="005A6E75" w:rsidP="005A6E75" w:rsidRDefault="005A6E75" w14:paraId="7A1A4A53" w14:textId="77777777">
      <w:pPr>
        <w:spacing w:before="360" w:after="240"/>
        <w:outlineLvl w:val="1"/>
        <w:rPr>
          <w:rFonts w:asciiTheme="minorHAnsi" w:hAnsiTheme="minorHAnsi" w:cstheme="minorHAnsi"/>
          <w:b/>
          <w:bCs/>
          <w:color w:val="24292E"/>
          <w:sz w:val="28"/>
          <w:szCs w:val="28"/>
        </w:rPr>
      </w:pPr>
      <w:r w:rsidRPr="0072487D">
        <w:rPr>
          <w:rFonts w:asciiTheme="minorHAnsi" w:hAnsiTheme="minorHAnsi" w:cstheme="minorHAnsi"/>
          <w:b/>
          <w:bCs/>
          <w:color w:val="24292E"/>
          <w:sz w:val="28"/>
          <w:szCs w:val="28"/>
        </w:rPr>
        <w:t>Product Decisions</w:t>
      </w:r>
    </w:p>
    <w:p w:rsidRPr="0072487D" w:rsidR="007D240B" w:rsidP="007D240B" w:rsidRDefault="007D240B" w14:paraId="4AF417BE" w14:textId="113FAFAA">
      <w:pPr>
        <w:spacing w:before="60" w:after="100" w:afterAutospacing="1"/>
        <w:rPr>
          <w:rFonts w:asciiTheme="minorHAnsi" w:hAnsiTheme="minorHAnsi" w:cstheme="minorHAnsi"/>
          <w:color w:val="24292E"/>
          <w:sz w:val="28"/>
          <w:szCs w:val="28"/>
        </w:rPr>
      </w:pPr>
    </w:p>
    <w:p w:rsidRPr="0072487D" w:rsidR="005E2B23" w:rsidP="007D240B" w:rsidRDefault="005E2B23" w14:paraId="68EAE44C" w14:textId="77777777">
      <w:pPr>
        <w:spacing w:before="60" w:after="100" w:afterAutospacing="1"/>
        <w:rPr>
          <w:rFonts w:asciiTheme="minorHAnsi" w:hAnsiTheme="minorHAnsi" w:cstheme="minorHAnsi"/>
          <w:color w:val="24292E"/>
          <w:sz w:val="28"/>
          <w:szCs w:val="28"/>
        </w:rPr>
      </w:pPr>
    </w:p>
    <w:p w:rsidRPr="0072487D" w:rsidR="007D240B" w:rsidP="007D240B" w:rsidRDefault="007D240B" w14:paraId="60DA2703" w14:textId="2C178904">
      <w:pPr>
        <w:spacing w:before="60" w:after="100" w:afterAutospacing="1"/>
        <w:rPr>
          <w:rFonts w:asciiTheme="minorHAnsi" w:hAnsiTheme="minorHAnsi" w:cstheme="minorHAnsi"/>
          <w:color w:val="24292E"/>
          <w:sz w:val="28"/>
          <w:szCs w:val="28"/>
        </w:rPr>
      </w:pPr>
    </w:p>
    <w:p w:rsidRPr="0072487D" w:rsidR="007D240B" w:rsidP="007D240B" w:rsidRDefault="007D240B" w14:paraId="1DF019A6" w14:textId="1F14BBD1">
      <w:pPr>
        <w:spacing w:before="60" w:after="100" w:afterAutospacing="1"/>
        <w:rPr>
          <w:rFonts w:asciiTheme="minorHAnsi" w:hAnsiTheme="minorHAnsi" w:cstheme="minorHAnsi"/>
          <w:color w:val="24292E"/>
          <w:sz w:val="28"/>
          <w:szCs w:val="28"/>
        </w:rPr>
      </w:pPr>
    </w:p>
    <w:sectPr w:rsidRPr="0072487D" w:rsidR="007D240B">
      <w:footerReference w:type="even"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2B2" w:rsidP="004F0B09" w:rsidRDefault="003A42B2" w14:paraId="6F1DAC56" w14:textId="77777777">
      <w:r>
        <w:separator/>
      </w:r>
    </w:p>
  </w:endnote>
  <w:endnote w:type="continuationSeparator" w:id="0">
    <w:p w:rsidR="003A42B2" w:rsidP="004F0B09" w:rsidRDefault="003A42B2" w14:paraId="45E6E581" w14:textId="77777777">
      <w:r>
        <w:continuationSeparator/>
      </w:r>
    </w:p>
  </w:endnote>
  <w:endnote w:id="1">
    <w:p w:rsidR="003A42B2" w:rsidP="003265DE" w:rsidRDefault="003A42B2" w14:paraId="70EC1671" w14:textId="77777777">
      <w:pPr>
        <w:pStyle w:val="EndnoteText"/>
        <w:rPr>
          <w:ins w:author="Thierry, Danielle" w:date="2021-02-04T09:05:00Z" w:id="53"/>
        </w:rPr>
      </w:pPr>
      <w:ins w:author="Thierry, Danielle" w:date="2021-02-04T09:05:00Z" w:id="54">
        <w:r>
          <w:rPr>
            <w:rStyle w:val="EndnoteReference"/>
          </w:rPr>
          <w:endnoteRef/>
        </w:r>
        <w:r>
          <w:t xml:space="preserve"> </w:t>
        </w:r>
        <w:r>
          <w:fldChar w:fldCharType="begin"/>
        </w:r>
        <w:r>
          <w:instrText xml:space="preserve"> HYPERLINK "</w:instrText>
        </w:r>
        <w:r w:rsidRPr="003265DE">
          <w:instrText>https://nnlm.gov/initiatives/topics/health-literacy#:~:text=People%20with%20low%20health%20literacy%20use%20more%20health,immigrant%20populations%2C%20minority%20populations%2C%20and%20low%20income%20populations</w:instrText>
        </w:r>
        <w:r>
          <w:instrText xml:space="preserve">" </w:instrText>
        </w:r>
        <w:r>
          <w:fldChar w:fldCharType="separate"/>
        </w:r>
        <w:r w:rsidRPr="00F359E5">
          <w:rPr>
            <w:rStyle w:val="Hyperlink"/>
          </w:rPr>
          <w:t>https://nnlm.gov/initiatives/topics/health-literacy#:~:text=People%20with%20low%20health%20literacy%20use%20more%20health,immigrant%20populations%2C%20minority%20populations%2C%20and%20low%20income%20populations</w:t>
        </w:r>
        <w:r>
          <w:fldChar w:fldCharType="end"/>
        </w:r>
        <w:r w:rsidRPr="003265DE">
          <w:t>.</w:t>
        </w:r>
      </w:ins>
    </w:p>
    <w:p w:rsidR="003A42B2" w:rsidP="003265DE" w:rsidRDefault="003A42B2" w14:paraId="2C25D8F3" w14:textId="77777777">
      <w:pPr>
        <w:pStyle w:val="EndnoteText"/>
        <w:rPr>
          <w:ins w:author="Thierry, Danielle" w:date="2021-02-04T09:05:00Z" w:id="55"/>
        </w:rPr>
      </w:pPr>
    </w:p>
  </w:endnote>
  <w:endnote w:id="2">
    <w:p w:rsidRPr="003265DE" w:rsidR="003A42B2" w:rsidP="003265DE" w:rsidRDefault="003A42B2" w14:paraId="6A1C6DFE" w14:textId="7737EBD2">
      <w:pPr>
        <w:pStyle w:val="EndnoteText"/>
        <w:rPr>
          <w:ins w:author="Thierry, Danielle" w:date="2021-02-04T09:03:00Z" w:id="60"/>
        </w:rPr>
      </w:pPr>
      <w:ins w:author="Thierry, Danielle" w:date="2021-02-04T09:03:00Z" w:id="61">
        <w:r>
          <w:rPr>
            <w:rStyle w:val="EndnoteReference"/>
          </w:rPr>
          <w:endnoteRef/>
        </w:r>
        <w:r>
          <w:t xml:space="preserve"> </w:t>
        </w:r>
        <w:r>
          <w:fldChar w:fldCharType="begin"/>
        </w:r>
        <w:r>
          <w:instrText xml:space="preserve"> HYPERLINK "</w:instrText>
        </w:r>
        <w:r w:rsidRPr="003265DE">
          <w:instrText>https://www.cambridge.org/core/services/aop-cambridge-core/content/view/E1B32CF9E602F287902AD91F1D10DA7D/S1935789320001512a.pdf/public_health_communication_in_time_of_crisis_readability_of_online_covid19_information.pdf</w:instrText>
        </w:r>
        <w:r>
          <w:instrText xml:space="preserve">" </w:instrText>
        </w:r>
        <w:r>
          <w:fldChar w:fldCharType="separate"/>
        </w:r>
        <w:r w:rsidRPr="00F359E5">
          <w:rPr>
            <w:rStyle w:val="Hyperlink"/>
          </w:rPr>
          <w:t>https://www.cambridge.org/core/services/aop-cambridge-core/content/view/E1B32CF9E602F287902AD91F1D10DA7D/S1935789320001512a.pdf/public_health_communication_in_time_of_crisis_readability_of_online_covid19_information.pdf</w:t>
        </w:r>
        <w:r>
          <w:fldChar w:fldCharType="end"/>
        </w:r>
        <w:r>
          <w:t xml:space="preserve"> </w:t>
        </w:r>
      </w:ins>
    </w:p>
    <w:p w:rsidR="003A42B2" w:rsidRDefault="003A42B2" w14:paraId="76F6D8D6" w14:textId="5FB49D6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6070345"/>
      <w:docPartObj>
        <w:docPartGallery w:val="Page Numbers (Bottom of Page)"/>
        <w:docPartUnique/>
      </w:docPartObj>
    </w:sdtPr>
    <w:sdtEndPr>
      <w:rPr>
        <w:rStyle w:val="PageNumber"/>
      </w:rPr>
    </w:sdtEndPr>
    <w:sdtContent>
      <w:p w:rsidR="003A42B2" w:rsidP="0058265F" w:rsidRDefault="003A42B2" w14:paraId="14A7C6CE" w14:textId="4380CC3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A42B2" w:rsidP="004F0B09" w:rsidRDefault="003A42B2" w14:paraId="4BA5046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5252663"/>
      <w:docPartObj>
        <w:docPartGallery w:val="Page Numbers (Bottom of Page)"/>
        <w:docPartUnique/>
      </w:docPartObj>
    </w:sdtPr>
    <w:sdtEndPr>
      <w:rPr>
        <w:rStyle w:val="PageNumber"/>
      </w:rPr>
    </w:sdtEndPr>
    <w:sdtContent>
      <w:p w:rsidR="003A42B2" w:rsidP="0058265F" w:rsidRDefault="003A42B2" w14:paraId="17A67C22" w14:textId="342E19E1">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A42B2" w:rsidP="004F0B09" w:rsidRDefault="003A42B2" w14:paraId="53F9225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2B2" w:rsidP="004F0B09" w:rsidRDefault="003A42B2" w14:paraId="1C58D816" w14:textId="77777777">
      <w:r>
        <w:separator/>
      </w:r>
    </w:p>
  </w:footnote>
  <w:footnote w:type="continuationSeparator" w:id="0">
    <w:p w:rsidR="003A42B2" w:rsidP="004F0B09" w:rsidRDefault="003A42B2" w14:paraId="538316E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0FF6"/>
    <w:multiLevelType w:val="multilevel"/>
    <w:tmpl w:val="C83AF3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9483BB5"/>
    <w:multiLevelType w:val="hybridMultilevel"/>
    <w:tmpl w:val="886644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394C3A"/>
    <w:multiLevelType w:val="multilevel"/>
    <w:tmpl w:val="E3E8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B4DC8"/>
    <w:multiLevelType w:val="multilevel"/>
    <w:tmpl w:val="6A386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13A59"/>
    <w:multiLevelType w:val="multilevel"/>
    <w:tmpl w:val="53D0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B0198"/>
    <w:multiLevelType w:val="multilevel"/>
    <w:tmpl w:val="B1BE4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6B686E"/>
    <w:multiLevelType w:val="multilevel"/>
    <w:tmpl w:val="F2F68F5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9922CB0"/>
    <w:multiLevelType w:val="multilevel"/>
    <w:tmpl w:val="3DA8A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B6D62C5"/>
    <w:multiLevelType w:val="multilevel"/>
    <w:tmpl w:val="E4008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053C9"/>
    <w:multiLevelType w:val="multilevel"/>
    <w:tmpl w:val="FADA3AFC"/>
    <w:lvl w:ilvl="0" w:tplc="4C9C52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086210"/>
    <w:multiLevelType w:val="multilevel"/>
    <w:tmpl w:val="E27A26B2"/>
    <w:lvl w:ilvl="0" w:tplc="6FFE0688">
      <w:start w:val="1"/>
      <w:numFmt w:val="decimal"/>
      <w:lvlText w:val="%1."/>
      <w:lvlJc w:val="left"/>
      <w:pPr>
        <w:ind w:left="1080" w:hanging="360"/>
      </w:pPr>
      <w:rPr>
        <w:rFonts w:hint="default"/>
        <w:color w:val="24292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6070C0"/>
    <w:multiLevelType w:val="multilevel"/>
    <w:tmpl w:val="78304BD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B620DD4"/>
    <w:multiLevelType w:val="multilevel"/>
    <w:tmpl w:val="4F6E9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216BA"/>
    <w:multiLevelType w:val="multilevel"/>
    <w:tmpl w:val="1EB8C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F1B6D35"/>
    <w:multiLevelType w:val="multilevel"/>
    <w:tmpl w:val="0409000F"/>
    <w:lvl w:ilvl="0">
      <w:start w:val="1"/>
      <w:numFmt w:val="decimal"/>
      <w:lvlText w:val="%1."/>
      <w:lvlJc w:val="left"/>
      <w:pPr>
        <w:ind w:left="720" w:hanging="360"/>
      </w:pPr>
    </w:lvl>
  </w:abstractNum>
  <w:abstractNum w:abstractNumId="15" w15:restartNumberingAfterBreak="0">
    <w:nsid w:val="30D513D5"/>
    <w:multiLevelType w:val="multilevel"/>
    <w:tmpl w:val="006C9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B5220"/>
    <w:multiLevelType w:val="hybridMultilevel"/>
    <w:tmpl w:val="960008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19B3551"/>
    <w:multiLevelType w:val="hybridMultilevel"/>
    <w:tmpl w:val="456CA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27865C0"/>
    <w:multiLevelType w:val="hybridMultilevel"/>
    <w:tmpl w:val="ACCEE1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2E82860"/>
    <w:multiLevelType w:val="multilevel"/>
    <w:tmpl w:val="559CB88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4013A3B"/>
    <w:multiLevelType w:val="multilevel"/>
    <w:tmpl w:val="77B4CD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74350E6"/>
    <w:multiLevelType w:val="multilevel"/>
    <w:tmpl w:val="7E24CE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9BD3E2D"/>
    <w:multiLevelType w:val="multilevel"/>
    <w:tmpl w:val="3D0A1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74553"/>
    <w:multiLevelType w:val="hybridMultilevel"/>
    <w:tmpl w:val="8B945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2A7779"/>
    <w:multiLevelType w:val="multilevel"/>
    <w:tmpl w:val="78304BD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3B3B0FD2"/>
    <w:multiLevelType w:val="hybridMultilevel"/>
    <w:tmpl w:val="081A2C6A"/>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BFB4FF7"/>
    <w:multiLevelType w:val="hybridMultilevel"/>
    <w:tmpl w:val="E14831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D812BB6"/>
    <w:multiLevelType w:val="hybridMultilevel"/>
    <w:tmpl w:val="24703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13B431D"/>
    <w:multiLevelType w:val="hybridMultilevel"/>
    <w:tmpl w:val="01DC9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4AE7351B"/>
    <w:multiLevelType w:val="hybridMultilevel"/>
    <w:tmpl w:val="27A67A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E7E6B25"/>
    <w:multiLevelType w:val="hybridMultilevel"/>
    <w:tmpl w:val="8222C2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17F461C"/>
    <w:multiLevelType w:val="hybridMultilevel"/>
    <w:tmpl w:val="AE5EC2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2AA79F8"/>
    <w:multiLevelType w:val="hybridMultilevel"/>
    <w:tmpl w:val="E01AFF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58D82DB3"/>
    <w:multiLevelType w:val="multilevel"/>
    <w:tmpl w:val="CFF0CF76"/>
    <w:lvl w:ilvl="0">
      <w:start w:val="1"/>
      <w:numFmt w:val="bullet"/>
      <w:lvlText w:val=""/>
      <w:lvlJc w:val="left"/>
      <w:pPr>
        <w:tabs>
          <w:tab w:val="num" w:pos="720"/>
        </w:tabs>
        <w:ind w:left="720" w:hanging="360"/>
      </w:pPr>
      <w:rPr>
        <w:rFonts w:hint="default" w:ascii="Symbol" w:hAnsi="Symbol"/>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92D5D1B"/>
    <w:multiLevelType w:val="hybridMultilevel"/>
    <w:tmpl w:val="F2F68F5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5D2B06A9"/>
    <w:multiLevelType w:val="multilevel"/>
    <w:tmpl w:val="7EF64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5DE45076"/>
    <w:multiLevelType w:val="hybridMultilevel"/>
    <w:tmpl w:val="02D88D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8012D97"/>
    <w:multiLevelType w:val="multilevel"/>
    <w:tmpl w:val="F2F68F5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6E8A766A"/>
    <w:multiLevelType w:val="multilevel"/>
    <w:tmpl w:val="2DAC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333778"/>
    <w:multiLevelType w:val="hybridMultilevel"/>
    <w:tmpl w:val="695ED0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6F8C2B24"/>
    <w:multiLevelType w:val="hybridMultilevel"/>
    <w:tmpl w:val="60E6C402"/>
    <w:lvl w:ilvl="0" w:tplc="93D6DFD8">
      <w:start w:val="1"/>
      <w:numFmt w:val="bullet"/>
      <w:lvlText w:val=""/>
      <w:lvlJc w:val="left"/>
      <w:pPr>
        <w:ind w:left="720" w:hanging="360"/>
      </w:pPr>
      <w:rPr>
        <w:rFonts w:hint="default" w:ascii="Symbol" w:hAnsi="Symbol"/>
      </w:rPr>
    </w:lvl>
    <w:lvl w:ilvl="1" w:tplc="EFC06368" w:tentative="1">
      <w:start w:val="1"/>
      <w:numFmt w:val="bullet"/>
      <w:lvlText w:val="o"/>
      <w:lvlJc w:val="left"/>
      <w:pPr>
        <w:ind w:left="1440" w:hanging="360"/>
      </w:pPr>
      <w:rPr>
        <w:rFonts w:hint="default" w:ascii="Courier New" w:hAnsi="Courier New" w:cs="Courier New"/>
      </w:rPr>
    </w:lvl>
    <w:lvl w:ilvl="2" w:tplc="297030E6" w:tentative="1">
      <w:start w:val="1"/>
      <w:numFmt w:val="bullet"/>
      <w:lvlText w:val=""/>
      <w:lvlJc w:val="left"/>
      <w:pPr>
        <w:ind w:left="2160" w:hanging="360"/>
      </w:pPr>
      <w:rPr>
        <w:rFonts w:hint="default" w:ascii="Wingdings" w:hAnsi="Wingdings"/>
      </w:rPr>
    </w:lvl>
    <w:lvl w:ilvl="3" w:tplc="56402958" w:tentative="1">
      <w:start w:val="1"/>
      <w:numFmt w:val="bullet"/>
      <w:lvlText w:val=""/>
      <w:lvlJc w:val="left"/>
      <w:pPr>
        <w:ind w:left="2880" w:hanging="360"/>
      </w:pPr>
      <w:rPr>
        <w:rFonts w:hint="default" w:ascii="Symbol" w:hAnsi="Symbol"/>
      </w:rPr>
    </w:lvl>
    <w:lvl w:ilvl="4" w:tplc="776A9836" w:tentative="1">
      <w:start w:val="1"/>
      <w:numFmt w:val="bullet"/>
      <w:lvlText w:val="o"/>
      <w:lvlJc w:val="left"/>
      <w:pPr>
        <w:ind w:left="3600" w:hanging="360"/>
      </w:pPr>
      <w:rPr>
        <w:rFonts w:hint="default" w:ascii="Courier New" w:hAnsi="Courier New" w:cs="Courier New"/>
      </w:rPr>
    </w:lvl>
    <w:lvl w:ilvl="5" w:tplc="C4A2191A" w:tentative="1">
      <w:start w:val="1"/>
      <w:numFmt w:val="bullet"/>
      <w:lvlText w:val=""/>
      <w:lvlJc w:val="left"/>
      <w:pPr>
        <w:ind w:left="4320" w:hanging="360"/>
      </w:pPr>
      <w:rPr>
        <w:rFonts w:hint="default" w:ascii="Wingdings" w:hAnsi="Wingdings"/>
      </w:rPr>
    </w:lvl>
    <w:lvl w:ilvl="6" w:tplc="835E4D34" w:tentative="1">
      <w:start w:val="1"/>
      <w:numFmt w:val="bullet"/>
      <w:lvlText w:val=""/>
      <w:lvlJc w:val="left"/>
      <w:pPr>
        <w:ind w:left="5040" w:hanging="360"/>
      </w:pPr>
      <w:rPr>
        <w:rFonts w:hint="default" w:ascii="Symbol" w:hAnsi="Symbol"/>
      </w:rPr>
    </w:lvl>
    <w:lvl w:ilvl="7" w:tplc="431AA400" w:tentative="1">
      <w:start w:val="1"/>
      <w:numFmt w:val="bullet"/>
      <w:lvlText w:val="o"/>
      <w:lvlJc w:val="left"/>
      <w:pPr>
        <w:ind w:left="5760" w:hanging="360"/>
      </w:pPr>
      <w:rPr>
        <w:rFonts w:hint="default" w:ascii="Courier New" w:hAnsi="Courier New" w:cs="Courier New"/>
      </w:rPr>
    </w:lvl>
    <w:lvl w:ilvl="8" w:tplc="347032FC" w:tentative="1">
      <w:start w:val="1"/>
      <w:numFmt w:val="bullet"/>
      <w:lvlText w:val=""/>
      <w:lvlJc w:val="left"/>
      <w:pPr>
        <w:ind w:left="6480" w:hanging="360"/>
      </w:pPr>
      <w:rPr>
        <w:rFonts w:hint="default" w:ascii="Wingdings" w:hAnsi="Wingdings"/>
      </w:rPr>
    </w:lvl>
  </w:abstractNum>
  <w:abstractNum w:abstractNumId="41" w15:restartNumberingAfterBreak="0">
    <w:nsid w:val="6F927FA5"/>
    <w:multiLevelType w:val="hybridMultilevel"/>
    <w:tmpl w:val="71B81E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1F87561"/>
    <w:multiLevelType w:val="hybridMultilevel"/>
    <w:tmpl w:val="C83AF3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970107E"/>
    <w:multiLevelType w:val="hybridMultilevel"/>
    <w:tmpl w:val="ADDAF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EB82934"/>
    <w:multiLevelType w:val="hybridMultilevel"/>
    <w:tmpl w:val="EC481D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38"/>
  </w:num>
  <w:num w:numId="3">
    <w:abstractNumId w:val="27"/>
  </w:num>
  <w:num w:numId="4">
    <w:abstractNumId w:val="43"/>
  </w:num>
  <w:num w:numId="5">
    <w:abstractNumId w:val="28"/>
  </w:num>
  <w:num w:numId="6">
    <w:abstractNumId w:val="17"/>
  </w:num>
  <w:num w:numId="7">
    <w:abstractNumId w:val="35"/>
  </w:num>
  <w:num w:numId="8">
    <w:abstractNumId w:val="7"/>
  </w:num>
  <w:num w:numId="9">
    <w:abstractNumId w:val="16"/>
  </w:num>
  <w:num w:numId="10">
    <w:abstractNumId w:val="19"/>
  </w:num>
  <w:num w:numId="11">
    <w:abstractNumId w:val="34"/>
  </w:num>
  <w:num w:numId="12">
    <w:abstractNumId w:val="32"/>
  </w:num>
  <w:num w:numId="13">
    <w:abstractNumId w:val="24"/>
  </w:num>
  <w:num w:numId="14">
    <w:abstractNumId w:val="42"/>
  </w:num>
  <w:num w:numId="15">
    <w:abstractNumId w:val="39"/>
  </w:num>
  <w:num w:numId="16">
    <w:abstractNumId w:val="3"/>
  </w:num>
  <w:num w:numId="17">
    <w:abstractNumId w:val="40"/>
  </w:num>
  <w:num w:numId="18">
    <w:abstractNumId w:val="1"/>
  </w:num>
  <w:num w:numId="19">
    <w:abstractNumId w:val="33"/>
  </w:num>
  <w:num w:numId="20">
    <w:abstractNumId w:val="33"/>
  </w:num>
  <w:num w:numId="21">
    <w:abstractNumId w:val="20"/>
  </w:num>
  <w:num w:numId="22">
    <w:abstractNumId w:val="13"/>
  </w:num>
  <w:num w:numId="23">
    <w:abstractNumId w:val="15"/>
  </w:num>
  <w:num w:numId="24">
    <w:abstractNumId w:val="14"/>
  </w:num>
  <w:num w:numId="25">
    <w:abstractNumId w:val="14"/>
  </w:num>
  <w:num w:numId="26">
    <w:abstractNumId w:val="36"/>
  </w:num>
  <w:num w:numId="27">
    <w:abstractNumId w:val="30"/>
  </w:num>
  <w:num w:numId="28">
    <w:abstractNumId w:val="23"/>
  </w:num>
  <w:num w:numId="29">
    <w:abstractNumId w:val="25"/>
  </w:num>
  <w:num w:numId="30">
    <w:abstractNumId w:val="12"/>
  </w:num>
  <w:num w:numId="31">
    <w:abstractNumId w:val="18"/>
  </w:num>
  <w:num w:numId="32">
    <w:abstractNumId w:val="41"/>
  </w:num>
  <w:num w:numId="33">
    <w:abstractNumId w:val="11"/>
  </w:num>
  <w:num w:numId="34">
    <w:abstractNumId w:val="5"/>
  </w:num>
  <w:num w:numId="35">
    <w:abstractNumId w:val="37"/>
  </w:num>
  <w:num w:numId="36">
    <w:abstractNumId w:val="10"/>
  </w:num>
  <w:num w:numId="37">
    <w:abstractNumId w:val="6"/>
  </w:num>
  <w:num w:numId="38">
    <w:abstractNumId w:val="0"/>
  </w:num>
  <w:num w:numId="39">
    <w:abstractNumId w:val="4"/>
  </w:num>
  <w:num w:numId="40">
    <w:abstractNumId w:val="22"/>
  </w:num>
  <w:num w:numId="41">
    <w:abstractNumId w:val="2"/>
  </w:num>
  <w:num w:numId="42">
    <w:abstractNumId w:val="9"/>
  </w:num>
  <w:num w:numId="43">
    <w:abstractNumId w:val="21"/>
  </w:num>
  <w:num w:numId="44">
    <w:abstractNumId w:val="31"/>
  </w:num>
  <w:num w:numId="45">
    <w:abstractNumId w:val="44"/>
  </w:num>
  <w:num w:numId="46">
    <w:abstractNumId w:val="26"/>
  </w:num>
  <w:num w:numId="4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Danielle">
    <w15:presenceInfo w15:providerId="AD" w15:userId="S::Danielle.Thierry@va.gov::e63947b4-cc7b-448b-a6e3-4f20d4b4ccb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DC"/>
    <w:rsid w:val="000035A6"/>
    <w:rsid w:val="00006ED6"/>
    <w:rsid w:val="0002233E"/>
    <w:rsid w:val="001551E7"/>
    <w:rsid w:val="00161F7F"/>
    <w:rsid w:val="001E4002"/>
    <w:rsid w:val="0024774B"/>
    <w:rsid w:val="002571C4"/>
    <w:rsid w:val="00285EDC"/>
    <w:rsid w:val="00297E76"/>
    <w:rsid w:val="003265DE"/>
    <w:rsid w:val="00341765"/>
    <w:rsid w:val="003A42B2"/>
    <w:rsid w:val="003A48DC"/>
    <w:rsid w:val="003D0118"/>
    <w:rsid w:val="003E5627"/>
    <w:rsid w:val="00426D6E"/>
    <w:rsid w:val="00433470"/>
    <w:rsid w:val="004615CA"/>
    <w:rsid w:val="0047761B"/>
    <w:rsid w:val="00485FE3"/>
    <w:rsid w:val="00490F30"/>
    <w:rsid w:val="004E5560"/>
    <w:rsid w:val="004F0B09"/>
    <w:rsid w:val="00503823"/>
    <w:rsid w:val="00531B6B"/>
    <w:rsid w:val="00537E80"/>
    <w:rsid w:val="005414F0"/>
    <w:rsid w:val="00565545"/>
    <w:rsid w:val="0058265F"/>
    <w:rsid w:val="005A6E75"/>
    <w:rsid w:val="005E2B23"/>
    <w:rsid w:val="00655FCA"/>
    <w:rsid w:val="006C2530"/>
    <w:rsid w:val="006D3B5F"/>
    <w:rsid w:val="0072487D"/>
    <w:rsid w:val="007D240B"/>
    <w:rsid w:val="008300F3"/>
    <w:rsid w:val="008A51C6"/>
    <w:rsid w:val="008C1A91"/>
    <w:rsid w:val="008D4746"/>
    <w:rsid w:val="00922663"/>
    <w:rsid w:val="00925050"/>
    <w:rsid w:val="00931265"/>
    <w:rsid w:val="0095111C"/>
    <w:rsid w:val="009553E9"/>
    <w:rsid w:val="009B1836"/>
    <w:rsid w:val="009D035D"/>
    <w:rsid w:val="00A21806"/>
    <w:rsid w:val="00A40F6F"/>
    <w:rsid w:val="00A86158"/>
    <w:rsid w:val="00A96FB4"/>
    <w:rsid w:val="00AA4AFA"/>
    <w:rsid w:val="00AA5283"/>
    <w:rsid w:val="00AB1F2F"/>
    <w:rsid w:val="00AC21F7"/>
    <w:rsid w:val="00BC4FC0"/>
    <w:rsid w:val="00BD2852"/>
    <w:rsid w:val="00BE77A2"/>
    <w:rsid w:val="00C728A2"/>
    <w:rsid w:val="00D001BF"/>
    <w:rsid w:val="00D433EB"/>
    <w:rsid w:val="00D63F8C"/>
    <w:rsid w:val="00D846CB"/>
    <w:rsid w:val="00DA5069"/>
    <w:rsid w:val="00DB1E37"/>
    <w:rsid w:val="00DE7A0E"/>
    <w:rsid w:val="00EB604C"/>
    <w:rsid w:val="00EF588C"/>
    <w:rsid w:val="00F21C73"/>
    <w:rsid w:val="00F453F1"/>
    <w:rsid w:val="00FF180A"/>
    <w:rsid w:val="14995432"/>
    <w:rsid w:val="717E8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E70013"/>
  <w15:chartTrackingRefBased/>
  <w15:docId w15:val="{6A675A36-3201-C147-B0E3-CEDE90A7D7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FCA"/>
    <w:rPr>
      <w:rFonts w:ascii="Times New Roman" w:hAnsi="Times New Roman" w:eastAsia="Times New Roman" w:cs="Times New Roman"/>
    </w:rPr>
  </w:style>
  <w:style w:type="paragraph" w:styleId="Heading1">
    <w:name w:val="heading 1"/>
    <w:basedOn w:val="Normal"/>
    <w:link w:val="Heading1Char"/>
    <w:uiPriority w:val="9"/>
    <w:qFormat/>
    <w:rsid w:val="003A48D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48D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48D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48DC"/>
    <w:pPr>
      <w:spacing w:before="100" w:beforeAutospacing="1" w:after="100" w:afterAutospacing="1"/>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A48DC"/>
    <w:pPr>
      <w:ind w:left="720"/>
      <w:contextualSpacing/>
    </w:pPr>
    <w:rPr>
      <w:rFonts w:asciiTheme="minorHAnsi" w:hAnsiTheme="minorHAnsi" w:eastAsiaTheme="minorHAnsi" w:cstheme="minorBidi"/>
    </w:rPr>
  </w:style>
  <w:style w:type="character" w:styleId="Heading1Char" w:customStyle="1">
    <w:name w:val="Heading 1 Char"/>
    <w:basedOn w:val="DefaultParagraphFont"/>
    <w:link w:val="Heading1"/>
    <w:uiPriority w:val="9"/>
    <w:rsid w:val="003A48DC"/>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3A48D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3A48DC"/>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3A48DC"/>
    <w:rPr>
      <w:rFonts w:ascii="Times New Roman" w:hAnsi="Times New Roman" w:eastAsia="Times New Roman" w:cs="Times New Roman"/>
      <w:b/>
      <w:bCs/>
    </w:rPr>
  </w:style>
  <w:style w:type="paragraph" w:styleId="NormalWeb">
    <w:name w:val="Normal (Web)"/>
    <w:basedOn w:val="Normal"/>
    <w:uiPriority w:val="99"/>
    <w:semiHidden/>
    <w:unhideWhenUsed/>
    <w:rsid w:val="003A48DC"/>
    <w:pPr>
      <w:spacing w:before="100" w:beforeAutospacing="1" w:after="100" w:afterAutospacing="1"/>
    </w:pPr>
  </w:style>
  <w:style w:type="character" w:styleId="Strong">
    <w:name w:val="Strong"/>
    <w:basedOn w:val="DefaultParagraphFont"/>
    <w:uiPriority w:val="22"/>
    <w:qFormat/>
    <w:rsid w:val="003A48DC"/>
    <w:rPr>
      <w:b/>
      <w:bCs/>
    </w:rPr>
  </w:style>
  <w:style w:type="character" w:styleId="Emphasis">
    <w:name w:val="Emphasis"/>
    <w:basedOn w:val="DefaultParagraphFont"/>
    <w:uiPriority w:val="20"/>
    <w:qFormat/>
    <w:rsid w:val="003A48DC"/>
    <w:rPr>
      <w:i/>
      <w:iCs/>
    </w:rPr>
  </w:style>
  <w:style w:type="character" w:styleId="apple-converted-space" w:customStyle="1">
    <w:name w:val="apple-converted-space"/>
    <w:basedOn w:val="DefaultParagraphFont"/>
    <w:rsid w:val="003A48DC"/>
  </w:style>
  <w:style w:type="character" w:styleId="Hyperlink">
    <w:name w:val="Hyperlink"/>
    <w:basedOn w:val="DefaultParagraphFont"/>
    <w:uiPriority w:val="99"/>
    <w:unhideWhenUsed/>
    <w:rsid w:val="003A48DC"/>
    <w:rPr>
      <w:color w:val="0000FF"/>
      <w:u w:val="single"/>
    </w:rPr>
  </w:style>
  <w:style w:type="character" w:styleId="UnresolvedMention">
    <w:name w:val="Unresolved Mention"/>
    <w:basedOn w:val="DefaultParagraphFont"/>
    <w:uiPriority w:val="99"/>
    <w:semiHidden/>
    <w:unhideWhenUsed/>
    <w:rsid w:val="001E4002"/>
    <w:rPr>
      <w:color w:val="605E5C"/>
      <w:shd w:val="clear" w:color="auto" w:fill="E1DFDD"/>
    </w:rPr>
  </w:style>
  <w:style w:type="character" w:styleId="FollowedHyperlink">
    <w:name w:val="FollowedHyperlink"/>
    <w:basedOn w:val="DefaultParagraphFont"/>
    <w:uiPriority w:val="99"/>
    <w:semiHidden/>
    <w:unhideWhenUsed/>
    <w:rsid w:val="000035A6"/>
    <w:rPr>
      <w:color w:val="954F72" w:themeColor="followedHyperlink"/>
      <w:u w:val="single"/>
    </w:rPr>
  </w:style>
  <w:style w:type="paragraph" w:styleId="Footer">
    <w:name w:val="footer"/>
    <w:basedOn w:val="Normal"/>
    <w:link w:val="FooterChar"/>
    <w:uiPriority w:val="99"/>
    <w:unhideWhenUsed/>
    <w:rsid w:val="004F0B09"/>
    <w:pPr>
      <w:tabs>
        <w:tab w:val="center" w:pos="4680"/>
        <w:tab w:val="right" w:pos="9360"/>
      </w:tabs>
    </w:pPr>
    <w:rPr>
      <w:rFonts w:asciiTheme="minorHAnsi" w:hAnsiTheme="minorHAnsi" w:eastAsiaTheme="minorHAnsi" w:cstheme="minorBidi"/>
    </w:rPr>
  </w:style>
  <w:style w:type="character" w:styleId="FooterChar" w:customStyle="1">
    <w:name w:val="Footer Char"/>
    <w:basedOn w:val="DefaultParagraphFont"/>
    <w:link w:val="Footer"/>
    <w:uiPriority w:val="99"/>
    <w:rsid w:val="004F0B09"/>
  </w:style>
  <w:style w:type="character" w:styleId="PageNumber">
    <w:name w:val="page number"/>
    <w:basedOn w:val="DefaultParagraphFont"/>
    <w:uiPriority w:val="99"/>
    <w:semiHidden/>
    <w:unhideWhenUsed/>
    <w:rsid w:val="004F0B09"/>
  </w:style>
  <w:style w:type="paragraph" w:styleId="BalloonText">
    <w:name w:val="Balloon Text"/>
    <w:basedOn w:val="Normal"/>
    <w:link w:val="BalloonTextChar"/>
    <w:uiPriority w:val="99"/>
    <w:semiHidden/>
    <w:unhideWhenUsed/>
    <w:rsid w:val="0058265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265F"/>
    <w:rPr>
      <w:rFonts w:ascii="Segoe UI" w:hAnsi="Segoe UI" w:eastAsia="Times New Roman" w:cs="Segoe UI"/>
      <w:sz w:val="18"/>
      <w:szCs w:val="18"/>
    </w:rPr>
  </w:style>
  <w:style w:type="paragraph" w:styleId="EndnoteText">
    <w:name w:val="endnote text"/>
    <w:basedOn w:val="Normal"/>
    <w:link w:val="EndnoteTextChar"/>
    <w:uiPriority w:val="99"/>
    <w:semiHidden/>
    <w:unhideWhenUsed/>
    <w:rsid w:val="003265DE"/>
    <w:rPr>
      <w:sz w:val="20"/>
      <w:szCs w:val="20"/>
    </w:rPr>
  </w:style>
  <w:style w:type="character" w:styleId="EndnoteTextChar" w:customStyle="1">
    <w:name w:val="Endnote Text Char"/>
    <w:basedOn w:val="DefaultParagraphFont"/>
    <w:link w:val="EndnoteText"/>
    <w:uiPriority w:val="99"/>
    <w:semiHidden/>
    <w:rsid w:val="003265DE"/>
    <w:rPr>
      <w:rFonts w:ascii="Times New Roman" w:hAnsi="Times New Roman" w:eastAsia="Times New Roman" w:cs="Times New Roman"/>
      <w:sz w:val="20"/>
      <w:szCs w:val="20"/>
    </w:rPr>
  </w:style>
  <w:style w:type="character" w:styleId="EndnoteReference">
    <w:name w:val="endnote reference"/>
    <w:basedOn w:val="DefaultParagraphFont"/>
    <w:uiPriority w:val="99"/>
    <w:semiHidden/>
    <w:unhideWhenUsed/>
    <w:rsid w:val="003265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722">
      <w:bodyDiv w:val="1"/>
      <w:marLeft w:val="0"/>
      <w:marRight w:val="0"/>
      <w:marTop w:val="0"/>
      <w:marBottom w:val="0"/>
      <w:divBdr>
        <w:top w:val="none" w:sz="0" w:space="0" w:color="auto"/>
        <w:left w:val="none" w:sz="0" w:space="0" w:color="auto"/>
        <w:bottom w:val="none" w:sz="0" w:space="0" w:color="auto"/>
        <w:right w:val="none" w:sz="0" w:space="0" w:color="auto"/>
      </w:divBdr>
    </w:div>
    <w:div w:id="328367721">
      <w:bodyDiv w:val="1"/>
      <w:marLeft w:val="0"/>
      <w:marRight w:val="0"/>
      <w:marTop w:val="0"/>
      <w:marBottom w:val="0"/>
      <w:divBdr>
        <w:top w:val="none" w:sz="0" w:space="0" w:color="auto"/>
        <w:left w:val="none" w:sz="0" w:space="0" w:color="auto"/>
        <w:bottom w:val="none" w:sz="0" w:space="0" w:color="auto"/>
        <w:right w:val="none" w:sz="0" w:space="0" w:color="auto"/>
      </w:divBdr>
      <w:divsChild>
        <w:div w:id="487326396">
          <w:marLeft w:val="0"/>
          <w:marRight w:val="0"/>
          <w:marTop w:val="0"/>
          <w:marBottom w:val="360"/>
          <w:divBdr>
            <w:top w:val="none" w:sz="0" w:space="0" w:color="auto"/>
            <w:left w:val="none" w:sz="0" w:space="0" w:color="auto"/>
            <w:bottom w:val="none" w:sz="0" w:space="0" w:color="auto"/>
            <w:right w:val="none" w:sz="0" w:space="0" w:color="auto"/>
          </w:divBdr>
        </w:div>
        <w:div w:id="532427472">
          <w:marLeft w:val="0"/>
          <w:marRight w:val="0"/>
          <w:marTop w:val="0"/>
          <w:marBottom w:val="360"/>
          <w:divBdr>
            <w:top w:val="none" w:sz="0" w:space="0" w:color="auto"/>
            <w:left w:val="none" w:sz="0" w:space="0" w:color="auto"/>
            <w:bottom w:val="none" w:sz="0" w:space="0" w:color="auto"/>
            <w:right w:val="none" w:sz="0" w:space="0" w:color="auto"/>
          </w:divBdr>
        </w:div>
        <w:div w:id="496920735">
          <w:marLeft w:val="0"/>
          <w:marRight w:val="0"/>
          <w:marTop w:val="0"/>
          <w:marBottom w:val="360"/>
          <w:divBdr>
            <w:top w:val="none" w:sz="0" w:space="0" w:color="auto"/>
            <w:left w:val="none" w:sz="0" w:space="0" w:color="auto"/>
            <w:bottom w:val="none" w:sz="0" w:space="0" w:color="auto"/>
            <w:right w:val="none" w:sz="0" w:space="0" w:color="auto"/>
          </w:divBdr>
        </w:div>
        <w:div w:id="1403796183">
          <w:marLeft w:val="0"/>
          <w:marRight w:val="0"/>
          <w:marTop w:val="0"/>
          <w:marBottom w:val="360"/>
          <w:divBdr>
            <w:top w:val="none" w:sz="0" w:space="0" w:color="auto"/>
            <w:left w:val="none" w:sz="0" w:space="0" w:color="auto"/>
            <w:bottom w:val="none" w:sz="0" w:space="0" w:color="auto"/>
            <w:right w:val="none" w:sz="0" w:space="0" w:color="auto"/>
          </w:divBdr>
        </w:div>
        <w:div w:id="555434446">
          <w:marLeft w:val="0"/>
          <w:marRight w:val="0"/>
          <w:marTop w:val="0"/>
          <w:marBottom w:val="360"/>
          <w:divBdr>
            <w:top w:val="none" w:sz="0" w:space="0" w:color="auto"/>
            <w:left w:val="none" w:sz="0" w:space="0" w:color="auto"/>
            <w:bottom w:val="none" w:sz="0" w:space="0" w:color="auto"/>
            <w:right w:val="none" w:sz="0" w:space="0" w:color="auto"/>
          </w:divBdr>
        </w:div>
        <w:div w:id="243270017">
          <w:marLeft w:val="0"/>
          <w:marRight w:val="0"/>
          <w:marTop w:val="0"/>
          <w:marBottom w:val="360"/>
          <w:divBdr>
            <w:top w:val="none" w:sz="0" w:space="0" w:color="auto"/>
            <w:left w:val="none" w:sz="0" w:space="0" w:color="auto"/>
            <w:bottom w:val="none" w:sz="0" w:space="0" w:color="auto"/>
            <w:right w:val="none" w:sz="0" w:space="0" w:color="auto"/>
          </w:divBdr>
        </w:div>
        <w:div w:id="838153740">
          <w:marLeft w:val="0"/>
          <w:marRight w:val="0"/>
          <w:marTop w:val="0"/>
          <w:marBottom w:val="360"/>
          <w:divBdr>
            <w:top w:val="none" w:sz="0" w:space="0" w:color="auto"/>
            <w:left w:val="none" w:sz="0" w:space="0" w:color="auto"/>
            <w:bottom w:val="none" w:sz="0" w:space="0" w:color="auto"/>
            <w:right w:val="none" w:sz="0" w:space="0" w:color="auto"/>
          </w:divBdr>
        </w:div>
        <w:div w:id="1484542392">
          <w:marLeft w:val="0"/>
          <w:marRight w:val="0"/>
          <w:marTop w:val="0"/>
          <w:marBottom w:val="0"/>
          <w:divBdr>
            <w:top w:val="none" w:sz="0" w:space="0" w:color="auto"/>
            <w:left w:val="none" w:sz="0" w:space="0" w:color="auto"/>
            <w:bottom w:val="none" w:sz="0" w:space="0" w:color="auto"/>
            <w:right w:val="none" w:sz="0" w:space="0" w:color="auto"/>
          </w:divBdr>
          <w:divsChild>
            <w:div w:id="7734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5474">
      <w:bodyDiv w:val="1"/>
      <w:marLeft w:val="0"/>
      <w:marRight w:val="0"/>
      <w:marTop w:val="0"/>
      <w:marBottom w:val="0"/>
      <w:divBdr>
        <w:top w:val="none" w:sz="0" w:space="0" w:color="auto"/>
        <w:left w:val="none" w:sz="0" w:space="0" w:color="auto"/>
        <w:bottom w:val="none" w:sz="0" w:space="0" w:color="auto"/>
        <w:right w:val="none" w:sz="0" w:space="0" w:color="auto"/>
      </w:divBdr>
    </w:div>
    <w:div w:id="564141314">
      <w:bodyDiv w:val="1"/>
      <w:marLeft w:val="0"/>
      <w:marRight w:val="0"/>
      <w:marTop w:val="0"/>
      <w:marBottom w:val="0"/>
      <w:divBdr>
        <w:top w:val="none" w:sz="0" w:space="0" w:color="auto"/>
        <w:left w:val="none" w:sz="0" w:space="0" w:color="auto"/>
        <w:bottom w:val="none" w:sz="0" w:space="0" w:color="auto"/>
        <w:right w:val="none" w:sz="0" w:space="0" w:color="auto"/>
      </w:divBdr>
    </w:div>
    <w:div w:id="608242226">
      <w:bodyDiv w:val="1"/>
      <w:marLeft w:val="0"/>
      <w:marRight w:val="0"/>
      <w:marTop w:val="0"/>
      <w:marBottom w:val="0"/>
      <w:divBdr>
        <w:top w:val="none" w:sz="0" w:space="0" w:color="auto"/>
        <w:left w:val="none" w:sz="0" w:space="0" w:color="auto"/>
        <w:bottom w:val="none" w:sz="0" w:space="0" w:color="auto"/>
        <w:right w:val="none" w:sz="0" w:space="0" w:color="auto"/>
      </w:divBdr>
    </w:div>
    <w:div w:id="752166836">
      <w:bodyDiv w:val="1"/>
      <w:marLeft w:val="0"/>
      <w:marRight w:val="0"/>
      <w:marTop w:val="0"/>
      <w:marBottom w:val="0"/>
      <w:divBdr>
        <w:top w:val="none" w:sz="0" w:space="0" w:color="auto"/>
        <w:left w:val="none" w:sz="0" w:space="0" w:color="auto"/>
        <w:bottom w:val="none" w:sz="0" w:space="0" w:color="auto"/>
        <w:right w:val="none" w:sz="0" w:space="0" w:color="auto"/>
      </w:divBdr>
    </w:div>
    <w:div w:id="824904442">
      <w:bodyDiv w:val="1"/>
      <w:marLeft w:val="0"/>
      <w:marRight w:val="0"/>
      <w:marTop w:val="0"/>
      <w:marBottom w:val="0"/>
      <w:divBdr>
        <w:top w:val="none" w:sz="0" w:space="0" w:color="auto"/>
        <w:left w:val="none" w:sz="0" w:space="0" w:color="auto"/>
        <w:bottom w:val="none" w:sz="0" w:space="0" w:color="auto"/>
        <w:right w:val="none" w:sz="0" w:space="0" w:color="auto"/>
      </w:divBdr>
    </w:div>
    <w:div w:id="1037970618">
      <w:bodyDiv w:val="1"/>
      <w:marLeft w:val="0"/>
      <w:marRight w:val="0"/>
      <w:marTop w:val="0"/>
      <w:marBottom w:val="0"/>
      <w:divBdr>
        <w:top w:val="none" w:sz="0" w:space="0" w:color="auto"/>
        <w:left w:val="none" w:sz="0" w:space="0" w:color="auto"/>
        <w:bottom w:val="none" w:sz="0" w:space="0" w:color="auto"/>
        <w:right w:val="none" w:sz="0" w:space="0" w:color="auto"/>
      </w:divBdr>
    </w:div>
    <w:div w:id="1209759486">
      <w:bodyDiv w:val="1"/>
      <w:marLeft w:val="0"/>
      <w:marRight w:val="0"/>
      <w:marTop w:val="0"/>
      <w:marBottom w:val="0"/>
      <w:divBdr>
        <w:top w:val="none" w:sz="0" w:space="0" w:color="auto"/>
        <w:left w:val="none" w:sz="0" w:space="0" w:color="auto"/>
        <w:bottom w:val="none" w:sz="0" w:space="0" w:color="auto"/>
        <w:right w:val="none" w:sz="0" w:space="0" w:color="auto"/>
      </w:divBdr>
    </w:div>
    <w:div w:id="1298028980">
      <w:bodyDiv w:val="1"/>
      <w:marLeft w:val="0"/>
      <w:marRight w:val="0"/>
      <w:marTop w:val="0"/>
      <w:marBottom w:val="0"/>
      <w:divBdr>
        <w:top w:val="none" w:sz="0" w:space="0" w:color="auto"/>
        <w:left w:val="none" w:sz="0" w:space="0" w:color="auto"/>
        <w:bottom w:val="none" w:sz="0" w:space="0" w:color="auto"/>
        <w:right w:val="none" w:sz="0" w:space="0" w:color="auto"/>
      </w:divBdr>
    </w:div>
    <w:div w:id="1504736428">
      <w:bodyDiv w:val="1"/>
      <w:marLeft w:val="0"/>
      <w:marRight w:val="0"/>
      <w:marTop w:val="0"/>
      <w:marBottom w:val="0"/>
      <w:divBdr>
        <w:top w:val="none" w:sz="0" w:space="0" w:color="auto"/>
        <w:left w:val="none" w:sz="0" w:space="0" w:color="auto"/>
        <w:bottom w:val="none" w:sz="0" w:space="0" w:color="auto"/>
        <w:right w:val="none" w:sz="0" w:space="0" w:color="auto"/>
      </w:divBdr>
    </w:div>
    <w:div w:id="1668366369">
      <w:bodyDiv w:val="1"/>
      <w:marLeft w:val="0"/>
      <w:marRight w:val="0"/>
      <w:marTop w:val="0"/>
      <w:marBottom w:val="0"/>
      <w:divBdr>
        <w:top w:val="none" w:sz="0" w:space="0" w:color="auto"/>
        <w:left w:val="none" w:sz="0" w:space="0" w:color="auto"/>
        <w:bottom w:val="none" w:sz="0" w:space="0" w:color="auto"/>
        <w:right w:val="none" w:sz="0" w:space="0" w:color="auto"/>
      </w:divBdr>
    </w:div>
    <w:div w:id="1920209989">
      <w:bodyDiv w:val="1"/>
      <w:marLeft w:val="0"/>
      <w:marRight w:val="0"/>
      <w:marTop w:val="0"/>
      <w:marBottom w:val="0"/>
      <w:divBdr>
        <w:top w:val="none" w:sz="0" w:space="0" w:color="auto"/>
        <w:left w:val="none" w:sz="0" w:space="0" w:color="auto"/>
        <w:bottom w:val="none" w:sz="0" w:space="0" w:color="auto"/>
        <w:right w:val="none" w:sz="0" w:space="0" w:color="auto"/>
      </w:divBdr>
    </w:div>
    <w:div w:id="2011326524">
      <w:bodyDiv w:val="1"/>
      <w:marLeft w:val="0"/>
      <w:marRight w:val="0"/>
      <w:marTop w:val="0"/>
      <w:marBottom w:val="0"/>
      <w:divBdr>
        <w:top w:val="none" w:sz="0" w:space="0" w:color="auto"/>
        <w:left w:val="none" w:sz="0" w:space="0" w:color="auto"/>
        <w:bottom w:val="none" w:sz="0" w:space="0" w:color="auto"/>
        <w:right w:val="none" w:sz="0" w:space="0" w:color="auto"/>
      </w:divBdr>
    </w:div>
    <w:div w:id="212607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hub.com/department-of-veterans-affairs/va.gov-team/blob/master/products/content/spanish-translation/coronavirus-mvp/product-outline.md" TargetMode="External" Id="rId13" /><Relationship Type="http://schemas.openxmlformats.org/officeDocument/2006/relationships/hyperlink" Target="https://github.com/department-of-veterans-affairs/va.gov-team/tree/master/products/content/spanish-translation/coronavirus-mvp"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va.gov/" TargetMode="External" Id="rId12" /><Relationship Type="http://schemas.openxmlformats.org/officeDocument/2006/relationships/hyperlink" Target="https://github.com/department-of-veterans-affairs/va.gov-team/files/3273454/VA.gov-Spanish-benefits-link-user-research-061019.pdf"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app.mural.co/invitation/mural/workqueue2001/1558543337827?sender=caroladsva8096&amp;key=2cc8b8c8-50be-4b5d-85c4-2903a14c8e8c" TargetMode="External" Id="rId16" /><Relationship Type="http://schemas.openxmlformats.org/officeDocument/2006/relationships/hyperlink" Target="mailto:danielle.thierry@va.gov"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lep.gov/13166/eolep.htm" TargetMode="External"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hyperlink" Target="https://github.com/department-of-veterans-affairs/va.gov-team/tree/master/Products/Global/Benefits%20Spanish%20Localization"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s://dsva.slack.com/archives/C01GCADCMQ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department-of-veterans-affairs/va.gov-team/tree/master/Products/Global/Benefits%20Spanish%20Localization" TargetMode="External" Id="rId14" /><Relationship Type="http://schemas.openxmlformats.org/officeDocument/2006/relationships/footer" Target="footer2.xml" Id="rId22" /><Relationship Type="http://schemas.openxmlformats.org/officeDocument/2006/relationships/glossaryDocument" Target="/word/glossary/document.xml" Id="Re0430c551a0841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8ecbab-6bac-4d23-abf9-70c6df0e6102}"/>
      </w:docPartPr>
      <w:docPartBody>
        <w:p w14:paraId="184F10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6672AB1A46C458A9183BCB01F3F39" ma:contentTypeVersion="9" ma:contentTypeDescription="Create a new document." ma:contentTypeScope="" ma:versionID="e52420f7584b99b27cdcc1c58443e182">
  <xsd:schema xmlns:xsd="http://www.w3.org/2001/XMLSchema" xmlns:xs="http://www.w3.org/2001/XMLSchema" xmlns:p="http://schemas.microsoft.com/office/2006/metadata/properties" xmlns:ns3="0cadc3ef-3412-4fed-af40-5221f2a0ff6a" xmlns:ns4="4082e060-5f8d-4f35-bf4e-8825ecd07172" targetNamespace="http://schemas.microsoft.com/office/2006/metadata/properties" ma:root="true" ma:fieldsID="bb99f0a5081f12649055d1cfef5fc593" ns3:_="" ns4:_="">
    <xsd:import namespace="0cadc3ef-3412-4fed-af40-5221f2a0ff6a"/>
    <xsd:import namespace="4082e060-5f8d-4f35-bf4e-8825ecd071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adc3ef-3412-4fed-af40-5221f2a0f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2e060-5f8d-4f35-bf4e-8825ecd0717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9B02-545C-4FF4-981C-75F4ADD98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adc3ef-3412-4fed-af40-5221f2a0ff6a"/>
    <ds:schemaRef ds:uri="4082e060-5f8d-4f35-bf4e-8825ecd07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AE7485-DC45-4195-8C39-439609784090}">
  <ds:schemaRefs>
    <ds:schemaRef ds:uri="http://schemas.microsoft.com/sharepoint/v3/contenttype/forms"/>
  </ds:schemaRefs>
</ds:datastoreItem>
</file>

<file path=customXml/itemProps3.xml><?xml version="1.0" encoding="utf-8"?>
<ds:datastoreItem xmlns:ds="http://schemas.openxmlformats.org/officeDocument/2006/customXml" ds:itemID="{357063A4-B035-4E71-BDDA-8784209CE4A3}">
  <ds:schemaRefs>
    <ds:schemaRef ds:uri="http://www.w3.org/XML/1998/namespace"/>
    <ds:schemaRef ds:uri="http://purl.org/dc/terms/"/>
    <ds:schemaRef ds:uri="4082e060-5f8d-4f35-bf4e-8825ecd07172"/>
    <ds:schemaRef ds:uri="http://schemas.microsoft.com/office/2006/documentManagement/types"/>
    <ds:schemaRef ds:uri="http://schemas.microsoft.com/office/2006/metadata/properties"/>
    <ds:schemaRef ds:uri="http://purl.org/dc/elements/1.1/"/>
    <ds:schemaRef ds:uri="0cadc3ef-3412-4fed-af40-5221f2a0ff6a"/>
    <ds:schemaRef ds:uri="http://schemas.openxmlformats.org/package/2006/metadata/core-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EA1E5B36-2DD1-455B-824C-D3A035A731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Sharon Kasimow</dc:creator>
  <keywords/>
  <dc:description/>
  <lastModifiedBy>Thierry, Danielle</lastModifiedBy>
  <revision>3</revision>
  <dcterms:created xsi:type="dcterms:W3CDTF">2021-02-12T20:51:00.0000000Z</dcterms:created>
  <dcterms:modified xsi:type="dcterms:W3CDTF">2021-02-12T21:38:07.7804146Z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0x010100E526672AB1A46C458A9183BCB01F3F39</vt:lpwstr>
  </property>
</Properties>
</file>