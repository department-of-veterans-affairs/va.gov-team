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B9CC4" w14:textId="77777777" w:rsidR="00A8178A" w:rsidRPr="00A8178A" w:rsidRDefault="00A8178A" w:rsidP="00A8178A">
      <w:pPr>
        <w:spacing w:before="100" w:beforeAutospacing="1" w:after="100" w:afterAutospacing="1"/>
        <w:rPr>
          <w:rFonts w:ascii="Times New Roman" w:eastAsia="Times New Roman" w:hAnsi="Times New Roman" w:cs="Times New Roman"/>
          <w:color w:val="000000"/>
        </w:rPr>
      </w:pPr>
      <w:proofErr w:type="spellStart"/>
      <w:r w:rsidRPr="00A8178A">
        <w:rPr>
          <w:rFonts w:ascii="Times New Roman" w:eastAsia="Times New Roman" w:hAnsi="Times New Roman" w:cs="Times New Roman"/>
          <w:b/>
          <w:bCs/>
          <w:color w:val="232323"/>
        </w:rPr>
        <w:t>ChooseVA</w:t>
      </w:r>
      <w:proofErr w:type="spellEnd"/>
      <w:r w:rsidRPr="00A8178A">
        <w:rPr>
          <w:rFonts w:ascii="Times New Roman" w:eastAsia="Times New Roman" w:hAnsi="Times New Roman" w:cs="Times New Roman"/>
          <w:b/>
          <w:bCs/>
          <w:color w:val="232323"/>
        </w:rPr>
        <w:t xml:space="preserve"> Landing Page: </w:t>
      </w:r>
      <w:hyperlink r:id="rId5" w:history="1">
        <w:r w:rsidRPr="00A8178A">
          <w:rPr>
            <w:rFonts w:ascii="Times New Roman" w:eastAsia="Times New Roman" w:hAnsi="Times New Roman" w:cs="Times New Roman"/>
            <w:b/>
            <w:bCs/>
            <w:color w:val="6ABBE3"/>
            <w:u w:val="single"/>
          </w:rPr>
          <w:t>&gt;https://www.choose.va.gov/&lt;</w:t>
        </w:r>
      </w:hyperlink>
    </w:p>
    <w:p w14:paraId="43B9B1DE" w14:textId="77777777" w:rsidR="00A8178A" w:rsidRPr="00A8178A" w:rsidRDefault="00A8178A" w:rsidP="00A8178A">
      <w:pPr>
        <w:spacing w:before="100" w:beforeAutospacing="1" w:after="100" w:afterAutospacing="1"/>
        <w:rPr>
          <w:ins w:id="0" w:author="Microsoft Office User" w:date="2018-08-01T16:50:00Z"/>
          <w:rFonts w:ascii="Times New Roman" w:eastAsia="Times New Roman" w:hAnsi="Times New Roman" w:cs="Times New Roman"/>
          <w:color w:val="000000"/>
        </w:rPr>
      </w:pPr>
      <w:ins w:id="1" w:author="Microsoft Office User" w:date="2018-08-01T16:50:00Z">
        <w:r w:rsidRPr="00A8178A">
          <w:rPr>
            <w:rFonts w:ascii="Times New Roman" w:eastAsia="Times New Roman" w:hAnsi="Times New Roman" w:cs="Times New Roman"/>
            <w:color w:val="232323"/>
          </w:rPr>
          <w:t xml:space="preserve">VA knows you have choices, which is why we strive to make our services your first choice, we want you to you </w:t>
        </w:r>
        <w:proofErr w:type="spellStart"/>
        <w:r w:rsidRPr="00A8178A">
          <w:rPr>
            <w:rFonts w:ascii="Times New Roman" w:eastAsia="Times New Roman" w:hAnsi="Times New Roman" w:cs="Times New Roman"/>
            <w:color w:val="232323"/>
          </w:rPr>
          <w:t>ChooseVA</w:t>
        </w:r>
        <w:proofErr w:type="spellEnd"/>
        <w:r w:rsidRPr="00A8178A">
          <w:rPr>
            <w:rFonts w:ascii="Times New Roman" w:eastAsia="Times New Roman" w:hAnsi="Times New Roman" w:cs="Times New Roman"/>
            <w:color w:val="232323"/>
          </w:rPr>
          <w:t>. Explore why Veterans like yourself are choosing health care, benefits and services through the VA. Sign up for the benefits you've earned and deserve. Continue your service journey and learn more about career opportunities at the VA.</w:t>
        </w:r>
      </w:ins>
    </w:p>
    <w:p w14:paraId="45E960FF" w14:textId="77777777" w:rsidR="00A8178A" w:rsidRPr="00A8178A" w:rsidRDefault="00A8178A" w:rsidP="00A8178A">
      <w:pPr>
        <w:rPr>
          <w:ins w:id="2" w:author="Microsoft Office User" w:date="2018-08-01T16:50:00Z"/>
          <w:rFonts w:ascii="Times New Roman" w:eastAsia="Times New Roman" w:hAnsi="Times New Roman" w:cs="Times New Roman"/>
        </w:rPr>
      </w:pPr>
    </w:p>
    <w:p w14:paraId="253AFE31" w14:textId="77777777" w:rsidR="00A8178A" w:rsidRPr="00A8178A" w:rsidDel="00A8178A" w:rsidRDefault="00A8178A" w:rsidP="00A8178A">
      <w:pPr>
        <w:spacing w:before="100" w:beforeAutospacing="1" w:after="100" w:afterAutospacing="1"/>
        <w:rPr>
          <w:del w:id="3" w:author="Microsoft Office User" w:date="2018-08-01T16:50:00Z"/>
          <w:rFonts w:ascii="Times New Roman" w:eastAsia="Times New Roman" w:hAnsi="Times New Roman" w:cs="Times New Roman"/>
          <w:color w:val="000000"/>
        </w:rPr>
      </w:pPr>
      <w:del w:id="4" w:author="Microsoft Office User" w:date="2018-08-01T16:50:00Z">
        <w:r w:rsidRPr="00A8178A" w:rsidDel="00A8178A">
          <w:rPr>
            <w:rFonts w:ascii="Times New Roman" w:eastAsia="Times New Roman" w:hAnsi="Times New Roman" w:cs="Times New Roman"/>
            <w:color w:val="232323"/>
          </w:rPr>
          <w:delText>Thank you for your service. The VA wants to bring attention to all Veterans what choices they have, and the full range of benefits and services they have access to when they ChooseVA. Watch our videos, listen to our Vets and employees, and discover why Veterans ChooseVA. Below you will find links to benefits, healthcare, and employment opportunities you may not have seen before. Click EXPLORE to find out more about what the VA is about. If you need healthcare and benefits, sign up on </w:delText>
        </w:r>
        <w:r w:rsidRPr="00A8178A" w:rsidDel="00A8178A">
          <w:rPr>
            <w:rFonts w:ascii="Times New Roman" w:eastAsia="Times New Roman" w:hAnsi="Times New Roman" w:cs="Times New Roman"/>
            <w:color w:val="232323"/>
          </w:rPr>
          <w:fldChar w:fldCharType="begin"/>
        </w:r>
        <w:r w:rsidRPr="00A8178A" w:rsidDel="00A8178A">
          <w:rPr>
            <w:rFonts w:ascii="Times New Roman" w:eastAsia="Times New Roman" w:hAnsi="Times New Roman" w:cs="Times New Roman"/>
            <w:color w:val="232323"/>
          </w:rPr>
          <w:delInstrText xml:space="preserve"> HYPERLINK "applewebdata://D437DE5F-D6D5-42DD-A2B6-8795F7F464E8/%3ehttp:/VETS.GOV%3c" </w:delInstrText>
        </w:r>
        <w:r w:rsidRPr="00A8178A" w:rsidDel="00A8178A">
          <w:rPr>
            <w:rFonts w:ascii="Times New Roman" w:eastAsia="Times New Roman" w:hAnsi="Times New Roman" w:cs="Times New Roman"/>
            <w:color w:val="232323"/>
          </w:rPr>
          <w:fldChar w:fldCharType="separate"/>
        </w:r>
        <w:r w:rsidRPr="00A8178A" w:rsidDel="00A8178A">
          <w:rPr>
            <w:rFonts w:ascii="Times New Roman" w:eastAsia="Times New Roman" w:hAnsi="Times New Roman" w:cs="Times New Roman"/>
            <w:color w:val="954F72"/>
            <w:u w:val="single"/>
          </w:rPr>
          <w:delText>VETS.GOV</w:delText>
        </w:r>
        <w:r w:rsidRPr="00A8178A" w:rsidDel="00A8178A">
          <w:rPr>
            <w:rFonts w:ascii="Times New Roman" w:eastAsia="Times New Roman" w:hAnsi="Times New Roman" w:cs="Times New Roman"/>
            <w:color w:val="232323"/>
          </w:rPr>
          <w:fldChar w:fldCharType="end"/>
        </w:r>
        <w:r w:rsidRPr="00A8178A" w:rsidDel="00A8178A">
          <w:rPr>
            <w:rFonts w:ascii="Times New Roman" w:eastAsia="Times New Roman" w:hAnsi="Times New Roman" w:cs="Times New Roman"/>
            <w:color w:val="232323"/>
          </w:rPr>
          <w:delText>. If you are interested in jobs and how working with Veterans is special, choose the CAREERS link. We're glad you're here, and hope to continue serving you.</w:delText>
        </w:r>
      </w:del>
    </w:p>
    <w:p w14:paraId="63365253" w14:textId="79D00E3F" w:rsidR="00A8178A" w:rsidRPr="00A8178A" w:rsidRDefault="00A8178A" w:rsidP="00A8178A">
      <w:pPr>
        <w:spacing w:before="100" w:beforeAutospacing="1" w:after="100" w:afterAutospacing="1"/>
        <w:rPr>
          <w:rFonts w:ascii="Times New Roman" w:eastAsia="Times New Roman" w:hAnsi="Times New Roman" w:cs="Times New Roman"/>
          <w:color w:val="000000"/>
        </w:rPr>
      </w:pPr>
      <w:r w:rsidRPr="00A8178A">
        <w:rPr>
          <w:rFonts w:ascii="Times New Roman" w:eastAsia="Times New Roman" w:hAnsi="Times New Roman" w:cs="Times New Roman"/>
          <w:color w:val="232323"/>
        </w:rPr>
        <w:t>[</w:t>
      </w:r>
      <w:del w:id="5" w:author="Microsoft Office User" w:date="2018-08-01T16:51:00Z">
        <w:r w:rsidRPr="00A8178A" w:rsidDel="00A8178A">
          <w:rPr>
            <w:rFonts w:ascii="Times New Roman" w:eastAsia="Times New Roman" w:hAnsi="Times New Roman" w:cs="Times New Roman"/>
            <w:color w:val="232323"/>
          </w:rPr>
          <w:delText>Explore Benefits</w:delText>
        </w:r>
      </w:del>
      <w:ins w:id="6" w:author="Microsoft Office User" w:date="2018-08-01T16:51:00Z">
        <w:r w:rsidRPr="00A8178A">
          <w:rPr>
            <w:rFonts w:ascii="Times New Roman" w:eastAsia="Times New Roman" w:hAnsi="Times New Roman" w:cs="Times New Roman"/>
            <w:color w:val="232323"/>
          </w:rPr>
          <w:t>Explore</w:t>
        </w:r>
      </w:ins>
      <w:ins w:id="7" w:author="Microsoft Office User" w:date="2018-09-13T11:50:00Z">
        <w:r w:rsidR="00465203">
          <w:rPr>
            <w:rFonts w:ascii="Times New Roman" w:eastAsia="Times New Roman" w:hAnsi="Times New Roman" w:cs="Times New Roman"/>
            <w:color w:val="232323"/>
          </w:rPr>
          <w:t xml:space="preserve"> and Apply</w:t>
        </w:r>
      </w:ins>
      <w:r w:rsidRPr="00A8178A">
        <w:rPr>
          <w:rFonts w:ascii="Times New Roman" w:eastAsia="Times New Roman" w:hAnsi="Times New Roman" w:cs="Times New Roman"/>
          <w:color w:val="232323"/>
        </w:rPr>
        <w:t>]</w:t>
      </w:r>
      <w:ins w:id="8" w:author="Microsoft Office User" w:date="2018-09-13T11:51:00Z">
        <w:r w:rsidR="00465203">
          <w:rPr>
            <w:rFonts w:ascii="Times New Roman" w:eastAsia="Times New Roman" w:hAnsi="Times New Roman" w:cs="Times New Roman"/>
            <w:color w:val="232323"/>
          </w:rPr>
          <w:t xml:space="preserve"> &gt;&gt;va.gov&lt;&lt;</w:t>
        </w:r>
      </w:ins>
    </w:p>
    <w:p w14:paraId="360120A8" w14:textId="0028A6F9" w:rsidR="00A8178A" w:rsidRPr="00A8178A" w:rsidRDefault="00A8178A" w:rsidP="00A8178A">
      <w:pPr>
        <w:rPr>
          <w:ins w:id="9" w:author="Microsoft Office User" w:date="2018-08-01T16:51:00Z"/>
          <w:rFonts w:ascii="Times New Roman" w:eastAsia="Times New Roman" w:hAnsi="Times New Roman" w:cs="Times New Roman"/>
        </w:rPr>
      </w:pPr>
      <w:ins w:id="10" w:author="Microsoft Office User" w:date="2018-08-01T16:51:00Z">
        <w:r w:rsidRPr="00A8178A">
          <w:rPr>
            <w:rFonts w:ascii="Times New Roman" w:eastAsia="Times New Roman" w:hAnsi="Times New Roman" w:cs="Times New Roman"/>
            <w:color w:val="232323"/>
          </w:rPr>
          <w:t xml:space="preserve">Explore </w:t>
        </w:r>
      </w:ins>
      <w:ins w:id="11" w:author="Microsoft Office User" w:date="2018-09-13T11:50:00Z">
        <w:r w:rsidR="00465203">
          <w:rPr>
            <w:rFonts w:ascii="Times New Roman" w:eastAsia="Times New Roman" w:hAnsi="Times New Roman" w:cs="Times New Roman"/>
            <w:color w:val="232323"/>
          </w:rPr>
          <w:t xml:space="preserve">and apply for </w:t>
        </w:r>
      </w:ins>
      <w:ins w:id="12" w:author="Microsoft Office User" w:date="2018-08-01T16:51:00Z">
        <w:r w:rsidRPr="00A8178A">
          <w:rPr>
            <w:rFonts w:ascii="Times New Roman" w:eastAsia="Times New Roman" w:hAnsi="Times New Roman" w:cs="Times New Roman"/>
            <w:color w:val="232323"/>
          </w:rPr>
          <w:t>the benefits and services VA has to offer and what you are eligible for based on your service record.</w:t>
        </w:r>
      </w:ins>
    </w:p>
    <w:p w14:paraId="644E9316" w14:textId="77777777" w:rsidR="00A8178A" w:rsidRPr="00A8178A" w:rsidDel="00A8178A" w:rsidRDefault="00A8178A" w:rsidP="00A8178A">
      <w:pPr>
        <w:numPr>
          <w:ilvl w:val="0"/>
          <w:numId w:val="1"/>
        </w:numPr>
        <w:rPr>
          <w:del w:id="13" w:author="Microsoft Office User" w:date="2018-08-01T16:51:00Z"/>
          <w:rFonts w:ascii="Times New Roman" w:eastAsia="Times New Roman" w:hAnsi="Times New Roman" w:cs="Times New Roman"/>
          <w:color w:val="232323"/>
        </w:rPr>
      </w:pPr>
      <w:del w:id="14" w:author="Microsoft Office User" w:date="2018-08-01T16:51:00Z">
        <w:r w:rsidRPr="00A8178A" w:rsidDel="00A8178A">
          <w:rPr>
            <w:rFonts w:ascii="Times New Roman" w:eastAsia="Times New Roman" w:hAnsi="Times New Roman" w:cs="Times New Roman"/>
            <w:color w:val="232323"/>
          </w:rPr>
          <w:delText>Find out more about the VA and its services</w:delText>
        </w:r>
      </w:del>
    </w:p>
    <w:p w14:paraId="356DACD4" w14:textId="77777777" w:rsidR="00A8178A" w:rsidRPr="00A8178A" w:rsidDel="00A8178A" w:rsidRDefault="00A8178A" w:rsidP="00A8178A">
      <w:pPr>
        <w:numPr>
          <w:ilvl w:val="0"/>
          <w:numId w:val="1"/>
        </w:numPr>
        <w:rPr>
          <w:del w:id="15" w:author="Microsoft Office User" w:date="2018-08-01T16:51:00Z"/>
          <w:rFonts w:ascii="Times New Roman" w:eastAsia="Times New Roman" w:hAnsi="Times New Roman" w:cs="Times New Roman"/>
          <w:color w:val="232323"/>
        </w:rPr>
      </w:pPr>
      <w:del w:id="16" w:author="Microsoft Office User" w:date="2018-08-01T16:51:00Z">
        <w:r w:rsidRPr="00A8178A" w:rsidDel="00A8178A">
          <w:rPr>
            <w:rFonts w:ascii="Times New Roman" w:eastAsia="Times New Roman" w:hAnsi="Times New Roman" w:cs="Times New Roman"/>
            <w:color w:val="232323"/>
          </w:rPr>
          <w:delText>See the full-range of benefits and services the VA offers</w:delText>
        </w:r>
      </w:del>
    </w:p>
    <w:p w14:paraId="4B8C01D4" w14:textId="77777777" w:rsidR="00A8178A" w:rsidRPr="00A8178A" w:rsidDel="00A8178A" w:rsidRDefault="00A8178A" w:rsidP="00A8178A">
      <w:pPr>
        <w:numPr>
          <w:ilvl w:val="0"/>
          <w:numId w:val="1"/>
        </w:numPr>
        <w:rPr>
          <w:del w:id="17" w:author="Microsoft Office User" w:date="2018-08-01T16:51:00Z"/>
          <w:rFonts w:ascii="Times New Roman" w:eastAsia="Times New Roman" w:hAnsi="Times New Roman" w:cs="Times New Roman"/>
          <w:color w:val="232323"/>
        </w:rPr>
      </w:pPr>
      <w:del w:id="18" w:author="Microsoft Office User" w:date="2018-08-01T16:51:00Z">
        <w:r w:rsidRPr="00A8178A" w:rsidDel="00A8178A">
          <w:rPr>
            <w:rFonts w:ascii="Times New Roman" w:eastAsia="Times New Roman" w:hAnsi="Times New Roman" w:cs="Times New Roman"/>
            <w:color w:val="232323"/>
          </w:rPr>
          <w:delText>See updates on Veterans services and where they are available</w:delText>
        </w:r>
      </w:del>
    </w:p>
    <w:p w14:paraId="552F006D" w14:textId="23391C2A" w:rsidR="00A8178A" w:rsidRPr="00A8178A" w:rsidDel="00465203" w:rsidRDefault="00A8178A" w:rsidP="00A8178A">
      <w:pPr>
        <w:spacing w:before="100" w:beforeAutospacing="1" w:after="100" w:afterAutospacing="1"/>
        <w:rPr>
          <w:del w:id="19" w:author="Microsoft Office User" w:date="2018-09-13T11:50:00Z"/>
          <w:rFonts w:ascii="Times New Roman" w:eastAsia="Times New Roman" w:hAnsi="Times New Roman" w:cs="Times New Roman"/>
          <w:color w:val="000000"/>
        </w:rPr>
      </w:pPr>
      <w:del w:id="20" w:author="Microsoft Office User" w:date="2018-09-13T11:50:00Z">
        <w:r w:rsidRPr="00A8178A" w:rsidDel="00465203">
          <w:rPr>
            <w:rFonts w:ascii="Times New Roman" w:eastAsia="Times New Roman" w:hAnsi="Times New Roman" w:cs="Times New Roman"/>
            <w:color w:val="232323"/>
          </w:rPr>
          <w:delText>[Sign Up]</w:delText>
        </w:r>
      </w:del>
    </w:p>
    <w:p w14:paraId="5DD53627" w14:textId="77777777" w:rsidR="00A8178A" w:rsidRPr="00A8178A" w:rsidDel="00A8178A" w:rsidRDefault="00A8178A" w:rsidP="00A8178A">
      <w:pPr>
        <w:numPr>
          <w:ilvl w:val="0"/>
          <w:numId w:val="2"/>
        </w:numPr>
        <w:rPr>
          <w:del w:id="21" w:author="Microsoft Office User" w:date="2018-08-01T16:52:00Z"/>
          <w:rFonts w:ascii="Times New Roman" w:eastAsia="Times New Roman" w:hAnsi="Times New Roman" w:cs="Times New Roman"/>
          <w:color w:val="232323"/>
        </w:rPr>
      </w:pPr>
      <w:del w:id="22" w:author="Microsoft Office User" w:date="2018-08-01T16:52:00Z">
        <w:r w:rsidRPr="00A8178A" w:rsidDel="00A8178A">
          <w:rPr>
            <w:rFonts w:ascii="Times New Roman" w:eastAsia="Times New Roman" w:hAnsi="Times New Roman" w:cs="Times New Roman"/>
            <w:color w:val="232323"/>
          </w:rPr>
          <w:delText>Sign up for healthcare benefits</w:delText>
        </w:r>
      </w:del>
    </w:p>
    <w:p w14:paraId="578B5B3F" w14:textId="77777777" w:rsidR="00A8178A" w:rsidRPr="00A8178A" w:rsidDel="00A8178A" w:rsidRDefault="00A8178A" w:rsidP="00A8178A">
      <w:pPr>
        <w:numPr>
          <w:ilvl w:val="0"/>
          <w:numId w:val="2"/>
        </w:numPr>
        <w:rPr>
          <w:del w:id="23" w:author="Microsoft Office User" w:date="2018-08-01T16:52:00Z"/>
          <w:rFonts w:ascii="Times New Roman" w:eastAsia="Times New Roman" w:hAnsi="Times New Roman" w:cs="Times New Roman"/>
          <w:color w:val="232323"/>
        </w:rPr>
      </w:pPr>
      <w:del w:id="24" w:author="Microsoft Office User" w:date="2018-08-01T16:52:00Z">
        <w:r w:rsidRPr="00A8178A" w:rsidDel="00A8178A">
          <w:rPr>
            <w:rFonts w:ascii="Times New Roman" w:eastAsia="Times New Roman" w:hAnsi="Times New Roman" w:cs="Times New Roman"/>
            <w:color w:val="232323"/>
          </w:rPr>
          <w:delText>Register and sign up for education benefits</w:delText>
        </w:r>
      </w:del>
    </w:p>
    <w:p w14:paraId="18385B01" w14:textId="77777777" w:rsidR="00A8178A" w:rsidRPr="00A8178A" w:rsidDel="00A8178A" w:rsidRDefault="00A8178A" w:rsidP="00A8178A">
      <w:pPr>
        <w:numPr>
          <w:ilvl w:val="0"/>
          <w:numId w:val="2"/>
        </w:numPr>
        <w:rPr>
          <w:del w:id="25" w:author="Microsoft Office User" w:date="2018-08-01T16:52:00Z"/>
          <w:rFonts w:ascii="Times New Roman" w:eastAsia="Times New Roman" w:hAnsi="Times New Roman" w:cs="Times New Roman"/>
          <w:color w:val="232323"/>
        </w:rPr>
      </w:pPr>
      <w:del w:id="26" w:author="Microsoft Office User" w:date="2018-08-01T16:52:00Z">
        <w:r w:rsidRPr="00A8178A" w:rsidDel="00A8178A">
          <w:rPr>
            <w:rFonts w:ascii="Times New Roman" w:eastAsia="Times New Roman" w:hAnsi="Times New Roman" w:cs="Times New Roman"/>
            <w:color w:val="232323"/>
          </w:rPr>
          <w:delText>Find out the status of your benefit applications</w:delText>
        </w:r>
      </w:del>
    </w:p>
    <w:p w14:paraId="4507E40B" w14:textId="6A5144E4" w:rsidR="00A8178A" w:rsidRPr="00A8178A" w:rsidRDefault="00A8178A" w:rsidP="00A8178A">
      <w:pPr>
        <w:spacing w:before="100" w:beforeAutospacing="1" w:after="100" w:afterAutospacing="1"/>
        <w:rPr>
          <w:rFonts w:ascii="Times New Roman" w:eastAsia="Times New Roman" w:hAnsi="Times New Roman" w:cs="Times New Roman"/>
          <w:color w:val="000000"/>
        </w:rPr>
      </w:pPr>
      <w:r w:rsidRPr="00A8178A">
        <w:rPr>
          <w:rFonts w:ascii="Times New Roman" w:eastAsia="Times New Roman" w:hAnsi="Times New Roman" w:cs="Times New Roman"/>
          <w:color w:val="232323"/>
        </w:rPr>
        <w:t>[</w:t>
      </w:r>
      <w:del w:id="27" w:author="Microsoft Office User" w:date="2018-08-01T16:52:00Z">
        <w:r w:rsidRPr="00A8178A" w:rsidDel="00A8178A">
          <w:rPr>
            <w:rFonts w:ascii="Times New Roman" w:eastAsia="Times New Roman" w:hAnsi="Times New Roman" w:cs="Times New Roman"/>
            <w:color w:val="232323"/>
          </w:rPr>
          <w:delText>Join Our Team</w:delText>
        </w:r>
      </w:del>
      <w:ins w:id="28" w:author="Microsoft Office User" w:date="2018-08-01T16:52:00Z">
        <w:r w:rsidRPr="00A8178A">
          <w:rPr>
            <w:rFonts w:ascii="Times New Roman" w:eastAsia="Times New Roman" w:hAnsi="Times New Roman" w:cs="Times New Roman"/>
            <w:color w:val="232323"/>
          </w:rPr>
          <w:t>Careers</w:t>
        </w:r>
      </w:ins>
      <w:r w:rsidRPr="00A8178A">
        <w:rPr>
          <w:rFonts w:ascii="Times New Roman" w:eastAsia="Times New Roman" w:hAnsi="Times New Roman" w:cs="Times New Roman"/>
          <w:color w:val="232323"/>
        </w:rPr>
        <w:t>]</w:t>
      </w:r>
      <w:ins w:id="29" w:author="Microsoft Office User" w:date="2018-09-13T11:55:00Z">
        <w:r w:rsidR="005B3F65">
          <w:rPr>
            <w:rFonts w:ascii="Times New Roman" w:eastAsia="Times New Roman" w:hAnsi="Times New Roman" w:cs="Times New Roman"/>
            <w:color w:val="232323"/>
          </w:rPr>
          <w:t xml:space="preserve"> &gt;&gt;</w:t>
        </w:r>
        <w:r w:rsidR="005B3F65" w:rsidRPr="005B3F65">
          <w:rPr>
            <w:rFonts w:ascii="Times New Roman" w:eastAsia="Times New Roman" w:hAnsi="Times New Roman" w:cs="Times New Roman"/>
            <w:color w:val="232323"/>
          </w:rPr>
          <w:t>https://www.va.gov/jobs/?utm_source=jobs_button&amp;utm_campaign=ChooseVA_Website_Buttons</w:t>
        </w:r>
        <w:r w:rsidR="005B3F65">
          <w:rPr>
            <w:rFonts w:ascii="Times New Roman" w:eastAsia="Times New Roman" w:hAnsi="Times New Roman" w:cs="Times New Roman"/>
            <w:color w:val="232323"/>
          </w:rPr>
          <w:t>&lt;&lt;</w:t>
        </w:r>
      </w:ins>
    </w:p>
    <w:p w14:paraId="5AC45A0E" w14:textId="77777777" w:rsidR="00A8178A" w:rsidRPr="00A8178A" w:rsidDel="00A8178A" w:rsidRDefault="00A8178A" w:rsidP="00A8178A">
      <w:pPr>
        <w:numPr>
          <w:ilvl w:val="0"/>
          <w:numId w:val="3"/>
        </w:numPr>
        <w:rPr>
          <w:del w:id="30" w:author="Microsoft Office User" w:date="2018-08-01T16:52:00Z"/>
          <w:rFonts w:ascii="Times New Roman" w:eastAsia="Times New Roman" w:hAnsi="Times New Roman" w:cs="Times New Roman"/>
          <w:rPrChange w:id="31" w:author="Microsoft Office User" w:date="2018-08-01T16:52:00Z">
            <w:rPr>
              <w:del w:id="32" w:author="Microsoft Office User" w:date="2018-08-01T16:52:00Z"/>
              <w:rFonts w:ascii="Calibri" w:eastAsia="Times New Roman" w:hAnsi="Calibri" w:cs="Calibri"/>
              <w:color w:val="232323"/>
              <w:sz w:val="22"/>
              <w:szCs w:val="22"/>
            </w:rPr>
          </w:rPrChange>
        </w:rPr>
      </w:pPr>
      <w:ins w:id="33" w:author="Microsoft Office User" w:date="2018-08-01T16:52:00Z">
        <w:r w:rsidRPr="00A8178A">
          <w:rPr>
            <w:rFonts w:ascii="Times New Roman" w:eastAsia="Times New Roman" w:hAnsi="Times New Roman" w:cs="Times New Roman"/>
            <w:color w:val="232323"/>
          </w:rPr>
          <w:t>Learn how you can continue to serve with and for fellow Veteran</w:t>
        </w:r>
        <w:bookmarkStart w:id="34" w:name="_GoBack"/>
        <w:bookmarkEnd w:id="34"/>
        <w:r w:rsidRPr="00A8178A">
          <w:rPr>
            <w:rFonts w:ascii="Times New Roman" w:eastAsia="Times New Roman" w:hAnsi="Times New Roman" w:cs="Times New Roman"/>
            <w:color w:val="232323"/>
          </w:rPr>
          <w:t>s</w:t>
        </w:r>
      </w:ins>
      <w:del w:id="35" w:author="Microsoft Office User" w:date="2018-08-01T16:52:00Z">
        <w:r w:rsidRPr="00A8178A" w:rsidDel="00A8178A">
          <w:rPr>
            <w:rFonts w:ascii="Times New Roman" w:eastAsia="Times New Roman" w:hAnsi="Times New Roman" w:cs="Times New Roman"/>
            <w:color w:val="232323"/>
          </w:rPr>
          <w:delText>Find healthcare and support jobs in your area</w:delText>
        </w:r>
      </w:del>
    </w:p>
    <w:p w14:paraId="39BF9FAE" w14:textId="77777777" w:rsidR="00A8178A" w:rsidRPr="00A8178A" w:rsidDel="00A8178A" w:rsidRDefault="00A8178A" w:rsidP="00A8178A">
      <w:pPr>
        <w:numPr>
          <w:ilvl w:val="0"/>
          <w:numId w:val="3"/>
        </w:numPr>
        <w:rPr>
          <w:del w:id="36" w:author="Microsoft Office User" w:date="2018-08-01T16:52:00Z"/>
          <w:rFonts w:ascii="Times New Roman" w:eastAsia="Times New Roman" w:hAnsi="Times New Roman" w:cs="Times New Roman"/>
          <w:color w:val="232323"/>
        </w:rPr>
      </w:pPr>
      <w:del w:id="37" w:author="Microsoft Office User" w:date="2018-08-01T16:52:00Z">
        <w:r w:rsidRPr="00A8178A" w:rsidDel="00A8178A">
          <w:rPr>
            <w:rFonts w:ascii="Times New Roman" w:eastAsia="Times New Roman" w:hAnsi="Times New Roman" w:cs="Times New Roman"/>
            <w:color w:val="232323"/>
          </w:rPr>
          <w:delText>Explore the employment options and career fields available</w:delText>
        </w:r>
      </w:del>
    </w:p>
    <w:p w14:paraId="075DB2D3" w14:textId="77777777" w:rsidR="00A8178A" w:rsidRPr="00A8178A" w:rsidDel="00A8178A" w:rsidRDefault="00A8178A" w:rsidP="00A8178A">
      <w:pPr>
        <w:numPr>
          <w:ilvl w:val="0"/>
          <w:numId w:val="3"/>
        </w:numPr>
        <w:rPr>
          <w:del w:id="38" w:author="Microsoft Office User" w:date="2018-08-01T16:52:00Z"/>
          <w:rFonts w:ascii="Times New Roman" w:eastAsia="Times New Roman" w:hAnsi="Times New Roman" w:cs="Times New Roman"/>
          <w:color w:val="232323"/>
        </w:rPr>
      </w:pPr>
      <w:del w:id="39" w:author="Microsoft Office User" w:date="2018-08-01T16:52:00Z">
        <w:r w:rsidRPr="00A8178A" w:rsidDel="00A8178A">
          <w:rPr>
            <w:rFonts w:ascii="Times New Roman" w:eastAsia="Times New Roman" w:hAnsi="Times New Roman" w:cs="Times New Roman"/>
            <w:color w:val="232323"/>
          </w:rPr>
          <w:delText>Find out how Veterans can continue to serve with and for fellow Veterans</w:delText>
        </w:r>
      </w:del>
    </w:p>
    <w:p w14:paraId="30A20F9C" w14:textId="77777777" w:rsidR="004F3981" w:rsidRPr="00A8178A" w:rsidRDefault="004F3981">
      <w:pPr>
        <w:rPr>
          <w:rFonts w:ascii="Times New Roman" w:hAnsi="Times New Roman" w:cs="Times New Roman"/>
        </w:rPr>
      </w:pPr>
    </w:p>
    <w:sectPr w:rsidR="004F3981" w:rsidRPr="00A8178A" w:rsidSect="000F4B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8296E"/>
    <w:multiLevelType w:val="multilevel"/>
    <w:tmpl w:val="3F3E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CA30C2"/>
    <w:multiLevelType w:val="multilevel"/>
    <w:tmpl w:val="9B6A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873095"/>
    <w:multiLevelType w:val="multilevel"/>
    <w:tmpl w:val="23FE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78A"/>
    <w:rsid w:val="000F4BEE"/>
    <w:rsid w:val="00465203"/>
    <w:rsid w:val="004F3981"/>
    <w:rsid w:val="005B3F65"/>
    <w:rsid w:val="00A81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2E97F2"/>
  <w15:chartTrackingRefBased/>
  <w15:docId w15:val="{2FE416FE-9844-7547-BD51-624475717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8178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78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8178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8178A"/>
    <w:rPr>
      <w:color w:val="0000FF"/>
      <w:u w:val="single"/>
    </w:rPr>
  </w:style>
  <w:style w:type="character" w:customStyle="1" w:styleId="apple-converted-space">
    <w:name w:val="apple-converted-space"/>
    <w:basedOn w:val="DefaultParagraphFont"/>
    <w:rsid w:val="00A8178A"/>
  </w:style>
  <w:style w:type="paragraph" w:styleId="BalloonText">
    <w:name w:val="Balloon Text"/>
    <w:basedOn w:val="Normal"/>
    <w:link w:val="BalloonTextChar"/>
    <w:uiPriority w:val="99"/>
    <w:semiHidden/>
    <w:unhideWhenUsed/>
    <w:rsid w:val="00A8178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178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A8178A"/>
    <w:rPr>
      <w:sz w:val="16"/>
      <w:szCs w:val="16"/>
    </w:rPr>
  </w:style>
  <w:style w:type="paragraph" w:styleId="CommentText">
    <w:name w:val="annotation text"/>
    <w:basedOn w:val="Normal"/>
    <w:link w:val="CommentTextChar"/>
    <w:uiPriority w:val="99"/>
    <w:semiHidden/>
    <w:unhideWhenUsed/>
    <w:rsid w:val="00A8178A"/>
    <w:rPr>
      <w:sz w:val="20"/>
      <w:szCs w:val="20"/>
    </w:rPr>
  </w:style>
  <w:style w:type="character" w:customStyle="1" w:styleId="CommentTextChar">
    <w:name w:val="Comment Text Char"/>
    <w:basedOn w:val="DefaultParagraphFont"/>
    <w:link w:val="CommentText"/>
    <w:uiPriority w:val="99"/>
    <w:semiHidden/>
    <w:rsid w:val="00A8178A"/>
    <w:rPr>
      <w:sz w:val="20"/>
      <w:szCs w:val="20"/>
    </w:rPr>
  </w:style>
  <w:style w:type="paragraph" w:styleId="CommentSubject">
    <w:name w:val="annotation subject"/>
    <w:basedOn w:val="CommentText"/>
    <w:next w:val="CommentText"/>
    <w:link w:val="CommentSubjectChar"/>
    <w:uiPriority w:val="99"/>
    <w:semiHidden/>
    <w:unhideWhenUsed/>
    <w:rsid w:val="00A8178A"/>
    <w:rPr>
      <w:b/>
      <w:bCs/>
    </w:rPr>
  </w:style>
  <w:style w:type="character" w:customStyle="1" w:styleId="CommentSubjectChar">
    <w:name w:val="Comment Subject Char"/>
    <w:basedOn w:val="CommentTextChar"/>
    <w:link w:val="CommentSubject"/>
    <w:uiPriority w:val="99"/>
    <w:semiHidden/>
    <w:rsid w:val="00A8178A"/>
    <w:rPr>
      <w:b/>
      <w:bCs/>
      <w:sz w:val="20"/>
      <w:szCs w:val="20"/>
    </w:rPr>
  </w:style>
  <w:style w:type="paragraph" w:styleId="Revision">
    <w:name w:val="Revision"/>
    <w:hidden/>
    <w:uiPriority w:val="99"/>
    <w:semiHidden/>
    <w:rsid w:val="00A81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645324">
      <w:bodyDiv w:val="1"/>
      <w:marLeft w:val="0"/>
      <w:marRight w:val="0"/>
      <w:marTop w:val="0"/>
      <w:marBottom w:val="0"/>
      <w:divBdr>
        <w:top w:val="none" w:sz="0" w:space="0" w:color="auto"/>
        <w:left w:val="none" w:sz="0" w:space="0" w:color="auto"/>
        <w:bottom w:val="none" w:sz="0" w:space="0" w:color="auto"/>
        <w:right w:val="none" w:sz="0" w:space="0" w:color="auto"/>
      </w:divBdr>
    </w:div>
    <w:div w:id="692607764">
      <w:bodyDiv w:val="1"/>
      <w:marLeft w:val="0"/>
      <w:marRight w:val="0"/>
      <w:marTop w:val="0"/>
      <w:marBottom w:val="0"/>
      <w:divBdr>
        <w:top w:val="none" w:sz="0" w:space="0" w:color="auto"/>
        <w:left w:val="none" w:sz="0" w:space="0" w:color="auto"/>
        <w:bottom w:val="none" w:sz="0" w:space="0" w:color="auto"/>
        <w:right w:val="none" w:sz="0" w:space="0" w:color="auto"/>
      </w:divBdr>
    </w:div>
    <w:div w:id="913202103">
      <w:bodyDiv w:val="1"/>
      <w:marLeft w:val="0"/>
      <w:marRight w:val="0"/>
      <w:marTop w:val="0"/>
      <w:marBottom w:val="0"/>
      <w:divBdr>
        <w:top w:val="none" w:sz="0" w:space="0" w:color="auto"/>
        <w:left w:val="none" w:sz="0" w:space="0" w:color="auto"/>
        <w:bottom w:val="none" w:sz="0" w:space="0" w:color="auto"/>
        <w:right w:val="none" w:sz="0" w:space="0" w:color="auto"/>
      </w:divBdr>
    </w:div>
    <w:div w:id="973825362">
      <w:bodyDiv w:val="1"/>
      <w:marLeft w:val="0"/>
      <w:marRight w:val="0"/>
      <w:marTop w:val="0"/>
      <w:marBottom w:val="0"/>
      <w:divBdr>
        <w:top w:val="none" w:sz="0" w:space="0" w:color="auto"/>
        <w:left w:val="none" w:sz="0" w:space="0" w:color="auto"/>
        <w:bottom w:val="none" w:sz="0" w:space="0" w:color="auto"/>
        <w:right w:val="none" w:sz="0" w:space="0" w:color="auto"/>
      </w:divBdr>
    </w:div>
    <w:div w:id="180002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applewebdata://D437DE5F-D6D5-42DD-A2B6-8795F7F464E8/%3ehttps:/www.choose.va.gov/%3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2018-08-01T20:50:00Z</dcterms:created>
  <dcterms:modified xsi:type="dcterms:W3CDTF">2018-09-13T16:10:00Z</dcterms:modified>
</cp:coreProperties>
</file>