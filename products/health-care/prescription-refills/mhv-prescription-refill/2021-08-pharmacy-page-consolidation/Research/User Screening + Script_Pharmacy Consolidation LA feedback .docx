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jc w:val="center"/>
        <w:rPr>
          <w:rFonts w:ascii="Calibri" w:cs="Calibri" w:hAnsi="Calibri" w:eastAsia="Calibri"/>
          <w:b w:val="1"/>
          <w:bCs w:val="1"/>
          <w:sz w:val="36"/>
          <w:szCs w:val="36"/>
        </w:rPr>
      </w:pPr>
      <w:r>
        <w:rPr>
          <w:rFonts w:ascii="Calibri" w:hAnsi="Calibri"/>
          <w:b w:val="1"/>
          <w:bCs w:val="1"/>
          <w:sz w:val="36"/>
          <w:szCs w:val="36"/>
          <w:rtl w:val="0"/>
          <w:lang w:val="en-US"/>
        </w:rPr>
        <w:t>User Screening and Test Script</w:t>
      </w:r>
    </w:p>
    <w:p>
      <w:pPr>
        <w:pStyle w:val="Body"/>
        <w:widowControl w:val="0"/>
        <w:jc w:val="center"/>
        <w:rPr>
          <w:rFonts w:ascii="Calibri" w:cs="Calibri" w:hAnsi="Calibri" w:eastAsia="Calibri"/>
          <w:b w:val="1"/>
          <w:bCs w:val="1"/>
          <w:sz w:val="36"/>
          <w:szCs w:val="36"/>
        </w:rPr>
      </w:pPr>
      <w:r>
        <w:rPr>
          <w:rFonts w:ascii="Calibri" w:hAnsi="Calibri"/>
          <w:b w:val="1"/>
          <w:bCs w:val="1"/>
          <w:sz w:val="36"/>
          <w:szCs w:val="36"/>
          <w:rtl w:val="0"/>
          <w:lang w:val="en-US"/>
        </w:rPr>
        <w:t>Pharmacy Page Consolidation</w:t>
      </w:r>
    </w:p>
    <w:p>
      <w:pPr>
        <w:pStyle w:val="Body"/>
        <w:widowControl w:val="0"/>
        <w:rPr>
          <w:rFonts w:ascii="Calibri" w:cs="Calibri" w:hAnsi="Calibri" w:eastAsia="Calibri"/>
          <w:sz w:val="24"/>
          <w:szCs w:val="24"/>
        </w:rPr>
      </w:pPr>
    </w:p>
    <w:p>
      <w:pPr>
        <w:pStyle w:val="Body"/>
        <w:widowControl w:val="0"/>
        <w:ind w:left="720" w:firstLine="0"/>
        <w:rPr>
          <w:rFonts w:ascii="Calibri" w:cs="Calibri" w:hAnsi="Calibri" w:eastAsia="Calibri"/>
          <w:sz w:val="24"/>
          <w:szCs w:val="24"/>
        </w:rPr>
      </w:pPr>
    </w:p>
    <w:p>
      <w:pPr>
        <w:pStyle w:val="Body"/>
        <w:widowControl w:val="0"/>
        <w:rPr>
          <w:rFonts w:ascii="Calibri" w:cs="Calibri" w:hAnsi="Calibri" w:eastAsia="Calibri"/>
          <w:sz w:val="24"/>
          <w:szCs w:val="24"/>
        </w:rPr>
      </w:pPr>
      <w:r>
        <w:rPr>
          <w:rFonts w:ascii="Calibri" w:hAnsi="Calibri"/>
          <w:sz w:val="24"/>
          <w:szCs w:val="24"/>
          <w:rtl w:val="0"/>
          <w:lang w:val="en-US"/>
        </w:rPr>
        <w:t>Target users</w:t>
      </w:r>
    </w:p>
    <w:p>
      <w:pPr>
        <w:pStyle w:val="Body"/>
        <w:numPr>
          <w:ilvl w:val="1"/>
          <w:numId w:val="2"/>
        </w:numPr>
        <w:shd w:val="clear" w:color="auto" w:fill="ffffff"/>
        <w:bidi w:val="0"/>
        <w:spacing w:before="100" w:after="100" w:line="240" w:lineRule="auto"/>
        <w:ind w:right="0"/>
        <w:jc w:val="left"/>
        <w:rPr>
          <w:rFonts w:ascii="Helvetica" w:hAnsi="Helvetica"/>
          <w:outline w:val="0"/>
          <w:color w:val="24292e"/>
          <w:rtl w:val="0"/>
          <w:lang w:val="fr-FR"/>
          <w14:textFill>
            <w14:solidFill>
              <w14:srgbClr w14:val="24292E"/>
            </w14:solidFill>
          </w14:textFill>
        </w:rPr>
      </w:pPr>
      <w:r>
        <w:rPr>
          <w:rFonts w:ascii="Helvetica" w:hAnsi="Helvetica"/>
          <w:outline w:val="0"/>
          <w:color w:val="24292e"/>
          <w:u w:color="24292e"/>
          <w:rtl w:val="0"/>
          <w:lang w:val="fr-FR"/>
          <w14:textFill>
            <w14:solidFill>
              <w14:srgbClr w14:val="24292E"/>
            </w14:solidFill>
          </w14:textFill>
        </w:rPr>
        <w:t>5-8 participants</w:t>
      </w:r>
    </w:p>
    <w:p>
      <w:pPr>
        <w:pStyle w:val="Body"/>
        <w:numPr>
          <w:ilvl w:val="1"/>
          <w:numId w:val="2"/>
        </w:numPr>
        <w:shd w:val="clear" w:color="auto" w:fill="ffffff"/>
        <w:bidi w:val="0"/>
        <w:spacing w:before="100" w:after="100" w:line="240" w:lineRule="auto"/>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Familiar with MHV</w:t>
      </w:r>
    </w:p>
    <w:p>
      <w:pPr>
        <w:pStyle w:val="Body"/>
        <w:numPr>
          <w:ilvl w:val="1"/>
          <w:numId w:val="2"/>
        </w:numPr>
        <w:shd w:val="clear" w:color="auto" w:fill="ffffff"/>
        <w:bidi w:val="0"/>
        <w:spacing w:before="100" w:after="100" w:line="240" w:lineRule="auto"/>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Used to using the MHV Pharmacy site</w:t>
      </w:r>
    </w:p>
    <w:p>
      <w:pPr>
        <w:pStyle w:val="Body"/>
        <w:numPr>
          <w:ilvl w:val="1"/>
          <w:numId w:val="2"/>
        </w:numPr>
        <w:shd w:val="clear" w:color="auto" w:fill="ffffff"/>
        <w:bidi w:val="0"/>
        <w:spacing w:before="100" w:after="100" w:line="240" w:lineRule="auto"/>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Wide age range between participants</w:t>
      </w:r>
    </w:p>
    <w:p>
      <w:pPr>
        <w:pStyle w:val="Body"/>
        <w:numPr>
          <w:ilvl w:val="1"/>
          <w:numId w:val="2"/>
        </w:numPr>
        <w:shd w:val="clear" w:color="auto" w:fill="ffffff"/>
        <w:bidi w:val="0"/>
        <w:spacing w:before="100" w:after="100" w:line="240" w:lineRule="auto"/>
        <w:ind w:right="0"/>
        <w:jc w:val="left"/>
        <w:rPr>
          <w:rFonts w:ascii="Helvetica" w:hAnsi="Helvetica"/>
          <w:outline w:val="0"/>
          <w:color w:val="24292e"/>
          <w:rtl w:val="0"/>
          <w:lang w:val="da-DK"/>
          <w14:textFill>
            <w14:solidFill>
              <w14:srgbClr w14:val="24292E"/>
            </w14:solidFill>
          </w14:textFill>
        </w:rPr>
      </w:pPr>
      <w:r>
        <w:rPr>
          <w:rFonts w:ascii="Helvetica" w:hAnsi="Helvetica"/>
          <w:outline w:val="0"/>
          <w:color w:val="24292e"/>
          <w:u w:color="24292e"/>
          <w:rtl w:val="0"/>
          <w:lang w:val="da-DK"/>
          <w14:textFill>
            <w14:solidFill>
              <w14:srgbClr w14:val="24292E"/>
            </w14:solidFill>
          </w14:textFill>
        </w:rPr>
        <w:t>Male/Female mix</w:t>
      </w:r>
    </w:p>
    <w:p>
      <w:pPr>
        <w:pStyle w:val="Body"/>
        <w:numPr>
          <w:ilvl w:val="1"/>
          <w:numId w:val="2"/>
        </w:numPr>
        <w:shd w:val="clear" w:color="auto" w:fill="ffffff"/>
        <w:bidi w:val="0"/>
        <w:spacing w:before="100" w:after="100" w:line="240" w:lineRule="auto"/>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Any military branch</w:t>
        <w:br w:type="textWrapping"/>
      </w:r>
      <w:commentRangeStart w:id="0"/>
    </w:p>
    <w:p>
      <w:pPr>
        <w:pStyle w:val="Body"/>
        <w:numPr>
          <w:ilvl w:val="1"/>
          <w:numId w:val="2"/>
        </w:numPr>
        <w:shd w:val="clear" w:color="auto" w:fill="ffffff"/>
        <w:bidi w:val="0"/>
        <w:spacing w:before="100" w:after="100" w:line="240" w:lineRule="auto"/>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shd w:val="clear" w:color="auto" w:fill="ffff00"/>
          <w:rtl w:val="0"/>
          <w:lang w:val="en-US"/>
          <w14:textFill>
            <w14:solidFill>
              <w14:srgbClr w14:val="24292E"/>
            </w14:solidFill>
          </w14:textFill>
        </w:rPr>
        <w:t>Disabilities, esp. visual and cognitive impairments</w:t>
      </w:r>
      <w:commentRangeEnd w:id="0"/>
      <w:r>
        <w:commentReference w:id="0"/>
      </w:r>
      <w:r>
        <w:rPr>
          <w:rFonts w:ascii="Helvetica" w:cs="Helvetica" w:hAnsi="Helvetica" w:eastAsia="Helvetica"/>
          <w:outline w:val="0"/>
          <w:color w:val="24292e"/>
          <w:u w:color="24292e"/>
          <w:shd w:val="clear" w:color="auto" w:fill="ffff00"/>
          <w14:textFill>
            <w14:solidFill>
              <w14:srgbClr w14:val="24292E"/>
            </w14:solidFill>
          </w14:textFill>
        </w:rPr>
        <w:br w:type="textWrapping"/>
      </w:r>
      <w:commentRangeStart w:id="1"/>
    </w:p>
    <w:p>
      <w:pPr>
        <w:pStyle w:val="Body"/>
        <w:numPr>
          <w:ilvl w:val="1"/>
          <w:numId w:val="2"/>
        </w:numPr>
        <w:shd w:val="clear" w:color="auto" w:fill="ffffff"/>
        <w:bidi w:val="0"/>
        <w:spacing w:before="100" w:after="360" w:line="240" w:lineRule="auto"/>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shd w:val="clear" w:color="auto" w:fill="ffff00"/>
          <w:rtl w:val="0"/>
          <w:lang w:val="en-US"/>
          <w14:textFill>
            <w14:solidFill>
              <w14:srgbClr w14:val="24292E"/>
            </w14:solidFill>
          </w14:textFill>
        </w:rPr>
        <w:t>Family member/caregiver (non-veteran)</w:t>
      </w:r>
      <w:commentRangeEnd w:id="1"/>
      <w:r>
        <w:commentReference w:id="1"/>
      </w:r>
    </w:p>
    <w:p>
      <w:pPr>
        <w:pStyle w:val="Body"/>
        <w:widowControl w:val="0"/>
        <w:rPr>
          <w:rFonts w:ascii="Calibri" w:cs="Calibri" w:hAnsi="Calibri" w:eastAsia="Calibri"/>
          <w:b w:val="1"/>
          <w:bCs w:val="1"/>
          <w:sz w:val="24"/>
          <w:szCs w:val="24"/>
        </w:rPr>
      </w:pPr>
    </w:p>
    <w:p>
      <w:pPr>
        <w:pStyle w:val="Body"/>
        <w:rPr>
          <w:b w:val="1"/>
          <w:bCs w:val="1"/>
        </w:rPr>
      </w:pPr>
      <w:r>
        <w:rPr>
          <w:b w:val="1"/>
          <w:bCs w:val="1"/>
          <w:rtl w:val="0"/>
          <w:lang w:val="fr-FR"/>
        </w:rPr>
        <w:t>Participants:</w:t>
      </w:r>
    </w:p>
    <w:p>
      <w:pPr>
        <w:pStyle w:val="Body"/>
        <w:widowControl w:val="0"/>
      </w:pPr>
    </w:p>
    <w:p>
      <w:pPr>
        <w:pStyle w:val="Body"/>
        <w:jc w:val="center"/>
        <w:rPr>
          <w:b w:val="1"/>
          <w:bCs w:val="1"/>
          <w:sz w:val="36"/>
          <w:szCs w:val="36"/>
        </w:rPr>
      </w:pPr>
      <w:r>
        <w:rPr>
          <w:b w:val="1"/>
          <w:bCs w:val="1"/>
          <w:sz w:val="36"/>
          <w:szCs w:val="36"/>
          <w:rtl w:val="0"/>
          <w:lang w:val="en-US"/>
        </w:rPr>
        <w:t>Script:</w:t>
        <w:br w:type="textWrapping"/>
      </w:r>
      <w:commentRangeStart w:id="2"/>
    </w:p>
    <w:p>
      <w:pPr>
        <w:pStyle w:val="Default"/>
        <w:bidi w:val="0"/>
        <w:spacing w:before="0" w:after="240" w:line="514" w:lineRule="atLeast"/>
        <w:ind w:left="0" w:right="0" w:firstLine="0"/>
        <w:jc w:val="left"/>
        <w:rPr>
          <w:ins w:id="3" w:date="2021-08-11T10:33:59Z" w:author="Lauren Alexanderson"/>
          <w:rFonts w:ascii="Gill Sans" w:cs="Gill Sans" w:hAnsi="Gill Sans" w:eastAsia="Gill Sans"/>
          <w:outline w:val="0"/>
          <w:color w:val="333333"/>
          <w:shd w:val="clear" w:color="auto" w:fill="ffffff"/>
          <w:rtl w:val="0"/>
          <w14:textFill>
            <w14:solidFill>
              <w14:srgbClr w14:val="333333"/>
            </w14:solidFill>
          </w14:textFill>
        </w:rPr>
      </w:pPr>
      <w:ins w:id="4" w:date="2021-08-11T10:33:59Z" w:author="Lauren Alexanderson">
        <w:r>
          <w:rPr>
            <w:rFonts w:ascii="Gill Sans" w:hAnsi="Gill Sans"/>
            <w:outline w:val="0"/>
            <w:color w:val="333333"/>
            <w:shd w:val="clear" w:color="auto" w:fill="ffffff"/>
            <w:rtl w:val="0"/>
            <w:lang w:val="it-IT"/>
            <w14:textFill>
              <w14:solidFill>
                <w14:srgbClr w14:val="333333"/>
              </w14:solidFill>
            </w14:textFill>
          </w:rPr>
          <w:t>Intro - 5 minutes</w:t>
        </w:r>
      </w:ins>
    </w:p>
    <w:p>
      <w:pPr>
        <w:pStyle w:val="Default"/>
        <w:bidi w:val="0"/>
        <w:spacing w:before="0" w:after="256"/>
        <w:ind w:left="0" w:right="0" w:firstLine="0"/>
        <w:jc w:val="left"/>
        <w:rPr>
          <w:ins w:id="5" w:date="2021-08-11T10:33:59Z" w:author="Lauren Alexanderson"/>
          <w:rFonts w:ascii="Gill Sans" w:cs="Gill Sans" w:hAnsi="Gill Sans" w:eastAsia="Gill Sans"/>
          <w:outline w:val="0"/>
          <w:color w:val="333333"/>
          <w:shd w:val="clear" w:color="auto" w:fill="ffffff"/>
          <w:rtl w:val="0"/>
          <w14:textFill>
            <w14:solidFill>
              <w14:srgbClr w14:val="333333"/>
            </w14:solidFill>
          </w14:textFill>
        </w:rPr>
      </w:pPr>
      <w:ins w:id="6" w:date="2021-08-11T10:33:59Z" w:author="Lauren Alexanderson">
        <w:r>
          <w:rPr>
            <w:rFonts w:ascii="Gill Sans" w:hAnsi="Gill Sans"/>
            <w:outline w:val="0"/>
            <w:color w:val="333333"/>
            <w:shd w:val="clear" w:color="auto" w:fill="ffffff"/>
            <w:rtl w:val="0"/>
            <w:lang w:val="en-US"/>
            <w14:textFill>
              <w14:solidFill>
                <w14:srgbClr w14:val="333333"/>
              </w14:solidFill>
            </w14:textFill>
          </w:rPr>
          <w:t xml:space="preserve">Thanks for joining us today! My name is [NAME] and I also have some colleagues on the line observing and taking notes. Today we're going to talk about [description of your project]. </w:t>
        </w:r>
      </w:ins>
    </w:p>
    <w:p>
      <w:pPr>
        <w:pStyle w:val="Default"/>
        <w:bidi w:val="0"/>
        <w:spacing w:before="0" w:after="256"/>
        <w:ind w:left="0" w:right="0" w:firstLine="0"/>
        <w:jc w:val="left"/>
        <w:rPr>
          <w:ins w:id="7" w:date="2021-08-11T10:33:59Z" w:author="Lauren Alexanderson"/>
          <w:rFonts w:ascii="Gill Sans" w:cs="Gill Sans" w:hAnsi="Gill Sans" w:eastAsia="Gill Sans"/>
          <w:outline w:val="0"/>
          <w:color w:val="333333"/>
          <w:shd w:val="clear" w:color="auto" w:fill="ffffff"/>
          <w:rtl w:val="0"/>
          <w14:textFill>
            <w14:solidFill>
              <w14:srgbClr w14:val="333333"/>
            </w14:solidFill>
          </w14:textFill>
        </w:rPr>
      </w:pPr>
      <w:ins w:id="8" w:date="2021-08-11T10:33:59Z" w:author="Lauren Alexanderson">
        <w:r>
          <w:rPr>
            <w:rFonts w:ascii="Gill Sans" w:hAnsi="Gill Sans"/>
            <w:outline w:val="0"/>
            <w:color w:val="333333"/>
            <w:shd w:val="clear" w:color="auto" w:fill="ffffff"/>
            <w:rtl w:val="0"/>
            <w:lang w:val="en-US"/>
            <w14:textFill>
              <w14:solidFill>
                <w14:srgbClr w14:val="333333"/>
              </w14:solidFill>
            </w14:textFill>
          </w:rPr>
          <w:t>Before we start, a few things I want to mention:</w:t>
        </w:r>
      </w:ins>
    </w:p>
    <w:p>
      <w:pPr>
        <w:pStyle w:val="Default"/>
        <w:numPr>
          <w:ilvl w:val="0"/>
          <w:numId w:val="4"/>
        </w:numPr>
        <w:bidi w:val="0"/>
        <w:spacing w:before="0"/>
        <w:ind w:right="0"/>
        <w:jc w:val="left"/>
        <w:rPr>
          <w:rFonts w:ascii="Gill Sans" w:hAnsi="Gill Sans"/>
          <w:outline w:val="0"/>
          <w:color w:val="333333"/>
          <w:shd w:val="clear" w:color="auto" w:fill="ffffff"/>
          <w:rtl w:val="0"/>
          <w:lang w:val="en-US"/>
          <w14:textFill>
            <w14:solidFill>
              <w14:srgbClr w14:val="333333"/>
            </w14:solidFill>
          </w14:textFill>
        </w:rPr>
      </w:pPr>
      <w:ins w:id="9" w:date="2021-08-11T10:33:59Z" w:author="Lauren Alexanderson">
        <w:r>
          <w:rPr>
            <w:rFonts w:ascii="Gill Sans" w:hAnsi="Gill Sans"/>
            <w:outline w:val="0"/>
            <w:color w:val="333333"/>
            <w:shd w:val="clear" w:color="auto" w:fill="ffffff"/>
            <w:rtl w:val="0"/>
            <w:lang w:val="en-US"/>
            <w14:textFill>
              <w14:solidFill>
                <w14:srgbClr w14:val="333333"/>
              </w14:solidFill>
            </w14:textFill>
          </w:rPr>
          <w:t>This entire session should take about [time]. I want to be sure not to keep you much longer, so I may occasionally prompt you with the next question or topic.</w:t>
        </w:r>
      </w:ins>
    </w:p>
    <w:p>
      <w:pPr>
        <w:pStyle w:val="Default"/>
        <w:numPr>
          <w:ilvl w:val="0"/>
          <w:numId w:val="4"/>
        </w:numPr>
        <w:bidi w:val="0"/>
        <w:spacing w:before="0"/>
        <w:ind w:right="0"/>
        <w:jc w:val="left"/>
        <w:rPr>
          <w:rFonts w:ascii="Gill Sans" w:hAnsi="Gill Sans"/>
          <w:outline w:val="0"/>
          <w:color w:val="333333"/>
          <w:shd w:val="clear" w:color="auto" w:fill="ffffff"/>
          <w:rtl w:val="0"/>
          <w:lang w:val="en-US"/>
          <w14:textFill>
            <w14:solidFill>
              <w14:srgbClr w14:val="333333"/>
            </w14:solidFill>
          </w14:textFill>
        </w:rPr>
      </w:pPr>
      <w:ins w:id="10" w:date="2021-08-11T10:33:59Z" w:author="Lauren Alexanderson">
        <w:r>
          <w:rPr>
            <w:rFonts w:ascii="Gill Sans" w:hAnsi="Gill Sans"/>
            <w:outline w:val="0"/>
            <w:color w:val="333333"/>
            <w:shd w:val="clear" w:color="auto" w:fill="ffffff"/>
            <w:rtl w:val="0"/>
            <w:lang w:val="en-US"/>
            <w14:textFill>
              <w14:solidFill>
                <w14:srgbClr w14:val="333333"/>
              </w14:solidFill>
            </w14:textFill>
          </w:rPr>
          <w:t>In this session, we want to hear your honest opinions. We are not testing your ability. We just want to improve these tools to better meet Veteran's needs. I will not be offended by any opinions you express, and I welcome your feedback.</w:t>
        </w:r>
      </w:ins>
    </w:p>
    <w:p>
      <w:pPr>
        <w:pStyle w:val="Default"/>
        <w:numPr>
          <w:ilvl w:val="0"/>
          <w:numId w:val="4"/>
        </w:numPr>
        <w:bidi w:val="0"/>
        <w:spacing w:before="0"/>
        <w:ind w:right="0"/>
        <w:jc w:val="left"/>
        <w:rPr>
          <w:rFonts w:ascii="Gill Sans" w:hAnsi="Gill Sans"/>
          <w:outline w:val="0"/>
          <w:color w:val="333333"/>
          <w:shd w:val="clear" w:color="auto" w:fill="ffffff"/>
          <w:rtl w:val="0"/>
          <w:lang w:val="en-US"/>
          <w14:textFill>
            <w14:solidFill>
              <w14:srgbClr w14:val="333333"/>
            </w14:solidFill>
          </w14:textFill>
        </w:rPr>
      </w:pPr>
      <w:ins w:id="11" w:date="2021-08-11T10:33:59Z" w:author="Lauren Alexanderson">
        <w:r>
          <w:rPr>
            <w:rFonts w:ascii="Gill Sans" w:hAnsi="Gill Sans"/>
            <w:outline w:val="0"/>
            <w:color w:val="333333"/>
            <w:shd w:val="clear" w:color="auto" w:fill="ffffff"/>
            <w:rtl w:val="0"/>
            <w:lang w:val="en-US"/>
            <w14:textFill>
              <w14:solidFill>
                <w14:srgbClr w14:val="333333"/>
              </w14:solidFill>
            </w14:textFill>
          </w:rPr>
          <w:t>[IF APPROPRIATE:] You'll be interacting with a prototypes and a demo tool. This is a demo tool that may not function exactly the way you expect. Some areas of the prototype will be clickable, and some will not. Since it's a demo, none of your actions will affect your actual VA information or benefits.</w:t>
        </w:r>
      </w:ins>
    </w:p>
    <w:p>
      <w:pPr>
        <w:pStyle w:val="Default"/>
        <w:numPr>
          <w:ilvl w:val="0"/>
          <w:numId w:val="4"/>
        </w:numPr>
        <w:bidi w:val="0"/>
        <w:spacing w:before="0"/>
        <w:ind w:right="0"/>
        <w:jc w:val="left"/>
        <w:rPr>
          <w:rFonts w:ascii="Gill Sans" w:hAnsi="Gill Sans"/>
          <w:outline w:val="0"/>
          <w:color w:val="333333"/>
          <w:shd w:val="clear" w:color="auto" w:fill="ffffff"/>
          <w:rtl w:val="0"/>
          <w:lang w:val="en-US"/>
          <w14:textFill>
            <w14:solidFill>
              <w14:srgbClr w14:val="333333"/>
            </w14:solidFill>
          </w14:textFill>
        </w:rPr>
      </w:pPr>
      <w:ins w:id="12" w:date="2021-08-11T10:33:59Z" w:author="Lauren Alexanderson">
        <w:r>
          <w:rPr>
            <w:rFonts w:ascii="Gill Sans" w:hAnsi="Gill Sans"/>
            <w:outline w:val="0"/>
            <w:color w:val="333333"/>
            <w:shd w:val="clear" w:color="auto" w:fill="ffffff"/>
            <w:rtl w:val="0"/>
            <w:lang w:val="en-US"/>
            <w14:textFill>
              <w14:solidFill>
                <w14:srgbClr w14:val="333333"/>
              </w14:solidFill>
            </w14:textFill>
          </w:rPr>
          <w:t xml:space="preserve">If for any reason and at any time you want to stop the session, please let me know. </w:t>
        </w:r>
      </w:ins>
    </w:p>
    <w:p>
      <w:pPr>
        <w:pStyle w:val="Default"/>
        <w:numPr>
          <w:ilvl w:val="0"/>
          <w:numId w:val="4"/>
        </w:numPr>
        <w:bidi w:val="0"/>
        <w:spacing w:before="0"/>
        <w:ind w:right="0"/>
        <w:jc w:val="left"/>
        <w:rPr>
          <w:rFonts w:ascii="Gill Sans" w:hAnsi="Gill Sans"/>
          <w:outline w:val="0"/>
          <w:color w:val="333333"/>
          <w:shd w:val="clear" w:color="auto" w:fill="ffffff"/>
          <w:rtl w:val="0"/>
          <w:lang w:val="en-US"/>
          <w14:textFill>
            <w14:solidFill>
              <w14:srgbClr w14:val="333333"/>
            </w14:solidFill>
          </w14:textFill>
        </w:rPr>
      </w:pPr>
      <w:ins w:id="13" w:date="2021-08-11T10:33:59Z" w:author="Lauren Alexanderson">
        <w:r>
          <w:rPr>
            <w:rFonts w:ascii="Gill Sans" w:hAnsi="Gill Sans"/>
            <w:outline w:val="0"/>
            <w:color w:val="333333"/>
            <w:shd w:val="clear" w:color="auto" w:fill="ffffff"/>
            <w:rtl w:val="0"/>
            <w:lang w:val="en-US"/>
            <w14:textFill>
              <w14:solidFill>
                <w14:srgbClr w14:val="333333"/>
              </w14:solidFill>
            </w14:textFill>
          </w:rPr>
          <w:t>Are you comfortable if I record my screen and audio as we talk today? We use the recordings to confirm that we have captured your opinions accurately. The recordings are destroyed after we complete analysis, and none of your comments will be attributed to you directly.</w:t>
        </w:r>
      </w:ins>
    </w:p>
    <w:p>
      <w:pPr>
        <w:pStyle w:val="Default"/>
        <w:numPr>
          <w:ilvl w:val="1"/>
          <w:numId w:val="4"/>
        </w:numPr>
        <w:bidi w:val="0"/>
        <w:spacing w:before="0"/>
        <w:ind w:right="0"/>
        <w:jc w:val="left"/>
        <w:rPr>
          <w:rFonts w:ascii="Gill Sans" w:hAnsi="Gill Sans"/>
          <w:outline w:val="0"/>
          <w:color w:val="333333"/>
          <w:shd w:val="clear" w:color="auto" w:fill="ffffff"/>
          <w:rtl w:val="0"/>
          <w:lang w:val="en-US"/>
          <w14:textFill>
            <w14:solidFill>
              <w14:srgbClr w14:val="333333"/>
            </w14:solidFill>
          </w14:textFill>
        </w:rPr>
      </w:pPr>
      <w:ins w:id="14" w:date="2021-08-11T10:33:59Z" w:author="Lauren Alexanderson">
        <w:r>
          <w:rPr>
            <w:rFonts w:ascii="Gill Sans" w:hAnsi="Gill Sans"/>
            <w:outline w:val="0"/>
            <w:color w:val="333333"/>
            <w:shd w:val="clear" w:color="auto" w:fill="ffffff"/>
            <w:rtl w:val="0"/>
            <w:lang w:val="en-US"/>
            <w14:textFill>
              <w14:solidFill>
                <w14:srgbClr w14:val="333333"/>
              </w14:solidFill>
            </w14:textFill>
          </w:rPr>
          <w:t xml:space="preserve">If yes: Once I start recording, I am going to confirm that you are ok with me recording this session once more. </w:t>
        </w:r>
      </w:ins>
    </w:p>
    <w:p>
      <w:pPr>
        <w:pStyle w:val="Default"/>
        <w:bidi w:val="0"/>
        <w:spacing w:before="0"/>
        <w:ind w:left="0" w:right="0" w:firstLine="0"/>
        <w:jc w:val="left"/>
        <w:rPr>
          <w:ins w:id="15" w:date="2021-08-11T10:33:59Z" w:author="Lauren Alexanderson"/>
          <w:rFonts w:ascii="Gill Sans" w:cs="Gill Sans" w:hAnsi="Gill Sans" w:eastAsia="Gill Sans"/>
          <w:outline w:val="0"/>
          <w:color w:val="333333"/>
          <w:shd w:val="clear" w:color="auto" w:fill="ffffff"/>
          <w:rtl w:val="0"/>
          <w14:textFill>
            <w14:solidFill>
              <w14:srgbClr w14:val="333333"/>
            </w14:solidFill>
          </w14:textFill>
        </w:rPr>
      </w:pPr>
    </w:p>
    <w:p>
      <w:pPr>
        <w:pStyle w:val="Default"/>
        <w:bidi w:val="0"/>
        <w:spacing w:before="0" w:after="256"/>
        <w:ind w:left="0" w:right="0" w:firstLine="0"/>
        <w:jc w:val="left"/>
        <w:rPr>
          <w:ins w:id="16" w:date="2021-08-11T10:33:59Z" w:author="Lauren Alexanderson"/>
          <w:rFonts w:ascii="Gill Sans" w:cs="Gill Sans" w:hAnsi="Gill Sans" w:eastAsia="Gill Sans"/>
          <w:outline w:val="0"/>
          <w:color w:val="333333"/>
          <w:shd w:val="clear" w:color="auto" w:fill="ffffff"/>
          <w:rtl w:val="0"/>
          <w14:textFill>
            <w14:solidFill>
              <w14:srgbClr w14:val="333333"/>
            </w14:solidFill>
          </w14:textFill>
        </w:rPr>
      </w:pPr>
      <w:ins w:id="17" w:date="2021-08-11T10:33:59Z" w:author="Lauren Alexanderson">
        <w:r>
          <w:rPr>
            <w:rFonts w:ascii="Gill Sans" w:hAnsi="Gill Sans"/>
            <w:outline w:val="0"/>
            <w:color w:val="333333"/>
            <w:shd w:val="clear" w:color="auto" w:fill="ffffff"/>
            <w:rtl w:val="0"/>
            <w:lang w:val="it-IT"/>
            <w14:textFill>
              <w14:solidFill>
                <w14:srgbClr w14:val="333333"/>
              </w14:solidFill>
            </w14:textFill>
          </w:rPr>
          <w:t>Start recording.</w:t>
        </w:r>
      </w:ins>
    </w:p>
    <w:p>
      <w:pPr>
        <w:pStyle w:val="Default"/>
        <w:numPr>
          <w:ilvl w:val="0"/>
          <w:numId w:val="5"/>
        </w:numPr>
        <w:bidi w:val="0"/>
        <w:spacing w:before="0"/>
        <w:ind w:right="0"/>
        <w:jc w:val="left"/>
        <w:rPr>
          <w:rFonts w:ascii="Gill Sans" w:hAnsi="Gill Sans"/>
          <w:outline w:val="0"/>
          <w:color w:val="333333"/>
          <w:shd w:val="clear" w:color="auto" w:fill="ffffff"/>
          <w:rtl w:val="0"/>
          <w:lang w:val="en-US"/>
          <w14:textFill>
            <w14:solidFill>
              <w14:srgbClr w14:val="333333"/>
            </w14:solidFill>
          </w14:textFill>
        </w:rPr>
      </w:pPr>
      <w:ins w:id="18" w:date="2021-08-11T10:33:59Z" w:author="Lauren Alexanderson">
        <w:r>
          <w:rPr>
            <w:rFonts w:ascii="Gill Sans" w:hAnsi="Gill Sans"/>
            <w:outline w:val="0"/>
            <w:color w:val="333333"/>
            <w:shd w:val="clear" w:color="auto" w:fill="ffffff"/>
            <w:rtl w:val="0"/>
            <w:lang w:val="en-US"/>
            <w14:textFill>
              <w14:solidFill>
                <w14:srgbClr w14:val="333333"/>
              </w14:solidFill>
            </w14:textFill>
          </w:rPr>
          <w:t xml:space="preserve">I have started recording. I'd like to confirm: Are you comfortable if I record my screen the audio as we talk today? </w:t>
        </w:r>
      </w:ins>
      <w:commentRangeEnd w:id="2"/>
      <w:r>
        <w:commentReference w:id="2"/>
      </w:r>
    </w:p>
    <w:p>
      <w:pPr>
        <w:pStyle w:val="Default"/>
        <w:bidi w:val="0"/>
        <w:spacing w:before="0"/>
        <w:ind w:left="0" w:right="0" w:firstLine="0"/>
        <w:jc w:val="left"/>
        <w:rPr>
          <w:ins w:id="19" w:date="2021-08-11T10:33:59Z" w:author="Lauren Alexanderson"/>
          <w:rFonts w:ascii="Times Roman" w:cs="Times Roman" w:hAnsi="Times Roman" w:eastAsia="Times Roman"/>
          <w:shd w:val="clear" w:color="auto" w:fill="ffffff"/>
          <w:rtl w:val="0"/>
        </w:rPr>
      </w:pPr>
    </w:p>
    <w:p>
      <w:pPr>
        <w:pStyle w:val="Default"/>
        <w:bidi w:val="0"/>
        <w:spacing w:before="0"/>
        <w:ind w:left="0" w:right="0" w:firstLine="0"/>
        <w:jc w:val="left"/>
        <w:rPr>
          <w:ins w:id="20" w:date="2021-08-11T10:33:59Z" w:author="Lauren Alexanderson"/>
          <w:rFonts w:ascii="Times Roman" w:cs="Times Roman" w:hAnsi="Times Roman" w:eastAsia="Times Roman"/>
          <w:shd w:val="clear" w:color="auto" w:fill="ffffff"/>
          <w:rtl w:val="0"/>
        </w:rPr>
      </w:pPr>
    </w:p>
    <w:p>
      <w:pPr>
        <w:pStyle w:val="Default"/>
        <w:bidi w:val="0"/>
        <w:spacing w:before="0"/>
        <w:ind w:left="0" w:right="0" w:firstLine="0"/>
        <w:jc w:val="left"/>
        <w:rPr>
          <w:ins w:id="21" w:date="2021-08-11T10:33:59Z" w:author="Lauren Alexanderson"/>
          <w:rFonts w:ascii="Arial" w:cs="Arial" w:hAnsi="Arial" w:eastAsia="Arial"/>
          <w:b w:val="1"/>
          <w:bCs w:val="1"/>
          <w:sz w:val="36"/>
          <w:szCs w:val="36"/>
          <w:rtl w:val="0"/>
        </w:rPr>
      </w:pPr>
    </w:p>
    <w:p>
      <w:pPr>
        <w:pStyle w:val="Body"/>
        <w:rPr>
          <w:ins w:id="22" w:date="2021-08-11T10:33:59Z" w:author="Lauren Alexanderson"/>
          <w:b w:val="1"/>
          <w:bCs w:val="1"/>
          <w:sz w:val="36"/>
          <w:szCs w:val="36"/>
        </w:rPr>
      </w:pPr>
    </w:p>
    <w:p>
      <w:pPr>
        <w:pStyle w:val="Body"/>
        <w:rPr>
          <w:b w:val="1"/>
          <w:bCs w:val="1"/>
        </w:rPr>
      </w:pPr>
      <w:r>
        <w:rPr>
          <w:b w:val="1"/>
          <w:bCs w:val="1"/>
          <w:rtl w:val="0"/>
          <w:lang w:val="en-US"/>
        </w:rPr>
        <w:t>Welcome and Purpose</w:t>
      </w:r>
    </w:p>
    <w:p>
      <w:pPr>
        <w:pStyle w:val="Body"/>
      </w:pPr>
      <w:r>
        <w:rPr>
          <w:rtl w:val="0"/>
          <w:lang w:val="en-US"/>
        </w:rPr>
        <w:t>Hello thank you so much for participating today. My name</w:t>
      </w:r>
      <w:r>
        <w:rPr>
          <w:rtl w:val="1"/>
        </w:rPr>
        <w:t>’</w:t>
      </w:r>
      <w:r>
        <w:rPr>
          <w:rtl w:val="0"/>
        </w:rPr>
        <w:t xml:space="preserve">s </w:t>
      </w:r>
      <w:r>
        <w:rPr>
          <w:shd w:val="clear" w:color="auto" w:fill="ffff00"/>
          <w:rtl w:val="0"/>
        </w:rPr>
        <w:t>Lexi</w:t>
      </w:r>
      <w:r>
        <w:rPr>
          <w:rtl w:val="0"/>
          <w:lang w:val="en-US"/>
        </w:rPr>
        <w:t>, and I</w:t>
      </w:r>
      <w:r>
        <w:rPr>
          <w:rtl w:val="1"/>
        </w:rPr>
        <w:t>’</w:t>
      </w:r>
      <w:r>
        <w:rPr>
          <w:rtl w:val="0"/>
          <w:lang w:val="en-US"/>
        </w:rPr>
        <w:t>m going to walk you through today</w:t>
      </w:r>
      <w:r>
        <w:rPr>
          <w:rtl w:val="1"/>
        </w:rPr>
        <w:t>’</w:t>
      </w:r>
      <w:r>
        <w:rPr>
          <w:rtl w:val="0"/>
          <w:lang w:val="en-US"/>
        </w:rPr>
        <w:t>s session. Before we get started, I wanted to give you a little information about what you will be looking at and give you time to ask any questions you might have.</w:t>
      </w:r>
    </w:p>
    <w:p>
      <w:pPr>
        <w:pStyle w:val="Body"/>
      </w:pPr>
    </w:p>
    <w:p>
      <w:pPr>
        <w:pStyle w:val="Body"/>
        <w:spacing w:after="240"/>
      </w:pPr>
      <w:r>
        <w:rPr>
          <w:rtl w:val="0"/>
          <w:lang w:val="en-US"/>
        </w:rPr>
        <w:t>Today we are asking you to serve as an evaluator of some potential updates to the My HealtheVet Pharmacy Site and to complete a set of tasks. Our goal is to see how easy or difficult you find the design to use.</w:t>
      </w:r>
    </w:p>
    <w:p>
      <w:pPr>
        <w:pStyle w:val="Body"/>
        <w:rPr>
          <w:b w:val="1"/>
          <w:bCs w:val="1"/>
        </w:rPr>
      </w:pPr>
      <w:r>
        <w:rPr>
          <w:b w:val="1"/>
          <w:bCs w:val="1"/>
          <w:rtl w:val="0"/>
          <w:lang w:val="it-IT"/>
        </w:rPr>
        <w:t>Test Facilitator</w:t>
      </w:r>
      <w:r>
        <w:rPr>
          <w:b w:val="1"/>
          <w:bCs w:val="1"/>
          <w:rtl w:val="1"/>
        </w:rPr>
        <w:t>’</w:t>
      </w:r>
      <w:r>
        <w:rPr>
          <w:b w:val="1"/>
          <w:bCs w:val="1"/>
          <w:rtl w:val="0"/>
          <w:lang w:val="de-DE"/>
        </w:rPr>
        <w:t>s Role</w:t>
      </w:r>
    </w:p>
    <w:p>
      <w:pPr>
        <w:pStyle w:val="Body"/>
      </w:pPr>
      <w:r>
        <w:rPr>
          <w:rtl w:val="0"/>
          <w:lang w:val="en-US"/>
        </w:rPr>
        <w:t xml:space="preserve">I am here to record your reactions and comments of the Pharmacy site. My colleague </w:t>
      </w:r>
      <w:r>
        <w:rPr>
          <w:shd w:val="clear" w:color="auto" w:fill="ffff00"/>
          <w:rtl w:val="0"/>
          <w:lang w:val="en-US"/>
        </w:rPr>
        <w:t>Gavin</w:t>
      </w:r>
      <w:r>
        <w:rPr>
          <w:rtl w:val="0"/>
          <w:lang w:val="en-US"/>
        </w:rPr>
        <w:t xml:space="preserve"> is also here to help me take notes and observe your interactions with the site as well.</w:t>
      </w:r>
    </w:p>
    <w:p>
      <w:pPr>
        <w:pStyle w:val="Body"/>
      </w:pPr>
    </w:p>
    <w:p>
      <w:pPr>
        <w:pStyle w:val="Body"/>
      </w:pPr>
      <w:r>
        <w:rPr>
          <w:rtl w:val="0"/>
          <w:lang w:val="en-US"/>
        </w:rPr>
        <w:t xml:space="preserve">During this session, I would like you to think aloud as you work to complete the tasks. For example, I encourage you to say things like </w:t>
      </w:r>
      <w:r>
        <w:rPr>
          <w:rtl w:val="1"/>
          <w:lang w:val="ar-SA" w:bidi="ar-SA"/>
        </w:rPr>
        <w:t>“</w:t>
      </w:r>
      <w:r>
        <w:rPr>
          <w:rtl w:val="0"/>
          <w:lang w:val="en-US"/>
        </w:rPr>
        <w:t>I am going to click over here</w:t>
      </w:r>
      <w:r>
        <w:rPr>
          <w:rtl w:val="0"/>
        </w:rPr>
        <w:t xml:space="preserve">” </w:t>
      </w:r>
      <w:r>
        <w:rPr>
          <w:rtl w:val="0"/>
        </w:rPr>
        <w:t xml:space="preserve">or </w:t>
      </w:r>
      <w:r>
        <w:rPr>
          <w:rtl w:val="1"/>
          <w:lang w:val="ar-SA" w:bidi="ar-SA"/>
        </w:rPr>
        <w:t>“</w:t>
      </w:r>
      <w:r>
        <w:rPr>
          <w:rtl w:val="0"/>
          <w:lang w:val="en-US"/>
        </w:rPr>
        <w:t>I am scrolling down to find what I am looking for</w:t>
      </w:r>
      <w:r>
        <w:rPr>
          <w:rtl w:val="0"/>
        </w:rPr>
        <w:t>”</w:t>
      </w:r>
      <w:r>
        <w:rPr>
          <w:rtl w:val="0"/>
          <w:lang w:val="en-US"/>
        </w:rPr>
        <w:t>. I will not be able to offer any suggestions or hints, but from time to time, I may ask you to clarify what you have said or ask you for information on what you were looking for or what you expect to have happened.</w:t>
      </w:r>
    </w:p>
    <w:p>
      <w:pPr>
        <w:pStyle w:val="Body"/>
      </w:pPr>
    </w:p>
    <w:p>
      <w:pPr>
        <w:pStyle w:val="Body"/>
      </w:pPr>
      <w:r>
        <w:rPr>
          <w:rtl w:val="0"/>
          <w:lang w:val="en-US"/>
        </w:rPr>
        <w:t>Before I show you what we have been working on, I have some information for you, and I</w:t>
      </w:r>
      <w:r>
        <w:rPr>
          <w:rtl w:val="1"/>
        </w:rPr>
        <w:t>’</w:t>
      </w:r>
      <w:r>
        <w:rPr>
          <w:rtl w:val="0"/>
          <w:lang w:val="en-US"/>
        </w:rPr>
        <w:t>m going to read it to make sure that I cover everything.</w:t>
      </w:r>
    </w:p>
    <w:p>
      <w:pPr>
        <w:pStyle w:val="Body"/>
      </w:pPr>
    </w:p>
    <w:p>
      <w:pPr>
        <w:pStyle w:val="Body"/>
        <w:rPr>
          <w:b w:val="1"/>
          <w:bCs w:val="1"/>
        </w:rPr>
      </w:pPr>
      <w:r>
        <w:rPr>
          <w:b w:val="1"/>
          <w:bCs w:val="1"/>
          <w:rtl w:val="0"/>
          <w:lang w:val="fr-FR"/>
        </w:rPr>
        <w:t>Test Participant</w:t>
      </w:r>
      <w:r>
        <w:rPr>
          <w:b w:val="1"/>
          <w:bCs w:val="1"/>
          <w:rtl w:val="1"/>
        </w:rPr>
        <w:t>’</w:t>
      </w:r>
      <w:r>
        <w:rPr>
          <w:b w:val="1"/>
          <w:bCs w:val="1"/>
          <w:rtl w:val="0"/>
          <w:lang w:val="de-DE"/>
        </w:rPr>
        <w:t>s Role</w:t>
      </w:r>
    </w:p>
    <w:p>
      <w:pPr>
        <w:pStyle w:val="Body"/>
        <w:rPr>
          <w:b w:val="1"/>
          <w:bCs w:val="1"/>
        </w:rPr>
      </w:pPr>
    </w:p>
    <w:p>
      <w:pPr>
        <w:pStyle w:val="Body"/>
      </w:pPr>
      <w:r>
        <w:rPr>
          <w:rtl w:val="0"/>
          <w:lang w:val="en-US"/>
        </w:rPr>
        <w:t xml:space="preserve">The session should take about </w:t>
      </w:r>
      <w:r>
        <w:rPr>
          <w:shd w:val="clear" w:color="auto" w:fill="ffff00"/>
          <w:rtl w:val="0"/>
        </w:rPr>
        <w:t>30-45</w:t>
      </w:r>
      <w:r>
        <w:rPr>
          <w:rtl w:val="0"/>
          <w:lang w:val="pt-PT"/>
        </w:rPr>
        <w:t xml:space="preserve"> minutes. </w:t>
      </w:r>
    </w:p>
    <w:p>
      <w:pPr>
        <w:pStyle w:val="Body"/>
      </w:pPr>
    </w:p>
    <w:p>
      <w:pPr>
        <w:pStyle w:val="Body"/>
      </w:pPr>
      <w:r>
        <w:rPr>
          <w:rtl w:val="0"/>
          <w:lang w:val="en-US"/>
        </w:rPr>
        <w:t>The first thing I want to make clear right away is that we</w:t>
      </w:r>
      <w:r>
        <w:rPr>
          <w:rtl w:val="1"/>
        </w:rPr>
        <w:t>’</w:t>
      </w:r>
      <w:r>
        <w:rPr>
          <w:rtl w:val="0"/>
          <w:lang w:val="en-US"/>
        </w:rPr>
        <w:t>re testing the design, not you. There are no right or wrong answers. You can</w:t>
      </w:r>
      <w:r>
        <w:rPr>
          <w:rtl w:val="1"/>
        </w:rPr>
        <w:t>’</w:t>
      </w:r>
      <w:r>
        <w:rPr>
          <w:rtl w:val="0"/>
          <w:lang w:val="en-US"/>
        </w:rPr>
        <w:t>t do anything wrong here, and please don</w:t>
      </w:r>
      <w:r>
        <w:rPr>
          <w:rtl w:val="1"/>
        </w:rPr>
        <w:t>’</w:t>
      </w:r>
      <w:r>
        <w:rPr>
          <w:rtl w:val="0"/>
          <w:lang w:val="en-US"/>
        </w:rPr>
        <w:t>t worry that you're going to hurt our feelings. We want to make this site as easy and pain free to use as possible, so to improve the design, we need your honest reactions.</w:t>
      </w:r>
    </w:p>
    <w:p>
      <w:pPr>
        <w:pStyle w:val="Body"/>
      </w:pPr>
    </w:p>
    <w:p>
      <w:pPr>
        <w:pStyle w:val="Body"/>
      </w:pPr>
      <w:r>
        <w:rPr>
          <w:rtl w:val="0"/>
          <w:lang w:val="en-US"/>
        </w:rPr>
        <w:t>If you have any questions as we go along, just ask them. I may not be able to answer them right away, since we</w:t>
      </w:r>
      <w:r>
        <w:rPr>
          <w:rtl w:val="1"/>
        </w:rPr>
        <w:t>’</w:t>
      </w:r>
      <w:r>
        <w:rPr>
          <w:rtl w:val="0"/>
          <w:lang w:val="en-US"/>
        </w:rPr>
        <w:t>re interested in how people do when they don</w:t>
      </w:r>
      <w:r>
        <w:rPr>
          <w:rtl w:val="1"/>
        </w:rPr>
        <w:t>’</w:t>
      </w:r>
      <w:r>
        <w:rPr>
          <w:rtl w:val="0"/>
          <w:lang w:val="en-US"/>
        </w:rPr>
        <w:t>t have someone sitting next to them to help. But if you still have any questions when we</w:t>
      </w:r>
      <w:r>
        <w:rPr>
          <w:rtl w:val="1"/>
        </w:rPr>
        <w:t>’</w:t>
      </w:r>
      <w:r>
        <w:rPr>
          <w:rtl w:val="0"/>
          <w:lang w:val="en-US"/>
        </w:rPr>
        <w:t>re done, I</w:t>
      </w:r>
      <w:r>
        <w:rPr>
          <w:rtl w:val="1"/>
        </w:rPr>
        <w:t>’</w:t>
      </w:r>
      <w:r>
        <w:rPr>
          <w:rtl w:val="0"/>
          <w:lang w:val="en-US"/>
        </w:rPr>
        <w:t>ll try to answer them then. If you get stuck, and I do not provide any suggestions, please don</w:t>
      </w:r>
      <w:r>
        <w:rPr>
          <w:rtl w:val="1"/>
        </w:rPr>
        <w:t>’</w:t>
      </w:r>
      <w:r>
        <w:rPr>
          <w:rtl w:val="0"/>
          <w:lang w:val="en-US"/>
        </w:rPr>
        <w:t xml:space="preserve">t assume I am ignoring you </w:t>
      </w:r>
      <w:r>
        <w:rPr>
          <w:rtl w:val="0"/>
        </w:rPr>
        <w:t xml:space="preserve">– </w:t>
      </w:r>
      <w:r>
        <w:rPr>
          <w:rtl w:val="0"/>
          <w:lang w:val="en-US"/>
        </w:rPr>
        <w:t>I just want to see where you would go next. And if you need to take a break at any point, just let me know.</w:t>
      </w:r>
    </w:p>
    <w:p>
      <w:pPr>
        <w:pStyle w:val="Body"/>
      </w:pPr>
      <w:r>
        <w:br w:type="textWrapping"/>
      </w:r>
      <w:commentRangeStart w:id="23"/>
    </w:p>
    <w:p>
      <w:pPr>
        <w:pStyle w:val="Body"/>
      </w:pPr>
      <w:r>
        <w:rPr>
          <w:rtl w:val="0"/>
          <w:lang w:val="en-US"/>
        </w:rPr>
        <w:t>With your permission, we</w:t>
      </w:r>
      <w:r>
        <w:rPr>
          <w:rtl w:val="1"/>
        </w:rPr>
        <w:t>’</w:t>
      </w:r>
      <w:r>
        <w:rPr>
          <w:rtl w:val="0"/>
          <w:lang w:val="en-US"/>
        </w:rPr>
        <w:t>re going to record what happens on the screen and our conversation. The recording will only be used to help us figure out how to improve the site, and it won</w:t>
      </w:r>
      <w:r>
        <w:rPr>
          <w:rtl w:val="1"/>
        </w:rPr>
        <w:t>’</w:t>
      </w:r>
      <w:r>
        <w:rPr>
          <w:rtl w:val="0"/>
          <w:lang w:val="en-US"/>
        </w:rPr>
        <w:t>t be seen by anyone except the people working on this project. And it also helps me so that I don</w:t>
      </w:r>
      <w:r>
        <w:rPr>
          <w:rtl w:val="1"/>
        </w:rPr>
        <w:t>’</w:t>
      </w:r>
      <w:r>
        <w:rPr>
          <w:rtl w:val="0"/>
          <w:lang w:val="en-US"/>
        </w:rPr>
        <w:t>t have to take as many notes.</w:t>
      </w:r>
    </w:p>
    <w:p>
      <w:pPr>
        <w:pStyle w:val="Body"/>
      </w:pPr>
    </w:p>
    <w:p>
      <w:pPr>
        <w:pStyle w:val="Body"/>
      </w:pPr>
      <w:r>
        <w:rPr>
          <w:rtl w:val="0"/>
          <w:lang w:val="en-US"/>
        </w:rPr>
        <w:t>By continuing this session, you are giving us permission to record you and that the recording will</w:t>
      </w:r>
    </w:p>
    <w:p>
      <w:pPr>
        <w:pStyle w:val="Body"/>
      </w:pPr>
      <w:r>
        <w:rPr>
          <w:rtl w:val="0"/>
          <w:lang w:val="en-US"/>
        </w:rPr>
        <w:t>only be seen by the people working on the project. May we continue?</w:t>
      </w:r>
      <w:commentRangeEnd w:id="23"/>
      <w:r>
        <w:commentReference w:id="23"/>
      </w:r>
    </w:p>
    <w:p>
      <w:pPr>
        <w:pStyle w:val="Body"/>
      </w:pPr>
    </w:p>
    <w:p>
      <w:pPr>
        <w:pStyle w:val="Body"/>
      </w:pPr>
    </w:p>
    <w:p>
      <w:pPr>
        <w:pStyle w:val="Body"/>
      </w:pPr>
    </w:p>
    <w:p>
      <w:pPr>
        <w:pStyle w:val="Body"/>
      </w:pPr>
      <w:r>
        <w:rPr>
          <w:rtl w:val="0"/>
          <w:lang w:val="en-US"/>
        </w:rPr>
        <w:t>Great. Do you have any questions so far?</w:t>
      </w:r>
    </w:p>
    <w:p>
      <w:pPr>
        <w:pStyle w:val="Body"/>
      </w:pPr>
    </w:p>
    <w:p>
      <w:pPr>
        <w:pStyle w:val="Heading 2"/>
        <w:rPr>
          <w:b w:val="1"/>
          <w:bCs w:val="1"/>
        </w:rPr>
      </w:pPr>
      <w:r>
        <w:rPr>
          <w:b w:val="1"/>
          <w:bCs w:val="1"/>
          <w:rtl w:val="0"/>
          <w:lang w:val="it-IT"/>
        </w:rPr>
        <w:t>Pre-Test Questions</w:t>
      </w:r>
    </w:p>
    <w:p>
      <w:pPr>
        <w:pStyle w:val="Body"/>
      </w:pPr>
    </w:p>
    <w:p>
      <w:pPr>
        <w:pStyle w:val="Body"/>
      </w:pPr>
      <w:r>
        <w:rPr>
          <w:rtl w:val="0"/>
          <w:lang w:val="en-US"/>
        </w:rPr>
        <w:t>Before we look at the Pharmacy site design, I</w:t>
      </w:r>
      <w:r>
        <w:rPr>
          <w:rtl w:val="1"/>
        </w:rPr>
        <w:t>’</w:t>
      </w:r>
      <w:r>
        <w:rPr>
          <w:rtl w:val="0"/>
          <w:lang w:val="en-US"/>
        </w:rPr>
        <w:t>d like to ask you just a few quick questions.</w:t>
      </w:r>
    </w:p>
    <w:p>
      <w:pPr>
        <w:pStyle w:val="Body"/>
        <w:rPr>
          <w:shd w:val="clear" w:color="auto" w:fill="ffff00"/>
        </w:rPr>
      </w:pPr>
      <w:r>
        <w:rPr>
          <w:shd w:val="clear" w:color="auto" w:fill="ffff00"/>
        </w:rPr>
        <w:br w:type="textWrapping"/>
      </w:r>
      <w:commentRangeStart w:id="24"/>
    </w:p>
    <w:p>
      <w:pPr>
        <w:pStyle w:val="List Paragraph"/>
        <w:numPr>
          <w:ilvl w:val="0"/>
          <w:numId w:val="7"/>
        </w:numPr>
        <w:rPr>
          <w:lang w:val="en-US"/>
        </w:rPr>
      </w:pPr>
      <w:r>
        <w:rPr>
          <w:rtl w:val="0"/>
          <w:lang w:val="en-US"/>
        </w:rPr>
        <w:t>First, have you participated in</w:t>
      </w:r>
      <w:del w:id="25" w:date="2021-08-11T10:36:00Z" w:author="Lauren Alexanderson">
        <w:r>
          <w:rPr>
            <w:rtl w:val="0"/>
            <w:lang w:val="en-US"/>
          </w:rPr>
          <w:delText xml:space="preserve"> a</w:delText>
        </w:r>
      </w:del>
      <w:r>
        <w:rPr>
          <w:rtl w:val="0"/>
          <w:lang w:val="en-US"/>
        </w:rPr>
        <w:t xml:space="preserve"> usability testing before?</w:t>
      </w:r>
      <w:commentRangeEnd w:id="24"/>
      <w:r>
        <w:commentReference w:id="24"/>
      </w:r>
    </w:p>
    <w:p>
      <w:pPr>
        <w:pStyle w:val="List Paragraph"/>
        <w:numPr>
          <w:ilvl w:val="0"/>
          <w:numId w:val="7"/>
        </w:numPr>
        <w:rPr>
          <w:lang w:val="en-US"/>
        </w:rPr>
      </w:pPr>
      <w:r>
        <w:rPr>
          <w:rtl w:val="0"/>
          <w:lang w:val="en-US"/>
        </w:rPr>
        <w:t xml:space="preserve">Tell me a little bit about yourself. </w:t>
      </w:r>
      <w:commentRangeStart w:id="26"/>
      <w:del w:id="27" w:date="2021-08-11T10:36:52Z" w:author="Lauren Alexanderson">
        <w:r>
          <w:rPr>
            <w:rtl w:val="0"/>
            <w:lang w:val="en-US"/>
          </w:rPr>
          <w:delText>How</w:delText>
        </w:r>
      </w:del>
      <w:commentRangeEnd w:id="26"/>
      <w:r>
        <w:commentReference w:id="26"/>
      </w:r>
      <w:del w:id="28" w:date="2021-08-11T10:36:52Z" w:author="Lauren Alexanderson">
        <w:r>
          <w:rPr>
            <w:rtl w:val="0"/>
            <w:lang w:val="en-US"/>
          </w:rPr>
          <w:delText xml:space="preserve"> old are you? </w:delText>
        </w:r>
      </w:del>
      <w:commentRangeStart w:id="29"/>
      <w:r>
        <w:rPr>
          <w:rtl w:val="0"/>
          <w:lang w:val="en-US"/>
        </w:rPr>
        <w:t>What do you do for a living?</w:t>
      </w:r>
      <w:r>
        <w:br w:type="textWrapping"/>
      </w:r>
      <w:commentRangeEnd w:id="29"/>
      <w:r>
        <w:commentReference w:id="29"/>
      </w:r>
      <w:commentRangeStart w:id="30"/>
    </w:p>
    <w:p>
      <w:pPr>
        <w:pStyle w:val="List Paragraph"/>
        <w:numPr>
          <w:ilvl w:val="0"/>
          <w:numId w:val="7"/>
        </w:numPr>
        <w:rPr>
          <w:strike w:val="1"/>
          <w:dstrike w:val="0"/>
          <w:lang w:val="en-US"/>
        </w:rPr>
      </w:pPr>
      <w:r>
        <w:rPr>
          <w:strike w:val="1"/>
          <w:dstrike w:val="0"/>
          <w:rtl w:val="0"/>
          <w:lang w:val="en-US"/>
        </w:rPr>
        <w:t>What is your highest level of education?</w:t>
      </w:r>
      <w:del w:id="31" w:date="2021-08-11T10:38:25Z" w:author="Lauren Alexanderson">
        <w:r>
          <w:rPr>
            <w:strike w:val="1"/>
            <w:dstrike w:val="0"/>
          </w:rPr>
          <w:br w:type="textWrapping"/>
        </w:r>
      </w:del>
      <w:commentRangeEnd w:id="30"/>
      <w:r>
        <w:commentReference w:id="30"/>
      </w:r>
    </w:p>
    <w:p>
      <w:pPr>
        <w:pStyle w:val="List Paragraph"/>
        <w:ind w:left="0" w:firstLine="0"/>
        <w:rPr>
          <w:ins w:id="32" w:date="2021-08-11T10:38:21Z" w:author="Lauren Alexanderson"/>
        </w:rPr>
      </w:pPr>
    </w:p>
    <w:p>
      <w:pPr>
        <w:pStyle w:val="List Paragraph"/>
        <w:numPr>
          <w:ilvl w:val="0"/>
          <w:numId w:val="7"/>
        </w:numPr>
        <w:rPr>
          <w:lang w:val="en-US"/>
        </w:rPr>
      </w:pPr>
      <w:r>
        <w:rPr>
          <w:rtl w:val="0"/>
          <w:lang w:val="en-US"/>
        </w:rPr>
        <w:t xml:space="preserve">How comfortable are you with computers and </w:t>
      </w:r>
      <w:ins w:id="33" w:date="2021-08-11T10:39:02Z" w:author="Lauren Alexanderson">
        <w:r>
          <w:rPr>
            <w:rtl w:val="0"/>
            <w:lang w:val="en-US"/>
          </w:rPr>
          <w:t xml:space="preserve">mobile? </w:t>
        </w:r>
      </w:ins>
      <w:commentRangeStart w:id="34"/>
      <w:r>
        <w:rPr>
          <w:rtl w:val="0"/>
          <w:lang w:val="en-US"/>
        </w:rPr>
        <w:t>technology</w:t>
      </w:r>
      <w:commentRangeEnd w:id="34"/>
      <w:r>
        <w:commentReference w:id="34"/>
      </w:r>
      <w:r>
        <w:rPr>
          <w:rtl w:val="0"/>
          <w:lang w:val="en-US"/>
        </w:rPr>
        <w:t xml:space="preserve">? Tell me a little bit about </w:t>
      </w:r>
      <w:ins w:id="35" w:date="2021-08-11T10:40:19Z" w:author="Lauren Alexanderson">
        <w:r>
          <w:rPr>
            <w:rtl w:val="0"/>
            <w:lang w:val="en-US"/>
          </w:rPr>
          <w:t>how you use them</w:t>
        </w:r>
      </w:ins>
      <w:del w:id="36" w:date="2021-08-11T10:40:17Z" w:author="Lauren Alexanderson">
        <w:r>
          <w:rPr>
            <w:rtl w:val="0"/>
            <w:lang w:val="en-US"/>
          </w:rPr>
          <w:delText>what you use them for</w:delText>
        </w:r>
      </w:del>
      <w:r>
        <w:rPr>
          <w:rtl w:val="0"/>
          <w:lang w:val="en-US"/>
        </w:rPr>
        <w:t xml:space="preserve">. </w:t>
      </w:r>
      <w:ins w:id="37" w:date="2021-08-11T10:38:43Z" w:author="Lauren Alexanderson">
        <w:r>
          <w:rPr/>
          <w:br w:type="textWrapping"/>
        </w:r>
      </w:ins>
      <w:r>
        <w:rPr>
          <w:rtl w:val="0"/>
          <w:lang w:val="en-US"/>
        </w:rPr>
        <w:t>(We want to gauge whether or not the online pharmacy is their first choice. If someone is uncomfortable with online services, it is more likely that they will be more frustrated with the product, regardless of how us</w:t>
      </w:r>
      <w:del w:id="38" w:date="2021-08-11T10:38:47Z" w:author="Lauren Alexanderson">
        <w:r>
          <w:rPr>
            <w:rtl w:val="0"/>
            <w:lang w:val="en-US"/>
          </w:rPr>
          <w:delText>e</w:delText>
        </w:r>
      </w:del>
      <w:r>
        <w:rPr>
          <w:rtl w:val="0"/>
          <w:lang w:val="en-US"/>
        </w:rPr>
        <w:t>able it may be)</w:t>
      </w:r>
    </w:p>
    <w:p>
      <w:pPr>
        <w:pStyle w:val="List Paragraph"/>
        <w:numPr>
          <w:ilvl w:val="0"/>
          <w:numId w:val="7"/>
        </w:numPr>
        <w:rPr>
          <w:lang w:val="en-US"/>
        </w:rPr>
      </w:pPr>
      <w:r>
        <w:rPr>
          <w:rtl w:val="0"/>
          <w:lang w:val="en-US"/>
        </w:rPr>
        <w:t xml:space="preserve">How often do you use the </w:t>
      </w:r>
      <w:del w:id="39" w:date="2021-08-11T10:42:15Z" w:author="Lauren Alexanderson">
        <w:r>
          <w:rPr>
            <w:rtl w:val="0"/>
            <w:lang w:val="en-US"/>
          </w:rPr>
          <w:delText>MHV</w:delText>
        </w:r>
      </w:del>
      <w:commentRangeStart w:id="40"/>
      <w:ins w:id="41" w:date="2021-08-11T10:42:17Z" w:author="Lauren Alexanderson">
        <w:r>
          <w:rPr>
            <w:rtl w:val="0"/>
            <w:lang w:val="en-US"/>
          </w:rPr>
          <w:t>My HealtheVet</w:t>
        </w:r>
      </w:ins>
      <w:commentRangeEnd w:id="40"/>
      <w:r>
        <w:commentReference w:id="40"/>
      </w:r>
      <w:r>
        <w:rPr>
          <w:rtl w:val="0"/>
          <w:lang w:val="en-US"/>
        </w:rPr>
        <w:t xml:space="preserve"> website? </w:t>
      </w:r>
    </w:p>
    <w:p>
      <w:pPr>
        <w:pStyle w:val="List Paragraph"/>
        <w:numPr>
          <w:ilvl w:val="0"/>
          <w:numId w:val="7"/>
        </w:numPr>
        <w:rPr>
          <w:lang w:val="en-US"/>
        </w:rPr>
      </w:pPr>
      <w:r>
        <w:rPr>
          <w:rtl w:val="0"/>
          <w:lang w:val="en-US"/>
        </w:rPr>
        <w:t xml:space="preserve">What do you use it for? </w:t>
      </w:r>
    </w:p>
    <w:p>
      <w:pPr>
        <w:pStyle w:val="List Paragraph"/>
        <w:numPr>
          <w:ilvl w:val="0"/>
          <w:numId w:val="7"/>
        </w:numPr>
        <w:rPr>
          <w:lang w:val="en-US"/>
        </w:rPr>
      </w:pPr>
      <w:r>
        <w:rPr>
          <w:rtl w:val="0"/>
          <w:lang w:val="en-US"/>
        </w:rPr>
        <w:t xml:space="preserve">How much time do you spend on the site? </w:t>
      </w:r>
      <w:commentRangeStart w:id="42"/>
      <w:r>
        <w:rPr>
          <w:strike w:val="1"/>
          <w:dstrike w:val="0"/>
          <w:rtl w:val="0"/>
          <w:lang w:val="en-US"/>
        </w:rPr>
        <w:t xml:space="preserve">What are your overall thoughts on the website? </w:t>
      </w:r>
      <w:commentRangeEnd w:id="42"/>
      <w:r>
        <w:commentReference w:id="42"/>
      </w:r>
    </w:p>
    <w:p>
      <w:pPr>
        <w:pStyle w:val="List Paragraph"/>
        <w:numPr>
          <w:ilvl w:val="0"/>
          <w:numId w:val="7"/>
        </w:numPr>
        <w:rPr>
          <w:lang w:val="en-US"/>
        </w:rPr>
      </w:pPr>
      <w:r>
        <w:rPr>
          <w:rtl w:val="0"/>
          <w:lang w:val="en-US"/>
        </w:rPr>
        <w:t xml:space="preserve">In addition to </w:t>
      </w:r>
      <w:del w:id="43" w:date="2021-08-11T10:42:10Z" w:author="Lauren Alexanderson">
        <w:r>
          <w:rPr>
            <w:rtl w:val="0"/>
            <w:lang w:val="en-US"/>
          </w:rPr>
          <w:delText>MHV</w:delText>
        </w:r>
      </w:del>
      <w:ins w:id="44" w:date="2021-08-11T10:42:13Z" w:author="Lauren Alexanderson">
        <w:r>
          <w:rPr>
            <w:rtl w:val="0"/>
            <w:lang w:val="en-US"/>
          </w:rPr>
          <w:t>My HealtheVet</w:t>
        </w:r>
      </w:ins>
      <w:r>
        <w:rPr>
          <w:rtl w:val="0"/>
          <w:lang w:val="en-US"/>
        </w:rPr>
        <w:t>, do you use any other online pharmacies?</w:t>
      </w:r>
    </w:p>
    <w:p>
      <w:pPr>
        <w:pStyle w:val="List Paragraph"/>
        <w:numPr>
          <w:ilvl w:val="1"/>
          <w:numId w:val="7"/>
        </w:numPr>
        <w:rPr>
          <w:lang w:val="en-US"/>
        </w:rPr>
      </w:pPr>
      <w:r>
        <w:rPr>
          <w:rFonts w:ascii="Helvetica" w:hAnsi="Helvetica"/>
          <w:outline w:val="0"/>
          <w:color w:val="24292e"/>
          <w:u w:color="24292e"/>
          <w:rtl w:val="0"/>
          <w:lang w:val="en-US"/>
          <w14:textFill>
            <w14:solidFill>
              <w14:srgbClr w14:val="24292E"/>
            </w14:solidFill>
          </w14:textFill>
        </w:rPr>
        <w:t xml:space="preserve">[If yes] which? </w:t>
      </w:r>
    </w:p>
    <w:p>
      <w:pPr>
        <w:pStyle w:val="List Paragraph"/>
        <w:numPr>
          <w:ilvl w:val="1"/>
          <w:numId w:val="7"/>
        </w:numPr>
        <w:rPr>
          <w:lang w:val="en-US"/>
        </w:rPr>
      </w:pPr>
      <w:del w:id="45" w:date="2021-08-11T10:41:54Z" w:author="Lauren Alexanderson">
        <w:r>
          <w:rPr>
            <w:rFonts w:ascii="Helvetica" w:hAnsi="Helvetica"/>
            <w:outline w:val="0"/>
            <w:color w:val="24292e"/>
            <w:u w:color="24292e"/>
            <w:rtl w:val="0"/>
            <w:lang w:val="en-US"/>
            <w14:textFill>
              <w14:solidFill>
                <w14:srgbClr w14:val="24292E"/>
              </w14:solidFill>
            </w14:textFill>
          </w:rPr>
          <w:delText>What are your feelings toward that pharmacy as opposed to MHV</w:delText>
        </w:r>
      </w:del>
      <w:ins w:id="46" w:date="2021-08-11T10:42:07Z" w:author="Lauren Alexanderson">
        <w:r>
          <w:rPr>
            <w:rFonts w:ascii="Helvetica" w:hAnsi="Helvetica"/>
            <w:outline w:val="0"/>
            <w:color w:val="24292e"/>
            <w:u w:color="24292e"/>
            <w:rtl w:val="0"/>
            <w:lang w:val="en-US"/>
            <w14:textFill>
              <w14:solidFill>
                <w14:srgbClr w14:val="24292E"/>
              </w14:solidFill>
            </w14:textFill>
          </w:rPr>
          <w:t>How does your experience using that pharmacy compare to using My HealtheVet</w:t>
        </w:r>
      </w:ins>
      <w:r>
        <w:rPr>
          <w:rFonts w:ascii="Helvetica" w:hAnsi="Helvetica"/>
          <w:outline w:val="0"/>
          <w:color w:val="24292e"/>
          <w:u w:color="24292e"/>
          <w:rtl w:val="0"/>
          <w:lang w:val="en-US"/>
          <w14:textFill>
            <w14:solidFill>
              <w14:srgbClr w14:val="24292E"/>
            </w14:solidFill>
          </w14:textFill>
        </w:rPr>
        <w:t>?</w:t>
      </w:r>
      <w:r>
        <w:br w:type="textWrapping"/>
      </w:r>
      <w:commentRangeStart w:id="47"/>
    </w:p>
    <w:p>
      <w:pPr>
        <w:pStyle w:val="List Paragraph"/>
        <w:numPr>
          <w:ilvl w:val="0"/>
          <w:numId w:val="7"/>
        </w:numPr>
        <w:rPr>
          <w:lang w:val="en-US"/>
        </w:rPr>
      </w:pPr>
      <w:r>
        <w:rPr>
          <w:rFonts w:ascii="Helvetica" w:hAnsi="Helvetica"/>
          <w:outline w:val="0"/>
          <w:color w:val="24292e"/>
          <w:u w:color="24292e"/>
          <w:rtl w:val="0"/>
          <w:lang w:val="en-US"/>
          <w14:textFill>
            <w14:solidFill>
              <w14:srgbClr w14:val="24292E"/>
            </w14:solidFill>
          </w14:textFill>
        </w:rPr>
        <w:t xml:space="preserve">[Regarding Details Pages:] </w:t>
      </w:r>
      <w:commentRangeEnd w:id="47"/>
      <w:r>
        <w:commentReference w:id="47"/>
      </w:r>
      <w:r>
        <w:rPr>
          <w:rFonts w:ascii="Helvetica" w:hAnsi="Helvetica"/>
          <w:outline w:val="0"/>
          <w:color w:val="24292e"/>
          <w:u w:color="24292e"/>
          <w:rtl w:val="0"/>
          <w:lang w:val="en-US"/>
          <w14:textFill>
            <w14:solidFill>
              <w14:srgbClr w14:val="24292E"/>
            </w14:solidFill>
          </w14:textFill>
        </w:rPr>
        <w:t>When looking at a prescription, what do you think these terms mean? Again, I am not testing your knowledge, we just want to make sure we use the same language that our users use.</w:t>
      </w:r>
      <w:ins w:id="48" w:date="2021-08-11T10:45:20Z" w:author="Lauren Alexanderson">
        <w:r>
          <w:rPr>
            <w:rFonts w:ascii="Helvetica" w:cs="Helvetica" w:hAnsi="Helvetica" w:eastAsia="Helvetica"/>
            <w:outline w:val="0"/>
            <w:color w:val="24292e"/>
            <w:u w:color="24292e"/>
            <w14:textFill>
              <w14:solidFill>
                <w14:srgbClr w14:val="24292E"/>
              </w14:solidFill>
            </w14:textFill>
          </w:rPr>
          <w:br w:type="textWrapping"/>
          <w:br w:type="textWrapping"/>
        </w:r>
      </w:ins>
      <w:ins w:id="49" w:date="2021-08-11T10:45:20Z" w:author="Lauren Alexanderson">
        <w:r>
          <w:rPr>
            <w:rFonts w:ascii="Helvetica" w:hAnsi="Helvetica"/>
            <w:outline w:val="0"/>
            <w:color w:val="24292e"/>
            <w:u w:color="24292e"/>
            <w:rtl w:val="0"/>
            <w:lang w:val="en-US"/>
            <w14:textFill>
              <w14:solidFill>
                <w14:srgbClr w14:val="24292E"/>
              </w14:solidFill>
            </w14:textFill>
          </w:rPr>
          <w:t>Recommended language for verifying comprehension &amp; shared terminology: I</w:t>
        </w:r>
      </w:ins>
      <w:ins w:id="50" w:date="2021-08-11T10:45:20Z" w:author="Lauren Alexanderson">
        <w:r>
          <w:rPr>
            <w:rFonts w:ascii="Helvetica" w:hAnsi="Helvetica" w:hint="default"/>
            <w:outline w:val="0"/>
            <w:color w:val="24292e"/>
            <w:u w:color="24292e"/>
            <w:rtl w:val="0"/>
            <w:lang w:val="en-US"/>
            <w14:textFill>
              <w14:solidFill>
                <w14:srgbClr w14:val="24292E"/>
              </w14:solidFill>
            </w14:textFill>
          </w:rPr>
          <w:t>’</w:t>
        </w:r>
      </w:ins>
      <w:ins w:id="51" w:date="2021-08-11T10:45:20Z" w:author="Lauren Alexanderson">
        <w:r>
          <w:rPr>
            <w:rFonts w:ascii="Helvetica" w:hAnsi="Helvetica"/>
            <w:outline w:val="0"/>
            <w:color w:val="24292e"/>
            <w:u w:color="24292e"/>
            <w:rtl w:val="0"/>
            <w:lang w:val="en-US"/>
            <w14:textFill>
              <w14:solidFill>
                <w14:srgbClr w14:val="24292E"/>
              </w14:solidFill>
            </w14:textFill>
          </w:rPr>
          <w:t xml:space="preserve">m going to ask you to explain to me in your own words some of the common phrases you might see on a prescription label. We are not testing your knowledge - we just want to make sure we are the same phrases that you might use. </w:t>
        </w:r>
      </w:ins>
    </w:p>
    <w:p>
      <w:pPr>
        <w:pStyle w:val="List Paragraph"/>
        <w:numPr>
          <w:ilvl w:val="0"/>
          <w:numId w:val="9"/>
        </w:numPr>
        <w:rPr>
          <w:lang w:val="en-US"/>
        </w:rPr>
      </w:pPr>
      <w:ins w:id="52" w:date="2021-08-11T10:45:34Z" w:author="Lauren Alexanderson">
        <w:r>
          <w:rPr>
            <w:rtl w:val="0"/>
            <w:lang w:val="en-US"/>
          </w:rPr>
          <w:t xml:space="preserve">How would you describe: </w:t>
        </w:r>
      </w:ins>
    </w:p>
    <w:p>
      <w:pPr>
        <w:pStyle w:val="List Paragraph"/>
        <w:numPr>
          <w:ilvl w:val="1"/>
          <w:numId w:val="9"/>
        </w:numPr>
        <w:rPr>
          <w:lang w:val="en-US"/>
        </w:rPr>
      </w:pPr>
      <w:r>
        <w:rPr>
          <w:rtl w:val="0"/>
          <w:lang w:val="en-US"/>
        </w:rPr>
        <w:t>Dispensed Date</w:t>
      </w:r>
    </w:p>
    <w:p>
      <w:pPr>
        <w:pStyle w:val="List Paragraph"/>
        <w:numPr>
          <w:ilvl w:val="1"/>
          <w:numId w:val="9"/>
        </w:numPr>
        <w:rPr>
          <w:lang w:val="en-US"/>
        </w:rPr>
      </w:pPr>
      <w:r>
        <w:rPr>
          <w:rtl w:val="0"/>
          <w:lang w:val="en-US"/>
        </w:rPr>
        <w:t>Fill Date</w:t>
      </w:r>
    </w:p>
    <w:p>
      <w:pPr>
        <w:pStyle w:val="List Paragraph"/>
        <w:numPr>
          <w:ilvl w:val="1"/>
          <w:numId w:val="9"/>
        </w:numPr>
        <w:rPr>
          <w:lang w:val="en-US"/>
        </w:rPr>
      </w:pPr>
      <w:r>
        <w:rPr>
          <w:rtl w:val="0"/>
          <w:lang w:val="en-US"/>
        </w:rPr>
        <w:t>Expiration Date</w:t>
      </w:r>
    </w:p>
    <w:p>
      <w:pPr>
        <w:pStyle w:val="List Paragraph"/>
        <w:numPr>
          <w:ilvl w:val="1"/>
          <w:numId w:val="9"/>
        </w:numPr>
        <w:rPr>
          <w:lang w:val="en-US"/>
        </w:rPr>
      </w:pPr>
      <w:r>
        <w:rPr>
          <w:rtl w:val="0"/>
          <w:lang w:val="en-US"/>
        </w:rPr>
        <w:t>Order Date</w:t>
      </w:r>
    </w:p>
    <w:p>
      <w:pPr>
        <w:pStyle w:val="List Paragraph"/>
        <w:numPr>
          <w:ilvl w:val="1"/>
          <w:numId w:val="9"/>
        </w:numPr>
        <w:rPr>
          <w:lang w:val="en-US"/>
        </w:rPr>
      </w:pPr>
      <w:r>
        <w:rPr>
          <w:rtl w:val="0"/>
          <w:lang w:val="en-US"/>
        </w:rPr>
        <w:t>Status</w:t>
      </w:r>
    </w:p>
    <w:p>
      <w:pPr>
        <w:pStyle w:val="List Paragraph"/>
        <w:numPr>
          <w:ilvl w:val="1"/>
          <w:numId w:val="9"/>
        </w:numPr>
        <w:rPr>
          <w:lang w:val="en-US"/>
        </w:rPr>
      </w:pPr>
      <w:r>
        <w:rPr>
          <w:rtl w:val="0"/>
          <w:lang w:val="en-US"/>
        </w:rPr>
        <w:t>Category</w:t>
      </w:r>
    </w:p>
    <w:p>
      <w:pPr>
        <w:pStyle w:val="List Paragraph"/>
        <w:numPr>
          <w:ilvl w:val="1"/>
          <w:numId w:val="9"/>
        </w:numPr>
        <w:rPr>
          <w:lang w:val="en-US"/>
        </w:rPr>
      </w:pPr>
      <w:r>
        <w:rPr>
          <w:rtl w:val="0"/>
          <w:lang w:val="en-US"/>
        </w:rPr>
        <w:t>Source</w:t>
      </w:r>
    </w:p>
    <w:p>
      <w:pPr>
        <w:pStyle w:val="List Paragraph"/>
        <w:numPr>
          <w:ilvl w:val="1"/>
          <w:numId w:val="9"/>
        </w:numPr>
        <w:rPr>
          <w:lang w:val="en-US"/>
        </w:rPr>
      </w:pPr>
      <w:r>
        <w:rPr>
          <w:rtl w:val="0"/>
          <w:lang w:val="en-US"/>
        </w:rPr>
        <w:t>Facility/Pharmacy</w:t>
      </w:r>
    </w:p>
    <w:p>
      <w:pPr>
        <w:pStyle w:val="Heading 2"/>
        <w:rPr>
          <w:b w:val="1"/>
          <w:bCs w:val="1"/>
        </w:rPr>
      </w:pPr>
      <w:r>
        <w:rPr>
          <w:b w:val="1"/>
          <w:bCs w:val="1"/>
          <w:rtl w:val="0"/>
          <w:lang w:val="it-IT"/>
        </w:rPr>
        <w:t>Test Questions</w:t>
      </w:r>
    </w:p>
    <w:p>
      <w:pPr>
        <w:pStyle w:val="Body"/>
        <w:widowControl w:val="0"/>
        <w:rPr>
          <w:b w:val="1"/>
          <w:bCs w:val="1"/>
        </w:rPr>
      </w:pPr>
      <w:r>
        <w:rPr>
          <w:b w:val="1"/>
          <w:bCs w:val="1"/>
        </w:rPr>
        <w:br w:type="textWrapping"/>
      </w:r>
      <w:commentRangeStart w:id="53"/>
      <w:commentRangeStart w:id="54"/>
    </w:p>
    <w:p>
      <w:pPr>
        <w:pStyle w:val="Body"/>
        <w:widowControl w:val="0"/>
      </w:pPr>
      <w:r>
        <w:rPr>
          <w:rtl w:val="0"/>
        </w:rPr>
        <w:t>Ok</w:t>
      </w:r>
      <w:commentRangeEnd w:id="53"/>
      <w:r>
        <w:commentReference w:id="53"/>
      </w:r>
      <w:r>
        <w:rPr>
          <w:rtl w:val="0"/>
        </w:rPr>
        <w:t>,</w:t>
      </w:r>
      <w:ins w:id="55" w:date="2021-08-11T10:46:46Z" w:author="Lauren Alexanderson">
        <w:r>
          <w:rPr>
            <w:rtl w:val="0"/>
            <w:lang w:val="en-US"/>
          </w:rPr>
          <w:t xml:space="preserve"> now</w:t>
        </w:r>
      </w:ins>
      <w:del w:id="56" w:date="2021-08-11T10:46:00Z" w:author="Lauren Alexanderson">
        <w:r>
          <w:rPr>
            <w:rtl w:val="0"/>
            <w:lang w:val="en-US"/>
          </w:rPr>
          <w:delText xml:space="preserve"> good. We</w:delText>
        </w:r>
      </w:del>
      <w:del w:id="57" w:date="2021-08-11T10:46:00Z" w:author="Lauren Alexanderson">
        <w:r>
          <w:rPr>
            <w:rtl w:val="1"/>
          </w:rPr>
          <w:delText>’</w:delText>
        </w:r>
      </w:del>
      <w:del w:id="58" w:date="2021-08-11T10:46:00Z" w:author="Lauren Alexanderson">
        <w:r>
          <w:rPr>
            <w:rtl w:val="0"/>
            <w:lang w:val="en-US"/>
          </w:rPr>
          <w:delText>re done with the questions, and</w:delText>
        </w:r>
      </w:del>
      <w:r>
        <w:rPr>
          <w:rtl w:val="0"/>
          <w:lang w:val="en-US"/>
        </w:rPr>
        <w:t xml:space="preserve"> we </w:t>
      </w:r>
      <w:del w:id="59" w:date="2021-08-11T10:46:49Z" w:author="Lauren Alexanderson">
        <w:r>
          <w:rPr>
            <w:rtl w:val="0"/>
            <w:lang w:val="en-US"/>
          </w:rPr>
          <w:delText>can</w:delText>
        </w:r>
      </w:del>
      <w:ins w:id="60" w:date="2021-08-11T10:46:50Z" w:author="Lauren Alexanderson">
        <w:r>
          <w:rPr>
            <w:rtl w:val="0"/>
            <w:lang w:val="en-US"/>
          </w:rPr>
          <w:t>will</w:t>
        </w:r>
      </w:ins>
      <w:r>
        <w:rPr>
          <w:rtl w:val="0"/>
          <w:lang w:val="en-US"/>
        </w:rPr>
        <w:t xml:space="preserve"> start looking at the site. I</w:t>
      </w:r>
      <w:commentRangeStart w:id="61"/>
      <w:r>
        <w:rPr>
          <w:rtl w:val="0"/>
          <w:lang w:val="en-US"/>
        </w:rPr>
        <w:t xml:space="preserve"> am going to paste a link in the chat, and then I will ask you to share your screen with me. </w:t>
      </w:r>
      <w:commentRangeEnd w:id="54"/>
      <w:r>
        <w:commentReference w:id="54"/>
      </w:r>
      <w:r>
        <w:br w:type="textWrapping"/>
      </w:r>
      <w:commentRangeEnd w:id="61"/>
      <w:r>
        <w:commentReference w:id="61"/>
      </w:r>
    </w:p>
    <w:p>
      <w:pPr>
        <w:pStyle w:val="Body"/>
        <w:widowControl w:val="0"/>
      </w:pPr>
      <w:r>
        <w:br w:type="textWrapping"/>
      </w:r>
      <w:commentRangeStart w:id="62"/>
    </w:p>
    <w:p>
      <w:pPr>
        <w:pStyle w:val="List Paragraph"/>
        <w:widowControl w:val="0"/>
        <w:numPr>
          <w:ilvl w:val="0"/>
          <w:numId w:val="11"/>
        </w:numPr>
        <w:rPr>
          <w:lang w:val="en-US"/>
        </w:rPr>
      </w:pPr>
      <w:r>
        <w:rPr>
          <w:rtl w:val="0"/>
          <w:lang w:val="en-US"/>
        </w:rPr>
        <w:t>First, I</w:t>
      </w:r>
      <w:r>
        <w:rPr>
          <w:rtl w:val="0"/>
          <w:lang w:val="en-US"/>
        </w:rPr>
        <w:t>’</w:t>
      </w:r>
      <w:r>
        <w:rPr>
          <w:rtl w:val="0"/>
          <w:lang w:val="en-US"/>
        </w:rPr>
        <w:t>m going to ask you to look at this [summary table and/or details] page and tell me what you make of it:</w:t>
      </w:r>
    </w:p>
    <w:p>
      <w:pPr>
        <w:pStyle w:val="List Paragraph"/>
        <w:widowControl w:val="0"/>
        <w:numPr>
          <w:ilvl w:val="1"/>
          <w:numId w:val="11"/>
        </w:numPr>
        <w:rPr>
          <w:lang w:val="en-US"/>
        </w:rPr>
      </w:pPr>
      <w:ins w:id="63" w:date="2021-08-11T10:49:42Z" w:author="Lauren Alexanderson">
        <w:r>
          <w:rPr>
            <w:rtl w:val="0"/>
            <w:lang w:val="en-US"/>
          </w:rPr>
          <w:t>What can you do on this page? (Clarifying question: What is this page</w:t>
        </w:r>
      </w:ins>
      <w:ins w:id="64" w:date="2021-08-11T10:49:42Z" w:author="Lauren Alexanderson">
        <w:r>
          <w:rPr>
            <w:rtl w:val="0"/>
            <w:lang w:val="en-US"/>
          </w:rPr>
          <w:t>’</w:t>
        </w:r>
      </w:ins>
      <w:ins w:id="65" w:date="2021-08-11T10:49:42Z" w:author="Lauren Alexanderson">
        <w:r>
          <w:rPr>
            <w:rtl w:val="0"/>
            <w:lang w:val="en-US"/>
          </w:rPr>
          <w:t>s purpose?)</w:t>
        </w:r>
      </w:ins>
      <w:del w:id="66" w:date="2021-08-11T10:49:20Z" w:author="Lauren Alexanderson">
        <w:r>
          <w:rPr>
            <w:rtl w:val="0"/>
            <w:lang w:val="en-US"/>
          </w:rPr>
          <w:delText xml:space="preserve"> what strikes you about it, what you can do here, and what it</w:delText>
        </w:r>
      </w:del>
      <w:del w:id="67" w:date="2021-08-11T10:49:20Z" w:author="Lauren Alexanderson">
        <w:r>
          <w:rPr>
            <w:rtl w:val="0"/>
            <w:lang w:val="en-US"/>
          </w:rPr>
          <w:delText>’</w:delText>
        </w:r>
      </w:del>
      <w:del w:id="68" w:date="2021-08-11T10:49:20Z" w:author="Lauren Alexanderson">
        <w:r>
          <w:rPr>
            <w:rtl w:val="0"/>
            <w:lang w:val="en-US"/>
          </w:rPr>
          <w:delText>s for</w:delText>
        </w:r>
      </w:del>
      <w:r>
        <w:rPr>
          <w:rtl w:val="0"/>
          <w:lang w:val="en-US"/>
        </w:rPr>
        <w:t>.</w:t>
      </w:r>
    </w:p>
    <w:p>
      <w:pPr>
        <w:pStyle w:val="List Paragraph"/>
        <w:widowControl w:val="0"/>
        <w:numPr>
          <w:ilvl w:val="1"/>
          <w:numId w:val="11"/>
        </w:numPr>
        <w:rPr>
          <w:lang w:val="en-US"/>
        </w:rPr>
      </w:pPr>
      <w:ins w:id="69" w:date="2021-08-11T10:50:08Z" w:author="Lauren Alexanderson">
        <w:r>
          <w:rPr>
            <w:rtl w:val="0"/>
            <w:lang w:val="en-US"/>
          </w:rPr>
          <w:t xml:space="preserve">Describe your impressions of the page. </w:t>
        </w:r>
      </w:ins>
    </w:p>
    <w:p>
      <w:pPr>
        <w:pStyle w:val="List Paragraph"/>
        <w:widowControl w:val="0"/>
        <w:numPr>
          <w:ilvl w:val="1"/>
          <w:numId w:val="11"/>
        </w:numPr>
        <w:rPr>
          <w:lang w:val="en-US"/>
        </w:rPr>
      </w:pPr>
      <w:ins w:id="70" w:date="2021-08-11T10:50:08Z" w:author="Lauren Alexanderson">
        <w:r>
          <w:rPr>
            <w:rtl w:val="0"/>
            <w:lang w:val="en-US"/>
          </w:rPr>
          <w:t xml:space="preserve">What catches your eye? </w:t>
        </w:r>
      </w:ins>
      <w:r>
        <w:rPr>
          <w:rtl w:val="0"/>
          <w:lang w:val="en-US"/>
        </w:rPr>
        <w:t xml:space="preserve"> </w:t>
      </w:r>
      <w:r>
        <w:br w:type="textWrapping"/>
      </w:r>
      <w:commentRangeEnd w:id="62"/>
      <w:r>
        <w:commentReference w:id="62"/>
      </w:r>
    </w:p>
    <w:p>
      <w:pPr>
        <w:pStyle w:val="Body"/>
        <w:widowControl w:val="0"/>
      </w:pPr>
    </w:p>
    <w:p>
      <w:pPr>
        <w:pStyle w:val="Body"/>
        <w:widowControl w:val="0"/>
        <w:spacing w:after="360"/>
      </w:pPr>
      <w:r>
        <w:rPr>
          <w:rtl w:val="0"/>
          <w:lang w:val="en-US"/>
        </w:rPr>
        <w:t>Thank you for that. Now I</w:t>
      </w:r>
      <w:r>
        <w:rPr>
          <w:rtl w:val="1"/>
        </w:rPr>
        <w:t>’</w:t>
      </w:r>
      <w:r>
        <w:rPr>
          <w:rtl w:val="0"/>
          <w:lang w:val="en-US"/>
        </w:rPr>
        <w:t xml:space="preserve">m going to ask you to </w:t>
      </w:r>
      <w:del w:id="71" w:date="2021-08-11T10:50:17Z" w:author="Lauren Alexanderson">
        <w:r>
          <w:rPr>
            <w:rtl w:val="0"/>
            <w:lang w:val="en-US"/>
          </w:rPr>
          <w:delText>try doing</w:delText>
        </w:r>
      </w:del>
      <w:ins w:id="72" w:date="2021-08-11T10:50:17Z" w:author="Lauren Alexanderson">
        <w:r>
          <w:rPr>
            <w:rtl w:val="0"/>
            <w:lang w:val="en-US"/>
          </w:rPr>
          <w:t>do</w:t>
        </w:r>
      </w:ins>
      <w:r>
        <w:rPr>
          <w:rtl w:val="0"/>
          <w:lang w:val="en-US"/>
        </w:rPr>
        <w:t xml:space="preserve"> some specific tasks. For test purposes, we have created this account that we will pretend is yours, though it looks slightly different than what you might be used to. And again, as much as possible, it would help us if you can try to think out loud as you </w:t>
      </w:r>
      <w:del w:id="73" w:date="2021-08-11T10:50:42Z" w:author="Lauren Alexanderson">
        <w:r>
          <w:rPr>
            <w:rtl w:val="0"/>
            <w:lang w:val="en-US"/>
          </w:rPr>
          <w:delText>go along</w:delText>
        </w:r>
      </w:del>
      <w:ins w:id="74" w:date="2021-08-11T10:50:43Z" w:author="Lauren Alexanderson">
        <w:r>
          <w:rPr>
            <w:rtl w:val="0"/>
            <w:lang w:val="en-US"/>
          </w:rPr>
          <w:t>complete these tasks</w:t>
        </w:r>
      </w:ins>
      <w:r>
        <w:rPr>
          <w:rtl w:val="0"/>
        </w:rPr>
        <w:t xml:space="preserve">. </w:t>
      </w:r>
    </w:p>
    <w:p>
      <w:pPr>
        <w:pStyle w:val="List Paragraph"/>
        <w:widowControl w:val="0"/>
        <w:numPr>
          <w:ilvl w:val="0"/>
          <w:numId w:val="13"/>
        </w:numPr>
        <w:bidi w:val="0"/>
        <w:ind w:right="0"/>
        <w:jc w:val="left"/>
        <w:rPr>
          <w:outline w:val="0"/>
          <w:color w:val="674ea7"/>
          <w:rtl w:val="0"/>
          <w:lang w:val="en-US"/>
          <w14:textFill>
            <w14:solidFill>
              <w14:srgbClr w14:val="674EA7"/>
            </w14:solidFill>
          </w14:textFill>
        </w:rPr>
      </w:pPr>
      <w:r>
        <w:rPr>
          <w:outline w:val="0"/>
          <w:color w:val="000000"/>
          <w:rtl w:val="0"/>
          <w:lang w:val="en-US"/>
          <w14:textFill>
            <w14:solidFill>
              <w14:srgbClr w14:val="000000"/>
            </w14:solidFill>
          </w14:textFill>
        </w:rPr>
        <w:t xml:space="preserve">For our first task, the scenario is this: </w:t>
      </w:r>
      <w:r>
        <w:rPr>
          <w:outline w:val="0"/>
          <w:color w:val="674ea7"/>
          <w:u w:color="674ea7"/>
          <w:rtl w:val="0"/>
          <w:lang w:val="en-US"/>
          <w14:textFill>
            <w14:solidFill>
              <w14:srgbClr w14:val="674EA7"/>
            </w14:solidFill>
          </w14:textFill>
        </w:rPr>
        <w:t xml:space="preserve">You have been asked by a non-VA doctor about your most recent use of </w:t>
      </w:r>
      <w:commentRangeStart w:id="75"/>
      <w:r>
        <w:rPr>
          <w:outline w:val="0"/>
          <w:color w:val="674ea7"/>
          <w:u w:color="674ea7"/>
          <w:rtl w:val="0"/>
          <w:lang w:val="en-US"/>
          <w14:textFill>
            <w14:solidFill>
              <w14:srgbClr w14:val="674EA7"/>
            </w14:solidFill>
          </w14:textFill>
        </w:rPr>
        <w:t>NSAIDs</w:t>
      </w:r>
      <w:commentRangeEnd w:id="75"/>
      <w:r>
        <w:commentReference w:id="75"/>
      </w:r>
      <w:r>
        <w:rPr>
          <w:outline w:val="0"/>
          <w:color w:val="674ea7"/>
          <w:u w:color="674ea7"/>
          <w:rtl w:val="0"/>
          <w:lang w:val="en-US"/>
          <w14:textFill>
            <w14:solidFill>
              <w14:srgbClr w14:val="674EA7"/>
            </w14:solidFill>
          </w14:textFill>
        </w:rPr>
        <w:t xml:space="preserve">. Find the expiration date of Ibuprofen Lysine that you had been prescribed by a VA doctor in the past. </w:t>
      </w:r>
    </w:p>
    <w:p>
      <w:pPr>
        <w:pStyle w:val="List Paragraph"/>
        <w:widowControl w:val="0"/>
        <w:numPr>
          <w:ilvl w:val="0"/>
          <w:numId w:val="13"/>
        </w:numPr>
        <w:bidi w:val="0"/>
        <w:ind w:right="0"/>
        <w:jc w:val="left"/>
        <w:rPr>
          <w:rtl w:val="0"/>
          <w:lang w:val="en-US"/>
        </w:rPr>
      </w:pPr>
      <w:del w:id="76" w:date="2021-08-11T10:51:26Z" w:author="Lauren Alexanderson">
        <w:r>
          <w:rPr>
            <w:rFonts w:ascii="Helvetica" w:hAnsi="Helvetica"/>
            <w:outline w:val="0"/>
            <w:color w:val="000000"/>
            <w:u w:color="000000"/>
            <w:rtl w:val="0"/>
            <w:lang w:val="en-US"/>
            <w14:textFill>
              <w14:solidFill>
                <w14:srgbClr w14:val="000000"/>
              </w14:solidFill>
            </w14:textFill>
          </w:rPr>
          <w:delText xml:space="preserve">Great. </w:delText>
        </w:r>
      </w:del>
      <w:r>
        <w:rPr>
          <w:rFonts w:ascii="Helvetica" w:hAnsi="Helvetica"/>
          <w:outline w:val="0"/>
          <w:color w:val="000000"/>
          <w:u w:color="000000"/>
          <w:rtl w:val="0"/>
          <w:lang w:val="en-US"/>
          <w14:textFill>
            <w14:solidFill>
              <w14:srgbClr w14:val="000000"/>
            </w14:solidFill>
          </w14:textFill>
        </w:rPr>
        <w:t xml:space="preserve">Please return to the pharmacy home page. </w:t>
      </w:r>
    </w:p>
    <w:p>
      <w:pPr>
        <w:pStyle w:val="List Paragraph"/>
        <w:widowControl w:val="0"/>
        <w:numPr>
          <w:ilvl w:val="0"/>
          <w:numId w:val="13"/>
        </w:numPr>
        <w:bidi w:val="0"/>
        <w:ind w:right="0"/>
        <w:jc w:val="left"/>
        <w:rPr>
          <w:rtl w:val="0"/>
          <w:lang w:val="en-US"/>
        </w:rPr>
      </w:pPr>
      <w:r>
        <w:rPr>
          <w:rFonts w:ascii="Helvetica" w:hAnsi="Helvetica"/>
          <w:outline w:val="0"/>
          <w:color w:val="000000"/>
          <w:u w:color="000000"/>
          <w:rtl w:val="0"/>
          <w:lang w:val="en-US"/>
          <w14:textFill>
            <w14:solidFill>
              <w14:srgbClr w14:val="000000"/>
            </w14:solidFill>
          </w14:textFill>
        </w:rPr>
        <w:t>Our second task is to Refill [insert medication name here]</w:t>
      </w:r>
    </w:p>
    <w:p>
      <w:pPr>
        <w:pStyle w:val="List Paragraph"/>
        <w:numPr>
          <w:ilvl w:val="0"/>
          <w:numId w:val="13"/>
        </w:numPr>
        <w:shd w:val="clear" w:color="auto" w:fill="ffffff"/>
        <w:bidi w:val="0"/>
        <w:spacing w:before="60" w:after="100" w:line="240" w:lineRule="auto"/>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 xml:space="preserve">Add a medication to </w:t>
      </w:r>
      <w:r>
        <w:rPr>
          <w:rFonts w:ascii="Helvetica" w:hAnsi="Helvetica" w:hint="default"/>
          <w:outline w:val="0"/>
          <w:color w:val="24292e"/>
          <w:u w:color="24292e"/>
          <w:rtl w:val="0"/>
          <w:lang w:val="en-US"/>
          <w14:textFill>
            <w14:solidFill>
              <w14:srgbClr w14:val="24292E"/>
            </w14:solidFill>
          </w14:textFill>
        </w:rPr>
        <w:t>“</w:t>
      </w:r>
      <w:r>
        <w:rPr>
          <w:rFonts w:ascii="Helvetica" w:hAnsi="Helvetica"/>
          <w:outline w:val="0"/>
          <w:color w:val="24292e"/>
          <w:u w:color="24292e"/>
          <w:rtl w:val="0"/>
          <w:lang w:val="en-US"/>
          <w14:textFill>
            <w14:solidFill>
              <w14:srgbClr w14:val="24292E"/>
            </w14:solidFill>
          </w14:textFill>
        </w:rPr>
        <w:t>My Medication List:</w:t>
      </w:r>
    </w:p>
    <w:p>
      <w:pPr>
        <w:pStyle w:val="List Paragraph"/>
        <w:numPr>
          <w:ilvl w:val="0"/>
          <w:numId w:val="13"/>
        </w:numPr>
        <w:shd w:val="clear" w:color="auto" w:fill="ffffff"/>
        <w:bidi w:val="0"/>
        <w:spacing w:before="60" w:after="100" w:line="240" w:lineRule="auto"/>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 xml:space="preserve">Find the last time </w:t>
      </w:r>
      <w:r>
        <w:rPr>
          <w:rFonts w:ascii="Helvetica" w:hAnsi="Helvetica" w:hint="default"/>
          <w:outline w:val="0"/>
          <w:color w:val="24292e"/>
          <w:u w:color="24292e"/>
          <w:rtl w:val="0"/>
          <w:lang w:val="en-US"/>
          <w14:textFill>
            <w14:solidFill>
              <w14:srgbClr w14:val="24292E"/>
            </w14:solidFill>
          </w14:textFill>
        </w:rPr>
        <w:t>“</w:t>
      </w:r>
      <w:r>
        <w:rPr>
          <w:rFonts w:ascii="Helvetica" w:hAnsi="Helvetica"/>
          <w:outline w:val="0"/>
          <w:color w:val="24292e"/>
          <w:u w:color="24292e"/>
          <w:rtl w:val="0"/>
          <w:lang w:val="en-US"/>
          <w14:textFill>
            <w14:solidFill>
              <w14:srgbClr w14:val="24292E"/>
            </w14:solidFill>
          </w14:textFill>
        </w:rPr>
        <w:t>[Insert Rx name here]</w:t>
      </w:r>
      <w:r>
        <w:rPr>
          <w:rFonts w:ascii="Helvetica" w:hAnsi="Helvetica" w:hint="default"/>
          <w:outline w:val="0"/>
          <w:color w:val="24292e"/>
          <w:u w:color="24292e"/>
          <w:rtl w:val="0"/>
          <w:lang w:val="en-US"/>
          <w14:textFill>
            <w14:solidFill>
              <w14:srgbClr w14:val="24292E"/>
            </w14:solidFill>
          </w14:textFill>
        </w:rPr>
        <w:t xml:space="preserve">” </w:t>
      </w:r>
      <w:r>
        <w:rPr>
          <w:rFonts w:ascii="Helvetica" w:hAnsi="Helvetica"/>
          <w:outline w:val="0"/>
          <w:color w:val="24292e"/>
          <w:u w:color="24292e"/>
          <w:rtl w:val="0"/>
          <w:lang w:val="en-US"/>
          <w14:textFill>
            <w14:solidFill>
              <w14:srgbClr w14:val="24292E"/>
            </w14:solidFill>
          </w14:textFill>
        </w:rPr>
        <w:t>was refilled</w:t>
      </w:r>
    </w:p>
    <w:p>
      <w:pPr>
        <w:pStyle w:val="List Paragraph"/>
        <w:numPr>
          <w:ilvl w:val="0"/>
          <w:numId w:val="13"/>
        </w:numPr>
        <w:shd w:val="clear" w:color="auto" w:fill="ffffff"/>
        <w:bidi w:val="0"/>
        <w:spacing w:before="60" w:after="100" w:line="240" w:lineRule="auto"/>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 xml:space="preserve">Locate the glossary that distinguishes between the </w:t>
      </w:r>
      <w:r>
        <w:rPr>
          <w:rFonts w:ascii="Helvetica" w:hAnsi="Helvetica" w:hint="default"/>
          <w:outline w:val="0"/>
          <w:color w:val="24292e"/>
          <w:u w:color="24292e"/>
          <w:rtl w:val="0"/>
          <w:lang w:val="en-US"/>
          <w14:textFill>
            <w14:solidFill>
              <w14:srgbClr w14:val="24292E"/>
            </w14:solidFill>
          </w14:textFill>
        </w:rPr>
        <w:t>“</w:t>
      </w:r>
      <w:r>
        <w:rPr>
          <w:rFonts w:ascii="Helvetica" w:hAnsi="Helvetica"/>
          <w:outline w:val="0"/>
          <w:color w:val="24292e"/>
          <w:u w:color="24292e"/>
          <w:rtl w:val="0"/>
          <w:lang w:val="en-US"/>
          <w14:textFill>
            <w14:solidFill>
              <w14:srgbClr w14:val="24292E"/>
            </w14:solidFill>
          </w14:textFill>
        </w:rPr>
        <w:t>Fill Date</w:t>
      </w:r>
      <w:r>
        <w:rPr>
          <w:rFonts w:ascii="Helvetica" w:hAnsi="Helvetica" w:hint="default"/>
          <w:outline w:val="0"/>
          <w:color w:val="24292e"/>
          <w:u w:color="24292e"/>
          <w:rtl w:val="0"/>
          <w:lang w:val="en-US"/>
          <w14:textFill>
            <w14:solidFill>
              <w14:srgbClr w14:val="24292E"/>
            </w14:solidFill>
          </w14:textFill>
        </w:rPr>
        <w:t xml:space="preserve">” </w:t>
      </w:r>
      <w:r>
        <w:rPr>
          <w:rFonts w:ascii="Helvetica" w:hAnsi="Helvetica"/>
          <w:outline w:val="0"/>
          <w:color w:val="24292e"/>
          <w:u w:color="24292e"/>
          <w:rtl w:val="0"/>
          <w:lang w:val="en-US"/>
          <w14:textFill>
            <w14:solidFill>
              <w14:srgbClr w14:val="24292E"/>
            </w14:solidFill>
          </w14:textFill>
        </w:rPr>
        <w:t xml:space="preserve">and the </w:t>
      </w:r>
      <w:r>
        <w:rPr>
          <w:rFonts w:ascii="Helvetica" w:hAnsi="Helvetica" w:hint="default"/>
          <w:outline w:val="0"/>
          <w:color w:val="24292e"/>
          <w:u w:color="24292e"/>
          <w:rtl w:val="0"/>
          <w:lang w:val="en-US"/>
          <w14:textFill>
            <w14:solidFill>
              <w14:srgbClr w14:val="24292E"/>
            </w14:solidFill>
          </w14:textFill>
        </w:rPr>
        <w:t>“</w:t>
      </w:r>
      <w:r>
        <w:rPr>
          <w:rFonts w:ascii="Helvetica" w:hAnsi="Helvetica"/>
          <w:outline w:val="0"/>
          <w:color w:val="24292e"/>
          <w:u w:color="24292e"/>
          <w:rtl w:val="0"/>
          <w:lang w:val="en-US"/>
          <w14:textFill>
            <w14:solidFill>
              <w14:srgbClr w14:val="24292E"/>
            </w14:solidFill>
          </w14:textFill>
        </w:rPr>
        <w:t>Ordered On</w:t>
      </w:r>
      <w:r>
        <w:rPr>
          <w:rFonts w:ascii="Helvetica" w:hAnsi="Helvetica" w:hint="default"/>
          <w:outline w:val="0"/>
          <w:color w:val="24292e"/>
          <w:u w:color="24292e"/>
          <w:rtl w:val="0"/>
          <w:lang w:val="en-US"/>
          <w14:textFill>
            <w14:solidFill>
              <w14:srgbClr w14:val="24292E"/>
            </w14:solidFill>
          </w14:textFill>
        </w:rPr>
        <w:t xml:space="preserve">” </w:t>
      </w:r>
      <w:r>
        <w:rPr>
          <w:rFonts w:ascii="Helvetica" w:hAnsi="Helvetica"/>
          <w:outline w:val="0"/>
          <w:color w:val="24292e"/>
          <w:u w:color="24292e"/>
          <w:rtl w:val="0"/>
          <w:lang w:val="en-US"/>
          <w14:textFill>
            <w14:solidFill>
              <w14:srgbClr w14:val="24292E"/>
            </w14:solidFill>
          </w14:textFill>
        </w:rPr>
        <w:t>date.</w:t>
        <w:br w:type="textWrapping"/>
      </w:r>
      <w:commentRangeStart w:id="77"/>
      <w:commentRangeStart w:id="78"/>
    </w:p>
    <w:p>
      <w:pPr>
        <w:pStyle w:val="List Paragraph"/>
        <w:numPr>
          <w:ilvl w:val="0"/>
          <w:numId w:val="13"/>
        </w:numPr>
        <w:shd w:val="clear" w:color="auto" w:fill="ffffff"/>
        <w:bidi w:val="0"/>
        <w:spacing w:before="60" w:after="100" w:line="240" w:lineRule="auto"/>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 xml:space="preserve">Because there will be some changes to the </w:t>
      </w:r>
      <w:del w:id="79" w:date="2021-08-11T10:54:26Z" w:author="Lauren Alexanderson">
        <w:r>
          <w:rPr>
            <w:rFonts w:ascii="Helvetica" w:hAnsi="Helvetica"/>
            <w:outline w:val="0"/>
            <w:color w:val="24292e"/>
            <w:u w:color="24292e"/>
            <w:rtl w:val="0"/>
            <w:lang w:val="en-US"/>
            <w14:textFill>
              <w14:solidFill>
                <w14:srgbClr w14:val="24292E"/>
              </w14:solidFill>
            </w14:textFill>
          </w:rPr>
          <w:delText xml:space="preserve">MHV </w:delText>
        </w:r>
      </w:del>
      <w:r>
        <w:rPr>
          <w:rFonts w:ascii="Helvetica" w:hAnsi="Helvetica"/>
          <w:outline w:val="0"/>
          <w:color w:val="24292e"/>
          <w:u w:color="24292e"/>
          <w:rtl w:val="0"/>
          <w:lang w:val="en-US"/>
          <w14:textFill>
            <w14:solidFill>
              <w14:srgbClr w14:val="24292E"/>
            </w14:solidFill>
          </w14:textFill>
        </w:rPr>
        <w:t>Pharmacy site, and we wanted to combine a few pages into one because they all have the same information. However, we don</w:t>
      </w:r>
      <w:r>
        <w:rPr>
          <w:rFonts w:ascii="Helvetica" w:hAnsi="Helvetica" w:hint="default"/>
          <w:outline w:val="0"/>
          <w:color w:val="24292e"/>
          <w:u w:color="24292e"/>
          <w:rtl w:val="0"/>
          <w:lang w:val="en-US"/>
          <w14:textFill>
            <w14:solidFill>
              <w14:srgbClr w14:val="24292E"/>
            </w14:solidFill>
          </w14:textFill>
        </w:rPr>
        <w:t>’</w:t>
      </w:r>
      <w:r>
        <w:rPr>
          <w:rFonts w:ascii="Helvetica" w:hAnsi="Helvetica"/>
          <w:outline w:val="0"/>
          <w:color w:val="24292e"/>
          <w:u w:color="24292e"/>
          <w:rtl w:val="0"/>
          <w:lang w:val="en-US"/>
          <w14:textFill>
            <w14:solidFill>
              <w14:srgbClr w14:val="24292E"/>
            </w14:solidFill>
          </w14:textFill>
        </w:rPr>
        <w:t>t want it to be a surprise to you, so out of these four options, which would you rather see to notify you that the look of the site is going to be a little different? (Show the following)</w:t>
      </w:r>
      <w:commentRangeEnd w:id="77"/>
      <w:r>
        <w:commentReference w:id="77"/>
      </w:r>
      <w:commentRangeEnd w:id="78"/>
      <w:r>
        <w:commentReference w:id="78"/>
      </w:r>
      <w:ins w:id="80" w:date="2021-08-11T10:56:09Z" w:author="Lauren Alexanderson">
        <w:r>
          <w:rPr>
            <w:rFonts w:ascii="Helvetica" w:cs="Helvetica" w:hAnsi="Helvetica" w:eastAsia="Helvetica"/>
            <w:outline w:val="0"/>
            <w:color w:val="24292e"/>
            <w:u w:color="24292e"/>
            <w14:textFill>
              <w14:solidFill>
                <w14:srgbClr w14:val="24292E"/>
              </w14:solidFill>
            </w14:textFill>
          </w:rPr>
          <w:br w:type="textWrapping"/>
          <w:br w:type="textWrapping"/>
        </w:r>
      </w:ins>
      <w:ins w:id="81" w:date="2021-08-11T10:56:09Z" w:author="Lauren Alexanderson">
        <w:r>
          <w:rPr>
            <w:rFonts w:ascii="Helvetica" w:hAnsi="Helvetica"/>
            <w:outline w:val="0"/>
            <w:color w:val="24292e"/>
            <w:u w:color="24292e"/>
            <w:rtl w:val="0"/>
            <w:lang w:val="en-US"/>
            <w14:textFill>
              <w14:solidFill>
                <w14:srgbClr w14:val="24292E"/>
              </w14:solidFill>
            </w14:textFill>
          </w:rPr>
          <w:t>Suggested replacement: Occasionally we make changes to the My HealtheVet pharmacy site. I</w:t>
        </w:r>
      </w:ins>
      <w:ins w:id="82" w:date="2021-08-11T10:56:09Z" w:author="Lauren Alexanderson">
        <w:r>
          <w:rPr>
            <w:rFonts w:ascii="Helvetica" w:hAnsi="Helvetica" w:hint="default"/>
            <w:outline w:val="0"/>
            <w:color w:val="24292e"/>
            <w:u w:color="24292e"/>
            <w:rtl w:val="0"/>
            <w:lang w:val="en-US"/>
            <w14:textFill>
              <w14:solidFill>
                <w14:srgbClr w14:val="24292E"/>
              </w14:solidFill>
            </w14:textFill>
          </w:rPr>
          <w:t>’</w:t>
        </w:r>
      </w:ins>
      <w:ins w:id="83" w:date="2021-08-11T10:56:09Z" w:author="Lauren Alexanderson">
        <w:r>
          <w:rPr>
            <w:rFonts w:ascii="Helvetica" w:hAnsi="Helvetica"/>
            <w:outline w:val="0"/>
            <w:color w:val="24292e"/>
            <w:u w:color="24292e"/>
            <w:rtl w:val="0"/>
            <w:lang w:val="en-US"/>
            <w14:textFill>
              <w14:solidFill>
                <w14:srgbClr w14:val="24292E"/>
              </w14:solidFill>
            </w14:textFill>
          </w:rPr>
          <w:t xml:space="preserve">m going to show you four different options we have for notifying you that something has changed. Please tell me your impressions of each option. </w:t>
        </w:r>
      </w:ins>
      <w:ins w:id="84" w:date="2021-08-11T10:56:09Z" w:author="Lauren Alexanderson">
        <w:r>
          <w:rPr>
            <w:rFonts w:ascii="Helvetica" w:cs="Helvetica" w:hAnsi="Helvetica" w:eastAsia="Helvetica"/>
            <w:outline w:val="0"/>
            <w:color w:val="24292e"/>
            <w:u w:color="24292e"/>
            <w14:textFill>
              <w14:solidFill>
                <w14:srgbClr w14:val="24292E"/>
              </w14:solidFill>
            </w14:textFill>
          </w:rPr>
          <w:br w:type="textWrapping"/>
          <w:br w:type="textWrapping"/>
        </w:r>
      </w:ins>
      <w:ins w:id="85" w:date="2021-08-11T10:56:09Z" w:author="Lauren Alexanderson">
        <w:r>
          <w:rPr>
            <w:rFonts w:ascii="Helvetica" w:hAnsi="Helvetica"/>
            <w:outline w:val="0"/>
            <w:color w:val="24292e"/>
            <w:u w:color="24292e"/>
            <w:rtl w:val="0"/>
            <w:lang w:val="en-US"/>
            <w14:textFill>
              <w14:solidFill>
                <w14:srgbClr w14:val="24292E"/>
              </w14:solidFill>
            </w14:textFill>
          </w:rPr>
          <w:t>(Slowly, show them each option mockup and ask for their feedback.)</w:t>
        </w:r>
      </w:ins>
    </w:p>
    <w:p>
      <w:pPr>
        <w:pStyle w:val="List Paragraph"/>
        <w:numPr>
          <w:ilvl w:val="1"/>
          <w:numId w:val="13"/>
        </w:numPr>
        <w:shd w:val="clear" w:color="auto" w:fill="ffffff"/>
        <w:bidi w:val="0"/>
        <w:spacing w:before="60" w:after="100" w:line="240" w:lineRule="auto"/>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Pop up</w:t>
      </w:r>
    </w:p>
    <w:p>
      <w:pPr>
        <w:pStyle w:val="List Paragraph"/>
        <w:numPr>
          <w:ilvl w:val="1"/>
          <w:numId w:val="13"/>
        </w:numPr>
        <w:shd w:val="clear" w:color="auto" w:fill="ffffff"/>
        <w:bidi w:val="0"/>
        <w:spacing w:before="60" w:after="100" w:line="240" w:lineRule="auto"/>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Menu verbiage</w:t>
      </w:r>
    </w:p>
    <w:p>
      <w:pPr>
        <w:pStyle w:val="List Paragraph"/>
        <w:numPr>
          <w:ilvl w:val="1"/>
          <w:numId w:val="13"/>
        </w:numPr>
        <w:shd w:val="clear" w:color="auto" w:fill="ffffff"/>
        <w:bidi w:val="0"/>
        <w:spacing w:before="60" w:after="100" w:line="240" w:lineRule="auto"/>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Extra (this page no longer exists)</w:t>
      </w:r>
    </w:p>
    <w:p>
      <w:pPr>
        <w:pStyle w:val="List Paragraph"/>
        <w:numPr>
          <w:ilvl w:val="1"/>
          <w:numId w:val="13"/>
        </w:numPr>
        <w:shd w:val="clear" w:color="auto" w:fill="ffffff"/>
        <w:bidi w:val="0"/>
        <w:spacing w:before="60" w:after="100" w:line="240" w:lineRule="auto"/>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Yellow warning banner</w:t>
      </w:r>
    </w:p>
    <w:p>
      <w:pPr>
        <w:pStyle w:val="Body"/>
        <w:widowControl w:val="0"/>
        <w:rPr>
          <w:ins w:id="86" w:date="2021-08-11T10:57:23Z" w:author="Lauren Alexanderson"/>
          <w:outline w:val="0"/>
          <w:color w:val="351c75"/>
          <w:u w:color="24292e"/>
          <w14:textFill>
            <w14:solidFill>
              <w14:srgbClr w14:val="351C75"/>
            </w14:solidFill>
          </w14:textFill>
        </w:rPr>
      </w:pPr>
      <w:ins w:id="87" w:date="2021-08-11T10:57:23Z" w:author="Lauren Alexanderson">
        <w:r>
          <w:rPr>
            <w:outline w:val="0"/>
            <w:color w:val="351c75"/>
            <w:u w:color="24292e"/>
            <w:rtl w:val="0"/>
            <w:lang w:val="en-US"/>
            <w14:textFill>
              <w14:solidFill>
                <w14:srgbClr w14:val="351C75"/>
              </w14:solidFill>
            </w14:textFill>
          </w:rPr>
          <w:t xml:space="preserve">Ask: </w:t>
        </w:r>
      </w:ins>
      <w:ins w:id="88" w:date="2021-08-11T10:57:23Z" w:author="Lauren Alexanderson">
        <w:r>
          <w:rPr>
            <w:outline w:val="0"/>
            <w:color w:val="351c75"/>
            <w:u w:color="24292e"/>
            <w14:textFill>
              <w14:solidFill>
                <w14:srgbClr w14:val="351C75"/>
              </w14:solidFill>
            </w14:textFill>
          </w:rPr>
          <w:br w:type="textWrapping"/>
        </w:r>
      </w:ins>
      <w:ins w:id="89" w:date="2021-08-11T10:57:23Z" w:author="Lauren Alexanderson">
        <w:r>
          <w:rPr>
            <w:outline w:val="0"/>
            <w:color w:val="351c75"/>
            <w:u w:color="24292e"/>
            <w:rtl w:val="0"/>
            <w:lang w:val="en-US"/>
            <w14:textFill>
              <w14:solidFill>
                <w14:srgbClr w14:val="351C75"/>
              </w14:solidFill>
            </w14:textFill>
          </w:rPr>
          <w:t xml:space="preserve">Which of the options did you like the best? Why? </w:t>
        </w:r>
      </w:ins>
      <w:ins w:id="90" w:date="2021-08-11T10:57:23Z" w:author="Lauren Alexanderson">
        <w:r>
          <w:rPr>
            <w:outline w:val="0"/>
            <w:color w:val="351c75"/>
            <w:u w:color="24292e"/>
            <w14:textFill>
              <w14:solidFill>
                <w14:srgbClr w14:val="351C75"/>
              </w14:solidFill>
            </w14:textFill>
          </w:rPr>
          <w:br w:type="textWrapping"/>
        </w:r>
      </w:ins>
      <w:ins w:id="91" w:date="2021-08-11T10:57:23Z" w:author="Lauren Alexanderson">
        <w:r>
          <w:rPr>
            <w:outline w:val="0"/>
            <w:color w:val="351c75"/>
            <w:u w:color="24292e"/>
            <w:rtl w:val="0"/>
            <w:lang w:val="en-US"/>
            <w14:textFill>
              <w14:solidFill>
                <w14:srgbClr w14:val="351C75"/>
              </w14:solidFill>
            </w14:textFill>
          </w:rPr>
          <w:t xml:space="preserve">Which did you like the least? Why? </w:t>
        </w:r>
      </w:ins>
      <w:ins w:id="92" w:date="2021-08-11T10:57:23Z" w:author="Lauren Alexanderson">
        <w:r>
          <w:rPr>
            <w:outline w:val="0"/>
            <w:color w:val="351c75"/>
            <w:u w:color="24292e"/>
            <w14:textFill>
              <w14:solidFill>
                <w14:srgbClr w14:val="351C75"/>
              </w14:solidFill>
            </w14:textFill>
          </w:rPr>
          <w:br w:type="textWrapping"/>
        </w:r>
      </w:ins>
      <w:ins w:id="93" w:date="2021-08-11T10:57:23Z" w:author="Lauren Alexanderson">
        <w:r>
          <w:rPr>
            <w:outline w:val="0"/>
            <w:color w:val="351c75"/>
            <w:u w:color="24292e"/>
            <w:rtl w:val="0"/>
            <w:lang w:val="en-US"/>
            <w14:textFill>
              <w14:solidFill>
                <w14:srgbClr w14:val="351C75"/>
              </w14:solidFill>
            </w14:textFill>
          </w:rPr>
          <w:t xml:space="preserve">Which option was the clearest to you? Which was the least clear? </w:t>
        </w:r>
      </w:ins>
    </w:p>
    <w:p>
      <w:pPr>
        <w:pStyle w:val="Body"/>
        <w:widowControl w:val="0"/>
        <w:rPr>
          <w:ins w:id="94" w:date="2021-08-11T10:57:23Z" w:author="Lauren Alexanderson"/>
          <w:outline w:val="0"/>
          <w:color w:val="351c75"/>
          <w:u w:color="24292e"/>
          <w14:textFill>
            <w14:solidFill>
              <w14:srgbClr w14:val="351C75"/>
            </w14:solidFill>
          </w14:textFill>
        </w:rPr>
      </w:pPr>
      <w:ins w:id="95" w:date="2021-08-11T10:57:23Z" w:author="Lauren Alexanderson">
        <w:r>
          <w:rPr>
            <w:outline w:val="0"/>
            <w:color w:val="351c75"/>
            <w:u w:color="24292e"/>
            <w:rtl w:val="0"/>
            <w:lang w:val="en-US"/>
            <w14:textFill>
              <w14:solidFill>
                <w14:srgbClr w14:val="351C75"/>
              </w14:solidFill>
            </w14:textFill>
          </w:rPr>
          <w:t xml:space="preserve">Which one did you notice most? Which did you notice least? </w:t>
        </w:r>
      </w:ins>
    </w:p>
    <w:p>
      <w:pPr>
        <w:pStyle w:val="Body"/>
        <w:widowControl w:val="0"/>
        <w:rPr>
          <w:outline w:val="0"/>
          <w:color w:val="351c75"/>
          <w:u w:color="351c75"/>
          <w14:textFill>
            <w14:solidFill>
              <w14:srgbClr w14:val="351C75"/>
            </w14:solidFill>
          </w14:textFill>
        </w:rPr>
      </w:pPr>
      <w:ins w:id="96" w:date="2021-08-11T10:57:23Z" w:author="Lauren Alexanderson">
        <w:r>
          <w:rPr>
            <w:outline w:val="0"/>
            <w:color w:val="351c75"/>
            <w:u w:color="24292e"/>
            <w:rtl w:val="0"/>
            <w:lang w:val="en-US"/>
            <w14:textFill>
              <w14:solidFill>
                <w14:srgbClr w14:val="351C75"/>
              </w14:solidFill>
            </w14:textFill>
          </w:rPr>
          <w:t xml:space="preserve">Were any of these options annoying to you? </w:t>
        </w:r>
      </w:ins>
      <w:r>
        <w:rPr>
          <w:outline w:val="0"/>
          <w:color w:val="351c75"/>
          <w:u w:color="351c75"/>
          <w14:textFill>
            <w14:solidFill>
              <w14:srgbClr w14:val="351C75"/>
            </w14:solidFill>
          </w14:textFill>
        </w:rPr>
        <w:br w:type="textWrapping"/>
      </w:r>
      <w:commentRangeStart w:id="97"/>
    </w:p>
    <w:p>
      <w:pPr>
        <w:pStyle w:val="Heading 2"/>
        <w:rPr>
          <w:b w:val="1"/>
          <w:bCs w:val="1"/>
        </w:rPr>
      </w:pPr>
      <w:r>
        <w:rPr>
          <w:b w:val="1"/>
          <w:bCs w:val="1"/>
          <w:rtl w:val="0"/>
          <w:lang w:val="it-IT"/>
        </w:rPr>
        <w:t>Post-Test Questions</w:t>
        <w:br w:type="textWrapping"/>
      </w:r>
      <w:commentRangeEnd w:id="97"/>
      <w:r>
        <w:commentReference w:id="97"/>
      </w:r>
    </w:p>
    <w:p>
      <w:pPr>
        <w:pStyle w:val="Body"/>
        <w:widowControl w:val="0"/>
      </w:pPr>
    </w:p>
    <w:p>
      <w:pPr>
        <w:pStyle w:val="Body"/>
        <w:widowControl w:val="0"/>
      </w:pPr>
      <w:r>
        <w:rPr>
          <w:rtl w:val="0"/>
          <w:lang w:val="en-US"/>
        </w:rPr>
        <w:t>Thank you for walking through all of that with us.  Now we have some post-test questions to ask you.</w:t>
      </w:r>
    </w:p>
    <w:p>
      <w:pPr>
        <w:pStyle w:val="Body"/>
        <w:widowControl w:val="0"/>
      </w:pPr>
      <w:r>
        <w:br w:type="textWrapping"/>
      </w:r>
      <w:commentRangeStart w:id="98"/>
    </w:p>
    <w:p>
      <w:pPr>
        <w:pStyle w:val="Body"/>
        <w:widowControl w:val="0"/>
        <w:numPr>
          <w:ilvl w:val="0"/>
          <w:numId w:val="15"/>
        </w:numPr>
        <w:rPr>
          <w:strike w:val="1"/>
          <w:dstrike w:val="0"/>
          <w:lang w:val="en-US"/>
        </w:rPr>
      </w:pPr>
      <w:r>
        <w:rPr>
          <w:strike w:val="1"/>
          <w:dstrike w:val="0"/>
          <w:rtl w:val="0"/>
          <w:lang w:val="en-US"/>
        </w:rPr>
        <w:t>What did you think of the tasks?</w:t>
        <w:br w:type="textWrapping"/>
      </w:r>
      <w:commentRangeEnd w:id="98"/>
      <w:r>
        <w:commentReference w:id="98"/>
      </w:r>
      <w:commentRangeStart w:id="99"/>
    </w:p>
    <w:p>
      <w:pPr>
        <w:pStyle w:val="Body"/>
        <w:widowControl w:val="0"/>
        <w:numPr>
          <w:ilvl w:val="0"/>
          <w:numId w:val="15"/>
        </w:numPr>
        <w:rPr>
          <w:lang w:val="en-US"/>
        </w:rPr>
      </w:pPr>
      <w:r>
        <w:rPr>
          <w:rtl w:val="0"/>
          <w:lang w:val="en-US"/>
        </w:rPr>
        <w:t>What did you like or dislike?</w:t>
      </w:r>
      <w:r>
        <w:br w:type="textWrapping"/>
      </w:r>
      <w:commentRangeEnd w:id="99"/>
      <w:r>
        <w:commentReference w:id="99"/>
      </w:r>
      <w:commentRangeStart w:id="100"/>
    </w:p>
    <w:p>
      <w:pPr>
        <w:pStyle w:val="Body"/>
        <w:widowControl w:val="0"/>
        <w:numPr>
          <w:ilvl w:val="0"/>
          <w:numId w:val="15"/>
        </w:numPr>
        <w:rPr>
          <w:strike w:val="1"/>
          <w:dstrike w:val="0"/>
          <w:lang w:val="en-US"/>
        </w:rPr>
      </w:pPr>
      <w:r>
        <w:rPr>
          <w:strike w:val="1"/>
          <w:dstrike w:val="0"/>
          <w:rtl w:val="0"/>
          <w:lang w:val="en-US"/>
        </w:rPr>
        <w:t>What would you change about the design?</w:t>
      </w:r>
      <w:commentRangeEnd w:id="100"/>
      <w:r>
        <w:commentReference w:id="100"/>
      </w:r>
    </w:p>
    <w:p>
      <w:pPr>
        <w:pStyle w:val="List Paragraph"/>
        <w:numPr>
          <w:ilvl w:val="0"/>
          <w:numId w:val="15"/>
        </w:numPr>
        <w:rPr>
          <w:lang w:val="en-US"/>
        </w:rPr>
      </w:pPr>
      <w:r>
        <w:rPr>
          <w:rtl w:val="0"/>
          <w:lang w:val="en-US"/>
        </w:rPr>
        <w:t>What do you think about how information and features are laid out?</w:t>
      </w:r>
    </w:p>
    <w:p>
      <w:pPr>
        <w:pStyle w:val="List Paragraph"/>
        <w:numPr>
          <w:ilvl w:val="0"/>
          <w:numId w:val="15"/>
        </w:numPr>
        <w:rPr>
          <w:lang w:val="en-US"/>
        </w:rPr>
      </w:pPr>
      <w:ins w:id="101" w:date="2021-08-11T11:00:50Z" w:author="Lauren Alexanderson">
        <w:r>
          <w:rPr>
            <w:rtl w:val="0"/>
            <w:lang w:val="en-US"/>
          </w:rPr>
          <w:t>Was the pharmacy page</w:t>
        </w:r>
      </w:ins>
      <w:del w:id="102" w:date="2021-08-11T11:00:45Z" w:author="Lauren Alexanderson">
        <w:r>
          <w:rPr>
            <w:rtl w:val="0"/>
            <w:lang w:val="en-US"/>
          </w:rPr>
          <w:delText>How do you like the visual aspect of the site? I</w:delText>
        </w:r>
      </w:del>
      <w:del w:id="103" w:date="2021-08-11T11:00:49Z" w:author="Lauren Alexanderson">
        <w:r>
          <w:rPr>
            <w:rtl w:val="0"/>
            <w:lang w:val="en-US"/>
          </w:rPr>
          <w:delText>s i</w:delText>
        </w:r>
      </w:del>
      <w:del w:id="104" w:date="2021-08-11T11:00:49Z" w:author="Lauren Alexanderson">
        <w:r>
          <w:rPr>
            <w:rtl w:val="0"/>
            <w:lang w:val="en-US"/>
          </w:rPr>
          <w:delText>t</w:delText>
        </w:r>
      </w:del>
      <w:r>
        <w:rPr>
          <w:rtl w:val="0"/>
          <w:lang w:val="en-US"/>
        </w:rPr>
        <w:t xml:space="preserve"> easy to use?</w:t>
      </w:r>
      <w:ins w:id="105" w:date="2021-08-11T10:59:40Z" w:author="Lauren Alexanderson">
        <w:r>
          <w:rPr/>
          <w:br w:type="textWrapping"/>
        </w:r>
      </w:ins>
      <w:commentRangeStart w:id="106"/>
    </w:p>
    <w:p>
      <w:pPr>
        <w:pStyle w:val="List Paragraph"/>
        <w:numPr>
          <w:ilvl w:val="0"/>
          <w:numId w:val="15"/>
        </w:numPr>
        <w:rPr>
          <w:lang w:val="en-US"/>
        </w:rPr>
      </w:pPr>
      <w:r>
        <w:rPr>
          <w:rtl w:val="0"/>
          <w:lang w:val="en-US"/>
        </w:rPr>
        <w:t>Overall, what</w:t>
      </w:r>
      <w:r>
        <w:rPr>
          <w:rtl w:val="0"/>
          <w:lang w:val="en-US"/>
        </w:rPr>
        <w:t>’</w:t>
      </w:r>
      <w:r>
        <w:rPr>
          <w:rtl w:val="0"/>
          <w:lang w:val="en-US"/>
        </w:rPr>
        <w:t>s your experience been with the website</w:t>
      </w:r>
      <w:del w:id="107" w:date="2021-08-11T11:01:00Z" w:author="Lauren Alexanderson">
        <w:r>
          <w:rPr>
            <w:rtl w:val="0"/>
            <w:lang w:val="en-US"/>
          </w:rPr>
          <w:delText xml:space="preserve"> or app</w:delText>
        </w:r>
      </w:del>
      <w:r>
        <w:rPr>
          <w:rtl w:val="0"/>
          <w:lang w:val="en-US"/>
        </w:rPr>
        <w:t>?</w:t>
      </w:r>
    </w:p>
    <w:p>
      <w:pPr>
        <w:pStyle w:val="List Paragraph"/>
        <w:numPr>
          <w:ilvl w:val="0"/>
          <w:numId w:val="15"/>
        </w:numPr>
        <w:rPr>
          <w:lang w:val="en-US"/>
        </w:rPr>
      </w:pPr>
      <w:r>
        <w:rPr>
          <w:rtl w:val="0"/>
          <w:lang w:val="en-US"/>
        </w:rPr>
        <w:t>If you could change one thing about the website or app, what would it be? Why? [This could be the site you used in the past, or the screens we showed you today]</w:t>
      </w:r>
    </w:p>
    <w:p>
      <w:pPr>
        <w:pStyle w:val="List Paragraph"/>
        <w:numPr>
          <w:ilvl w:val="0"/>
          <w:numId w:val="15"/>
        </w:numPr>
        <w:rPr>
          <w:lang w:val="en-US"/>
        </w:rPr>
      </w:pPr>
      <w:r>
        <w:rPr>
          <w:rtl w:val="0"/>
          <w:lang w:val="en-US"/>
        </w:rPr>
        <w:t>What one thing are you most excited about with the website or app? Why?</w:t>
      </w:r>
    </w:p>
    <w:p>
      <w:pPr>
        <w:pStyle w:val="List Paragraph"/>
        <w:numPr>
          <w:ilvl w:val="0"/>
          <w:numId w:val="15"/>
        </w:numPr>
        <w:rPr>
          <w:lang w:val="en-US"/>
        </w:rPr>
      </w:pPr>
      <w:r>
        <w:rPr>
          <w:rtl w:val="0"/>
          <w:lang w:val="en-US"/>
        </w:rPr>
        <w:t>Why will you continue to use this website or app? What will stop you from using this website or app in the future?</w:t>
      </w:r>
    </w:p>
    <w:p>
      <w:pPr>
        <w:pStyle w:val="List Paragraph"/>
        <w:numPr>
          <w:ilvl w:val="0"/>
          <w:numId w:val="15"/>
        </w:numPr>
        <w:rPr>
          <w:lang w:val="en-US"/>
        </w:rPr>
      </w:pPr>
      <w:r>
        <w:rPr>
          <w:rtl w:val="0"/>
          <w:lang w:val="en-US"/>
        </w:rPr>
        <w:t>How likely are you to refer this website or app? Why or why not?</w:t>
      </w:r>
      <w:commentRangeEnd w:id="106"/>
      <w:r>
        <w:commentReference w:id="106"/>
      </w:r>
    </w:p>
    <w:p>
      <w:pPr>
        <w:pStyle w:val="Body"/>
        <w:widowControl w:val="0"/>
      </w:pPr>
    </w:p>
    <w:p>
      <w:pPr>
        <w:pStyle w:val="Body"/>
        <w:shd w:val="clear" w:color="auto" w:fill="ffffff"/>
        <w:spacing w:before="60" w:after="100" w:line="240" w:lineRule="auto"/>
        <w:rPr>
          <w:rFonts w:ascii="Helvetica" w:cs="Helvetica" w:hAnsi="Helvetica" w:eastAsia="Helvetica"/>
          <w:outline w:val="0"/>
          <w:color w:val="24292e"/>
          <w:u w:color="24292e"/>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 xml:space="preserve">Those are all of the questions we have for you, so thank you so much for all of your help. Our meeting today will help shape the future of My HealtheVet. </w:t>
        <w:br w:type="textWrapping"/>
      </w:r>
      <w:commentRangeStart w:id="108"/>
      <w:commentRangeStart w:id="109"/>
    </w:p>
    <w:p>
      <w:pPr>
        <w:pStyle w:val="Body"/>
        <w:shd w:val="clear" w:color="auto" w:fill="ffffff"/>
        <w:spacing w:before="60" w:after="100" w:line="240" w:lineRule="auto"/>
        <w:rPr>
          <w:ins w:id="110" w:date="2021-08-11T11:04:23Z" w:author="Lauren Alexanderson"/>
          <w:rFonts w:ascii="Helvetica" w:cs="Helvetica" w:hAnsi="Helvetica" w:eastAsia="Helvetica"/>
          <w:strike w:val="1"/>
          <w:dstrike w:val="0"/>
          <w:outline w:val="0"/>
          <w:color w:val="24292e"/>
          <w:u w:color="24292e"/>
          <w:shd w:val="clear" w:color="auto" w:fill="ffff00"/>
          <w14:textFill>
            <w14:solidFill>
              <w14:srgbClr w14:val="24292E"/>
            </w14:solidFill>
          </w14:textFill>
        </w:rPr>
      </w:pPr>
      <w:r>
        <w:rPr>
          <w:rFonts w:ascii="Helvetica" w:hAnsi="Helvetica"/>
          <w:strike w:val="1"/>
          <w:dstrike w:val="0"/>
          <w:outline w:val="0"/>
          <w:color w:val="24292e"/>
          <w:u w:color="24292e"/>
          <w:shd w:val="clear" w:color="auto" w:fill="ffff00"/>
          <w:rtl w:val="0"/>
          <w:lang w:val="en-US"/>
          <w14:textFill>
            <w14:solidFill>
              <w14:srgbClr w14:val="24292E"/>
            </w14:solidFill>
          </w14:textFill>
        </w:rPr>
        <w:t>Mention when they are expected to get their compensation, and who to contact for details.</w:t>
      </w:r>
      <w:commentRangeEnd w:id="108"/>
      <w:r>
        <w:commentReference w:id="108"/>
      </w:r>
      <w:commentRangeEnd w:id="109"/>
      <w:r>
        <w:commentReference w:id="109"/>
      </w:r>
    </w:p>
    <w:p>
      <w:pPr>
        <w:pStyle w:val="Body"/>
        <w:shd w:val="clear" w:color="auto" w:fill="ffffff"/>
        <w:spacing w:before="60" w:after="100" w:line="240" w:lineRule="auto"/>
        <w:rPr>
          <w:ins w:id="111" w:date="2021-08-11T11:04:23Z" w:author="Lauren Alexanderson"/>
          <w:rFonts w:ascii="Helvetica" w:cs="Helvetica" w:hAnsi="Helvetica" w:eastAsia="Helvetica"/>
          <w:strike w:val="1"/>
          <w:dstrike w:val="0"/>
          <w:outline w:val="0"/>
          <w:color w:val="24292e"/>
          <w:u w:color="24292e"/>
          <w:shd w:val="clear" w:color="auto" w:fill="ffff00"/>
          <w14:textFill>
            <w14:solidFill>
              <w14:srgbClr w14:val="24292E"/>
            </w14:solidFill>
          </w14:textFill>
        </w:rPr>
      </w:pPr>
    </w:p>
    <w:p>
      <w:pPr>
        <w:pStyle w:val="Default"/>
        <w:bidi w:val="0"/>
        <w:spacing w:before="0" w:after="256"/>
        <w:ind w:left="0" w:right="0" w:firstLine="0"/>
        <w:jc w:val="left"/>
        <w:rPr>
          <w:ins w:id="112" w:date="2021-08-11T11:04:23Z" w:author="Lauren Alexanderson"/>
          <w:rFonts w:ascii="Helvetica" w:cs="Helvetica" w:hAnsi="Helvetica" w:eastAsia="Helvetica"/>
          <w:outline w:val="0"/>
          <w:color w:val="24292e"/>
          <w:sz w:val="32"/>
          <w:szCs w:val="32"/>
          <w:u w:color="24292e"/>
          <w:shd w:val="clear" w:color="auto" w:fill="ffff00"/>
          <w:rtl w:val="0"/>
          <w14:textFill>
            <w14:solidFill>
              <w14:srgbClr w14:val="24292E"/>
            </w14:solidFill>
          </w14:textFill>
        </w:rPr>
      </w:pPr>
      <w:ins w:id="113" w:date="2021-08-11T11:04:23Z" w:author="Lauren Alexanderson">
        <w:r>
          <w:rPr>
            <w:rFonts w:ascii="Helvetica" w:hAnsi="Helvetica"/>
            <w:outline w:val="0"/>
            <w:color w:val="24292e"/>
            <w:sz w:val="32"/>
            <w:szCs w:val="32"/>
            <w:u w:color="24292e"/>
            <w:shd w:val="clear" w:color="auto" w:fill="ffff00"/>
            <w:rtl w:val="0"/>
            <w:lang w:val="en-US"/>
            <w14:textFill>
              <w14:solidFill>
                <w14:srgbClr w14:val="24292E"/>
              </w14:solidFill>
            </w14:textFill>
          </w:rPr>
          <w:t xml:space="preserve">Recommended close: </w:t>
        </w:r>
      </w:ins>
      <w:ins w:id="114" w:date="2021-08-11T11:04:23Z" w:author="Lauren Alexanderson">
        <w:r>
          <w:rPr>
            <w:rFonts w:ascii="Helvetica" w:cs="Helvetica" w:hAnsi="Helvetica" w:eastAsia="Helvetica"/>
            <w:outline w:val="0"/>
            <w:color w:val="24292e"/>
            <w:sz w:val="32"/>
            <w:szCs w:val="32"/>
            <w:u w:color="24292e"/>
            <w:shd w:val="clear" w:color="auto" w:fill="ffff00"/>
            <w:rtl w:val="0"/>
            <w14:textFill>
              <w14:solidFill>
                <w14:srgbClr w14:val="24292E"/>
              </w14:solidFill>
            </w14:textFill>
          </w:rPr>
          <w:br w:type="textWrapping"/>
        </w:r>
      </w:ins>
      <w:ins w:id="115" w:date="2021-08-11T11:04:23Z" w:author="Lauren Alexanderson">
        <w:r>
          <w:rPr>
            <w:rFonts w:ascii="Helvetica" w:hAnsi="Helvetica"/>
            <w:outline w:val="0"/>
            <w:color w:val="24292e"/>
            <w:sz w:val="32"/>
            <w:szCs w:val="32"/>
            <w:u w:color="24292e"/>
            <w:shd w:val="clear" w:color="auto" w:fill="ffff00"/>
            <w:rtl w:val="0"/>
            <w:lang w:val="en-US"/>
            <w14:textFill>
              <w14:solidFill>
                <w14:srgbClr w14:val="24292E"/>
              </w14:solidFill>
            </w14:textFill>
          </w:rPr>
          <w:t>Well we really appreciate you taking the time to share your thoughts with us today. Your feedback is so helpful to us as we continue to work on the site and make sure it really works for Veterans.</w:t>
        </w:r>
      </w:ins>
    </w:p>
    <w:p>
      <w:pPr>
        <w:pStyle w:val="Default"/>
        <w:bidi w:val="0"/>
        <w:spacing w:before="0" w:after="256"/>
        <w:ind w:left="0" w:right="0" w:firstLine="0"/>
        <w:jc w:val="left"/>
        <w:rPr>
          <w:ins w:id="116" w:date="2021-08-11T11:04:23Z" w:author="Lauren Alexanderson"/>
          <w:rFonts w:ascii="Helvetica" w:cs="Helvetica" w:hAnsi="Helvetica" w:eastAsia="Helvetica"/>
          <w:outline w:val="0"/>
          <w:color w:val="24292e"/>
          <w:sz w:val="32"/>
          <w:szCs w:val="32"/>
          <w:u w:color="24292e"/>
          <w:shd w:val="clear" w:color="auto" w:fill="ffff00"/>
          <w:rtl w:val="0"/>
          <w14:textFill>
            <w14:solidFill>
              <w14:srgbClr w14:val="24292E"/>
            </w14:solidFill>
          </w14:textFill>
        </w:rPr>
      </w:pPr>
      <w:ins w:id="117" w:date="2021-08-11T11:04:23Z" w:author="Lauren Alexanderson">
        <w:r>
          <w:rPr>
            <w:rFonts w:ascii="Helvetica" w:hAnsi="Helvetica"/>
            <w:outline w:val="0"/>
            <w:color w:val="24292e"/>
            <w:sz w:val="32"/>
            <w:szCs w:val="32"/>
            <w:u w:color="24292e"/>
            <w:shd w:val="clear" w:color="auto" w:fill="ffff00"/>
            <w:rtl w:val="0"/>
            <w:lang w:val="en-US"/>
            <w14:textFill>
              <w14:solidFill>
                <w14:srgbClr w14:val="24292E"/>
              </w14:solidFill>
            </w14:textFill>
          </w:rPr>
          <w:t xml:space="preserve">Thanks! Lastly, do you know any other Veterans, caregivers, or service members who might be willing to participate in a future user research session? </w:t>
        </w:r>
      </w:ins>
    </w:p>
    <w:p>
      <w:pPr>
        <w:pStyle w:val="Default"/>
        <w:bidi w:val="0"/>
        <w:spacing w:before="0" w:after="256"/>
        <w:ind w:left="0" w:right="0" w:firstLine="0"/>
        <w:jc w:val="left"/>
        <w:rPr>
          <w:ins w:id="118" w:date="2021-08-11T11:04:23Z" w:author="Lauren Alexanderson"/>
          <w:rFonts w:ascii="Helvetica" w:cs="Helvetica" w:hAnsi="Helvetica" w:eastAsia="Helvetica"/>
          <w:outline w:val="0"/>
          <w:color w:val="24292e"/>
          <w:sz w:val="32"/>
          <w:szCs w:val="32"/>
          <w:u w:color="24292e"/>
          <w:shd w:val="clear" w:color="auto" w:fill="ffff00"/>
          <w:rtl w:val="0"/>
          <w14:textFill>
            <w14:solidFill>
              <w14:srgbClr w14:val="24292E"/>
            </w14:solidFill>
          </w14:textFill>
        </w:rPr>
      </w:pPr>
      <w:ins w:id="119" w:date="2021-08-11T11:04:23Z" w:author="Lauren Alexanderson">
        <w:r>
          <w:rPr>
            <w:rFonts w:ascii="Helvetica" w:hAnsi="Helvetica"/>
            <w:outline w:val="0"/>
            <w:color w:val="24292e"/>
            <w:sz w:val="32"/>
            <w:szCs w:val="32"/>
            <w:u w:color="24292e"/>
            <w:shd w:val="clear" w:color="auto" w:fill="ffff00"/>
            <w:rtl w:val="0"/>
            <w:lang w:val="en-US"/>
            <w14:textFill>
              <w14:solidFill>
                <w14:srgbClr w14:val="24292E"/>
              </w14:solidFill>
            </w14:textFill>
          </w:rPr>
          <w:t xml:space="preserve">    If Yes: Thank you! I'll have our team send you an email with a little blurb that you can pass along. </w:t>
        </w:r>
      </w:ins>
    </w:p>
    <w:p>
      <w:pPr>
        <w:pStyle w:val="Default"/>
        <w:bidi w:val="0"/>
        <w:spacing w:before="0" w:after="256"/>
        <w:ind w:left="0" w:right="0" w:firstLine="0"/>
        <w:jc w:val="left"/>
        <w:rPr>
          <w:rtl w:val="0"/>
        </w:rPr>
      </w:pPr>
      <w:ins w:id="120" w:date="2021-08-11T11:04:23Z" w:author="Lauren Alexanderson">
        <w:r>
          <w:rPr>
            <w:rFonts w:ascii="Helvetica" w:hAnsi="Helvetica"/>
            <w:outline w:val="0"/>
            <w:color w:val="24292e"/>
            <w:sz w:val="32"/>
            <w:szCs w:val="32"/>
            <w:u w:color="24292e"/>
            <w:shd w:val="clear" w:color="auto" w:fill="ffff00"/>
            <w:rtl w:val="0"/>
            <w:lang w:val="en-US"/>
            <w14:textFill>
              <w14:solidFill>
                <w14:srgbClr w14:val="24292E"/>
              </w14:solidFill>
            </w14:textFill>
          </w:rPr>
          <w:t>Great, well thank you so much again, and enjoy the rest of your day!</w:t>
        </w:r>
      </w:ins>
    </w:p>
    <w:sectPr>
      <w:headerReference w:type="default" r:id="rId4"/>
      <w:footerReference w:type="default" r:id="rId5"/>
      <w:pgSz w:w="12240" w:h="15840" w:orient="portrait"/>
      <w:pgMar w:top="1440" w:right="1440" w:bottom="1440" w:left="1440" w:header="720" w:footer="720"/>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Alexia Wunder" w:date="2021-07-20T14:20:00Z">
    <w:p w14:paraId="1111FFFF">
      <w:pPr>
        <w:pStyle w:val="Default"/>
        <w:bidi w:val="0"/>
      </w:pPr>
    </w:p>
    <w:p w14:paraId="11120000">
      <w:pPr>
        <w:pStyle w:val="Default"/>
        <w:bidi w:val="0"/>
      </w:pPr>
      <w:r>
        <w:rPr>
          <w:rFonts w:cs="Arial Unicode MS" w:eastAsia="Arial Unicode MS"/>
          <w:rtl w:val="0"/>
        </w:rPr>
        <w:t>How do we find out whether or not this is legal?</w:t>
      </w:r>
    </w:p>
  </w:comment>
  <w:comment w:id="1" w:author="Alexia Wunder" w:date="2021-07-20T15:50:00Z">
    <w:p w14:paraId="11120001">
      <w:pPr>
        <w:pStyle w:val="Default"/>
        <w:bidi w:val="0"/>
      </w:pPr>
    </w:p>
    <w:p w14:paraId="11120002">
      <w:pPr>
        <w:pStyle w:val="Default"/>
        <w:bidi w:val="0"/>
      </w:pPr>
      <w:r>
        <w:rPr>
          <w:rFonts w:cs="Arial Unicode MS" w:eastAsia="Arial Unicode MS"/>
          <w:rtl w:val="0"/>
        </w:rPr>
        <w:t>Is there any way we can recruit a caregiver?</w:t>
      </w:r>
    </w:p>
  </w:comment>
  <w:comment w:id="2" w:author="Lauren Alexanderson" w:date="2021-08-11T10:34:22Z">
    <w:p w14:paraId="11120003">
      <w:pPr>
        <w:pStyle w:val="Default"/>
        <w:bidi w:val="0"/>
      </w:pPr>
    </w:p>
    <w:p w14:paraId="11120004">
      <w:pPr>
        <w:pStyle w:val="Default"/>
        <w:bidi w:val="0"/>
      </w:pPr>
      <w:r>
        <w:rPr>
          <w:rFonts w:cs="Arial Unicode MS" w:eastAsia="Arial Unicode MS"/>
          <w:rtl w:val="0"/>
        </w:rPr>
        <w:t>This is our recommended introduction for sessions - you may weave your own language below into it, but things you must cover before you start:</w:t>
      </w:r>
    </w:p>
    <w:p w14:paraId="11120005">
      <w:pPr>
        <w:pStyle w:val="Default"/>
        <w:bidi w:val="0"/>
      </w:pPr>
      <w:r>
        <w:rPr>
          <w:rFonts w:cs="Arial Unicode MS" w:eastAsia="Arial Unicode MS"/>
          <w:rtl w:val="0"/>
        </w:rPr>
        <w:t xml:space="preserve">- remind them how long the session is </w:t>
      </w:r>
    </w:p>
    <w:p w14:paraId="11120006">
      <w:pPr>
        <w:pStyle w:val="Default"/>
        <w:bidi w:val="0"/>
      </w:pPr>
      <w:r>
        <w:rPr>
          <w:rFonts w:cs="Arial Unicode MS" w:eastAsia="Arial Unicode MS"/>
          <w:rtl w:val="0"/>
        </w:rPr>
        <w:t xml:space="preserve">- remind them that they are allowed to leave the session at any time. </w:t>
      </w:r>
    </w:p>
    <w:p w14:paraId="11120007">
      <w:pPr>
        <w:pStyle w:val="Default"/>
        <w:bidi w:val="0"/>
      </w:pPr>
      <w:r>
        <w:rPr>
          <w:rFonts w:cs="Arial Unicode MS" w:eastAsia="Arial Unicode MS"/>
          <w:rtl w:val="0"/>
        </w:rPr>
        <w:t xml:space="preserve">- handle the permission about recording exactly as written. </w:t>
      </w:r>
    </w:p>
  </w:comment>
  <w:comment w:id="23" w:author="Alexia Wunder" w:date="2021-07-20T14:42:00Z">
    <w:p w14:paraId="11120008">
      <w:pPr>
        <w:pStyle w:val="Default"/>
      </w:pPr>
    </w:p>
    <w:p w14:paraId="11120009">
      <w:pPr>
        <w:pStyle w:val="Default"/>
      </w:pPr>
      <w:r>
        <w:rPr>
          <w:rFonts w:cs="Arial Unicode MS" w:eastAsia="Arial Unicode MS"/>
          <w:rtl w:val="0"/>
        </w:rPr>
        <w:t>?</w:t>
      </w:r>
    </w:p>
  </w:comment>
  <w:comment w:id="24" w:author="Lauren Alexanderson" w:date="2021-08-11T10:36:10Z">
    <w:p w14:paraId="1112000A">
      <w:pPr>
        <w:pStyle w:val="Default"/>
        <w:bidi w:val="0"/>
      </w:pPr>
    </w:p>
    <w:p w14:paraId="1112000B">
      <w:pPr>
        <w:pStyle w:val="Default"/>
        <w:bidi w:val="0"/>
      </w:pPr>
      <w:r>
        <w:rPr>
          <w:rFonts w:cs="Arial Unicode MS" w:eastAsia="Arial Unicode MS"/>
          <w:rtl w:val="0"/>
        </w:rPr>
        <w:t xml:space="preserve">Why do you need to know this? What are you going to do with this info? </w:t>
      </w:r>
    </w:p>
  </w:comment>
  <w:comment w:id="26" w:author="Lauren Alexanderson" w:date="2021-08-11T10:36:55Z">
    <w:p w14:paraId="1112000C">
      <w:pPr>
        <w:pStyle w:val="Default"/>
        <w:bidi w:val="0"/>
      </w:pPr>
    </w:p>
    <w:p w14:paraId="1112000D">
      <w:pPr>
        <w:pStyle w:val="Default"/>
        <w:bidi w:val="0"/>
      </w:pPr>
      <w:r>
        <w:rPr>
          <w:rFonts w:cs="Arial Unicode MS" w:eastAsia="Arial Unicode MS"/>
          <w:rtl w:val="0"/>
        </w:rPr>
        <w:t>Recommend not asking how old people are unless you need to know for your research (this will be provided to you in demographics)</w:t>
      </w:r>
    </w:p>
  </w:comment>
  <w:comment w:id="29" w:author="Lauren Alexanderson" w:date="2021-08-11T10:37:18Z">
    <w:p w14:paraId="1112000E">
      <w:pPr>
        <w:pStyle w:val="Default"/>
        <w:bidi w:val="0"/>
      </w:pPr>
    </w:p>
    <w:p w14:paraId="1112000F">
      <w:pPr>
        <w:pStyle w:val="Default"/>
        <w:bidi w:val="0"/>
      </w:pPr>
      <w:r>
        <w:rPr>
          <w:rFonts w:cs="Arial Unicode MS" w:eastAsia="Arial Unicode MS"/>
          <w:rtl w:val="0"/>
        </w:rPr>
        <w:t>They may be retired</w:t>
      </w:r>
      <w:r>
        <w:rPr>
          <w:rFonts w:cs="Arial Unicode MS" w:eastAsia="Arial Unicode MS" w:hint="default"/>
          <w:rtl w:val="0"/>
        </w:rPr>
        <w:t xml:space="preserve">… </w:t>
      </w:r>
    </w:p>
  </w:comment>
  <w:comment w:id="30" w:author="Lauren Alexanderson" w:date="2021-08-11T10:37:39Z">
    <w:p w14:paraId="11120010">
      <w:pPr>
        <w:pStyle w:val="Default"/>
        <w:bidi w:val="0"/>
      </w:pPr>
    </w:p>
    <w:p w14:paraId="11120011">
      <w:pPr>
        <w:pStyle w:val="Default"/>
        <w:bidi w:val="0"/>
      </w:pPr>
      <w:r>
        <w:rPr>
          <w:rFonts w:cs="Arial Unicode MS" w:eastAsia="Arial Unicode MS"/>
          <w:rtl w:val="0"/>
        </w:rPr>
        <w:t xml:space="preserve">You can get these demographics from Perigean. Do not ask in the study. </w:t>
      </w:r>
    </w:p>
  </w:comment>
  <w:comment w:id="34" w:author="Lauren Alexanderson" w:date="2021-08-11T10:39:08Z">
    <w:p w14:paraId="11120012">
      <w:pPr>
        <w:pStyle w:val="Default"/>
        <w:bidi w:val="0"/>
      </w:pPr>
    </w:p>
    <w:p w14:paraId="11120013">
      <w:pPr>
        <w:pStyle w:val="Default"/>
        <w:bidi w:val="0"/>
      </w:pPr>
      <w:r>
        <w:rPr>
          <w:rFonts w:cs="Arial Unicode MS" w:eastAsia="Arial Unicode MS"/>
          <w:rtl w:val="0"/>
        </w:rPr>
        <w:t>I</w:t>
      </w:r>
      <w:r>
        <w:rPr>
          <w:rFonts w:cs="Arial Unicode MS" w:eastAsia="Arial Unicode MS" w:hint="default"/>
          <w:rtl w:val="0"/>
        </w:rPr>
        <w:t>’</w:t>
      </w:r>
      <w:r>
        <w:rPr>
          <w:rFonts w:cs="Arial Unicode MS" w:eastAsia="Arial Unicode MS"/>
          <w:rtl w:val="0"/>
        </w:rPr>
        <w:t xml:space="preserve">d recommend further clarifying </w:t>
      </w:r>
      <w:r>
        <w:rPr>
          <w:rFonts w:cs="Arial Unicode MS" w:eastAsia="Arial Unicode MS" w:hint="default"/>
          <w:rtl w:val="0"/>
        </w:rPr>
        <w:t>“</w:t>
      </w:r>
      <w:r>
        <w:rPr>
          <w:rFonts w:cs="Arial Unicode MS" w:eastAsia="Arial Unicode MS"/>
          <w:rtl w:val="0"/>
        </w:rPr>
        <w:t>technology</w:t>
      </w:r>
      <w:r>
        <w:rPr>
          <w:rFonts w:cs="Arial Unicode MS" w:eastAsia="Arial Unicode MS" w:hint="default"/>
          <w:rtl w:val="0"/>
        </w:rPr>
        <w:t xml:space="preserve">” </w:t>
      </w:r>
      <w:r>
        <w:rPr>
          <w:rFonts w:cs="Arial Unicode MS" w:eastAsia="Arial Unicode MS"/>
          <w:rtl w:val="0"/>
        </w:rPr>
        <w:t xml:space="preserve">- that covers a lot of things. I could be very comfortable using a computer but not at ALL comfortable with AI. </w:t>
      </w:r>
    </w:p>
  </w:comment>
  <w:comment w:id="40" w:author="Lauren Alexanderson" w:date="2021-08-11T10:42:22Z">
    <w:p w14:paraId="11120014">
      <w:pPr>
        <w:pStyle w:val="Default"/>
        <w:bidi w:val="0"/>
      </w:pPr>
    </w:p>
    <w:p w14:paraId="11120015">
      <w:pPr>
        <w:pStyle w:val="Default"/>
        <w:bidi w:val="0"/>
      </w:pPr>
      <w:r>
        <w:rPr>
          <w:rFonts w:cs="Arial Unicode MS" w:eastAsia="Arial Unicode MS"/>
          <w:rtl w:val="0"/>
        </w:rPr>
        <w:t xml:space="preserve">I recommend writing it out every time so you say it every time, instead of the acronym. </w:t>
      </w:r>
    </w:p>
  </w:comment>
  <w:comment w:id="42" w:author="Lauren Alexanderson" w:date="2021-08-11T10:40:48Z">
    <w:p w14:paraId="11120016">
      <w:pPr>
        <w:pStyle w:val="Default"/>
        <w:bidi w:val="0"/>
      </w:pPr>
    </w:p>
    <w:p w14:paraId="11120017">
      <w:pPr>
        <w:pStyle w:val="Default"/>
        <w:bidi w:val="0"/>
      </w:pPr>
      <w:r>
        <w:rPr>
          <w:rFonts w:cs="Arial Unicode MS" w:eastAsia="Arial Unicode MS"/>
          <w:rtl w:val="0"/>
        </w:rPr>
        <w:t>Don</w:t>
      </w:r>
      <w:r>
        <w:rPr>
          <w:rFonts w:cs="Arial Unicode MS" w:eastAsia="Arial Unicode MS" w:hint="default"/>
          <w:rtl w:val="0"/>
        </w:rPr>
        <w:t>’</w:t>
      </w:r>
      <w:r>
        <w:rPr>
          <w:rFonts w:cs="Arial Unicode MS" w:eastAsia="Arial Unicode MS"/>
          <w:rtl w:val="0"/>
        </w:rPr>
        <w:t xml:space="preserve">t recommend general </w:t>
      </w:r>
      <w:r>
        <w:rPr>
          <w:rFonts w:cs="Arial Unicode MS" w:eastAsia="Arial Unicode MS" w:hint="default"/>
          <w:rtl w:val="0"/>
        </w:rPr>
        <w:t>“</w:t>
      </w:r>
      <w:r>
        <w:rPr>
          <w:rFonts w:cs="Arial Unicode MS" w:eastAsia="Arial Unicode MS"/>
          <w:rtl w:val="0"/>
        </w:rPr>
        <w:t>what do you think about this site</w:t>
      </w:r>
      <w:r>
        <w:rPr>
          <w:rFonts w:cs="Arial Unicode MS" w:eastAsia="Arial Unicode MS" w:hint="default"/>
          <w:rtl w:val="0"/>
        </w:rPr>
        <w:t xml:space="preserve">” </w:t>
      </w:r>
      <w:r>
        <w:rPr>
          <w:rFonts w:cs="Arial Unicode MS" w:eastAsia="Arial Unicode MS"/>
          <w:rtl w:val="0"/>
        </w:rPr>
        <w:t>questions - you</w:t>
      </w:r>
      <w:r>
        <w:rPr>
          <w:rFonts w:cs="Arial Unicode MS" w:eastAsia="Arial Unicode MS" w:hint="default"/>
          <w:rtl w:val="0"/>
        </w:rPr>
        <w:t>’</w:t>
      </w:r>
      <w:r>
        <w:rPr>
          <w:rFonts w:cs="Arial Unicode MS" w:eastAsia="Arial Unicode MS"/>
          <w:rtl w:val="0"/>
        </w:rPr>
        <w:t xml:space="preserve">ll get general, non useful answers. If you want feedback on something on MHV, be specific about what you want feedback on. </w:t>
      </w:r>
    </w:p>
  </w:comment>
  <w:comment w:id="47" w:author="Lauren Alexanderson" w:date="2021-08-11T10:42:48Z">
    <w:p w14:paraId="11120018">
      <w:pPr>
        <w:pStyle w:val="Default"/>
        <w:bidi w:val="0"/>
      </w:pPr>
    </w:p>
    <w:p w14:paraId="11120019">
      <w:pPr>
        <w:pStyle w:val="Default"/>
        <w:bidi w:val="0"/>
      </w:pPr>
      <w:r>
        <w:rPr>
          <w:rFonts w:cs="Arial Unicode MS" w:eastAsia="Arial Unicode MS"/>
          <w:rtl w:val="0"/>
        </w:rPr>
        <w:t xml:space="preserve">How are you getting them to the details pages? Are they looking at the details page right now? If you are asking them to define these terms for you, set up the question differently </w:t>
      </w:r>
    </w:p>
  </w:comment>
  <w:comment w:id="53" w:author="Lauren Alexanderson" w:date="2021-08-11T10:46:04Z">
    <w:p w14:paraId="1112001A">
      <w:pPr>
        <w:pStyle w:val="Default"/>
        <w:bidi w:val="0"/>
      </w:pPr>
    </w:p>
    <w:p w14:paraId="1112001B">
      <w:pPr>
        <w:pStyle w:val="Default"/>
        <w:bidi w:val="0"/>
      </w:pPr>
      <w:r>
        <w:rPr>
          <w:rFonts w:cs="Arial Unicode MS" w:eastAsia="Arial Unicode MS"/>
          <w:rtl w:val="0"/>
        </w:rPr>
        <w:t xml:space="preserve">Cut the </w:t>
      </w:r>
      <w:r>
        <w:rPr>
          <w:rFonts w:cs="Arial Unicode MS" w:eastAsia="Arial Unicode MS" w:hint="default"/>
          <w:rtl w:val="0"/>
        </w:rPr>
        <w:t>“</w:t>
      </w:r>
      <w:r>
        <w:rPr>
          <w:rFonts w:cs="Arial Unicode MS" w:eastAsia="Arial Unicode MS"/>
          <w:rtl w:val="0"/>
        </w:rPr>
        <w:t>good</w:t>
      </w:r>
      <w:r>
        <w:rPr>
          <w:rFonts w:cs="Arial Unicode MS" w:eastAsia="Arial Unicode MS" w:hint="default"/>
          <w:rtl w:val="0"/>
        </w:rPr>
        <w:t xml:space="preserve">” </w:t>
      </w:r>
      <w:r>
        <w:rPr>
          <w:rFonts w:cs="Arial Unicode MS" w:eastAsia="Arial Unicode MS"/>
          <w:rtl w:val="0"/>
        </w:rPr>
        <w:t>- you just said you</w:t>
      </w:r>
      <w:r>
        <w:rPr>
          <w:rFonts w:cs="Arial Unicode MS" w:eastAsia="Arial Unicode MS" w:hint="default"/>
          <w:rtl w:val="0"/>
        </w:rPr>
        <w:t>’</w:t>
      </w:r>
      <w:r>
        <w:rPr>
          <w:rFonts w:cs="Arial Unicode MS" w:eastAsia="Arial Unicode MS"/>
          <w:rtl w:val="0"/>
        </w:rPr>
        <w:t>re not testing them, so avoid using language  that implies that you</w:t>
      </w:r>
      <w:r>
        <w:rPr>
          <w:rFonts w:cs="Arial Unicode MS" w:eastAsia="Arial Unicode MS" w:hint="default"/>
          <w:rtl w:val="0"/>
        </w:rPr>
        <w:t>’</w:t>
      </w:r>
      <w:r>
        <w:rPr>
          <w:rFonts w:cs="Arial Unicode MS" w:eastAsia="Arial Unicode MS"/>
          <w:rtl w:val="0"/>
        </w:rPr>
        <w:t xml:space="preserve">re giving them feedback on their performance. </w:t>
      </w:r>
    </w:p>
  </w:comment>
  <w:comment w:id="54" w:author="Alexia Wunder" w:date="2021-07-20T16:13:00Z">
    <w:p w14:paraId="1112001C">
      <w:pPr>
        <w:pStyle w:val="Default"/>
        <w:bidi w:val="0"/>
      </w:pPr>
    </w:p>
    <w:p w14:paraId="1112001D">
      <w:pPr>
        <w:pStyle w:val="Default"/>
        <w:bidi w:val="0"/>
      </w:pPr>
      <w:r>
        <w:rPr>
          <w:rFonts w:cs="Arial Unicode MS" w:eastAsia="Arial Unicode MS"/>
          <w:rtl w:val="0"/>
        </w:rPr>
        <w:t>Or whatever instructions we are going to use.</w:t>
      </w:r>
    </w:p>
  </w:comment>
  <w:comment w:id="61" w:author="Lauren Alexanderson" w:date="2021-08-11T10:47:17Z">
    <w:p w14:paraId="1112001E">
      <w:pPr>
        <w:pStyle w:val="Default"/>
        <w:bidi w:val="0"/>
      </w:pPr>
    </w:p>
    <w:p w14:paraId="1112001F">
      <w:pPr>
        <w:pStyle w:val="Default"/>
        <w:bidi w:val="0"/>
      </w:pPr>
      <w:r>
        <w:rPr>
          <w:rFonts w:cs="Arial Unicode MS" w:eastAsia="Arial Unicode MS"/>
          <w:rtl w:val="0"/>
        </w:rPr>
        <w:t>There are some common zoom instructions you can use to help people understand how to find different parts of zoom. https://github.com/department-of-veterans-affairs/va.gov-team/blob/master/platform/research/during-research/zoom-instructions.md</w:t>
      </w:r>
    </w:p>
  </w:comment>
  <w:comment w:id="62" w:author="Lauren Alexanderson" w:date="2021-08-11T10:48:52Z">
    <w:p w14:paraId="11120020">
      <w:pPr>
        <w:pStyle w:val="Default"/>
        <w:bidi w:val="0"/>
      </w:pPr>
    </w:p>
    <w:p w14:paraId="11120021">
      <w:pPr>
        <w:pStyle w:val="Default"/>
        <w:bidi w:val="0"/>
      </w:pPr>
      <w:r>
        <w:rPr>
          <w:rFonts w:cs="Arial Unicode MS" w:eastAsia="Arial Unicode MS"/>
          <w:rtl w:val="0"/>
        </w:rPr>
        <w:t xml:space="preserve">Break this up into multiple questions. </w:t>
      </w:r>
    </w:p>
  </w:comment>
  <w:comment w:id="75" w:author="Lauren Alexanderson" w:date="2021-08-11T10:51:01Z">
    <w:p w14:paraId="11120022">
      <w:pPr>
        <w:pStyle w:val="Default"/>
        <w:bidi w:val="0"/>
      </w:pPr>
    </w:p>
    <w:p w14:paraId="11120023">
      <w:pPr>
        <w:pStyle w:val="Default"/>
        <w:bidi w:val="0"/>
      </w:pPr>
      <w:r>
        <w:rPr>
          <w:rFonts w:cs="Arial Unicode MS" w:eastAsia="Arial Unicode MS"/>
          <w:rtl w:val="0"/>
        </w:rPr>
        <w:t xml:space="preserve">This may not be a common plain language term. </w:t>
      </w:r>
    </w:p>
  </w:comment>
  <w:comment w:id="77" w:author="Alexia Wunder" w:date="2021-07-20T16:09:00Z">
    <w:p w14:paraId="11120024">
      <w:pPr>
        <w:pStyle w:val="Default"/>
        <w:bidi w:val="0"/>
      </w:pPr>
    </w:p>
    <w:p w14:paraId="11120025">
      <w:pPr>
        <w:pStyle w:val="Default"/>
        <w:bidi w:val="0"/>
      </w:pPr>
      <w:r>
        <w:rPr>
          <w:rFonts w:cs="Arial Unicode MS" w:eastAsia="Arial Unicode MS"/>
          <w:rtl w:val="0"/>
        </w:rPr>
        <w:t>This is not quite a test question, Post Test perhaps?</w:t>
      </w:r>
    </w:p>
  </w:comment>
  <w:comment w:id="78" w:author="Lauren Alexanderson" w:date="2021-08-11T10:52:20Z">
    <w:p w14:paraId="11120026">
      <w:pPr>
        <w:pStyle w:val="Default"/>
        <w:bidi w:val="0"/>
      </w:pPr>
    </w:p>
    <w:p w14:paraId="11120027">
      <w:pPr>
        <w:pStyle w:val="Default"/>
        <w:bidi w:val="0"/>
      </w:pPr>
      <w:r>
        <w:rPr>
          <w:rFonts w:cs="Arial Unicode MS" w:eastAsia="Arial Unicode MS"/>
          <w:rtl w:val="0"/>
        </w:rPr>
        <w:t>These instructions are really confusing. Are you actually showing them these four options? You cannot assume that users will know what each of these means unless you</w:t>
      </w:r>
      <w:r>
        <w:rPr>
          <w:rFonts w:cs="Arial Unicode MS" w:eastAsia="Arial Unicode MS" w:hint="default"/>
          <w:rtl w:val="0"/>
        </w:rPr>
        <w:t>’</w:t>
      </w:r>
      <w:r>
        <w:rPr>
          <w:rFonts w:cs="Arial Unicode MS" w:eastAsia="Arial Unicode MS"/>
          <w:rtl w:val="0"/>
        </w:rPr>
        <w:t xml:space="preserve">re planning on showing a mock up of each to them for their feedback. </w:t>
      </w:r>
    </w:p>
    <w:p w14:paraId="11120028">
      <w:pPr>
        <w:pStyle w:val="Default"/>
        <w:bidi w:val="0"/>
      </w:pPr>
    </w:p>
    <w:p w14:paraId="11120029">
      <w:pPr>
        <w:pStyle w:val="Default"/>
        <w:bidi w:val="0"/>
      </w:pPr>
      <w:r>
        <w:rPr>
          <w:rFonts w:cs="Arial Unicode MS" w:eastAsia="Arial Unicode MS"/>
          <w:rtl w:val="0"/>
        </w:rPr>
        <w:t xml:space="preserve">I would recommend mocking up each of these versions and then asking the question as suggested. </w:t>
      </w:r>
    </w:p>
  </w:comment>
  <w:comment w:id="97" w:author="Lauren Alexanderson" w:date="2021-08-11T11:01:39Z">
    <w:p w14:paraId="1112002A">
      <w:pPr>
        <w:pStyle w:val="Default"/>
        <w:bidi w:val="0"/>
      </w:pPr>
    </w:p>
    <w:p w14:paraId="1112002B">
      <w:pPr>
        <w:pStyle w:val="Default"/>
        <w:bidi w:val="0"/>
      </w:pPr>
      <w:r>
        <w:rPr>
          <w:rFonts w:cs="Arial Unicode MS" w:eastAsia="Arial Unicode MS"/>
          <w:rtl w:val="0"/>
        </w:rPr>
        <w:t xml:space="preserve">I would cut all of these post-test questions. </w:t>
      </w:r>
    </w:p>
    <w:p w14:paraId="1112002C">
      <w:pPr>
        <w:pStyle w:val="Default"/>
        <w:bidi w:val="0"/>
      </w:pPr>
    </w:p>
    <w:p w14:paraId="1112002D">
      <w:pPr>
        <w:pStyle w:val="Default"/>
        <w:bidi w:val="0"/>
      </w:pPr>
      <w:r>
        <w:rPr>
          <w:rFonts w:cs="Arial Unicode MS" w:eastAsia="Arial Unicode MS"/>
          <w:rtl w:val="0"/>
        </w:rPr>
        <w:t>For 6-10, feedback about the site - you shouldn</w:t>
      </w:r>
      <w:r>
        <w:rPr>
          <w:rFonts w:cs="Arial Unicode MS" w:eastAsia="Arial Unicode MS" w:hint="default"/>
          <w:rtl w:val="0"/>
        </w:rPr>
        <w:t>’</w:t>
      </w:r>
      <w:r>
        <w:rPr>
          <w:rFonts w:cs="Arial Unicode MS" w:eastAsia="Arial Unicode MS"/>
          <w:rtl w:val="0"/>
        </w:rPr>
        <w:t>t be asking about things you aren</w:t>
      </w:r>
      <w:r>
        <w:rPr>
          <w:rFonts w:cs="Arial Unicode MS" w:eastAsia="Arial Unicode MS" w:hint="default"/>
          <w:rtl w:val="0"/>
        </w:rPr>
        <w:t>’</w:t>
      </w:r>
      <w:r>
        <w:rPr>
          <w:rFonts w:cs="Arial Unicode MS" w:eastAsia="Arial Unicode MS"/>
          <w:rtl w:val="0"/>
        </w:rPr>
        <w:t xml:space="preserve">t prepared to change. They are also very generic and look like they came from another conversation guide not specific to this test or to MHV? </w:t>
      </w:r>
    </w:p>
    <w:p w14:paraId="1112002E">
      <w:pPr>
        <w:pStyle w:val="Default"/>
        <w:bidi w:val="0"/>
      </w:pPr>
    </w:p>
    <w:p w14:paraId="1112002F">
      <w:pPr>
        <w:pStyle w:val="Default"/>
        <w:bidi w:val="0"/>
      </w:pPr>
      <w:r>
        <w:rPr>
          <w:rFonts w:cs="Arial Unicode MS" w:eastAsia="Arial Unicode MS"/>
          <w:rtl w:val="0"/>
        </w:rPr>
        <w:t>For 1-5, if you</w:t>
      </w:r>
      <w:r>
        <w:rPr>
          <w:rFonts w:cs="Arial Unicode MS" w:eastAsia="Arial Unicode MS" w:hint="default"/>
          <w:rtl w:val="0"/>
        </w:rPr>
        <w:t>’</w:t>
      </w:r>
      <w:r>
        <w:rPr>
          <w:rFonts w:cs="Arial Unicode MS" w:eastAsia="Arial Unicode MS"/>
          <w:rtl w:val="0"/>
        </w:rPr>
        <w:t xml:space="preserve">re interested in whether something is pleasing, displeasing, easy to understand, etc. ask that in context of the interview, not after the interview. </w:t>
      </w:r>
    </w:p>
  </w:comment>
  <w:comment w:id="98" w:author="Lauren Alexanderson" w:date="2021-08-11T10:57:36Z">
    <w:p w14:paraId="11120030">
      <w:pPr>
        <w:pStyle w:val="Default"/>
        <w:bidi w:val="0"/>
      </w:pPr>
    </w:p>
    <w:p w14:paraId="11120031">
      <w:pPr>
        <w:pStyle w:val="Default"/>
        <w:bidi w:val="0"/>
      </w:pPr>
      <w:r>
        <w:rPr>
          <w:rFonts w:cs="Arial Unicode MS" w:eastAsia="Arial Unicode MS"/>
          <w:rtl w:val="0"/>
        </w:rPr>
        <w:t xml:space="preserve">Cut. Why are you asking them this? </w:t>
      </w:r>
    </w:p>
  </w:comment>
  <w:comment w:id="99" w:author="Lauren Alexanderson" w:date="2021-08-11T10:57:49Z">
    <w:p w14:paraId="11120032">
      <w:pPr>
        <w:pStyle w:val="Default"/>
        <w:bidi w:val="0"/>
      </w:pPr>
    </w:p>
    <w:p w14:paraId="11120033">
      <w:pPr>
        <w:pStyle w:val="Default"/>
        <w:bidi w:val="0"/>
      </w:pPr>
      <w:r>
        <w:rPr>
          <w:rFonts w:cs="Arial Unicode MS" w:eastAsia="Arial Unicode MS"/>
          <w:rtl w:val="0"/>
        </w:rPr>
        <w:t xml:space="preserve">About what? Be specific - </w:t>
      </w:r>
    </w:p>
    <w:p w14:paraId="11120034">
      <w:pPr>
        <w:pStyle w:val="Default"/>
        <w:bidi w:val="0"/>
      </w:pPr>
    </w:p>
    <w:p w14:paraId="11120035">
      <w:pPr>
        <w:pStyle w:val="Default"/>
        <w:bidi w:val="0"/>
      </w:pPr>
      <w:r>
        <w:rPr>
          <w:rFonts w:cs="Arial Unicode MS" w:eastAsia="Arial Unicode MS"/>
          <w:rtl w:val="0"/>
        </w:rPr>
        <w:t>Always ask this question in context of the thing you</w:t>
      </w:r>
      <w:r>
        <w:rPr>
          <w:rFonts w:cs="Arial Unicode MS" w:eastAsia="Arial Unicode MS" w:hint="default"/>
          <w:rtl w:val="0"/>
        </w:rPr>
        <w:t>’</w:t>
      </w:r>
      <w:r>
        <w:rPr>
          <w:rFonts w:cs="Arial Unicode MS" w:eastAsia="Arial Unicode MS"/>
          <w:rtl w:val="0"/>
        </w:rPr>
        <w:t xml:space="preserve">re testing. Did you like this modal, this banner, this whatever - not the whole thing. Too generic. </w:t>
      </w:r>
    </w:p>
  </w:comment>
  <w:comment w:id="100" w:author="Lauren Alexanderson" w:date="2021-08-11T10:58:44Z">
    <w:p w14:paraId="11120036">
      <w:pPr>
        <w:pStyle w:val="Default"/>
        <w:bidi w:val="0"/>
      </w:pPr>
    </w:p>
    <w:p w14:paraId="11120037">
      <w:pPr>
        <w:pStyle w:val="Default"/>
        <w:bidi w:val="0"/>
      </w:pPr>
      <w:r>
        <w:rPr>
          <w:rFonts w:cs="Arial Unicode MS" w:eastAsia="Arial Unicode MS"/>
          <w:rtl w:val="0"/>
        </w:rPr>
        <w:t xml:space="preserve">Cut - users struggle to give feedback like this. </w:t>
      </w:r>
    </w:p>
  </w:comment>
  <w:comment w:id="106" w:author="Lauren Alexanderson" w:date="2021-08-11T11:01:10Z">
    <w:p w14:paraId="11120038">
      <w:pPr>
        <w:pStyle w:val="Default"/>
        <w:bidi w:val="0"/>
      </w:pPr>
    </w:p>
    <w:p w14:paraId="11120039">
      <w:pPr>
        <w:pStyle w:val="Default"/>
        <w:bidi w:val="0"/>
      </w:pPr>
      <w:r>
        <w:rPr>
          <w:rFonts w:cs="Arial Unicode MS" w:eastAsia="Arial Unicode MS"/>
          <w:rtl w:val="0"/>
        </w:rPr>
        <w:t xml:space="preserve">Where are these questions from? </w:t>
      </w:r>
    </w:p>
  </w:comment>
  <w:comment w:id="108" w:author="Alexia Wunder" w:date="2021-07-20T16:19:00Z">
    <w:p w14:paraId="1112003A">
      <w:pPr>
        <w:pStyle w:val="Default"/>
        <w:bidi w:val="0"/>
      </w:pPr>
    </w:p>
    <w:p w14:paraId="1112003B">
      <w:pPr>
        <w:pStyle w:val="Default"/>
        <w:bidi w:val="0"/>
      </w:pPr>
      <w:r>
        <w:rPr>
          <w:rFonts w:cs="Arial Unicode MS" w:eastAsia="Arial Unicode MS"/>
          <w:rtl w:val="0"/>
        </w:rPr>
        <w:t>Do we know this?</w:t>
      </w:r>
    </w:p>
  </w:comment>
  <w:comment w:id="109" w:author="Lauren Alexanderson" w:date="2021-08-11T11:03:45Z">
    <w:p w14:paraId="1112003C">
      <w:pPr>
        <w:pStyle w:val="Default"/>
        <w:bidi w:val="0"/>
      </w:pPr>
    </w:p>
    <w:p w14:paraId="1112003D">
      <w:pPr>
        <w:pStyle w:val="Default"/>
        <w:bidi w:val="0"/>
      </w:pPr>
      <w:r>
        <w:rPr>
          <w:rFonts w:cs="Arial Unicode MS" w:eastAsia="Arial Unicode MS"/>
          <w:rtl w:val="0"/>
        </w:rPr>
        <w:t xml:space="preserve">Do NOT mention this. Cut. </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Gill Sans">
    <w:charset w:val="00"/>
    <w:family w:val="roman"/>
    <w:pitch w:val="default"/>
  </w:font>
  <w:font w:name="Open Sans">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720" w:hanging="500"/>
      </w:pPr>
      <w:rPr>
        <w:rFonts w:ascii="Open Sans" w:cs="Open Sans" w:hAnsi="Open Sans" w:eastAsia="Open San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2035" w:hanging="375"/>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2755" w:hanging="375"/>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3475" w:hanging="375"/>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4195" w:hanging="375"/>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4915" w:hanging="375"/>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5635" w:hanging="375"/>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6355" w:hanging="375"/>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500"/>
        </w:pPr>
        <w:rPr>
          <w:rFonts w:ascii="Open Sans" w:cs="Open Sans" w:hAnsi="Open Sans" w:eastAsia="Open Sans"/>
          <w:b w:val="1"/>
          <w:bCs w:val="1"/>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815" w:hanging="375"/>
        </w:pPr>
        <w:rPr>
          <w:rFonts w:ascii="Open Sans" w:cs="Open Sans" w:hAnsi="Open Sans" w:eastAsia="Open Sans"/>
          <w:b w:val="1"/>
          <w:bCs w:val="1"/>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2">
      <w:lvl w:ilvl="2">
        <w:start w:val="1"/>
        <w:numFmt w:val="bullet"/>
        <w:suff w:val="tab"/>
        <w:lvlText w:val="•"/>
        <w:lvlJc w:val="left"/>
        <w:pPr>
          <w:ind w:left="1035" w:hanging="375"/>
        </w:pPr>
        <w:rPr>
          <w:rFonts w:ascii="Open Sans" w:cs="Open Sans" w:hAnsi="Open Sans" w:eastAsia="Open Sans"/>
          <w:b w:val="1"/>
          <w:bCs w:val="1"/>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3">
      <w:lvl w:ilvl="3">
        <w:start w:val="1"/>
        <w:numFmt w:val="bullet"/>
        <w:suff w:val="tab"/>
        <w:lvlText w:val="•"/>
        <w:lvlJc w:val="left"/>
        <w:pPr>
          <w:ind w:left="1255" w:hanging="375"/>
        </w:pPr>
        <w:rPr>
          <w:rFonts w:ascii="Open Sans" w:cs="Open Sans" w:hAnsi="Open Sans" w:eastAsia="Open Sans"/>
          <w:b w:val="1"/>
          <w:bCs w:val="1"/>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4">
      <w:lvl w:ilvl="4">
        <w:start w:val="1"/>
        <w:numFmt w:val="bullet"/>
        <w:suff w:val="tab"/>
        <w:lvlText w:val="•"/>
        <w:lvlJc w:val="left"/>
        <w:pPr>
          <w:ind w:left="1475" w:hanging="375"/>
        </w:pPr>
        <w:rPr>
          <w:rFonts w:ascii="Open Sans" w:cs="Open Sans" w:hAnsi="Open Sans" w:eastAsia="Open Sans"/>
          <w:b w:val="1"/>
          <w:bCs w:val="1"/>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5">
      <w:lvl w:ilvl="5">
        <w:start w:val="1"/>
        <w:numFmt w:val="bullet"/>
        <w:suff w:val="tab"/>
        <w:lvlText w:val="•"/>
        <w:lvlJc w:val="left"/>
        <w:pPr>
          <w:ind w:left="1695" w:hanging="375"/>
        </w:pPr>
        <w:rPr>
          <w:rFonts w:ascii="Open Sans" w:cs="Open Sans" w:hAnsi="Open Sans" w:eastAsia="Open Sans"/>
          <w:b w:val="1"/>
          <w:bCs w:val="1"/>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6">
      <w:lvl w:ilvl="6">
        <w:start w:val="1"/>
        <w:numFmt w:val="bullet"/>
        <w:suff w:val="tab"/>
        <w:lvlText w:val="•"/>
        <w:lvlJc w:val="left"/>
        <w:pPr>
          <w:ind w:left="1915" w:hanging="375"/>
        </w:pPr>
        <w:rPr>
          <w:rFonts w:ascii="Open Sans" w:cs="Open Sans" w:hAnsi="Open Sans" w:eastAsia="Open Sans"/>
          <w:b w:val="1"/>
          <w:bCs w:val="1"/>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7">
      <w:lvl w:ilvl="7">
        <w:start w:val="1"/>
        <w:numFmt w:val="bullet"/>
        <w:suff w:val="tab"/>
        <w:lvlText w:val="•"/>
        <w:lvlJc w:val="left"/>
        <w:pPr>
          <w:ind w:left="2135" w:hanging="375"/>
        </w:pPr>
        <w:rPr>
          <w:rFonts w:ascii="Open Sans" w:cs="Open Sans" w:hAnsi="Open Sans" w:eastAsia="Open Sans"/>
          <w:b w:val="1"/>
          <w:bCs w:val="1"/>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8">
      <w:lvl w:ilvl="8">
        <w:start w:val="1"/>
        <w:numFmt w:val="bullet"/>
        <w:suff w:val="tab"/>
        <w:lvlText w:val="•"/>
        <w:lvlJc w:val="left"/>
        <w:pPr>
          <w:ind w:left="2355" w:hanging="375"/>
        </w:pPr>
        <w:rPr>
          <w:rFonts w:ascii="Open Sans" w:cs="Open Sans" w:hAnsi="Open Sans" w:eastAsia="Open Sans"/>
          <w:b w:val="1"/>
          <w:bCs w:val="1"/>
          <w:i w:val="0"/>
          <w:iCs w:val="0"/>
          <w:caps w:val="0"/>
          <w:smallCaps w:val="0"/>
          <w:strike w:val="0"/>
          <w:dstrike w:val="0"/>
          <w:outline w:val="0"/>
          <w:emboss w:val="0"/>
          <w:imprint w:val="0"/>
          <w:color w:val="333333"/>
          <w:spacing w:val="0"/>
          <w:w w:val="100"/>
          <w:kern w:val="0"/>
          <w:position w:val="-2"/>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
    <w:name w:val="Bullet"/>
    <w:pPr>
      <w:numPr>
        <w:numId w:val="3"/>
      </w:numPr>
    </w:p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Unicode MS" w:hAnsi="Arial"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lang w:val="it-IT"/>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76"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6"/>
      </w:numPr>
    </w:pPr>
  </w:style>
  <w:style w:type="numbering" w:styleId="Imported Style 3">
    <w:name w:val="Imported Style 3"/>
    <w:pPr>
      <w:numPr>
        <w:numId w:val="8"/>
      </w:numPr>
    </w:pPr>
  </w:style>
  <w:style w:type="numbering" w:styleId="Imported Style 4">
    <w:name w:val="Imported Style 4"/>
    <w:pPr>
      <w:numPr>
        <w:numId w:val="10"/>
      </w:numPr>
    </w:pPr>
  </w:style>
  <w:style w:type="numbering" w:styleId="Imported Style 5">
    <w:name w:val="Imported Style 5"/>
    <w:pPr>
      <w:numPr>
        <w:numId w:val="12"/>
      </w:numPr>
    </w:pPr>
  </w:style>
  <w:style w:type="numbering" w:styleId="Imported Style 6">
    <w:name w:val="Imported Style 6"/>
    <w:pPr>
      <w:numPr>
        <w:numId w:val="1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