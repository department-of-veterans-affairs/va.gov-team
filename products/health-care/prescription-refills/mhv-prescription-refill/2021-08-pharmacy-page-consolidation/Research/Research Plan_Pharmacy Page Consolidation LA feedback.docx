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comments.xml" ContentType="application/vnd.openxmlformats-officedocument.wordprocessingml.comments+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Body"/>
        <w:shd w:val="clear" w:color="auto" w:fill="ffffff"/>
        <w:tabs>
          <w:tab w:val="left" w:pos="3060"/>
        </w:tabs>
        <w:spacing w:before="100" w:after="240"/>
        <w:outlineLvl w:val="0"/>
        <w:rPr>
          <w:rFonts w:ascii="Helvetica" w:cs="Helvetica" w:hAnsi="Helvetica" w:eastAsia="Helvetica"/>
          <w:b w:val="1"/>
          <w:bCs w:val="1"/>
          <w:outline w:val="0"/>
          <w:color w:val="24292e"/>
          <w:kern w:val="36"/>
          <w:sz w:val="48"/>
          <w:szCs w:val="48"/>
          <w:u w:color="24292e"/>
          <w14:textFill>
            <w14:solidFill>
              <w14:srgbClr w14:val="24292E"/>
            </w14:solidFill>
          </w14:textFill>
        </w:rPr>
      </w:pPr>
      <w:r>
        <w:rPr>
          <w:rFonts w:ascii="Helvetica" w:hAnsi="Helvetica"/>
          <w:b w:val="1"/>
          <w:bCs w:val="1"/>
          <w:outline w:val="0"/>
          <w:color w:val="24292e"/>
          <w:kern w:val="36"/>
          <w:sz w:val="48"/>
          <w:szCs w:val="48"/>
          <w:u w:color="24292e"/>
          <w:rtl w:val="0"/>
          <w:lang w:val="en-US"/>
          <w14:textFill>
            <w14:solidFill>
              <w14:srgbClr w14:val="24292E"/>
            </w14:solidFill>
          </w14:textFill>
        </w:rPr>
        <w:t>Research Plan for MHV Pharmacy Page Consolidation</w:t>
      </w:r>
    </w:p>
    <w:p>
      <w:pPr>
        <w:pStyle w:val="Body"/>
        <w:shd w:val="clear" w:color="auto" w:fill="ffffff"/>
        <w:spacing w:before="100" w:after="240"/>
        <w:outlineLvl w:val="0"/>
        <w:rPr>
          <w:rFonts w:ascii="Helvetica" w:cs="Helvetica" w:hAnsi="Helvetica" w:eastAsia="Helvetica"/>
          <w:b w:val="1"/>
          <w:bCs w:val="1"/>
          <w:outline w:val="0"/>
          <w:color w:val="24292e"/>
          <w:kern w:val="36"/>
          <w:u w:color="24292e"/>
          <w14:textFill>
            <w14:solidFill>
              <w14:srgbClr w14:val="24292E"/>
            </w14:solidFill>
          </w14:textFill>
        </w:rPr>
      </w:pPr>
      <w:r>
        <w:rPr>
          <w:rFonts w:ascii="Helvetica" w:hAnsi="Helvetica"/>
          <w:b w:val="1"/>
          <w:bCs w:val="1"/>
          <w:outline w:val="0"/>
          <w:color w:val="24292e"/>
          <w:kern w:val="36"/>
          <w:u w:color="24292e"/>
          <w:rtl w:val="0"/>
          <w:lang w:val="en-US"/>
          <w14:textFill>
            <w14:solidFill>
              <w14:srgbClr w14:val="24292E"/>
            </w14:solidFill>
          </w14:textFill>
        </w:rPr>
        <w:t>Aug 5, 2021</w:t>
      </w:r>
    </w:p>
    <w:p>
      <w:pPr>
        <w:pStyle w:val="Body"/>
        <w:pBdr>
          <w:top w:val="nil"/>
          <w:left w:val="nil"/>
          <w:bottom w:val="single" w:color="eaecef" w:sz="6" w:space="0" w:shadow="0" w:frame="0"/>
          <w:right w:val="nil"/>
        </w:pBdr>
        <w:shd w:val="clear" w:color="auto" w:fill="ffffff"/>
        <w:spacing w:before="360" w:after="240"/>
        <w:outlineLvl w:val="1"/>
        <w:rPr>
          <w:b w:val="1"/>
          <w:bCs w:val="1"/>
          <w:outline w:val="0"/>
          <w:color w:val="24292e"/>
          <w:sz w:val="36"/>
          <w:szCs w:val="36"/>
          <w:u w:color="24292e"/>
          <w14:textFill>
            <w14:solidFill>
              <w14:srgbClr w14:val="24292E"/>
            </w14:solidFill>
          </w14:textFill>
        </w:rPr>
      </w:pPr>
      <w:r>
        <w:rPr>
          <w:b w:val="1"/>
          <w:bCs w:val="1"/>
          <w:outline w:val="0"/>
          <w:color w:val="24292e"/>
          <w:sz w:val="36"/>
          <w:szCs w:val="36"/>
          <w:u w:color="24292e"/>
          <w:rtl w:val="0"/>
          <w:lang w:val="nl-NL"/>
          <w14:textFill>
            <w14:solidFill>
              <w14:srgbClr w14:val="24292E"/>
            </w14:solidFill>
          </w14:textFill>
        </w:rPr>
        <w:t>Goals</w:t>
      </w:r>
    </w:p>
    <w:p>
      <w:pPr>
        <w:pStyle w:val="Body"/>
        <w:numPr>
          <w:ilvl w:val="0"/>
          <w:numId w:val="2"/>
        </w:numPr>
        <w:shd w:val="clear" w:color="auto" w:fill="ffffff"/>
        <w:bidi w:val="0"/>
        <w:spacing w:before="100" w:after="100"/>
        <w:ind w:right="0"/>
        <w:jc w:val="left"/>
        <w:rPr>
          <w:b w:val="1"/>
          <w:bCs w:val="1"/>
          <w:outline w:val="0"/>
          <w:color w:val="24292e"/>
          <w:rtl w:val="0"/>
          <w:lang w:val="en-US"/>
          <w14:textFill>
            <w14:solidFill>
              <w14:srgbClr w14:val="24292E"/>
            </w14:solidFill>
          </w14:textFill>
        </w:rPr>
      </w:pPr>
      <w:r>
        <w:rPr>
          <w:b w:val="1"/>
          <w:bCs w:val="1"/>
          <w:outline w:val="0"/>
          <w:color w:val="24292e"/>
          <w:u w:color="24292e"/>
          <w:rtl w:val="0"/>
          <w:lang w:val="en-US"/>
          <w14:textFill>
            <w14:solidFill>
              <w14:srgbClr w14:val="24292E"/>
            </w14:solidFill>
          </w14:textFill>
        </w:rPr>
        <w:t>What product &amp; team are you doing this research for?</w:t>
      </w:r>
    </w:p>
    <w:p>
      <w:pPr>
        <w:pStyle w:val="Body"/>
        <w:numPr>
          <w:ilvl w:val="1"/>
          <w:numId w:val="4"/>
        </w:numPr>
        <w:shd w:val="clear" w:color="auto" w:fill="ffffff"/>
        <w:bidi w:val="0"/>
        <w:spacing w:after="360"/>
        <w:ind w:right="0"/>
        <w:jc w:val="left"/>
        <w:rPr>
          <w:outline w:val="0"/>
          <w:color w:val="24292e"/>
          <w:rtl w:val="0"/>
          <w:lang w:val="en-US"/>
          <w14:textFill>
            <w14:solidFill>
              <w14:srgbClr w14:val="24292E"/>
            </w14:solidFill>
          </w14:textFill>
        </w:rPr>
      </w:pPr>
      <w:r>
        <w:rPr>
          <w:outline w:val="0"/>
          <w:color w:val="24292e"/>
          <w:u w:color="24292e"/>
          <w:rtl w:val="0"/>
          <w:lang w:val="en-US"/>
          <w14:textFill>
            <w14:solidFill>
              <w14:srgbClr w14:val="24292E"/>
            </w14:solidFill>
          </w14:textFill>
        </w:rPr>
        <w:t xml:space="preserve">My HealtheVet </w:t>
      </w:r>
      <w:r>
        <w:rPr>
          <w:outline w:val="0"/>
          <w:color w:val="24292e"/>
          <w:u w:color="24292e"/>
          <w:rtl w:val="0"/>
          <w14:textFill>
            <w14:solidFill>
              <w14:srgbClr w14:val="24292E"/>
            </w14:solidFill>
          </w14:textFill>
        </w:rPr>
        <w:t xml:space="preserve">– </w:t>
      </w:r>
      <w:r>
        <w:rPr>
          <w:outline w:val="0"/>
          <w:color w:val="24292e"/>
          <w:u w:color="24292e"/>
          <w:rtl w:val="0"/>
          <w:lang w:val="en-US"/>
          <w14:textFill>
            <w14:solidFill>
              <w14:srgbClr w14:val="24292E"/>
            </w14:solidFill>
          </w14:textFill>
        </w:rPr>
        <w:t>PGHD &amp; Pharmacy</w:t>
      </w:r>
    </w:p>
    <w:p>
      <w:pPr>
        <w:pStyle w:val="Body"/>
        <w:numPr>
          <w:ilvl w:val="0"/>
          <w:numId w:val="2"/>
        </w:numPr>
        <w:shd w:val="clear" w:color="auto" w:fill="ffffff"/>
        <w:bidi w:val="0"/>
        <w:spacing w:before="60" w:after="100"/>
        <w:ind w:right="0"/>
        <w:jc w:val="left"/>
        <w:rPr>
          <w:b w:val="1"/>
          <w:bCs w:val="1"/>
          <w:outline w:val="0"/>
          <w:color w:val="24292e"/>
          <w:rtl w:val="0"/>
          <w:lang w:val="en-US"/>
          <w14:textFill>
            <w14:solidFill>
              <w14:srgbClr w14:val="24292E"/>
            </w14:solidFill>
          </w14:textFill>
        </w:rPr>
      </w:pPr>
      <w:r>
        <w:rPr>
          <w:b w:val="1"/>
          <w:bCs w:val="1"/>
          <w:outline w:val="0"/>
          <w:color w:val="24292e"/>
          <w:u w:color="24292e"/>
          <w:rtl w:val="0"/>
          <w:lang w:val="en-US"/>
          <w14:textFill>
            <w14:solidFill>
              <w14:srgbClr w14:val="24292E"/>
            </w14:solidFill>
          </w14:textFill>
        </w:rPr>
        <w:t>Background: Briefly, what is the background on this product? What would a new person on the team need to know about this product?</w:t>
      </w:r>
    </w:p>
    <w:p>
      <w:pPr>
        <w:pStyle w:val="Body"/>
        <w:numPr>
          <w:ilvl w:val="1"/>
          <w:numId w:val="4"/>
        </w:numPr>
        <w:shd w:val="clear" w:color="auto" w:fill="ffffff"/>
        <w:bidi w:val="0"/>
        <w:spacing w:before="60" w:after="100"/>
        <w:ind w:right="0"/>
        <w:jc w:val="left"/>
        <w:rPr>
          <w:b w:val="1"/>
          <w:bCs w:val="1"/>
          <w:outline w:val="0"/>
          <w:color w:val="24292e"/>
          <w:rtl w:val="0"/>
          <w:lang w:val="en-US"/>
          <w14:textFill>
            <w14:solidFill>
              <w14:srgbClr w14:val="24292E"/>
            </w14:solidFill>
          </w14:textFill>
        </w:rPr>
      </w:pPr>
      <w:r>
        <w:rPr>
          <w:b w:val="0"/>
          <w:bCs w:val="0"/>
          <w:outline w:val="0"/>
          <w:color w:val="000000"/>
          <w:rtl w:val="0"/>
          <w:lang w:val="en-US"/>
          <w14:textFill>
            <w14:solidFill>
              <w14:srgbClr w14:val="000000"/>
            </w14:solidFill>
          </w14:textFill>
        </w:rPr>
        <w:t>Our goal is to remove duplicate pages within the MHV Pharmacy site, and consolidate the format information into a single page. Upon initial review/analysis of the pharmacy pages, the following have extensive duplicate data. Duplicate pages:</w:t>
      </w:r>
    </w:p>
    <w:p>
      <w:pPr>
        <w:pStyle w:val="Body"/>
        <w:numPr>
          <w:ilvl w:val="2"/>
          <w:numId w:val="2"/>
        </w:numPr>
        <w:shd w:val="clear" w:color="auto" w:fill="ffffff"/>
        <w:bidi w:val="0"/>
        <w:spacing w:before="60" w:after="100"/>
        <w:ind w:right="0"/>
        <w:jc w:val="left"/>
        <w:rPr>
          <w:b w:val="1"/>
          <w:bCs w:val="1"/>
          <w:outline w:val="0"/>
          <w:color w:val="24292e"/>
          <w:rtl w:val="0"/>
          <w:lang w:val="en-US"/>
          <w14:textFill>
            <w14:solidFill>
              <w14:srgbClr w14:val="24292E"/>
            </w14:solidFill>
          </w14:textFill>
        </w:rPr>
      </w:pPr>
      <w:r>
        <w:rPr>
          <w:b w:val="0"/>
          <w:bCs w:val="0"/>
          <w:outline w:val="0"/>
          <w:color w:val="000000"/>
          <w:rtl w:val="0"/>
          <w:lang w:val="en-US"/>
          <w14:textFill>
            <w14:solidFill>
              <w14:srgbClr w14:val="000000"/>
            </w14:solidFill>
          </w14:textFill>
        </w:rPr>
        <w:t>VA Prescription History (remove)</w:t>
      </w:r>
    </w:p>
    <w:p>
      <w:pPr>
        <w:pStyle w:val="Body"/>
        <w:numPr>
          <w:ilvl w:val="2"/>
          <w:numId w:val="2"/>
        </w:numPr>
        <w:shd w:val="clear" w:color="auto" w:fill="ffffff"/>
        <w:bidi w:val="0"/>
        <w:spacing w:before="60" w:after="100"/>
        <w:ind w:right="0"/>
        <w:jc w:val="left"/>
        <w:rPr>
          <w:b w:val="1"/>
          <w:bCs w:val="1"/>
          <w:outline w:val="0"/>
          <w:color w:val="24292e"/>
          <w:rtl w:val="0"/>
          <w:lang w:val="en-US"/>
          <w14:textFill>
            <w14:solidFill>
              <w14:srgbClr w14:val="24292E"/>
            </w14:solidFill>
          </w14:textFill>
        </w:rPr>
      </w:pPr>
      <w:r>
        <w:rPr>
          <w:b w:val="0"/>
          <w:bCs w:val="0"/>
          <w:outline w:val="0"/>
          <w:color w:val="000000"/>
          <w:rtl w:val="0"/>
          <w:lang w:val="en-US"/>
          <w14:textFill>
            <w14:solidFill>
              <w14:srgbClr w14:val="000000"/>
            </w14:solidFill>
          </w14:textFill>
        </w:rPr>
        <w:t>VA Medications Summary (remove)</w:t>
      </w:r>
    </w:p>
    <w:p>
      <w:pPr>
        <w:pStyle w:val="Body"/>
        <w:numPr>
          <w:ilvl w:val="2"/>
          <w:numId w:val="2"/>
        </w:numPr>
        <w:shd w:val="clear" w:color="auto" w:fill="ffffff"/>
        <w:bidi w:val="0"/>
        <w:spacing w:before="60" w:after="360"/>
        <w:ind w:right="0"/>
        <w:jc w:val="left"/>
        <w:rPr>
          <w:b w:val="1"/>
          <w:bCs w:val="1"/>
          <w:outline w:val="0"/>
          <w:color w:val="24292e"/>
          <w:rtl w:val="0"/>
          <w:lang w:val="en-US"/>
          <w14:textFill>
            <w14:solidFill>
              <w14:srgbClr w14:val="24292E"/>
            </w14:solidFill>
          </w14:textFill>
        </w:rPr>
      </w:pPr>
      <w:r>
        <w:rPr>
          <w:b w:val="0"/>
          <w:bCs w:val="0"/>
          <w:outline w:val="0"/>
          <w:color w:val="000000"/>
          <w:rtl w:val="0"/>
          <w:lang w:val="en-US"/>
          <w14:textFill>
            <w14:solidFill>
              <w14:srgbClr w14:val="000000"/>
            </w14:solidFill>
          </w14:textFill>
        </w:rPr>
        <w:t>My Medications Lists (keep and merge #1 &amp; #2)</w:t>
      </w:r>
    </w:p>
    <w:p>
      <w:pPr>
        <w:pStyle w:val="Body"/>
        <w:numPr>
          <w:ilvl w:val="0"/>
          <w:numId w:val="2"/>
        </w:numPr>
        <w:shd w:val="clear" w:color="auto" w:fill="ffffff"/>
        <w:bidi w:val="0"/>
        <w:spacing w:before="60" w:after="100"/>
        <w:ind w:right="0"/>
        <w:jc w:val="left"/>
        <w:rPr>
          <w:b w:val="1"/>
          <w:bCs w:val="1"/>
          <w:outline w:val="0"/>
          <w:color w:val="24292e"/>
          <w:rtl w:val="0"/>
          <w:lang w:val="en-US"/>
          <w14:textFill>
            <w14:solidFill>
              <w14:srgbClr w14:val="24292E"/>
            </w14:solidFill>
          </w14:textFill>
        </w:rPr>
      </w:pPr>
      <w:r>
        <w:rPr>
          <w:b w:val="1"/>
          <w:bCs w:val="1"/>
          <w:outline w:val="0"/>
          <w:color w:val="24292e"/>
          <w:u w:color="24292e"/>
          <w:rtl w:val="0"/>
          <w:lang w:val="en-US"/>
          <w14:textFill>
            <w14:solidFill>
              <w14:srgbClr w14:val="24292E"/>
            </w14:solidFill>
          </w14:textFill>
        </w:rPr>
        <w:t>Research questions: What question(s) do you hope to be able to answer after completing this research?</w:t>
      </w:r>
    </w:p>
    <w:p>
      <w:pPr>
        <w:pStyle w:val="Body"/>
        <w:numPr>
          <w:ilvl w:val="1"/>
          <w:numId w:val="4"/>
        </w:numPr>
        <w:shd w:val="clear" w:color="auto" w:fill="ffffff"/>
        <w:bidi w:val="0"/>
        <w:spacing w:before="60" w:after="360"/>
        <w:ind w:right="0"/>
        <w:jc w:val="left"/>
        <w:rPr>
          <w:outline w:val="0"/>
          <w:color w:val="24292e"/>
          <w:rtl w:val="0"/>
          <w:lang w:val="en-US"/>
          <w14:textFill>
            <w14:solidFill>
              <w14:srgbClr w14:val="24292E"/>
            </w14:solidFill>
          </w14:textFill>
        </w:rPr>
      </w:pPr>
      <w:r>
        <w:rPr>
          <w:outline w:val="0"/>
          <w:color w:val="24292e"/>
          <w:u w:color="24292e"/>
          <w:rtl w:val="0"/>
          <w:lang w:val="en-US"/>
          <w14:textFill>
            <w14:solidFill>
              <w14:srgbClr w14:val="24292E"/>
            </w14:solidFill>
          </w14:textFill>
        </w:rPr>
        <w:t>Will the user understand the merge</w:t>
      </w:r>
      <w:r>
        <w:rPr>
          <w:strike w:val="1"/>
          <w:dstrike w:val="0"/>
          <w:outline w:val="0"/>
          <w:color w:val="24292e"/>
          <w:u w:color="24292e"/>
          <w:rtl w:val="0"/>
          <w:lang w:val="en-US"/>
          <w14:textFill>
            <w14:solidFill>
              <w14:srgbClr w14:val="24292E"/>
            </w14:solidFill>
          </w14:textFill>
        </w:rPr>
        <w:t>, and will it be better</w:t>
      </w:r>
      <w:r>
        <w:rPr>
          <w:outline w:val="0"/>
          <w:color w:val="24292e"/>
          <w:u w:color="24292e"/>
          <w:rtl w:val="0"/>
          <w:lang w:val="zh-TW" w:eastAsia="zh-TW"/>
          <w14:textFill>
            <w14:solidFill>
              <w14:srgbClr w14:val="24292E"/>
            </w14:solidFill>
          </w14:textFill>
        </w:rPr>
        <w:t>?</w:t>
        <w:br w:type="textWrapping"/>
      </w:r>
      <w:commentRangeStart w:id="0"/>
    </w:p>
    <w:p>
      <w:pPr>
        <w:pStyle w:val="Body"/>
        <w:numPr>
          <w:ilvl w:val="1"/>
          <w:numId w:val="4"/>
        </w:numPr>
        <w:shd w:val="clear" w:color="auto" w:fill="ffffff"/>
        <w:bidi w:val="0"/>
        <w:spacing w:before="60" w:after="360"/>
        <w:ind w:right="0"/>
        <w:jc w:val="left"/>
        <w:rPr>
          <w:outline w:val="0"/>
          <w:color w:val="24292e"/>
          <w:rtl w:val="0"/>
          <w:lang w:val="en-US"/>
          <w14:textFill>
            <w14:solidFill>
              <w14:srgbClr w14:val="24292E"/>
            </w14:solidFill>
          </w14:textFill>
        </w:rPr>
      </w:pPr>
      <w:r>
        <w:rPr>
          <w:i w:val="1"/>
          <w:iCs w:val="1"/>
          <w:outline w:val="0"/>
          <w:color w:val="24292e"/>
          <w:u w:color="24292e"/>
          <w:rtl w:val="0"/>
          <w:lang w:val="en-US"/>
          <w14:textFill>
            <w14:solidFill>
              <w14:srgbClr w14:val="24292E"/>
            </w14:solidFill>
          </w14:textFill>
        </w:rPr>
        <w:t xml:space="preserve">Recommended change: Does the user need a visual cue or content to help them understand the change? </w:t>
      </w:r>
      <w:r>
        <w:rPr>
          <w:outline w:val="0"/>
          <w:color w:val="24292e"/>
          <w:u w:color="24292e"/>
          <w14:textFill>
            <w14:solidFill>
              <w14:srgbClr w14:val="24292E"/>
            </w14:solidFill>
          </w14:textFill>
        </w:rPr>
        <w:br w:type="textWrapping"/>
      </w:r>
      <w:commentRangeEnd w:id="0"/>
      <w:r>
        <w:commentReference w:id="0"/>
      </w:r>
      <w:r>
        <w:rPr>
          <w:outline w:val="0"/>
          <w:color w:val="24292e"/>
          <w:u w:color="24292e"/>
          <w14:textFill>
            <w14:solidFill>
              <w14:srgbClr w14:val="24292E"/>
            </w14:solidFill>
          </w14:textFill>
        </w:rPr>
        <w:br w:type="textWrapping"/>
      </w:r>
      <w:r>
        <w:rPr>
          <w:outline w:val="0"/>
          <w:color w:val="24292e"/>
          <w:u w:color="24292e"/>
          <w:rtl w:val="0"/>
          <w:lang w:val="en-US"/>
          <w14:textFill>
            <w14:solidFill>
              <w14:srgbClr w14:val="24292E"/>
            </w14:solidFill>
          </w14:textFill>
        </w:rPr>
        <w:t xml:space="preserve">Will the user need a message on the </w:t>
      </w:r>
      <w:r>
        <w:rPr>
          <w:outline w:val="0"/>
          <w:color w:val="24292e"/>
          <w:u w:color="24292e"/>
          <w:rtl w:val="1"/>
          <w14:textFill>
            <w14:solidFill>
              <w14:srgbClr w14:val="24292E"/>
            </w14:solidFill>
          </w14:textFill>
        </w:rPr>
        <w:t>‘</w:t>
      </w:r>
      <w:r>
        <w:rPr>
          <w:outline w:val="0"/>
          <w:color w:val="24292e"/>
          <w:u w:color="24292e"/>
          <w:rtl w:val="0"/>
          <w:lang w:val="en-US"/>
          <w14:textFill>
            <w14:solidFill>
              <w14:srgbClr w14:val="24292E"/>
            </w14:solidFill>
          </w14:textFill>
        </w:rPr>
        <w:t>removed</w:t>
      </w:r>
      <w:r>
        <w:rPr>
          <w:outline w:val="0"/>
          <w:color w:val="24292e"/>
          <w:u w:color="24292e"/>
          <w:rtl w:val="1"/>
          <w14:textFill>
            <w14:solidFill>
              <w14:srgbClr w14:val="24292E"/>
            </w14:solidFill>
          </w14:textFill>
        </w:rPr>
        <w:t xml:space="preserve">’ </w:t>
      </w:r>
      <w:r>
        <w:rPr>
          <w:outline w:val="0"/>
          <w:color w:val="24292e"/>
          <w:u w:color="24292e"/>
          <w:rtl w:val="0"/>
          <w:lang w:val="en-US"/>
          <w14:textFill>
            <w14:solidFill>
              <w14:srgbClr w14:val="24292E"/>
            </w14:solidFill>
          </w14:textFill>
        </w:rPr>
        <w:t>pages at first or will they understand if those page links are no longer there?</w:t>
      </w:r>
    </w:p>
    <w:p>
      <w:pPr>
        <w:pStyle w:val="Body"/>
        <w:numPr>
          <w:ilvl w:val="1"/>
          <w:numId w:val="4"/>
        </w:numPr>
        <w:shd w:val="clear" w:color="auto" w:fill="ffffff"/>
        <w:bidi w:val="0"/>
        <w:spacing w:before="60" w:after="360"/>
        <w:ind w:right="0"/>
        <w:jc w:val="left"/>
        <w:rPr>
          <w:outline w:val="0"/>
          <w:color w:val="24292e"/>
          <w:rtl w:val="0"/>
          <w:lang w:val="en-US"/>
          <w14:textFill>
            <w14:solidFill>
              <w14:srgbClr w14:val="24292E"/>
            </w14:solidFill>
          </w14:textFill>
        </w:rPr>
      </w:pPr>
      <w:r>
        <w:rPr>
          <w:outline w:val="0"/>
          <w:color w:val="24292e"/>
          <w:u w:color="24292e"/>
          <w:rtl w:val="0"/>
          <w:lang w:val="en-US"/>
          <w14:textFill>
            <w14:solidFill>
              <w14:srgbClr w14:val="24292E"/>
            </w14:solidFill>
          </w14:textFill>
        </w:rPr>
        <w:t>Is the new consolidated design</w:t>
      </w:r>
      <w:commentRangeStart w:id="1"/>
      <w:r>
        <w:rPr>
          <w:outline w:val="0"/>
          <w:color w:val="24292e"/>
          <w:u w:color="24292e"/>
          <w:rtl w:val="0"/>
          <w:lang w:val="en-US"/>
          <w14:textFill>
            <w14:solidFill>
              <w14:srgbClr w14:val="24292E"/>
            </w14:solidFill>
          </w14:textFill>
        </w:rPr>
        <w:t xml:space="preserve"> usable, desirable, efficient, etc.?</w:t>
        <w:br w:type="textWrapping"/>
      </w:r>
      <w:commentRangeEnd w:id="1"/>
      <w:r>
        <w:commentReference w:id="1"/>
      </w:r>
      <w:commentRangeStart w:id="2"/>
    </w:p>
    <w:p>
      <w:pPr>
        <w:pStyle w:val="Body"/>
        <w:numPr>
          <w:ilvl w:val="1"/>
          <w:numId w:val="4"/>
        </w:numPr>
        <w:shd w:val="clear" w:color="auto" w:fill="ffffff"/>
        <w:bidi w:val="0"/>
        <w:spacing w:before="60" w:after="360"/>
        <w:ind w:right="0"/>
        <w:jc w:val="left"/>
        <w:rPr>
          <w:outline w:val="0"/>
          <w:color w:val="24292e"/>
          <w:rtl w:val="0"/>
          <w:lang w:val="en-US"/>
          <w14:textFill>
            <w14:solidFill>
              <w14:srgbClr w14:val="24292E"/>
            </w14:solidFill>
          </w14:textFill>
        </w:rPr>
      </w:pPr>
      <w:r>
        <w:rPr>
          <w:outline w:val="0"/>
          <w:color w:val="24292e"/>
          <w:u w:color="24292e"/>
          <w:rtl w:val="0"/>
          <w:lang w:val="en-US"/>
          <w14:textFill>
            <w14:solidFill>
              <w14:srgbClr w14:val="24292E"/>
            </w14:solidFill>
          </w14:textFill>
        </w:rPr>
        <w:t>Are there other things we</w:t>
      </w:r>
      <w:r>
        <w:rPr>
          <w:outline w:val="0"/>
          <w:color w:val="24292e"/>
          <w:u w:color="24292e"/>
          <w:rtl w:val="1"/>
          <w14:textFill>
            <w14:solidFill>
              <w14:srgbClr w14:val="24292E"/>
            </w14:solidFill>
          </w14:textFill>
        </w:rPr>
        <w:t>’</w:t>
      </w:r>
      <w:r>
        <w:rPr>
          <w:outline w:val="0"/>
          <w:color w:val="24292e"/>
          <w:u w:color="24292e"/>
          <w:rtl w:val="0"/>
          <w:lang w:val="en-US"/>
          <w14:textFill>
            <w14:solidFill>
              <w14:srgbClr w14:val="24292E"/>
            </w14:solidFill>
          </w14:textFill>
        </w:rPr>
        <w:t>re not considering with this new design?</w:t>
        <w:br w:type="textWrapping"/>
      </w:r>
      <w:commentRangeEnd w:id="2"/>
      <w:r>
        <w:commentReference w:id="2"/>
      </w:r>
    </w:p>
    <w:p>
      <w:pPr>
        <w:pStyle w:val="Body"/>
        <w:numPr>
          <w:ilvl w:val="0"/>
          <w:numId w:val="2"/>
        </w:numPr>
        <w:shd w:val="clear" w:color="auto" w:fill="ffffff"/>
        <w:bidi w:val="0"/>
        <w:spacing w:before="60" w:after="100"/>
        <w:ind w:right="0"/>
        <w:jc w:val="left"/>
        <w:rPr>
          <w:b w:val="1"/>
          <w:bCs w:val="1"/>
          <w:outline w:val="0"/>
          <w:color w:val="24292e"/>
          <w:rtl w:val="0"/>
          <w:lang w:val="en-US"/>
          <w14:textFill>
            <w14:solidFill>
              <w14:srgbClr w14:val="24292E"/>
            </w14:solidFill>
          </w14:textFill>
        </w:rPr>
      </w:pPr>
      <w:r>
        <w:rPr>
          <w:b w:val="1"/>
          <w:bCs w:val="1"/>
          <w:outline w:val="0"/>
          <w:color w:val="24292e"/>
          <w:u w:color="24292e"/>
          <w:rtl w:val="0"/>
          <w:lang w:val="en-US"/>
          <w14:textFill>
            <w14:solidFill>
              <w14:srgbClr w14:val="24292E"/>
            </w14:solidFill>
          </w14:textFill>
        </w:rPr>
        <w:t>Hypothesis: What is your hypothesis for this research?</w:t>
      </w:r>
    </w:p>
    <w:p>
      <w:pPr>
        <w:pStyle w:val="Body"/>
        <w:numPr>
          <w:ilvl w:val="1"/>
          <w:numId w:val="4"/>
        </w:numPr>
        <w:shd w:val="clear" w:color="auto" w:fill="ffffff"/>
        <w:bidi w:val="0"/>
        <w:spacing w:before="60" w:after="360"/>
        <w:ind w:right="0"/>
        <w:jc w:val="left"/>
        <w:rPr>
          <w:outline w:val="0"/>
          <w:color w:val="24292e"/>
          <w:rtl w:val="0"/>
          <w:lang w:val="en-US"/>
          <w14:textFill>
            <w14:solidFill>
              <w14:srgbClr w14:val="24292E"/>
            </w14:solidFill>
          </w14:textFill>
        </w:rPr>
      </w:pPr>
      <w:r>
        <w:rPr>
          <w:outline w:val="0"/>
          <w:color w:val="24292e"/>
          <w:u w:color="24292e"/>
          <w:rtl w:val="0"/>
          <w:lang w:val="en-US"/>
          <w14:textFill>
            <w14:solidFill>
              <w14:srgbClr w14:val="24292E"/>
            </w14:solidFill>
          </w14:textFill>
        </w:rPr>
        <w:t>We predict that the new site will have a satisfactory task</w:t>
      </w:r>
      <w:commentRangeStart w:id="3"/>
      <w:r>
        <w:rPr>
          <w:outline w:val="0"/>
          <w:color w:val="24292e"/>
          <w:u w:color="24292e"/>
          <w:rtl w:val="0"/>
          <w:lang w:val="en-US"/>
          <w14:textFill>
            <w14:solidFill>
              <w14:srgbClr w14:val="24292E"/>
            </w14:solidFill>
          </w14:textFill>
        </w:rPr>
        <w:t xml:space="preserve"> completion time</w:t>
      </w:r>
      <w:commentRangeEnd w:id="3"/>
      <w:r>
        <w:commentReference w:id="3"/>
      </w:r>
      <w:r>
        <w:rPr>
          <w:outline w:val="0"/>
          <w:color w:val="24292e"/>
          <w:u w:color="24292e"/>
          <w:rtl w:val="0"/>
          <w:lang w:val="en-US"/>
          <w14:textFill>
            <w14:solidFill>
              <w14:srgbClr w14:val="24292E"/>
            </w14:solidFill>
          </w14:textFill>
        </w:rPr>
        <w:t xml:space="preserve">, success rate, and ease of use. </w:t>
      </w:r>
      <w:commentRangeStart w:id="4"/>
      <w:r>
        <w:rPr>
          <w:outline w:val="0"/>
          <w:color w:val="24292e"/>
          <w:u w:color="24292e"/>
          <w:rtl w:val="0"/>
          <w:lang w:val="en-US"/>
          <w14:textFill>
            <w14:solidFill>
              <w14:srgbClr w14:val="24292E"/>
            </w14:solidFill>
          </w14:textFill>
        </w:rPr>
        <w:t>However, we anticipate the user running into issues that we will likely need to adjust for the DXP Design.</w:t>
      </w:r>
      <w:commentRangeEnd w:id="4"/>
      <w:r>
        <w:commentReference w:id="4"/>
      </w:r>
    </w:p>
    <w:p>
      <w:pPr>
        <w:pStyle w:val="Body"/>
      </w:pPr>
      <w:r>
        <w:rPr>
          <w:rFonts w:ascii="Arial Unicode MS" w:cs="Arial Unicode MS" w:hAnsi="Arial Unicode MS" w:eastAsia="Arial Unicode MS"/>
          <w:b w:val="0"/>
          <w:bCs w:val="0"/>
          <w:i w:val="0"/>
          <w:iCs w:val="0"/>
        </w:rPr>
        <w:br w:type="page"/>
      </w:r>
    </w:p>
    <w:p>
      <w:pPr>
        <w:pStyle w:val="List Paragraph"/>
        <w:numPr>
          <w:ilvl w:val="0"/>
          <w:numId w:val="2"/>
        </w:numPr>
        <w:bidi w:val="0"/>
        <w:ind w:right="0"/>
        <w:jc w:val="left"/>
        <w:rPr>
          <w:b w:val="1"/>
          <w:bCs w:val="1"/>
          <w:rtl w:val="0"/>
          <w:lang w:val="en-US"/>
        </w:rPr>
      </w:pPr>
      <w:r>
        <w:rPr>
          <w:rStyle w:val="eop"/>
          <w:b w:val="1"/>
          <w:bCs w:val="1"/>
          <w:rtl w:val="0"/>
          <w:lang w:val="en-US"/>
        </w:rPr>
        <w:t>Goals:</w:t>
      </w:r>
    </w:p>
    <w:p>
      <w:pPr>
        <w:pStyle w:val="List Paragraph"/>
        <w:numPr>
          <w:ilvl w:val="1"/>
          <w:numId w:val="6"/>
        </w:numPr>
        <w:rPr>
          <w:lang w:val="en-US"/>
        </w:rPr>
      </w:pPr>
      <w:r>
        <w:rPr>
          <w:rStyle w:val="eop"/>
          <w:rtl w:val="0"/>
          <w:lang w:val="en-US"/>
        </w:rPr>
        <w:t>Build understanding of what users want to see on the pharmacy page redesign, including the necessity of page consolidation, how users would like to be notified of the upcoming changes, and how users interact with the Pharmacy site overall.</w:t>
      </w:r>
      <w:r>
        <w:br w:type="textWrapping"/>
      </w:r>
      <w:commentRangeStart w:id="5"/>
    </w:p>
    <w:p>
      <w:pPr>
        <w:pStyle w:val="List Paragraph"/>
        <w:numPr>
          <w:ilvl w:val="1"/>
          <w:numId w:val="6"/>
        </w:numPr>
        <w:rPr>
          <w:lang w:val="en-US"/>
        </w:rPr>
      </w:pPr>
      <w:r>
        <w:rPr>
          <w:rStyle w:val="eop"/>
          <w:rtl w:val="0"/>
          <w:lang w:val="en-US"/>
        </w:rPr>
        <w:t>A/B test screens and features:</w:t>
      </w:r>
    </w:p>
    <w:p>
      <w:pPr>
        <w:pStyle w:val="List Paragraph"/>
        <w:numPr>
          <w:ilvl w:val="2"/>
          <w:numId w:val="8"/>
        </w:numPr>
        <w:rPr>
          <w:lang w:val="en-US"/>
        </w:rPr>
      </w:pPr>
      <w:r>
        <w:rPr>
          <w:rStyle w:val="eop"/>
          <w:rtl w:val="0"/>
          <w:lang w:val="en-US"/>
        </w:rPr>
        <w:t>Methods of notifying the users about the changes to the site</w:t>
      </w:r>
    </w:p>
    <w:p>
      <w:pPr>
        <w:pStyle w:val="List Paragraph"/>
        <w:numPr>
          <w:ilvl w:val="2"/>
          <w:numId w:val="8"/>
        </w:numPr>
        <w:rPr>
          <w:lang w:val="en-US"/>
        </w:rPr>
      </w:pPr>
      <w:r>
        <w:rPr>
          <w:rStyle w:val="eop"/>
          <w:rtl w:val="0"/>
          <w:lang w:val="en-US"/>
        </w:rPr>
        <w:t>Radio buttons vs. dropdowns above the summary table</w:t>
      </w:r>
      <w:r>
        <w:br w:type="textWrapping"/>
      </w:r>
      <w:commentRangeEnd w:id="5"/>
      <w:r>
        <w:commentReference w:id="5"/>
      </w:r>
    </w:p>
    <w:p>
      <w:pPr>
        <w:pStyle w:val="List Paragraph"/>
        <w:numPr>
          <w:ilvl w:val="1"/>
          <w:numId w:val="4"/>
        </w:numPr>
        <w:rPr>
          <w:lang w:val="en-US"/>
        </w:rPr>
      </w:pPr>
      <w:r>
        <w:rPr>
          <w:rStyle w:val="eop"/>
          <w:rtl w:val="0"/>
          <w:lang w:val="en-US"/>
        </w:rPr>
        <w:t>Increase overall user satisfaction and understanding while meeting business requirements</w:t>
      </w:r>
    </w:p>
    <w:p>
      <w:pPr>
        <w:pStyle w:val="Body"/>
        <w:pBdr>
          <w:top w:val="nil"/>
          <w:left w:val="nil"/>
          <w:bottom w:val="single" w:color="eaecef" w:sz="6" w:space="0" w:shadow="0" w:frame="0"/>
          <w:right w:val="nil"/>
        </w:pBdr>
        <w:shd w:val="clear" w:color="auto" w:fill="ffffff"/>
        <w:spacing w:before="360" w:after="240"/>
        <w:outlineLvl w:val="1"/>
        <w:rPr>
          <w:rFonts w:ascii="Helvetica" w:cs="Helvetica" w:hAnsi="Helvetica" w:eastAsia="Helvetica"/>
          <w:b w:val="1"/>
          <w:bCs w:val="1"/>
          <w:outline w:val="0"/>
          <w:color w:val="24292e"/>
          <w:sz w:val="36"/>
          <w:szCs w:val="36"/>
          <w:u w:color="24292e"/>
          <w14:textFill>
            <w14:solidFill>
              <w14:srgbClr w14:val="24292E"/>
            </w14:solidFill>
          </w14:textFill>
        </w:rPr>
      </w:pPr>
      <w:r>
        <w:rPr>
          <w:rFonts w:ascii="Helvetica" w:hAnsi="Helvetica"/>
          <w:b w:val="1"/>
          <w:bCs w:val="1"/>
          <w:outline w:val="0"/>
          <w:color w:val="24292e"/>
          <w:sz w:val="36"/>
          <w:szCs w:val="36"/>
          <w:u w:color="24292e"/>
          <w:rtl w:val="0"/>
          <w:lang w:val="en-US"/>
          <w14:textFill>
            <w14:solidFill>
              <w14:srgbClr w14:val="24292E"/>
            </w14:solidFill>
          </w14:textFill>
        </w:rPr>
        <w:t>Method</w:t>
      </w:r>
    </w:p>
    <w:p>
      <w:pPr>
        <w:pStyle w:val="Body"/>
        <w:numPr>
          <w:ilvl w:val="0"/>
          <w:numId w:val="10"/>
        </w:numPr>
        <w:shd w:val="clear" w:color="auto" w:fill="ffffff"/>
        <w:bidi w:val="0"/>
        <w:spacing w:before="100" w:after="100"/>
        <w:ind w:right="0"/>
        <w:jc w:val="left"/>
        <w:rPr>
          <w:rFonts w:ascii="Helvetica" w:hAnsi="Helvetica"/>
          <w:b w:val="1"/>
          <w:bCs w:val="1"/>
          <w:outline w:val="0"/>
          <w:color w:val="24292e"/>
          <w:rtl w:val="0"/>
          <w:lang w:val="en-US"/>
          <w14:textFill>
            <w14:solidFill>
              <w14:srgbClr w14:val="24292E"/>
            </w14:solidFill>
          </w14:textFill>
        </w:rPr>
      </w:pPr>
      <w:r>
        <w:rPr>
          <w:rFonts w:ascii="Helvetica" w:hAnsi="Helvetica"/>
          <w:b w:val="1"/>
          <w:bCs w:val="1"/>
          <w:outline w:val="0"/>
          <w:color w:val="24292e"/>
          <w:u w:color="24292e"/>
          <w:rtl w:val="0"/>
          <w:lang w:val="en-US"/>
          <w14:textFill>
            <w14:solidFill>
              <w14:srgbClr w14:val="24292E"/>
            </w14:solidFill>
          </w14:textFill>
        </w:rPr>
        <w:t xml:space="preserve">What method of research are you planning?: </w:t>
      </w:r>
      <w:r>
        <w:rPr>
          <w:rFonts w:ascii="Helvetica" w:hAnsi="Helvetica"/>
          <w:b w:val="0"/>
          <w:bCs w:val="0"/>
          <w:outline w:val="0"/>
          <w:color w:val="24292e"/>
          <w:u w:color="24292e"/>
          <w:rtl w:val="0"/>
          <w:lang w:val="en-US"/>
          <w14:textFill>
            <w14:solidFill>
              <w14:srgbClr w14:val="24292E"/>
            </w14:solidFill>
          </w14:textFill>
        </w:rPr>
        <w:t>Remote moderated usability testing with high-fidelity prototypes</w:t>
      </w:r>
      <w:del w:id="6" w:date="2021-08-11T11:13:32Z" w:author="Lauren Alexanderson">
        <w:r>
          <w:rPr>
            <w:rFonts w:ascii="Helvetica" w:hAnsi="Helvetica"/>
            <w:b w:val="0"/>
            <w:bCs w:val="0"/>
            <w:outline w:val="0"/>
            <w:color w:val="24292e"/>
            <w:u w:color="24292e"/>
            <w:rtl w:val="0"/>
            <w:lang w:val="en-US"/>
            <w14:textFill>
              <w14:solidFill>
                <w14:srgbClr w14:val="24292E"/>
              </w14:solidFill>
            </w14:textFill>
          </w:rPr>
          <w:delText xml:space="preserve"> to view firsthand test the products efficiency</w:delText>
        </w:r>
      </w:del>
      <w:r>
        <w:rPr>
          <w:rFonts w:ascii="Helvetica" w:hAnsi="Helvetica"/>
          <w:b w:val="0"/>
          <w:bCs w:val="0"/>
          <w:outline w:val="0"/>
          <w:color w:val="24292e"/>
          <w:u w:color="24292e"/>
          <w:rtl w:val="0"/>
          <w14:textFill>
            <w14:solidFill>
              <w14:srgbClr w14:val="24292E"/>
            </w14:solidFill>
          </w14:textFill>
        </w:rPr>
        <w:t xml:space="preserve">. </w:t>
      </w:r>
    </w:p>
    <w:p>
      <w:pPr>
        <w:pStyle w:val="Body"/>
        <w:numPr>
          <w:ilvl w:val="0"/>
          <w:numId w:val="13"/>
        </w:numPr>
        <w:shd w:val="clear" w:color="auto" w:fill="ffffff"/>
        <w:bidi w:val="0"/>
        <w:spacing w:before="60" w:after="360"/>
        <w:ind w:right="0"/>
        <w:jc w:val="left"/>
        <w:rPr>
          <w:rFonts w:ascii="Helvetica" w:hAnsi="Helvetica"/>
          <w:outline w:val="0"/>
          <w:color w:val="24292e"/>
          <w:rtl w:val="0"/>
          <w:lang w:val="en-US"/>
          <w14:textFill>
            <w14:solidFill>
              <w14:srgbClr w14:val="24292E"/>
            </w14:solidFill>
          </w14:textFill>
        </w:rPr>
      </w:pPr>
      <w:r>
        <w:rPr>
          <w:rFonts w:ascii="Helvetica" w:hAnsi="Helvetica"/>
          <w:b w:val="1"/>
          <w:bCs w:val="1"/>
          <w:outline w:val="0"/>
          <w:color w:val="24292e"/>
          <w:u w:color="24292e"/>
          <w:rtl w:val="0"/>
          <w:lang w:val="en-US"/>
          <w14:textFill>
            <w14:solidFill>
              <w14:srgbClr w14:val="24292E"/>
            </w14:solidFill>
          </w14:textFill>
        </w:rPr>
        <w:t>Location:</w:t>
      </w:r>
      <w:r>
        <w:rPr>
          <w:rFonts w:ascii="Helvetica" w:hAnsi="Helvetica"/>
          <w:outline w:val="0"/>
          <w:color w:val="24292e"/>
          <w:u w:color="24292e"/>
          <w:rtl w:val="0"/>
          <w:lang w:val="en-US"/>
          <w14:textFill>
            <w14:solidFill>
              <w14:srgbClr w14:val="24292E"/>
            </w14:solidFill>
          </w14:textFill>
        </w:rPr>
        <w:t xml:space="preserve"> Remote</w:t>
      </w:r>
    </w:p>
    <w:p>
      <w:pPr>
        <w:pStyle w:val="Body"/>
        <w:numPr>
          <w:ilvl w:val="0"/>
          <w:numId w:val="12"/>
        </w:numPr>
        <w:shd w:val="clear" w:color="auto" w:fill="ffffff"/>
        <w:bidi w:val="0"/>
        <w:spacing w:before="60" w:after="360"/>
        <w:ind w:right="0"/>
        <w:jc w:val="left"/>
        <w:rPr>
          <w:rFonts w:ascii="Helvetica" w:hAnsi="Helvetica"/>
          <w:outline w:val="0"/>
          <w:color w:val="24292e"/>
          <w:rtl w:val="0"/>
          <w:lang w:val="en-US"/>
          <w14:textFill>
            <w14:solidFill>
              <w14:srgbClr w14:val="24292E"/>
            </w14:solidFill>
          </w14:textFill>
        </w:rPr>
      </w:pPr>
      <w:r>
        <w:rPr>
          <w:rFonts w:ascii="Helvetica" w:hAnsi="Helvetica"/>
          <w:b w:val="1"/>
          <w:bCs w:val="1"/>
          <w:outline w:val="0"/>
          <w:color w:val="24292e"/>
          <w:u w:color="24292e"/>
          <w:rtl w:val="0"/>
          <w:lang w:val="en-US"/>
          <w14:textFill>
            <w14:solidFill>
              <w14:srgbClr w14:val="24292E"/>
            </w14:solidFill>
          </w14:textFill>
        </w:rPr>
        <w:t>Product:</w:t>
      </w:r>
      <w:r>
        <w:rPr>
          <w:rFonts w:ascii="Helvetica" w:hAnsi="Helvetica"/>
          <w:outline w:val="0"/>
          <w:color w:val="24292e"/>
          <w:u w:color="24292e"/>
          <w:rtl w:val="0"/>
          <w:lang w:val="en-US"/>
          <w14:textFill>
            <w14:solidFill>
              <w14:srgbClr w14:val="24292E"/>
            </w14:solidFill>
          </w14:textFill>
        </w:rPr>
        <w:t xml:space="preserve"> High Fidelity interactive XD Prototype</w:t>
      </w:r>
    </w:p>
    <w:p>
      <w:pPr>
        <w:pStyle w:val="Body"/>
        <w:numPr>
          <w:ilvl w:val="0"/>
          <w:numId w:val="12"/>
        </w:numPr>
        <w:shd w:val="clear" w:color="auto" w:fill="ffffff"/>
        <w:bidi w:val="0"/>
        <w:spacing w:before="60" w:after="360"/>
        <w:ind w:right="0"/>
        <w:jc w:val="left"/>
        <w:rPr>
          <w:rFonts w:ascii="Helvetica" w:hAnsi="Helvetica"/>
          <w:outline w:val="0"/>
          <w:color w:val="24292e"/>
          <w:rtl w:val="0"/>
          <w:lang w:val="en-US"/>
          <w14:textFill>
            <w14:solidFill>
              <w14:srgbClr w14:val="24292E"/>
            </w14:solidFill>
          </w14:textFill>
        </w:rPr>
      </w:pPr>
      <w:r>
        <w:rPr>
          <w:rFonts w:ascii="Helvetica" w:hAnsi="Helvetica"/>
          <w:b w:val="1"/>
          <w:bCs w:val="1"/>
          <w:outline w:val="0"/>
          <w:color w:val="24292e"/>
          <w:u w:color="24292e"/>
          <w:rtl w:val="0"/>
          <w:lang w:val="en-US"/>
          <w14:textFill>
            <w14:solidFill>
              <w14:srgbClr w14:val="24292E"/>
            </w14:solidFill>
          </w14:textFill>
        </w:rPr>
        <w:t>Tools:</w:t>
      </w:r>
      <w:r>
        <w:rPr>
          <w:rFonts w:ascii="Helvetica" w:hAnsi="Helvetica"/>
          <w:outline w:val="0"/>
          <w:color w:val="24292e"/>
          <w:u w:color="24292e"/>
          <w:rtl w:val="0"/>
          <w:lang w:val="en-US"/>
          <w14:textFill>
            <w14:solidFill>
              <w14:srgbClr w14:val="24292E"/>
            </w14:solidFill>
          </w14:textFill>
        </w:rPr>
        <w:t xml:space="preserve"> Zoom, Adobe XD (XD link will be provided during call and users must share their screens)</w:t>
        <w:br w:type="textWrapping"/>
      </w:r>
      <w:commentRangeStart w:id="7"/>
    </w:p>
    <w:p>
      <w:pPr>
        <w:pStyle w:val="Body"/>
        <w:shd w:val="clear" w:color="auto" w:fill="ffffff"/>
        <w:tabs>
          <w:tab w:val="left" w:pos="720"/>
        </w:tabs>
        <w:bidi w:val="0"/>
        <w:spacing w:before="60" w:after="100"/>
        <w:ind w:left="0" w:right="0" w:firstLine="0"/>
        <w:jc w:val="left"/>
        <w:rPr>
          <w:del w:id="8" w:date="2021-08-11T11:13:56Z" w:author="Lauren Alexanderson"/>
          <w:rFonts w:ascii="Helvetica" w:cs="Helvetica" w:hAnsi="Helvetica" w:eastAsia="Helvetica"/>
          <w:b w:val="1"/>
          <w:bCs w:val="1"/>
          <w:outline w:val="0"/>
          <w:color w:val="24292e"/>
          <w:u w:color="24292e"/>
          <w:rtl w:val="0"/>
          <w14:textFill>
            <w14:solidFill>
              <w14:srgbClr w14:val="24292E"/>
            </w14:solidFill>
          </w14:textFill>
        </w:rPr>
      </w:pPr>
      <w:del w:id="9" w:date="2021-08-11T11:13:56Z" w:author="Lauren Alexanderson">
        <w:r>
          <w:rPr>
            <w:rFonts w:ascii="Helvetica" w:hAnsi="Helvetica"/>
            <w:b w:val="1"/>
            <w:bCs w:val="1"/>
            <w:outline w:val="0"/>
            <w:color w:val="24292e"/>
            <w:u w:color="24292e"/>
            <w:rtl w:val="0"/>
            <w:lang w:val="en-US"/>
            <w14:textFill>
              <w14:solidFill>
                <w14:srgbClr w14:val="24292E"/>
              </w14:solidFill>
            </w14:textFill>
          </w:rPr>
          <w:delText>Proposed</w:delText>
        </w:r>
      </w:del>
      <w:commentRangeEnd w:id="7"/>
      <w:r>
        <w:commentReference w:id="7"/>
      </w:r>
      <w:del w:id="10" w:date="2021-08-11T11:13:56Z" w:author="Lauren Alexanderson">
        <w:r>
          <w:rPr>
            <w:rFonts w:ascii="Helvetica" w:hAnsi="Helvetica"/>
            <w:b w:val="1"/>
            <w:bCs w:val="1"/>
            <w:outline w:val="0"/>
            <w:color w:val="24292e"/>
            <w:u w:color="24292e"/>
            <w:rtl w:val="0"/>
            <w:lang w:val="fr-FR"/>
            <w14:textFill>
              <w14:solidFill>
                <w14:srgbClr w14:val="24292E"/>
              </w14:solidFill>
            </w14:textFill>
          </w:rPr>
          <w:delText xml:space="preserve"> questions:</w:delText>
        </w:r>
      </w:del>
    </w:p>
    <w:p>
      <w:pPr>
        <w:pStyle w:val="paragraph"/>
        <w:tabs>
          <w:tab w:val="left" w:pos="720"/>
        </w:tabs>
        <w:bidi w:val="0"/>
        <w:spacing w:before="0" w:after="0"/>
        <w:ind w:left="0" w:right="0" w:firstLine="360"/>
        <w:jc w:val="left"/>
        <w:rPr>
          <w:del w:id="11" w:date="2021-08-11T11:13:56Z" w:author="Lauren Alexanderson"/>
          <w:rStyle w:val="eop"/>
          <w:rFonts w:ascii="Arial" w:cs="Arial" w:hAnsi="Arial" w:eastAsia="Arial"/>
          <w:sz w:val="22"/>
          <w:szCs w:val="22"/>
          <w:rtl w:val="0"/>
        </w:rPr>
      </w:pPr>
      <w:del w:id="12" w:date="2021-08-11T11:13:56Z" w:author="Lauren Alexanderson">
        <w:r>
          <w:rPr>
            <w:rStyle w:val="eop"/>
            <w:rFonts w:ascii="Arial" w:hAnsi="Arial"/>
            <w:sz w:val="22"/>
            <w:szCs w:val="22"/>
            <w:rtl w:val="0"/>
            <w:lang w:val="en-US"/>
          </w:rPr>
          <w:delText>First, have you participated in a usability testing before?</w:delText>
        </w:r>
      </w:del>
      <w:del w:id="13" w:date="2021-08-11T11:13:56Z" w:author="Lauren Alexanderson">
        <w:r>
          <w:rPr>
            <w:rStyle w:val="eop"/>
            <w:rFonts w:ascii="Arial" w:hAnsi="Arial" w:hint="default"/>
            <w:sz w:val="22"/>
            <w:szCs w:val="22"/>
            <w:rtl w:val="0"/>
            <w:lang w:val="en-US"/>
          </w:rPr>
          <w:delText> </w:delText>
        </w:r>
      </w:del>
    </w:p>
    <w:p>
      <w:pPr>
        <w:pStyle w:val="paragraph"/>
        <w:tabs>
          <w:tab w:val="left" w:pos="720"/>
        </w:tabs>
        <w:bidi w:val="0"/>
        <w:spacing w:before="0" w:after="0"/>
        <w:ind w:left="0" w:right="0" w:firstLine="360"/>
        <w:jc w:val="left"/>
        <w:rPr>
          <w:del w:id="14" w:date="2021-08-11T11:13:56Z" w:author="Lauren Alexanderson"/>
          <w:rStyle w:val="eop"/>
          <w:rFonts w:ascii="Arial" w:cs="Arial" w:hAnsi="Arial" w:eastAsia="Arial"/>
          <w:sz w:val="22"/>
          <w:szCs w:val="22"/>
          <w:rtl w:val="0"/>
        </w:rPr>
      </w:pPr>
      <w:del w:id="15" w:date="2021-08-11T11:13:56Z" w:author="Lauren Alexanderson">
        <w:r>
          <w:rPr>
            <w:rStyle w:val="eop"/>
            <w:rFonts w:ascii="Arial" w:hAnsi="Arial"/>
            <w:sz w:val="22"/>
            <w:szCs w:val="22"/>
            <w:rtl w:val="0"/>
            <w:lang w:val="en-US"/>
          </w:rPr>
          <w:delText>Tell me a little bit about yourself. How old are you? What do you do for a living?</w:delText>
        </w:r>
      </w:del>
      <w:del w:id="16" w:date="2021-08-11T11:13:56Z" w:author="Lauren Alexanderson">
        <w:r>
          <w:rPr>
            <w:rStyle w:val="eop"/>
            <w:rFonts w:ascii="Arial" w:hAnsi="Arial" w:hint="default"/>
            <w:sz w:val="22"/>
            <w:szCs w:val="22"/>
            <w:rtl w:val="0"/>
            <w:lang w:val="en-US"/>
          </w:rPr>
          <w:delText> </w:delText>
        </w:r>
      </w:del>
    </w:p>
    <w:p>
      <w:pPr>
        <w:pStyle w:val="paragraph"/>
        <w:tabs>
          <w:tab w:val="left" w:pos="720"/>
        </w:tabs>
        <w:bidi w:val="0"/>
        <w:spacing w:before="0" w:after="0"/>
        <w:ind w:left="0" w:right="0" w:firstLine="360"/>
        <w:jc w:val="left"/>
        <w:rPr>
          <w:del w:id="17" w:date="2021-08-11T11:13:56Z" w:author="Lauren Alexanderson"/>
          <w:rStyle w:val="eop"/>
          <w:rFonts w:ascii="Arial" w:cs="Arial" w:hAnsi="Arial" w:eastAsia="Arial"/>
          <w:sz w:val="22"/>
          <w:szCs w:val="22"/>
          <w:rtl w:val="0"/>
        </w:rPr>
      </w:pPr>
      <w:del w:id="18" w:date="2021-08-11T11:13:56Z" w:author="Lauren Alexanderson">
        <w:r>
          <w:rPr>
            <w:rStyle w:val="eop"/>
            <w:rFonts w:ascii="Arial" w:hAnsi="Arial"/>
            <w:sz w:val="22"/>
            <w:szCs w:val="22"/>
            <w:rtl w:val="0"/>
            <w:lang w:val="en-US"/>
          </w:rPr>
          <w:delText>What is your highest level of education?</w:delText>
        </w:r>
      </w:del>
      <w:del w:id="19" w:date="2021-08-11T11:13:56Z" w:author="Lauren Alexanderson">
        <w:r>
          <w:rPr>
            <w:rStyle w:val="eop"/>
            <w:rFonts w:ascii="Arial" w:hAnsi="Arial" w:hint="default"/>
            <w:sz w:val="22"/>
            <w:szCs w:val="22"/>
            <w:rtl w:val="0"/>
            <w:lang w:val="en-US"/>
          </w:rPr>
          <w:delText> </w:delText>
        </w:r>
      </w:del>
    </w:p>
    <w:p>
      <w:pPr>
        <w:pStyle w:val="paragraph"/>
        <w:tabs>
          <w:tab w:val="left" w:pos="720"/>
        </w:tabs>
        <w:bidi w:val="0"/>
        <w:spacing w:before="0" w:after="0"/>
        <w:ind w:left="0" w:right="0" w:firstLine="360"/>
        <w:jc w:val="left"/>
        <w:rPr>
          <w:del w:id="20" w:date="2021-08-11T11:13:56Z" w:author="Lauren Alexanderson"/>
          <w:rStyle w:val="eop"/>
          <w:rFonts w:ascii="Arial" w:cs="Arial" w:hAnsi="Arial" w:eastAsia="Arial"/>
          <w:sz w:val="22"/>
          <w:szCs w:val="22"/>
          <w:rtl w:val="0"/>
        </w:rPr>
      </w:pPr>
      <w:del w:id="21" w:date="2021-08-11T11:13:56Z" w:author="Lauren Alexanderson">
        <w:r>
          <w:rPr>
            <w:rStyle w:val="eop"/>
            <w:rFonts w:ascii="Arial" w:hAnsi="Arial"/>
            <w:sz w:val="22"/>
            <w:szCs w:val="22"/>
            <w:rtl w:val="0"/>
            <w:lang w:val="en-US"/>
          </w:rPr>
          <w:delText>How comfortable are you with computers and technology? Tell me a little bit about what you use them for. (We want to gauge whether or not the online pharmacy is their first choice. If someone is uncomfortable with online services, it is more likely that they will be more frustrated with the product, regardless of how useable it may be)</w:delText>
        </w:r>
      </w:del>
      <w:del w:id="22" w:date="2021-08-11T11:13:56Z" w:author="Lauren Alexanderson">
        <w:r>
          <w:rPr>
            <w:rStyle w:val="eop"/>
            <w:rFonts w:ascii="Arial" w:hAnsi="Arial" w:hint="default"/>
            <w:sz w:val="22"/>
            <w:szCs w:val="22"/>
            <w:rtl w:val="0"/>
            <w:lang w:val="en-US"/>
          </w:rPr>
          <w:delText> </w:delText>
        </w:r>
      </w:del>
    </w:p>
    <w:p>
      <w:pPr>
        <w:pStyle w:val="paragraph"/>
        <w:tabs>
          <w:tab w:val="left" w:pos="720"/>
        </w:tabs>
        <w:bidi w:val="0"/>
        <w:spacing w:before="0" w:after="0"/>
        <w:ind w:left="0" w:right="0" w:firstLine="360"/>
        <w:jc w:val="left"/>
        <w:rPr>
          <w:del w:id="23" w:date="2021-08-11T11:13:56Z" w:author="Lauren Alexanderson"/>
          <w:rStyle w:val="eop"/>
          <w:rFonts w:ascii="Arial" w:cs="Arial" w:hAnsi="Arial" w:eastAsia="Arial"/>
          <w:sz w:val="22"/>
          <w:szCs w:val="22"/>
          <w:rtl w:val="0"/>
        </w:rPr>
      </w:pPr>
      <w:del w:id="24" w:date="2021-08-11T11:13:56Z" w:author="Lauren Alexanderson">
        <w:r>
          <w:rPr>
            <w:rStyle w:val="eop"/>
            <w:rFonts w:ascii="Arial" w:hAnsi="Arial"/>
            <w:sz w:val="22"/>
            <w:szCs w:val="22"/>
            <w:rtl w:val="0"/>
            <w:lang w:val="en-US"/>
          </w:rPr>
          <w:delText>How</w:delText>
        </w:r>
      </w:del>
      <w:del w:id="25" w:date="2021-08-11T11:13:56Z" w:author="Lauren Alexanderson">
        <w:r>
          <w:rPr>
            <w:rStyle w:val="eop"/>
            <w:rFonts w:ascii="Arial" w:hAnsi="Arial" w:hint="default"/>
            <w:sz w:val="22"/>
            <w:szCs w:val="22"/>
            <w:rtl w:val="0"/>
            <w:lang w:val="en-US"/>
          </w:rPr>
          <w:delText> </w:delText>
        </w:r>
      </w:del>
      <w:del w:id="26" w:date="2021-08-11T11:13:56Z" w:author="Lauren Alexanderson">
        <w:r>
          <w:rPr>
            <w:rStyle w:val="eop"/>
            <w:rFonts w:ascii="Arial" w:hAnsi="Arial"/>
            <w:sz w:val="22"/>
            <w:szCs w:val="22"/>
            <w:rtl w:val="0"/>
            <w:lang w:val="en-US"/>
          </w:rPr>
          <w:delText>often do you use</w:delText>
        </w:r>
      </w:del>
      <w:del w:id="27" w:date="2021-08-11T11:13:56Z" w:author="Lauren Alexanderson">
        <w:r>
          <w:rPr>
            <w:rStyle w:val="eop"/>
            <w:rFonts w:ascii="Arial" w:hAnsi="Arial" w:hint="default"/>
            <w:sz w:val="22"/>
            <w:szCs w:val="22"/>
            <w:rtl w:val="0"/>
            <w:lang w:val="en-US"/>
          </w:rPr>
          <w:delText> </w:delText>
        </w:r>
      </w:del>
      <w:del w:id="28" w:date="2021-08-11T11:13:56Z" w:author="Lauren Alexanderson">
        <w:r>
          <w:rPr>
            <w:rStyle w:val="eop"/>
            <w:rFonts w:ascii="Arial" w:hAnsi="Arial"/>
            <w:sz w:val="22"/>
            <w:szCs w:val="22"/>
            <w:rtl w:val="0"/>
            <w:lang w:val="en-US"/>
          </w:rPr>
          <w:delText>the MHV website? What do you use it for?</w:delText>
        </w:r>
      </w:del>
      <w:del w:id="29" w:date="2021-08-11T11:13:56Z" w:author="Lauren Alexanderson">
        <w:r>
          <w:rPr>
            <w:rStyle w:val="eop"/>
            <w:rFonts w:ascii="Arial" w:hAnsi="Arial" w:hint="default"/>
            <w:sz w:val="22"/>
            <w:szCs w:val="22"/>
            <w:rtl w:val="0"/>
            <w:lang w:val="en-US"/>
          </w:rPr>
          <w:delText> </w:delText>
        </w:r>
      </w:del>
      <w:del w:id="30" w:date="2021-08-11T11:13:56Z" w:author="Lauren Alexanderson">
        <w:r>
          <w:rPr>
            <w:rStyle w:val="eop"/>
            <w:rFonts w:ascii="Arial" w:hAnsi="Arial"/>
            <w:sz w:val="22"/>
            <w:szCs w:val="22"/>
            <w:rtl w:val="0"/>
            <w:lang w:val="en-US"/>
          </w:rPr>
          <w:delText>How much time do you spend on the site?</w:delText>
        </w:r>
      </w:del>
      <w:del w:id="31" w:date="2021-08-11T11:13:56Z" w:author="Lauren Alexanderson">
        <w:r>
          <w:rPr>
            <w:rStyle w:val="eop"/>
            <w:rFonts w:ascii="Arial" w:hAnsi="Arial" w:hint="default"/>
            <w:sz w:val="22"/>
            <w:szCs w:val="22"/>
            <w:rtl w:val="0"/>
            <w:lang w:val="en-US"/>
          </w:rPr>
          <w:delText> </w:delText>
        </w:r>
      </w:del>
      <w:del w:id="32" w:date="2021-08-11T11:13:56Z" w:author="Lauren Alexanderson">
        <w:r>
          <w:rPr>
            <w:rStyle w:val="eop"/>
            <w:rFonts w:ascii="Arial" w:hAnsi="Arial"/>
            <w:sz w:val="22"/>
            <w:szCs w:val="22"/>
            <w:rtl w:val="0"/>
            <w:lang w:val="en-US"/>
          </w:rPr>
          <w:delText>What are your overall thoughts on the website?</w:delText>
        </w:r>
      </w:del>
      <w:del w:id="33" w:date="2021-08-11T11:13:56Z" w:author="Lauren Alexanderson">
        <w:r>
          <w:rPr>
            <w:rStyle w:val="eop"/>
            <w:rFonts w:ascii="Arial" w:hAnsi="Arial" w:hint="default"/>
            <w:sz w:val="22"/>
            <w:szCs w:val="22"/>
            <w:rtl w:val="0"/>
            <w:lang w:val="en-US"/>
          </w:rPr>
          <w:delText>  </w:delText>
        </w:r>
      </w:del>
    </w:p>
    <w:p>
      <w:pPr>
        <w:pStyle w:val="paragraph"/>
        <w:tabs>
          <w:tab w:val="left" w:pos="720"/>
        </w:tabs>
        <w:bidi w:val="0"/>
        <w:spacing w:before="0" w:after="0"/>
        <w:ind w:left="0" w:right="0" w:firstLine="360"/>
        <w:jc w:val="left"/>
        <w:rPr>
          <w:del w:id="34" w:date="2021-08-11T11:13:56Z" w:author="Lauren Alexanderson"/>
          <w:rStyle w:val="eop"/>
          <w:rFonts w:ascii="Arial" w:cs="Arial" w:hAnsi="Arial" w:eastAsia="Arial"/>
          <w:sz w:val="22"/>
          <w:szCs w:val="22"/>
          <w:rtl w:val="0"/>
        </w:rPr>
      </w:pPr>
      <w:del w:id="35" w:date="2021-08-11T11:13:56Z" w:author="Lauren Alexanderson">
        <w:r>
          <w:rPr>
            <w:rStyle w:val="eop"/>
            <w:rFonts w:ascii="Arial" w:hAnsi="Arial"/>
            <w:sz w:val="22"/>
            <w:szCs w:val="22"/>
            <w:rtl w:val="0"/>
            <w:lang w:val="en-US"/>
          </w:rPr>
          <w:delText>In addition to MHV, do you use any other online pharmacies?</w:delText>
        </w:r>
      </w:del>
      <w:del w:id="36" w:date="2021-08-11T11:13:56Z" w:author="Lauren Alexanderson">
        <w:r>
          <w:rPr>
            <w:rStyle w:val="eop"/>
            <w:rFonts w:ascii="Arial" w:hAnsi="Arial" w:hint="default"/>
            <w:sz w:val="22"/>
            <w:szCs w:val="22"/>
            <w:rtl w:val="0"/>
            <w:lang w:val="en-US"/>
          </w:rPr>
          <w:delText> </w:delText>
        </w:r>
      </w:del>
    </w:p>
    <w:p>
      <w:pPr>
        <w:pStyle w:val="paragraph"/>
        <w:tabs>
          <w:tab w:val="left" w:pos="720"/>
        </w:tabs>
        <w:bidi w:val="0"/>
        <w:spacing w:before="0" w:after="0"/>
        <w:ind w:left="0" w:right="0" w:firstLine="360"/>
        <w:jc w:val="left"/>
        <w:rPr>
          <w:del w:id="37" w:date="2021-08-11T11:13:56Z" w:author="Lauren Alexanderson"/>
          <w:rStyle w:val="eop"/>
          <w:rFonts w:ascii="Arial" w:cs="Arial" w:hAnsi="Arial" w:eastAsia="Arial"/>
          <w:sz w:val="22"/>
          <w:szCs w:val="22"/>
          <w:rtl w:val="0"/>
        </w:rPr>
      </w:pPr>
      <w:del w:id="38" w:date="2021-08-11T11:13:56Z" w:author="Lauren Alexanderson">
        <w:r>
          <w:rPr>
            <w:rFonts w:ascii="Helvetica" w:hAnsi="Helvetica"/>
            <w:outline w:val="0"/>
            <w:color w:val="24292e"/>
            <w:sz w:val="22"/>
            <w:szCs w:val="22"/>
            <w:u w:color="24292e"/>
            <w:rtl w:val="0"/>
            <w:lang w:val="en-US"/>
            <w14:textFill>
              <w14:solidFill>
                <w14:srgbClr w14:val="24292E"/>
              </w14:solidFill>
            </w14:textFill>
          </w:rPr>
          <w:delText>[If yes]</w:delText>
        </w:r>
      </w:del>
      <w:del w:id="39" w:date="2021-08-11T11:13:56Z" w:author="Lauren Alexanderson">
        <w:r>
          <w:rPr>
            <w:rFonts w:ascii="Helvetica" w:hAnsi="Helvetica" w:hint="default"/>
            <w:outline w:val="0"/>
            <w:color w:val="24292e"/>
            <w:sz w:val="22"/>
            <w:szCs w:val="22"/>
            <w:u w:color="24292e"/>
            <w:rtl w:val="0"/>
            <w:lang w:val="en-US"/>
            <w14:textFill>
              <w14:solidFill>
                <w14:srgbClr w14:val="24292E"/>
              </w14:solidFill>
            </w14:textFill>
          </w:rPr>
          <w:delText> </w:delText>
        </w:r>
      </w:del>
      <w:del w:id="40" w:date="2021-08-11T11:13:56Z" w:author="Lauren Alexanderson">
        <w:r>
          <w:rPr>
            <w:rFonts w:ascii="Helvetica" w:hAnsi="Helvetica"/>
            <w:outline w:val="0"/>
            <w:color w:val="24292e"/>
            <w:sz w:val="22"/>
            <w:szCs w:val="22"/>
            <w:u w:color="24292e"/>
            <w:rtl w:val="0"/>
            <w:lang w:val="en-US"/>
            <w14:textFill>
              <w14:solidFill>
                <w14:srgbClr w14:val="24292E"/>
              </w14:solidFill>
            </w14:textFill>
          </w:rPr>
          <w:delText>which? What are your feelings toward that pharmacy as opposed to MHV?</w:delText>
        </w:r>
      </w:del>
      <w:del w:id="41" w:date="2021-08-11T11:13:56Z" w:author="Lauren Alexanderson">
        <w:r>
          <w:rPr>
            <w:rFonts w:ascii="Helvetica" w:hAnsi="Helvetica" w:hint="default"/>
            <w:outline w:val="0"/>
            <w:color w:val="24292e"/>
            <w:sz w:val="22"/>
            <w:szCs w:val="22"/>
            <w:u w:color="24292e"/>
            <w:rtl w:val="0"/>
            <w:lang w:val="en-US"/>
            <w14:textFill>
              <w14:solidFill>
                <w14:srgbClr w14:val="24292E"/>
              </w14:solidFill>
            </w14:textFill>
          </w:rPr>
          <w:delText> </w:delText>
        </w:r>
      </w:del>
    </w:p>
    <w:p>
      <w:pPr>
        <w:pStyle w:val="paragraph"/>
        <w:tabs>
          <w:tab w:val="left" w:pos="720"/>
        </w:tabs>
        <w:bidi w:val="0"/>
        <w:spacing w:before="0" w:after="0"/>
        <w:ind w:left="0" w:right="0" w:firstLine="360"/>
        <w:jc w:val="left"/>
        <w:rPr>
          <w:del w:id="42" w:date="2021-08-11T11:13:56Z" w:author="Lauren Alexanderson"/>
          <w:rStyle w:val="eop"/>
          <w:rtl w:val="0"/>
        </w:rPr>
      </w:pPr>
      <w:del w:id="43" w:date="2021-08-11T11:13:56Z" w:author="Lauren Alexanderson">
        <w:r>
          <w:rPr>
            <w:rFonts w:ascii="Arial" w:hAnsi="Arial"/>
            <w:sz w:val="22"/>
            <w:szCs w:val="22"/>
            <w:rtl w:val="0"/>
            <w:lang w:val="en-US"/>
          </w:rPr>
          <w:delText>[Regarding Details Pages:]</w:delText>
        </w:r>
      </w:del>
      <w:del w:id="44" w:date="2021-08-11T11:13:56Z" w:author="Lauren Alexanderson">
        <w:r>
          <w:rPr>
            <w:rFonts w:ascii="Arial" w:hAnsi="Arial" w:hint="default"/>
            <w:sz w:val="22"/>
            <w:szCs w:val="22"/>
            <w:rtl w:val="0"/>
            <w:lang w:val="en-US"/>
          </w:rPr>
          <w:delText> </w:delText>
        </w:r>
      </w:del>
      <w:del w:id="45" w:date="2021-08-11T11:13:56Z" w:author="Lauren Alexanderson">
        <w:r>
          <w:rPr>
            <w:rFonts w:ascii="Arial" w:hAnsi="Arial"/>
            <w:sz w:val="22"/>
            <w:szCs w:val="22"/>
            <w:rtl w:val="0"/>
            <w:lang w:val="en-US"/>
          </w:rPr>
          <w:delText>When looking at a prescription, what do you think these terms mean?</w:delText>
        </w:r>
      </w:del>
      <w:del w:id="46" w:date="2021-08-11T11:13:56Z" w:author="Lauren Alexanderson">
        <w:r>
          <w:rPr>
            <w:rFonts w:ascii="Arial" w:hAnsi="Arial" w:hint="default"/>
            <w:sz w:val="22"/>
            <w:szCs w:val="22"/>
            <w:rtl w:val="0"/>
            <w:lang w:val="en-US"/>
          </w:rPr>
          <w:delText> </w:delText>
        </w:r>
      </w:del>
      <w:del w:id="47" w:date="2021-08-11T11:13:56Z" w:author="Lauren Alexanderson">
        <w:r>
          <w:rPr>
            <w:rFonts w:ascii="Arial" w:hAnsi="Arial"/>
            <w:sz w:val="22"/>
            <w:szCs w:val="22"/>
            <w:rtl w:val="0"/>
            <w:lang w:val="en-US"/>
          </w:rPr>
          <w:delText>Again, I am not testing your knowledge, we just want to make sure</w:delText>
        </w:r>
      </w:del>
      <w:del w:id="48" w:date="2021-08-11T11:13:56Z" w:author="Lauren Alexanderson">
        <w:r>
          <w:rPr>
            <w:rFonts w:ascii="Arial" w:hAnsi="Arial" w:hint="default"/>
            <w:sz w:val="22"/>
            <w:szCs w:val="22"/>
            <w:rtl w:val="0"/>
            <w:lang w:val="en-US"/>
          </w:rPr>
          <w:delText> </w:delText>
        </w:r>
      </w:del>
      <w:del w:id="49" w:date="2021-08-11T11:13:56Z" w:author="Lauren Alexanderson">
        <w:r>
          <w:rPr>
            <w:rFonts w:ascii="Arial" w:hAnsi="Arial"/>
            <w:sz w:val="22"/>
            <w:szCs w:val="22"/>
            <w:rtl w:val="0"/>
            <w:lang w:val="en-US"/>
          </w:rPr>
          <w:delText>we use the same language that our users use.</w:delText>
        </w:r>
      </w:del>
      <w:del w:id="50" w:date="2021-08-11T11:13:56Z" w:author="Lauren Alexanderson">
        <w:r>
          <w:rPr>
            <w:rFonts w:ascii="Arial" w:hAnsi="Arial" w:hint="default"/>
            <w:rtl w:val="0"/>
            <w:lang w:val="en-US"/>
          </w:rPr>
          <w:delText> </w:delText>
        </w:r>
      </w:del>
    </w:p>
    <w:p>
      <w:pPr>
        <w:pStyle w:val="paragraph"/>
        <w:tabs>
          <w:tab w:val="left" w:pos="720"/>
        </w:tabs>
        <w:bidi w:val="0"/>
        <w:spacing w:before="0" w:after="0"/>
        <w:ind w:left="0" w:right="0" w:firstLine="360"/>
        <w:jc w:val="left"/>
        <w:rPr>
          <w:del w:id="51" w:date="2021-08-11T11:13:56Z" w:author="Lauren Alexanderson"/>
          <w:rStyle w:val="eop"/>
          <w:rFonts w:ascii="Arial" w:cs="Arial" w:hAnsi="Arial" w:eastAsia="Arial"/>
          <w:sz w:val="22"/>
          <w:szCs w:val="22"/>
          <w:rtl w:val="0"/>
        </w:rPr>
      </w:pPr>
      <w:del w:id="52" w:date="2021-08-11T11:13:56Z" w:author="Lauren Alexanderson">
        <w:r>
          <w:rPr>
            <w:rStyle w:val="eop"/>
            <w:rFonts w:ascii="Arial" w:hAnsi="Arial"/>
            <w:sz w:val="22"/>
            <w:szCs w:val="22"/>
            <w:rtl w:val="0"/>
            <w:lang w:val="en-US"/>
          </w:rPr>
          <w:delText>Dispensed Date</w:delText>
        </w:r>
      </w:del>
      <w:del w:id="53" w:date="2021-08-11T11:13:56Z" w:author="Lauren Alexanderson">
        <w:r>
          <w:rPr>
            <w:rStyle w:val="eop"/>
            <w:rFonts w:ascii="Arial" w:hAnsi="Arial" w:hint="default"/>
            <w:sz w:val="22"/>
            <w:szCs w:val="22"/>
            <w:rtl w:val="0"/>
            <w:lang w:val="en-US"/>
          </w:rPr>
          <w:delText> </w:delText>
        </w:r>
      </w:del>
    </w:p>
    <w:p>
      <w:pPr>
        <w:pStyle w:val="paragraph"/>
        <w:tabs>
          <w:tab w:val="left" w:pos="720"/>
        </w:tabs>
        <w:bidi w:val="0"/>
        <w:spacing w:before="0" w:after="0"/>
        <w:ind w:left="0" w:right="0" w:firstLine="360"/>
        <w:jc w:val="left"/>
        <w:rPr>
          <w:del w:id="54" w:date="2021-08-11T11:13:56Z" w:author="Lauren Alexanderson"/>
          <w:rStyle w:val="eop"/>
          <w:rFonts w:ascii="Arial" w:cs="Arial" w:hAnsi="Arial" w:eastAsia="Arial"/>
          <w:sz w:val="22"/>
          <w:szCs w:val="22"/>
          <w:rtl w:val="0"/>
        </w:rPr>
      </w:pPr>
      <w:del w:id="55" w:date="2021-08-11T11:13:56Z" w:author="Lauren Alexanderson">
        <w:r>
          <w:rPr>
            <w:rStyle w:val="eop"/>
            <w:rFonts w:ascii="Arial" w:hAnsi="Arial"/>
            <w:sz w:val="22"/>
            <w:szCs w:val="22"/>
            <w:rtl w:val="0"/>
            <w:lang w:val="en-US"/>
          </w:rPr>
          <w:delText>Fill Date</w:delText>
        </w:r>
      </w:del>
      <w:del w:id="56" w:date="2021-08-11T11:13:56Z" w:author="Lauren Alexanderson">
        <w:r>
          <w:rPr>
            <w:rStyle w:val="eop"/>
            <w:rFonts w:ascii="Arial" w:hAnsi="Arial" w:hint="default"/>
            <w:sz w:val="22"/>
            <w:szCs w:val="22"/>
            <w:rtl w:val="0"/>
            <w:lang w:val="en-US"/>
          </w:rPr>
          <w:delText> </w:delText>
        </w:r>
      </w:del>
    </w:p>
    <w:p>
      <w:pPr>
        <w:pStyle w:val="paragraph"/>
        <w:tabs>
          <w:tab w:val="left" w:pos="720"/>
        </w:tabs>
        <w:bidi w:val="0"/>
        <w:spacing w:before="0" w:after="0"/>
        <w:ind w:left="0" w:right="0" w:firstLine="360"/>
        <w:jc w:val="left"/>
        <w:rPr>
          <w:del w:id="57" w:date="2021-08-11T11:13:56Z" w:author="Lauren Alexanderson"/>
          <w:rStyle w:val="eop"/>
          <w:rFonts w:ascii="Arial" w:cs="Arial" w:hAnsi="Arial" w:eastAsia="Arial"/>
          <w:sz w:val="22"/>
          <w:szCs w:val="22"/>
          <w:rtl w:val="0"/>
        </w:rPr>
      </w:pPr>
      <w:del w:id="58" w:date="2021-08-11T11:13:56Z" w:author="Lauren Alexanderson">
        <w:r>
          <w:rPr>
            <w:rStyle w:val="eop"/>
            <w:rFonts w:ascii="Arial" w:hAnsi="Arial"/>
            <w:sz w:val="22"/>
            <w:szCs w:val="22"/>
            <w:rtl w:val="0"/>
            <w:lang w:val="en-US"/>
          </w:rPr>
          <w:delText>Expiration Date</w:delText>
        </w:r>
      </w:del>
      <w:del w:id="59" w:date="2021-08-11T11:13:56Z" w:author="Lauren Alexanderson">
        <w:r>
          <w:rPr>
            <w:rStyle w:val="eop"/>
            <w:rFonts w:ascii="Arial" w:hAnsi="Arial" w:hint="default"/>
            <w:sz w:val="22"/>
            <w:szCs w:val="22"/>
            <w:rtl w:val="0"/>
            <w:lang w:val="en-US"/>
          </w:rPr>
          <w:delText> </w:delText>
        </w:r>
      </w:del>
    </w:p>
    <w:p>
      <w:pPr>
        <w:pStyle w:val="paragraph"/>
        <w:tabs>
          <w:tab w:val="left" w:pos="720"/>
        </w:tabs>
        <w:bidi w:val="0"/>
        <w:spacing w:before="0" w:after="0"/>
        <w:ind w:left="0" w:right="0" w:firstLine="360"/>
        <w:jc w:val="left"/>
        <w:rPr>
          <w:del w:id="60" w:date="2021-08-11T11:13:56Z" w:author="Lauren Alexanderson"/>
          <w:rStyle w:val="eop"/>
          <w:rFonts w:ascii="Arial" w:cs="Arial" w:hAnsi="Arial" w:eastAsia="Arial"/>
          <w:sz w:val="22"/>
          <w:szCs w:val="22"/>
          <w:rtl w:val="0"/>
        </w:rPr>
      </w:pPr>
      <w:del w:id="61" w:date="2021-08-11T11:13:56Z" w:author="Lauren Alexanderson">
        <w:r>
          <w:rPr>
            <w:rStyle w:val="eop"/>
            <w:rFonts w:ascii="Arial" w:hAnsi="Arial"/>
            <w:sz w:val="22"/>
            <w:szCs w:val="22"/>
            <w:rtl w:val="0"/>
            <w:lang w:val="en-US"/>
          </w:rPr>
          <w:delText>Order Date</w:delText>
        </w:r>
      </w:del>
      <w:del w:id="62" w:date="2021-08-11T11:13:56Z" w:author="Lauren Alexanderson">
        <w:r>
          <w:rPr>
            <w:rStyle w:val="eop"/>
            <w:rFonts w:ascii="Arial" w:hAnsi="Arial" w:hint="default"/>
            <w:sz w:val="22"/>
            <w:szCs w:val="22"/>
            <w:rtl w:val="0"/>
            <w:lang w:val="en-US"/>
          </w:rPr>
          <w:delText> </w:delText>
        </w:r>
      </w:del>
    </w:p>
    <w:p>
      <w:pPr>
        <w:pStyle w:val="paragraph"/>
        <w:tabs>
          <w:tab w:val="left" w:pos="720"/>
        </w:tabs>
        <w:bidi w:val="0"/>
        <w:spacing w:before="0" w:after="0"/>
        <w:ind w:left="0" w:right="0" w:firstLine="360"/>
        <w:jc w:val="left"/>
        <w:rPr>
          <w:del w:id="63" w:date="2021-08-11T11:13:56Z" w:author="Lauren Alexanderson"/>
          <w:rStyle w:val="eop"/>
          <w:rFonts w:ascii="Arial" w:cs="Arial" w:hAnsi="Arial" w:eastAsia="Arial"/>
          <w:sz w:val="22"/>
          <w:szCs w:val="22"/>
          <w:rtl w:val="0"/>
        </w:rPr>
      </w:pPr>
      <w:del w:id="64" w:date="2021-08-11T11:13:56Z" w:author="Lauren Alexanderson">
        <w:r>
          <w:rPr>
            <w:rStyle w:val="eop"/>
            <w:rFonts w:ascii="Arial" w:hAnsi="Arial"/>
            <w:sz w:val="22"/>
            <w:szCs w:val="22"/>
            <w:rtl w:val="0"/>
            <w:lang w:val="en-US"/>
          </w:rPr>
          <w:delText>Status</w:delText>
        </w:r>
      </w:del>
      <w:del w:id="65" w:date="2021-08-11T11:13:56Z" w:author="Lauren Alexanderson">
        <w:r>
          <w:rPr>
            <w:rStyle w:val="eop"/>
            <w:rFonts w:ascii="Arial" w:hAnsi="Arial" w:hint="default"/>
            <w:sz w:val="22"/>
            <w:szCs w:val="22"/>
            <w:rtl w:val="0"/>
            <w:lang w:val="en-US"/>
          </w:rPr>
          <w:delText> </w:delText>
        </w:r>
      </w:del>
    </w:p>
    <w:p>
      <w:pPr>
        <w:pStyle w:val="paragraph"/>
        <w:tabs>
          <w:tab w:val="left" w:pos="720"/>
        </w:tabs>
        <w:bidi w:val="0"/>
        <w:spacing w:before="0" w:after="0"/>
        <w:ind w:left="0" w:right="0" w:firstLine="360"/>
        <w:jc w:val="left"/>
        <w:rPr>
          <w:del w:id="66" w:date="2021-08-11T11:13:56Z" w:author="Lauren Alexanderson"/>
          <w:rStyle w:val="eop"/>
          <w:rFonts w:ascii="Arial" w:cs="Arial" w:hAnsi="Arial" w:eastAsia="Arial"/>
          <w:sz w:val="22"/>
          <w:szCs w:val="22"/>
          <w:rtl w:val="0"/>
        </w:rPr>
      </w:pPr>
      <w:del w:id="67" w:date="2021-08-11T11:13:56Z" w:author="Lauren Alexanderson">
        <w:r>
          <w:rPr>
            <w:rStyle w:val="eop"/>
            <w:rFonts w:ascii="Arial" w:hAnsi="Arial"/>
            <w:sz w:val="22"/>
            <w:szCs w:val="22"/>
            <w:rtl w:val="0"/>
            <w:lang w:val="en-US"/>
          </w:rPr>
          <w:delText>Category</w:delText>
        </w:r>
      </w:del>
      <w:del w:id="68" w:date="2021-08-11T11:13:56Z" w:author="Lauren Alexanderson">
        <w:r>
          <w:rPr>
            <w:rStyle w:val="eop"/>
            <w:rFonts w:ascii="Arial" w:hAnsi="Arial" w:hint="default"/>
            <w:sz w:val="22"/>
            <w:szCs w:val="22"/>
            <w:rtl w:val="0"/>
            <w:lang w:val="en-US"/>
          </w:rPr>
          <w:delText> </w:delText>
        </w:r>
      </w:del>
    </w:p>
    <w:p>
      <w:pPr>
        <w:pStyle w:val="paragraph"/>
        <w:tabs>
          <w:tab w:val="left" w:pos="720"/>
        </w:tabs>
        <w:bidi w:val="0"/>
        <w:spacing w:before="0" w:after="0"/>
        <w:ind w:left="0" w:right="0" w:firstLine="360"/>
        <w:jc w:val="left"/>
        <w:rPr>
          <w:del w:id="69" w:date="2021-08-11T11:13:56Z" w:author="Lauren Alexanderson"/>
          <w:rStyle w:val="eop"/>
          <w:rFonts w:ascii="Arial" w:cs="Arial" w:hAnsi="Arial" w:eastAsia="Arial"/>
          <w:sz w:val="22"/>
          <w:szCs w:val="22"/>
          <w:rtl w:val="0"/>
        </w:rPr>
      </w:pPr>
      <w:del w:id="70" w:date="2021-08-11T11:13:56Z" w:author="Lauren Alexanderson">
        <w:r>
          <w:rPr>
            <w:rStyle w:val="eop"/>
            <w:rFonts w:ascii="Arial" w:hAnsi="Arial"/>
            <w:sz w:val="22"/>
            <w:szCs w:val="22"/>
            <w:rtl w:val="0"/>
            <w:lang w:val="en-US"/>
          </w:rPr>
          <w:delText>Source</w:delText>
        </w:r>
      </w:del>
      <w:del w:id="71" w:date="2021-08-11T11:13:56Z" w:author="Lauren Alexanderson">
        <w:r>
          <w:rPr>
            <w:rStyle w:val="eop"/>
            <w:rFonts w:ascii="Arial" w:hAnsi="Arial" w:hint="default"/>
            <w:sz w:val="22"/>
            <w:szCs w:val="22"/>
            <w:rtl w:val="0"/>
            <w:lang w:val="en-US"/>
          </w:rPr>
          <w:delText> </w:delText>
        </w:r>
      </w:del>
    </w:p>
    <w:p>
      <w:pPr>
        <w:pStyle w:val="paragraph"/>
        <w:tabs>
          <w:tab w:val="left" w:pos="720"/>
        </w:tabs>
        <w:bidi w:val="0"/>
        <w:spacing w:before="0" w:after="0"/>
        <w:ind w:left="0" w:right="0" w:firstLine="360"/>
        <w:jc w:val="left"/>
        <w:rPr>
          <w:del w:id="72" w:date="2021-08-11T11:13:56Z" w:author="Lauren Alexanderson"/>
          <w:rStyle w:val="eop"/>
          <w:rFonts w:ascii="Arial" w:cs="Arial" w:hAnsi="Arial" w:eastAsia="Arial"/>
          <w:sz w:val="22"/>
          <w:szCs w:val="22"/>
          <w:rtl w:val="0"/>
        </w:rPr>
      </w:pPr>
      <w:del w:id="73" w:date="2021-08-11T11:13:56Z" w:author="Lauren Alexanderson">
        <w:r>
          <w:rPr>
            <w:rStyle w:val="eop"/>
            <w:rFonts w:ascii="Arial" w:hAnsi="Arial"/>
            <w:sz w:val="22"/>
            <w:szCs w:val="22"/>
            <w:rtl w:val="0"/>
            <w:lang w:val="en-US"/>
          </w:rPr>
          <w:delText>Facility/Pharmacy</w:delText>
        </w:r>
      </w:del>
      <w:del w:id="74" w:date="2021-08-11T11:13:56Z" w:author="Lauren Alexanderson">
        <w:r>
          <w:rPr>
            <w:rStyle w:val="eop"/>
            <w:rFonts w:ascii="Arial" w:hAnsi="Arial" w:hint="default"/>
            <w:sz w:val="22"/>
            <w:szCs w:val="22"/>
            <w:rtl w:val="0"/>
            <w:lang w:val="en-US"/>
          </w:rPr>
          <w:delText> </w:delText>
        </w:r>
      </w:del>
    </w:p>
    <w:p>
      <w:pPr>
        <w:pStyle w:val="paragraph"/>
        <w:tabs>
          <w:tab w:val="left" w:pos="720"/>
        </w:tabs>
        <w:bidi w:val="0"/>
        <w:spacing w:before="0" w:after="0"/>
        <w:ind w:left="0" w:right="0" w:firstLine="360"/>
        <w:jc w:val="left"/>
        <w:rPr>
          <w:del w:id="75" w:date="2021-08-11T11:13:56Z" w:author="Lauren Alexanderson"/>
          <w:rStyle w:val="eop"/>
          <w:rFonts w:ascii="Arial" w:cs="Arial" w:hAnsi="Arial" w:eastAsia="Arial"/>
          <w:sz w:val="22"/>
          <w:szCs w:val="22"/>
          <w:rtl w:val="0"/>
        </w:rPr>
      </w:pPr>
      <w:del w:id="76" w:date="2021-08-11T11:13:56Z" w:author="Lauren Alexanderson">
        <w:r>
          <w:rPr>
            <w:rStyle w:val="eop"/>
            <w:rFonts w:ascii="Arial" w:hAnsi="Arial"/>
            <w:sz w:val="22"/>
            <w:szCs w:val="22"/>
            <w:rtl w:val="0"/>
            <w:lang w:val="en-US"/>
          </w:rPr>
          <w:delText>Tell me what you make of this new page: what strikes you about it, what you can do here, and what it</w:delText>
        </w:r>
      </w:del>
      <w:del w:id="77" w:date="2021-08-11T11:13:56Z" w:author="Lauren Alexanderson">
        <w:r>
          <w:rPr>
            <w:rStyle w:val="eop"/>
            <w:rFonts w:ascii="Arial" w:hAnsi="Arial" w:hint="default"/>
            <w:sz w:val="22"/>
            <w:szCs w:val="22"/>
            <w:rtl w:val="0"/>
            <w:lang w:val="en-US"/>
          </w:rPr>
          <w:delText>’</w:delText>
        </w:r>
      </w:del>
      <w:del w:id="78" w:date="2021-08-11T11:13:56Z" w:author="Lauren Alexanderson">
        <w:r>
          <w:rPr>
            <w:rStyle w:val="eop"/>
            <w:rFonts w:ascii="Arial" w:hAnsi="Arial"/>
            <w:sz w:val="22"/>
            <w:szCs w:val="22"/>
            <w:rtl w:val="0"/>
            <w:lang w:val="en-US"/>
          </w:rPr>
          <w:delText>s for?</w:delText>
        </w:r>
      </w:del>
    </w:p>
    <w:p>
      <w:pPr>
        <w:pStyle w:val="paragraph"/>
        <w:spacing w:before="0" w:after="0"/>
        <w:rPr>
          <w:del w:id="79" w:date="2021-08-11T11:13:56Z" w:author="Lauren Alexanderson"/>
          <w:rFonts w:ascii="Arial" w:cs="Arial" w:hAnsi="Arial" w:eastAsia="Arial"/>
          <w:sz w:val="22"/>
          <w:szCs w:val="22"/>
        </w:rPr>
      </w:pPr>
    </w:p>
    <w:p>
      <w:pPr>
        <w:pStyle w:val="paragraph"/>
        <w:spacing w:before="0" w:after="0"/>
        <w:ind w:firstLine="720"/>
        <w:rPr>
          <w:del w:id="80" w:date="2021-08-11T11:13:56Z" w:author="Lauren Alexanderson"/>
          <w:rFonts w:ascii="Arial" w:cs="Arial" w:hAnsi="Arial" w:eastAsia="Arial"/>
          <w:b w:val="1"/>
          <w:bCs w:val="1"/>
          <w:sz w:val="22"/>
          <w:szCs w:val="22"/>
        </w:rPr>
      </w:pPr>
      <w:del w:id="81" w:date="2021-08-11T11:13:56Z" w:author="Lauren Alexanderson">
        <w:r>
          <w:rPr>
            <w:rFonts w:ascii="Arial" w:hAnsi="Arial"/>
            <w:b w:val="1"/>
            <w:bCs w:val="1"/>
            <w:sz w:val="22"/>
            <w:szCs w:val="22"/>
            <w:rtl w:val="0"/>
            <w:lang w:val="en-US"/>
          </w:rPr>
          <w:delText>Tasks:</w:delText>
        </w:r>
      </w:del>
    </w:p>
    <w:p>
      <w:pPr>
        <w:pStyle w:val="paragraph"/>
        <w:spacing w:before="0" w:after="0"/>
        <w:ind w:firstLine="720"/>
        <w:rPr>
          <w:del w:id="82" w:date="2021-08-11T11:13:56Z" w:author="Lauren Alexanderson"/>
          <w:rFonts w:ascii="Arial" w:cs="Arial" w:hAnsi="Arial" w:eastAsia="Arial"/>
          <w:b w:val="1"/>
          <w:bCs w:val="1"/>
          <w:sz w:val="22"/>
          <w:szCs w:val="22"/>
        </w:rPr>
      </w:pPr>
    </w:p>
    <w:p>
      <w:pPr>
        <w:pStyle w:val="paragraph"/>
        <w:tabs>
          <w:tab w:val="left" w:pos="720"/>
        </w:tabs>
        <w:bidi w:val="0"/>
        <w:spacing w:before="0" w:after="0"/>
        <w:ind w:left="0" w:right="0" w:firstLine="360"/>
        <w:jc w:val="left"/>
        <w:rPr>
          <w:del w:id="83" w:date="2021-08-11T11:13:56Z" w:author="Lauren Alexanderson"/>
          <w:rFonts w:ascii="Arial" w:cs="Arial" w:hAnsi="Arial" w:eastAsia="Arial"/>
          <w:outline w:val="0"/>
          <w:color w:val="000000"/>
          <w:sz w:val="22"/>
          <w:szCs w:val="22"/>
          <w:u w:color="000000"/>
          <w:rtl w:val="0"/>
          <w14:textFill>
            <w14:solidFill>
              <w14:srgbClr w14:val="000000"/>
            </w14:solidFill>
          </w14:textFill>
        </w:rPr>
      </w:pPr>
      <w:del w:id="84" w:date="2021-08-11T11:13:56Z" w:author="Lauren Alexanderson">
        <w:r>
          <w:rPr>
            <w:rFonts w:ascii="Arial" w:hAnsi="Arial"/>
            <w:outline w:val="0"/>
            <w:color w:val="000000"/>
            <w:sz w:val="22"/>
            <w:szCs w:val="22"/>
            <w:u w:color="000000"/>
            <w:rtl w:val="0"/>
            <w:lang w:val="en-US"/>
            <w14:textFill>
              <w14:solidFill>
                <w14:srgbClr w14:val="000000"/>
              </w14:solidFill>
            </w14:textFill>
          </w:rPr>
          <w:delText>Find the expiration date of Ibuprofen Lysine that you had been prescribed by a VA doctor in the past.</w:delText>
        </w:r>
      </w:del>
      <w:del w:id="85"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  </w:delText>
        </w:r>
      </w:del>
    </w:p>
    <w:p>
      <w:pPr>
        <w:pStyle w:val="paragraph"/>
        <w:tabs>
          <w:tab w:val="left" w:pos="720"/>
        </w:tabs>
        <w:bidi w:val="0"/>
        <w:spacing w:before="0" w:after="0"/>
        <w:ind w:left="0" w:right="0" w:firstLine="360"/>
        <w:jc w:val="left"/>
        <w:rPr>
          <w:del w:id="86" w:date="2021-08-11T11:13:56Z" w:author="Lauren Alexanderson"/>
          <w:rFonts w:ascii="Arial" w:cs="Arial" w:hAnsi="Arial" w:eastAsia="Arial"/>
          <w:outline w:val="0"/>
          <w:color w:val="000000"/>
          <w:sz w:val="22"/>
          <w:szCs w:val="22"/>
          <w:u w:color="000000"/>
          <w:rtl w:val="0"/>
          <w14:textFill>
            <w14:solidFill>
              <w14:srgbClr w14:val="000000"/>
            </w14:solidFill>
          </w14:textFill>
        </w:rPr>
      </w:pPr>
      <w:del w:id="87" w:date="2021-08-11T11:13:56Z" w:author="Lauren Alexanderson">
        <w:r>
          <w:rPr>
            <w:rFonts w:ascii="Arial" w:hAnsi="Arial"/>
            <w:outline w:val="0"/>
            <w:color w:val="000000"/>
            <w:sz w:val="22"/>
            <w:szCs w:val="22"/>
            <w:u w:color="000000"/>
            <w:rtl w:val="0"/>
            <w:lang w:val="en-US"/>
            <w14:textFill>
              <w14:solidFill>
                <w14:srgbClr w14:val="000000"/>
              </w14:solidFill>
            </w14:textFill>
          </w:rPr>
          <w:delText>Great. Please return to the pharmacy home page. Our second task is to</w:delText>
        </w:r>
      </w:del>
      <w:del w:id="88"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 </w:delText>
        </w:r>
      </w:del>
      <w:del w:id="89" w:date="2021-08-11T11:13:56Z" w:author="Lauren Alexanderson">
        <w:r>
          <w:rPr>
            <w:rFonts w:ascii="Arial" w:hAnsi="Arial"/>
            <w:outline w:val="0"/>
            <w:color w:val="000000"/>
            <w:sz w:val="22"/>
            <w:szCs w:val="22"/>
            <w:u w:color="000000"/>
            <w:rtl w:val="0"/>
            <w:lang w:val="en-US"/>
            <w14:textFill>
              <w14:solidFill>
                <w14:srgbClr w14:val="000000"/>
              </w14:solidFill>
            </w14:textFill>
          </w:rPr>
          <w:delText>Refill</w:delText>
        </w:r>
      </w:del>
      <w:del w:id="90"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 </w:delText>
        </w:r>
      </w:del>
      <w:del w:id="91" w:date="2021-08-11T11:13:56Z" w:author="Lauren Alexanderson">
        <w:r>
          <w:rPr>
            <w:rFonts w:ascii="Arial" w:hAnsi="Arial"/>
            <w:outline w:val="0"/>
            <w:color w:val="000000"/>
            <w:sz w:val="22"/>
            <w:szCs w:val="22"/>
            <w:u w:color="000000"/>
            <w:rtl w:val="0"/>
            <w:lang w:val="en-US"/>
            <w14:textFill>
              <w14:solidFill>
                <w14:srgbClr w14:val="000000"/>
              </w14:solidFill>
            </w14:textFill>
          </w:rPr>
          <w:delText>[insert medication name here]</w:delText>
        </w:r>
      </w:del>
      <w:del w:id="92"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 </w:delText>
        </w:r>
      </w:del>
    </w:p>
    <w:p>
      <w:pPr>
        <w:pStyle w:val="paragraph"/>
        <w:shd w:val="clear" w:color="auto" w:fill="ffffff"/>
        <w:tabs>
          <w:tab w:val="left" w:pos="720"/>
        </w:tabs>
        <w:bidi w:val="0"/>
        <w:spacing w:before="0" w:after="0"/>
        <w:ind w:left="0" w:right="0" w:firstLine="360"/>
        <w:jc w:val="left"/>
        <w:rPr>
          <w:del w:id="93" w:date="2021-08-11T11:13:56Z" w:author="Lauren Alexanderson"/>
          <w:rFonts w:ascii="Arial" w:cs="Arial" w:hAnsi="Arial" w:eastAsia="Arial"/>
          <w:outline w:val="0"/>
          <w:color w:val="000000"/>
          <w:sz w:val="22"/>
          <w:szCs w:val="22"/>
          <w:u w:color="000000"/>
          <w:rtl w:val="0"/>
          <w14:textFill>
            <w14:solidFill>
              <w14:srgbClr w14:val="000000"/>
            </w14:solidFill>
          </w14:textFill>
        </w:rPr>
      </w:pPr>
      <w:del w:id="94" w:date="2021-08-11T11:13:56Z" w:author="Lauren Alexanderson">
        <w:r>
          <w:rPr>
            <w:rFonts w:ascii="Arial" w:hAnsi="Arial"/>
            <w:outline w:val="0"/>
            <w:color w:val="000000"/>
            <w:sz w:val="22"/>
            <w:szCs w:val="22"/>
            <w:u w:color="000000"/>
            <w:rtl w:val="0"/>
            <w:lang w:val="en-US"/>
            <w14:textFill>
              <w14:solidFill>
                <w14:srgbClr w14:val="000000"/>
              </w14:solidFill>
            </w14:textFill>
          </w:rPr>
          <w:delText xml:space="preserve">Add a medication to </w:delText>
        </w:r>
      </w:del>
      <w:del w:id="95"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w:delText>
        </w:r>
      </w:del>
      <w:del w:id="96" w:date="2021-08-11T11:13:56Z" w:author="Lauren Alexanderson">
        <w:r>
          <w:rPr>
            <w:rFonts w:ascii="Arial" w:hAnsi="Arial"/>
            <w:outline w:val="0"/>
            <w:color w:val="000000"/>
            <w:sz w:val="22"/>
            <w:szCs w:val="22"/>
            <w:u w:color="000000"/>
            <w:rtl w:val="0"/>
            <w:lang w:val="en-US"/>
            <w14:textFill>
              <w14:solidFill>
                <w14:srgbClr w14:val="000000"/>
              </w14:solidFill>
            </w14:textFill>
          </w:rPr>
          <w:delText>My Medication List:</w:delText>
        </w:r>
      </w:del>
      <w:del w:id="97"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 </w:delText>
        </w:r>
      </w:del>
    </w:p>
    <w:p>
      <w:pPr>
        <w:pStyle w:val="paragraph"/>
        <w:shd w:val="clear" w:color="auto" w:fill="ffffff"/>
        <w:tabs>
          <w:tab w:val="left" w:pos="720"/>
        </w:tabs>
        <w:bidi w:val="0"/>
        <w:spacing w:before="0" w:after="0"/>
        <w:ind w:left="0" w:right="0" w:firstLine="360"/>
        <w:jc w:val="left"/>
        <w:rPr>
          <w:del w:id="98" w:date="2021-08-11T11:13:56Z" w:author="Lauren Alexanderson"/>
          <w:rFonts w:ascii="Arial" w:cs="Arial" w:hAnsi="Arial" w:eastAsia="Arial"/>
          <w:outline w:val="0"/>
          <w:color w:val="000000"/>
          <w:sz w:val="22"/>
          <w:szCs w:val="22"/>
          <w:u w:color="000000"/>
          <w:rtl w:val="0"/>
          <w14:textFill>
            <w14:solidFill>
              <w14:srgbClr w14:val="000000"/>
            </w14:solidFill>
          </w14:textFill>
        </w:rPr>
      </w:pPr>
      <w:del w:id="99" w:date="2021-08-11T11:13:56Z" w:author="Lauren Alexanderson">
        <w:r>
          <w:rPr>
            <w:rFonts w:ascii="Arial" w:hAnsi="Arial"/>
            <w:outline w:val="0"/>
            <w:color w:val="000000"/>
            <w:sz w:val="22"/>
            <w:szCs w:val="22"/>
            <w:u w:color="000000"/>
            <w:rtl w:val="0"/>
            <w:lang w:val="en-US"/>
            <w14:textFill>
              <w14:solidFill>
                <w14:srgbClr w14:val="000000"/>
              </w14:solidFill>
            </w14:textFill>
          </w:rPr>
          <w:delText xml:space="preserve">Find the last time </w:delText>
        </w:r>
      </w:del>
      <w:del w:id="100"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w:delText>
        </w:r>
      </w:del>
      <w:del w:id="101" w:date="2021-08-11T11:13:56Z" w:author="Lauren Alexanderson">
        <w:r>
          <w:rPr>
            <w:rFonts w:ascii="Arial" w:hAnsi="Arial"/>
            <w:outline w:val="0"/>
            <w:color w:val="000000"/>
            <w:sz w:val="22"/>
            <w:szCs w:val="22"/>
            <w:u w:color="000000"/>
            <w:rtl w:val="0"/>
            <w:lang w:val="en-US"/>
            <w14:textFill>
              <w14:solidFill>
                <w14:srgbClr w14:val="000000"/>
              </w14:solidFill>
            </w14:textFill>
          </w:rPr>
          <w:delText>[Insert Rx name here]</w:delText>
        </w:r>
      </w:del>
      <w:del w:id="102"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 xml:space="preserve">” </w:delText>
        </w:r>
      </w:del>
      <w:del w:id="103" w:date="2021-08-11T11:13:56Z" w:author="Lauren Alexanderson">
        <w:r>
          <w:rPr>
            <w:rFonts w:ascii="Arial" w:hAnsi="Arial"/>
            <w:outline w:val="0"/>
            <w:color w:val="000000"/>
            <w:sz w:val="22"/>
            <w:szCs w:val="22"/>
            <w:u w:color="000000"/>
            <w:rtl w:val="0"/>
            <w:lang w:val="en-US"/>
            <w14:textFill>
              <w14:solidFill>
                <w14:srgbClr w14:val="000000"/>
              </w14:solidFill>
            </w14:textFill>
          </w:rPr>
          <w:delText>was refilled</w:delText>
        </w:r>
      </w:del>
      <w:del w:id="104"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 </w:delText>
        </w:r>
      </w:del>
    </w:p>
    <w:p>
      <w:pPr>
        <w:pStyle w:val="paragraph"/>
        <w:shd w:val="clear" w:color="auto" w:fill="ffffff"/>
        <w:tabs>
          <w:tab w:val="left" w:pos="720"/>
        </w:tabs>
        <w:bidi w:val="0"/>
        <w:spacing w:before="0" w:after="0"/>
        <w:ind w:left="0" w:right="0" w:firstLine="360"/>
        <w:jc w:val="left"/>
        <w:rPr>
          <w:del w:id="105" w:date="2021-08-11T11:13:56Z" w:author="Lauren Alexanderson"/>
          <w:rFonts w:ascii="Arial" w:cs="Arial" w:hAnsi="Arial" w:eastAsia="Arial"/>
          <w:outline w:val="0"/>
          <w:color w:val="000000"/>
          <w:sz w:val="22"/>
          <w:szCs w:val="22"/>
          <w:u w:color="000000"/>
          <w:rtl w:val="0"/>
          <w14:textFill>
            <w14:solidFill>
              <w14:srgbClr w14:val="000000"/>
            </w14:solidFill>
          </w14:textFill>
        </w:rPr>
      </w:pPr>
      <w:del w:id="106" w:date="2021-08-11T11:13:56Z" w:author="Lauren Alexanderson">
        <w:r>
          <w:rPr>
            <w:rFonts w:ascii="Arial" w:hAnsi="Arial"/>
            <w:outline w:val="0"/>
            <w:color w:val="000000"/>
            <w:sz w:val="22"/>
            <w:szCs w:val="22"/>
            <w:u w:color="000000"/>
            <w:rtl w:val="0"/>
            <w:lang w:val="en-US"/>
            <w14:textFill>
              <w14:solidFill>
                <w14:srgbClr w14:val="000000"/>
              </w14:solidFill>
            </w14:textFill>
          </w:rPr>
          <w:delText xml:space="preserve">Locate the glossary that distinguishes between the </w:delText>
        </w:r>
      </w:del>
      <w:del w:id="107"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w:delText>
        </w:r>
      </w:del>
      <w:del w:id="108" w:date="2021-08-11T11:13:56Z" w:author="Lauren Alexanderson">
        <w:r>
          <w:rPr>
            <w:rFonts w:ascii="Arial" w:hAnsi="Arial"/>
            <w:outline w:val="0"/>
            <w:color w:val="000000"/>
            <w:sz w:val="22"/>
            <w:szCs w:val="22"/>
            <w:u w:color="000000"/>
            <w:rtl w:val="0"/>
            <w:lang w:val="en-US"/>
            <w14:textFill>
              <w14:solidFill>
                <w14:srgbClr w14:val="000000"/>
              </w14:solidFill>
            </w14:textFill>
          </w:rPr>
          <w:delText>Fill Date</w:delText>
        </w:r>
      </w:del>
      <w:del w:id="109"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 xml:space="preserve">” </w:delText>
        </w:r>
      </w:del>
      <w:del w:id="110" w:date="2021-08-11T11:13:56Z" w:author="Lauren Alexanderson">
        <w:r>
          <w:rPr>
            <w:rFonts w:ascii="Arial" w:hAnsi="Arial"/>
            <w:outline w:val="0"/>
            <w:color w:val="000000"/>
            <w:sz w:val="22"/>
            <w:szCs w:val="22"/>
            <w:u w:color="000000"/>
            <w:rtl w:val="0"/>
            <w:lang w:val="en-US"/>
            <w14:textFill>
              <w14:solidFill>
                <w14:srgbClr w14:val="000000"/>
              </w14:solidFill>
            </w14:textFill>
          </w:rPr>
          <w:delText xml:space="preserve">and the </w:delText>
        </w:r>
      </w:del>
      <w:del w:id="111"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w:delText>
        </w:r>
      </w:del>
      <w:del w:id="112" w:date="2021-08-11T11:13:56Z" w:author="Lauren Alexanderson">
        <w:r>
          <w:rPr>
            <w:rFonts w:ascii="Arial" w:hAnsi="Arial"/>
            <w:outline w:val="0"/>
            <w:color w:val="000000"/>
            <w:sz w:val="22"/>
            <w:szCs w:val="22"/>
            <w:u w:color="000000"/>
            <w:rtl w:val="0"/>
            <w:lang w:val="en-US"/>
            <w14:textFill>
              <w14:solidFill>
                <w14:srgbClr w14:val="000000"/>
              </w14:solidFill>
            </w14:textFill>
          </w:rPr>
          <w:delText>Ordered On</w:delText>
        </w:r>
      </w:del>
      <w:del w:id="113"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 xml:space="preserve">” </w:delText>
        </w:r>
      </w:del>
      <w:del w:id="114" w:date="2021-08-11T11:13:56Z" w:author="Lauren Alexanderson">
        <w:r>
          <w:rPr>
            <w:rFonts w:ascii="Arial" w:hAnsi="Arial"/>
            <w:outline w:val="0"/>
            <w:color w:val="000000"/>
            <w:sz w:val="22"/>
            <w:szCs w:val="22"/>
            <w:u w:color="000000"/>
            <w:rtl w:val="0"/>
            <w:lang w:val="en-US"/>
            <w14:textFill>
              <w14:solidFill>
                <w14:srgbClr w14:val="000000"/>
              </w14:solidFill>
            </w14:textFill>
          </w:rPr>
          <w:delText>date.</w:delText>
        </w:r>
      </w:del>
      <w:del w:id="115"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 </w:delText>
        </w:r>
      </w:del>
    </w:p>
    <w:p>
      <w:pPr>
        <w:pStyle w:val="paragraph"/>
        <w:shd w:val="clear" w:color="auto" w:fill="ffffff"/>
        <w:tabs>
          <w:tab w:val="left" w:pos="720"/>
        </w:tabs>
        <w:bidi w:val="0"/>
        <w:spacing w:before="0" w:after="0"/>
        <w:ind w:left="0" w:right="0" w:firstLine="360"/>
        <w:jc w:val="left"/>
        <w:rPr>
          <w:del w:id="116" w:date="2021-08-11T11:13:56Z" w:author="Lauren Alexanderson"/>
          <w:rFonts w:ascii="Arial" w:cs="Arial" w:hAnsi="Arial" w:eastAsia="Arial"/>
          <w:outline w:val="0"/>
          <w:color w:val="000000"/>
          <w:sz w:val="22"/>
          <w:szCs w:val="22"/>
          <w:u w:color="000000"/>
          <w:rtl w:val="0"/>
          <w14:textFill>
            <w14:solidFill>
              <w14:srgbClr w14:val="000000"/>
            </w14:solidFill>
          </w14:textFill>
        </w:rPr>
      </w:pPr>
      <w:del w:id="117" w:date="2021-08-11T11:13:56Z" w:author="Lauren Alexanderson">
        <w:r>
          <w:rPr>
            <w:rFonts w:ascii="Arial" w:hAnsi="Arial"/>
            <w:outline w:val="0"/>
            <w:color w:val="000000"/>
            <w:sz w:val="22"/>
            <w:szCs w:val="22"/>
            <w:u w:color="000000"/>
            <w:rtl w:val="0"/>
            <w:lang w:val="en-US"/>
            <w14:textFill>
              <w14:solidFill>
                <w14:srgbClr w14:val="000000"/>
              </w14:solidFill>
            </w14:textFill>
          </w:rPr>
          <w:delText>Because there will be some changes to the MHV Pharmacy site, and we wanted to combine a few pages into one because they all have the same information. However, we don</w:delText>
        </w:r>
      </w:del>
      <w:del w:id="118"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w:delText>
        </w:r>
      </w:del>
      <w:del w:id="119" w:date="2021-08-11T11:13:56Z" w:author="Lauren Alexanderson">
        <w:r>
          <w:rPr>
            <w:rFonts w:ascii="Arial" w:hAnsi="Arial"/>
            <w:outline w:val="0"/>
            <w:color w:val="000000"/>
            <w:sz w:val="22"/>
            <w:szCs w:val="22"/>
            <w:u w:color="000000"/>
            <w:rtl w:val="0"/>
            <w:lang w:val="en-US"/>
            <w14:textFill>
              <w14:solidFill>
                <w14:srgbClr w14:val="000000"/>
              </w14:solidFill>
            </w14:textFill>
          </w:rPr>
          <w:delText>t want it to be a surprise</w:delText>
        </w:r>
      </w:del>
      <w:del w:id="120"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 </w:delText>
        </w:r>
      </w:del>
      <w:del w:id="121" w:date="2021-08-11T11:13:56Z" w:author="Lauren Alexanderson">
        <w:r>
          <w:rPr>
            <w:rFonts w:ascii="Arial" w:hAnsi="Arial"/>
            <w:outline w:val="0"/>
            <w:color w:val="000000"/>
            <w:sz w:val="22"/>
            <w:szCs w:val="22"/>
            <w:u w:color="000000"/>
            <w:rtl w:val="0"/>
            <w:lang w:val="en-US"/>
            <w14:textFill>
              <w14:solidFill>
                <w14:srgbClr w14:val="000000"/>
              </w14:solidFill>
            </w14:textFill>
          </w:rPr>
          <w:delText>to you, so out of these four options, which would you rather see to notify you that the look of the site is going to be a little different? (Show the following)</w:delText>
        </w:r>
      </w:del>
      <w:del w:id="122"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 </w:delText>
        </w:r>
      </w:del>
    </w:p>
    <w:p>
      <w:pPr>
        <w:pStyle w:val="paragraph"/>
        <w:shd w:val="clear" w:color="auto" w:fill="ffffff"/>
        <w:tabs>
          <w:tab w:val="left" w:pos="720"/>
        </w:tabs>
        <w:bidi w:val="0"/>
        <w:spacing w:before="0" w:after="0"/>
        <w:ind w:left="0" w:right="0" w:firstLine="360"/>
        <w:jc w:val="left"/>
        <w:rPr>
          <w:del w:id="123" w:date="2021-08-11T11:13:56Z" w:author="Lauren Alexanderson"/>
          <w:rFonts w:ascii="Arial" w:cs="Arial" w:hAnsi="Arial" w:eastAsia="Arial"/>
          <w:outline w:val="0"/>
          <w:color w:val="000000"/>
          <w:sz w:val="22"/>
          <w:szCs w:val="22"/>
          <w:u w:color="000000"/>
          <w:rtl w:val="0"/>
          <w14:textFill>
            <w14:solidFill>
              <w14:srgbClr w14:val="000000"/>
            </w14:solidFill>
          </w14:textFill>
        </w:rPr>
      </w:pPr>
      <w:del w:id="124" w:date="2021-08-11T11:13:56Z" w:author="Lauren Alexanderson">
        <w:r>
          <w:rPr>
            <w:rFonts w:ascii="Arial" w:hAnsi="Arial"/>
            <w:outline w:val="0"/>
            <w:color w:val="000000"/>
            <w:sz w:val="22"/>
            <w:szCs w:val="22"/>
            <w:u w:color="000000"/>
            <w:rtl w:val="0"/>
            <w:lang w:val="en-US"/>
            <w14:textFill>
              <w14:solidFill>
                <w14:srgbClr w14:val="000000"/>
              </w14:solidFill>
            </w14:textFill>
          </w:rPr>
          <w:delText>Pop up</w:delText>
        </w:r>
      </w:del>
      <w:del w:id="125"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 </w:delText>
        </w:r>
      </w:del>
    </w:p>
    <w:p>
      <w:pPr>
        <w:pStyle w:val="paragraph"/>
        <w:shd w:val="clear" w:color="auto" w:fill="ffffff"/>
        <w:tabs>
          <w:tab w:val="left" w:pos="720"/>
        </w:tabs>
        <w:bidi w:val="0"/>
        <w:spacing w:before="0" w:after="0"/>
        <w:ind w:left="0" w:right="0" w:firstLine="360"/>
        <w:jc w:val="left"/>
        <w:rPr>
          <w:del w:id="126" w:date="2021-08-11T11:13:56Z" w:author="Lauren Alexanderson"/>
          <w:rFonts w:ascii="Arial" w:cs="Arial" w:hAnsi="Arial" w:eastAsia="Arial"/>
          <w:outline w:val="0"/>
          <w:color w:val="000000"/>
          <w:sz w:val="22"/>
          <w:szCs w:val="22"/>
          <w:u w:color="000000"/>
          <w:rtl w:val="0"/>
          <w14:textFill>
            <w14:solidFill>
              <w14:srgbClr w14:val="000000"/>
            </w14:solidFill>
          </w14:textFill>
        </w:rPr>
      </w:pPr>
      <w:del w:id="127" w:date="2021-08-11T11:13:56Z" w:author="Lauren Alexanderson">
        <w:r>
          <w:rPr>
            <w:rFonts w:ascii="Arial" w:hAnsi="Arial"/>
            <w:outline w:val="0"/>
            <w:color w:val="000000"/>
            <w:sz w:val="22"/>
            <w:szCs w:val="22"/>
            <w:u w:color="000000"/>
            <w:rtl w:val="0"/>
            <w:lang w:val="en-US"/>
            <w14:textFill>
              <w14:solidFill>
                <w14:srgbClr w14:val="000000"/>
              </w14:solidFill>
            </w14:textFill>
          </w:rPr>
          <w:delText>Menu verbiage</w:delText>
        </w:r>
      </w:del>
      <w:del w:id="128"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 </w:delText>
        </w:r>
      </w:del>
    </w:p>
    <w:p>
      <w:pPr>
        <w:pStyle w:val="paragraph"/>
        <w:shd w:val="clear" w:color="auto" w:fill="ffffff"/>
        <w:tabs>
          <w:tab w:val="left" w:pos="720"/>
        </w:tabs>
        <w:bidi w:val="0"/>
        <w:spacing w:before="0" w:after="0"/>
        <w:ind w:left="0" w:right="0" w:firstLine="360"/>
        <w:jc w:val="left"/>
        <w:rPr>
          <w:del w:id="129" w:date="2021-08-11T11:13:56Z" w:author="Lauren Alexanderson"/>
          <w:rFonts w:ascii="Arial" w:cs="Arial" w:hAnsi="Arial" w:eastAsia="Arial"/>
          <w:outline w:val="0"/>
          <w:color w:val="000000"/>
          <w:sz w:val="22"/>
          <w:szCs w:val="22"/>
          <w:u w:color="000000"/>
          <w:rtl w:val="0"/>
          <w14:textFill>
            <w14:solidFill>
              <w14:srgbClr w14:val="000000"/>
            </w14:solidFill>
          </w14:textFill>
        </w:rPr>
      </w:pPr>
      <w:del w:id="130" w:date="2021-08-11T11:13:56Z" w:author="Lauren Alexanderson">
        <w:r>
          <w:rPr>
            <w:rFonts w:ascii="Arial" w:hAnsi="Arial"/>
            <w:outline w:val="0"/>
            <w:color w:val="000000"/>
            <w:sz w:val="22"/>
            <w:szCs w:val="22"/>
            <w:u w:color="000000"/>
            <w:rtl w:val="0"/>
            <w:lang w:val="en-US"/>
            <w14:textFill>
              <w14:solidFill>
                <w14:srgbClr w14:val="000000"/>
              </w14:solidFill>
            </w14:textFill>
          </w:rPr>
          <w:delText>Extra (this page no longer exists)</w:delText>
        </w:r>
      </w:del>
      <w:del w:id="131"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 </w:delText>
        </w:r>
      </w:del>
    </w:p>
    <w:p>
      <w:pPr>
        <w:pStyle w:val="paragraph"/>
        <w:shd w:val="clear" w:color="auto" w:fill="ffffff"/>
        <w:tabs>
          <w:tab w:val="left" w:pos="720"/>
        </w:tabs>
        <w:bidi w:val="0"/>
        <w:spacing w:before="0" w:after="0"/>
        <w:ind w:left="0" w:right="0" w:firstLine="360"/>
        <w:jc w:val="left"/>
        <w:rPr>
          <w:rFonts w:ascii="Arial" w:cs="Arial" w:hAnsi="Arial" w:eastAsia="Arial"/>
          <w:outline w:val="0"/>
          <w:color w:val="000000"/>
          <w:sz w:val="22"/>
          <w:szCs w:val="22"/>
          <w:u w:color="000000"/>
          <w:rtl w:val="0"/>
          <w14:textFill>
            <w14:solidFill>
              <w14:srgbClr w14:val="000000"/>
            </w14:solidFill>
          </w14:textFill>
        </w:rPr>
      </w:pPr>
      <w:del w:id="132" w:date="2021-08-11T11:13:56Z" w:author="Lauren Alexanderson">
        <w:r>
          <w:rPr>
            <w:rFonts w:ascii="Arial" w:hAnsi="Arial"/>
            <w:outline w:val="0"/>
            <w:color w:val="000000"/>
            <w:sz w:val="22"/>
            <w:szCs w:val="22"/>
            <w:u w:color="000000"/>
            <w:rtl w:val="0"/>
            <w:lang w:val="en-US"/>
            <w14:textFill>
              <w14:solidFill>
                <w14:srgbClr w14:val="000000"/>
              </w14:solidFill>
            </w14:textFill>
          </w:rPr>
          <w:delText>Yellow warning banner</w:delText>
        </w:r>
      </w:del>
      <w:del w:id="133" w:date="2021-08-11T11:13:56Z" w:author="Lauren Alexanderson">
        <w:r>
          <w:rPr>
            <w:rFonts w:ascii="Arial" w:hAnsi="Arial" w:hint="default"/>
            <w:outline w:val="0"/>
            <w:color w:val="000000"/>
            <w:sz w:val="22"/>
            <w:szCs w:val="22"/>
            <w:u w:color="000000"/>
            <w:rtl w:val="0"/>
            <w:lang w:val="en-US"/>
            <w14:textFill>
              <w14:solidFill>
                <w14:srgbClr w14:val="000000"/>
              </w14:solidFill>
            </w14:textFill>
          </w:rPr>
          <w:delText> </w:delText>
        </w:r>
      </w:del>
    </w:p>
    <w:p>
      <w:pPr>
        <w:pStyle w:val="paragraph"/>
        <w:spacing w:before="0" w:after="0"/>
        <w:rPr>
          <w:rFonts w:ascii="Arial" w:cs="Arial" w:hAnsi="Arial" w:eastAsia="Arial"/>
          <w:sz w:val="22"/>
          <w:szCs w:val="22"/>
        </w:rPr>
      </w:pPr>
    </w:p>
    <w:p>
      <w:pPr>
        <w:pStyle w:val="Body"/>
        <w:pBdr>
          <w:top w:val="nil"/>
          <w:left w:val="nil"/>
          <w:bottom w:val="single" w:color="eaecef" w:sz="6" w:space="0" w:shadow="0" w:frame="0"/>
          <w:right w:val="nil"/>
        </w:pBdr>
        <w:shd w:val="clear" w:color="auto" w:fill="ffffff"/>
        <w:spacing w:before="360" w:after="240"/>
        <w:outlineLvl w:val="1"/>
        <w:rPr>
          <w:rFonts w:ascii="Helvetica" w:cs="Helvetica" w:hAnsi="Helvetica" w:eastAsia="Helvetica"/>
          <w:b w:val="1"/>
          <w:bCs w:val="1"/>
          <w:outline w:val="0"/>
          <w:color w:val="24292e"/>
          <w:sz w:val="36"/>
          <w:szCs w:val="36"/>
          <w:u w:color="24292e"/>
          <w14:textFill>
            <w14:solidFill>
              <w14:srgbClr w14:val="24292E"/>
            </w14:solidFill>
          </w14:textFill>
        </w:rPr>
      </w:pPr>
      <w:r>
        <w:rPr>
          <w:rFonts w:ascii="Helvetica" w:hAnsi="Helvetica"/>
          <w:b w:val="1"/>
          <w:bCs w:val="1"/>
          <w:outline w:val="0"/>
          <w:color w:val="24292e"/>
          <w:sz w:val="36"/>
          <w:szCs w:val="36"/>
          <w:u w:color="24292e"/>
          <w:rtl w:val="0"/>
          <w:lang w:val="en-US"/>
          <w14:textFill>
            <w14:solidFill>
              <w14:srgbClr w14:val="24292E"/>
            </w14:solidFill>
          </w14:textFill>
        </w:rPr>
        <w:t>Participants and Recruitment</w:t>
      </w:r>
    </w:p>
    <w:p>
      <w:pPr>
        <w:pStyle w:val="Body"/>
        <w:numPr>
          <w:ilvl w:val="0"/>
          <w:numId w:val="15"/>
        </w:numPr>
        <w:shd w:val="clear" w:color="auto" w:fill="ffffff"/>
        <w:bidi w:val="0"/>
        <w:spacing w:before="10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Participant criteria: What are you looking for in a participant? (Mention: Number of people, ages, accessibility preferences, geographical diversity, login requirements, VA benefit requirements, familiarity with technology, etc. Keep in mind, the more requirements, the more difficult the recruit, so give ample time to ensure the right participant mix.)</w:t>
      </w:r>
    </w:p>
    <w:p>
      <w:pPr>
        <w:pStyle w:val="Body"/>
        <w:numPr>
          <w:ilvl w:val="1"/>
          <w:numId w:val="15"/>
        </w:numPr>
        <w:shd w:val="clear" w:color="auto" w:fill="ffffff"/>
        <w:bidi w:val="0"/>
        <w:spacing w:before="100" w:after="100"/>
        <w:ind w:right="0"/>
        <w:jc w:val="left"/>
        <w:rPr>
          <w:rFonts w:ascii="Helvetica" w:hAnsi="Helvetica"/>
          <w:outline w:val="0"/>
          <w:color w:val="24292e"/>
          <w:rtl w:val="0"/>
          <w:lang w:val="fr-FR"/>
          <w14:textFill>
            <w14:solidFill>
              <w14:srgbClr w14:val="24292E"/>
            </w14:solidFill>
          </w14:textFill>
        </w:rPr>
      </w:pPr>
      <w:r>
        <w:rPr>
          <w:rFonts w:ascii="Helvetica" w:hAnsi="Helvetica"/>
          <w:outline w:val="0"/>
          <w:color w:val="24292e"/>
          <w:u w:color="24292e"/>
          <w:rtl w:val="0"/>
          <w:lang w:val="fr-FR"/>
          <w14:textFill>
            <w14:solidFill>
              <w14:srgbClr w14:val="24292E"/>
            </w14:solidFill>
          </w14:textFill>
        </w:rPr>
        <w:t>5-8 participants</w:t>
        <w:br w:type="textWrapping"/>
      </w:r>
      <w:commentRangeStart w:id="134"/>
    </w:p>
    <w:p>
      <w:pPr>
        <w:pStyle w:val="Body"/>
        <w:numPr>
          <w:ilvl w:val="1"/>
          <w:numId w:val="15"/>
        </w:numPr>
        <w:shd w:val="clear" w:color="auto" w:fill="ffffff"/>
        <w:bidi w:val="0"/>
        <w:spacing w:before="10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Familiar with MHV</w:t>
        <w:br w:type="textWrapping"/>
      </w:r>
      <w:commentRangeEnd w:id="134"/>
      <w:r>
        <w:commentReference w:id="134"/>
      </w:r>
      <w:commentRangeStart w:id="135"/>
    </w:p>
    <w:p>
      <w:pPr>
        <w:pStyle w:val="Body"/>
        <w:numPr>
          <w:ilvl w:val="1"/>
          <w:numId w:val="15"/>
        </w:numPr>
        <w:shd w:val="clear" w:color="auto" w:fill="ffffff"/>
        <w:bidi w:val="0"/>
        <w:spacing w:before="10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 xml:space="preserve">Familiar with using the MHV Pharmacy site </w:t>
        <w:br w:type="textWrapping"/>
      </w:r>
      <w:commentRangeEnd w:id="135"/>
      <w:r>
        <w:commentReference w:id="135"/>
      </w:r>
    </w:p>
    <w:p>
      <w:pPr>
        <w:pStyle w:val="Body"/>
        <w:numPr>
          <w:ilvl w:val="1"/>
          <w:numId w:val="15"/>
        </w:numPr>
        <w:shd w:val="clear" w:color="auto" w:fill="ffffff"/>
        <w:bidi w:val="0"/>
        <w:spacing w:before="10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Wide age range between participants</w:t>
      </w:r>
    </w:p>
    <w:p>
      <w:pPr>
        <w:pStyle w:val="Body"/>
        <w:numPr>
          <w:ilvl w:val="1"/>
          <w:numId w:val="15"/>
        </w:numPr>
        <w:shd w:val="clear" w:color="auto" w:fill="ffffff"/>
        <w:bidi w:val="0"/>
        <w:spacing w:before="10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Wide range of ethnicities</w:t>
      </w:r>
    </w:p>
    <w:p>
      <w:pPr>
        <w:pStyle w:val="Body"/>
        <w:numPr>
          <w:ilvl w:val="1"/>
          <w:numId w:val="15"/>
        </w:numPr>
        <w:shd w:val="clear" w:color="auto" w:fill="ffffff"/>
        <w:bidi w:val="0"/>
        <w:spacing w:before="100" w:after="100"/>
        <w:ind w:right="0"/>
        <w:jc w:val="left"/>
        <w:rPr>
          <w:rFonts w:ascii="Helvetica" w:hAnsi="Helvetica"/>
          <w:outline w:val="0"/>
          <w:color w:val="24292e"/>
          <w:rtl w:val="0"/>
          <w:lang w:val="da-DK"/>
          <w14:textFill>
            <w14:solidFill>
              <w14:srgbClr w14:val="24292E"/>
            </w14:solidFill>
          </w14:textFill>
        </w:rPr>
      </w:pPr>
      <w:r>
        <w:rPr>
          <w:rFonts w:ascii="Helvetica" w:hAnsi="Helvetica"/>
          <w:outline w:val="0"/>
          <w:color w:val="24292e"/>
          <w:u w:color="24292e"/>
          <w:rtl w:val="0"/>
          <w:lang w:val="da-DK"/>
          <w14:textFill>
            <w14:solidFill>
              <w14:srgbClr w14:val="24292E"/>
            </w14:solidFill>
          </w14:textFill>
        </w:rPr>
        <w:t>Male/Female mix</w:t>
      </w:r>
    </w:p>
    <w:p>
      <w:pPr>
        <w:pStyle w:val="Body"/>
        <w:numPr>
          <w:ilvl w:val="1"/>
          <w:numId w:val="15"/>
        </w:numPr>
        <w:shd w:val="clear" w:color="auto" w:fill="ffffff"/>
        <w:bidi w:val="0"/>
        <w:spacing w:before="10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Any military branch</w:t>
        <w:br w:type="textWrapping"/>
      </w:r>
      <w:commentRangeStart w:id="136"/>
    </w:p>
    <w:p>
      <w:pPr>
        <w:pStyle w:val="Body"/>
        <w:numPr>
          <w:ilvl w:val="1"/>
          <w:numId w:val="15"/>
        </w:numPr>
        <w:shd w:val="clear" w:color="auto" w:fill="ffffff"/>
        <w:bidi w:val="0"/>
        <w:spacing w:before="10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1-2 Participants with Disabilities, esp. visual and cognitive impairments (if possible)</w:t>
      </w:r>
      <w:commentRangeEnd w:id="136"/>
      <w:r>
        <w:commentReference w:id="136"/>
      </w:r>
      <w:r>
        <w:rPr>
          <w:rFonts w:ascii="Helvetica" w:cs="Helvetica" w:hAnsi="Helvetica" w:eastAsia="Helvetica"/>
          <w:outline w:val="0"/>
          <w:color w:val="24292e"/>
          <w:u w:color="24292e"/>
          <w14:textFill>
            <w14:solidFill>
              <w14:srgbClr w14:val="24292E"/>
            </w14:solidFill>
          </w14:textFill>
        </w:rPr>
        <w:br w:type="textWrapping"/>
      </w:r>
      <w:commentRangeStart w:id="137"/>
    </w:p>
    <w:p>
      <w:pPr>
        <w:pStyle w:val="Body"/>
        <w:numPr>
          <w:ilvl w:val="1"/>
          <w:numId w:val="15"/>
        </w:numPr>
        <w:shd w:val="clear" w:color="auto" w:fill="ffffff"/>
        <w:bidi w:val="0"/>
        <w:spacing w:before="100" w:after="36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Family member/caregiver (non-veteran), if possible.</w:t>
        <w:br w:type="textWrapping"/>
      </w:r>
      <w:commentRangeEnd w:id="137"/>
      <w:r>
        <w:commentReference w:id="137"/>
      </w:r>
    </w:p>
    <w:p>
      <w:pPr>
        <w:pStyle w:val="Body"/>
        <w:numPr>
          <w:ilvl w:val="0"/>
          <w:numId w:val="15"/>
        </w:numPr>
        <w:shd w:val="clear" w:color="auto" w:fill="ffffff"/>
        <w:bidi w:val="0"/>
        <w:spacing w:before="6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What is your recruitment strategy? (If in person, describe how you will find participants. If remote, mention if you plan to draw from the existing recruiting contract or if there are other places where you would like to reach out to find participants specifically for this project. If you need help, please contact UX lead.)</w:t>
      </w:r>
    </w:p>
    <w:p>
      <w:pPr>
        <w:pStyle w:val="Body"/>
        <w:numPr>
          <w:ilvl w:val="1"/>
          <w:numId w:val="15"/>
        </w:numPr>
        <w:shd w:val="clear" w:color="auto" w:fill="ffffff"/>
        <w:bidi w:val="0"/>
        <w:spacing w:before="6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Perigean will manage user recruitment.</w:t>
      </w:r>
    </w:p>
    <w:p>
      <w:pPr>
        <w:pStyle w:val="Body"/>
        <w:pBdr>
          <w:top w:val="nil"/>
          <w:left w:val="nil"/>
          <w:bottom w:val="single" w:color="eaecef" w:sz="6" w:space="0" w:shadow="0" w:frame="0"/>
          <w:right w:val="nil"/>
        </w:pBdr>
        <w:shd w:val="clear" w:color="auto" w:fill="ffffff"/>
        <w:spacing w:before="360" w:after="240"/>
        <w:outlineLvl w:val="1"/>
        <w:rPr>
          <w:rFonts w:ascii="Helvetica" w:cs="Helvetica" w:hAnsi="Helvetica" w:eastAsia="Helvetica"/>
          <w:b w:val="1"/>
          <w:bCs w:val="1"/>
          <w:outline w:val="0"/>
          <w:color w:val="24292e"/>
          <w:sz w:val="36"/>
          <w:szCs w:val="36"/>
          <w:u w:color="24292e"/>
          <w14:textFill>
            <w14:solidFill>
              <w14:srgbClr w14:val="24292E"/>
            </w14:solidFill>
          </w14:textFill>
        </w:rPr>
      </w:pPr>
      <w:r>
        <w:rPr>
          <w:rFonts w:ascii="Helvetica" w:hAnsi="Helvetica"/>
          <w:b w:val="1"/>
          <w:bCs w:val="1"/>
          <w:outline w:val="0"/>
          <w:color w:val="24292e"/>
          <w:sz w:val="36"/>
          <w:szCs w:val="36"/>
          <w:u w:color="24292e"/>
          <w:rtl w:val="0"/>
          <w:lang w:val="en-US"/>
          <w14:textFill>
            <w14:solidFill>
              <w14:srgbClr w14:val="24292E"/>
            </w14:solidFill>
          </w14:textFill>
        </w:rPr>
        <w:t>When?</w:t>
      </w:r>
    </w:p>
    <w:p>
      <w:pPr>
        <w:pStyle w:val="Body"/>
        <w:numPr>
          <w:ilvl w:val="0"/>
          <w:numId w:val="17"/>
        </w:numPr>
        <w:shd w:val="clear" w:color="auto" w:fill="ffffff"/>
        <w:bidi w:val="0"/>
        <w:spacing w:before="10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Timeline: What dates do you plan to do research? (IF you are using the research recruiting contract, please submit 1 FULL week prior to the start of research for remote, 2+ weeks for in person.)</w:t>
      </w:r>
    </w:p>
    <w:p>
      <w:pPr>
        <w:pStyle w:val="Body"/>
        <w:numPr>
          <w:ilvl w:val="1"/>
          <w:numId w:val="17"/>
        </w:numPr>
        <w:shd w:val="clear" w:color="auto" w:fill="ffffff"/>
        <w:bidi w:val="0"/>
        <w:spacing w:before="10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Begin user testing on Monday, August 16</w:t>
      </w:r>
      <w:r>
        <w:rPr>
          <w:rFonts w:ascii="Helvetica" w:hAnsi="Helvetica"/>
          <w:outline w:val="0"/>
          <w:color w:val="24292e"/>
          <w:u w:color="24292e"/>
          <w:vertAlign w:val="superscript"/>
          <w:rtl w:val="0"/>
          <w:lang w:val="en-US"/>
          <w14:textFill>
            <w14:solidFill>
              <w14:srgbClr w14:val="24292E"/>
            </w14:solidFill>
          </w14:textFill>
        </w:rPr>
        <w:t>th</w:t>
      </w:r>
      <w:r>
        <w:rPr>
          <w:rFonts w:ascii="Helvetica" w:hAnsi="Helvetica"/>
          <w:outline w:val="0"/>
          <w:color w:val="24292e"/>
          <w:u w:color="24292e"/>
          <w:rtl w:val="0"/>
          <w14:textFill>
            <w14:solidFill>
              <w14:srgbClr w14:val="24292E"/>
            </w14:solidFill>
          </w14:textFill>
        </w:rPr>
        <w:t xml:space="preserve">  </w:t>
      </w:r>
    </w:p>
    <w:p>
      <w:pPr>
        <w:pStyle w:val="Body"/>
        <w:numPr>
          <w:ilvl w:val="0"/>
          <w:numId w:val="17"/>
        </w:numPr>
        <w:shd w:val="clear" w:color="auto" w:fill="ffffff"/>
        <w:bidi w:val="0"/>
        <w:spacing w:before="6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Prepare: When will the thing you are testing be ready? (Goes without saying, but should be a few days before testing will begin.)</w:t>
      </w:r>
    </w:p>
    <w:p>
      <w:pPr>
        <w:pStyle w:val="Body"/>
        <w:numPr>
          <w:ilvl w:val="1"/>
          <w:numId w:val="17"/>
        </w:numPr>
        <w:shd w:val="clear" w:color="auto" w:fill="ffffff"/>
        <w:bidi w:val="0"/>
        <w:spacing w:before="6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Friday, August 11</w:t>
      </w:r>
      <w:r>
        <w:rPr>
          <w:rFonts w:ascii="Helvetica" w:hAnsi="Helvetica"/>
          <w:outline w:val="0"/>
          <w:color w:val="24292e"/>
          <w:u w:color="24292e"/>
          <w:vertAlign w:val="superscript"/>
          <w:rtl w:val="0"/>
          <w:lang w:val="en-US"/>
          <w14:textFill>
            <w14:solidFill>
              <w14:srgbClr w14:val="24292E"/>
            </w14:solidFill>
          </w14:textFill>
        </w:rPr>
        <w:t>th</w:t>
      </w:r>
      <w:r>
        <w:rPr>
          <w:rFonts w:ascii="Helvetica" w:hAnsi="Helvetica"/>
          <w:outline w:val="0"/>
          <w:color w:val="24292e"/>
          <w:u w:color="24292e"/>
          <w:rtl w:val="0"/>
          <w14:textFill>
            <w14:solidFill>
              <w14:srgbClr w14:val="24292E"/>
            </w14:solidFill>
          </w14:textFill>
        </w:rPr>
        <w:t xml:space="preserve"> </w:t>
      </w:r>
    </w:p>
    <w:p>
      <w:pPr>
        <w:pStyle w:val="Body"/>
        <w:numPr>
          <w:ilvl w:val="0"/>
          <w:numId w:val="17"/>
        </w:numPr>
        <w:shd w:val="clear" w:color="auto" w:fill="ffffff"/>
        <w:bidi w:val="0"/>
        <w:spacing w:before="6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Length of Sessions: How long do you estimate each session will be? (This helps with scheduling &amp; thank you gifts.) e.g. 30 minutes, &lt; 1 hour, up to 2 hours, up to 4 hours)</w:t>
      </w:r>
    </w:p>
    <w:p>
      <w:pPr>
        <w:pStyle w:val="Body"/>
        <w:numPr>
          <w:ilvl w:val="1"/>
          <w:numId w:val="17"/>
        </w:numPr>
        <w:shd w:val="clear" w:color="auto" w:fill="ffffff"/>
        <w:bidi w:val="0"/>
        <w:spacing w:before="6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45 minutes-1hour</w:t>
      </w:r>
    </w:p>
    <w:p>
      <w:pPr>
        <w:pStyle w:val="Body"/>
        <w:numPr>
          <w:ilvl w:val="0"/>
          <w:numId w:val="17"/>
        </w:numPr>
        <w:shd w:val="clear" w:color="auto" w:fill="ffffff"/>
        <w:bidi w:val="0"/>
        <w:spacing w:before="6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Availability: If applicable, when would you like sessions scheduled?</w:t>
      </w:r>
      <w:r>
        <w:rPr>
          <w:rFonts w:ascii="Helvetica" w:hAnsi="Helvetica" w:hint="default"/>
          <w:outline w:val="0"/>
          <w:color w:val="24292e"/>
          <w:u w:color="24292e"/>
          <w:rtl w:val="0"/>
          <w:lang w:val="en-US"/>
          <w14:textFill>
            <w14:solidFill>
              <w14:srgbClr w14:val="24292E"/>
            </w14:solidFill>
          </w14:textFill>
        </w:rPr>
        <w:t> </w:t>
      </w:r>
      <w:r>
        <w:rPr>
          <w:rFonts w:ascii="Helvetica" w:hAnsi="Helvetica"/>
          <w:b w:val="1"/>
          <w:bCs w:val="1"/>
          <w:outline w:val="0"/>
          <w:color w:val="24292e"/>
          <w:u w:color="24292e"/>
          <w:rtl w:val="0"/>
          <w:lang w:val="en-US"/>
          <w14:textFill>
            <w14:solidFill>
              <w14:srgbClr w14:val="24292E"/>
            </w14:solidFill>
          </w14:textFill>
        </w:rPr>
        <w:t>Please list exact dates and times in EASTERN Standard Time</w:t>
      </w:r>
      <w:r>
        <w:rPr>
          <w:rFonts w:ascii="Helvetica" w:hAnsi="Helvetica"/>
          <w:outline w:val="0"/>
          <w:color w:val="24292e"/>
          <w:u w:color="24292e"/>
          <w:rtl w:val="0"/>
          <w:lang w:val="en-US"/>
          <w14:textFill>
            <w14:solidFill>
              <w14:srgbClr w14:val="24292E"/>
            </w14:solidFill>
          </w14:textFill>
        </w:rPr>
        <w:t>. Please request enough dates and time slots (e.g. Monday 9-1, 3-6; Tuesday 9-6, etc.). Be as flexible as possible, cognizant that many Veterans are only available before and after working times, and live across the U.S.</w:t>
      </w:r>
    </w:p>
    <w:p>
      <w:pPr>
        <w:pStyle w:val="Body"/>
        <w:numPr>
          <w:ilvl w:val="1"/>
          <w:numId w:val="17"/>
        </w:numPr>
        <w:shd w:val="clear" w:color="auto" w:fill="ffffff"/>
        <w:bidi w:val="0"/>
        <w:spacing w:before="6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Monday August 16</w:t>
      </w:r>
      <w:r>
        <w:rPr>
          <w:rFonts w:ascii="Helvetica" w:hAnsi="Helvetica"/>
          <w:outline w:val="0"/>
          <w:color w:val="24292e"/>
          <w:u w:color="24292e"/>
          <w:vertAlign w:val="superscript"/>
          <w:rtl w:val="0"/>
          <w:lang w:val="en-US"/>
          <w14:textFill>
            <w14:solidFill>
              <w14:srgbClr w14:val="24292E"/>
            </w14:solidFill>
          </w14:textFill>
        </w:rPr>
        <w:t>th</w:t>
      </w:r>
      <w:r>
        <w:rPr>
          <w:rFonts w:ascii="Helvetica" w:hAnsi="Helvetica"/>
          <w:outline w:val="0"/>
          <w:color w:val="24292e"/>
          <w:u w:color="24292e"/>
          <w:rtl w:val="0"/>
          <w14:textFill>
            <w14:solidFill>
              <w14:srgbClr w14:val="24292E"/>
            </w14:solidFill>
          </w14:textFill>
        </w:rPr>
        <w:t>, 11:00am</w:t>
      </w:r>
      <w:r>
        <w:rPr>
          <w:rFonts w:ascii="Helvetica" w:hAnsi="Helvetica" w:hint="default"/>
          <w:outline w:val="0"/>
          <w:color w:val="24292e"/>
          <w:u w:color="24292e"/>
          <w:rtl w:val="0"/>
          <w:lang w:val="en-US"/>
          <w14:textFill>
            <w14:solidFill>
              <w14:srgbClr w14:val="24292E"/>
            </w14:solidFill>
          </w14:textFill>
        </w:rPr>
        <w:t xml:space="preserve"> –</w:t>
      </w:r>
      <w:r>
        <w:rPr>
          <w:rFonts w:ascii="Helvetica" w:hAnsi="Helvetica"/>
          <w:outline w:val="0"/>
          <w:color w:val="24292e"/>
          <w:u w:color="24292e"/>
          <w:rtl w:val="0"/>
          <w:lang w:val="pt-PT"/>
          <w14:textFill>
            <w14:solidFill>
              <w14:srgbClr w14:val="24292E"/>
            </w14:solidFill>
          </w14:textFill>
        </w:rPr>
        <w:t xml:space="preserve"> 6:00pm EDT.</w:t>
      </w:r>
    </w:p>
    <w:p>
      <w:pPr>
        <w:pStyle w:val="Body"/>
        <w:numPr>
          <w:ilvl w:val="1"/>
          <w:numId w:val="17"/>
        </w:numPr>
        <w:shd w:val="clear" w:color="auto" w:fill="ffffff"/>
        <w:bidi w:val="0"/>
        <w:spacing w:before="6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Tuesday August 17</w:t>
      </w:r>
      <w:r>
        <w:rPr>
          <w:rFonts w:ascii="Helvetica" w:hAnsi="Helvetica"/>
          <w:outline w:val="0"/>
          <w:color w:val="24292e"/>
          <w:u w:color="24292e"/>
          <w:vertAlign w:val="superscript"/>
          <w:rtl w:val="0"/>
          <w:lang w:val="en-US"/>
          <w14:textFill>
            <w14:solidFill>
              <w14:srgbClr w14:val="24292E"/>
            </w14:solidFill>
          </w14:textFill>
        </w:rPr>
        <w:t>th</w:t>
      </w:r>
      <w:r>
        <w:rPr>
          <w:rFonts w:ascii="Helvetica" w:hAnsi="Helvetica"/>
          <w:outline w:val="0"/>
          <w:color w:val="24292e"/>
          <w:u w:color="24292e"/>
          <w:rtl w:val="0"/>
          <w14:textFill>
            <w14:solidFill>
              <w14:srgbClr w14:val="24292E"/>
            </w14:solidFill>
          </w14:textFill>
        </w:rPr>
        <w:t xml:space="preserve">, 12:00pm </w:t>
      </w:r>
      <w:r>
        <w:rPr>
          <w:rFonts w:ascii="Helvetica" w:hAnsi="Helvetica" w:hint="default"/>
          <w:outline w:val="0"/>
          <w:color w:val="24292e"/>
          <w:u w:color="24292e"/>
          <w:rtl w:val="0"/>
          <w:lang w:val="en-US"/>
          <w14:textFill>
            <w14:solidFill>
              <w14:srgbClr w14:val="24292E"/>
            </w14:solidFill>
          </w14:textFill>
        </w:rPr>
        <w:t xml:space="preserve">– </w:t>
      </w:r>
      <w:r>
        <w:rPr>
          <w:rFonts w:ascii="Helvetica" w:hAnsi="Helvetica"/>
          <w:outline w:val="0"/>
          <w:color w:val="24292e"/>
          <w:u w:color="24292e"/>
          <w:rtl w:val="0"/>
          <w:lang w:val="pt-PT"/>
          <w14:textFill>
            <w14:solidFill>
              <w14:srgbClr w14:val="24292E"/>
            </w14:solidFill>
          </w14:textFill>
        </w:rPr>
        <w:t>6:00pm EDT.</w:t>
      </w:r>
    </w:p>
    <w:p>
      <w:pPr>
        <w:pStyle w:val="Body"/>
        <w:numPr>
          <w:ilvl w:val="0"/>
          <w:numId w:val="17"/>
        </w:numPr>
        <w:shd w:val="clear" w:color="auto" w:fill="ffffff"/>
        <w:bidi w:val="0"/>
        <w:spacing w:before="6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Pilot: Please indicate a date before your sessions begin for piloting your research. Which member of the design team will you pilot your research with?</w:t>
      </w:r>
    </w:p>
    <w:p>
      <w:pPr>
        <w:pStyle w:val="Body"/>
        <w:numPr>
          <w:ilvl w:val="1"/>
          <w:numId w:val="17"/>
        </w:numPr>
        <w:shd w:val="clear" w:color="auto" w:fill="ffffff"/>
        <w:bidi w:val="0"/>
        <w:spacing w:before="60" w:after="100"/>
        <w:ind w:right="0"/>
        <w:jc w:val="left"/>
        <w:rPr>
          <w:rFonts w:ascii="Helvetica" w:hAnsi="Helvetica"/>
          <w:outline w:val="0"/>
          <w:color w:val="24292e"/>
          <w:rtl w:val="0"/>
          <w:lang w:val="en-US"/>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Monday, August 9</w:t>
      </w:r>
      <w:r>
        <w:rPr>
          <w:rFonts w:ascii="Helvetica" w:hAnsi="Helvetica"/>
          <w:outline w:val="0"/>
          <w:color w:val="24292e"/>
          <w:u w:color="24292e"/>
          <w:vertAlign w:val="superscript"/>
          <w:rtl w:val="0"/>
          <w:lang w:val="en-US"/>
          <w14:textFill>
            <w14:solidFill>
              <w14:srgbClr w14:val="24292E"/>
            </w14:solidFill>
          </w14:textFill>
        </w:rPr>
        <w:t xml:space="preserve">th </w:t>
      </w:r>
      <w:r>
        <w:rPr>
          <w:rFonts w:ascii="Helvetica" w:hAnsi="Helvetica" w:hint="default"/>
          <w:outline w:val="0"/>
          <w:color w:val="24292e"/>
          <w:u w:color="24292e"/>
          <w:rtl w:val="0"/>
          <w:lang w:val="en-US"/>
          <w14:textFill>
            <w14:solidFill>
              <w14:srgbClr w14:val="24292E"/>
            </w14:solidFill>
          </w14:textFill>
        </w:rPr>
        <w:t>–</w:t>
      </w:r>
      <w:r>
        <w:rPr>
          <w:rFonts w:ascii="Helvetica" w:hAnsi="Helvetica"/>
          <w:outline w:val="0"/>
          <w:color w:val="24292e"/>
          <w:u w:color="24292e"/>
          <w:rtl w:val="0"/>
          <w:lang w:val="de-DE"/>
          <w14:textFill>
            <w14:solidFill>
              <w14:srgbClr w14:val="24292E"/>
            </w14:solidFill>
          </w14:textFill>
        </w:rPr>
        <w:t xml:space="preserve"> August 13</w:t>
      </w:r>
      <w:r>
        <w:rPr>
          <w:rFonts w:ascii="Helvetica" w:hAnsi="Helvetica"/>
          <w:outline w:val="0"/>
          <w:color w:val="24292e"/>
          <w:u w:color="24292e"/>
          <w:vertAlign w:val="superscript"/>
          <w:rtl w:val="0"/>
          <w:lang w:val="en-US"/>
          <w14:textFill>
            <w14:solidFill>
              <w14:srgbClr w14:val="24292E"/>
            </w14:solidFill>
          </w14:textFill>
        </w:rPr>
        <w:t>th</w:t>
      </w:r>
      <w:r>
        <w:rPr>
          <w:rFonts w:ascii="Helvetica" w:hAnsi="Helvetica"/>
          <w:outline w:val="0"/>
          <w:color w:val="24292e"/>
          <w:u w:color="24292e"/>
          <w:rtl w:val="0"/>
          <w:lang w:val="de-DE"/>
          <w14:textFill>
            <w14:solidFill>
              <w14:srgbClr w14:val="24292E"/>
            </w14:solidFill>
          </w14:textFill>
        </w:rPr>
        <w:t>; Bobby Bailey, Jessica Robertson, Alexia Wunder, Arienne Walters</w:t>
      </w:r>
    </w:p>
    <w:p>
      <w:pPr>
        <w:pStyle w:val="Body"/>
        <w:pBdr>
          <w:top w:val="nil"/>
          <w:left w:val="nil"/>
          <w:bottom w:val="single" w:color="eaecef" w:sz="6" w:space="0" w:shadow="0" w:frame="0"/>
          <w:right w:val="nil"/>
        </w:pBdr>
        <w:shd w:val="clear" w:color="auto" w:fill="ffffff"/>
        <w:spacing w:before="360" w:after="240"/>
        <w:outlineLvl w:val="1"/>
        <w:rPr>
          <w:rFonts w:ascii="Helvetica" w:cs="Helvetica" w:hAnsi="Helvetica" w:eastAsia="Helvetica"/>
          <w:b w:val="1"/>
          <w:bCs w:val="1"/>
          <w:outline w:val="0"/>
          <w:color w:val="24292e"/>
          <w:sz w:val="36"/>
          <w:szCs w:val="36"/>
          <w:u w:color="24292e"/>
          <w14:textFill>
            <w14:solidFill>
              <w14:srgbClr w14:val="24292E"/>
            </w14:solidFill>
          </w14:textFill>
        </w:rPr>
      </w:pPr>
      <w:r>
        <w:rPr>
          <w:rFonts w:ascii="Helvetica" w:hAnsi="Helvetica"/>
          <w:b w:val="1"/>
          <w:bCs w:val="1"/>
          <w:outline w:val="0"/>
          <w:color w:val="24292e"/>
          <w:sz w:val="36"/>
          <w:szCs w:val="36"/>
          <w:u w:color="24292e"/>
          <w:rtl w:val="0"/>
          <w:lang w:val="en-US"/>
          <w14:textFill>
            <w14:solidFill>
              <w14:srgbClr w14:val="24292E"/>
            </w14:solidFill>
          </w14:textFill>
        </w:rPr>
        <w:t>Team Roles</w:t>
      </w:r>
    </w:p>
    <w:p>
      <w:pPr>
        <w:pStyle w:val="Body"/>
        <w:shd w:val="clear" w:color="auto" w:fill="ffffff"/>
        <w:spacing w:after="240"/>
        <w:rPr>
          <w:rFonts w:ascii="Helvetica" w:cs="Helvetica" w:hAnsi="Helvetica" w:eastAsia="Helvetica"/>
          <w:outline w:val="0"/>
          <w:color w:val="24292e"/>
          <w:u w:color="24292e"/>
          <w14:textFill>
            <w14:solidFill>
              <w14:srgbClr w14:val="24292E"/>
            </w14:solidFill>
          </w14:textFill>
        </w:rPr>
      </w:pPr>
      <w:r>
        <w:rPr>
          <w:rFonts w:ascii="Helvetica" w:hAnsi="Helvetica"/>
          <w:outline w:val="0"/>
          <w:color w:val="24292e"/>
          <w:u w:color="24292e"/>
          <w:rtl w:val="0"/>
          <w:lang w:val="en-US"/>
          <w14:textFill>
            <w14:solidFill>
              <w14:srgbClr w14:val="24292E"/>
            </w14:solidFill>
          </w14:textFill>
        </w:rPr>
        <w:t>Please list the people who will be serving in each role.</w:t>
      </w:r>
      <w:r>
        <w:rPr>
          <w:rFonts w:ascii="Helvetica" w:hAnsi="Helvetica" w:hint="default"/>
          <w:outline w:val="0"/>
          <w:color w:val="24292e"/>
          <w:u w:color="24292e"/>
          <w:rtl w:val="0"/>
          <w:lang w:val="en-US"/>
          <w14:textFill>
            <w14:solidFill>
              <w14:srgbClr w14:val="24292E"/>
            </w14:solidFill>
          </w14:textFill>
        </w:rPr>
        <w:t> </w:t>
      </w:r>
      <w:r>
        <w:rPr>
          <w:rFonts w:ascii="Helvetica" w:hAnsi="Helvetica"/>
          <w:b w:val="1"/>
          <w:bCs w:val="1"/>
          <w:outline w:val="0"/>
          <w:color w:val="24292e"/>
          <w:u w:color="24292e"/>
          <w:rtl w:val="0"/>
          <w:lang w:val="en-US"/>
          <w14:textFill>
            <w14:solidFill>
              <w14:srgbClr w14:val="24292E"/>
            </w14:solidFill>
          </w14:textFill>
        </w:rPr>
        <w:t>Include the primary phone number for moderator and the emails for moderator, notetaker, and observers. If you need Perigean to take notes for you, indicate that next to Notetaker</w:t>
      </w:r>
    </w:p>
    <w:tbl>
      <w:tblPr>
        <w:tblW w:w="9355" w:type="dxa"/>
        <w:jc w:val="left"/>
        <w:tblInd w:w="108" w:type="dxa"/>
        <w:tblBorders>
          <w:top w:val="single" w:color="ffffff" w:sz="8" w:space="0" w:shadow="0" w:frame="0"/>
          <w:left w:val="single" w:color="ffffff" w:sz="8" w:space="0" w:shadow="0" w:frame="0"/>
          <w:bottom w:val="single" w:color="ffffff" w:sz="8" w:space="0" w:shadow="0" w:frame="0"/>
          <w:right w:val="single" w:color="ffffff" w:sz="8" w:space="0" w:shadow="0" w:frame="0"/>
          <w:insideH w:val="single" w:color="ffffff" w:sz="8" w:space="0" w:shadow="0" w:frame="0"/>
          <w:insideV w:val="single" w:color="ffffff" w:sz="8" w:space="0" w:shadow="0" w:frame="0"/>
        </w:tblBorders>
        <w:shd w:val="clear" w:color="auto" w:fill="cdd4e9"/>
        <w:tblLayout w:type="fixed"/>
      </w:tblPr>
      <w:tblGrid>
        <w:gridCol w:w="5867"/>
        <w:gridCol w:w="3488"/>
      </w:tblGrid>
      <w:tr>
        <w:tblPrEx>
          <w:shd w:val="clear" w:color="auto" w:fill="cdd4e9"/>
        </w:tblPrEx>
        <w:trPr>
          <w:trHeight w:val="4350" w:hRule="atLeast"/>
        </w:trPr>
        <w:tc>
          <w:tcPr>
            <w:tcW w:type="dxa" w:w="5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before="100" w:after="100"/>
            </w:pPr>
            <w:r>
              <w:rPr>
                <w:rFonts w:ascii="Helvetica" w:hAnsi="Helvetica"/>
                <w:outline w:val="0"/>
                <w:color w:val="24292e"/>
                <w:u w:color="24292e"/>
                <w:shd w:val="nil" w:color="auto" w:fill="auto"/>
                <w:rtl w:val="0"/>
                <w:lang w:val="en-US"/>
                <w14:textFill>
                  <w14:solidFill>
                    <w14:srgbClr w14:val="24292E"/>
                  </w14:solidFill>
                </w14:textFill>
              </w:rPr>
              <w:t>Moderators</w:t>
            </w:r>
          </w:p>
        </w:tc>
        <w:tc>
          <w:tcPr>
            <w:tcW w:type="dxa" w:w="34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rPr>
                <w:shd w:val="nil" w:color="auto" w:fill="auto"/>
              </w:rPr>
            </w:pPr>
            <w:r>
              <w:rPr>
                <w:shd w:val="nil" w:color="auto" w:fill="auto"/>
                <w:rtl w:val="0"/>
                <w:lang w:val="en-US"/>
              </w:rPr>
              <w:t xml:space="preserve">Gavin Quinn </w:t>
            </w:r>
          </w:p>
          <w:p>
            <w:pPr>
              <w:pStyle w:val="Body"/>
              <w:bidi w:val="0"/>
              <w:ind w:left="0" w:right="0" w:firstLine="0"/>
              <w:jc w:val="left"/>
              <w:rPr>
                <w:shd w:val="nil" w:color="auto" w:fill="auto"/>
                <w:rtl w:val="0"/>
              </w:rPr>
            </w:pPr>
            <w:r>
              <w:rPr>
                <w:shd w:val="nil" w:color="auto" w:fill="auto"/>
                <w:rtl w:val="0"/>
                <w:lang w:val="en-US"/>
              </w:rPr>
              <w:t>(651) 200-8103</w:t>
            </w:r>
          </w:p>
          <w:p>
            <w:pPr>
              <w:pStyle w:val="Body"/>
              <w:bidi w:val="0"/>
              <w:ind w:left="0" w:right="0" w:firstLine="0"/>
              <w:jc w:val="left"/>
              <w:rPr>
                <w:shd w:val="nil" w:color="auto" w:fill="auto"/>
                <w:rtl w:val="0"/>
              </w:rPr>
            </w:pPr>
            <w:r>
              <w:rPr>
                <w:rStyle w:val="Hyperlink.0"/>
              </w:rPr>
              <w:fldChar w:fldCharType="begin" w:fldLock="0"/>
            </w:r>
            <w:r>
              <w:rPr>
                <w:rStyle w:val="Hyperlink.0"/>
              </w:rPr>
              <w:instrText xml:space="preserve"> HYPERLINK "mailto:Gavin.quinn@bylight.com"</w:instrText>
            </w:r>
            <w:r>
              <w:rPr>
                <w:rStyle w:val="Hyperlink.0"/>
              </w:rPr>
              <w:fldChar w:fldCharType="separate" w:fldLock="0"/>
            </w:r>
            <w:r>
              <w:rPr>
                <w:rStyle w:val="Hyperlink.0"/>
                <w:rtl w:val="0"/>
                <w:lang w:val="en-US"/>
              </w:rPr>
              <w:t>Gavin.quinn@bylight.com</w:t>
            </w:r>
            <w:r>
              <w:rPr/>
              <w:fldChar w:fldCharType="end" w:fldLock="0"/>
            </w:r>
          </w:p>
          <w:p>
            <w:pPr>
              <w:pStyle w:val="Body"/>
              <w:bidi w:val="0"/>
              <w:ind w:left="0" w:right="0" w:firstLine="0"/>
              <w:jc w:val="left"/>
              <w:rPr>
                <w:outline w:val="0"/>
                <w:color w:val="0000ff"/>
                <w:u w:val="single" w:color="0000ff"/>
                <w:shd w:val="nil" w:color="auto" w:fill="auto"/>
                <w:rtl w:val="0"/>
                <w14:textFill>
                  <w14:solidFill>
                    <w14:srgbClr w14:val="0000FF"/>
                  </w14:solidFill>
                </w14:textFill>
              </w:rPr>
            </w:pPr>
            <w:r>
              <w:rPr>
                <w:rStyle w:val="Hyperlink.0"/>
                <w:outline w:val="0"/>
                <w:color w:val="0000ff"/>
                <w:u w:val="single" w:color="0000ff"/>
                <w14:textFill>
                  <w14:solidFill>
                    <w14:srgbClr w14:val="0000FF"/>
                  </w14:solidFill>
                </w14:textFill>
              </w:rPr>
              <w:fldChar w:fldCharType="begin" w:fldLock="0"/>
            </w:r>
            <w:r>
              <w:rPr>
                <w:rStyle w:val="Hyperlink.0"/>
                <w:outline w:val="0"/>
                <w:color w:val="0000ff"/>
                <w:u w:val="single" w:color="0000ff"/>
                <w14:textFill>
                  <w14:solidFill>
                    <w14:srgbClr w14:val="0000FF"/>
                  </w14:solidFill>
                </w14:textFill>
              </w:rPr>
              <w:instrText xml:space="preserve"> HYPERLINK "mailto:Gavin.Quinn1@va.gov"</w:instrText>
            </w:r>
            <w:r>
              <w:rPr>
                <w:rStyle w:val="Hyperlink.0"/>
                <w:outline w:val="0"/>
                <w:color w:val="0000ff"/>
                <w:u w:val="single" w:color="0000ff"/>
                <w14:textFill>
                  <w14:solidFill>
                    <w14:srgbClr w14:val="0000FF"/>
                  </w14:solidFill>
                </w14:textFill>
              </w:rPr>
              <w:fldChar w:fldCharType="separate" w:fldLock="0"/>
            </w:r>
            <w:r>
              <w:rPr>
                <w:rStyle w:val="Hyperlink.0"/>
                <w:outline w:val="0"/>
                <w:color w:val="0000ff"/>
                <w:u w:val="single" w:color="0000ff"/>
                <w:rtl w:val="0"/>
                <w:lang w:val="en-US"/>
                <w14:textFill>
                  <w14:solidFill>
                    <w14:srgbClr w14:val="0000FF"/>
                  </w14:solidFill>
                </w14:textFill>
              </w:rPr>
              <w:t>Gavin.Quinn1@va.gov</w:t>
            </w:r>
            <w:r>
              <w:rPr>
                <w:outline w:val="0"/>
                <w:color w:val="0000ff"/>
                <w:u w:val="single" w:color="0000ff"/>
                <w14:textFill>
                  <w14:solidFill>
                    <w14:srgbClr w14:val="0000FF"/>
                  </w14:solidFill>
                </w14:textFill>
              </w:rPr>
              <w:fldChar w:fldCharType="end" w:fldLock="0"/>
            </w:r>
          </w:p>
          <w:p>
            <w:pPr>
              <w:pStyle w:val="Body"/>
              <w:rPr>
                <w:rStyle w:val="Hyperlink.0"/>
                <w:outline w:val="0"/>
                <w:color w:val="0000ff"/>
                <w:u w:val="single" w:color="0000ff"/>
                <w14:textFill>
                  <w14:solidFill>
                    <w14:srgbClr w14:val="0000FF"/>
                  </w14:solidFill>
                </w14:textFill>
              </w:rPr>
            </w:pPr>
          </w:p>
          <w:p>
            <w:pPr>
              <w:pStyle w:val="Body"/>
              <w:bidi w:val="0"/>
              <w:ind w:left="0" w:right="0" w:firstLine="0"/>
              <w:jc w:val="left"/>
              <w:rPr>
                <w:shd w:val="nil" w:color="auto" w:fill="auto"/>
                <w:rtl w:val="0"/>
              </w:rPr>
            </w:pPr>
            <w:r>
              <w:rPr>
                <w:shd w:val="nil" w:color="auto" w:fill="auto"/>
                <w:rtl w:val="0"/>
                <w:lang w:val="en-US"/>
              </w:rPr>
              <w:t>Alexia Wunder</w:t>
            </w:r>
          </w:p>
          <w:p>
            <w:pPr>
              <w:pStyle w:val="Body"/>
              <w:bidi w:val="0"/>
              <w:ind w:left="0" w:right="0" w:firstLine="0"/>
              <w:jc w:val="left"/>
              <w:rPr>
                <w:shd w:val="nil" w:color="auto" w:fill="auto"/>
                <w:rtl w:val="0"/>
              </w:rPr>
            </w:pPr>
            <w:r>
              <w:rPr>
                <w:shd w:val="nil" w:color="auto" w:fill="auto"/>
                <w:rtl w:val="0"/>
                <w:lang w:val="en-US"/>
              </w:rPr>
              <w:t xml:space="preserve">(209) 276-8256. </w:t>
            </w:r>
            <w:r>
              <w:rPr>
                <w:rStyle w:val="Hyperlink.0"/>
              </w:rPr>
              <w:fldChar w:fldCharType="begin" w:fldLock="0"/>
            </w:r>
            <w:r>
              <w:rPr>
                <w:rStyle w:val="Hyperlink.0"/>
              </w:rPr>
              <w:instrText xml:space="preserve"> HYPERLINK "mailto:Alexia.wunder@bylight.com"</w:instrText>
            </w:r>
            <w:r>
              <w:rPr>
                <w:rStyle w:val="Hyperlink.0"/>
              </w:rPr>
              <w:fldChar w:fldCharType="separate" w:fldLock="0"/>
            </w:r>
            <w:r>
              <w:rPr>
                <w:rStyle w:val="Hyperlink.0"/>
                <w:rtl w:val="0"/>
                <w:lang w:val="en-US"/>
              </w:rPr>
              <w:t>Alexia.wunder@bylight.com</w:t>
            </w:r>
            <w:r>
              <w:rPr/>
              <w:fldChar w:fldCharType="end" w:fldLock="0"/>
            </w:r>
          </w:p>
          <w:p>
            <w:pPr>
              <w:pStyle w:val="Body"/>
              <w:bidi w:val="0"/>
              <w:ind w:left="0" w:right="0" w:firstLine="0"/>
              <w:jc w:val="left"/>
              <w:rPr>
                <w:shd w:val="nil" w:color="auto" w:fill="auto"/>
                <w:rtl w:val="0"/>
              </w:rPr>
            </w:pPr>
            <w:r>
              <w:rPr>
                <w:rStyle w:val="Hyperlink.0"/>
              </w:rPr>
              <w:fldChar w:fldCharType="begin" w:fldLock="0"/>
            </w:r>
            <w:r>
              <w:rPr>
                <w:rStyle w:val="Hyperlink.0"/>
              </w:rPr>
              <w:instrText xml:space="preserve"> HYPERLINK "mailto:Alexia.Wunder@va.gov"</w:instrText>
            </w:r>
            <w:r>
              <w:rPr>
                <w:rStyle w:val="Hyperlink.0"/>
              </w:rPr>
              <w:fldChar w:fldCharType="separate" w:fldLock="0"/>
            </w:r>
            <w:r>
              <w:rPr>
                <w:rStyle w:val="Hyperlink.0"/>
                <w:rtl w:val="0"/>
                <w:lang w:val="en-US"/>
              </w:rPr>
              <w:t>Alexia.Wunder@va.gov</w:t>
            </w:r>
            <w:r>
              <w:rPr/>
              <w:fldChar w:fldCharType="end" w:fldLock="0"/>
            </w:r>
          </w:p>
          <w:p>
            <w:pPr>
              <w:pStyle w:val="Body"/>
              <w:rPr>
                <w:rStyle w:val="Hyperlink.0"/>
                <w:outline w:val="0"/>
                <w:color w:val="0000ff"/>
                <w:u w:val="single" w:color="0000ff"/>
                <w14:textFill>
                  <w14:solidFill>
                    <w14:srgbClr w14:val="0000FF"/>
                  </w14:solidFill>
                </w14:textFill>
              </w:rPr>
            </w:pPr>
          </w:p>
          <w:p>
            <w:pPr>
              <w:pStyle w:val="Body"/>
              <w:bidi w:val="0"/>
              <w:ind w:left="0" w:right="0" w:firstLine="0"/>
              <w:jc w:val="left"/>
              <w:rPr>
                <w:shd w:val="nil" w:color="auto" w:fill="auto"/>
                <w:rtl w:val="0"/>
              </w:rPr>
            </w:pPr>
            <w:r>
              <w:rPr>
                <w:shd w:val="nil" w:color="auto" w:fill="auto"/>
                <w:rtl w:val="0"/>
                <w:lang w:val="en-US"/>
              </w:rPr>
              <w:t>Bobby Bailey</w:t>
            </w:r>
          </w:p>
          <w:p>
            <w:pPr>
              <w:pStyle w:val="Body"/>
              <w:bidi w:val="0"/>
              <w:ind w:left="0" w:right="0" w:firstLine="0"/>
              <w:jc w:val="left"/>
              <w:rPr>
                <w:rFonts w:ascii="Segoe UI" w:cs="Segoe UI" w:hAnsi="Segoe UI" w:eastAsia="Segoe UI"/>
                <w:sz w:val="21"/>
                <w:szCs w:val="21"/>
                <w:shd w:val="nil" w:color="auto" w:fill="auto"/>
                <w:rtl w:val="0"/>
              </w:rPr>
            </w:pPr>
            <w:r>
              <w:rPr>
                <w:rFonts w:ascii="Segoe UI" w:cs="Segoe UI" w:hAnsi="Segoe UI" w:eastAsia="Segoe UI"/>
                <w:sz w:val="21"/>
                <w:szCs w:val="21"/>
                <w:shd w:val="nil" w:color="auto" w:fill="auto"/>
                <w:rtl w:val="0"/>
                <w:lang w:val="en-US"/>
              </w:rPr>
              <w:t>(214) 970-9501</w:t>
            </w:r>
          </w:p>
          <w:p>
            <w:pPr>
              <w:pStyle w:val="Body"/>
              <w:bidi w:val="0"/>
              <w:ind w:left="0" w:right="0" w:firstLine="0"/>
              <w:jc w:val="left"/>
              <w:rPr>
                <w:rFonts w:ascii="Segoe UI" w:cs="Segoe UI" w:hAnsi="Segoe UI" w:eastAsia="Segoe UI"/>
                <w:sz w:val="21"/>
                <w:szCs w:val="21"/>
                <w:shd w:val="nil" w:color="auto" w:fill="auto"/>
                <w:rtl w:val="0"/>
              </w:rPr>
            </w:pPr>
            <w:r>
              <w:rPr>
                <w:rStyle w:val="Hyperlink.1"/>
                <w:rFonts w:ascii="Segoe UI" w:cs="Segoe UI" w:hAnsi="Segoe UI" w:eastAsia="Segoe UI"/>
                <w:sz w:val="21"/>
                <w:szCs w:val="21"/>
              </w:rPr>
              <w:fldChar w:fldCharType="begin" w:fldLock="0"/>
            </w:r>
            <w:r>
              <w:rPr>
                <w:rStyle w:val="Hyperlink.1"/>
                <w:rFonts w:ascii="Segoe UI" w:cs="Segoe UI" w:hAnsi="Segoe UI" w:eastAsia="Segoe UI"/>
                <w:sz w:val="21"/>
                <w:szCs w:val="21"/>
              </w:rPr>
              <w:instrText xml:space="preserve"> HYPERLINK "mailto:Robert.m.bailey@bylight.com"</w:instrText>
            </w:r>
            <w:r>
              <w:rPr>
                <w:rStyle w:val="Hyperlink.1"/>
                <w:rFonts w:ascii="Segoe UI" w:cs="Segoe UI" w:hAnsi="Segoe UI" w:eastAsia="Segoe UI"/>
                <w:sz w:val="21"/>
                <w:szCs w:val="21"/>
              </w:rPr>
              <w:fldChar w:fldCharType="separate" w:fldLock="0"/>
            </w:r>
            <w:r>
              <w:rPr>
                <w:rStyle w:val="Hyperlink.1"/>
                <w:rFonts w:ascii="Segoe UI" w:cs="Segoe UI" w:hAnsi="Segoe UI" w:eastAsia="Segoe UI"/>
                <w:sz w:val="21"/>
                <w:szCs w:val="21"/>
                <w:rtl w:val="0"/>
                <w:lang w:val="en-US"/>
              </w:rPr>
              <w:t>Robert.m.bailey@bylight.com</w:t>
            </w:r>
            <w:r>
              <w:rPr>
                <w:rFonts w:ascii="Segoe UI" w:cs="Segoe UI" w:hAnsi="Segoe UI" w:eastAsia="Segoe UI"/>
                <w:sz w:val="21"/>
                <w:szCs w:val="21"/>
              </w:rPr>
              <w:fldChar w:fldCharType="end" w:fldLock="0"/>
            </w:r>
          </w:p>
          <w:p>
            <w:pPr>
              <w:pStyle w:val="Body"/>
              <w:bidi w:val="0"/>
              <w:ind w:left="0" w:right="0" w:firstLine="0"/>
              <w:jc w:val="left"/>
              <w:rPr>
                <w:rtl w:val="0"/>
              </w:rPr>
            </w:pPr>
            <w:r>
              <w:rPr>
                <w:rStyle w:val="Hyperlink.1"/>
                <w:rFonts w:ascii="Segoe UI" w:cs="Segoe UI" w:hAnsi="Segoe UI" w:eastAsia="Segoe UI"/>
                <w:sz w:val="21"/>
                <w:szCs w:val="21"/>
              </w:rPr>
              <w:fldChar w:fldCharType="begin" w:fldLock="0"/>
            </w:r>
            <w:r>
              <w:rPr>
                <w:rStyle w:val="Hyperlink.1"/>
                <w:rFonts w:ascii="Segoe UI" w:cs="Segoe UI" w:hAnsi="Segoe UI" w:eastAsia="Segoe UI"/>
                <w:sz w:val="21"/>
                <w:szCs w:val="21"/>
              </w:rPr>
              <w:instrText xml:space="preserve"> HYPERLINK "mailto:Robert.bailey1@va.gov"</w:instrText>
            </w:r>
            <w:r>
              <w:rPr>
                <w:rStyle w:val="Hyperlink.1"/>
                <w:rFonts w:ascii="Segoe UI" w:cs="Segoe UI" w:hAnsi="Segoe UI" w:eastAsia="Segoe UI"/>
                <w:sz w:val="21"/>
                <w:szCs w:val="21"/>
              </w:rPr>
              <w:fldChar w:fldCharType="separate" w:fldLock="0"/>
            </w:r>
            <w:r>
              <w:rPr>
                <w:rStyle w:val="Hyperlink.1"/>
                <w:rFonts w:ascii="Segoe UI" w:cs="Segoe UI" w:hAnsi="Segoe UI" w:eastAsia="Segoe UI"/>
                <w:sz w:val="21"/>
                <w:szCs w:val="21"/>
                <w:rtl w:val="0"/>
                <w:lang w:val="en-US"/>
              </w:rPr>
              <w:t>Robert.bailey1@va.gov</w:t>
            </w:r>
            <w:r>
              <w:rPr>
                <w:rFonts w:ascii="Segoe UI" w:cs="Segoe UI" w:hAnsi="Segoe UI" w:eastAsia="Segoe UI"/>
                <w:sz w:val="21"/>
                <w:szCs w:val="21"/>
              </w:rPr>
              <w:fldChar w:fldCharType="end" w:fldLock="0"/>
            </w:r>
            <w:r>
              <w:rPr>
                <w:rFonts w:ascii="Segoe UI" w:cs="Segoe UI" w:hAnsi="Segoe UI" w:eastAsia="Segoe UI"/>
                <w:sz w:val="21"/>
                <w:szCs w:val="21"/>
                <w:shd w:val="nil" w:color="auto" w:fill="auto"/>
              </w:rPr>
            </w:r>
          </w:p>
        </w:tc>
      </w:tr>
      <w:tr>
        <w:tblPrEx>
          <w:shd w:val="clear" w:color="auto" w:fill="cdd4e9"/>
        </w:tblPrEx>
        <w:trPr>
          <w:trHeight w:val="570" w:hRule="atLeast"/>
        </w:trPr>
        <w:tc>
          <w:tcPr>
            <w:tcW w:type="dxa" w:w="5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before="60" w:after="100"/>
            </w:pPr>
            <w:r>
              <w:rPr>
                <w:rFonts w:ascii="Helvetica" w:hAnsi="Helvetica"/>
                <w:outline w:val="0"/>
                <w:color w:val="24292e"/>
                <w:u w:color="24292e"/>
                <w:shd w:val="nil" w:color="auto" w:fill="auto"/>
                <w:rtl w:val="0"/>
                <w:lang w:val="en-US"/>
                <w14:textFill>
                  <w14:solidFill>
                    <w14:srgbClr w14:val="24292E"/>
                  </w14:solidFill>
                </w14:textFill>
              </w:rPr>
              <w:t>Research guide writing and task development (usually but not always same as moderator):</w:t>
            </w:r>
          </w:p>
        </w:tc>
        <w:tc>
          <w:tcPr>
            <w:tcW w:type="dxa" w:w="34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before="60" w:after="100"/>
            </w:pPr>
            <w:r>
              <w:rPr>
                <w:rFonts w:ascii="Helvetica" w:hAnsi="Helvetica"/>
                <w:outline w:val="0"/>
                <w:color w:val="24292e"/>
                <w:u w:color="24292e"/>
                <w:shd w:val="nil" w:color="auto" w:fill="auto"/>
                <w:rtl w:val="0"/>
                <w:lang w:val="en-US"/>
                <w14:textFill>
                  <w14:solidFill>
                    <w14:srgbClr w14:val="24292E"/>
                  </w14:solidFill>
                </w14:textFill>
              </w:rPr>
              <w:t>Alexia Wunder</w:t>
            </w:r>
          </w:p>
        </w:tc>
      </w:tr>
      <w:tr>
        <w:tblPrEx>
          <w:shd w:val="clear" w:color="auto" w:fill="cdd4e9"/>
        </w:tblPrEx>
        <w:trPr>
          <w:trHeight w:val="290" w:hRule="atLeast"/>
        </w:trPr>
        <w:tc>
          <w:tcPr>
            <w:tcW w:type="dxa" w:w="5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before="60" w:after="100"/>
            </w:pPr>
            <w:r>
              <w:rPr>
                <w:rFonts w:ascii="Helvetica" w:hAnsi="Helvetica"/>
                <w:outline w:val="0"/>
                <w:color w:val="24292e"/>
                <w:u w:color="24292e"/>
                <w:shd w:val="nil" w:color="auto" w:fill="auto"/>
                <w:rtl w:val="0"/>
                <w:lang w:val="en-US"/>
                <w14:textFill>
                  <w14:solidFill>
                    <w14:srgbClr w14:val="24292E"/>
                  </w14:solidFill>
                </w14:textFill>
              </w:rPr>
              <w:t>Participant recruiting &amp; screening:</w:t>
            </w:r>
          </w:p>
        </w:tc>
        <w:tc>
          <w:tcPr>
            <w:tcW w:type="dxa" w:w="34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before="60" w:after="100"/>
            </w:pPr>
            <w:r>
              <w:rPr>
                <w:rFonts w:ascii="Helvetica" w:hAnsi="Helvetica"/>
                <w:outline w:val="0"/>
                <w:color w:val="24292e"/>
                <w:u w:color="24292e"/>
                <w:shd w:val="nil" w:color="auto" w:fill="auto"/>
                <w:rtl w:val="0"/>
                <w:lang w:val="en-US"/>
                <w14:textFill>
                  <w14:solidFill>
                    <w14:srgbClr w14:val="24292E"/>
                  </w14:solidFill>
                </w14:textFill>
              </w:rPr>
              <w:t>Perigean</w:t>
            </w:r>
          </w:p>
        </w:tc>
      </w:tr>
      <w:tr>
        <w:tblPrEx>
          <w:shd w:val="clear" w:color="auto" w:fill="cdd4e9"/>
        </w:tblPrEx>
        <w:trPr>
          <w:trHeight w:val="290" w:hRule="atLeast"/>
        </w:trPr>
        <w:tc>
          <w:tcPr>
            <w:tcW w:type="dxa" w:w="5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before="60" w:after="100"/>
            </w:pPr>
            <w:r>
              <w:rPr>
                <w:rFonts w:ascii="Helvetica" w:hAnsi="Helvetica"/>
                <w:outline w:val="0"/>
                <w:color w:val="24292e"/>
                <w:u w:color="24292e"/>
                <w:shd w:val="nil" w:color="auto" w:fill="auto"/>
                <w:rtl w:val="0"/>
                <w:lang w:val="en-US"/>
                <w14:textFill>
                  <w14:solidFill>
                    <w14:srgbClr w14:val="24292E"/>
                  </w14:solidFill>
                </w14:textFill>
              </w:rPr>
              <w:t>Project point of contact:</w:t>
            </w:r>
          </w:p>
        </w:tc>
        <w:tc>
          <w:tcPr>
            <w:tcW w:type="dxa" w:w="34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before="60" w:after="100"/>
            </w:pPr>
            <w:r>
              <w:rPr>
                <w:rFonts w:ascii="Helvetica" w:hAnsi="Helvetica"/>
                <w:outline w:val="0"/>
                <w:color w:val="24292e"/>
                <w:u w:color="24292e"/>
                <w:shd w:val="nil" w:color="auto" w:fill="auto"/>
                <w:rtl w:val="0"/>
                <w:lang w:val="en-US"/>
                <w14:textFill>
                  <w14:solidFill>
                    <w14:srgbClr w14:val="24292E"/>
                  </w14:solidFill>
                </w14:textFill>
              </w:rPr>
              <w:t>Alexia Wunder, Gavin Quinn</w:t>
            </w:r>
          </w:p>
        </w:tc>
      </w:tr>
      <w:tr>
        <w:tblPrEx>
          <w:shd w:val="clear" w:color="auto" w:fill="cdd4e9"/>
        </w:tblPrEx>
        <w:trPr>
          <w:trHeight w:val="1130" w:hRule="atLeast"/>
        </w:trPr>
        <w:tc>
          <w:tcPr>
            <w:tcW w:type="dxa" w:w="5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before="60" w:after="100"/>
            </w:pPr>
            <w:r>
              <w:rPr>
                <w:rFonts w:ascii="Helvetica" w:hAnsi="Helvetica"/>
                <w:outline w:val="0"/>
                <w:color w:val="24292e"/>
                <w:u w:color="24292e"/>
                <w:shd w:val="nil" w:color="auto" w:fill="auto"/>
                <w:rtl w:val="0"/>
                <w:lang w:val="en-US"/>
                <w14:textFill>
                  <w14:solidFill>
                    <w14:srgbClr w14:val="24292E"/>
                  </w14:solidFill>
                </w14:textFill>
              </w:rPr>
              <w:t>Participant(s) for pilot test:</w:t>
            </w:r>
          </w:p>
        </w:tc>
        <w:tc>
          <w:tcPr>
            <w:tcW w:type="dxa" w:w="34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before="60" w:after="100"/>
            </w:pPr>
            <w:r>
              <w:rPr>
                <w:rFonts w:ascii="Helvetica" w:hAnsi="Helvetica"/>
                <w:outline w:val="0"/>
                <w:color w:val="24292e"/>
                <w:u w:color="24292e"/>
                <w:shd w:val="nil" w:color="auto" w:fill="auto"/>
                <w:rtl w:val="0"/>
                <w:lang w:val="en-US"/>
                <w14:textFill>
                  <w14:solidFill>
                    <w14:srgbClr w14:val="24292E"/>
                  </w14:solidFill>
                </w14:textFill>
              </w:rPr>
              <w:t>Arienne Walters, Alexia Wunder, Gavin Quinn, Bobby Bailey, Andrea Perez, Jessica Robertson</w:t>
            </w:r>
          </w:p>
        </w:tc>
      </w:tr>
      <w:tr>
        <w:tblPrEx>
          <w:shd w:val="clear" w:color="auto" w:fill="cdd4e9"/>
        </w:tblPrEx>
        <w:trPr>
          <w:trHeight w:val="1130" w:hRule="atLeast"/>
        </w:trPr>
        <w:tc>
          <w:tcPr>
            <w:tcW w:type="dxa" w:w="5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before="100" w:after="100"/>
            </w:pPr>
            <w:r>
              <w:rPr>
                <w:rFonts w:ascii="Helvetica" w:hAnsi="Helvetica"/>
                <w:outline w:val="0"/>
                <w:color w:val="24292e"/>
                <w:u w:color="24292e"/>
                <w:shd w:val="nil" w:color="auto" w:fill="auto"/>
                <w:rtl w:val="0"/>
                <w:lang w:val="en-US"/>
                <w14:textFill>
                  <w14:solidFill>
                    <w14:srgbClr w14:val="24292E"/>
                  </w14:solidFill>
                </w14:textFill>
              </w:rPr>
              <w:t xml:space="preserve">Note-takers: </w:t>
            </w:r>
          </w:p>
        </w:tc>
        <w:tc>
          <w:tcPr>
            <w:tcW w:type="dxa" w:w="34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before="100" w:after="100"/>
            </w:pPr>
            <w:r>
              <w:rPr>
                <w:rFonts w:ascii="Helvetica" w:hAnsi="Helvetica"/>
                <w:outline w:val="0"/>
                <w:color w:val="24292e"/>
                <w:u w:color="24292e"/>
                <w:shd w:val="nil" w:color="auto" w:fill="auto"/>
                <w:rtl w:val="0"/>
                <w:lang w:val="en-US"/>
                <w14:textFill>
                  <w14:solidFill>
                    <w14:srgbClr w14:val="24292E"/>
                  </w14:solidFill>
                </w14:textFill>
              </w:rPr>
              <w:t>Alexia Wunder, Bobby Bailey, Jessica Robertson and Gavin Quinn, Arienne Walters (whomever is not moderating)</w:t>
            </w:r>
          </w:p>
        </w:tc>
      </w:tr>
      <w:tr>
        <w:tblPrEx>
          <w:shd w:val="clear" w:color="auto" w:fill="cdd4e9"/>
        </w:tblPrEx>
        <w:trPr>
          <w:trHeight w:val="2070" w:hRule="atLeast"/>
        </w:trPr>
        <w:tc>
          <w:tcPr>
            <w:tcW w:type="dxa" w:w="5867"/>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before="60" w:after="100"/>
            </w:pPr>
            <w:r>
              <w:rPr>
                <w:rFonts w:ascii="Helvetica" w:hAnsi="Helvetica"/>
                <w:outline w:val="0"/>
                <w:color w:val="24292e"/>
                <w:u w:color="24292e"/>
                <w:shd w:val="nil" w:color="auto" w:fill="auto"/>
                <w:rtl w:val="0"/>
                <w:lang w:val="en-US"/>
                <w14:textFill>
                  <w14:solidFill>
                    <w14:srgbClr w14:val="24292E"/>
                  </w14:solidFill>
                </w14:textFill>
              </w:rPr>
              <w:t>Observers:</w:t>
            </w:r>
            <w:r>
              <w:rPr>
                <w:rFonts w:ascii="Helvetica" w:hAnsi="Helvetica" w:hint="default"/>
                <w:outline w:val="0"/>
                <w:color w:val="24292e"/>
                <w:u w:color="24292e"/>
                <w:shd w:val="nil" w:color="auto" w:fill="auto"/>
                <w:rtl w:val="0"/>
                <w:lang w:val="en-US"/>
                <w14:textFill>
                  <w14:solidFill>
                    <w14:srgbClr w14:val="24292E"/>
                  </w14:solidFill>
                </w14:textFill>
              </w:rPr>
              <w:t> </w:t>
            </w:r>
            <w:r>
              <w:rPr>
                <w:rFonts w:ascii="Helvetica" w:hAnsi="Helvetica"/>
                <w:b w:val="1"/>
                <w:bCs w:val="1"/>
                <w:outline w:val="0"/>
                <w:color w:val="24292e"/>
                <w:u w:color="24292e"/>
                <w:shd w:val="nil" w:color="auto" w:fill="auto"/>
                <w:rtl w:val="0"/>
                <w:lang w:val="en-US"/>
                <w14:textFill>
                  <w14:solidFill>
                    <w14:srgbClr w14:val="24292E"/>
                  </w14:solidFill>
                </w14:textFill>
              </w:rPr>
              <w:t>List email addresses for those who should attend and observe the sessions: VA Stakeholders, engineering team members, design team members, any other people who might find this research relevant to their work</w:t>
            </w:r>
          </w:p>
        </w:tc>
        <w:tc>
          <w:tcPr>
            <w:tcW w:type="dxa" w:w="3488"/>
            <w:tcBorders>
              <w:top w:val="single" w:color="000000" w:sz="4" w:space="0" w:shadow="0" w:frame="0"/>
              <w:left w:val="single" w:color="000000" w:sz="4" w:space="0" w:shadow="0" w:frame="0"/>
              <w:bottom w:val="single" w:color="000000" w:sz="4" w:space="0" w:shadow="0" w:frame="0"/>
              <w:right w:val="single" w:color="000000" w:sz="4" w:space="0" w:shadow="0" w:frame="0"/>
            </w:tcBorders>
            <w:shd w:val="clear" w:color="auto" w:fill="auto"/>
            <w:tcMar>
              <w:top w:type="dxa" w:w="80"/>
              <w:left w:type="dxa" w:w="80"/>
              <w:bottom w:type="dxa" w:w="80"/>
              <w:right w:type="dxa" w:w="80"/>
            </w:tcMar>
            <w:vAlign w:val="top"/>
          </w:tcPr>
          <w:p>
            <w:pPr>
              <w:pStyle w:val="Body"/>
              <w:shd w:val="clear" w:color="auto" w:fill="ffffff"/>
              <w:spacing w:before="60" w:after="100"/>
              <w:rPr>
                <w:rFonts w:ascii="Helvetica" w:cs="Helvetica" w:hAnsi="Helvetica" w:eastAsia="Helvetica"/>
                <w:outline w:val="0"/>
                <w:color w:val="24292e"/>
                <w:u w:color="24292e"/>
                <w:shd w:val="nil" w:color="auto" w:fill="auto"/>
                <w14:textFill>
                  <w14:solidFill>
                    <w14:srgbClr w14:val="24292E"/>
                  </w14:solidFill>
                </w14:textFill>
              </w:rPr>
            </w:pPr>
            <w:commentRangeStart w:id="138"/>
            <w:r>
              <w:rPr>
                <w:rFonts w:ascii="Helvetica" w:hAnsi="Helvetica"/>
                <w:outline w:val="0"/>
                <w:color w:val="24292e"/>
                <w:u w:color="24292e"/>
                <w:shd w:val="nil" w:color="auto" w:fill="auto"/>
                <w:rtl w:val="0"/>
                <w:lang w:val="en-US"/>
                <w14:textFill>
                  <w14:solidFill>
                    <w14:srgbClr w14:val="24292E"/>
                  </w14:solidFill>
                </w14:textFill>
              </w:rPr>
              <w:t>alexia.wunder@bylight.com; arienne.walters@bylight.com; andrea.perez@bylight.com; gavin.quinn@bylight.com; robert.m.bailey@bylight.com; jessica.robertson@bylight.com</w:t>
            </w:r>
          </w:p>
          <w:p>
            <w:pPr>
              <w:pStyle w:val="Body"/>
              <w:shd w:val="clear" w:color="auto" w:fill="ffffff"/>
              <w:bidi w:val="0"/>
              <w:spacing w:before="60" w:after="100"/>
              <w:ind w:left="0" w:right="0" w:firstLine="0"/>
              <w:jc w:val="left"/>
              <w:rPr>
                <w:rtl w:val="0"/>
              </w:rPr>
            </w:pPr>
            <w:r>
              <w:rPr>
                <w:rFonts w:ascii="Helvetica" w:hAnsi="Helvetica"/>
                <w:outline w:val="0"/>
                <w:color w:val="24292e"/>
                <w:u w:color="24292e"/>
                <w:shd w:val="nil" w:color="auto" w:fill="auto"/>
                <w:rtl w:val="0"/>
                <w:lang w:val="en-US"/>
                <w14:textFill>
                  <w14:solidFill>
                    <w14:srgbClr w14:val="24292E"/>
                  </w14:solidFill>
                </w14:textFill>
              </w:rPr>
              <w:t>*more might be added later</w:t>
            </w:r>
            <w:commentRangeEnd w:id="138"/>
            <w:r>
              <w:commentReference w:id="138"/>
            </w:r>
          </w:p>
        </w:tc>
      </w:tr>
    </w:tbl>
    <w:p>
      <w:pPr>
        <w:pStyle w:val="Body"/>
        <w:widowControl w:val="0"/>
        <w:shd w:val="clear" w:color="auto" w:fill="ffffff"/>
        <w:spacing w:after="240"/>
      </w:pPr>
      <w:r>
        <w:rPr>
          <w:rFonts w:ascii="Helvetica" w:cs="Helvetica" w:hAnsi="Helvetica" w:eastAsia="Helvetica"/>
          <w:outline w:val="0"/>
          <w:color w:val="24292e"/>
          <w:u w:color="24292e"/>
          <w14:textFill>
            <w14:solidFill>
              <w14:srgbClr w14:val="24292E"/>
            </w14:solidFill>
          </w14:textFill>
        </w:rPr>
      </w:r>
    </w:p>
    <w:sectPr>
      <w:headerReference w:type="default" r:id="rId4"/>
      <w:footerReference w:type="default" r:id="rId5"/>
      <w:pgSz w:w="12240" w:h="15840" w:orient="portrait"/>
      <w:pgMar w:top="1440" w:right="1440" w:bottom="1440" w:left="1440" w:header="720" w:footer="720"/>
      <w:bidi w:val="0"/>
    </w:sectPr>
  </w:body>
</w:document>
</file>

<file path=word/comments.xml><?xml version="1.0" encoding="utf-8"?>
<w:comments xmlns:w="http://schemas.openxmlformats.org/wordprocessingml/2006/main" xmlns:r="http://schemas.openxmlformats.org/officeDocument/2006/relationships" xmlns:wp="http://schemas.openxmlformats.org/drawingml/2006/wordprocessingDrawing" xmlns:w14="http://schemas.microsoft.com/office/word/2010/wordml">
  <w:comment w:id="0" w:author="Lauren Alexanderson" w:date="2021-08-11T11:09:41Z">
    <w:p w14:paraId="1111FFFF">
      <w:pPr>
        <w:pStyle w:val="Default"/>
        <w:bidi w:val="0"/>
      </w:pPr>
    </w:p>
    <w:p w14:paraId="11120000">
      <w:pPr>
        <w:pStyle w:val="Default"/>
        <w:bidi w:val="0"/>
      </w:pPr>
      <w:r>
        <w:rPr>
          <w:rFonts w:cs="Arial Unicode MS" w:eastAsia="Arial Unicode MS"/>
          <w:rtl w:val="0"/>
        </w:rPr>
        <w:t xml:space="preserve">Recommend this instead of RQ2 </w:t>
      </w:r>
    </w:p>
  </w:comment>
  <w:comment w:id="1" w:author="Lauren Alexanderson" w:date="2021-08-11T11:09:32Z">
    <w:p w14:paraId="11120001">
      <w:pPr>
        <w:pStyle w:val="Default"/>
        <w:bidi w:val="0"/>
      </w:pPr>
    </w:p>
    <w:p w14:paraId="11120002">
      <w:pPr>
        <w:pStyle w:val="Default"/>
        <w:bidi w:val="0"/>
      </w:pPr>
      <w:r>
        <w:rPr>
          <w:rFonts w:cs="Arial Unicode MS" w:eastAsia="Arial Unicode MS"/>
          <w:rtl w:val="0"/>
        </w:rPr>
        <w:t xml:space="preserve">Which of these do you care about? </w:t>
      </w:r>
    </w:p>
  </w:comment>
  <w:comment w:id="2" w:author="Lauren Alexanderson" w:date="2021-08-11T11:09:58Z">
    <w:p w14:paraId="11120003">
      <w:pPr>
        <w:pStyle w:val="Default"/>
        <w:bidi w:val="0"/>
      </w:pPr>
    </w:p>
    <w:p w14:paraId="11120004">
      <w:pPr>
        <w:pStyle w:val="Default"/>
        <w:bidi w:val="0"/>
      </w:pPr>
      <w:r>
        <w:rPr>
          <w:rFonts w:cs="Arial Unicode MS" w:eastAsia="Arial Unicode MS"/>
          <w:rtl w:val="0"/>
        </w:rPr>
        <w:t xml:space="preserve">Such as what? Be specific in your RQs </w:t>
      </w:r>
    </w:p>
  </w:comment>
  <w:comment w:id="3" w:author="Lauren Alexanderson" w:date="2021-08-11T11:10:14Z">
    <w:p w14:paraId="11120005">
      <w:pPr>
        <w:pStyle w:val="Default"/>
        <w:bidi w:val="0"/>
      </w:pPr>
    </w:p>
    <w:p w14:paraId="11120006">
      <w:pPr>
        <w:pStyle w:val="Default"/>
        <w:bidi w:val="0"/>
      </w:pPr>
      <w:r>
        <w:rPr>
          <w:rFonts w:cs="Arial Unicode MS" w:eastAsia="Arial Unicode MS"/>
          <w:rtl w:val="0"/>
        </w:rPr>
        <w:t>Your convo guide didn</w:t>
      </w:r>
      <w:r>
        <w:rPr>
          <w:rFonts w:cs="Arial Unicode MS" w:eastAsia="Arial Unicode MS" w:hint="default"/>
          <w:rtl w:val="0"/>
        </w:rPr>
        <w:t>’</w:t>
      </w:r>
      <w:r>
        <w:rPr>
          <w:rFonts w:cs="Arial Unicode MS" w:eastAsia="Arial Unicode MS"/>
          <w:rtl w:val="0"/>
        </w:rPr>
        <w:t xml:space="preserve">t seem to be testing anything about completion time or success rate - they are looking at information on a page. </w:t>
      </w:r>
    </w:p>
  </w:comment>
  <w:comment w:id="4" w:author="Lauren Alexanderson" w:date="2021-08-11T11:10:43Z">
    <w:p w14:paraId="11120007">
      <w:pPr>
        <w:pStyle w:val="Default"/>
        <w:bidi w:val="0"/>
      </w:pPr>
    </w:p>
    <w:p w14:paraId="11120008">
      <w:pPr>
        <w:pStyle w:val="Default"/>
        <w:bidi w:val="0"/>
      </w:pPr>
      <w:r>
        <w:rPr>
          <w:rFonts w:cs="Arial Unicode MS" w:eastAsia="Arial Unicode MS"/>
          <w:rtl w:val="0"/>
        </w:rPr>
        <w:t xml:space="preserve">What issues are you anticipating? </w:t>
      </w:r>
    </w:p>
  </w:comment>
  <w:comment w:id="5" w:author="Lauren Alexanderson" w:date="2021-08-11T11:11:15Z">
    <w:p w14:paraId="11120009">
      <w:pPr>
        <w:pStyle w:val="Default"/>
        <w:bidi w:val="0"/>
      </w:pPr>
    </w:p>
    <w:p w14:paraId="1112000A">
      <w:pPr>
        <w:pStyle w:val="Default"/>
        <w:bidi w:val="0"/>
      </w:pPr>
      <w:r>
        <w:rPr>
          <w:rFonts w:cs="Arial Unicode MS" w:eastAsia="Arial Unicode MS"/>
          <w:rtl w:val="0"/>
        </w:rPr>
        <w:t xml:space="preserve">Based on your convo guide you are not doing an A/B test. An A/B test is a very specific user research methodology. </w:t>
      </w:r>
    </w:p>
    <w:p w14:paraId="1112000B">
      <w:pPr>
        <w:pStyle w:val="Default"/>
        <w:bidi w:val="0"/>
      </w:pPr>
    </w:p>
    <w:p w14:paraId="1112000C">
      <w:pPr>
        <w:pStyle w:val="Default"/>
        <w:bidi w:val="0"/>
      </w:pPr>
      <w:r>
        <w:rPr>
          <w:rFonts w:cs="Arial Unicode MS" w:eastAsia="Arial Unicode MS"/>
          <w:rtl w:val="0"/>
        </w:rPr>
        <w:t>You are comparing different options in a moderated format, but that</w:t>
      </w:r>
      <w:r>
        <w:rPr>
          <w:rFonts w:cs="Arial Unicode MS" w:eastAsia="Arial Unicode MS" w:hint="default"/>
          <w:rtl w:val="0"/>
        </w:rPr>
        <w:t>’</w:t>
      </w:r>
      <w:r>
        <w:rPr>
          <w:rFonts w:cs="Arial Unicode MS" w:eastAsia="Arial Unicode MS"/>
          <w:rtl w:val="0"/>
        </w:rPr>
        <w:t>s not the goal of your study.</w:t>
      </w:r>
    </w:p>
    <w:p w14:paraId="1112000D">
      <w:pPr>
        <w:pStyle w:val="Default"/>
        <w:bidi w:val="0"/>
      </w:pPr>
    </w:p>
    <w:p w14:paraId="1112000E">
      <w:pPr>
        <w:pStyle w:val="Default"/>
        <w:bidi w:val="0"/>
      </w:pPr>
    </w:p>
  </w:comment>
  <w:comment w:id="7" w:author="Lauren Alexanderson" w:date="2021-08-11T11:13:59Z">
    <w:p w14:paraId="1112000F">
      <w:pPr>
        <w:pStyle w:val="Default"/>
        <w:bidi w:val="0"/>
      </w:pPr>
    </w:p>
    <w:p w14:paraId="11120010">
      <w:pPr>
        <w:pStyle w:val="Default"/>
        <w:bidi w:val="0"/>
      </w:pPr>
      <w:r>
        <w:rPr>
          <w:rFonts w:cs="Arial Unicode MS" w:eastAsia="Arial Unicode MS"/>
          <w:rtl w:val="0"/>
        </w:rPr>
        <w:t>I don</w:t>
      </w:r>
      <w:r>
        <w:rPr>
          <w:rFonts w:cs="Arial Unicode MS" w:eastAsia="Arial Unicode MS" w:hint="default"/>
          <w:rtl w:val="0"/>
        </w:rPr>
        <w:t>’</w:t>
      </w:r>
      <w:r>
        <w:rPr>
          <w:rFonts w:cs="Arial Unicode MS" w:eastAsia="Arial Unicode MS"/>
          <w:rtl w:val="0"/>
        </w:rPr>
        <w:t xml:space="preserve">t need your convo guide in this </w:t>
      </w:r>
    </w:p>
  </w:comment>
  <w:comment w:id="134" w:author="Lauren Alexanderson" w:date="2021-08-11T11:14:16Z">
    <w:p w14:paraId="11120011">
      <w:pPr>
        <w:pStyle w:val="Default"/>
        <w:bidi w:val="0"/>
      </w:pPr>
    </w:p>
    <w:p w14:paraId="11120012">
      <w:pPr>
        <w:pStyle w:val="Default"/>
        <w:bidi w:val="0"/>
      </w:pPr>
      <w:r>
        <w:rPr>
          <w:rFonts w:cs="Arial Unicode MS" w:eastAsia="Arial Unicode MS"/>
          <w:rtl w:val="0"/>
        </w:rPr>
        <w:t xml:space="preserve">IN what way? Premium account holders, or </w:t>
      </w:r>
      <w:r>
        <w:rPr>
          <w:rFonts w:cs="Arial Unicode MS" w:eastAsia="Arial Unicode MS" w:hint="default"/>
          <w:rtl w:val="0"/>
        </w:rPr>
        <w:t>“</w:t>
      </w:r>
      <w:r>
        <w:rPr>
          <w:rFonts w:cs="Arial Unicode MS" w:eastAsia="Arial Unicode MS"/>
          <w:rtl w:val="0"/>
        </w:rPr>
        <w:t>have heard of it before</w:t>
      </w:r>
      <w:r>
        <w:rPr>
          <w:rFonts w:cs="Arial Unicode MS" w:eastAsia="Arial Unicode MS" w:hint="default"/>
          <w:rtl w:val="0"/>
        </w:rPr>
        <w:t xml:space="preserve">” </w:t>
      </w:r>
    </w:p>
  </w:comment>
  <w:comment w:id="135" w:author="Lauren Alexanderson" w:date="2021-08-11T11:14:41Z">
    <w:p w14:paraId="11120013">
      <w:pPr>
        <w:pStyle w:val="Default"/>
        <w:bidi w:val="0"/>
      </w:pPr>
    </w:p>
    <w:p w14:paraId="11120014">
      <w:pPr>
        <w:pStyle w:val="Default"/>
        <w:bidi w:val="0"/>
      </w:pPr>
      <w:r>
        <w:rPr>
          <w:rFonts w:cs="Arial Unicode MS" w:eastAsia="Arial Unicode MS"/>
          <w:rtl w:val="0"/>
        </w:rPr>
        <w:t xml:space="preserve">Familiar how? Frequent users of it? Have a premium account? </w:t>
      </w:r>
    </w:p>
  </w:comment>
  <w:comment w:id="136" w:author="Lauren Alexanderson" w:date="2021-08-11T11:15:20Z">
    <w:p w14:paraId="11120015">
      <w:pPr>
        <w:pStyle w:val="Default"/>
        <w:bidi w:val="0"/>
      </w:pPr>
    </w:p>
    <w:p w14:paraId="11120016">
      <w:pPr>
        <w:pStyle w:val="Default"/>
        <w:bidi w:val="0"/>
      </w:pPr>
      <w:r>
        <w:rPr>
          <w:rFonts w:cs="Arial Unicode MS" w:eastAsia="Arial Unicode MS"/>
          <w:rtl w:val="0"/>
        </w:rPr>
        <w:t xml:space="preserve">If you are testing a prototype on XD you should not be testing with users with visual impairments as they will not be able to give you feedback. </w:t>
      </w:r>
    </w:p>
  </w:comment>
  <w:comment w:id="137" w:author="Lauren Alexanderson" w:date="2021-08-11T11:16:01Z">
    <w:p w14:paraId="11120017">
      <w:pPr>
        <w:pStyle w:val="Default"/>
        <w:bidi w:val="0"/>
      </w:pPr>
    </w:p>
    <w:p w14:paraId="11120018">
      <w:pPr>
        <w:pStyle w:val="Default"/>
        <w:bidi w:val="0"/>
      </w:pPr>
      <w:r>
        <w:rPr>
          <w:rFonts w:cs="Arial Unicode MS" w:eastAsia="Arial Unicode MS"/>
          <w:rtl w:val="0"/>
        </w:rPr>
        <w:t>Your convo guide doesn</w:t>
      </w:r>
      <w:r>
        <w:rPr>
          <w:rFonts w:cs="Arial Unicode MS" w:eastAsia="Arial Unicode MS" w:hint="default"/>
          <w:rtl w:val="0"/>
        </w:rPr>
        <w:t>’</w:t>
      </w:r>
      <w:r>
        <w:rPr>
          <w:rFonts w:cs="Arial Unicode MS" w:eastAsia="Arial Unicode MS"/>
          <w:rtl w:val="0"/>
        </w:rPr>
        <w:t xml:space="preserve">t seem to have a section for caregivers or family members. Are there specific questions you are looking to ask them? </w:t>
      </w:r>
    </w:p>
  </w:comment>
  <w:comment w:id="138" w:author="Lauren Alexanderson" w:date="2021-08-11T11:16:42Z">
    <w:p w14:paraId="11120019">
      <w:pPr>
        <w:pStyle w:val="Default"/>
        <w:bidi w:val="0"/>
      </w:pPr>
    </w:p>
    <w:p w14:paraId="1112001A">
      <w:pPr>
        <w:pStyle w:val="Default"/>
        <w:bidi w:val="0"/>
      </w:pPr>
      <w:r>
        <w:rPr>
          <w:rFonts w:cs="Arial Unicode MS" w:eastAsia="Arial Unicode MS"/>
          <w:rtl w:val="0"/>
        </w:rPr>
        <w:t xml:space="preserve">I need a gov person on this list. Rich? </w:t>
      </w:r>
    </w:p>
  </w:comment>
</w:comments>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Calibri">
    <w:charset w:val="00"/>
    <w:family w:val="roman"/>
    <w:pitch w:val="default"/>
  </w:font>
  <w:font w:name="Helvetica">
    <w:charset w:val="00"/>
    <w:family w:val="roman"/>
    <w:pitch w:val="default"/>
  </w:font>
  <w:font w:name="Helvetica Neue">
    <w:charset w:val="00"/>
    <w:family w:val="roman"/>
    <w:pitch w:val="default"/>
  </w:font>
  <w:font w:name="Segoe UI">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rPr>
    </w:pPr>
    <w:r>
      <w:tab/>
      <w:tab/>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pPr>
      <w:pStyle w:val="header"/>
      <w:bidi w:val="0"/>
      <w:ind w:left="0" w:right="0" w:firstLine="0"/>
      <w:jc w:val="right"/>
      <w:rPr>
        <w:rtl w:val="0"/>
      </w:rPr>
    </w:pPr>
    <w:r>
      <w:tab/>
      <w:tab/>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numStyleLink w:val="Imported Style 1"/>
  </w:abstractNum>
  <w:abstractNum w:abstractNumId="1">
    <w:multiLevelType w:val="hybridMultilevel"/>
    <w:styleLink w:val="Imported Style 1"/>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16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16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160"/>
        </w:tabs>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16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16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160"/>
        </w:tabs>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2">
    <w:multiLevelType w:val="hybridMultilevel"/>
    <w:numStyleLink w:val="Imported Style 1.0"/>
  </w:abstractNum>
  <w:abstractNum w:abstractNumId="3">
    <w:multiLevelType w:val="hybridMultilevel"/>
    <w:styleLink w:val="Imported Style 1.0"/>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4">
    <w:multiLevelType w:val="hybridMultilevel"/>
    <w:numStyleLink w:val="Imported Style 2"/>
  </w:abstractNum>
  <w:abstractNum w:abstractNumId="5">
    <w:multiLevelType w:val="hybridMultilevel"/>
    <w:styleLink w:val="Imported Style 2"/>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4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25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36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468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576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684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792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9000" w:hanging="360"/>
      </w:pPr>
      <w:rPr>
        <w:rFonts w:ascii="Symbol" w:cs="Symbol" w:hAnsi="Symbol" w:eastAsia="Symbo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6">
    <w:multiLevelType w:val="hybridMultilevel"/>
    <w:numStyleLink w:val="Imported Style 2.0"/>
  </w:abstractNum>
  <w:abstractNum w:abstractNumId="7">
    <w:multiLevelType w:val="hybridMultilevel"/>
    <w:styleLink w:val="Imported Style 2.0"/>
    <w:lvl w:ilvl="0">
      <w:start w:val="1"/>
      <w:numFmt w:val="decimal"/>
      <w:suff w:val="tab"/>
      <w:lvlText w:val="%1."/>
      <w:lvlJc w:val="left"/>
      <w:pPr>
        <w:tabs>
          <w:tab w:val="left" w:pos="2160"/>
        </w:tabs>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216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216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216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216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216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216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216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8">
    <w:multiLevelType w:val="hybridMultilevel"/>
    <w:numStyleLink w:val="Imported Style 3"/>
  </w:abstractNum>
  <w:abstractNum w:abstractNumId="9">
    <w:multiLevelType w:val="hybridMultilevel"/>
    <w:styleLink w:val="Imported Style 3"/>
    <w:lvl w:ilvl="0">
      <w:start w:val="1"/>
      <w:numFmt w:val="decimal"/>
      <w:suff w:val="tab"/>
      <w:lvlText w:val="%1."/>
      <w:lvlJc w:val="left"/>
      <w:pPr>
        <w:ind w:left="7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b w:val="1"/>
        <w:bCs w:val="1"/>
        <w:caps w:val="0"/>
        <w:smallCaps w:val="0"/>
        <w:strike w:val="0"/>
        <w:dstrike w:val="0"/>
        <w:outline w:val="0"/>
        <w:emboss w:val="0"/>
        <w:imprint w:val="0"/>
        <w:spacing w:val="0"/>
        <w:w w:val="100"/>
        <w:kern w:val="0"/>
        <w:position w:val="0"/>
        <w:highlight w:val="none"/>
        <w:vertAlign w:val="baseline"/>
      </w:rPr>
    </w:lvl>
  </w:abstractNum>
  <w:abstractNum w:abstractNumId="10">
    <w:multiLevelType w:val="hybridMultilevel"/>
    <w:numStyleLink w:val="Imported Style 4"/>
  </w:abstractNum>
  <w:abstractNum w:abstractNumId="11">
    <w:multiLevelType w:val="hybridMultilevel"/>
    <w:styleLink w:val="Imported Style 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tabs>
          <w:tab w:val="left" w:pos="720"/>
        </w:tabs>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72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72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72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72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72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72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72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2">
    <w:multiLevelType w:val="hybridMultilevel"/>
    <w:numStyleLink w:val="Imported Style 24"/>
  </w:abstractNum>
  <w:abstractNum w:abstractNumId="13">
    <w:multiLevelType w:val="hybridMultilevel"/>
    <w:styleLink w:val="Imported Style 24"/>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14">
    <w:multiLevelType w:val="hybridMultilevel"/>
    <w:numStyleLink w:val="Imported Style 25"/>
  </w:abstractNum>
  <w:abstractNum w:abstractNumId="15">
    <w:multiLevelType w:val="hybridMultilevel"/>
    <w:styleLink w:val="Imported Style 25"/>
    <w:lvl w:ilvl="0">
      <w:start w:val="1"/>
      <w:numFmt w:val="decimal"/>
      <w:suff w:val="tab"/>
      <w:lvlText w:val="%1."/>
      <w:lvlJc w:val="left"/>
      <w:pPr>
        <w:ind w:left="72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decimal"/>
      <w:suff w:val="tab"/>
      <w:lvlText w:val="%2."/>
      <w:lvlJc w:val="left"/>
      <w:pPr>
        <w:ind w:left="144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decimal"/>
      <w:suff w:val="tab"/>
      <w:lvlText w:val="%3."/>
      <w:lvlJc w:val="left"/>
      <w:pPr>
        <w:tabs>
          <w:tab w:val="left" w:pos="1440"/>
        </w:tabs>
        <w:ind w:left="216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decimal"/>
      <w:suff w:val="tab"/>
      <w:lvlText w:val="%4."/>
      <w:lvlJc w:val="left"/>
      <w:pPr>
        <w:tabs>
          <w:tab w:val="left" w:pos="1440"/>
        </w:tabs>
        <w:ind w:left="288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decimal"/>
      <w:suff w:val="tab"/>
      <w:lvlText w:val="%5."/>
      <w:lvlJc w:val="left"/>
      <w:pPr>
        <w:tabs>
          <w:tab w:val="left" w:pos="1440"/>
        </w:tabs>
        <w:ind w:left="360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decimal"/>
      <w:suff w:val="tab"/>
      <w:lvlText w:val="%6."/>
      <w:lvlJc w:val="left"/>
      <w:pPr>
        <w:tabs>
          <w:tab w:val="left" w:pos="1440"/>
        </w:tabs>
        <w:ind w:left="432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decimal"/>
      <w:suff w:val="tab"/>
      <w:lvlText w:val="%7."/>
      <w:lvlJc w:val="left"/>
      <w:pPr>
        <w:tabs>
          <w:tab w:val="left" w:pos="1440"/>
        </w:tabs>
        <w:ind w:left="504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decimal"/>
      <w:suff w:val="tab"/>
      <w:lvlText w:val="%8."/>
      <w:lvlJc w:val="left"/>
      <w:pPr>
        <w:tabs>
          <w:tab w:val="left" w:pos="1440"/>
        </w:tabs>
        <w:ind w:left="576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decimal"/>
      <w:suff w:val="tab"/>
      <w:lvlText w:val="%9."/>
      <w:lvlJc w:val="left"/>
      <w:pPr>
        <w:tabs>
          <w:tab w:val="left" w:pos="1440"/>
        </w:tabs>
        <w:ind w:left="648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1"/>
  </w:num>
  <w:num w:numId="2">
    <w:abstractNumId w:val="0"/>
  </w:num>
  <w:num w:numId="3">
    <w:abstractNumId w:val="3"/>
  </w:num>
  <w:num w:numId="4">
    <w:abstractNumId w:val="2"/>
  </w:num>
  <w:num w:numId="5">
    <w:abstractNumId w:val="5"/>
  </w:num>
  <w:num w:numId="6">
    <w:abstractNumId w:val="4"/>
  </w:num>
  <w:num w:numId="7">
    <w:abstractNumId w:val="7"/>
  </w:num>
  <w:num w:numId="8">
    <w:abstractNumId w:val="6"/>
  </w:num>
  <w:num w:numId="9">
    <w:abstractNumId w:val="9"/>
  </w:num>
  <w:num w:numId="10">
    <w:abstractNumId w:val="8"/>
  </w:num>
  <w:num w:numId="11">
    <w:abstractNumId w:val="11"/>
  </w:num>
  <w:num w:numId="12">
    <w:abstractNumId w:val="10"/>
  </w:num>
  <w:num w:numId="13">
    <w:abstractNumId w:val="10"/>
    <w:lvlOverride w:ilvl="0">
      <w:startOverride w:val="2"/>
    </w:lvlOverride>
  </w:num>
  <w:num w:numId="14">
    <w:abstractNumId w:val="13"/>
  </w:num>
  <w:num w:numId="15">
    <w:abstractNumId w:val="12"/>
  </w:num>
  <w:num w:numId="16">
    <w:abstractNumId w:val="15"/>
  </w:num>
  <w:num w:numId="17">
    <w:abstractNumId w:val="14"/>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trackRevisions/>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header">
    <w:name w:val="header"/>
    <w:next w:val="header"/>
    <w:pPr>
      <w:keepNext w:val="0"/>
      <w:keepLines w:val="0"/>
      <w:pageBreakBefore w:val="0"/>
      <w:widowControl w:val="1"/>
      <w:shd w:val="clear" w:color="auto" w:fill="auto"/>
      <w:tabs>
        <w:tab w:val="center" w:pos="4680"/>
        <w:tab w:val="right" w:pos="9360"/>
      </w:tabs>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240" w:lineRule="auto"/>
      <w:ind w:left="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Outline>
        <w14:noFill/>
      </w14:textOutline>
      <w14:textFill>
        <w14:solidFill>
          <w14:srgbClr w14:val="000000"/>
        </w14:solidFill>
      </w14:textFill>
    </w:rPr>
  </w:style>
  <w:style w:type="numbering" w:styleId="Imported Style 1">
    <w:name w:val="Imported Style 1"/>
    <w:pPr>
      <w:numPr>
        <w:numId w:val="1"/>
      </w:numPr>
    </w:pPr>
  </w:style>
  <w:style w:type="numbering" w:styleId="Imported Style 1.0">
    <w:name w:val="Imported Style 1.0"/>
    <w:pPr>
      <w:numPr>
        <w:numId w:val="3"/>
      </w:numPr>
    </w:pPr>
  </w:style>
  <w:style w:type="paragraph" w:styleId="Default">
    <w:name w:val="Default"/>
    <w:next w:val="Default"/>
    <w:pPr>
      <w:keepNext w:val="0"/>
      <w:keepLines w:val="0"/>
      <w:pageBreakBefore w:val="0"/>
      <w:widowControl w:val="1"/>
      <w:shd w:val="clear" w:color="auto" w:fill="auto"/>
      <w:suppressAutoHyphens w:val="0"/>
      <w:bidi w:val="0"/>
      <w:spacing w:before="160" w:after="0" w:line="240" w:lineRule="auto"/>
      <w:ind w:left="0" w:right="0" w:firstLine="0"/>
      <w:jc w:val="left"/>
      <w:outlineLvl w:val="9"/>
    </w:pPr>
    <w:rPr>
      <w:rFonts w:ascii="Helvetica Neue" w:cs="Helvetica Neue" w:hAnsi="Helvetica Neue" w:eastAsia="Helvetica Neue"/>
      <w:b w:val="0"/>
      <w:bCs w:val="0"/>
      <w:i w:val="0"/>
      <w:iCs w:val="0"/>
      <w:caps w:val="0"/>
      <w:smallCaps w:val="0"/>
      <w:strike w:val="0"/>
      <w:dstrike w:val="0"/>
      <w:outline w:val="0"/>
      <w:color w:val="000000"/>
      <w:spacing w:val="0"/>
      <w:kern w:val="0"/>
      <w:position w:val="0"/>
      <w:sz w:val="24"/>
      <w:szCs w:val="24"/>
      <w:u w:val="none"/>
      <w:shd w:val="nil" w:color="auto" w:fill="auto"/>
      <w:vertAlign w:val="baseline"/>
      <w14:textOutline>
        <w14:noFill/>
      </w14:textOutline>
      <w14:textFill>
        <w14:solidFill>
          <w14:srgbClr w14:val="000000"/>
        </w14:solidFill>
      </w14:textFill>
    </w:rPr>
  </w:style>
  <w:style w:type="paragraph" w:styleId="List Paragraph">
    <w:name w:val="List Paragraph"/>
    <w:next w:val="List Paragraph"/>
    <w:pPr>
      <w:keepNext w:val="0"/>
      <w:keepLines w:val="0"/>
      <w:pageBreakBefore w:val="0"/>
      <w:widowControl w:val="1"/>
      <w:shd w:val="clear" w:color="auto" w:fill="auto"/>
      <w:suppressAutoHyphens w:val="0"/>
      <w:bidi w:val="0"/>
      <w:spacing w:before="0" w:after="0" w:line="240" w:lineRule="auto"/>
      <w:ind w:left="720" w:right="0" w:firstLine="0"/>
      <w:jc w:val="left"/>
      <w:outlineLvl w:val="9"/>
    </w:pPr>
    <w:rPr>
      <w:rFonts w:ascii="Calibri" w:cs="Arial Unicode MS" w:hAnsi="Calibri"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character" w:styleId="eop">
    <w:name w:val="eop"/>
    <w:rPr>
      <w:lang w:val="en-US"/>
    </w:rPr>
  </w:style>
  <w:style w:type="numbering" w:styleId="Imported Style 2">
    <w:name w:val="Imported Style 2"/>
    <w:pPr>
      <w:numPr>
        <w:numId w:val="5"/>
      </w:numPr>
    </w:pPr>
  </w:style>
  <w:style w:type="numbering" w:styleId="Imported Style 2.0">
    <w:name w:val="Imported Style 2.0"/>
    <w:pPr>
      <w:numPr>
        <w:numId w:val="7"/>
      </w:numPr>
    </w:pPr>
  </w:style>
  <w:style w:type="numbering" w:styleId="Imported Style 3">
    <w:name w:val="Imported Style 3"/>
    <w:pPr>
      <w:numPr>
        <w:numId w:val="9"/>
      </w:numPr>
    </w:pPr>
  </w:style>
  <w:style w:type="numbering" w:styleId="Imported Style 4">
    <w:name w:val="Imported Style 4"/>
    <w:pPr>
      <w:numPr>
        <w:numId w:val="11"/>
      </w:numPr>
    </w:pPr>
  </w:style>
  <w:style w:type="paragraph" w:styleId="paragraph">
    <w:name w:val="paragraph"/>
    <w:next w:val="paragraph"/>
    <w:pPr>
      <w:keepNext w:val="0"/>
      <w:keepLines w:val="0"/>
      <w:pageBreakBefore w:val="0"/>
      <w:widowControl w:val="1"/>
      <w:shd w:val="clear" w:color="auto" w:fill="auto"/>
      <w:suppressAutoHyphens w:val="0"/>
      <w:bidi w:val="0"/>
      <w:spacing w:before="100" w:after="100" w:line="240" w:lineRule="auto"/>
      <w:ind w:left="0" w:right="0" w:firstLine="0"/>
      <w:jc w:val="left"/>
      <w:outlineLvl w:val="9"/>
    </w:pPr>
    <w:rPr>
      <w:rFonts w:ascii="Times New Roman" w:cs="Arial Unicode MS" w:hAnsi="Times New Roman" w:eastAsia="Arial Unicode MS"/>
      <w:b w:val="0"/>
      <w:bCs w:val="0"/>
      <w:i w:val="0"/>
      <w:iCs w:val="0"/>
      <w:caps w:val="0"/>
      <w:smallCaps w:val="0"/>
      <w:strike w:val="0"/>
      <w:dstrike w:val="0"/>
      <w:outline w:val="0"/>
      <w:color w:val="000000"/>
      <w:spacing w:val="0"/>
      <w:kern w:val="0"/>
      <w:position w:val="0"/>
      <w:sz w:val="24"/>
      <w:szCs w:val="24"/>
      <w:u w:val="none" w:color="000000"/>
      <w:shd w:val="nil" w:color="auto" w:fill="auto"/>
      <w:vertAlign w:val="baseline"/>
      <w:lang w:val="en-US"/>
      <w14:textFill>
        <w14:solidFill>
          <w14:srgbClr w14:val="000000"/>
        </w14:solidFill>
      </w14:textFill>
    </w:rPr>
  </w:style>
  <w:style w:type="numbering" w:styleId="Imported Style 24">
    <w:name w:val="Imported Style 24"/>
    <w:pPr>
      <w:numPr>
        <w:numId w:val="14"/>
      </w:numPr>
    </w:pPr>
  </w:style>
  <w:style w:type="numbering" w:styleId="Imported Style 25">
    <w:name w:val="Imported Style 25"/>
    <w:pPr>
      <w:numPr>
        <w:numId w:val="16"/>
      </w:numPr>
    </w:pPr>
  </w:style>
  <w:style w:type="character" w:styleId="Link">
    <w:name w:val="Link"/>
    <w:rPr>
      <w:outline w:val="0"/>
      <w:color w:val="0000ff"/>
      <w:u w:val="single" w:color="0000ff"/>
      <w14:textFill>
        <w14:solidFill>
          <w14:srgbClr w14:val="0000FF"/>
        </w14:solidFill>
      </w14:textFill>
    </w:rPr>
  </w:style>
  <w:style w:type="character" w:styleId="Hyperlink.0">
    <w:name w:val="Hyperlink.0"/>
    <w:basedOn w:val="Link"/>
    <w:next w:val="Hyperlink.0"/>
    <w:rPr>
      <w:rFonts w:ascii="Calibri" w:cs="Calibri" w:hAnsi="Calibri" w:eastAsia="Calibri"/>
      <w:shd w:val="nil" w:color="auto" w:fill="auto"/>
      <w:lang w:val="en-US"/>
    </w:rPr>
  </w:style>
  <w:style w:type="character" w:styleId="Hyperlink.1">
    <w:name w:val="Hyperlink.1"/>
    <w:basedOn w:val="Link"/>
    <w:next w:val="Hyperlink.1"/>
    <w:rPr>
      <w:shd w:val="nil" w:color="auto" w:fill="auto"/>
      <w:lang w:val="en-US"/>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comments" Target="comments.xml"/><Relationship Id="rId7" Type="http://schemas.openxmlformats.org/officeDocument/2006/relationships/numbering" Target="numbering.xml"/><Relationship Id="rId8"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Office Theme">
  <a:themeElements>
    <a:clrScheme name="Office Theme">
      <a:dk1>
        <a:srgbClr val="000000"/>
      </a:dk1>
      <a:lt1>
        <a:srgbClr val="FFFFFF"/>
      </a:lt1>
      <a:dk2>
        <a:srgbClr val="A7A7A7"/>
      </a:dk2>
      <a:lt2>
        <a:srgbClr val="535353"/>
      </a:lt2>
      <a:accent1>
        <a:srgbClr val="4472C4"/>
      </a:accent1>
      <a:accent2>
        <a:srgbClr val="ED7D31"/>
      </a:accent2>
      <a:accent3>
        <a:srgbClr val="A5A5A5"/>
      </a:accent3>
      <a:accent4>
        <a:srgbClr val="FFC000"/>
      </a:accent4>
      <a:accent5>
        <a:srgbClr val="5B9BD5"/>
      </a:accent5>
      <a:accent6>
        <a:srgbClr val="70AD47"/>
      </a:accent6>
      <a:hlink>
        <a:srgbClr val="0000FF"/>
      </a:hlink>
      <a:folHlink>
        <a:srgbClr val="FF00FF"/>
      </a:folHlink>
    </a:clrScheme>
    <a:fontScheme name="Office Theme">
      <a:majorFont>
        <a:latin typeface="Helvetica Neue"/>
        <a:ea typeface="Helvetica Neue"/>
        <a:cs typeface="Helvetica Neue"/>
      </a:majorFont>
      <a:minorFont>
        <a:latin typeface="Helvetica Neue"/>
        <a:ea typeface="Helvetica Neue"/>
        <a:cs typeface="Helvetica Neue"/>
      </a:minorFont>
    </a:fontScheme>
    <a:fmtScheme name="Office Them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12700" cap="flat">
          <a:solidFill>
            <a:schemeClr val="accent1"/>
          </a:solidFill>
          <a:prstDash val="solid"/>
          <a:miter lim="800000"/>
        </a:ln>
        <a:effectLst/>
        <a:sp3d/>
      </a:spPr>
      <a:bodyPr rot="0" spcFirstLastPara="1" vertOverflow="overflow" horzOverflow="overflow" vert="horz" wrap="square" lIns="45719" tIns="45719" rIns="45719" bIns="45719" numCol="1" spcCol="38100" rtlCol="0" anchor="ctr"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solidFill>
          <a:prstDash val="solid"/>
          <a:miter lim="8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45719" tIns="45719" rIns="45719" bIns="45719" numCol="1" spcCol="38100" rtlCol="0" anchor="t" upright="0">
        <a:spAutoFit/>
      </a:bodyPr>
      <a:lstStyle>
        <a:defPPr marL="0" marR="0" indent="0" algn="l" defTabSz="914400" rtl="0" fontAlgn="auto" latinLnBrk="0"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latin typeface="Calibri"/>
            <a:ea typeface="Calibri"/>
            <a:cs typeface="Calibri"/>
            <a:sym typeface="Calibri"/>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