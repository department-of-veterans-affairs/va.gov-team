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18D" w:rsidRPr="0019018D" w:rsidRDefault="0019018D" w:rsidP="0019018D">
      <w:pPr>
        <w:shd w:val="clear" w:color="auto" w:fill="FFFFFF"/>
        <w:spacing w:before="100" w:beforeAutospacing="1" w:after="100" w:afterAutospacing="1"/>
        <w:outlineLvl w:val="1"/>
        <w:rPr>
          <w:rFonts w:ascii="Source Sans Pro Regular" w:eastAsia="Times New Roman" w:hAnsi="Source Sans Pro Regular" w:cs="Times New Roman"/>
          <w:b/>
          <w:bCs/>
          <w:color w:val="555555"/>
          <w:sz w:val="36"/>
          <w:szCs w:val="36"/>
        </w:rPr>
      </w:pPr>
      <w:r w:rsidRPr="0019018D">
        <w:rPr>
          <w:rFonts w:ascii="Source Sans Pro Regular" w:eastAsia="Times New Roman" w:hAnsi="Source Sans Pro Regular" w:cs="Times New Roman"/>
          <w:b/>
          <w:bCs/>
          <w:color w:val="555555"/>
          <w:sz w:val="36"/>
          <w:szCs w:val="36"/>
        </w:rPr>
        <w:t>Learn More about VA Appointments</w:t>
      </w:r>
    </w:p>
    <w:p w:rsidR="0019018D" w:rsidRDefault="0019018D" w:rsidP="0019018D">
      <w:pPr>
        <w:shd w:val="clear" w:color="auto" w:fill="FFFFFF"/>
        <w:spacing w:before="100" w:beforeAutospacing="1" w:after="100" w:afterAutospacing="1"/>
        <w:rPr>
          <w:ins w:id="0" w:author="Department of Veterans Affairs Department of Veterans Affairs" w:date="2017-10-23T18:37:00Z"/>
          <w:rFonts w:ascii="Source Sans Pro Regular" w:hAnsi="Source Sans Pro Regular" w:cs="Times New Roman"/>
          <w:color w:val="555555"/>
          <w:sz w:val="26"/>
          <w:szCs w:val="26"/>
        </w:rPr>
      </w:pPr>
      <w:bookmarkStart w:id="1" w:name="_GoBack"/>
      <w:commentRangeStart w:id="2"/>
      <w:ins w:id="3" w:author="Department of Veterans Affairs Department of Veterans Affairs" w:date="2017-10-23T18:22:00Z">
        <w:r>
          <w:rPr>
            <w:rFonts w:ascii="Source Sans Pro Regular" w:hAnsi="Source Sans Pro Regular" w:cs="Times New Roman"/>
            <w:color w:val="555555"/>
            <w:sz w:val="26"/>
            <w:szCs w:val="26"/>
          </w:rPr>
          <w:t xml:space="preserve">This page will tell you how to use </w:t>
        </w:r>
      </w:ins>
      <w:ins w:id="4" w:author="Department of Veterans Affairs Department of Veterans Affairs" w:date="2017-10-23T18:23:00Z">
        <w:r>
          <w:rPr>
            <w:rFonts w:ascii="Source Sans Pro Regular" w:hAnsi="Source Sans Pro Regular" w:cs="Times New Roman"/>
            <w:color w:val="555555"/>
            <w:sz w:val="26"/>
            <w:szCs w:val="26"/>
          </w:rPr>
          <w:t xml:space="preserve">the </w:t>
        </w:r>
      </w:ins>
      <w:ins w:id="5" w:author="Department of Veterans Affairs Department of Veterans Affairs" w:date="2017-10-23T18:22:00Z">
        <w:r>
          <w:rPr>
            <w:rFonts w:ascii="Source Sans Pro Regular" w:hAnsi="Source Sans Pro Regular" w:cs="Times New Roman"/>
            <w:color w:val="555555"/>
            <w:sz w:val="26"/>
            <w:szCs w:val="26"/>
          </w:rPr>
          <w:t xml:space="preserve">My </w:t>
        </w:r>
        <w:proofErr w:type="spellStart"/>
        <w:r>
          <w:rPr>
            <w:rFonts w:ascii="Source Sans Pro Regular" w:hAnsi="Source Sans Pro Regular" w:cs="Times New Roman"/>
            <w:color w:val="555555"/>
            <w:sz w:val="26"/>
            <w:szCs w:val="26"/>
          </w:rPr>
          <w:t>HealtheVet</w:t>
        </w:r>
        <w:proofErr w:type="spellEnd"/>
        <w:r>
          <w:rPr>
            <w:rFonts w:ascii="Source Sans Pro Regular" w:hAnsi="Source Sans Pro Regular" w:cs="Times New Roman"/>
            <w:color w:val="555555"/>
            <w:sz w:val="26"/>
            <w:szCs w:val="26"/>
          </w:rPr>
          <w:t xml:space="preserve"> VA Appointment Tool</w:t>
        </w:r>
      </w:ins>
      <w:ins w:id="6" w:author="Department of Veterans Affairs Department of Veterans Affairs" w:date="2017-10-23T18:23:00Z">
        <w:r>
          <w:rPr>
            <w:rFonts w:ascii="Source Sans Pro Regular" w:hAnsi="Source Sans Pro Regular" w:cs="Times New Roman"/>
            <w:color w:val="555555"/>
            <w:sz w:val="26"/>
            <w:szCs w:val="26"/>
          </w:rPr>
          <w:t xml:space="preserve"> features</w:t>
        </w:r>
      </w:ins>
      <w:ins w:id="7" w:author="Department of Veterans Affairs Department of Veterans Affairs" w:date="2017-10-23T18:22:00Z">
        <w:r>
          <w:rPr>
            <w:rFonts w:ascii="Source Sans Pro Regular" w:hAnsi="Source Sans Pro Regular" w:cs="Times New Roman"/>
            <w:color w:val="555555"/>
            <w:sz w:val="26"/>
            <w:szCs w:val="26"/>
          </w:rPr>
          <w:t xml:space="preserve">. These features are available to Veterans who have a My </w:t>
        </w:r>
      </w:ins>
      <w:proofErr w:type="spellStart"/>
      <w:ins w:id="8" w:author="Department of Veterans Affairs Department of Veterans Affairs" w:date="2017-10-23T18:23:00Z">
        <w:r>
          <w:rPr>
            <w:rFonts w:ascii="Source Sans Pro Regular" w:hAnsi="Source Sans Pro Regular" w:cs="Times New Roman"/>
            <w:color w:val="555555"/>
            <w:sz w:val="26"/>
            <w:szCs w:val="26"/>
          </w:rPr>
          <w:t>HealtheVet</w:t>
        </w:r>
        <w:proofErr w:type="spellEnd"/>
        <w:r>
          <w:rPr>
            <w:rFonts w:ascii="Source Sans Pro Regular" w:hAnsi="Source Sans Pro Regular" w:cs="Times New Roman"/>
            <w:color w:val="555555"/>
            <w:sz w:val="26"/>
            <w:szCs w:val="26"/>
          </w:rPr>
          <w:t xml:space="preserve"> Premium Account. </w:t>
        </w:r>
      </w:ins>
    </w:p>
    <w:p w:rsidR="00253251" w:rsidRDefault="00253251" w:rsidP="0019018D">
      <w:pPr>
        <w:shd w:val="clear" w:color="auto" w:fill="FFFFFF"/>
        <w:spacing w:before="100" w:beforeAutospacing="1" w:after="100" w:afterAutospacing="1"/>
        <w:rPr>
          <w:ins w:id="9" w:author="Department of Veterans Affairs Department of Veterans Affairs" w:date="2017-10-23T18:37:00Z"/>
          <w:rFonts w:ascii="Source Sans Pro Regular" w:hAnsi="Source Sans Pro Regular" w:cs="Times New Roman"/>
          <w:color w:val="555555"/>
          <w:sz w:val="26"/>
          <w:szCs w:val="26"/>
        </w:rPr>
      </w:pPr>
      <w:ins w:id="10" w:author="Department of Veterans Affairs Department of Veterans Affairs" w:date="2017-10-23T18:37:00Z">
        <w:r>
          <w:rPr>
            <w:rFonts w:ascii="Source Sans Pro Regular" w:hAnsi="Source Sans Pro Regular" w:cs="Times New Roman"/>
            <w:color w:val="555555"/>
            <w:sz w:val="26"/>
            <w:szCs w:val="26"/>
          </w:rPr>
          <w:t xml:space="preserve">If you came to this page and are trying to schedule an appointment at the VA, there are two ways to do so. </w:t>
        </w:r>
      </w:ins>
    </w:p>
    <w:p w:rsidR="00253251" w:rsidRPr="00253251" w:rsidRDefault="00253251" w:rsidP="00253251">
      <w:pPr>
        <w:pStyle w:val="ListParagraph"/>
        <w:numPr>
          <w:ilvl w:val="0"/>
          <w:numId w:val="6"/>
        </w:numPr>
        <w:shd w:val="clear" w:color="auto" w:fill="FFFFFF"/>
        <w:spacing w:before="100" w:beforeAutospacing="1" w:after="100" w:afterAutospacing="1"/>
        <w:rPr>
          <w:ins w:id="11" w:author="Department of Veterans Affairs Department of Veterans Affairs" w:date="2017-10-23T18:38:00Z"/>
          <w:rFonts w:ascii="Source Sans Pro Regular" w:hAnsi="Source Sans Pro Regular" w:cs="Times New Roman"/>
          <w:color w:val="555555"/>
          <w:sz w:val="26"/>
          <w:szCs w:val="26"/>
          <w:rPrChange w:id="12" w:author="Department of Veterans Affairs Department of Veterans Affairs" w:date="2017-10-23T18:38:00Z">
            <w:rPr>
              <w:ins w:id="13" w:author="Department of Veterans Affairs Department of Veterans Affairs" w:date="2017-10-23T18:38:00Z"/>
            </w:rPr>
          </w:rPrChange>
        </w:rPr>
        <w:pPrChange w:id="14" w:author="Department of Veterans Affairs Department of Veterans Affairs" w:date="2017-10-23T18:38:00Z">
          <w:pPr>
            <w:shd w:val="clear" w:color="auto" w:fill="FFFFFF"/>
            <w:spacing w:before="100" w:beforeAutospacing="1" w:after="100" w:afterAutospacing="1"/>
          </w:pPr>
        </w:pPrChange>
      </w:pPr>
      <w:ins w:id="15" w:author="Department of Veterans Affairs Department of Veterans Affairs" w:date="2017-10-23T18:38:00Z">
        <w:r w:rsidRPr="00253251">
          <w:rPr>
            <w:rFonts w:ascii="Source Sans Pro Regular" w:hAnsi="Source Sans Pro Regular" w:cs="Times New Roman"/>
            <w:color w:val="555555"/>
            <w:sz w:val="26"/>
            <w:szCs w:val="26"/>
            <w:rPrChange w:id="16" w:author="Department of Veterans Affairs Department of Veterans Affairs" w:date="2017-10-23T18:38:00Z">
              <w:rPr/>
            </w:rPrChange>
          </w:rPr>
          <w:t xml:space="preserve">Online: </w:t>
        </w:r>
        <w:commentRangeStart w:id="17"/>
        <w:r w:rsidRPr="00253251">
          <w:rPr>
            <w:rFonts w:ascii="Source Sans Pro Regular" w:hAnsi="Source Sans Pro Regular" w:cs="Times New Roman"/>
            <w:color w:val="555555"/>
            <w:sz w:val="26"/>
            <w:szCs w:val="26"/>
            <w:rPrChange w:id="18" w:author="Department of Veterans Affairs Department of Veterans Affairs" w:date="2017-10-23T18:38:00Z">
              <w:rPr/>
            </w:rPrChange>
          </w:rPr>
          <w:t xml:space="preserve">What you need to know to schedule an appointment online. </w:t>
        </w:r>
        <w:commentRangeEnd w:id="17"/>
        <w:r>
          <w:rPr>
            <w:rStyle w:val="CommentReference"/>
          </w:rPr>
          <w:commentReference w:id="17"/>
        </w:r>
      </w:ins>
    </w:p>
    <w:p w:rsidR="00253251" w:rsidRPr="00253251" w:rsidRDefault="00253251" w:rsidP="00253251">
      <w:pPr>
        <w:pStyle w:val="ListParagraph"/>
        <w:numPr>
          <w:ilvl w:val="0"/>
          <w:numId w:val="6"/>
        </w:numPr>
        <w:shd w:val="clear" w:color="auto" w:fill="FFFFFF"/>
        <w:spacing w:before="100" w:beforeAutospacing="1" w:after="100" w:afterAutospacing="1"/>
        <w:rPr>
          <w:rFonts w:ascii="Source Sans Pro Regular" w:hAnsi="Source Sans Pro Regular" w:cs="Times New Roman"/>
          <w:color w:val="555555"/>
          <w:sz w:val="26"/>
          <w:szCs w:val="26"/>
          <w:rPrChange w:id="20" w:author="Department of Veterans Affairs Department of Veterans Affairs" w:date="2017-10-23T18:38:00Z">
            <w:rPr/>
          </w:rPrChange>
        </w:rPr>
        <w:pPrChange w:id="21" w:author="Department of Veterans Affairs Department of Veterans Affairs" w:date="2017-10-23T18:38:00Z">
          <w:pPr>
            <w:shd w:val="clear" w:color="auto" w:fill="FFFFFF"/>
            <w:spacing w:before="100" w:beforeAutospacing="1" w:after="100" w:afterAutospacing="1"/>
          </w:pPr>
        </w:pPrChange>
      </w:pPr>
      <w:ins w:id="22" w:author="Department of Veterans Affairs Department of Veterans Affairs" w:date="2017-10-23T18:38:00Z">
        <w:r>
          <w:rPr>
            <w:rFonts w:ascii="Source Sans Pro Regular" w:hAnsi="Source Sans Pro Regular" w:cs="Times New Roman"/>
            <w:color w:val="555555"/>
            <w:sz w:val="26"/>
            <w:szCs w:val="26"/>
          </w:rPr>
          <w:t xml:space="preserve">Phone: </w:t>
        </w:r>
        <w:commentRangeStart w:id="23"/>
        <w:r>
          <w:rPr>
            <w:rFonts w:ascii="Source Sans Pro Regular" w:hAnsi="Source Sans Pro Regular" w:cs="Times New Roman"/>
            <w:color w:val="555555"/>
            <w:sz w:val="26"/>
            <w:szCs w:val="26"/>
          </w:rPr>
          <w:t>Find your VA facility</w:t>
        </w:r>
      </w:ins>
      <w:ins w:id="24" w:author="Department of Veterans Affairs Department of Veterans Affairs" w:date="2017-10-23T18:39:00Z">
        <w:r>
          <w:rPr>
            <w:rFonts w:ascii="Source Sans Pro Regular" w:hAnsi="Source Sans Pro Regular" w:cs="Times New Roman"/>
            <w:color w:val="555555"/>
            <w:sz w:val="26"/>
            <w:szCs w:val="26"/>
          </w:rPr>
          <w:t>’s phone number.</w:t>
        </w:r>
        <w:commentRangeEnd w:id="23"/>
        <w:r>
          <w:rPr>
            <w:rStyle w:val="CommentReference"/>
          </w:rPr>
          <w:commentReference w:id="23"/>
        </w:r>
      </w:ins>
    </w:p>
    <w:bookmarkEnd w:id="1"/>
    <w:commentRangeEnd w:id="2"/>
    <w:p w:rsidR="0019018D" w:rsidRPr="0019018D" w:rsidRDefault="00253251" w:rsidP="0019018D">
      <w:pPr>
        <w:shd w:val="clear" w:color="auto" w:fill="FFFFFF"/>
        <w:spacing w:before="100" w:beforeAutospacing="1" w:after="100" w:afterAutospacing="1"/>
        <w:rPr>
          <w:rFonts w:ascii="Source Sans Pro Regular" w:hAnsi="Source Sans Pro Regular" w:cs="Times New Roman"/>
          <w:color w:val="555555"/>
          <w:sz w:val="26"/>
          <w:szCs w:val="26"/>
        </w:rPr>
      </w:pPr>
      <w:r>
        <w:rPr>
          <w:rStyle w:val="CommentReference"/>
        </w:rPr>
        <w:commentReference w:id="2"/>
      </w:r>
      <w:r w:rsidR="0019018D" w:rsidRPr="0019018D">
        <w:rPr>
          <w:rFonts w:ascii="Source Sans Pro Regular" w:hAnsi="Source Sans Pro Regular" w:cs="Times New Roman"/>
          <w:color w:val="555555"/>
          <w:sz w:val="26"/>
          <w:szCs w:val="26"/>
        </w:rPr>
        <w:t xml:space="preserve">My </w:t>
      </w:r>
      <w:proofErr w:type="spellStart"/>
      <w:r w:rsidR="0019018D" w:rsidRPr="0019018D">
        <w:rPr>
          <w:rFonts w:ascii="Source Sans Pro Regular" w:hAnsi="Source Sans Pro Regular" w:cs="Times New Roman"/>
          <w:color w:val="555555"/>
          <w:sz w:val="26"/>
          <w:szCs w:val="26"/>
        </w:rPr>
        <w:t>HealtheVet</w:t>
      </w:r>
      <w:proofErr w:type="spellEnd"/>
      <w:r w:rsidR="0019018D" w:rsidRPr="0019018D">
        <w:rPr>
          <w:rFonts w:ascii="Source Sans Pro Regular" w:hAnsi="Source Sans Pro Regular" w:cs="Times New Roman"/>
          <w:color w:val="555555"/>
          <w:sz w:val="26"/>
          <w:szCs w:val="26"/>
        </w:rPr>
        <w:t xml:space="preserve"> VA Appointments is a tool that provides you information about your clinic appointments 24 hours a day, 7 days a week. This allows you to be more involved in your own health care. Use VA Appointments to prepare for your clinic visit to make the most of your appointment.</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The </w:t>
      </w:r>
      <w:r w:rsidRPr="0019018D">
        <w:rPr>
          <w:rFonts w:ascii="Source Sans Pro Regular" w:hAnsi="Source Sans Pro Regular" w:cs="Times New Roman"/>
          <w:b/>
          <w:bCs/>
          <w:color w:val="555555"/>
          <w:sz w:val="26"/>
          <w:szCs w:val="26"/>
        </w:rPr>
        <w:t>VA Appointments</w:t>
      </w:r>
      <w:r w:rsidRPr="0019018D">
        <w:rPr>
          <w:rFonts w:ascii="Source Sans Pro Regular" w:hAnsi="Source Sans Pro Regular" w:cs="Times New Roman"/>
          <w:color w:val="555555"/>
          <w:sz w:val="26"/>
          <w:szCs w:val="26"/>
        </w:rPr>
        <w:t xml:space="preserve"> tool is for Veterans who have a My </w:t>
      </w:r>
      <w:proofErr w:type="spellStart"/>
      <w:r w:rsidRPr="0019018D">
        <w:rPr>
          <w:rFonts w:ascii="Source Sans Pro Regular" w:hAnsi="Source Sans Pro Regular" w:cs="Times New Roman"/>
          <w:color w:val="555555"/>
          <w:sz w:val="26"/>
          <w:szCs w:val="26"/>
        </w:rPr>
        <w:t>HealtheVet</w:t>
      </w:r>
      <w:proofErr w:type="spellEnd"/>
      <w:r w:rsidRPr="0019018D">
        <w:rPr>
          <w:rFonts w:ascii="Source Sans Pro Regular" w:hAnsi="Source Sans Pro Regular" w:cs="Times New Roman"/>
          <w:color w:val="555555"/>
          <w:sz w:val="26"/>
          <w:szCs w:val="26"/>
        </w:rPr>
        <w:t> </w:t>
      </w:r>
      <w:hyperlink r:id="rId7" w:anchor="premium" w:history="1">
        <w:r w:rsidRPr="0019018D">
          <w:rPr>
            <w:rFonts w:ascii="Source Sans Pro Regular" w:hAnsi="Source Sans Pro Regular" w:cs="Times New Roman"/>
            <w:b/>
            <w:bCs/>
            <w:color w:val="205493"/>
            <w:sz w:val="26"/>
            <w:szCs w:val="26"/>
            <w:u w:val="single"/>
          </w:rPr>
          <w:t>Premium Account</w:t>
        </w:r>
      </w:hyperlink>
      <w:r w:rsidRPr="0019018D">
        <w:rPr>
          <w:rFonts w:ascii="Source Sans Pro Regular" w:hAnsi="Source Sans Pro Regular" w:cs="Times New Roman"/>
          <w:color w:val="555555"/>
          <w:sz w:val="26"/>
          <w:szCs w:val="26"/>
        </w:rPr>
        <w:t>. To get a </w:t>
      </w:r>
      <w:r w:rsidRPr="0019018D">
        <w:rPr>
          <w:rFonts w:ascii="Source Sans Pro Regular" w:hAnsi="Source Sans Pro Regular" w:cs="Times New Roman"/>
          <w:i/>
          <w:iCs/>
          <w:color w:val="555555"/>
          <w:sz w:val="26"/>
          <w:szCs w:val="26"/>
        </w:rPr>
        <w:t>Premium</w:t>
      </w:r>
      <w:r w:rsidRPr="0019018D">
        <w:rPr>
          <w:rFonts w:ascii="Source Sans Pro Regular" w:hAnsi="Source Sans Pro Regular" w:cs="Times New Roman"/>
          <w:color w:val="555555"/>
          <w:sz w:val="26"/>
          <w:szCs w:val="26"/>
        </w:rPr>
        <w:t> account, you need to complete the </w:t>
      </w: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"https://www.myhealth.va.gov/documents/25286/25831/vha-10-5345a-MHV-fill.pdf/5e8cc5e3-25aa-4e7d-a8fe-df64d4dbb7e7"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VA Release of Information Form (10-5345a-MHV)</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This is done before allowing access to your VA health record. To learn more, go to: </w:t>
      </w:r>
      <w:hyperlink r:id="rId8" w:history="1">
        <w:r w:rsidRPr="0019018D">
          <w:rPr>
            <w:rFonts w:ascii="Source Sans Pro Regular" w:hAnsi="Source Sans Pro Regular" w:cs="Times New Roman"/>
            <w:b/>
            <w:bCs/>
            <w:color w:val="205493"/>
            <w:sz w:val="26"/>
            <w:szCs w:val="26"/>
            <w:u w:val="single"/>
          </w:rPr>
          <w:t xml:space="preserve">Upgrading your My </w:t>
        </w:r>
        <w:proofErr w:type="spellStart"/>
        <w:r w:rsidRPr="0019018D">
          <w:rPr>
            <w:rFonts w:ascii="Source Sans Pro Regular" w:hAnsi="Source Sans Pro Regular" w:cs="Times New Roman"/>
            <w:b/>
            <w:bCs/>
            <w:color w:val="205493"/>
            <w:sz w:val="26"/>
            <w:szCs w:val="26"/>
            <w:u w:val="single"/>
          </w:rPr>
          <w:t>HealtheVet</w:t>
        </w:r>
        <w:proofErr w:type="spellEnd"/>
        <w:r w:rsidRPr="0019018D">
          <w:rPr>
            <w:rFonts w:ascii="Source Sans Pro Regular" w:hAnsi="Source Sans Pro Regular" w:cs="Times New Roman"/>
            <w:b/>
            <w:bCs/>
            <w:color w:val="205493"/>
            <w:sz w:val="26"/>
            <w:szCs w:val="26"/>
            <w:u w:val="single"/>
          </w:rPr>
          <w:t xml:space="preserve"> account through In-person, Online or Manual Aut</w:t>
        </w:r>
        <w:r w:rsidRPr="0019018D">
          <w:rPr>
            <w:rFonts w:ascii="Source Sans Pro Regular" w:hAnsi="Source Sans Pro Regular" w:cs="Times New Roman"/>
            <w:b/>
            <w:bCs/>
            <w:color w:val="205493"/>
            <w:sz w:val="26"/>
            <w:szCs w:val="26"/>
            <w:u w:val="single"/>
          </w:rPr>
          <w:t>h</w:t>
        </w:r>
        <w:r w:rsidRPr="0019018D">
          <w:rPr>
            <w:rFonts w:ascii="Source Sans Pro Regular" w:hAnsi="Source Sans Pro Regular" w:cs="Times New Roman"/>
            <w:b/>
            <w:bCs/>
            <w:color w:val="205493"/>
            <w:sz w:val="26"/>
            <w:szCs w:val="26"/>
            <w:u w:val="single"/>
          </w:rPr>
          <w:t>entication</w:t>
        </w:r>
      </w:hyperlink>
      <w:r w:rsidRPr="0019018D">
        <w:rPr>
          <w:rFonts w:ascii="Source Sans Pro Regular" w:hAnsi="Source Sans Pro Regular" w:cs="Times New Roman"/>
          <w:color w:val="555555"/>
          <w:sz w:val="26"/>
          <w:szCs w:val="26"/>
        </w:rPr>
        <w:t>.</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Once you have a Premium account, you are able to view your VA appointments in your Health Calendar. The following links provide additional information about VA Appointments:</w:t>
      </w:r>
    </w:p>
    <w:p w:rsidR="0019018D" w:rsidRPr="0019018D" w:rsidRDefault="0019018D" w:rsidP="0019018D">
      <w:pPr>
        <w:numPr>
          <w:ilvl w:val="0"/>
          <w:numId w:val="1"/>
        </w:numPr>
        <w:shd w:val="clear" w:color="auto" w:fill="FFFFFF"/>
        <w:spacing w:before="100" w:beforeAutospacing="1" w:after="100" w:afterAutospacing="1"/>
        <w:rPr>
          <w:rFonts w:ascii="Source Sans Pro Regular" w:hAnsi="Source Sans Pro Regular" w:cs="Times New Roman"/>
          <w:color w:val="555555"/>
          <w:sz w:val="26"/>
          <w:szCs w:val="26"/>
        </w:rPr>
      </w:pPr>
      <w:hyperlink r:id="rId9" w:anchor="cancelled" w:history="1">
        <w:r w:rsidRPr="0019018D">
          <w:rPr>
            <w:rFonts w:ascii="Source Sans Pro Regular" w:hAnsi="Source Sans Pro Regular" w:cs="Times New Roman"/>
            <w:b/>
            <w:bCs/>
            <w:color w:val="205493"/>
            <w:sz w:val="26"/>
            <w:szCs w:val="26"/>
            <w:u w:val="single"/>
          </w:rPr>
          <w:t>Cancelled VA Appointments</w:t>
        </w:r>
      </w:hyperlink>
    </w:p>
    <w:p w:rsidR="0019018D" w:rsidRPr="0019018D" w:rsidRDefault="0019018D" w:rsidP="0019018D">
      <w:pPr>
        <w:numPr>
          <w:ilvl w:val="0"/>
          <w:numId w:val="1"/>
        </w:numPr>
        <w:shd w:val="clear" w:color="auto" w:fill="FFFFFF"/>
        <w:spacing w:before="100" w:beforeAutospacing="1" w:after="100" w:afterAutospacing="1"/>
        <w:rPr>
          <w:rFonts w:ascii="Source Sans Pro Regular" w:hAnsi="Source Sans Pro Regular" w:cs="Times New Roman"/>
          <w:color w:val="555555"/>
          <w:sz w:val="26"/>
          <w:szCs w:val="26"/>
        </w:rPr>
      </w:pPr>
      <w:hyperlink r:id="rId10" w:anchor="nonva" w:history="1">
        <w:r w:rsidRPr="0019018D">
          <w:rPr>
            <w:rFonts w:ascii="Source Sans Pro Regular" w:hAnsi="Source Sans Pro Regular" w:cs="Times New Roman"/>
            <w:b/>
            <w:bCs/>
            <w:color w:val="205493"/>
            <w:sz w:val="26"/>
            <w:szCs w:val="26"/>
            <w:u w:val="single"/>
          </w:rPr>
          <w:t>Non-VA Care Appointments</w:t>
        </w:r>
      </w:hyperlink>
    </w:p>
    <w:p w:rsidR="0019018D" w:rsidRPr="0019018D" w:rsidRDefault="0019018D" w:rsidP="0019018D">
      <w:pPr>
        <w:numPr>
          <w:ilvl w:val="0"/>
          <w:numId w:val="1"/>
        </w:numPr>
        <w:shd w:val="clear" w:color="auto" w:fill="FFFFFF"/>
        <w:spacing w:before="100" w:beforeAutospacing="1" w:after="100" w:afterAutospacing="1"/>
        <w:rPr>
          <w:rFonts w:ascii="Source Sans Pro Regular" w:hAnsi="Source Sans Pro Regular" w:cs="Times New Roman"/>
          <w:color w:val="555555"/>
          <w:sz w:val="26"/>
          <w:szCs w:val="26"/>
        </w:rPr>
      </w:pPr>
      <w:hyperlink r:id="rId11" w:anchor="va-appointment-email-reminders" w:history="1">
        <w:r w:rsidRPr="0019018D">
          <w:rPr>
            <w:rFonts w:ascii="Source Sans Pro Regular" w:hAnsi="Source Sans Pro Regular" w:cs="Times New Roman"/>
            <w:b/>
            <w:bCs/>
            <w:color w:val="205493"/>
            <w:sz w:val="26"/>
            <w:szCs w:val="26"/>
            <w:u w:val="single"/>
          </w:rPr>
          <w:t>VA Appointment Email Reminders</w:t>
        </w:r>
      </w:hyperlink>
    </w:p>
    <w:p w:rsidR="0019018D" w:rsidRPr="0019018D" w:rsidRDefault="0019018D" w:rsidP="0019018D">
      <w:pPr>
        <w:numPr>
          <w:ilvl w:val="0"/>
          <w:numId w:val="1"/>
        </w:numPr>
        <w:shd w:val="clear" w:color="auto" w:fill="FFFFFF"/>
        <w:spacing w:before="100" w:beforeAutospacing="1" w:after="100" w:afterAutospacing="1"/>
        <w:rPr>
          <w:rFonts w:ascii="Source Sans Pro Regular" w:hAnsi="Source Sans Pro Regular" w:cs="Times New Roman"/>
          <w:color w:val="555555"/>
          <w:sz w:val="26"/>
          <w:szCs w:val="26"/>
        </w:rPr>
      </w:pPr>
      <w:hyperlink r:id="rId12" w:anchor="faqs" w:history="1">
        <w:r w:rsidRPr="0019018D">
          <w:rPr>
            <w:rFonts w:ascii="Source Sans Pro Regular" w:hAnsi="Source Sans Pro Regular" w:cs="Times New Roman"/>
            <w:b/>
            <w:bCs/>
            <w:color w:val="205493"/>
            <w:sz w:val="26"/>
            <w:szCs w:val="26"/>
            <w:u w:val="single"/>
          </w:rPr>
          <w:t>Frequently Asked Questions</w:t>
        </w:r>
      </w:hyperlink>
    </w:p>
    <w:p w:rsidR="0019018D" w:rsidRPr="0019018D" w:rsidRDefault="0019018D" w:rsidP="0019018D">
      <w:pPr>
        <w:numPr>
          <w:ilvl w:val="0"/>
          <w:numId w:val="1"/>
        </w:numPr>
        <w:shd w:val="clear" w:color="auto" w:fill="FFFFFF"/>
        <w:spacing w:before="100" w:beforeAutospacing="1" w:after="100" w:afterAutospacing="1"/>
        <w:rPr>
          <w:rFonts w:ascii="Source Sans Pro Regular" w:hAnsi="Source Sans Pro Regular" w:cs="Times New Roman"/>
          <w:color w:val="555555"/>
          <w:sz w:val="26"/>
          <w:szCs w:val="26"/>
        </w:rPr>
      </w:pPr>
      <w:hyperlink r:id="rId13" w:anchor="info" w:history="1">
        <w:r w:rsidRPr="0019018D">
          <w:rPr>
            <w:rFonts w:ascii="Source Sans Pro Regular" w:hAnsi="Source Sans Pro Regular" w:cs="Times New Roman"/>
            <w:b/>
            <w:bCs/>
            <w:color w:val="205493"/>
            <w:sz w:val="26"/>
            <w:szCs w:val="26"/>
            <w:u w:val="single"/>
          </w:rPr>
          <w:t>General Information</w:t>
        </w:r>
      </w:hyperlink>
    </w:p>
    <w:p w:rsidR="0019018D" w:rsidRPr="0019018D" w:rsidRDefault="0019018D" w:rsidP="0019018D">
      <w:pPr>
        <w:numPr>
          <w:ilvl w:val="0"/>
          <w:numId w:val="1"/>
        </w:numPr>
        <w:shd w:val="clear" w:color="auto" w:fill="FFFFFF"/>
        <w:spacing w:before="100" w:beforeAutospacing="1" w:after="100" w:afterAutospacing="1"/>
        <w:rPr>
          <w:rFonts w:ascii="Source Sans Pro Regular" w:hAnsi="Source Sans Pro Regular" w:cs="Times New Roman"/>
          <w:color w:val="555555"/>
          <w:sz w:val="26"/>
          <w:szCs w:val="26"/>
        </w:rPr>
      </w:pPr>
      <w:hyperlink r:id="rId14" w:anchor="tutorials" w:history="1">
        <w:r w:rsidRPr="0019018D">
          <w:rPr>
            <w:rFonts w:ascii="Source Sans Pro Regular" w:hAnsi="Source Sans Pro Regular" w:cs="Times New Roman"/>
            <w:b/>
            <w:bCs/>
            <w:color w:val="205493"/>
            <w:sz w:val="26"/>
            <w:szCs w:val="26"/>
            <w:u w:val="single"/>
          </w:rPr>
          <w:t>Interactive Tutorials</w:t>
        </w:r>
      </w:hyperlink>
    </w:p>
    <w:p w:rsidR="0019018D" w:rsidRPr="0019018D" w:rsidRDefault="0019018D" w:rsidP="0019018D">
      <w:pPr>
        <w:numPr>
          <w:ilvl w:val="0"/>
          <w:numId w:val="1"/>
        </w:numPr>
        <w:shd w:val="clear" w:color="auto" w:fill="FFFFFF"/>
        <w:spacing w:before="100" w:beforeAutospacing="1" w:after="100" w:afterAutospacing="1"/>
        <w:rPr>
          <w:rFonts w:ascii="Source Sans Pro Regular" w:hAnsi="Source Sans Pro Regular" w:cs="Times New Roman"/>
          <w:color w:val="555555"/>
          <w:sz w:val="26"/>
          <w:szCs w:val="26"/>
        </w:rPr>
      </w:pPr>
      <w:hyperlink r:id="rId15" w:anchor="learnmore" w:history="1">
        <w:r w:rsidRPr="0019018D">
          <w:rPr>
            <w:rFonts w:ascii="Source Sans Pro Regular" w:hAnsi="Source Sans Pro Regular" w:cs="Times New Roman"/>
            <w:b/>
            <w:bCs/>
            <w:color w:val="205493"/>
            <w:sz w:val="26"/>
            <w:szCs w:val="26"/>
            <w:u w:val="single"/>
          </w:rPr>
          <w:t>Learn More About Specific Conditions</w:t>
        </w:r>
      </w:hyperlink>
    </w:p>
    <w:p w:rsidR="0019018D" w:rsidRPr="0019018D" w:rsidRDefault="0019018D" w:rsidP="0019018D">
      <w:pPr>
        <w:shd w:val="clear" w:color="auto" w:fill="FFFFFF"/>
        <w:spacing w:before="100" w:beforeAutospacing="1" w:after="100" w:afterAutospacing="1"/>
        <w:outlineLvl w:val="2"/>
        <w:rPr>
          <w:rFonts w:ascii="Source Sans Pro Regular" w:eastAsia="Times New Roman" w:hAnsi="Source Sans Pro Regular" w:cs="Times New Roman"/>
          <w:b/>
          <w:bCs/>
          <w:color w:val="555555"/>
          <w:sz w:val="27"/>
          <w:szCs w:val="27"/>
        </w:rPr>
      </w:pPr>
      <w:bookmarkStart w:id="26" w:name="cancelled"/>
      <w:bookmarkEnd w:id="26"/>
      <w:r w:rsidRPr="0019018D">
        <w:rPr>
          <w:rFonts w:ascii="Source Sans Pro Regular" w:eastAsia="Times New Roman" w:hAnsi="Source Sans Pro Regular" w:cs="Times New Roman"/>
          <w:b/>
          <w:bCs/>
          <w:color w:val="555555"/>
          <w:sz w:val="27"/>
          <w:szCs w:val="27"/>
        </w:rPr>
        <w:t>Cancelled VA Appointments</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You should always check the status of your VA Appointments before your clinic visit. This lets you know if your appointment has been changed or cancelled. You can do this one of two ways:</w:t>
      </w:r>
    </w:p>
    <w:p w:rsidR="0019018D" w:rsidRPr="0019018D" w:rsidRDefault="0019018D" w:rsidP="0019018D">
      <w:pPr>
        <w:numPr>
          <w:ilvl w:val="0"/>
          <w:numId w:val="2"/>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Health Calendar -</w:t>
      </w:r>
    </w:p>
    <w:p w:rsidR="0019018D" w:rsidRPr="0019018D" w:rsidRDefault="0019018D" w:rsidP="0019018D">
      <w:pPr>
        <w:numPr>
          <w:ilvl w:val="1"/>
          <w:numId w:val="2"/>
        </w:numPr>
        <w:shd w:val="clear" w:color="auto" w:fill="FFFFFF"/>
        <w:spacing w:before="100" w:beforeAutospacing="1" w:after="100" w:afterAutospacing="1"/>
        <w:ind w:left="1095"/>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On the calendar, the date box displays the following text:</w:t>
      </w:r>
      <w:r w:rsidRPr="0019018D">
        <w:rPr>
          <w:rFonts w:ascii="Source Sans Pro Regular" w:hAnsi="Source Sans Pro Regular" w:cs="Times New Roman"/>
          <w:color w:val="555555"/>
          <w:sz w:val="26"/>
          <w:szCs w:val="26"/>
        </w:rPr>
        <w:br/>
        <w:t>(Time) VA Appointment: CANCELLED</w:t>
      </w:r>
    </w:p>
    <w:p w:rsidR="0019018D" w:rsidRPr="0019018D" w:rsidRDefault="0019018D" w:rsidP="0019018D">
      <w:pPr>
        <w:numPr>
          <w:ilvl w:val="1"/>
          <w:numId w:val="2"/>
        </w:numPr>
        <w:shd w:val="clear" w:color="auto" w:fill="FFFFFF"/>
        <w:spacing w:before="100" w:beforeAutospacing="1" w:after="100" w:afterAutospacing="1"/>
        <w:ind w:left="1095"/>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lastRenderedPageBreak/>
        <w:t>This text is also a link; if selected, it takes you to the VA Appointment Details page. This page provides more information about the appointment that was cancelled.</w:t>
      </w:r>
    </w:p>
    <w:p w:rsidR="0019018D" w:rsidRPr="0019018D" w:rsidRDefault="0019018D" w:rsidP="0019018D">
      <w:pPr>
        <w:numPr>
          <w:ilvl w:val="0"/>
          <w:numId w:val="2"/>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VA Appointment -</w:t>
      </w:r>
    </w:p>
    <w:p w:rsidR="0019018D" w:rsidRPr="0019018D" w:rsidRDefault="0019018D" w:rsidP="0019018D">
      <w:pPr>
        <w:numPr>
          <w:ilvl w:val="1"/>
          <w:numId w:val="2"/>
        </w:numPr>
        <w:shd w:val="clear" w:color="auto" w:fill="FFFFFF"/>
        <w:spacing w:before="100" w:beforeAutospacing="1" w:after="100" w:afterAutospacing="1"/>
        <w:ind w:left="1095"/>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The status of your VA Appointment can be viewed on the Details page.</w:t>
      </w:r>
    </w:p>
    <w:p w:rsidR="0019018D" w:rsidRPr="0019018D" w:rsidRDefault="0019018D" w:rsidP="0019018D">
      <w:pPr>
        <w:numPr>
          <w:ilvl w:val="1"/>
          <w:numId w:val="2"/>
        </w:numPr>
        <w:shd w:val="clear" w:color="auto" w:fill="FFFFFF"/>
        <w:spacing w:before="100" w:beforeAutospacing="1" w:after="100" w:afterAutospacing="1"/>
        <w:ind w:left="1095"/>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From the Summary page, select the link that displays the clinic. This takes you to the Details page.</w:t>
      </w:r>
    </w:p>
    <w:p w:rsidR="0019018D" w:rsidRPr="0019018D" w:rsidRDefault="0019018D" w:rsidP="0019018D">
      <w:pPr>
        <w:numPr>
          <w:ilvl w:val="1"/>
          <w:numId w:val="2"/>
        </w:numPr>
        <w:shd w:val="clear" w:color="auto" w:fill="FFFFFF"/>
        <w:spacing w:before="100" w:beforeAutospacing="1" w:after="100" w:afterAutospacing="1"/>
        <w:ind w:left="1095"/>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If your appointment has been cancelled, it displays in the Status box as CANCELLED</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If your appointment was cancelled by the clinic, they will reschedule it and send you a notification. You can also use </w:t>
      </w:r>
      <w:hyperlink r:id="rId16" w:anchor="smGeneralFAQ" w:history="1">
        <w:r w:rsidRPr="0019018D">
          <w:rPr>
            <w:rFonts w:ascii="Source Sans Pro Regular" w:hAnsi="Source Sans Pro Regular" w:cs="Times New Roman"/>
            <w:b/>
            <w:bCs/>
            <w:color w:val="205493"/>
            <w:sz w:val="26"/>
            <w:szCs w:val="26"/>
            <w:u w:val="single"/>
          </w:rPr>
          <w:t>Secure Messaging</w:t>
        </w:r>
      </w:hyperlink>
      <w:r w:rsidRPr="0019018D">
        <w:rPr>
          <w:rFonts w:ascii="Source Sans Pro Regular" w:hAnsi="Source Sans Pro Regular" w:cs="Times New Roman"/>
          <w:color w:val="555555"/>
          <w:sz w:val="26"/>
          <w:szCs w:val="26"/>
        </w:rPr>
        <w:t> to reschedule your VA Appointments.</w:t>
      </w:r>
    </w:p>
    <w:p w:rsidR="0019018D" w:rsidRPr="0019018D" w:rsidRDefault="0019018D" w:rsidP="0019018D">
      <w:pPr>
        <w:shd w:val="clear" w:color="auto" w:fill="FFFFFF"/>
        <w:spacing w:before="100" w:beforeAutospacing="1" w:after="100" w:afterAutospacing="1"/>
        <w:outlineLvl w:val="2"/>
        <w:rPr>
          <w:rFonts w:ascii="Source Sans Pro Regular" w:eastAsia="Times New Roman" w:hAnsi="Source Sans Pro Regular" w:cs="Times New Roman"/>
          <w:b/>
          <w:bCs/>
          <w:color w:val="555555"/>
          <w:sz w:val="27"/>
          <w:szCs w:val="27"/>
        </w:rPr>
      </w:pPr>
      <w:bookmarkStart w:id="27" w:name="nonva"/>
      <w:bookmarkEnd w:id="27"/>
      <w:r w:rsidRPr="0019018D">
        <w:rPr>
          <w:rFonts w:ascii="Source Sans Pro Regular" w:eastAsia="Times New Roman" w:hAnsi="Source Sans Pro Regular" w:cs="Times New Roman"/>
          <w:b/>
          <w:bCs/>
          <w:color w:val="555555"/>
          <w:sz w:val="27"/>
          <w:szCs w:val="27"/>
        </w:rPr>
        <w:t>Non-VA Care Appointments</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You are able to view your </w:t>
      </w:r>
      <w:r w:rsidRPr="0019018D">
        <w:rPr>
          <w:rFonts w:ascii="Source Sans Pro Regular" w:hAnsi="Source Sans Pro Regular" w:cs="Times New Roman"/>
          <w:b/>
          <w:bCs/>
          <w:color w:val="555555"/>
          <w:sz w:val="26"/>
          <w:szCs w:val="26"/>
        </w:rPr>
        <w:t>Non-VA Care Appointments</w:t>
      </w:r>
      <w:r w:rsidRPr="0019018D">
        <w:rPr>
          <w:rFonts w:ascii="Source Sans Pro Regular" w:hAnsi="Source Sans Pro Regular" w:cs="Times New Roman"/>
          <w:color w:val="555555"/>
          <w:sz w:val="26"/>
          <w:szCs w:val="26"/>
        </w:rPr>
        <w:t xml:space="preserve"> in My </w:t>
      </w:r>
      <w:proofErr w:type="spellStart"/>
      <w:r w:rsidRPr="0019018D">
        <w:rPr>
          <w:rFonts w:ascii="Source Sans Pro Regular" w:hAnsi="Source Sans Pro Regular" w:cs="Times New Roman"/>
          <w:color w:val="555555"/>
          <w:sz w:val="26"/>
          <w:szCs w:val="26"/>
        </w:rPr>
        <w:t>HealtheVet</w:t>
      </w:r>
      <w:proofErr w:type="spellEnd"/>
      <w:r w:rsidRPr="0019018D">
        <w:rPr>
          <w:rFonts w:ascii="Source Sans Pro Regular" w:hAnsi="Source Sans Pro Regular" w:cs="Times New Roman"/>
          <w:color w:val="555555"/>
          <w:sz w:val="26"/>
          <w:szCs w:val="26"/>
        </w:rPr>
        <w:t>. </w:t>
      </w:r>
      <w:proofErr w:type="gramStart"/>
      <w:r w:rsidRPr="0019018D">
        <w:rPr>
          <w:rFonts w:ascii="Source Sans Pro Regular" w:hAnsi="Source Sans Pro Regular" w:cs="Times New Roman"/>
          <w:i/>
          <w:iCs/>
          <w:color w:val="555555"/>
          <w:sz w:val="26"/>
          <w:szCs w:val="26"/>
        </w:rPr>
        <w:t>These appointments have been set up for you by the VA</w:t>
      </w:r>
      <w:proofErr w:type="gramEnd"/>
      <w:r w:rsidRPr="0019018D">
        <w:rPr>
          <w:rFonts w:ascii="Source Sans Pro Regular" w:hAnsi="Source Sans Pro Regular" w:cs="Times New Roman"/>
          <w:color w:val="555555"/>
          <w:sz w:val="26"/>
          <w:szCs w:val="26"/>
        </w:rPr>
        <w:t>. These appointments are not at your VA facility but scheduled for you in the community. This appointment type is listed under your VA Appointments as </w:t>
      </w:r>
      <w:r w:rsidRPr="0019018D">
        <w:rPr>
          <w:rFonts w:ascii="Source Sans Pro Regular" w:hAnsi="Source Sans Pro Regular" w:cs="Times New Roman"/>
          <w:b/>
          <w:bCs/>
          <w:color w:val="555555"/>
          <w:sz w:val="26"/>
          <w:szCs w:val="26"/>
        </w:rPr>
        <w:t>Non-VA Care</w:t>
      </w:r>
      <w:r w:rsidRPr="0019018D">
        <w:rPr>
          <w:rFonts w:ascii="Source Sans Pro Regular" w:hAnsi="Source Sans Pro Regular" w:cs="Times New Roman"/>
          <w:color w:val="555555"/>
          <w:sz w:val="26"/>
          <w:szCs w:val="26"/>
        </w:rPr>
        <w:t xml:space="preserve">. It will also include the type of appointment you have (such as Podiatry, Cardiology, Rehab, </w:t>
      </w:r>
      <w:proofErr w:type="spellStart"/>
      <w:r w:rsidRPr="0019018D">
        <w:rPr>
          <w:rFonts w:ascii="Source Sans Pro Regular" w:hAnsi="Source Sans Pro Regular" w:cs="Times New Roman"/>
          <w:color w:val="555555"/>
          <w:sz w:val="26"/>
          <w:szCs w:val="26"/>
        </w:rPr>
        <w:t>etc</w:t>
      </w:r>
      <w:proofErr w:type="spellEnd"/>
      <w:r w:rsidRPr="0019018D">
        <w:rPr>
          <w:rFonts w:ascii="Source Sans Pro Regular" w:hAnsi="Source Sans Pro Regular" w:cs="Times New Roman"/>
          <w:color w:val="555555"/>
          <w:sz w:val="26"/>
          <w:szCs w:val="26"/>
        </w:rPr>
        <w:t>).</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If you have a question regarding your Non-VA Care appointment, please contact your VA facility. You may use the </w:t>
      </w: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"http://www1.va.gov/directory/guide/home.asp?isflash=1"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VA Facility Locator</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to find the VA facility phone number where you receive care.</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b/>
          <w:bCs/>
          <w:color w:val="555555"/>
          <w:sz w:val="26"/>
          <w:szCs w:val="26"/>
        </w:rPr>
        <w:t>Please note:</w:t>
      </w:r>
      <w:r w:rsidRPr="0019018D">
        <w:rPr>
          <w:rFonts w:ascii="Source Sans Pro Regular" w:hAnsi="Source Sans Pro Regular" w:cs="Times New Roman"/>
          <w:color w:val="555555"/>
          <w:sz w:val="26"/>
          <w:szCs w:val="26"/>
        </w:rPr>
        <w:t> If your Non-VA Care Appointment, was cancelled or rescheduled by the community provider, it may not show up on your calendar or in your VA Appointment as CANCELLED. If you do not get a reminder about your appointment from the community provider, you should call them.</w:t>
      </w:r>
    </w:p>
    <w:p w:rsidR="0019018D" w:rsidRPr="0019018D" w:rsidRDefault="0019018D" w:rsidP="0019018D">
      <w:pPr>
        <w:shd w:val="clear" w:color="auto" w:fill="FFFFFF"/>
        <w:spacing w:before="100" w:beforeAutospacing="1" w:after="100" w:afterAutospacing="1"/>
        <w:outlineLvl w:val="2"/>
        <w:rPr>
          <w:rFonts w:ascii="Source Sans Pro Regular" w:eastAsia="Times New Roman" w:hAnsi="Source Sans Pro Regular" w:cs="Times New Roman"/>
          <w:b/>
          <w:bCs/>
          <w:color w:val="555555"/>
          <w:sz w:val="27"/>
          <w:szCs w:val="27"/>
        </w:rPr>
      </w:pPr>
      <w:bookmarkStart w:id="28" w:name="va-appointment-email-reminders"/>
      <w:bookmarkEnd w:id="28"/>
      <w:r w:rsidRPr="0019018D">
        <w:rPr>
          <w:rFonts w:ascii="Source Sans Pro Regular" w:eastAsia="Times New Roman" w:hAnsi="Source Sans Pro Regular" w:cs="Times New Roman"/>
          <w:b/>
          <w:bCs/>
          <w:color w:val="555555"/>
          <w:sz w:val="27"/>
          <w:szCs w:val="27"/>
        </w:rPr>
        <w:t>VA Appointments Email Reminders</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You can receive email reminders for your VA appointments by setting it up on your </w:t>
      </w:r>
      <w:hyperlink r:id="rId17" w:history="1">
        <w:r w:rsidRPr="0019018D">
          <w:rPr>
            <w:rFonts w:ascii="Source Sans Pro Regular" w:hAnsi="Source Sans Pro Regular" w:cs="Times New Roman"/>
            <w:b/>
            <w:bCs/>
            <w:color w:val="205493"/>
            <w:sz w:val="26"/>
            <w:szCs w:val="26"/>
            <w:u w:val="single"/>
          </w:rPr>
          <w:t>Profiles</w:t>
        </w:r>
      </w:hyperlink>
      <w:r w:rsidRPr="0019018D">
        <w:rPr>
          <w:rFonts w:ascii="Source Sans Pro Regular" w:hAnsi="Source Sans Pro Regular" w:cs="Times New Roman"/>
          <w:color w:val="555555"/>
          <w:sz w:val="26"/>
          <w:szCs w:val="26"/>
        </w:rPr>
        <w:t> page.</w:t>
      </w:r>
    </w:p>
    <w:p w:rsidR="0019018D" w:rsidRPr="0019018D" w:rsidRDefault="0019018D" w:rsidP="0019018D">
      <w:pPr>
        <w:rPr>
          <w:rFonts w:ascii="Times" w:eastAsia="Times New Roman" w:hAnsi="Times" w:cs="Times New Roman"/>
          <w:sz w:val="20"/>
          <w:szCs w:val="20"/>
        </w:rPr>
      </w:pPr>
      <w:r w:rsidRPr="0019018D">
        <w:rPr>
          <w:rFonts w:ascii="Source Sans Pro Regular" w:eastAsia="Times New Roman" w:hAnsi="Source Sans Pro Regular" w:cs="Times New Roman"/>
          <w:color w:val="555555"/>
          <w:sz w:val="26"/>
          <w:szCs w:val="26"/>
          <w:shd w:val="clear" w:color="auto" w:fill="FFFFFF"/>
        </w:rPr>
        <w:t xml:space="preserve">You will receive two (2) reminders for each appointment. One email is sent 14 days before </w:t>
      </w:r>
      <w:proofErr w:type="gramStart"/>
      <w:r w:rsidRPr="0019018D">
        <w:rPr>
          <w:rFonts w:ascii="Source Sans Pro Regular" w:eastAsia="Times New Roman" w:hAnsi="Source Sans Pro Regular" w:cs="Times New Roman"/>
          <w:color w:val="555555"/>
          <w:sz w:val="26"/>
          <w:szCs w:val="26"/>
          <w:shd w:val="clear" w:color="auto" w:fill="FFFFFF"/>
        </w:rPr>
        <w:t>your</w:t>
      </w:r>
      <w:proofErr w:type="gramEnd"/>
      <w:r w:rsidRPr="0019018D">
        <w:rPr>
          <w:rFonts w:ascii="Source Sans Pro Regular" w:eastAsia="Times New Roman" w:hAnsi="Source Sans Pro Regular" w:cs="Times New Roman"/>
          <w:color w:val="555555"/>
          <w:sz w:val="26"/>
          <w:szCs w:val="26"/>
          <w:shd w:val="clear" w:color="auto" w:fill="FFFFFF"/>
        </w:rPr>
        <w:t xml:space="preserve"> appointment and another one 3 days before your appointment. The email reminders will be sent to the email address you </w:t>
      </w:r>
      <w:r w:rsidRPr="0019018D">
        <w:rPr>
          <w:rFonts w:ascii="Source Sans Pro Regular" w:eastAsia="Times New Roman" w:hAnsi="Source Sans Pro Regular" w:cs="Times New Roman"/>
          <w:color w:val="555555"/>
          <w:sz w:val="26"/>
          <w:szCs w:val="26"/>
          <w:shd w:val="clear" w:color="auto" w:fill="FFFFFF"/>
        </w:rPr>
        <w:lastRenderedPageBreak/>
        <w:t xml:space="preserve">provided when you registered for My </w:t>
      </w:r>
      <w:proofErr w:type="spellStart"/>
      <w:r w:rsidRPr="0019018D">
        <w:rPr>
          <w:rFonts w:ascii="Source Sans Pro Regular" w:eastAsia="Times New Roman" w:hAnsi="Source Sans Pro Regular" w:cs="Times New Roman"/>
          <w:color w:val="555555"/>
          <w:sz w:val="26"/>
          <w:szCs w:val="26"/>
          <w:shd w:val="clear" w:color="auto" w:fill="FFFFFF"/>
        </w:rPr>
        <w:t>HealtheVet</w:t>
      </w:r>
      <w:proofErr w:type="spellEnd"/>
      <w:r w:rsidRPr="0019018D">
        <w:rPr>
          <w:rFonts w:ascii="Source Sans Pro Regular" w:eastAsia="Times New Roman" w:hAnsi="Source Sans Pro Regular" w:cs="Times New Roman"/>
          <w:color w:val="555555"/>
          <w:sz w:val="26"/>
          <w:szCs w:val="26"/>
          <w:shd w:val="clear" w:color="auto" w:fill="FFFFFF"/>
        </w:rPr>
        <w:t xml:space="preserve">. When you change your email address, be sure to make that change in your My </w:t>
      </w:r>
      <w:proofErr w:type="spellStart"/>
      <w:r w:rsidRPr="0019018D">
        <w:rPr>
          <w:rFonts w:ascii="Source Sans Pro Regular" w:eastAsia="Times New Roman" w:hAnsi="Source Sans Pro Regular" w:cs="Times New Roman"/>
          <w:color w:val="555555"/>
          <w:sz w:val="26"/>
          <w:szCs w:val="26"/>
          <w:shd w:val="clear" w:color="auto" w:fill="FFFFFF"/>
        </w:rPr>
        <w:t>HealtheVet</w:t>
      </w:r>
      <w:proofErr w:type="spellEnd"/>
      <w:r w:rsidRPr="0019018D">
        <w:rPr>
          <w:rFonts w:ascii="Source Sans Pro Regular" w:eastAsia="Times New Roman" w:hAnsi="Source Sans Pro Regular" w:cs="Times New Roman"/>
          <w:color w:val="555555"/>
          <w:sz w:val="26"/>
          <w:szCs w:val="26"/>
          <w:shd w:val="clear" w:color="auto" w:fill="FFFFFF"/>
        </w:rPr>
        <w:t xml:space="preserve"> account on your Profiles page.</w:t>
      </w:r>
      <w:bookmarkStart w:id="29" w:name="faqs"/>
      <w:bookmarkEnd w:id="29"/>
    </w:p>
    <w:p w:rsidR="0019018D" w:rsidRPr="0019018D" w:rsidRDefault="0019018D" w:rsidP="0019018D">
      <w:pPr>
        <w:shd w:val="clear" w:color="auto" w:fill="FFFFFF"/>
        <w:spacing w:before="100" w:beforeAutospacing="1" w:after="100" w:afterAutospacing="1"/>
        <w:outlineLvl w:val="2"/>
        <w:rPr>
          <w:rFonts w:ascii="Source Sans Pro Regular" w:eastAsia="Times New Roman" w:hAnsi="Source Sans Pro Regular" w:cs="Times New Roman"/>
          <w:b/>
          <w:bCs/>
          <w:color w:val="555555"/>
          <w:sz w:val="27"/>
          <w:szCs w:val="27"/>
        </w:rPr>
      </w:pPr>
      <w:r w:rsidRPr="0019018D">
        <w:rPr>
          <w:rFonts w:ascii="Source Sans Pro Regular" w:eastAsia="Times New Roman" w:hAnsi="Source Sans Pro Regular" w:cs="Times New Roman"/>
          <w:b/>
          <w:bCs/>
          <w:color w:val="555555"/>
          <w:sz w:val="27"/>
          <w:szCs w:val="27"/>
        </w:rPr>
        <w:t>Frequently Asked Questions</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hyperlink r:id="rId18" w:history="1">
        <w:r w:rsidRPr="0019018D">
          <w:rPr>
            <w:rFonts w:ascii="Source Sans Pro Regular" w:hAnsi="Source Sans Pro Regular" w:cs="Times New Roman"/>
            <w:b/>
            <w:bCs/>
            <w:color w:val="205493"/>
            <w:sz w:val="26"/>
            <w:szCs w:val="26"/>
            <w:u w:val="single"/>
          </w:rPr>
          <w:t>Frequently Asked Questions About VA Appointments:</w:t>
        </w:r>
      </w:hyperlink>
      <w:r w:rsidRPr="0019018D">
        <w:rPr>
          <w:rFonts w:ascii="Source Sans Pro Regular" w:hAnsi="Source Sans Pro Regular" w:cs="Times New Roman"/>
          <w:color w:val="555555"/>
          <w:sz w:val="26"/>
          <w:szCs w:val="26"/>
        </w:rPr>
        <w:t> This site has questions and answers that help you understand more about the VA Appointments feature and how it can help you.</w:t>
      </w:r>
    </w:p>
    <w:p w:rsidR="0019018D" w:rsidRPr="0019018D" w:rsidRDefault="0019018D" w:rsidP="0019018D">
      <w:pPr>
        <w:shd w:val="clear" w:color="auto" w:fill="FFFFFF"/>
        <w:spacing w:before="100" w:beforeAutospacing="1" w:after="100" w:afterAutospacing="1"/>
        <w:outlineLvl w:val="2"/>
        <w:rPr>
          <w:rFonts w:ascii="Source Sans Pro Regular" w:eastAsia="Times New Roman" w:hAnsi="Source Sans Pro Regular" w:cs="Times New Roman"/>
          <w:b/>
          <w:bCs/>
          <w:color w:val="555555"/>
          <w:sz w:val="27"/>
          <w:szCs w:val="27"/>
        </w:rPr>
      </w:pPr>
      <w:bookmarkStart w:id="30" w:name="info"/>
      <w:bookmarkEnd w:id="30"/>
      <w:r w:rsidRPr="0019018D">
        <w:rPr>
          <w:rFonts w:ascii="Source Sans Pro Regular" w:eastAsia="Times New Roman" w:hAnsi="Source Sans Pro Regular" w:cs="Times New Roman"/>
          <w:b/>
          <w:bCs/>
          <w:color w:val="555555"/>
          <w:sz w:val="27"/>
          <w:szCs w:val="27"/>
        </w:rPr>
        <w:t>General Information</w:t>
      </w:r>
    </w:p>
    <w:p w:rsidR="0019018D" w:rsidRPr="0019018D" w:rsidRDefault="0019018D" w:rsidP="0019018D">
      <w:p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t>The following information makes it easier for you to partner with your health care team and cover issues you may want to talk about at your next clinic visit:</w:t>
      </w:r>
    </w:p>
    <w:p w:rsidR="0019018D" w:rsidRPr="0019018D" w:rsidRDefault="0019018D" w:rsidP="0019018D">
      <w:pPr>
        <w:numPr>
          <w:ilvl w:val="0"/>
          <w:numId w:val="3"/>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"http://www.nlm.nih.gov/medlineplus/talkingwithyourdoctor.html"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Talking with your Doctor:</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Offers suggestions to help you prepare for a visit with your health care provider. Visiting a doctor's office can make you nervous, impatient, or even scared. Being prepared can help you get the information you need. </w:t>
      </w:r>
      <w:r w:rsidRPr="0019018D">
        <w:rPr>
          <w:rFonts w:ascii="Source Sans Pro Regular" w:hAnsi="Source Sans Pro Regular" w:cs="Times New Roman"/>
          <w:i/>
          <w:iCs/>
          <w:color w:val="555555"/>
          <w:sz w:val="26"/>
          <w:szCs w:val="26"/>
        </w:rPr>
        <w:t>(</w:t>
      </w:r>
      <w:proofErr w:type="spellStart"/>
      <w:r w:rsidRPr="0019018D">
        <w:rPr>
          <w:rFonts w:ascii="Source Sans Pro Regular" w:hAnsi="Source Sans Pro Regular" w:cs="Times New Roman"/>
          <w:i/>
          <w:iCs/>
          <w:color w:val="555555"/>
          <w:sz w:val="26"/>
          <w:szCs w:val="26"/>
        </w:rPr>
        <w:t>MedlinePlus</w:t>
      </w:r>
      <w:proofErr w:type="spellEnd"/>
      <w:r w:rsidRPr="0019018D">
        <w:rPr>
          <w:rFonts w:ascii="Source Sans Pro Regular" w:hAnsi="Source Sans Pro Regular" w:cs="Times New Roman"/>
          <w:i/>
          <w:iCs/>
          <w:color w:val="555555"/>
          <w:sz w:val="26"/>
          <w:szCs w:val="26"/>
        </w:rPr>
        <w:t>®)</w:t>
      </w:r>
      <w:r w:rsidRPr="0019018D">
        <w:rPr>
          <w:rFonts w:ascii="Source Sans Pro Regular" w:hAnsi="Source Sans Pro Regular" w:cs="Times New Roman"/>
          <w:color w:val="555555"/>
          <w:sz w:val="26"/>
          <w:szCs w:val="26"/>
        </w:rPr>
        <w:t>.</w:t>
      </w:r>
    </w:p>
    <w:p w:rsidR="0019018D" w:rsidRPr="0019018D" w:rsidRDefault="0019018D" w:rsidP="0019018D">
      <w:pPr>
        <w:numPr>
          <w:ilvl w:val="0"/>
          <w:numId w:val="3"/>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"http://www.ahrq.gov/patients-consumers/patient-involvement/ask-your-doctor/index.html"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 xml:space="preserve">Questions are the Answer: Get More Involved with your Health </w:t>
      </w:r>
      <w:proofErr w:type="spellStart"/>
      <w:r w:rsidRPr="0019018D">
        <w:rPr>
          <w:rFonts w:ascii="Source Sans Pro Regular" w:hAnsi="Source Sans Pro Regular" w:cs="Times New Roman"/>
          <w:b/>
          <w:bCs/>
          <w:color w:val="205493"/>
          <w:sz w:val="26"/>
          <w:szCs w:val="26"/>
          <w:u w:val="single"/>
        </w:rPr>
        <w:t>Care:</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Learn</w:t>
      </w:r>
      <w:proofErr w:type="spellEnd"/>
      <w:r w:rsidRPr="0019018D">
        <w:rPr>
          <w:rFonts w:ascii="Source Sans Pro Regular" w:hAnsi="Source Sans Pro Regular" w:cs="Times New Roman"/>
          <w:color w:val="555555"/>
          <w:sz w:val="26"/>
          <w:szCs w:val="26"/>
        </w:rPr>
        <w:t xml:space="preserve"> how you can improve your care and the care of your loved ones by taking an active role in your health care. </w:t>
      </w:r>
      <w:r w:rsidRPr="0019018D">
        <w:rPr>
          <w:rFonts w:ascii="Source Sans Pro Regular" w:hAnsi="Source Sans Pro Regular" w:cs="Times New Roman"/>
          <w:i/>
          <w:iCs/>
          <w:color w:val="555555"/>
          <w:sz w:val="26"/>
          <w:szCs w:val="26"/>
        </w:rPr>
        <w:t>(HHS)</w:t>
      </w:r>
      <w:r w:rsidRPr="0019018D">
        <w:rPr>
          <w:rFonts w:ascii="Source Sans Pro Regular" w:hAnsi="Source Sans Pro Regular" w:cs="Times New Roman"/>
          <w:color w:val="555555"/>
          <w:sz w:val="26"/>
          <w:szCs w:val="26"/>
        </w:rPr>
        <w:t>.</w:t>
      </w:r>
    </w:p>
    <w:p w:rsidR="0019018D" w:rsidRPr="0019018D" w:rsidRDefault="0019018D" w:rsidP="0019018D">
      <w:pPr>
        <w:numPr>
          <w:ilvl w:val="0"/>
          <w:numId w:val="3"/>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"http://www.nia.nih.gov/health/publication/talking-your-doctor/opening-thoughts-why-does-it-matter"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A Guide for Older People: Talking with your Doctor:</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How well you and your doctor talk to each other is one of the most important parts of getting good health care. Unfortunately, talking to your doctor is not always easy. This guide offers helpful tips. </w:t>
      </w:r>
      <w:r w:rsidRPr="0019018D">
        <w:rPr>
          <w:rFonts w:ascii="Source Sans Pro Regular" w:hAnsi="Source Sans Pro Regular" w:cs="Times New Roman"/>
          <w:i/>
          <w:iCs/>
          <w:color w:val="555555"/>
          <w:sz w:val="26"/>
          <w:szCs w:val="26"/>
        </w:rPr>
        <w:t>(NIH)</w:t>
      </w:r>
      <w:r w:rsidRPr="0019018D">
        <w:rPr>
          <w:rFonts w:ascii="Source Sans Pro Regular" w:hAnsi="Source Sans Pro Regular" w:cs="Times New Roman"/>
          <w:color w:val="555555"/>
          <w:sz w:val="26"/>
          <w:szCs w:val="26"/>
        </w:rPr>
        <w:t>.</w:t>
      </w:r>
    </w:p>
    <w:p w:rsidR="0019018D" w:rsidRPr="0019018D" w:rsidRDefault="0019018D" w:rsidP="0019018D">
      <w:pPr>
        <w:numPr>
          <w:ilvl w:val="0"/>
          <w:numId w:val="3"/>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"http://www.ahrq.gov/patients-consumers/care-planning/errors/5steps/index.html"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Five Steps to Safer Health Care:</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This fact sheet explains what you can do to get safer health care. </w:t>
      </w:r>
      <w:r w:rsidRPr="0019018D">
        <w:rPr>
          <w:rFonts w:ascii="Source Sans Pro Regular" w:hAnsi="Source Sans Pro Regular" w:cs="Times New Roman"/>
          <w:i/>
          <w:iCs/>
          <w:color w:val="555555"/>
          <w:sz w:val="26"/>
          <w:szCs w:val="26"/>
        </w:rPr>
        <w:t>(HHS)</w:t>
      </w:r>
      <w:r w:rsidRPr="0019018D">
        <w:rPr>
          <w:rFonts w:ascii="Source Sans Pro Regular" w:hAnsi="Source Sans Pro Regular" w:cs="Times New Roman"/>
          <w:color w:val="555555"/>
          <w:sz w:val="26"/>
          <w:szCs w:val="26"/>
        </w:rPr>
        <w:t>.</w:t>
      </w:r>
    </w:p>
    <w:p w:rsidR="0019018D" w:rsidRPr="0019018D" w:rsidRDefault="0019018D" w:rsidP="0019018D">
      <w:pPr>
        <w:numPr>
          <w:ilvl w:val="0"/>
          <w:numId w:val="3"/>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"http://archive.ahrq.gov/qual/beprepared.htm"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Be Prepared for Medical Appointments: Build Your Question List:</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You can improve your care and the care of your loved ones by taking an active role in your health care. Ask questions </w:t>
      </w:r>
      <w:r w:rsidRPr="0019018D">
        <w:rPr>
          <w:rFonts w:ascii="Source Sans Pro Regular" w:hAnsi="Source Sans Pro Regular" w:cs="Times New Roman"/>
          <w:i/>
          <w:iCs/>
          <w:color w:val="555555"/>
          <w:sz w:val="26"/>
          <w:szCs w:val="26"/>
        </w:rPr>
        <w:t>(HHS)</w:t>
      </w:r>
      <w:r w:rsidRPr="0019018D">
        <w:rPr>
          <w:rFonts w:ascii="Source Sans Pro Regular" w:hAnsi="Source Sans Pro Regular" w:cs="Times New Roman"/>
          <w:color w:val="555555"/>
          <w:sz w:val="26"/>
          <w:szCs w:val="26"/>
        </w:rPr>
        <w:t>.</w:t>
      </w:r>
    </w:p>
    <w:p w:rsidR="0019018D" w:rsidRPr="0019018D" w:rsidRDefault="0019018D" w:rsidP="0019018D">
      <w:pPr>
        <w:shd w:val="clear" w:color="auto" w:fill="FFFFFF"/>
        <w:spacing w:before="100" w:beforeAutospacing="1" w:after="100" w:afterAutospacing="1"/>
        <w:outlineLvl w:val="2"/>
        <w:rPr>
          <w:rFonts w:ascii="Source Sans Pro Regular" w:eastAsia="Times New Roman" w:hAnsi="Source Sans Pro Regular" w:cs="Times New Roman"/>
          <w:b/>
          <w:bCs/>
          <w:color w:val="555555"/>
          <w:sz w:val="27"/>
          <w:szCs w:val="27"/>
        </w:rPr>
      </w:pPr>
      <w:bookmarkStart w:id="31" w:name="tutorials"/>
      <w:bookmarkEnd w:id="31"/>
      <w:r w:rsidRPr="0019018D">
        <w:rPr>
          <w:rFonts w:ascii="Source Sans Pro Regular" w:eastAsia="Times New Roman" w:hAnsi="Source Sans Pro Regular" w:cs="Times New Roman"/>
          <w:b/>
          <w:bCs/>
          <w:color w:val="555555"/>
          <w:sz w:val="27"/>
          <w:szCs w:val="27"/>
        </w:rPr>
        <w:t>Interactive Tutorials</w:t>
      </w:r>
    </w:p>
    <w:p w:rsidR="0019018D" w:rsidRPr="0019018D" w:rsidRDefault="0019018D" w:rsidP="0019018D">
      <w:pPr>
        <w:numPr>
          <w:ilvl w:val="0"/>
          <w:numId w:val="4"/>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"http://nihseniorhealth.gov/talkingwithyourdoctor/planningyourdoctorvisit/01.html"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Talking with your Doctor</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is a learning activity to help you plan for your next doctor's visit </w:t>
      </w:r>
      <w:r w:rsidRPr="0019018D">
        <w:rPr>
          <w:rFonts w:ascii="Source Sans Pro Regular" w:hAnsi="Source Sans Pro Regular" w:cs="Times New Roman"/>
          <w:i/>
          <w:iCs/>
          <w:color w:val="555555"/>
          <w:sz w:val="26"/>
          <w:szCs w:val="26"/>
        </w:rPr>
        <w:t>(NIH)</w:t>
      </w:r>
      <w:r w:rsidRPr="0019018D">
        <w:rPr>
          <w:rFonts w:ascii="Source Sans Pro Regular" w:hAnsi="Source Sans Pro Regular" w:cs="Times New Roman"/>
          <w:color w:val="555555"/>
          <w:sz w:val="26"/>
          <w:szCs w:val="26"/>
        </w:rPr>
        <w:t>.</w:t>
      </w:r>
    </w:p>
    <w:p w:rsidR="0019018D" w:rsidRPr="0019018D" w:rsidRDefault="0019018D" w:rsidP="0019018D">
      <w:pPr>
        <w:shd w:val="clear" w:color="auto" w:fill="FFFFFF"/>
        <w:spacing w:before="100" w:beforeAutospacing="1" w:after="100" w:afterAutospacing="1"/>
        <w:outlineLvl w:val="2"/>
        <w:rPr>
          <w:rFonts w:ascii="Source Sans Pro Regular" w:eastAsia="Times New Roman" w:hAnsi="Source Sans Pro Regular" w:cs="Times New Roman"/>
          <w:b/>
          <w:bCs/>
          <w:color w:val="555555"/>
          <w:sz w:val="27"/>
          <w:szCs w:val="27"/>
        </w:rPr>
      </w:pPr>
      <w:bookmarkStart w:id="32" w:name="learnmore"/>
      <w:bookmarkEnd w:id="32"/>
      <w:r w:rsidRPr="0019018D">
        <w:rPr>
          <w:rFonts w:ascii="Source Sans Pro Regular" w:eastAsia="Times New Roman" w:hAnsi="Source Sans Pro Regular" w:cs="Times New Roman"/>
          <w:b/>
          <w:bCs/>
          <w:color w:val="555555"/>
          <w:sz w:val="27"/>
          <w:szCs w:val="27"/>
        </w:rPr>
        <w:t>Learn More about Specific Conditions</w:t>
      </w:r>
    </w:p>
    <w:p w:rsidR="0019018D" w:rsidRPr="0019018D" w:rsidRDefault="0019018D" w:rsidP="0019018D">
      <w:pPr>
        <w:numPr>
          <w:ilvl w:val="0"/>
          <w:numId w:val="5"/>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lastRenderedPageBreak/>
        <w:fldChar w:fldCharType="begin"/>
      </w:r>
      <w:r w:rsidRPr="0019018D">
        <w:rPr>
          <w:rFonts w:ascii="Source Sans Pro Regular" w:hAnsi="Source Sans Pro Regular" w:cs="Times New Roman"/>
          <w:color w:val="555555"/>
          <w:sz w:val="26"/>
          <w:szCs w:val="26"/>
        </w:rPr>
        <w:instrText xml:space="preserve"> HYPERLINK "http://familydoctor.org/online/famdocen/home/seniors/medical-care/240.printerview.html"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Deaf or Hard of Hearing: Tips on Working with your Doctor</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Learn what you can do to better understand everything your doctor tells you about your health. </w:t>
      </w:r>
      <w:r w:rsidRPr="0019018D">
        <w:rPr>
          <w:rFonts w:ascii="Source Sans Pro Regular" w:hAnsi="Source Sans Pro Regular" w:cs="Times New Roman"/>
          <w:i/>
          <w:iCs/>
          <w:color w:val="555555"/>
          <w:sz w:val="26"/>
          <w:szCs w:val="26"/>
        </w:rPr>
        <w:t>(</w:t>
      </w:r>
      <w:proofErr w:type="gramStart"/>
      <w:r w:rsidRPr="0019018D">
        <w:rPr>
          <w:rFonts w:ascii="Source Sans Pro Regular" w:hAnsi="Source Sans Pro Regular" w:cs="Times New Roman"/>
          <w:i/>
          <w:iCs/>
          <w:color w:val="555555"/>
          <w:sz w:val="26"/>
          <w:szCs w:val="26"/>
        </w:rPr>
        <w:t>familydoctor.org</w:t>
      </w:r>
      <w:proofErr w:type="gramEnd"/>
      <w:r w:rsidRPr="0019018D">
        <w:rPr>
          <w:rFonts w:ascii="Source Sans Pro Regular" w:hAnsi="Source Sans Pro Regular" w:cs="Times New Roman"/>
          <w:i/>
          <w:iCs/>
          <w:color w:val="555555"/>
          <w:sz w:val="26"/>
          <w:szCs w:val="26"/>
        </w:rPr>
        <w:t>)</w:t>
      </w:r>
      <w:r w:rsidRPr="0019018D">
        <w:rPr>
          <w:rFonts w:ascii="Source Sans Pro Regular" w:hAnsi="Source Sans Pro Regular" w:cs="Times New Roman"/>
          <w:color w:val="555555"/>
          <w:sz w:val="26"/>
          <w:szCs w:val="26"/>
        </w:rPr>
        <w:t>.</w:t>
      </w:r>
    </w:p>
    <w:p w:rsidR="0019018D" w:rsidRPr="0019018D" w:rsidRDefault="0019018D" w:rsidP="0019018D">
      <w:pPr>
        <w:numPr>
          <w:ilvl w:val="0"/>
          <w:numId w:val="5"/>
        </w:numPr>
        <w:shd w:val="clear" w:color="auto" w:fill="FFFFFF"/>
        <w:spacing w:before="100" w:beforeAutospacing="1" w:after="100" w:afterAutospacing="1"/>
        <w:rPr>
          <w:rFonts w:ascii="Source Sans Pro Regular" w:hAnsi="Source Sans Pro Regular" w:cs="Times New Roman"/>
          <w:color w:val="555555"/>
          <w:sz w:val="26"/>
          <w:szCs w:val="26"/>
        </w:rPr>
      </w:pPr>
      <w:r w:rsidRPr="0019018D">
        <w:rPr>
          <w:rFonts w:ascii="Source Sans Pro Regular" w:hAnsi="Source Sans Pro Regular" w:cs="Times New Roman"/>
          <w:color w:val="555555"/>
          <w:sz w:val="26"/>
          <w:szCs w:val="26"/>
        </w:rPr>
        <w:fldChar w:fldCharType="begin"/>
      </w:r>
      <w:r w:rsidRPr="0019018D">
        <w:rPr>
          <w:rFonts w:ascii="Source Sans Pro Regular" w:hAnsi="Source Sans Pro Regular" w:cs="Times New Roman"/>
          <w:color w:val="555555"/>
          <w:sz w:val="26"/>
          <w:szCs w:val="26"/>
        </w:rPr>
        <w:instrText xml:space="preserve"> HYPERLINK "https://www.ahrq.gov/professionals/quality-patient-safety/hais/tools/ambulatory-surgery/sections/implementation/training-tools/getting-ready.html" \t "_blank" </w:instrText>
      </w:r>
      <w:r w:rsidRPr="0019018D">
        <w:rPr>
          <w:rFonts w:ascii="Source Sans Pro Regular" w:hAnsi="Source Sans Pro Regular" w:cs="Times New Roman"/>
          <w:color w:val="555555"/>
          <w:sz w:val="26"/>
          <w:szCs w:val="26"/>
        </w:rPr>
      </w:r>
      <w:r w:rsidRPr="0019018D">
        <w:rPr>
          <w:rFonts w:ascii="Source Sans Pro Regular" w:hAnsi="Source Sans Pro Regular" w:cs="Times New Roman"/>
          <w:color w:val="555555"/>
          <w:sz w:val="26"/>
          <w:szCs w:val="26"/>
        </w:rPr>
        <w:fldChar w:fldCharType="separate"/>
      </w:r>
      <w:r w:rsidRPr="0019018D">
        <w:rPr>
          <w:rFonts w:ascii="Source Sans Pro Regular" w:hAnsi="Source Sans Pro Regular" w:cs="Times New Roman"/>
          <w:b/>
          <w:bCs/>
          <w:color w:val="205493"/>
          <w:sz w:val="26"/>
          <w:szCs w:val="26"/>
          <w:u w:val="single"/>
        </w:rPr>
        <w:t>What to Ask Before Surgery:</w:t>
      </w:r>
      <w:r w:rsidRPr="0019018D">
        <w:rPr>
          <w:rFonts w:ascii="Source Sans Pro Regular" w:hAnsi="Source Sans Pro Regular" w:cs="Times New Roman"/>
          <w:color w:val="555555"/>
          <w:sz w:val="26"/>
          <w:szCs w:val="26"/>
        </w:rPr>
        <w:fldChar w:fldCharType="end"/>
      </w:r>
      <w:r w:rsidRPr="0019018D">
        <w:rPr>
          <w:rFonts w:ascii="Source Sans Pro Regular" w:hAnsi="Source Sans Pro Regular" w:cs="Times New Roman"/>
          <w:color w:val="555555"/>
          <w:sz w:val="26"/>
          <w:szCs w:val="26"/>
        </w:rPr>
        <w:t> Here are some questions you may want to ask your health care team about what to expect before, during and after surgery </w:t>
      </w:r>
      <w:r w:rsidRPr="0019018D">
        <w:rPr>
          <w:rFonts w:ascii="Source Sans Pro Regular" w:hAnsi="Source Sans Pro Regular" w:cs="Times New Roman"/>
          <w:i/>
          <w:iCs/>
          <w:color w:val="555555"/>
          <w:sz w:val="26"/>
          <w:szCs w:val="26"/>
        </w:rPr>
        <w:t>(HHS)</w:t>
      </w:r>
      <w:r w:rsidRPr="0019018D">
        <w:rPr>
          <w:rFonts w:ascii="Source Sans Pro Regular" w:hAnsi="Source Sans Pro Regular" w:cs="Times New Roman"/>
          <w:color w:val="555555"/>
          <w:sz w:val="26"/>
          <w:szCs w:val="26"/>
        </w:rPr>
        <w:t>.</w:t>
      </w:r>
    </w:p>
    <w:p w:rsidR="00F61871" w:rsidRDefault="00F61871"/>
    <w:sectPr w:rsidR="00F61871" w:rsidSect="002A5E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Department of Veterans Affairs Department of Veterans" w:date="2017-10-23T18:38:00Z" w:initials="DD">
    <w:p w:rsidR="00253251" w:rsidRDefault="00253251">
      <w:pPr>
        <w:pStyle w:val="CommentText"/>
      </w:pPr>
      <w:ins w:id="19" w:author="Department of Veterans Affairs Department of Veterans Affairs" w:date="2017-10-23T18:38:00Z">
        <w:r>
          <w:rPr>
            <w:rStyle w:val="CommentReference"/>
          </w:rPr>
          <w:annotationRef/>
        </w:r>
      </w:ins>
      <w:r>
        <w:t xml:space="preserve">This should link to our “Keeping Up With All Your VA Appointments” page. </w:t>
      </w:r>
    </w:p>
  </w:comment>
  <w:comment w:id="23" w:author="Department of Veterans Affairs Department of Veterans" w:date="2017-10-23T18:39:00Z" w:initials="DD">
    <w:p w:rsidR="00253251" w:rsidRDefault="00253251">
      <w:pPr>
        <w:pStyle w:val="CommentText"/>
      </w:pPr>
      <w:ins w:id="25" w:author="Department of Veterans Affairs Department of Veterans Affairs" w:date="2017-10-23T18:39:00Z">
        <w:r>
          <w:rPr>
            <w:rStyle w:val="CommentReference"/>
          </w:rPr>
          <w:annotationRef/>
        </w:r>
      </w:ins>
      <w:r>
        <w:t xml:space="preserve">Link to the facility locator. </w:t>
      </w:r>
    </w:p>
  </w:comment>
  <w:comment w:id="2" w:author="Department of Veterans Affairs Department of Veterans" w:date="2017-10-23T18:39:00Z" w:initials="DD">
    <w:p w:rsidR="00253251" w:rsidRDefault="00253251">
      <w:pPr>
        <w:pStyle w:val="CommentText"/>
      </w:pPr>
      <w:r>
        <w:rPr>
          <w:rStyle w:val="CommentReference"/>
        </w:rPr>
        <w:annotationRef/>
      </w:r>
      <w:r>
        <w:t xml:space="preserve">Can we put all of this in a blue box?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ource Sans Pro Regular">
    <w:panose1 w:val="020B0503030403020204"/>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1DA7"/>
    <w:multiLevelType w:val="multilevel"/>
    <w:tmpl w:val="A2E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46D46"/>
    <w:multiLevelType w:val="multilevel"/>
    <w:tmpl w:val="D7A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245FB"/>
    <w:multiLevelType w:val="multilevel"/>
    <w:tmpl w:val="CF382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861C0C"/>
    <w:multiLevelType w:val="multilevel"/>
    <w:tmpl w:val="67C4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F1A9B"/>
    <w:multiLevelType w:val="multilevel"/>
    <w:tmpl w:val="D45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1223E6"/>
    <w:multiLevelType w:val="hybridMultilevel"/>
    <w:tmpl w:val="C542F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sDel="0" w:formatting="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18D"/>
    <w:rsid w:val="0019018D"/>
    <w:rsid w:val="00253251"/>
    <w:rsid w:val="002A5EAE"/>
    <w:rsid w:val="00F61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01D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018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901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18D"/>
    <w:rPr>
      <w:rFonts w:ascii="Times" w:hAnsi="Times"/>
      <w:b/>
      <w:bCs/>
      <w:sz w:val="36"/>
      <w:szCs w:val="36"/>
    </w:rPr>
  </w:style>
  <w:style w:type="character" w:customStyle="1" w:styleId="Heading3Char">
    <w:name w:val="Heading 3 Char"/>
    <w:basedOn w:val="DefaultParagraphFont"/>
    <w:link w:val="Heading3"/>
    <w:uiPriority w:val="9"/>
    <w:rsid w:val="0019018D"/>
    <w:rPr>
      <w:rFonts w:ascii="Times" w:hAnsi="Times"/>
      <w:b/>
      <w:bCs/>
      <w:sz w:val="27"/>
      <w:szCs w:val="27"/>
    </w:rPr>
  </w:style>
  <w:style w:type="paragraph" w:styleId="NormalWeb">
    <w:name w:val="Normal (Web)"/>
    <w:basedOn w:val="Normal"/>
    <w:uiPriority w:val="99"/>
    <w:semiHidden/>
    <w:unhideWhenUsed/>
    <w:rsid w:val="001901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9018D"/>
    <w:rPr>
      <w:color w:val="0000FF"/>
      <w:u w:val="single"/>
    </w:rPr>
  </w:style>
  <w:style w:type="character" w:styleId="Strong">
    <w:name w:val="Strong"/>
    <w:basedOn w:val="DefaultParagraphFont"/>
    <w:uiPriority w:val="22"/>
    <w:qFormat/>
    <w:rsid w:val="0019018D"/>
    <w:rPr>
      <w:b/>
      <w:bCs/>
    </w:rPr>
  </w:style>
  <w:style w:type="character" w:styleId="Emphasis">
    <w:name w:val="Emphasis"/>
    <w:basedOn w:val="DefaultParagraphFont"/>
    <w:uiPriority w:val="20"/>
    <w:qFormat/>
    <w:rsid w:val="0019018D"/>
    <w:rPr>
      <w:i/>
      <w:iCs/>
    </w:rPr>
  </w:style>
  <w:style w:type="character" w:styleId="CommentReference">
    <w:name w:val="annotation reference"/>
    <w:basedOn w:val="DefaultParagraphFont"/>
    <w:uiPriority w:val="99"/>
    <w:semiHidden/>
    <w:unhideWhenUsed/>
    <w:rsid w:val="00253251"/>
    <w:rPr>
      <w:sz w:val="18"/>
      <w:szCs w:val="18"/>
    </w:rPr>
  </w:style>
  <w:style w:type="paragraph" w:styleId="CommentText">
    <w:name w:val="annotation text"/>
    <w:basedOn w:val="Normal"/>
    <w:link w:val="CommentTextChar"/>
    <w:uiPriority w:val="99"/>
    <w:semiHidden/>
    <w:unhideWhenUsed/>
    <w:rsid w:val="00253251"/>
  </w:style>
  <w:style w:type="character" w:customStyle="1" w:styleId="CommentTextChar">
    <w:name w:val="Comment Text Char"/>
    <w:basedOn w:val="DefaultParagraphFont"/>
    <w:link w:val="CommentText"/>
    <w:uiPriority w:val="99"/>
    <w:semiHidden/>
    <w:rsid w:val="00253251"/>
  </w:style>
  <w:style w:type="paragraph" w:styleId="CommentSubject">
    <w:name w:val="annotation subject"/>
    <w:basedOn w:val="CommentText"/>
    <w:next w:val="CommentText"/>
    <w:link w:val="CommentSubjectChar"/>
    <w:uiPriority w:val="99"/>
    <w:semiHidden/>
    <w:unhideWhenUsed/>
    <w:rsid w:val="00253251"/>
    <w:rPr>
      <w:b/>
      <w:bCs/>
      <w:sz w:val="20"/>
      <w:szCs w:val="20"/>
    </w:rPr>
  </w:style>
  <w:style w:type="character" w:customStyle="1" w:styleId="CommentSubjectChar">
    <w:name w:val="Comment Subject Char"/>
    <w:basedOn w:val="CommentTextChar"/>
    <w:link w:val="CommentSubject"/>
    <w:uiPriority w:val="99"/>
    <w:semiHidden/>
    <w:rsid w:val="00253251"/>
    <w:rPr>
      <w:b/>
      <w:bCs/>
      <w:sz w:val="20"/>
      <w:szCs w:val="20"/>
    </w:rPr>
  </w:style>
  <w:style w:type="paragraph" w:styleId="BalloonText">
    <w:name w:val="Balloon Text"/>
    <w:basedOn w:val="Normal"/>
    <w:link w:val="BalloonTextChar"/>
    <w:uiPriority w:val="99"/>
    <w:semiHidden/>
    <w:unhideWhenUsed/>
    <w:rsid w:val="002532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3251"/>
    <w:rPr>
      <w:rFonts w:ascii="Lucida Grande" w:hAnsi="Lucida Grande" w:cs="Lucida Grande"/>
      <w:sz w:val="18"/>
      <w:szCs w:val="18"/>
    </w:rPr>
  </w:style>
  <w:style w:type="paragraph" w:styleId="ListParagraph">
    <w:name w:val="List Paragraph"/>
    <w:basedOn w:val="Normal"/>
    <w:uiPriority w:val="34"/>
    <w:qFormat/>
    <w:rsid w:val="002532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018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901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18D"/>
    <w:rPr>
      <w:rFonts w:ascii="Times" w:hAnsi="Times"/>
      <w:b/>
      <w:bCs/>
      <w:sz w:val="36"/>
      <w:szCs w:val="36"/>
    </w:rPr>
  </w:style>
  <w:style w:type="character" w:customStyle="1" w:styleId="Heading3Char">
    <w:name w:val="Heading 3 Char"/>
    <w:basedOn w:val="DefaultParagraphFont"/>
    <w:link w:val="Heading3"/>
    <w:uiPriority w:val="9"/>
    <w:rsid w:val="0019018D"/>
    <w:rPr>
      <w:rFonts w:ascii="Times" w:hAnsi="Times"/>
      <w:b/>
      <w:bCs/>
      <w:sz w:val="27"/>
      <w:szCs w:val="27"/>
    </w:rPr>
  </w:style>
  <w:style w:type="paragraph" w:styleId="NormalWeb">
    <w:name w:val="Normal (Web)"/>
    <w:basedOn w:val="Normal"/>
    <w:uiPriority w:val="99"/>
    <w:semiHidden/>
    <w:unhideWhenUsed/>
    <w:rsid w:val="001901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9018D"/>
    <w:rPr>
      <w:color w:val="0000FF"/>
      <w:u w:val="single"/>
    </w:rPr>
  </w:style>
  <w:style w:type="character" w:styleId="Strong">
    <w:name w:val="Strong"/>
    <w:basedOn w:val="DefaultParagraphFont"/>
    <w:uiPriority w:val="22"/>
    <w:qFormat/>
    <w:rsid w:val="0019018D"/>
    <w:rPr>
      <w:b/>
      <w:bCs/>
    </w:rPr>
  </w:style>
  <w:style w:type="character" w:styleId="Emphasis">
    <w:name w:val="Emphasis"/>
    <w:basedOn w:val="DefaultParagraphFont"/>
    <w:uiPriority w:val="20"/>
    <w:qFormat/>
    <w:rsid w:val="0019018D"/>
    <w:rPr>
      <w:i/>
      <w:iCs/>
    </w:rPr>
  </w:style>
  <w:style w:type="character" w:styleId="CommentReference">
    <w:name w:val="annotation reference"/>
    <w:basedOn w:val="DefaultParagraphFont"/>
    <w:uiPriority w:val="99"/>
    <w:semiHidden/>
    <w:unhideWhenUsed/>
    <w:rsid w:val="00253251"/>
    <w:rPr>
      <w:sz w:val="18"/>
      <w:szCs w:val="18"/>
    </w:rPr>
  </w:style>
  <w:style w:type="paragraph" w:styleId="CommentText">
    <w:name w:val="annotation text"/>
    <w:basedOn w:val="Normal"/>
    <w:link w:val="CommentTextChar"/>
    <w:uiPriority w:val="99"/>
    <w:semiHidden/>
    <w:unhideWhenUsed/>
    <w:rsid w:val="00253251"/>
  </w:style>
  <w:style w:type="character" w:customStyle="1" w:styleId="CommentTextChar">
    <w:name w:val="Comment Text Char"/>
    <w:basedOn w:val="DefaultParagraphFont"/>
    <w:link w:val="CommentText"/>
    <w:uiPriority w:val="99"/>
    <w:semiHidden/>
    <w:rsid w:val="00253251"/>
  </w:style>
  <w:style w:type="paragraph" w:styleId="CommentSubject">
    <w:name w:val="annotation subject"/>
    <w:basedOn w:val="CommentText"/>
    <w:next w:val="CommentText"/>
    <w:link w:val="CommentSubjectChar"/>
    <w:uiPriority w:val="99"/>
    <w:semiHidden/>
    <w:unhideWhenUsed/>
    <w:rsid w:val="00253251"/>
    <w:rPr>
      <w:b/>
      <w:bCs/>
      <w:sz w:val="20"/>
      <w:szCs w:val="20"/>
    </w:rPr>
  </w:style>
  <w:style w:type="character" w:customStyle="1" w:styleId="CommentSubjectChar">
    <w:name w:val="Comment Subject Char"/>
    <w:basedOn w:val="CommentTextChar"/>
    <w:link w:val="CommentSubject"/>
    <w:uiPriority w:val="99"/>
    <w:semiHidden/>
    <w:rsid w:val="00253251"/>
    <w:rPr>
      <w:b/>
      <w:bCs/>
      <w:sz w:val="20"/>
      <w:szCs w:val="20"/>
    </w:rPr>
  </w:style>
  <w:style w:type="paragraph" w:styleId="BalloonText">
    <w:name w:val="Balloon Text"/>
    <w:basedOn w:val="Normal"/>
    <w:link w:val="BalloonTextChar"/>
    <w:uiPriority w:val="99"/>
    <w:semiHidden/>
    <w:unhideWhenUsed/>
    <w:rsid w:val="002532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3251"/>
    <w:rPr>
      <w:rFonts w:ascii="Lucida Grande" w:hAnsi="Lucida Grande" w:cs="Lucida Grande"/>
      <w:sz w:val="18"/>
      <w:szCs w:val="18"/>
    </w:rPr>
  </w:style>
  <w:style w:type="paragraph" w:styleId="ListParagraph">
    <w:name w:val="List Paragraph"/>
    <w:basedOn w:val="Normal"/>
    <w:uiPriority w:val="34"/>
    <w:qFormat/>
    <w:rsid w:val="00253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335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myhealth.va.gov/va-appointments" TargetMode="External"/><Relationship Id="rId20" Type="http://schemas.openxmlformats.org/officeDocument/2006/relationships/theme" Target="theme/theme1.xml"/><Relationship Id="rId10" Type="http://schemas.openxmlformats.org/officeDocument/2006/relationships/hyperlink" Target="https://www.myhealth.va.gov/va-appointments" TargetMode="External"/><Relationship Id="rId11" Type="http://schemas.openxmlformats.org/officeDocument/2006/relationships/hyperlink" Target="https://www.myhealth.va.gov/va-appointments" TargetMode="External"/><Relationship Id="rId12" Type="http://schemas.openxmlformats.org/officeDocument/2006/relationships/hyperlink" Target="https://www.myhealth.va.gov/va-appointments" TargetMode="External"/><Relationship Id="rId13" Type="http://schemas.openxmlformats.org/officeDocument/2006/relationships/hyperlink" Target="https://www.myhealth.va.gov/va-appointments" TargetMode="External"/><Relationship Id="rId14" Type="http://schemas.openxmlformats.org/officeDocument/2006/relationships/hyperlink" Target="https://www.myhealth.va.gov/va-appointments" TargetMode="External"/><Relationship Id="rId15" Type="http://schemas.openxmlformats.org/officeDocument/2006/relationships/hyperlink" Target="https://www.myhealth.va.gov/va-appointments" TargetMode="External"/><Relationship Id="rId16" Type="http://schemas.openxmlformats.org/officeDocument/2006/relationships/hyperlink" Target="https://www.myhealth.va.gov/mhv-portal-web/web/myhealthevet/faqs" TargetMode="External"/><Relationship Id="rId17" Type="http://schemas.openxmlformats.org/officeDocument/2006/relationships/hyperlink" Target="https://www.myhealth.va.gov/mhv-portal-web/web/myhealthevet/profiles" TargetMode="External"/><Relationship Id="rId18" Type="http://schemas.openxmlformats.org/officeDocument/2006/relationships/hyperlink" Target="https://www.myhealth.va.gov/mhv-portal-web/web/myhealthevet/va-appointments-faq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www.myhealth.va.gov/mhv-portal-web/web/myhealthevet/my-healthevet-offers-three-account-types" TargetMode="External"/><Relationship Id="rId8" Type="http://schemas.openxmlformats.org/officeDocument/2006/relationships/hyperlink" Target="https://www.myhealth.va.gov/mhv-portal-web/web/myhealthevet/upgrading-your-my-healthevet-account-through-in-person-or-online-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1174</Words>
  <Characters>6693</Characters>
  <Application>Microsoft Macintosh Word</Application>
  <DocSecurity>0</DocSecurity>
  <Lines>55</Lines>
  <Paragraphs>15</Paragraphs>
  <ScaleCrop>false</ScaleCrop>
  <Company>Department of Veterans Affairs</Company>
  <LinksUpToDate>false</LinksUpToDate>
  <CharactersWithSpaces>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 Department of Veterans</dc:creator>
  <cp:keywords/>
  <dc:description/>
  <cp:lastModifiedBy>Department of Veterans Affairs Department of Veterans</cp:lastModifiedBy>
  <cp:revision>1</cp:revision>
  <dcterms:created xsi:type="dcterms:W3CDTF">2017-10-23T22:22:00Z</dcterms:created>
  <dcterms:modified xsi:type="dcterms:W3CDTF">2017-10-23T22:40:00Z</dcterms:modified>
</cp:coreProperties>
</file>