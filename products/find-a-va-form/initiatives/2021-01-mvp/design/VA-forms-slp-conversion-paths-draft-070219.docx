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C466" w14:textId="77777777" w:rsidR="000A1650" w:rsidRPr="00F40076" w:rsidRDefault="000A1650" w:rsidP="000A1650">
      <w:pPr>
        <w:pStyle w:val="Title"/>
        <w:rPr>
          <w:rFonts w:asciiTheme="minorHAnsi" w:hAnsiTheme="minorHAnsi" w:cstheme="minorHAnsi"/>
          <w:sz w:val="48"/>
          <w:szCs w:val="48"/>
        </w:rPr>
      </w:pPr>
      <w:r w:rsidRPr="00F40076">
        <w:rPr>
          <w:rFonts w:asciiTheme="minorHAnsi" w:hAnsiTheme="minorHAnsi" w:cstheme="minorHAnsi"/>
          <w:sz w:val="48"/>
          <w:szCs w:val="48"/>
        </w:rPr>
        <w:t>Find a VA form</w:t>
      </w:r>
    </w:p>
    <w:p w14:paraId="7E0C5265" w14:textId="77777777" w:rsidR="000A1650" w:rsidRPr="0081245F" w:rsidRDefault="000A1650" w:rsidP="000A1650">
      <w:pPr>
        <w:pStyle w:val="Heading2"/>
        <w:rPr>
          <w:rFonts w:asciiTheme="minorHAnsi" w:hAnsiTheme="minorHAnsi" w:cstheme="minorHAnsi"/>
          <w:sz w:val="22"/>
          <w:szCs w:val="22"/>
        </w:rPr>
      </w:pPr>
      <w:r w:rsidRPr="0081245F">
        <w:rPr>
          <w:rFonts w:asciiTheme="minorHAnsi" w:hAnsiTheme="minorHAnsi" w:cstheme="minorHAnsi"/>
          <w:sz w:val="22"/>
          <w:szCs w:val="22"/>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0A1650" w:rsidRPr="0081245F" w14:paraId="052FC9A7" w14:textId="77777777" w:rsidTr="002D1639">
        <w:trPr>
          <w:trHeight w:val="447"/>
        </w:trPr>
        <w:tc>
          <w:tcPr>
            <w:tcW w:w="3143" w:type="dxa"/>
            <w:shd w:val="clear" w:color="auto" w:fill="CCCCCC"/>
          </w:tcPr>
          <w:p w14:paraId="39C1E8A0" w14:textId="77777777" w:rsidR="000A1650" w:rsidRPr="0081245F" w:rsidRDefault="000A1650" w:rsidP="00BF0475">
            <w:pPr>
              <w:rPr>
                <w:rFonts w:cstheme="minorHAnsi"/>
                <w:b/>
                <w:bCs/>
              </w:rPr>
            </w:pPr>
            <w:r w:rsidRPr="0081245F">
              <w:rPr>
                <w:rFonts w:cstheme="minorHAnsi"/>
                <w:b/>
                <w:bCs/>
              </w:rPr>
              <w:t>IA / Path</w:t>
            </w:r>
          </w:p>
        </w:tc>
        <w:tc>
          <w:tcPr>
            <w:tcW w:w="7303" w:type="dxa"/>
          </w:tcPr>
          <w:p w14:paraId="5F060662" w14:textId="6D795050" w:rsidR="000A1650" w:rsidRPr="0081245F" w:rsidRDefault="000A1650" w:rsidP="00BF0475">
            <w:pPr>
              <w:rPr>
                <w:rFonts w:cstheme="minorHAnsi"/>
              </w:rPr>
            </w:pPr>
            <w:r w:rsidRPr="0081245F">
              <w:rPr>
                <w:rFonts w:cstheme="minorHAnsi"/>
              </w:rPr>
              <w:t>VA.gov &gt; Find</w:t>
            </w:r>
            <w:del w:id="0" w:author="Lee, Jennifer Y." w:date="2019-07-02T17:27:00Z">
              <w:r w:rsidRPr="0081245F" w:rsidDel="00624476">
                <w:rPr>
                  <w:rFonts w:cstheme="minorHAnsi"/>
                </w:rPr>
                <w:delText xml:space="preserve"> a</w:delText>
              </w:r>
            </w:del>
            <w:r w:rsidRPr="0081245F">
              <w:rPr>
                <w:rFonts w:cstheme="minorHAnsi"/>
              </w:rPr>
              <w:t xml:space="preserve"> VA form</w:t>
            </w:r>
            <w:ins w:id="1" w:author="Lee, Jennifer Y." w:date="2019-07-02T17:27:00Z">
              <w:r w:rsidR="00624476">
                <w:rPr>
                  <w:rFonts w:cstheme="minorHAnsi"/>
                </w:rPr>
                <w:t>s</w:t>
              </w:r>
            </w:ins>
          </w:p>
        </w:tc>
      </w:tr>
      <w:tr w:rsidR="000A1650" w:rsidRPr="0081245F" w14:paraId="1863F79F" w14:textId="77777777" w:rsidTr="002D1639">
        <w:trPr>
          <w:trHeight w:val="429"/>
        </w:trPr>
        <w:tc>
          <w:tcPr>
            <w:tcW w:w="3143" w:type="dxa"/>
            <w:shd w:val="clear" w:color="auto" w:fill="CCCCCC"/>
          </w:tcPr>
          <w:p w14:paraId="1557BC4D" w14:textId="77777777" w:rsidR="000A1650" w:rsidRPr="0081245F" w:rsidRDefault="000A1650" w:rsidP="00BF0475">
            <w:pPr>
              <w:rPr>
                <w:rFonts w:cstheme="minorHAnsi"/>
                <w:b/>
                <w:bCs/>
              </w:rPr>
            </w:pPr>
            <w:r w:rsidRPr="0081245F">
              <w:rPr>
                <w:rFonts w:cstheme="minorHAnsi"/>
                <w:b/>
                <w:bCs/>
              </w:rPr>
              <w:t>Desired URL (consult search strategist for URL)</w:t>
            </w:r>
          </w:p>
        </w:tc>
        <w:tc>
          <w:tcPr>
            <w:tcW w:w="7303" w:type="dxa"/>
          </w:tcPr>
          <w:p w14:paraId="61DF8507" w14:textId="3C341C2A" w:rsidR="000A1650" w:rsidRPr="0081245F" w:rsidRDefault="000A1650" w:rsidP="000A1650">
            <w:pPr>
              <w:rPr>
                <w:rFonts w:cstheme="minorHAnsi"/>
              </w:rPr>
            </w:pPr>
            <w:r w:rsidRPr="0081245F">
              <w:rPr>
                <w:rFonts w:cstheme="minorHAnsi"/>
              </w:rPr>
              <w:t xml:space="preserve">Current url: </w:t>
            </w:r>
            <w:hyperlink r:id="rId5" w:history="1">
              <w:r w:rsidR="002D1639" w:rsidRPr="0081245F">
                <w:rPr>
                  <w:rStyle w:val="Hyperlink"/>
                  <w:rFonts w:cstheme="minorHAnsi"/>
                </w:rPr>
                <w:t>https://www.va.gov/vaforms/</w:t>
              </w:r>
            </w:hyperlink>
          </w:p>
          <w:p w14:paraId="56FF3A14" w14:textId="30894EA3" w:rsidR="000A1650" w:rsidRPr="0081245F" w:rsidRDefault="00A01B5B" w:rsidP="00BF0475">
            <w:pPr>
              <w:rPr>
                <w:rFonts w:cstheme="minorHAnsi"/>
              </w:rPr>
            </w:pPr>
            <w:r w:rsidRPr="0081245F">
              <w:rPr>
                <w:rFonts w:cstheme="minorHAnsi"/>
                <w:highlight w:val="yellow"/>
              </w:rPr>
              <w:t>Recommended? @Mikki</w:t>
            </w:r>
          </w:p>
        </w:tc>
      </w:tr>
      <w:tr w:rsidR="000A1650" w:rsidRPr="0081245F" w14:paraId="094B9B5E" w14:textId="77777777" w:rsidTr="002D1639">
        <w:trPr>
          <w:trHeight w:val="429"/>
        </w:trPr>
        <w:tc>
          <w:tcPr>
            <w:tcW w:w="3143" w:type="dxa"/>
            <w:shd w:val="clear" w:color="auto" w:fill="CCCCCC"/>
          </w:tcPr>
          <w:p w14:paraId="4E1F46E2" w14:textId="77777777" w:rsidR="000A1650" w:rsidRPr="0081245F" w:rsidRDefault="000A1650" w:rsidP="00BF0475">
            <w:pPr>
              <w:rPr>
                <w:rFonts w:cstheme="minorHAnsi"/>
                <w:b/>
                <w:bCs/>
              </w:rPr>
            </w:pPr>
            <w:r w:rsidRPr="0081245F">
              <w:rPr>
                <w:rFonts w:cstheme="minorHAnsi"/>
                <w:b/>
                <w:bCs/>
              </w:rPr>
              <w:t>Comments</w:t>
            </w:r>
          </w:p>
        </w:tc>
        <w:tc>
          <w:tcPr>
            <w:tcW w:w="7303" w:type="dxa"/>
          </w:tcPr>
          <w:p w14:paraId="2641FACC" w14:textId="77777777" w:rsidR="00864DBC" w:rsidRPr="0081245F" w:rsidRDefault="000A1650" w:rsidP="00864DBC">
            <w:pPr>
              <w:pStyle w:val="ListParagraph"/>
              <w:numPr>
                <w:ilvl w:val="0"/>
                <w:numId w:val="1"/>
              </w:numPr>
              <w:rPr>
                <w:rFonts w:cstheme="minorHAnsi"/>
              </w:rPr>
            </w:pPr>
            <w:r w:rsidRPr="0081245F">
              <w:rPr>
                <w:rFonts w:cstheme="minorHAnsi"/>
              </w:rPr>
              <w:t xml:space="preserve">Make </w:t>
            </w:r>
            <w:r w:rsidR="00864DBC" w:rsidRPr="0081245F">
              <w:rPr>
                <w:rFonts w:cstheme="minorHAnsi"/>
              </w:rPr>
              <w:t>recommended URL</w:t>
            </w:r>
            <w:r w:rsidRPr="0081245F">
              <w:rPr>
                <w:rFonts w:cstheme="minorHAnsi"/>
              </w:rPr>
              <w:t xml:space="preserve"> canonica</w:t>
            </w:r>
            <w:r w:rsidR="00864DBC" w:rsidRPr="0081245F">
              <w:rPr>
                <w:rFonts w:cstheme="minorHAnsi"/>
              </w:rPr>
              <w:t>l</w:t>
            </w:r>
          </w:p>
          <w:p w14:paraId="5168C501" w14:textId="7AC38456" w:rsidR="00864DBC" w:rsidRPr="0081245F" w:rsidRDefault="00864DBC" w:rsidP="00864DBC">
            <w:pPr>
              <w:pStyle w:val="ListParagraph"/>
              <w:numPr>
                <w:ilvl w:val="0"/>
                <w:numId w:val="1"/>
              </w:numPr>
              <w:rPr>
                <w:rFonts w:cstheme="minorHAnsi"/>
              </w:rPr>
            </w:pPr>
            <w:r w:rsidRPr="0081245F">
              <w:rPr>
                <w:rFonts w:cstheme="minorHAnsi"/>
              </w:rPr>
              <w:t>Permanently r</w:t>
            </w:r>
            <w:r w:rsidR="000A1650" w:rsidRPr="0081245F">
              <w:rPr>
                <w:rFonts w:cstheme="minorHAnsi"/>
              </w:rPr>
              <w:t>edirect and retire va.gov/vaforms/search_action.asp</w:t>
            </w:r>
            <w:r w:rsidRPr="0081245F">
              <w:rPr>
                <w:rFonts w:cstheme="minorHAnsi"/>
              </w:rPr>
              <w:t>.</w:t>
            </w:r>
          </w:p>
          <w:p w14:paraId="11D73CFE" w14:textId="1493D874" w:rsidR="000A1650" w:rsidRPr="0081245F" w:rsidRDefault="00864DBC" w:rsidP="00864DBC">
            <w:pPr>
              <w:pStyle w:val="ListParagraph"/>
              <w:numPr>
                <w:ilvl w:val="0"/>
                <w:numId w:val="1"/>
              </w:numPr>
              <w:rPr>
                <w:rFonts w:cstheme="minorHAnsi"/>
              </w:rPr>
            </w:pPr>
            <w:r w:rsidRPr="0081245F">
              <w:rPr>
                <w:rFonts w:cstheme="minorHAnsi"/>
              </w:rPr>
              <w:t xml:space="preserve">Add event tracking for clicks and downloads. </w:t>
            </w:r>
            <w:r w:rsidR="000A1650" w:rsidRPr="0081245F">
              <w:rPr>
                <w:rFonts w:cstheme="minorHAnsi"/>
              </w:rPr>
              <w:t xml:space="preserve"> </w:t>
            </w:r>
          </w:p>
        </w:tc>
      </w:tr>
      <w:tr w:rsidR="0090097E" w:rsidRPr="0081245F" w14:paraId="26D349F6" w14:textId="77777777" w:rsidTr="002D1639">
        <w:trPr>
          <w:trHeight w:val="429"/>
        </w:trPr>
        <w:tc>
          <w:tcPr>
            <w:tcW w:w="3143" w:type="dxa"/>
            <w:shd w:val="clear" w:color="auto" w:fill="CCCCCC"/>
          </w:tcPr>
          <w:p w14:paraId="53BB1471" w14:textId="1A08EE5B" w:rsidR="0090097E" w:rsidRPr="0081245F" w:rsidRDefault="0090097E" w:rsidP="00BF0475">
            <w:pPr>
              <w:rPr>
                <w:rFonts w:cstheme="minorHAnsi"/>
                <w:b/>
                <w:bCs/>
              </w:rPr>
            </w:pPr>
            <w:r w:rsidRPr="0081245F">
              <w:rPr>
                <w:rFonts w:cstheme="minorHAnsi"/>
                <w:b/>
                <w:bCs/>
              </w:rPr>
              <w:t>Source content</w:t>
            </w:r>
          </w:p>
        </w:tc>
        <w:tc>
          <w:tcPr>
            <w:tcW w:w="7303" w:type="dxa"/>
          </w:tcPr>
          <w:p w14:paraId="3038B429" w14:textId="1F2C14AD" w:rsidR="0090097E" w:rsidRPr="0081245F" w:rsidRDefault="00344D45" w:rsidP="0090097E">
            <w:pPr>
              <w:rPr>
                <w:rFonts w:cstheme="minorHAnsi"/>
              </w:rPr>
            </w:pPr>
            <w:hyperlink r:id="rId6" w:history="1">
              <w:r w:rsidR="0090097E" w:rsidRPr="0081245F">
                <w:rPr>
                  <w:rStyle w:val="Hyperlink"/>
                  <w:rFonts w:cstheme="minorHAnsi"/>
                </w:rPr>
                <w:t>https://www.va.gov/vaforms/</w:t>
              </w:r>
            </w:hyperlink>
          </w:p>
          <w:p w14:paraId="696EB0DE" w14:textId="1BDD70A7" w:rsidR="0090097E" w:rsidRPr="0081245F" w:rsidRDefault="00344D45" w:rsidP="0090097E">
            <w:pPr>
              <w:rPr>
                <w:rFonts w:cstheme="minorHAnsi"/>
              </w:rPr>
            </w:pPr>
            <w:hyperlink r:id="rId7" w:history="1">
              <w:r w:rsidR="0090097E" w:rsidRPr="0081245F">
                <w:rPr>
                  <w:rStyle w:val="Hyperlink"/>
                  <w:rFonts w:cstheme="minorHAnsi"/>
                </w:rPr>
                <w:t>https://www.va.gov/vaforms/search_action.asp</w:t>
              </w:r>
            </w:hyperlink>
            <w:r w:rsidR="0090097E" w:rsidRPr="0081245F">
              <w:rPr>
                <w:rFonts w:cstheme="minorHAnsi"/>
              </w:rPr>
              <w:t xml:space="preserve"> </w:t>
            </w:r>
          </w:p>
          <w:p w14:paraId="19376BDF" w14:textId="7EFCDD52" w:rsidR="0081245F" w:rsidRPr="0081245F" w:rsidRDefault="0081245F" w:rsidP="0081245F">
            <w:pPr>
              <w:pStyle w:val="ListParagraph"/>
              <w:numPr>
                <w:ilvl w:val="0"/>
                <w:numId w:val="2"/>
              </w:numPr>
              <w:rPr>
                <w:rFonts w:cstheme="minorHAnsi"/>
              </w:rPr>
            </w:pPr>
            <w:r w:rsidRPr="0081245F">
              <w:rPr>
                <w:rFonts w:cstheme="minorHAnsi"/>
              </w:rPr>
              <w:t>Above 2 pages appear to compete for search traffic, but the search_action page does enable users to search. It will omit important new conversion/actionable content that we’re adding to the forms search page. Therefore, recommend retiring the search_action page, permanently redirecting to the main forms search page, and set it as canonical.</w:t>
            </w:r>
          </w:p>
          <w:p w14:paraId="59128468" w14:textId="5C1616EA" w:rsidR="0090097E" w:rsidRPr="0081245F" w:rsidRDefault="00344D45" w:rsidP="0090097E">
            <w:pPr>
              <w:rPr>
                <w:rFonts w:cstheme="minorHAnsi"/>
              </w:rPr>
            </w:pPr>
            <w:hyperlink r:id="rId8" w:history="1">
              <w:r w:rsidR="0090097E" w:rsidRPr="0081245F">
                <w:rPr>
                  <w:rStyle w:val="Hyperlink"/>
                  <w:rFonts w:cstheme="minorHAnsi"/>
                </w:rPr>
                <w:t>https://www.va.gov/viewer.htm</w:t>
              </w:r>
            </w:hyperlink>
            <w:r w:rsidR="0090097E" w:rsidRPr="0081245F">
              <w:rPr>
                <w:rFonts w:cstheme="minorHAnsi"/>
              </w:rPr>
              <w:t xml:space="preserve"> - Recommend </w:t>
            </w:r>
            <w:r w:rsidR="00BB539F" w:rsidRPr="0081245F">
              <w:rPr>
                <w:rFonts w:cstheme="minorHAnsi"/>
              </w:rPr>
              <w:t xml:space="preserve">deprecating XTF file format and retiring viewer page. </w:t>
            </w:r>
            <w:r w:rsidR="0081245F">
              <w:rPr>
                <w:rFonts w:cstheme="minorHAnsi"/>
              </w:rPr>
              <w:t xml:space="preserve">Low traffic. </w:t>
            </w:r>
          </w:p>
          <w:p w14:paraId="6B81B430" w14:textId="3A02823A" w:rsidR="0090097E" w:rsidRPr="0081245F" w:rsidRDefault="00344D45" w:rsidP="0090097E">
            <w:pPr>
              <w:rPr>
                <w:rFonts w:cstheme="minorHAnsi"/>
              </w:rPr>
            </w:pPr>
            <w:hyperlink r:id="rId9" w:history="1">
              <w:r w:rsidR="0090097E" w:rsidRPr="0081245F">
                <w:rPr>
                  <w:rStyle w:val="Hyperlink"/>
                  <w:rFonts w:cstheme="minorHAnsi"/>
                </w:rPr>
                <w:t>https://www.va.gov/vaforms/help.asp</w:t>
              </w:r>
            </w:hyperlink>
            <w:r w:rsidR="00BB539F" w:rsidRPr="0081245F">
              <w:rPr>
                <w:rFonts w:cstheme="minorHAnsi"/>
              </w:rPr>
              <w:t xml:space="preserve"> – Very low traffic. Recommend retiring. </w:t>
            </w:r>
          </w:p>
          <w:p w14:paraId="4B0C02C6" w14:textId="67088EDF" w:rsidR="0090097E" w:rsidRPr="0081245F" w:rsidRDefault="00344D45" w:rsidP="0090097E">
            <w:pPr>
              <w:rPr>
                <w:rFonts w:cstheme="minorHAnsi"/>
              </w:rPr>
            </w:pPr>
            <w:hyperlink r:id="rId10" w:history="1">
              <w:r w:rsidR="0090097E" w:rsidRPr="0081245F">
                <w:rPr>
                  <w:rStyle w:val="Hyperlink"/>
                  <w:rFonts w:cstheme="minorHAnsi"/>
                </w:rPr>
                <w:t>https://www.va.gov/vaforms/contact.asp</w:t>
              </w:r>
            </w:hyperlink>
            <w:r w:rsidR="0090097E" w:rsidRPr="0081245F">
              <w:rPr>
                <w:rFonts w:cstheme="minorHAnsi"/>
              </w:rPr>
              <w:t xml:space="preserve"> </w:t>
            </w:r>
            <w:r w:rsidR="00BB539F" w:rsidRPr="0081245F">
              <w:rPr>
                <w:rFonts w:cstheme="minorHAnsi"/>
              </w:rPr>
              <w:t>- Very low traffic. Recommend retiring. Forms themselves include where to send info.</w:t>
            </w:r>
          </w:p>
        </w:tc>
      </w:tr>
    </w:tbl>
    <w:p w14:paraId="34941661" w14:textId="77777777" w:rsidR="000A1650" w:rsidRPr="0081245F" w:rsidRDefault="000A1650" w:rsidP="000A1650">
      <w:pPr>
        <w:pStyle w:val="Heading2"/>
        <w:rPr>
          <w:rFonts w:asciiTheme="minorHAnsi" w:hAnsiTheme="minorHAnsi" w:cstheme="minorHAnsi"/>
          <w:sz w:val="22"/>
          <w:szCs w:val="22"/>
        </w:rPr>
      </w:pPr>
      <w:r w:rsidRPr="0081245F">
        <w:rPr>
          <w:rFonts w:asciiTheme="minorHAnsi" w:hAnsiTheme="minorHAnsi" w:cstheme="minorHAnsi"/>
          <w:sz w:val="22"/>
          <w:szCs w:val="22"/>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67"/>
        <w:gridCol w:w="6798"/>
      </w:tblGrid>
      <w:tr w:rsidR="000A1650" w:rsidRPr="0081245F" w14:paraId="793D50A4" w14:textId="77777777" w:rsidTr="002D1639">
        <w:trPr>
          <w:trHeight w:val="427"/>
        </w:trPr>
        <w:tc>
          <w:tcPr>
            <w:tcW w:w="3670" w:type="dxa"/>
            <w:shd w:val="clear" w:color="auto" w:fill="CCCCCC"/>
          </w:tcPr>
          <w:p w14:paraId="302B47AE" w14:textId="32096E5E" w:rsidR="000A1650" w:rsidRPr="0081245F" w:rsidRDefault="00864DBC" w:rsidP="00BF0475">
            <w:pPr>
              <w:rPr>
                <w:rFonts w:cstheme="minorHAnsi"/>
                <w:b/>
                <w:bCs/>
              </w:rPr>
            </w:pPr>
            <w:r w:rsidRPr="0081245F">
              <w:rPr>
                <w:rFonts w:cstheme="minorHAnsi"/>
                <w:b/>
                <w:bCs/>
              </w:rPr>
              <w:t>H1 (page title)</w:t>
            </w:r>
          </w:p>
        </w:tc>
        <w:tc>
          <w:tcPr>
            <w:tcW w:w="6806" w:type="dxa"/>
          </w:tcPr>
          <w:p w14:paraId="076999C8" w14:textId="004BF8F5" w:rsidR="000A1650" w:rsidRPr="0081245F" w:rsidRDefault="00340B7E" w:rsidP="00BF0475">
            <w:pPr>
              <w:rPr>
                <w:rFonts w:cstheme="minorHAnsi"/>
              </w:rPr>
            </w:pPr>
            <w:r w:rsidRPr="0081245F">
              <w:rPr>
                <w:rFonts w:cstheme="minorHAnsi"/>
              </w:rPr>
              <w:t xml:space="preserve">Find </w:t>
            </w:r>
            <w:del w:id="2" w:author="Lee, Jennifer Y." w:date="2019-07-02T17:26:00Z">
              <w:r w:rsidRPr="0081245F" w:rsidDel="00624476">
                <w:rPr>
                  <w:rFonts w:cstheme="minorHAnsi"/>
                </w:rPr>
                <w:delText xml:space="preserve">a </w:delText>
              </w:r>
            </w:del>
            <w:r w:rsidRPr="0081245F">
              <w:rPr>
                <w:rFonts w:cstheme="minorHAnsi"/>
              </w:rPr>
              <w:t>VA form</w:t>
            </w:r>
            <w:ins w:id="3" w:author="Lee, Jennifer Y." w:date="2019-07-02T17:26:00Z">
              <w:r w:rsidR="00624476">
                <w:rPr>
                  <w:rFonts w:cstheme="minorHAnsi"/>
                </w:rPr>
                <w:t>s</w:t>
              </w:r>
            </w:ins>
          </w:p>
        </w:tc>
      </w:tr>
      <w:tr w:rsidR="000A1650" w:rsidRPr="0081245F" w14:paraId="00FFCB1D" w14:textId="77777777" w:rsidTr="002D1639">
        <w:trPr>
          <w:trHeight w:val="427"/>
        </w:trPr>
        <w:tc>
          <w:tcPr>
            <w:tcW w:w="3670" w:type="dxa"/>
            <w:shd w:val="clear" w:color="auto" w:fill="CCCCCC"/>
          </w:tcPr>
          <w:p w14:paraId="404B8C41" w14:textId="521DC107" w:rsidR="000A1650" w:rsidRPr="0081245F" w:rsidRDefault="000A1650" w:rsidP="00BF0475">
            <w:pPr>
              <w:rPr>
                <w:rFonts w:cstheme="minorHAnsi"/>
                <w:b/>
                <w:bCs/>
              </w:rPr>
            </w:pPr>
            <w:r w:rsidRPr="0081245F">
              <w:rPr>
                <w:rFonts w:cstheme="minorHAnsi"/>
                <w:b/>
                <w:bCs/>
              </w:rPr>
              <w:t xml:space="preserve">Browser </w:t>
            </w:r>
            <w:r w:rsidR="00864DBC" w:rsidRPr="0081245F">
              <w:rPr>
                <w:rFonts w:cstheme="minorHAnsi"/>
                <w:b/>
                <w:bCs/>
              </w:rPr>
              <w:t>t</w:t>
            </w:r>
            <w:r w:rsidRPr="0081245F">
              <w:rPr>
                <w:rFonts w:cstheme="minorHAnsi"/>
                <w:b/>
                <w:bCs/>
              </w:rPr>
              <w:t>itle</w:t>
            </w:r>
            <w:r w:rsidR="00864DBC" w:rsidRPr="0081245F">
              <w:rPr>
                <w:rFonts w:cstheme="minorHAnsi"/>
                <w:b/>
                <w:bCs/>
              </w:rPr>
              <w:t xml:space="preserve"> (meta title)</w:t>
            </w:r>
          </w:p>
        </w:tc>
        <w:tc>
          <w:tcPr>
            <w:tcW w:w="6806" w:type="dxa"/>
          </w:tcPr>
          <w:p w14:paraId="2D506A03" w14:textId="7D9A6EFF" w:rsidR="000A1650" w:rsidRPr="0081245F" w:rsidRDefault="00340B7E" w:rsidP="00BF0475">
            <w:pPr>
              <w:rPr>
                <w:rFonts w:cstheme="minorHAnsi"/>
              </w:rPr>
            </w:pPr>
            <w:r w:rsidRPr="0081245F">
              <w:rPr>
                <w:rFonts w:cstheme="minorHAnsi"/>
              </w:rPr>
              <w:t xml:space="preserve">Find </w:t>
            </w:r>
            <w:del w:id="4" w:author="Lee, Jennifer Y." w:date="2019-07-02T17:26:00Z">
              <w:r w:rsidRPr="0081245F" w:rsidDel="00624476">
                <w:rPr>
                  <w:rFonts w:cstheme="minorHAnsi"/>
                </w:rPr>
                <w:delText xml:space="preserve">A </w:delText>
              </w:r>
            </w:del>
            <w:r w:rsidRPr="0081245F">
              <w:rPr>
                <w:rFonts w:cstheme="minorHAnsi"/>
              </w:rPr>
              <w:t>VA Form</w:t>
            </w:r>
            <w:ins w:id="5" w:author="Lee, Jennifer Y." w:date="2019-07-02T17:26:00Z">
              <w:r w:rsidR="00624476">
                <w:rPr>
                  <w:rFonts w:cstheme="minorHAnsi"/>
                </w:rPr>
                <w:t>s</w:t>
              </w:r>
            </w:ins>
            <w:r w:rsidRPr="0081245F">
              <w:rPr>
                <w:rFonts w:cstheme="minorHAnsi"/>
              </w:rPr>
              <w:t xml:space="preserve"> | Veterans Affairs</w:t>
            </w:r>
          </w:p>
        </w:tc>
      </w:tr>
      <w:tr w:rsidR="000A1650" w:rsidRPr="0081245F" w14:paraId="42CC4772" w14:textId="77777777" w:rsidTr="002D1639">
        <w:trPr>
          <w:trHeight w:val="623"/>
        </w:trPr>
        <w:tc>
          <w:tcPr>
            <w:tcW w:w="3670" w:type="dxa"/>
            <w:shd w:val="clear" w:color="auto" w:fill="CCCCCC"/>
          </w:tcPr>
          <w:p w14:paraId="701FB8BA" w14:textId="6DE9667F" w:rsidR="000A1650" w:rsidRPr="0081245F" w:rsidRDefault="000A1650" w:rsidP="00BF0475">
            <w:pPr>
              <w:rPr>
                <w:rFonts w:cstheme="minorHAnsi"/>
                <w:b/>
                <w:bCs/>
              </w:rPr>
            </w:pPr>
            <w:r w:rsidRPr="0081245F">
              <w:rPr>
                <w:rFonts w:cstheme="minorHAnsi"/>
                <w:b/>
                <w:bCs/>
              </w:rPr>
              <w:t xml:space="preserve">Meta </w:t>
            </w:r>
            <w:r w:rsidR="00864DBC" w:rsidRPr="0081245F">
              <w:rPr>
                <w:rFonts w:cstheme="minorHAnsi"/>
                <w:b/>
                <w:bCs/>
              </w:rPr>
              <w:t>d</w:t>
            </w:r>
            <w:r w:rsidRPr="0081245F">
              <w:rPr>
                <w:rFonts w:cstheme="minorHAnsi"/>
                <w:b/>
                <w:bCs/>
              </w:rPr>
              <w:t xml:space="preserve">escription </w:t>
            </w:r>
          </w:p>
        </w:tc>
        <w:tc>
          <w:tcPr>
            <w:tcW w:w="6806" w:type="dxa"/>
          </w:tcPr>
          <w:p w14:paraId="0BFEA352" w14:textId="28A11BFC" w:rsidR="000A1650" w:rsidRPr="0081245F" w:rsidRDefault="009E7ADE" w:rsidP="00BF0475">
            <w:pPr>
              <w:rPr>
                <w:rFonts w:cstheme="minorHAnsi"/>
              </w:rPr>
            </w:pPr>
            <w:r w:rsidRPr="0081245F">
              <w:rPr>
                <w:rFonts w:cstheme="minorHAnsi"/>
              </w:rPr>
              <w:t>Search for</w:t>
            </w:r>
            <w:del w:id="6" w:author="Lee, Jennifer Y." w:date="2019-07-02T17:26:00Z">
              <w:r w:rsidRPr="0081245F" w:rsidDel="00624476">
                <w:rPr>
                  <w:rFonts w:cstheme="minorHAnsi"/>
                </w:rPr>
                <w:delText xml:space="preserve"> a</w:delText>
              </w:r>
            </w:del>
            <w:r w:rsidRPr="0081245F">
              <w:rPr>
                <w:rFonts w:cstheme="minorHAnsi"/>
              </w:rPr>
              <w:t xml:space="preserve"> VA form</w:t>
            </w:r>
            <w:ins w:id="7" w:author="Lee, Jennifer Y." w:date="2019-07-02T17:26:00Z">
              <w:r w:rsidR="00624476">
                <w:rPr>
                  <w:rFonts w:cstheme="minorHAnsi"/>
                </w:rPr>
                <w:t>s</w:t>
              </w:r>
            </w:ins>
            <w:r w:rsidRPr="0081245F">
              <w:rPr>
                <w:rFonts w:cstheme="minorHAnsi"/>
              </w:rPr>
              <w:t xml:space="preserve"> by keyword, form name, or form number.</w:t>
            </w:r>
            <w:r w:rsidR="00864DBC" w:rsidRPr="0081245F">
              <w:rPr>
                <w:rFonts w:cstheme="minorHAnsi"/>
              </w:rPr>
              <w:t xml:space="preserve"> Quickly access top tasks for frequently downloaded </w:t>
            </w:r>
            <w:r w:rsidR="002D1639" w:rsidRPr="0081245F">
              <w:rPr>
                <w:rFonts w:cstheme="minorHAnsi"/>
              </w:rPr>
              <w:t xml:space="preserve">VA </w:t>
            </w:r>
            <w:r w:rsidR="00864DBC" w:rsidRPr="0081245F">
              <w:rPr>
                <w:rFonts w:cstheme="minorHAnsi"/>
              </w:rPr>
              <w:t>forms.</w:t>
            </w:r>
          </w:p>
        </w:tc>
      </w:tr>
      <w:tr w:rsidR="000A1650" w:rsidRPr="0081245F" w14:paraId="3D5B94D6" w14:textId="77777777" w:rsidTr="002D1639">
        <w:trPr>
          <w:trHeight w:val="427"/>
        </w:trPr>
        <w:tc>
          <w:tcPr>
            <w:tcW w:w="3670" w:type="dxa"/>
            <w:shd w:val="clear" w:color="auto" w:fill="CCCCCC"/>
          </w:tcPr>
          <w:p w14:paraId="31DDC545" w14:textId="2FCCD4FD" w:rsidR="000A1650" w:rsidRPr="0081245F" w:rsidRDefault="000A1650" w:rsidP="00BF0475">
            <w:pPr>
              <w:rPr>
                <w:rFonts w:cstheme="minorHAnsi"/>
                <w:b/>
                <w:bCs/>
              </w:rPr>
            </w:pPr>
            <w:r w:rsidRPr="0081245F">
              <w:rPr>
                <w:rFonts w:cstheme="minorHAnsi"/>
                <w:b/>
                <w:bCs/>
              </w:rPr>
              <w:t xml:space="preserve">SEO </w:t>
            </w:r>
            <w:r w:rsidR="00864DBC" w:rsidRPr="0081245F">
              <w:rPr>
                <w:rFonts w:cstheme="minorHAnsi"/>
                <w:b/>
                <w:bCs/>
              </w:rPr>
              <w:t>t</w:t>
            </w:r>
            <w:r w:rsidRPr="0081245F">
              <w:rPr>
                <w:rFonts w:cstheme="minorHAnsi"/>
                <w:b/>
                <w:bCs/>
              </w:rPr>
              <w:t>erms</w:t>
            </w:r>
          </w:p>
        </w:tc>
        <w:tc>
          <w:tcPr>
            <w:tcW w:w="6806" w:type="dxa"/>
          </w:tcPr>
          <w:p w14:paraId="23E5AE47" w14:textId="60530F28" w:rsidR="000A1650" w:rsidRPr="0081245F" w:rsidRDefault="00340B7E" w:rsidP="00BF0475">
            <w:pPr>
              <w:rPr>
                <w:rFonts w:cstheme="minorHAnsi"/>
              </w:rPr>
            </w:pPr>
            <w:del w:id="8" w:author="Lee, Jennifer Y." w:date="2019-07-02T17:26:00Z">
              <w:r w:rsidRPr="0081245F" w:rsidDel="00624476">
                <w:rPr>
                  <w:rFonts w:cstheme="minorHAnsi"/>
                </w:rPr>
                <w:delText xml:space="preserve">VA </w:delText>
              </w:r>
            </w:del>
            <w:proofErr w:type="spellStart"/>
            <w:ins w:id="9" w:author="Lee, Jennifer Y." w:date="2019-07-02T17:26:00Z">
              <w:r w:rsidR="00624476">
                <w:rPr>
                  <w:rFonts w:cstheme="minorHAnsi"/>
                </w:rPr>
                <w:t>va</w:t>
              </w:r>
              <w:proofErr w:type="spellEnd"/>
              <w:r w:rsidR="00624476">
                <w:rPr>
                  <w:rFonts w:cstheme="minorHAnsi"/>
                </w:rPr>
                <w:t xml:space="preserve"> </w:t>
              </w:r>
            </w:ins>
            <w:r w:rsidRPr="0081245F">
              <w:rPr>
                <w:rFonts w:cstheme="minorHAnsi"/>
              </w:rPr>
              <w:t>form</w:t>
            </w:r>
            <w:r w:rsidR="003D0545" w:rsidRPr="0081245F">
              <w:rPr>
                <w:rFonts w:cstheme="minorHAnsi"/>
              </w:rPr>
              <w:t>s</w:t>
            </w:r>
            <w:ins w:id="10" w:author="Lee, Jennifer Y." w:date="2019-07-02T17:26:00Z">
              <w:r w:rsidR="00624476">
                <w:rPr>
                  <w:rFonts w:cstheme="minorHAnsi"/>
                </w:rPr>
                <w:t xml:space="preserve">, </w:t>
              </w:r>
              <w:proofErr w:type="spellStart"/>
              <w:r w:rsidR="00624476">
                <w:rPr>
                  <w:rFonts w:cstheme="minorHAnsi"/>
                </w:rPr>
                <w:t>va</w:t>
              </w:r>
              <w:proofErr w:type="spellEnd"/>
              <w:r w:rsidR="00624476">
                <w:rPr>
                  <w:rFonts w:cstheme="minorHAnsi"/>
                </w:rPr>
                <w:t xml:space="preserve"> gov forms</w:t>
              </w:r>
            </w:ins>
          </w:p>
        </w:tc>
      </w:tr>
    </w:tbl>
    <w:p w14:paraId="5B453001" w14:textId="77777777" w:rsidR="000A1650" w:rsidRPr="0081245F" w:rsidRDefault="000A1650">
      <w:pPr>
        <w:rPr>
          <w:rFonts w:cstheme="minorHAnsi"/>
        </w:rPr>
      </w:pPr>
    </w:p>
    <w:p w14:paraId="0CF8D6E5" w14:textId="02388BAB" w:rsidR="008868BB" w:rsidRPr="0081245F" w:rsidRDefault="008868BB" w:rsidP="008868BB">
      <w:pPr>
        <w:pStyle w:val="Heading2"/>
        <w:rPr>
          <w:rFonts w:asciiTheme="minorHAnsi" w:hAnsiTheme="minorHAnsi" w:cstheme="minorHAnsi"/>
          <w:sz w:val="22"/>
          <w:szCs w:val="22"/>
        </w:rPr>
      </w:pPr>
      <w:r>
        <w:rPr>
          <w:rFonts w:asciiTheme="minorHAnsi" w:hAnsiTheme="minorHAnsi" w:cstheme="minorHAnsi"/>
          <w:sz w:val="22"/>
          <w:szCs w:val="22"/>
        </w:rPr>
        <w:t>Content</w:t>
      </w:r>
    </w:p>
    <w:p w14:paraId="39B58245" w14:textId="77777777" w:rsidR="00ED7C61" w:rsidRPr="0081245F" w:rsidRDefault="00ED7C61">
      <w:pPr>
        <w:rPr>
          <w:rFonts w:cstheme="minorHAnsi"/>
        </w:rPr>
      </w:pPr>
    </w:p>
    <w:p w14:paraId="03536D4F" w14:textId="4DEFBFC7" w:rsidR="00ED7C61" w:rsidRPr="00EE7F1B" w:rsidRDefault="00ED7C61">
      <w:pPr>
        <w:rPr>
          <w:rFonts w:cstheme="minorHAnsi"/>
          <w:b/>
          <w:sz w:val="28"/>
        </w:rPr>
      </w:pPr>
      <w:r w:rsidRPr="00EE7F1B">
        <w:rPr>
          <w:rFonts w:cstheme="minorHAnsi"/>
          <w:b/>
          <w:sz w:val="28"/>
        </w:rPr>
        <w:t xml:space="preserve">H1: Find </w:t>
      </w:r>
      <w:del w:id="11" w:author="Lee, Jennifer Y." w:date="2019-07-02T17:27:00Z">
        <w:r w:rsidRPr="00EE7F1B" w:rsidDel="00670685">
          <w:rPr>
            <w:rFonts w:cstheme="minorHAnsi"/>
            <w:b/>
            <w:sz w:val="28"/>
          </w:rPr>
          <w:delText xml:space="preserve">a </w:delText>
        </w:r>
      </w:del>
      <w:r w:rsidRPr="00EE7F1B">
        <w:rPr>
          <w:rFonts w:cstheme="minorHAnsi"/>
          <w:b/>
          <w:sz w:val="28"/>
        </w:rPr>
        <w:t>VA form</w:t>
      </w:r>
      <w:ins w:id="12" w:author="Lee, Jennifer Y." w:date="2019-07-02T17:27:00Z">
        <w:r w:rsidR="00670685">
          <w:rPr>
            <w:rFonts w:cstheme="minorHAnsi"/>
            <w:b/>
            <w:sz w:val="28"/>
          </w:rPr>
          <w:t>s</w:t>
        </w:r>
      </w:ins>
    </w:p>
    <w:p w14:paraId="1FAD0054" w14:textId="06EFF329" w:rsidR="00864DBC" w:rsidRPr="00EE7F1B" w:rsidRDefault="006852BD" w:rsidP="00864DBC">
      <w:pPr>
        <w:rPr>
          <w:rFonts w:cstheme="minorHAnsi"/>
          <w:sz w:val="24"/>
        </w:rPr>
      </w:pPr>
      <w:r w:rsidRPr="00EE7F1B">
        <w:rPr>
          <w:rFonts w:cstheme="minorHAnsi"/>
          <w:sz w:val="24"/>
        </w:rPr>
        <w:t>Search for a VA form by keyword</w:t>
      </w:r>
      <w:r w:rsidR="00170456" w:rsidRPr="00EE7F1B">
        <w:rPr>
          <w:rFonts w:cstheme="minorHAnsi"/>
          <w:sz w:val="24"/>
        </w:rPr>
        <w:t>, form name</w:t>
      </w:r>
      <w:r w:rsidR="009E7ADE" w:rsidRPr="00EE7F1B">
        <w:rPr>
          <w:rFonts w:cstheme="minorHAnsi"/>
          <w:sz w:val="24"/>
        </w:rPr>
        <w:t xml:space="preserve">, or form </w:t>
      </w:r>
      <w:r w:rsidRPr="00EE7F1B">
        <w:rPr>
          <w:rFonts w:cstheme="minorHAnsi"/>
          <w:sz w:val="24"/>
        </w:rPr>
        <w:t xml:space="preserve">number. </w:t>
      </w:r>
      <w:moveFromRangeStart w:id="13" w:author="Lee, Jennifer Y." w:date="2019-07-02T17:29:00Z" w:name="move12981011"/>
      <w:moveFrom w:id="14" w:author="Lee, Jennifer Y." w:date="2019-07-02T17:29:00Z">
        <w:r w:rsidR="00864DBC" w:rsidRPr="00EE7F1B" w:rsidDel="00670685">
          <w:rPr>
            <w:rFonts w:cstheme="minorHAnsi"/>
            <w:sz w:val="24"/>
          </w:rPr>
          <w:t xml:space="preserve">Many form tasks can now be done online like requesting a copy of your medical record or updating your address for your VA prescriptions. </w:t>
        </w:r>
      </w:moveFrom>
      <w:moveFromRangeEnd w:id="13"/>
      <w:moveToRangeStart w:id="15" w:author="Lee, Jennifer Y." w:date="2019-07-02T17:29:00Z" w:name="move12981011"/>
      <w:moveTo w:id="16" w:author="Lee, Jennifer Y." w:date="2019-07-02T17:29:00Z">
        <w:r w:rsidR="00670685" w:rsidRPr="00EE7F1B">
          <w:rPr>
            <w:rFonts w:cstheme="minorHAnsi"/>
            <w:sz w:val="24"/>
          </w:rPr>
          <w:t>Many form tasks can now be done online like requesting a copy of your medical record or updating your address for your VA prescriptions.</w:t>
        </w:r>
      </w:moveTo>
      <w:moveToRangeEnd w:id="15"/>
    </w:p>
    <w:p w14:paraId="32951F48" w14:textId="5679E8B2" w:rsidR="00170456" w:rsidRPr="0081245F" w:rsidRDefault="00170456">
      <w:pPr>
        <w:rPr>
          <w:rFonts w:cstheme="minorHAnsi"/>
        </w:rPr>
      </w:pPr>
    </w:p>
    <w:tbl>
      <w:tblPr>
        <w:tblStyle w:val="TableGrid"/>
        <w:tblW w:w="0" w:type="auto"/>
        <w:tblLook w:val="04A0" w:firstRow="1" w:lastRow="0" w:firstColumn="1" w:lastColumn="0" w:noHBand="0" w:noVBand="1"/>
      </w:tblPr>
      <w:tblGrid>
        <w:gridCol w:w="4405"/>
        <w:gridCol w:w="1828"/>
      </w:tblGrid>
      <w:tr w:rsidR="00170456" w:rsidRPr="0081245F" w14:paraId="64FA0F5F" w14:textId="77777777" w:rsidTr="00170456">
        <w:tc>
          <w:tcPr>
            <w:tcW w:w="4405" w:type="dxa"/>
          </w:tcPr>
          <w:p w14:paraId="612AF8E5" w14:textId="1DE0DEC4" w:rsidR="00170456" w:rsidRPr="0081245F" w:rsidRDefault="00170456">
            <w:pPr>
              <w:rPr>
                <w:rFonts w:cstheme="minorHAnsi"/>
              </w:rPr>
            </w:pPr>
            <w:commentRangeStart w:id="17"/>
            <w:r w:rsidRPr="0081245F">
              <w:rPr>
                <w:rFonts w:cstheme="minorHAnsi"/>
              </w:rPr>
              <w:t>Keyword, form name, or number</w:t>
            </w:r>
            <w:r w:rsidRPr="0081245F">
              <w:rPr>
                <w:rFonts w:cstheme="minorHAnsi"/>
              </w:rPr>
              <w:br/>
            </w:r>
            <w:r w:rsidRPr="0081245F">
              <w:rPr>
                <w:rFonts w:cstheme="minorHAnsi"/>
              </w:rPr>
              <w:br/>
              <w:t>[ TEXT ENTRY FIELD ]</w:t>
            </w:r>
            <w:commentRangeEnd w:id="17"/>
            <w:r w:rsidRPr="0081245F">
              <w:rPr>
                <w:rStyle w:val="CommentReference"/>
                <w:rFonts w:cstheme="minorHAnsi"/>
                <w:sz w:val="22"/>
                <w:szCs w:val="22"/>
              </w:rPr>
              <w:commentReference w:id="17"/>
            </w:r>
          </w:p>
        </w:tc>
        <w:tc>
          <w:tcPr>
            <w:tcW w:w="1828" w:type="dxa"/>
          </w:tcPr>
          <w:p w14:paraId="489B413B" w14:textId="77777777" w:rsidR="00170456" w:rsidRPr="0081245F" w:rsidRDefault="00170456" w:rsidP="00170456">
            <w:pPr>
              <w:rPr>
                <w:rFonts w:cstheme="minorHAnsi"/>
              </w:rPr>
            </w:pPr>
          </w:p>
          <w:p w14:paraId="5E0445E3" w14:textId="56CEC078" w:rsidR="00170456" w:rsidRPr="0081245F" w:rsidRDefault="00170456">
            <w:pPr>
              <w:rPr>
                <w:rFonts w:cstheme="minorHAnsi"/>
              </w:rPr>
            </w:pPr>
            <w:r w:rsidRPr="0081245F">
              <w:rPr>
                <w:rFonts w:cstheme="minorHAnsi"/>
              </w:rPr>
              <w:t xml:space="preserve">Search [BUTTON] </w:t>
            </w:r>
          </w:p>
        </w:tc>
      </w:tr>
    </w:tbl>
    <w:p w14:paraId="12A91053" w14:textId="77777777" w:rsidR="00375D01" w:rsidRPr="0081245F" w:rsidRDefault="00375D01">
      <w:pPr>
        <w:rPr>
          <w:rFonts w:cstheme="minorHAnsi"/>
        </w:rPr>
      </w:pPr>
    </w:p>
    <w:p w14:paraId="15512150" w14:textId="1BE591D5" w:rsidR="00492CCB" w:rsidRPr="00EE7F1B" w:rsidRDefault="00492CCB" w:rsidP="00492CCB">
      <w:pPr>
        <w:rPr>
          <w:rFonts w:cstheme="minorHAnsi"/>
          <w:b/>
          <w:sz w:val="24"/>
        </w:rPr>
      </w:pPr>
      <w:r w:rsidRPr="00EE7F1B">
        <w:rPr>
          <w:rFonts w:cstheme="minorHAnsi"/>
          <w:b/>
          <w:sz w:val="24"/>
        </w:rPr>
        <w:t xml:space="preserve">H2: </w:t>
      </w:r>
      <w:r w:rsidR="005A7A79" w:rsidRPr="00EE7F1B">
        <w:rPr>
          <w:rFonts w:cstheme="minorHAnsi"/>
          <w:b/>
          <w:sz w:val="24"/>
        </w:rPr>
        <w:t xml:space="preserve">Top tasks </w:t>
      </w:r>
      <w:r w:rsidR="00375D01" w:rsidRPr="00EE7F1B">
        <w:rPr>
          <w:rFonts w:cstheme="minorHAnsi"/>
          <w:b/>
          <w:sz w:val="24"/>
        </w:rPr>
        <w:t>for frequently downloaded</w:t>
      </w:r>
      <w:ins w:id="18" w:author="Lee, Jennifer Y." w:date="2019-07-02T17:28:00Z">
        <w:r w:rsidR="00670685">
          <w:rPr>
            <w:rFonts w:cstheme="minorHAnsi"/>
            <w:b/>
            <w:sz w:val="24"/>
          </w:rPr>
          <w:t xml:space="preserve"> VA</w:t>
        </w:r>
      </w:ins>
      <w:r w:rsidR="00375D01" w:rsidRPr="00EE7F1B">
        <w:rPr>
          <w:rFonts w:cstheme="minorHAnsi"/>
          <w:b/>
          <w:sz w:val="24"/>
        </w:rPr>
        <w:t xml:space="preserve"> forms</w:t>
      </w:r>
    </w:p>
    <w:p w14:paraId="531E5B80" w14:textId="3B720373" w:rsidR="0081245F" w:rsidRDefault="005A7A79" w:rsidP="0081245F">
      <w:pPr>
        <w:rPr>
          <w:rFonts w:cstheme="minorHAnsi"/>
        </w:rPr>
      </w:pPr>
      <w:r w:rsidRPr="0081245F">
        <w:rPr>
          <w:rFonts w:cstheme="minorHAnsi"/>
        </w:rPr>
        <w:t xml:space="preserve">Whether you’re looking for a form to file a disability claim or apply for the GI Bill, many top tasks are </w:t>
      </w:r>
      <w:r w:rsidR="00170456" w:rsidRPr="0081245F">
        <w:rPr>
          <w:rFonts w:cstheme="minorHAnsi"/>
        </w:rPr>
        <w:t xml:space="preserve">now </w:t>
      </w:r>
      <w:r w:rsidR="0081245F">
        <w:rPr>
          <w:rFonts w:cstheme="minorHAnsi"/>
        </w:rPr>
        <w:t xml:space="preserve">also </w:t>
      </w:r>
      <w:r w:rsidRPr="0081245F">
        <w:rPr>
          <w:rFonts w:cstheme="minorHAnsi"/>
        </w:rPr>
        <w:t>available as</w:t>
      </w:r>
      <w:r w:rsidR="00F139FD" w:rsidRPr="0081245F">
        <w:rPr>
          <w:rFonts w:cstheme="minorHAnsi"/>
        </w:rPr>
        <w:t xml:space="preserve"> secure</w:t>
      </w:r>
      <w:r w:rsidRPr="0081245F">
        <w:rPr>
          <w:rFonts w:cstheme="minorHAnsi"/>
        </w:rPr>
        <w:t xml:space="preserve"> online applications. </w:t>
      </w:r>
    </w:p>
    <w:p w14:paraId="6477A43F" w14:textId="18573158" w:rsidR="0064393D" w:rsidRPr="0081245F" w:rsidRDefault="0081245F" w:rsidP="005A7A79">
      <w:pPr>
        <w:rPr>
          <w:rFonts w:cstheme="minorHAnsi"/>
        </w:rPr>
      </w:pPr>
      <w:r w:rsidRPr="0081245F">
        <w:rPr>
          <w:rFonts w:cstheme="minorHAnsi"/>
        </w:rPr>
        <w:t>To get started online, go to a top task below. We’ll walk you step-by-step through the process</w:t>
      </w:r>
      <w:ins w:id="19" w:author="Lee, Jennifer Y." w:date="2019-07-02T17:31:00Z">
        <w:r w:rsidR="00670685">
          <w:rPr>
            <w:rFonts w:cstheme="minorHAnsi"/>
          </w:rPr>
          <w:t>. Y</w:t>
        </w:r>
      </w:ins>
      <w:del w:id="20" w:author="Lee, Jennifer Y." w:date="2019-07-02T17:31:00Z">
        <w:r w:rsidRPr="0081245F" w:rsidDel="00670685">
          <w:rPr>
            <w:rFonts w:cstheme="minorHAnsi"/>
          </w:rPr>
          <w:delText>, and y</w:delText>
        </w:r>
      </w:del>
      <w:r w:rsidRPr="0081245F">
        <w:rPr>
          <w:rFonts w:cstheme="minorHAnsi"/>
        </w:rPr>
        <w:t xml:space="preserve">ou can </w:t>
      </w:r>
      <w:ins w:id="21" w:author="Lee, Jennifer Y." w:date="2019-07-02T17:31:00Z">
        <w:r w:rsidR="00670685">
          <w:rPr>
            <w:rFonts w:cstheme="minorHAnsi"/>
          </w:rPr>
          <w:t xml:space="preserve">even </w:t>
        </w:r>
      </w:ins>
      <w:r w:rsidRPr="0081245F">
        <w:rPr>
          <w:rFonts w:cstheme="minorHAnsi"/>
        </w:rPr>
        <w:t xml:space="preserve">save your work </w:t>
      </w:r>
      <w:ins w:id="22" w:author="Lee, Jennifer Y." w:date="2019-07-02T17:32:00Z">
        <w:r w:rsidR="00670685">
          <w:rPr>
            <w:rFonts w:cstheme="minorHAnsi"/>
          </w:rPr>
          <w:t>online and come back to it later</w:t>
        </w:r>
      </w:ins>
      <w:del w:id="23" w:author="Lee, Jennifer Y." w:date="2019-07-02T17:32:00Z">
        <w:r w:rsidRPr="0081245F" w:rsidDel="00670685">
          <w:rPr>
            <w:rFonts w:cstheme="minorHAnsi"/>
          </w:rPr>
          <w:delText>as you go</w:delText>
        </w:r>
      </w:del>
      <w:r w:rsidRPr="0081245F">
        <w:rPr>
          <w:rFonts w:cstheme="minorHAnsi"/>
        </w:rPr>
        <w:t>.</w:t>
      </w:r>
      <w:r>
        <w:rPr>
          <w:rFonts w:cstheme="minorHAnsi"/>
        </w:rPr>
        <w:t xml:space="preserve"> </w:t>
      </w:r>
    </w:p>
    <w:p w14:paraId="54C565C8" w14:textId="77777777" w:rsidR="0064393D" w:rsidRPr="0081245F" w:rsidRDefault="0064393D" w:rsidP="005A7A79">
      <w:pPr>
        <w:rPr>
          <w:rFonts w:cstheme="minorHAnsi"/>
        </w:rPr>
      </w:pPr>
    </w:p>
    <w:p w14:paraId="33DE9627" w14:textId="0F8A081E" w:rsidR="00375D01" w:rsidRPr="0081245F" w:rsidRDefault="00F139FD" w:rsidP="00492CCB">
      <w:pPr>
        <w:rPr>
          <w:rFonts w:cstheme="minorHAnsi"/>
        </w:rPr>
      </w:pPr>
      <w:commentRangeStart w:id="24"/>
      <w:r w:rsidRPr="0081245F">
        <w:rPr>
          <w:rFonts w:cstheme="minorHAnsi"/>
          <w:b/>
        </w:rPr>
        <w:t>F</w:t>
      </w:r>
      <w:r w:rsidR="005A7A79" w:rsidRPr="0081245F">
        <w:rPr>
          <w:rFonts w:cstheme="minorHAnsi"/>
          <w:b/>
        </w:rPr>
        <w:t>ile</w:t>
      </w:r>
      <w:r w:rsidR="00492CCB" w:rsidRPr="0081245F">
        <w:rPr>
          <w:rFonts w:cstheme="minorHAnsi"/>
          <w:b/>
        </w:rPr>
        <w:t xml:space="preserve"> a VA disability claim</w:t>
      </w:r>
      <w:r w:rsidR="00492CCB" w:rsidRPr="0081245F">
        <w:rPr>
          <w:rFonts w:cstheme="minorHAnsi"/>
        </w:rPr>
        <w:t xml:space="preserve"> </w:t>
      </w:r>
      <w:r w:rsidR="006E6EC2" w:rsidRPr="0081245F">
        <w:rPr>
          <w:rFonts w:cstheme="minorHAnsi"/>
        </w:rPr>
        <w:br/>
      </w:r>
      <w:r w:rsidR="005A7A79" w:rsidRPr="0081245F">
        <w:rPr>
          <w:rFonts w:cstheme="minorHAnsi"/>
        </w:rPr>
        <w:t xml:space="preserve">[LINK </w:t>
      </w:r>
      <w:hyperlink r:id="rId14" w:history="1">
        <w:r w:rsidR="005A7A79" w:rsidRPr="0081245F">
          <w:rPr>
            <w:rStyle w:val="Hyperlink"/>
            <w:rFonts w:cstheme="minorHAnsi"/>
          </w:rPr>
          <w:t>https://www.va.gov/disability/how-to-file-claim/</w:t>
        </w:r>
      </w:hyperlink>
      <w:r w:rsidR="005A7A79" w:rsidRPr="0081245F">
        <w:rPr>
          <w:rStyle w:val="Hyperlink"/>
          <w:rFonts w:cstheme="minorHAnsi"/>
        </w:rPr>
        <w:t>]</w:t>
      </w:r>
      <w:r w:rsidR="00375D01" w:rsidRPr="0081245F">
        <w:rPr>
          <w:rFonts w:cstheme="minorHAnsi"/>
        </w:rPr>
        <w:t xml:space="preserve"> </w:t>
      </w:r>
    </w:p>
    <w:p w14:paraId="7D33309A" w14:textId="77777777" w:rsidR="00492CCB" w:rsidRPr="0081245F" w:rsidRDefault="00492CCB" w:rsidP="00492CCB">
      <w:pPr>
        <w:rPr>
          <w:rFonts w:cstheme="minorHAnsi"/>
        </w:rPr>
      </w:pPr>
      <w:r w:rsidRPr="0081245F">
        <w:rPr>
          <w:rFonts w:cstheme="minorHAnsi"/>
        </w:rPr>
        <w:t xml:space="preserve">Equal to </w:t>
      </w:r>
      <w:r w:rsidRPr="0081245F">
        <w:rPr>
          <w:rFonts w:cstheme="minorHAnsi"/>
          <w:color w:val="323A45"/>
          <w:shd w:val="clear" w:color="auto" w:fill="FFFFFF"/>
        </w:rPr>
        <w:t>VA Form 21-526EZ</w:t>
      </w:r>
      <w:commentRangeEnd w:id="24"/>
      <w:r w:rsidR="005D6814">
        <w:rPr>
          <w:rStyle w:val="CommentReference"/>
        </w:rPr>
        <w:commentReference w:id="24"/>
      </w:r>
    </w:p>
    <w:p w14:paraId="2FDC8D5D" w14:textId="77777777" w:rsidR="00492CCB" w:rsidRPr="0081245F" w:rsidRDefault="00492CCB" w:rsidP="00492CCB">
      <w:pPr>
        <w:rPr>
          <w:rFonts w:cstheme="minorHAnsi"/>
        </w:rPr>
      </w:pPr>
    </w:p>
    <w:p w14:paraId="3B2807B8" w14:textId="3D6628C3" w:rsidR="00492CCB" w:rsidRPr="0081245F" w:rsidRDefault="005A7A79" w:rsidP="00492CCB">
      <w:pPr>
        <w:rPr>
          <w:rFonts w:cstheme="minorHAnsi"/>
        </w:rPr>
      </w:pPr>
      <w:r w:rsidRPr="0081245F">
        <w:rPr>
          <w:rFonts w:cstheme="minorHAnsi"/>
          <w:b/>
        </w:rPr>
        <w:t>Apply</w:t>
      </w:r>
      <w:r w:rsidR="00492CCB" w:rsidRPr="0081245F">
        <w:rPr>
          <w:rFonts w:cstheme="minorHAnsi"/>
          <w:b/>
        </w:rPr>
        <w:t xml:space="preserve"> for the GI Bill and other education benefits </w:t>
      </w:r>
      <w:r w:rsidR="006E6EC2" w:rsidRPr="0081245F">
        <w:rPr>
          <w:rFonts w:cstheme="minorHAnsi"/>
          <w:b/>
        </w:rPr>
        <w:br/>
      </w:r>
      <w:r w:rsidRPr="0081245F">
        <w:rPr>
          <w:rFonts w:cstheme="minorHAnsi"/>
        </w:rPr>
        <w:t xml:space="preserve">[LINK </w:t>
      </w:r>
      <w:hyperlink r:id="rId15" w:history="1">
        <w:r w:rsidRPr="0081245F">
          <w:rPr>
            <w:rStyle w:val="Hyperlink"/>
            <w:rFonts w:cstheme="minorHAnsi"/>
          </w:rPr>
          <w:t>https://www.va.gov/education/how-to-apply/</w:t>
        </w:r>
      </w:hyperlink>
      <w:r w:rsidRPr="0081245F">
        <w:rPr>
          <w:rStyle w:val="Hyperlink"/>
          <w:rFonts w:cstheme="minorHAnsi"/>
        </w:rPr>
        <w:t>]</w:t>
      </w:r>
    </w:p>
    <w:p w14:paraId="09BCFD02" w14:textId="77777777" w:rsidR="00492CCB" w:rsidRPr="0081245F" w:rsidRDefault="00492CCB" w:rsidP="00492CCB">
      <w:pPr>
        <w:rPr>
          <w:rFonts w:cstheme="minorHAnsi"/>
          <w:color w:val="323A45"/>
          <w:shd w:val="clear" w:color="auto" w:fill="FFFFFF"/>
        </w:rPr>
      </w:pPr>
      <w:r w:rsidRPr="0081245F">
        <w:rPr>
          <w:rFonts w:cstheme="minorHAnsi"/>
          <w:color w:val="323A45"/>
          <w:shd w:val="clear" w:color="auto" w:fill="FFFFFF"/>
        </w:rPr>
        <w:t>Equal to VA Form</w:t>
      </w:r>
      <w:r w:rsidR="005A7A79" w:rsidRPr="0081245F">
        <w:rPr>
          <w:rFonts w:cstheme="minorHAnsi"/>
          <w:color w:val="323A45"/>
          <w:shd w:val="clear" w:color="auto" w:fill="FFFFFF"/>
        </w:rPr>
        <w:t>s</w:t>
      </w:r>
      <w:r w:rsidRPr="0081245F">
        <w:rPr>
          <w:rFonts w:cstheme="minorHAnsi"/>
          <w:color w:val="323A45"/>
          <w:shd w:val="clear" w:color="auto" w:fill="FFFFFF"/>
        </w:rPr>
        <w:t xml:space="preserve"> 22-1990</w:t>
      </w:r>
      <w:r w:rsidR="005A7A79" w:rsidRPr="0081245F">
        <w:rPr>
          <w:rFonts w:cstheme="minorHAnsi"/>
          <w:color w:val="323A45"/>
          <w:shd w:val="clear" w:color="auto" w:fill="FFFFFF"/>
        </w:rPr>
        <w:t xml:space="preserve"> and 22-</w:t>
      </w:r>
      <w:r w:rsidRPr="0081245F">
        <w:rPr>
          <w:rFonts w:cstheme="minorHAnsi"/>
          <w:color w:val="323A45"/>
          <w:shd w:val="clear" w:color="auto" w:fill="FFFFFF"/>
        </w:rPr>
        <w:t>1995</w:t>
      </w:r>
    </w:p>
    <w:p w14:paraId="3242DD11" w14:textId="77777777" w:rsidR="00492CCB" w:rsidRPr="0081245F" w:rsidRDefault="00492CCB" w:rsidP="00492CCB">
      <w:pPr>
        <w:rPr>
          <w:rFonts w:cstheme="minorHAnsi"/>
        </w:rPr>
      </w:pPr>
    </w:p>
    <w:p w14:paraId="4A279683" w14:textId="13368DB8" w:rsidR="00492CCB" w:rsidRPr="0081245F" w:rsidRDefault="00492CCB" w:rsidP="00492CCB">
      <w:pPr>
        <w:rPr>
          <w:rStyle w:val="Hyperlink"/>
          <w:rFonts w:cstheme="minorHAnsi"/>
        </w:rPr>
      </w:pPr>
      <w:r w:rsidRPr="0081245F">
        <w:rPr>
          <w:rFonts w:cstheme="minorHAnsi"/>
          <w:b/>
        </w:rPr>
        <w:t xml:space="preserve">Apply for </w:t>
      </w:r>
      <w:r w:rsidR="005A7A79" w:rsidRPr="0081245F">
        <w:rPr>
          <w:rFonts w:cstheme="minorHAnsi"/>
          <w:b/>
        </w:rPr>
        <w:t xml:space="preserve">VA </w:t>
      </w:r>
      <w:r w:rsidRPr="0081245F">
        <w:rPr>
          <w:rFonts w:cstheme="minorHAnsi"/>
          <w:b/>
        </w:rPr>
        <w:t>health care benefits</w:t>
      </w:r>
      <w:r w:rsidRPr="0081245F">
        <w:rPr>
          <w:rFonts w:cstheme="minorHAnsi"/>
        </w:rPr>
        <w:t xml:space="preserve"> </w:t>
      </w:r>
      <w:r w:rsidR="006E6EC2" w:rsidRPr="0081245F">
        <w:rPr>
          <w:rFonts w:cstheme="minorHAnsi"/>
        </w:rPr>
        <w:br/>
      </w:r>
      <w:r w:rsidR="005A7A79" w:rsidRPr="0081245F">
        <w:rPr>
          <w:rFonts w:cstheme="minorHAnsi"/>
        </w:rPr>
        <w:t xml:space="preserve">[LINK </w:t>
      </w:r>
      <w:hyperlink r:id="rId16" w:history="1">
        <w:r w:rsidR="005A7A79" w:rsidRPr="0081245F">
          <w:rPr>
            <w:rStyle w:val="Hyperlink"/>
            <w:rFonts w:cstheme="minorHAnsi"/>
          </w:rPr>
          <w:t>https://www.va.gov/health-care/apply/application/introduction</w:t>
        </w:r>
      </w:hyperlink>
      <w:r w:rsidR="005A7A79" w:rsidRPr="0081245F">
        <w:rPr>
          <w:rStyle w:val="Hyperlink"/>
          <w:rFonts w:cstheme="minorHAnsi"/>
        </w:rPr>
        <w:t>]</w:t>
      </w:r>
    </w:p>
    <w:p w14:paraId="6BC6086A" w14:textId="77777777" w:rsidR="005A7A79" w:rsidRPr="0081245F" w:rsidRDefault="005A7A79" w:rsidP="005A7A79">
      <w:pPr>
        <w:rPr>
          <w:rFonts w:cstheme="minorHAnsi"/>
        </w:rPr>
      </w:pPr>
      <w:r w:rsidRPr="0081245F">
        <w:rPr>
          <w:rFonts w:cstheme="minorHAnsi"/>
          <w:color w:val="323A45"/>
          <w:shd w:val="clear" w:color="auto" w:fill="FFFFFF"/>
        </w:rPr>
        <w:t>Equal to VA Form 10-10EZ</w:t>
      </w:r>
    </w:p>
    <w:p w14:paraId="03805487" w14:textId="77777777" w:rsidR="00375D01" w:rsidRPr="0081245F" w:rsidRDefault="00375D01">
      <w:pPr>
        <w:rPr>
          <w:rFonts w:cstheme="minorHAnsi"/>
          <w:b/>
        </w:rPr>
      </w:pPr>
    </w:p>
    <w:p w14:paraId="6D37730A" w14:textId="3E336070" w:rsidR="0064393D" w:rsidRPr="00EE7F1B" w:rsidRDefault="00492CCB">
      <w:pPr>
        <w:rPr>
          <w:rFonts w:cstheme="minorHAnsi"/>
          <w:b/>
          <w:sz w:val="24"/>
        </w:rPr>
      </w:pPr>
      <w:r w:rsidRPr="00EE7F1B">
        <w:rPr>
          <w:rFonts w:cstheme="minorHAnsi"/>
          <w:b/>
          <w:sz w:val="24"/>
        </w:rPr>
        <w:t xml:space="preserve">H2: </w:t>
      </w:r>
      <w:r w:rsidR="005D6814" w:rsidRPr="00EE7F1B">
        <w:rPr>
          <w:rFonts w:cstheme="minorHAnsi"/>
          <w:b/>
          <w:sz w:val="24"/>
        </w:rPr>
        <w:t xml:space="preserve">Update </w:t>
      </w:r>
      <w:r w:rsidR="00E16875" w:rsidRPr="00EE7F1B">
        <w:rPr>
          <w:rFonts w:cstheme="minorHAnsi"/>
          <w:b/>
          <w:sz w:val="24"/>
        </w:rPr>
        <w:t>basic information</w:t>
      </w:r>
      <w:r w:rsidR="005A7A79" w:rsidRPr="00EE7F1B">
        <w:rPr>
          <w:rFonts w:cstheme="minorHAnsi"/>
          <w:b/>
          <w:sz w:val="24"/>
        </w:rPr>
        <w:t xml:space="preserve"> </w:t>
      </w:r>
      <w:r w:rsidR="005D6814" w:rsidRPr="00EE7F1B">
        <w:rPr>
          <w:rFonts w:cstheme="minorHAnsi"/>
          <w:b/>
          <w:sz w:val="24"/>
        </w:rPr>
        <w:t>online</w:t>
      </w:r>
    </w:p>
    <w:p w14:paraId="66580A28" w14:textId="71A8895F" w:rsidR="002A4D28" w:rsidRDefault="005D6814">
      <w:pPr>
        <w:rPr>
          <w:rFonts w:cstheme="minorHAnsi"/>
        </w:rPr>
      </w:pPr>
      <w:r>
        <w:rPr>
          <w:rFonts w:cstheme="minorHAnsi"/>
        </w:rPr>
        <w:t xml:space="preserve">Need a copy of your medical record or </w:t>
      </w:r>
      <w:ins w:id="25" w:author="Lee, Jennifer Y." w:date="2019-07-02T17:29:00Z">
        <w:r w:rsidR="00670685">
          <w:rPr>
            <w:rFonts w:cstheme="minorHAnsi"/>
          </w:rPr>
          <w:t xml:space="preserve">need to </w:t>
        </w:r>
      </w:ins>
      <w:r>
        <w:rPr>
          <w:rFonts w:cstheme="minorHAnsi"/>
        </w:rPr>
        <w:t xml:space="preserve">update your address for your VA prescriptions? </w:t>
      </w:r>
      <w:r w:rsidR="00E16875" w:rsidRPr="0081245F">
        <w:rPr>
          <w:rFonts w:cstheme="minorHAnsi"/>
        </w:rPr>
        <w:t xml:space="preserve">You can now do many </w:t>
      </w:r>
      <w:r w:rsidR="0064393D" w:rsidRPr="0081245F">
        <w:rPr>
          <w:rFonts w:cstheme="minorHAnsi"/>
        </w:rPr>
        <w:t>form</w:t>
      </w:r>
      <w:r w:rsidR="00E16875" w:rsidRPr="0081245F">
        <w:rPr>
          <w:rFonts w:cstheme="minorHAnsi"/>
        </w:rPr>
        <w:t xml:space="preserve"> tasks online</w:t>
      </w:r>
      <w:r>
        <w:rPr>
          <w:rFonts w:cstheme="minorHAnsi"/>
        </w:rPr>
        <w:t>.</w:t>
      </w:r>
      <w:r w:rsidR="00E16875" w:rsidRPr="0081245F">
        <w:rPr>
          <w:rFonts w:cstheme="minorHAnsi"/>
        </w:rPr>
        <w:t xml:space="preserve"> </w:t>
      </w:r>
    </w:p>
    <w:p w14:paraId="7BAD533A" w14:textId="3373BE9D" w:rsidR="002A4D28" w:rsidRPr="0081245F" w:rsidRDefault="003D0545">
      <w:pPr>
        <w:rPr>
          <w:rFonts w:cstheme="minorHAnsi"/>
        </w:rPr>
      </w:pPr>
      <w:r w:rsidRPr="0081245F">
        <w:rPr>
          <w:rFonts w:cstheme="minorHAnsi"/>
        </w:rPr>
        <w:t>To keep things secure,</w:t>
      </w:r>
      <w:r w:rsidR="00EE7F1B">
        <w:rPr>
          <w:rFonts w:cstheme="minorHAnsi"/>
        </w:rPr>
        <w:t xml:space="preserve"> </w:t>
      </w:r>
      <w:r w:rsidRPr="0081245F">
        <w:rPr>
          <w:rFonts w:cstheme="minorHAnsi"/>
        </w:rPr>
        <w:t>sign in with your DS Logon, My HealtheVet, or ID.me account</w:t>
      </w:r>
      <w:r w:rsidR="009E7ADE" w:rsidRPr="0081245F">
        <w:rPr>
          <w:rFonts w:cstheme="minorHAnsi"/>
        </w:rPr>
        <w:t>.</w:t>
      </w:r>
      <w:r w:rsidRPr="0081245F">
        <w:rPr>
          <w:rFonts w:cstheme="minorHAnsi"/>
        </w:rPr>
        <w:t xml:space="preserve"> </w:t>
      </w:r>
      <w:r w:rsidR="00EE7F1B" w:rsidRPr="0081245F">
        <w:rPr>
          <w:rFonts w:cstheme="minorHAnsi"/>
        </w:rPr>
        <w:t xml:space="preserve">If you don’t have an account, </w:t>
      </w:r>
      <w:r w:rsidR="00EE7F1B">
        <w:rPr>
          <w:rFonts w:cstheme="minorHAnsi"/>
        </w:rPr>
        <w:t>we’ll prompt you</w:t>
      </w:r>
      <w:r w:rsidR="00EE7F1B" w:rsidRPr="0081245F">
        <w:rPr>
          <w:rFonts w:cstheme="minorHAnsi"/>
        </w:rPr>
        <w:t xml:space="preserve"> to create one.</w:t>
      </w:r>
    </w:p>
    <w:p w14:paraId="0072717F" w14:textId="77777777" w:rsidR="00E16875" w:rsidRPr="0081245F" w:rsidRDefault="00E16875">
      <w:pPr>
        <w:rPr>
          <w:rFonts w:cstheme="minorHAnsi"/>
        </w:rPr>
      </w:pPr>
    </w:p>
    <w:p w14:paraId="4178B4C2" w14:textId="2EE78D42" w:rsidR="00170456" w:rsidRPr="0081245F" w:rsidRDefault="00C90F2C">
      <w:pPr>
        <w:rPr>
          <w:rFonts w:cstheme="minorHAnsi"/>
        </w:rPr>
      </w:pPr>
      <w:r w:rsidRPr="0081245F">
        <w:rPr>
          <w:rFonts w:cstheme="minorHAnsi"/>
          <w:b/>
        </w:rPr>
        <w:t>Change your direct deposit information</w:t>
      </w:r>
      <w:r w:rsidR="00170456" w:rsidRPr="0081245F">
        <w:rPr>
          <w:rFonts w:cstheme="minorHAnsi"/>
        </w:rPr>
        <w:t xml:space="preserve"> </w:t>
      </w:r>
      <w:r w:rsidR="006E6EC2" w:rsidRPr="0081245F">
        <w:rPr>
          <w:rFonts w:cstheme="minorHAnsi"/>
        </w:rPr>
        <w:br/>
      </w:r>
      <w:r w:rsidR="00170456" w:rsidRPr="0081245F">
        <w:rPr>
          <w:rFonts w:cstheme="minorHAnsi"/>
        </w:rPr>
        <w:t xml:space="preserve">[LINK </w:t>
      </w:r>
      <w:hyperlink r:id="rId17" w:history="1">
        <w:r w:rsidR="00170456" w:rsidRPr="0081245F">
          <w:rPr>
            <w:rStyle w:val="Hyperlink"/>
            <w:rFonts w:cstheme="minorHAnsi"/>
          </w:rPr>
          <w:t>https://www.va.gov/change-direct-deposit/</w:t>
        </w:r>
      </w:hyperlink>
      <w:r w:rsidR="00170456" w:rsidRPr="0081245F">
        <w:rPr>
          <w:rFonts w:cstheme="minorHAnsi"/>
        </w:rPr>
        <w:t>]</w:t>
      </w:r>
    </w:p>
    <w:p w14:paraId="4EBB42FB" w14:textId="77777777" w:rsidR="00C90F2C" w:rsidRPr="0081245F" w:rsidRDefault="00170456">
      <w:pPr>
        <w:rPr>
          <w:rFonts w:cstheme="minorHAnsi"/>
        </w:rPr>
      </w:pPr>
      <w:r w:rsidRPr="0081245F">
        <w:rPr>
          <w:rFonts w:cstheme="minorHAnsi"/>
        </w:rPr>
        <w:t xml:space="preserve">Equal </w:t>
      </w:r>
      <w:r w:rsidR="00C90F2C" w:rsidRPr="0081245F">
        <w:rPr>
          <w:rFonts w:cstheme="minorHAnsi"/>
        </w:rPr>
        <w:t xml:space="preserve">to </w:t>
      </w:r>
      <w:r w:rsidR="00C90F2C" w:rsidRPr="0081245F">
        <w:rPr>
          <w:rFonts w:cstheme="minorHAnsi"/>
          <w:color w:val="323A45"/>
          <w:shd w:val="clear" w:color="auto" w:fill="FFFFFF"/>
        </w:rPr>
        <w:t>VA Form 24-0296</w:t>
      </w:r>
    </w:p>
    <w:p w14:paraId="01056796" w14:textId="77777777" w:rsidR="00C90F2C" w:rsidRPr="0081245F" w:rsidRDefault="00C90F2C">
      <w:pPr>
        <w:rPr>
          <w:rFonts w:cstheme="minorHAnsi"/>
        </w:rPr>
      </w:pPr>
    </w:p>
    <w:p w14:paraId="47639525" w14:textId="0422E669" w:rsidR="003D0545" w:rsidRPr="0081245F" w:rsidRDefault="003D0545" w:rsidP="003D0545">
      <w:pPr>
        <w:rPr>
          <w:rStyle w:val="Hyperlink"/>
          <w:rFonts w:cstheme="minorHAnsi"/>
        </w:rPr>
      </w:pPr>
      <w:r w:rsidRPr="0081245F">
        <w:rPr>
          <w:rFonts w:cstheme="minorHAnsi"/>
          <w:b/>
        </w:rPr>
        <w:t>Change your address</w:t>
      </w:r>
      <w:r w:rsidRPr="0081245F">
        <w:rPr>
          <w:rFonts w:cstheme="minorHAnsi"/>
        </w:rPr>
        <w:t xml:space="preserve"> </w:t>
      </w:r>
      <w:r w:rsidR="006E6EC2" w:rsidRPr="0081245F">
        <w:rPr>
          <w:rFonts w:cstheme="minorHAnsi"/>
        </w:rPr>
        <w:br/>
      </w:r>
      <w:r w:rsidRPr="0081245F">
        <w:rPr>
          <w:rFonts w:cstheme="minorHAnsi"/>
        </w:rPr>
        <w:t xml:space="preserve">[LINK  </w:t>
      </w:r>
      <w:hyperlink r:id="rId18" w:history="1">
        <w:r w:rsidRPr="0081245F">
          <w:rPr>
            <w:rStyle w:val="Hyperlink"/>
            <w:rFonts w:cstheme="minorHAnsi"/>
          </w:rPr>
          <w:t>https://www.va.gov/change-address/</w:t>
        </w:r>
      </w:hyperlink>
      <w:r w:rsidRPr="0081245F">
        <w:rPr>
          <w:rStyle w:val="Hyperlink"/>
          <w:rFonts w:cstheme="minorHAnsi"/>
        </w:rPr>
        <w:t xml:space="preserve"> ]</w:t>
      </w:r>
    </w:p>
    <w:p w14:paraId="525D9A5D" w14:textId="5E879B14" w:rsidR="009E7ADE" w:rsidRPr="0081245F" w:rsidRDefault="009E7ADE">
      <w:pPr>
        <w:rPr>
          <w:rFonts w:cstheme="minorHAnsi"/>
        </w:rPr>
      </w:pPr>
      <w:r w:rsidRPr="0081245F">
        <w:rPr>
          <w:rFonts w:cstheme="minorHAnsi"/>
        </w:rPr>
        <w:t xml:space="preserve">For disability compensation, claims and appeals, VA health care, and </w:t>
      </w:r>
      <w:r w:rsidR="002A4D28">
        <w:rPr>
          <w:rFonts w:cstheme="minorHAnsi"/>
        </w:rPr>
        <w:t>more</w:t>
      </w:r>
    </w:p>
    <w:p w14:paraId="6BF7B2A1" w14:textId="77777777" w:rsidR="009E7ADE" w:rsidRPr="0081245F" w:rsidRDefault="009E7ADE">
      <w:pPr>
        <w:rPr>
          <w:rFonts w:cstheme="minorHAnsi"/>
          <w:b/>
        </w:rPr>
      </w:pPr>
    </w:p>
    <w:p w14:paraId="188CCA52" w14:textId="49EDFDEB" w:rsidR="00AA32E0" w:rsidRPr="0081245F" w:rsidRDefault="00AA32E0">
      <w:pPr>
        <w:rPr>
          <w:rFonts w:cstheme="minorHAnsi"/>
        </w:rPr>
      </w:pPr>
      <w:r w:rsidRPr="0081245F">
        <w:rPr>
          <w:rFonts w:cstheme="minorHAnsi"/>
          <w:b/>
        </w:rPr>
        <w:t xml:space="preserve">Request </w:t>
      </w:r>
      <w:r w:rsidR="003D0545" w:rsidRPr="0081245F">
        <w:rPr>
          <w:rFonts w:cstheme="minorHAnsi"/>
          <w:b/>
        </w:rPr>
        <w:t xml:space="preserve">your </w:t>
      </w:r>
      <w:r w:rsidRPr="0081245F">
        <w:rPr>
          <w:rFonts w:cstheme="minorHAnsi"/>
          <w:b/>
        </w:rPr>
        <w:t>medical record</w:t>
      </w:r>
      <w:r w:rsidR="00295530" w:rsidRPr="0081245F">
        <w:rPr>
          <w:rFonts w:cstheme="minorHAnsi"/>
        </w:rPr>
        <w:t xml:space="preserve"> </w:t>
      </w:r>
      <w:r w:rsidR="006E6EC2" w:rsidRPr="0081245F">
        <w:rPr>
          <w:rFonts w:cstheme="minorHAnsi"/>
        </w:rPr>
        <w:br/>
      </w:r>
      <w:r w:rsidR="00170456" w:rsidRPr="0081245F">
        <w:rPr>
          <w:rFonts w:cstheme="minorHAnsi"/>
        </w:rPr>
        <w:t xml:space="preserve">[LINK </w:t>
      </w:r>
      <w:hyperlink r:id="rId19" w:history="1">
        <w:r w:rsidR="00170456" w:rsidRPr="0081245F">
          <w:rPr>
            <w:rStyle w:val="Hyperlink"/>
            <w:rFonts w:cstheme="minorHAnsi"/>
          </w:rPr>
          <w:t>https://www.va.gov/health-care/get-medical-records/</w:t>
        </w:r>
      </w:hyperlink>
      <w:r w:rsidR="00170456" w:rsidRPr="0081245F">
        <w:rPr>
          <w:rFonts w:cstheme="minorHAnsi"/>
        </w:rPr>
        <w:t>]</w:t>
      </w:r>
    </w:p>
    <w:p w14:paraId="6C3A5AC4" w14:textId="77777777" w:rsidR="00295530" w:rsidRPr="0081245F" w:rsidRDefault="00170456" w:rsidP="00295530">
      <w:pPr>
        <w:rPr>
          <w:rFonts w:cstheme="minorHAnsi"/>
          <w:shd w:val="clear" w:color="auto" w:fill="FFFFFF"/>
        </w:rPr>
      </w:pPr>
      <w:r w:rsidRPr="0081245F">
        <w:rPr>
          <w:rFonts w:cstheme="minorHAnsi"/>
        </w:rPr>
        <w:t>Equal to</w:t>
      </w:r>
      <w:r w:rsidR="00295530" w:rsidRPr="0081245F">
        <w:rPr>
          <w:rFonts w:cstheme="minorHAnsi"/>
        </w:rPr>
        <w:t xml:space="preserve"> </w:t>
      </w:r>
      <w:r w:rsidR="00295530" w:rsidRPr="0081245F">
        <w:rPr>
          <w:rFonts w:cstheme="minorHAnsi"/>
          <w:shd w:val="clear" w:color="auto" w:fill="FFFFFF"/>
        </w:rPr>
        <w:t xml:space="preserve">VA Form </w:t>
      </w:r>
      <w:r w:rsidR="00295530" w:rsidRPr="0081245F">
        <w:rPr>
          <w:rFonts w:cstheme="minorHAnsi"/>
        </w:rPr>
        <w:t>10-5345</w:t>
      </w:r>
    </w:p>
    <w:p w14:paraId="15B90D23" w14:textId="77777777" w:rsidR="00295530" w:rsidRPr="0081245F" w:rsidRDefault="00295530">
      <w:pPr>
        <w:rPr>
          <w:rFonts w:cstheme="minorHAnsi"/>
        </w:rPr>
      </w:pPr>
    </w:p>
    <w:p w14:paraId="7739BBF9" w14:textId="4A330DEA" w:rsidR="0064393D" w:rsidRPr="0081245F" w:rsidRDefault="0064393D">
      <w:pPr>
        <w:rPr>
          <w:rFonts w:cstheme="minorHAnsi"/>
        </w:rPr>
      </w:pPr>
      <w:r w:rsidRPr="0081245F">
        <w:rPr>
          <w:rFonts w:cstheme="minorHAnsi"/>
          <w:b/>
        </w:rPr>
        <w:t>Request your military records, including DD214</w:t>
      </w:r>
      <w:r w:rsidR="009E7ADE" w:rsidRPr="0081245F">
        <w:rPr>
          <w:rFonts w:cstheme="minorHAnsi"/>
          <w:b/>
        </w:rPr>
        <w:t xml:space="preserve"> </w:t>
      </w:r>
      <w:r w:rsidR="006E6EC2" w:rsidRPr="0081245F">
        <w:rPr>
          <w:rFonts w:cstheme="minorHAnsi"/>
          <w:b/>
        </w:rPr>
        <w:br/>
      </w:r>
      <w:r w:rsidR="009E7ADE" w:rsidRPr="0081245F">
        <w:rPr>
          <w:rFonts w:cstheme="minorHAnsi"/>
        </w:rPr>
        <w:t xml:space="preserve">[LINK </w:t>
      </w:r>
      <w:hyperlink r:id="rId20" w:history="1">
        <w:r w:rsidR="009E7ADE" w:rsidRPr="0081245F">
          <w:rPr>
            <w:rStyle w:val="Hyperlink"/>
            <w:rFonts w:cstheme="minorHAnsi"/>
          </w:rPr>
          <w:t>https://www.va.gov/records/get-military-service-records/</w:t>
        </w:r>
      </w:hyperlink>
      <w:r w:rsidR="009E7ADE" w:rsidRPr="0081245F">
        <w:rPr>
          <w:rFonts w:cstheme="minorHAnsi"/>
        </w:rPr>
        <w:t>]</w:t>
      </w:r>
    </w:p>
    <w:p w14:paraId="7CED2B80" w14:textId="39CF3403" w:rsidR="00C90F2C" w:rsidRPr="0081245F" w:rsidRDefault="009E7ADE">
      <w:pPr>
        <w:rPr>
          <w:rFonts w:cstheme="minorHAnsi"/>
          <w:shd w:val="clear" w:color="auto" w:fill="FFFFFF"/>
        </w:rPr>
      </w:pPr>
      <w:r w:rsidRPr="0081245F">
        <w:rPr>
          <w:rFonts w:cstheme="minorHAnsi"/>
        </w:rPr>
        <w:t>Includes</w:t>
      </w:r>
      <w:r w:rsidR="0064393D" w:rsidRPr="0081245F">
        <w:rPr>
          <w:rFonts w:cstheme="minorHAnsi"/>
        </w:rPr>
        <w:t xml:space="preserve"> </w:t>
      </w:r>
      <w:r w:rsidR="0064393D" w:rsidRPr="0081245F">
        <w:rPr>
          <w:rFonts w:cstheme="minorHAnsi"/>
          <w:shd w:val="clear" w:color="auto" w:fill="FFFFFF"/>
        </w:rPr>
        <w:t xml:space="preserve">DD214, DD215, release papers, orders and endorsements, and </w:t>
      </w:r>
      <w:r w:rsidR="002A4D28">
        <w:rPr>
          <w:rFonts w:cstheme="minorHAnsi"/>
          <w:shd w:val="clear" w:color="auto" w:fill="FFFFFF"/>
        </w:rPr>
        <w:t>more</w:t>
      </w:r>
    </w:p>
    <w:p w14:paraId="6C490A21" w14:textId="491682E2" w:rsidR="00A01B5B" w:rsidRPr="0081245F" w:rsidRDefault="00A01B5B">
      <w:pPr>
        <w:rPr>
          <w:rFonts w:cstheme="minorHAnsi"/>
          <w:shd w:val="clear" w:color="auto" w:fill="FFFFFF"/>
        </w:rPr>
      </w:pPr>
    </w:p>
    <w:p w14:paraId="4E26952E" w14:textId="77777777" w:rsidR="0060596E" w:rsidRDefault="00A01B5B" w:rsidP="00A01B5B">
      <w:pPr>
        <w:rPr>
          <w:rFonts w:cstheme="minorHAnsi"/>
          <w:b/>
        </w:rPr>
      </w:pPr>
      <w:r w:rsidRPr="0081245F">
        <w:rPr>
          <w:rFonts w:cstheme="minorHAnsi"/>
          <w:b/>
        </w:rPr>
        <w:t xml:space="preserve">RESULTS </w:t>
      </w:r>
      <w:r w:rsidR="006E6EC2" w:rsidRPr="0081245F">
        <w:rPr>
          <w:rFonts w:cstheme="minorHAnsi"/>
          <w:b/>
        </w:rPr>
        <w:t>LIST – TABLE ELEMENTS</w:t>
      </w:r>
      <w:r w:rsidR="002A4D28">
        <w:rPr>
          <w:rFonts w:cstheme="minorHAnsi"/>
          <w:b/>
        </w:rPr>
        <w:t xml:space="preserve"> </w:t>
      </w:r>
    </w:p>
    <w:p w14:paraId="67FC879A" w14:textId="3437723E" w:rsidR="00A01B5B" w:rsidRPr="0060596E" w:rsidRDefault="002A4D28" w:rsidP="00A01B5B">
      <w:pPr>
        <w:rPr>
          <w:rFonts w:cstheme="minorHAnsi"/>
          <w:b/>
          <w:color w:val="FF0000"/>
        </w:rPr>
      </w:pPr>
      <w:r w:rsidRPr="0060596E">
        <w:rPr>
          <w:rFonts w:cstheme="minorHAnsi"/>
          <w:color w:val="FF0000"/>
        </w:rPr>
        <w:t>[Q for Ryan: I’m not sure where the results should appear</w:t>
      </w:r>
      <w:r w:rsidR="0060596E" w:rsidRPr="0060596E">
        <w:rPr>
          <w:rFonts w:cstheme="minorHAnsi"/>
          <w:color w:val="FF0000"/>
        </w:rPr>
        <w:t xml:space="preserve"> – on the same page but above the </w:t>
      </w:r>
      <w:r w:rsidR="0060596E" w:rsidRPr="0060596E">
        <w:rPr>
          <w:rFonts w:cstheme="minorHAnsi"/>
          <w:b/>
          <w:color w:val="FF0000"/>
        </w:rPr>
        <w:t>Top tasks</w:t>
      </w:r>
      <w:r w:rsidR="0060596E" w:rsidRPr="0060596E">
        <w:rPr>
          <w:rFonts w:cstheme="minorHAnsi"/>
          <w:color w:val="FF0000"/>
        </w:rPr>
        <w:t xml:space="preserve"> and </w:t>
      </w:r>
      <w:r w:rsidR="0060596E" w:rsidRPr="0060596E">
        <w:rPr>
          <w:rFonts w:cstheme="minorHAnsi"/>
          <w:b/>
          <w:color w:val="FF0000"/>
        </w:rPr>
        <w:t>Update basic info</w:t>
      </w:r>
      <w:r w:rsidR="0060596E" w:rsidRPr="0060596E">
        <w:rPr>
          <w:rFonts w:cstheme="minorHAnsi"/>
          <w:color w:val="FF0000"/>
        </w:rPr>
        <w:t xml:space="preserve"> sections; or on the same page but after those 2 sections; or as a separate search results page entirely. Would like to discuss.]</w:t>
      </w:r>
    </w:p>
    <w:p w14:paraId="7FA7EB58" w14:textId="4BBCC0F7" w:rsidR="00A01B5B" w:rsidRPr="0081245F" w:rsidRDefault="00C17AFA">
      <w:pPr>
        <w:rPr>
          <w:rFonts w:cstheme="minorHAnsi"/>
          <w:shd w:val="clear" w:color="auto" w:fill="FFFFFF"/>
        </w:rPr>
      </w:pPr>
      <w:r w:rsidRPr="0081245F">
        <w:rPr>
          <w:rFonts w:cstheme="minorHAnsi"/>
          <w:shd w:val="clear" w:color="auto" w:fill="FFFFFF"/>
        </w:rPr>
        <w:t xml:space="preserve">CURRENT: </w:t>
      </w:r>
    </w:p>
    <w:p w14:paraId="23439B79" w14:textId="028A0B4B" w:rsidR="00C17AFA" w:rsidRPr="0081245F" w:rsidRDefault="00C17AFA">
      <w:pPr>
        <w:rPr>
          <w:rFonts w:cstheme="minorHAnsi"/>
          <w:shd w:val="clear" w:color="auto" w:fill="FFFFFF"/>
        </w:rPr>
      </w:pPr>
      <w:r w:rsidRPr="0081245F">
        <w:rPr>
          <w:rFonts w:cstheme="minorHAnsi"/>
          <w:noProof/>
        </w:rPr>
        <w:drawing>
          <wp:inline distT="0" distB="0" distL="0" distR="0" wp14:anchorId="04DFDC78" wp14:editId="696AC91E">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3430"/>
                    </a:xfrm>
                    <a:prstGeom prst="rect">
                      <a:avLst/>
                    </a:prstGeom>
                  </pic:spPr>
                </pic:pic>
              </a:graphicData>
            </a:graphic>
          </wp:inline>
        </w:drawing>
      </w:r>
    </w:p>
    <w:p w14:paraId="4B7A7991" w14:textId="349699DA" w:rsidR="00C17AFA" w:rsidRPr="0081245F" w:rsidRDefault="00C17AFA">
      <w:pPr>
        <w:rPr>
          <w:rFonts w:cstheme="minorHAnsi"/>
          <w:shd w:val="clear" w:color="auto" w:fill="FFFFFF"/>
        </w:rPr>
      </w:pPr>
    </w:p>
    <w:p w14:paraId="1099026F" w14:textId="021E4BF2" w:rsidR="00C17AFA" w:rsidRPr="0081245F" w:rsidRDefault="006E6EC2">
      <w:pPr>
        <w:rPr>
          <w:rFonts w:cstheme="minorHAnsi"/>
          <w:b/>
          <w:shd w:val="clear" w:color="auto" w:fill="FFFFFF"/>
        </w:rPr>
      </w:pPr>
      <w:r w:rsidRPr="0081245F">
        <w:rPr>
          <w:rFonts w:cstheme="minorHAnsi"/>
          <w:b/>
          <w:shd w:val="clear" w:color="auto" w:fill="FFFFFF"/>
        </w:rPr>
        <w:t>Columns</w:t>
      </w:r>
      <w:r w:rsidR="0060596E">
        <w:rPr>
          <w:rFonts w:cstheme="minorHAnsi"/>
          <w:b/>
          <w:shd w:val="clear" w:color="auto" w:fill="FFFFFF"/>
        </w:rPr>
        <w:t xml:space="preserve"> – for new/proposed</w:t>
      </w:r>
      <w:r w:rsidR="00C17AFA" w:rsidRPr="0081245F">
        <w:rPr>
          <w:rFonts w:cstheme="minorHAnsi"/>
          <w:b/>
          <w:shd w:val="clear" w:color="auto" w:fill="FFFFFF"/>
        </w:rPr>
        <w:t>:</w:t>
      </w:r>
    </w:p>
    <w:tbl>
      <w:tblPr>
        <w:tblStyle w:val="TableGrid"/>
        <w:tblW w:w="10705" w:type="dxa"/>
        <w:tblLook w:val="04A0" w:firstRow="1" w:lastRow="0" w:firstColumn="1" w:lastColumn="0" w:noHBand="0" w:noVBand="1"/>
      </w:tblPr>
      <w:tblGrid>
        <w:gridCol w:w="2039"/>
        <w:gridCol w:w="3806"/>
        <w:gridCol w:w="2880"/>
        <w:gridCol w:w="1980"/>
      </w:tblGrid>
      <w:tr w:rsidR="006E6EC2" w:rsidRPr="0081245F" w14:paraId="6C6E0572" w14:textId="77777777" w:rsidTr="002505B3">
        <w:tc>
          <w:tcPr>
            <w:tcW w:w="2039" w:type="dxa"/>
          </w:tcPr>
          <w:p w14:paraId="5D054B19" w14:textId="14C81C1C" w:rsidR="006E6EC2" w:rsidRPr="0081245F" w:rsidRDefault="006E6EC2">
            <w:pPr>
              <w:rPr>
                <w:rFonts w:cstheme="minorHAnsi"/>
                <w:b/>
                <w:shd w:val="clear" w:color="auto" w:fill="FFFFFF"/>
              </w:rPr>
            </w:pPr>
            <w:r w:rsidRPr="0081245F">
              <w:rPr>
                <w:rFonts w:cstheme="minorHAnsi"/>
                <w:b/>
                <w:shd w:val="clear" w:color="auto" w:fill="FFFFFF"/>
              </w:rPr>
              <w:t>VA form number</w:t>
            </w:r>
          </w:p>
        </w:tc>
        <w:tc>
          <w:tcPr>
            <w:tcW w:w="3806" w:type="dxa"/>
          </w:tcPr>
          <w:p w14:paraId="18C925BE" w14:textId="752BA4ED" w:rsidR="006E6EC2" w:rsidRPr="0081245F" w:rsidRDefault="006E6EC2" w:rsidP="006E6EC2">
            <w:pPr>
              <w:rPr>
                <w:rFonts w:cstheme="minorHAnsi"/>
                <w:b/>
                <w:shd w:val="clear" w:color="auto" w:fill="FFFFFF"/>
              </w:rPr>
            </w:pPr>
            <w:r w:rsidRPr="0081245F">
              <w:rPr>
                <w:rFonts w:cstheme="minorHAnsi"/>
                <w:b/>
                <w:shd w:val="clear" w:color="auto" w:fill="FFFFFF"/>
              </w:rPr>
              <w:t>Form name</w:t>
            </w:r>
          </w:p>
          <w:p w14:paraId="2F1EF1C6" w14:textId="77777777" w:rsidR="006E6EC2" w:rsidRPr="0081245F" w:rsidRDefault="006E6EC2">
            <w:pPr>
              <w:rPr>
                <w:rFonts w:cstheme="minorHAnsi"/>
                <w:b/>
                <w:shd w:val="clear" w:color="auto" w:fill="FFFFFF"/>
              </w:rPr>
            </w:pPr>
          </w:p>
        </w:tc>
        <w:tc>
          <w:tcPr>
            <w:tcW w:w="2880" w:type="dxa"/>
          </w:tcPr>
          <w:p w14:paraId="40E4AF01" w14:textId="3E61C878" w:rsidR="006E6EC2" w:rsidRPr="0081245F" w:rsidRDefault="006E6EC2" w:rsidP="006E6EC2">
            <w:pPr>
              <w:rPr>
                <w:rFonts w:cstheme="minorHAnsi"/>
                <w:b/>
                <w:highlight w:val="yellow"/>
                <w:shd w:val="clear" w:color="auto" w:fill="FFFFFF"/>
              </w:rPr>
            </w:pPr>
            <w:r w:rsidRPr="0081245F">
              <w:rPr>
                <w:rFonts w:cstheme="minorHAnsi"/>
                <w:b/>
                <w:highlight w:val="yellow"/>
                <w:shd w:val="clear" w:color="auto" w:fill="FFFFFF"/>
              </w:rPr>
              <w:t>Description</w:t>
            </w:r>
          </w:p>
        </w:tc>
        <w:tc>
          <w:tcPr>
            <w:tcW w:w="1980" w:type="dxa"/>
          </w:tcPr>
          <w:p w14:paraId="512DFDCA" w14:textId="0C8F746B" w:rsidR="006E6EC2" w:rsidRPr="00344D45" w:rsidRDefault="002505B3">
            <w:pPr>
              <w:rPr>
                <w:rFonts w:cstheme="minorHAnsi"/>
                <w:b/>
                <w:highlight w:val="yellow"/>
                <w:shd w:val="clear" w:color="auto" w:fill="FFFFFF"/>
                <w:rPrChange w:id="26" w:author="Lee, Jennifer Y." w:date="2019-07-02T17:40:00Z">
                  <w:rPr>
                    <w:rFonts w:cstheme="minorHAnsi"/>
                    <w:b/>
                    <w:shd w:val="clear" w:color="auto" w:fill="FFFFFF"/>
                  </w:rPr>
                </w:rPrChange>
              </w:rPr>
            </w:pPr>
            <w:commentRangeStart w:id="27"/>
            <w:r w:rsidRPr="00344D45">
              <w:rPr>
                <w:rFonts w:cstheme="minorHAnsi"/>
                <w:b/>
                <w:highlight w:val="yellow"/>
                <w:shd w:val="clear" w:color="auto" w:fill="FFFFFF"/>
                <w:rPrChange w:id="28" w:author="Lee, Jennifer Y." w:date="2019-07-02T17:40:00Z">
                  <w:rPr>
                    <w:rFonts w:cstheme="minorHAnsi"/>
                    <w:b/>
                    <w:shd w:val="clear" w:color="auto" w:fill="FFFFFF"/>
                  </w:rPr>
                </w:rPrChange>
              </w:rPr>
              <w:t>Available online</w:t>
            </w:r>
            <w:commentRangeEnd w:id="27"/>
            <w:r w:rsidR="002A4D28" w:rsidRPr="00344D45">
              <w:rPr>
                <w:rStyle w:val="CommentReference"/>
                <w:highlight w:val="yellow"/>
                <w:rPrChange w:id="29" w:author="Lee, Jennifer Y." w:date="2019-07-02T17:40:00Z">
                  <w:rPr>
                    <w:rStyle w:val="CommentReference"/>
                  </w:rPr>
                </w:rPrChange>
              </w:rPr>
              <w:commentReference w:id="27"/>
            </w:r>
          </w:p>
        </w:tc>
      </w:tr>
      <w:tr w:rsidR="002A4D28" w:rsidRPr="002A4D28" w14:paraId="6022B5D5" w14:textId="77777777" w:rsidTr="002505B3">
        <w:tc>
          <w:tcPr>
            <w:tcW w:w="2039" w:type="dxa"/>
          </w:tcPr>
          <w:p w14:paraId="601F3D78" w14:textId="09AB7AA9" w:rsidR="006E6EC2" w:rsidRPr="002A4D28" w:rsidRDefault="006E6EC2" w:rsidP="006E6EC2">
            <w:pPr>
              <w:rPr>
                <w:rFonts w:cstheme="minorHAnsi"/>
                <w:shd w:val="clear" w:color="auto" w:fill="FFFFFF"/>
              </w:rPr>
            </w:pPr>
            <w:r w:rsidRPr="002A4D28">
              <w:rPr>
                <w:rFonts w:cstheme="minorHAnsi"/>
                <w:shd w:val="clear" w:color="auto" w:fill="FFFFFF"/>
              </w:rPr>
              <w:t>10-10EZ (PDF)</w:t>
            </w:r>
          </w:p>
        </w:tc>
        <w:tc>
          <w:tcPr>
            <w:tcW w:w="3806" w:type="dxa"/>
          </w:tcPr>
          <w:p w14:paraId="29861271" w14:textId="5F5D5EA4" w:rsidR="006E6EC2" w:rsidRPr="002A4D28" w:rsidRDefault="002505B3" w:rsidP="006E6EC2">
            <w:pPr>
              <w:rPr>
                <w:rFonts w:cstheme="minorHAnsi"/>
                <w:shd w:val="clear" w:color="auto" w:fill="FFFFFF"/>
              </w:rPr>
            </w:pPr>
            <w:r w:rsidRPr="002A4D28">
              <w:rPr>
                <w:rFonts w:cstheme="minorHAnsi"/>
                <w:shd w:val="clear" w:color="auto" w:fill="FFFFFF"/>
              </w:rPr>
              <w:t xml:space="preserve">Instructions For Completing Enrollment Application for Health Benefits </w:t>
            </w:r>
          </w:p>
        </w:tc>
        <w:tc>
          <w:tcPr>
            <w:tcW w:w="2880" w:type="dxa"/>
          </w:tcPr>
          <w:p w14:paraId="3388C65A" w14:textId="254DAD79" w:rsidR="006E6EC2" w:rsidRPr="002A4D28" w:rsidRDefault="002505B3" w:rsidP="006E6EC2">
            <w:pPr>
              <w:rPr>
                <w:rFonts w:cstheme="minorHAnsi"/>
                <w:highlight w:val="yellow"/>
                <w:shd w:val="clear" w:color="auto" w:fill="FFFFFF"/>
              </w:rPr>
            </w:pPr>
            <w:commentRangeStart w:id="30"/>
            <w:r w:rsidRPr="002A4D28">
              <w:rPr>
                <w:rFonts w:cstheme="minorHAnsi"/>
                <w:highlight w:val="yellow"/>
                <w:shd w:val="clear" w:color="auto" w:fill="FFFFFF"/>
              </w:rPr>
              <w:t>Application for VA health benefits</w:t>
            </w:r>
            <w:commentRangeEnd w:id="30"/>
            <w:r w:rsidR="00A87A65" w:rsidRPr="002A4D28">
              <w:rPr>
                <w:rStyle w:val="CommentReference"/>
                <w:rFonts w:cstheme="minorHAnsi"/>
                <w:sz w:val="22"/>
                <w:szCs w:val="22"/>
                <w:highlight w:val="yellow"/>
              </w:rPr>
              <w:commentReference w:id="30"/>
            </w:r>
          </w:p>
        </w:tc>
        <w:tc>
          <w:tcPr>
            <w:tcW w:w="1980" w:type="dxa"/>
          </w:tcPr>
          <w:p w14:paraId="177E3778" w14:textId="55E91D8B" w:rsidR="002505B3" w:rsidRPr="00344D45" w:rsidRDefault="002505B3" w:rsidP="006E6EC2">
            <w:pPr>
              <w:rPr>
                <w:rFonts w:cstheme="minorHAnsi"/>
                <w:color w:val="0070C0"/>
                <w:highlight w:val="yellow"/>
                <w:u w:val="single"/>
                <w:shd w:val="clear" w:color="auto" w:fill="FFFFFF"/>
                <w:rPrChange w:id="31" w:author="Lee, Jennifer Y." w:date="2019-07-02T17:40:00Z">
                  <w:rPr>
                    <w:rFonts w:cstheme="minorHAnsi"/>
                    <w:color w:val="0070C0"/>
                    <w:u w:val="single"/>
                    <w:shd w:val="clear" w:color="auto" w:fill="FFFFFF"/>
                  </w:rPr>
                </w:rPrChange>
              </w:rPr>
            </w:pPr>
            <w:r w:rsidRPr="00344D45">
              <w:rPr>
                <w:rFonts w:cstheme="minorHAnsi"/>
                <w:color w:val="0070C0"/>
                <w:highlight w:val="yellow"/>
                <w:u w:val="single"/>
                <w:shd w:val="clear" w:color="auto" w:fill="FFFFFF"/>
                <w:rPrChange w:id="32" w:author="Lee, Jennifer Y." w:date="2019-07-02T17:40:00Z">
                  <w:rPr>
                    <w:rFonts w:cstheme="minorHAnsi"/>
                    <w:color w:val="0070C0"/>
                    <w:u w:val="single"/>
                    <w:shd w:val="clear" w:color="auto" w:fill="FFFFFF"/>
                  </w:rPr>
                </w:rPrChange>
              </w:rPr>
              <w:t xml:space="preserve">Apply </w:t>
            </w:r>
            <w:r w:rsidR="002A4D28" w:rsidRPr="00344D45">
              <w:rPr>
                <w:rFonts w:cstheme="minorHAnsi"/>
                <w:color w:val="0070C0"/>
                <w:highlight w:val="yellow"/>
                <w:u w:val="single"/>
                <w:shd w:val="clear" w:color="auto" w:fill="FFFFFF"/>
                <w:rPrChange w:id="33" w:author="Lee, Jennifer Y." w:date="2019-07-02T17:40:00Z">
                  <w:rPr>
                    <w:rFonts w:cstheme="minorHAnsi"/>
                    <w:color w:val="0070C0"/>
                    <w:u w:val="single"/>
                    <w:shd w:val="clear" w:color="auto" w:fill="FFFFFF"/>
                  </w:rPr>
                </w:rPrChange>
              </w:rPr>
              <w:t>now</w:t>
            </w:r>
            <w:r w:rsidRPr="00344D45">
              <w:rPr>
                <w:rFonts w:cstheme="minorHAnsi"/>
                <w:color w:val="0070C0"/>
                <w:highlight w:val="yellow"/>
                <w:u w:val="single"/>
                <w:shd w:val="clear" w:color="auto" w:fill="FFFFFF"/>
                <w:rPrChange w:id="34" w:author="Lee, Jennifer Y." w:date="2019-07-02T17:40:00Z">
                  <w:rPr>
                    <w:rFonts w:cstheme="minorHAnsi"/>
                    <w:color w:val="0070C0"/>
                    <w:u w:val="single"/>
                    <w:shd w:val="clear" w:color="auto" w:fill="FFFFFF"/>
                  </w:rPr>
                </w:rPrChange>
              </w:rPr>
              <w:t xml:space="preserve"> </w:t>
            </w:r>
          </w:p>
        </w:tc>
      </w:tr>
      <w:tr w:rsidR="002A4D28" w:rsidRPr="002A4D28" w14:paraId="62E0BBCF" w14:textId="77777777" w:rsidTr="002505B3">
        <w:tc>
          <w:tcPr>
            <w:tcW w:w="2039" w:type="dxa"/>
          </w:tcPr>
          <w:p w14:paraId="1AF27A54" w14:textId="29F8CD84" w:rsidR="006E6EC2" w:rsidRPr="002A4D28" w:rsidRDefault="00A87A65" w:rsidP="006E6EC2">
            <w:pPr>
              <w:rPr>
                <w:rFonts w:cstheme="minorHAnsi"/>
                <w:b/>
                <w:shd w:val="clear" w:color="auto" w:fill="FFFFFF"/>
              </w:rPr>
            </w:pPr>
            <w:r w:rsidRPr="002A4D28">
              <w:rPr>
                <w:rFonts w:cstheme="minorHAnsi"/>
              </w:rPr>
              <w:t>29-4364 (PDF)</w:t>
            </w:r>
          </w:p>
        </w:tc>
        <w:tc>
          <w:tcPr>
            <w:tcW w:w="3806" w:type="dxa"/>
          </w:tcPr>
          <w:p w14:paraId="634BA7FA" w14:textId="1178887B" w:rsidR="006E6EC2" w:rsidRPr="002A4D28" w:rsidRDefault="00A87A65" w:rsidP="006E6EC2">
            <w:pPr>
              <w:rPr>
                <w:rFonts w:cstheme="minorHAnsi"/>
                <w:b/>
                <w:shd w:val="clear" w:color="auto" w:fill="FFFFFF"/>
              </w:rPr>
            </w:pPr>
            <w:r w:rsidRPr="002A4D28">
              <w:rPr>
                <w:rFonts w:cstheme="minorHAnsi"/>
                <w:shd w:val="clear" w:color="auto" w:fill="FFFFFF"/>
              </w:rPr>
              <w:t>Application for Service-Disabled Veterans Life Insurance </w:t>
            </w:r>
          </w:p>
        </w:tc>
        <w:tc>
          <w:tcPr>
            <w:tcW w:w="2880" w:type="dxa"/>
          </w:tcPr>
          <w:p w14:paraId="065E7513" w14:textId="226627E7" w:rsidR="006E6EC2" w:rsidRPr="002A4D28" w:rsidRDefault="00A87A65" w:rsidP="002A4D28">
            <w:pPr>
              <w:pStyle w:val="PlainText"/>
              <w:rPr>
                <w:rFonts w:asciiTheme="minorHAnsi" w:hAnsiTheme="minorHAnsi" w:cstheme="minorHAnsi"/>
                <w:szCs w:val="22"/>
                <w:highlight w:val="yellow"/>
              </w:rPr>
            </w:pPr>
            <w:r w:rsidRPr="002A4D28">
              <w:rPr>
                <w:rFonts w:asciiTheme="minorHAnsi" w:hAnsiTheme="minorHAnsi" w:cstheme="minorHAnsi"/>
                <w:szCs w:val="22"/>
                <w:highlight w:val="yellow"/>
              </w:rPr>
              <w:t xml:space="preserve">SDVI application </w:t>
            </w:r>
          </w:p>
        </w:tc>
        <w:tc>
          <w:tcPr>
            <w:tcW w:w="1980" w:type="dxa"/>
          </w:tcPr>
          <w:p w14:paraId="68781C40" w14:textId="17C529E8" w:rsidR="006E6EC2" w:rsidRPr="00344D45" w:rsidRDefault="00A87A65" w:rsidP="006E6EC2">
            <w:pPr>
              <w:rPr>
                <w:rFonts w:cstheme="minorHAnsi"/>
                <w:color w:val="0070C0"/>
                <w:highlight w:val="yellow"/>
                <w:u w:val="single"/>
                <w:shd w:val="clear" w:color="auto" w:fill="FFFFFF"/>
                <w:rPrChange w:id="35" w:author="Lee, Jennifer Y." w:date="2019-07-02T17:40:00Z">
                  <w:rPr>
                    <w:rFonts w:cstheme="minorHAnsi"/>
                    <w:color w:val="0070C0"/>
                    <w:u w:val="single"/>
                    <w:shd w:val="clear" w:color="auto" w:fill="FFFFFF"/>
                  </w:rPr>
                </w:rPrChange>
              </w:rPr>
            </w:pPr>
            <w:r w:rsidRPr="00344D45">
              <w:rPr>
                <w:rFonts w:cstheme="minorHAnsi"/>
                <w:color w:val="0070C0"/>
                <w:highlight w:val="yellow"/>
                <w:u w:val="single"/>
                <w:shd w:val="clear" w:color="auto" w:fill="FFFFFF"/>
                <w:rPrChange w:id="36" w:author="Lee, Jennifer Y." w:date="2019-07-02T17:40:00Z">
                  <w:rPr>
                    <w:rFonts w:cstheme="minorHAnsi"/>
                    <w:color w:val="0070C0"/>
                    <w:u w:val="single"/>
                    <w:shd w:val="clear" w:color="auto" w:fill="FFFFFF"/>
                  </w:rPr>
                </w:rPrChange>
              </w:rPr>
              <w:t xml:space="preserve">Apply </w:t>
            </w:r>
            <w:r w:rsidR="002A4D28" w:rsidRPr="00344D45">
              <w:rPr>
                <w:rFonts w:cstheme="minorHAnsi"/>
                <w:color w:val="0070C0"/>
                <w:highlight w:val="yellow"/>
                <w:u w:val="single"/>
                <w:shd w:val="clear" w:color="auto" w:fill="FFFFFF"/>
                <w:rPrChange w:id="37" w:author="Lee, Jennifer Y." w:date="2019-07-02T17:40:00Z">
                  <w:rPr>
                    <w:rFonts w:cstheme="minorHAnsi"/>
                    <w:color w:val="0070C0"/>
                    <w:u w:val="single"/>
                    <w:shd w:val="clear" w:color="auto" w:fill="FFFFFF"/>
                  </w:rPr>
                </w:rPrChange>
              </w:rPr>
              <w:t>now</w:t>
            </w:r>
            <w:bookmarkStart w:id="38" w:name="_GoBack"/>
            <w:bookmarkEnd w:id="38"/>
          </w:p>
        </w:tc>
      </w:tr>
    </w:tbl>
    <w:p w14:paraId="77B99C4C" w14:textId="77777777" w:rsidR="006E6EC2" w:rsidRPr="0081245F" w:rsidRDefault="006E6EC2">
      <w:pPr>
        <w:rPr>
          <w:rFonts w:cstheme="minorHAnsi"/>
          <w:shd w:val="clear" w:color="auto" w:fill="FFFFFF"/>
        </w:rPr>
      </w:pPr>
    </w:p>
    <w:sectPr w:rsidR="006E6EC2" w:rsidRPr="0081245F" w:rsidSect="0064393D">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Lee, Jennifer Y." w:date="2019-06-24T17:20:00Z" w:initials="LJY">
    <w:p w14:paraId="3C2B1ADB" w14:textId="77777777" w:rsidR="00170456" w:rsidRPr="00170456" w:rsidRDefault="00170456" w:rsidP="00170456">
      <w:pPr>
        <w:rPr>
          <w:color w:val="FF0000"/>
        </w:rPr>
      </w:pPr>
      <w:r>
        <w:rPr>
          <w:rStyle w:val="CommentReference"/>
        </w:rPr>
        <w:annotationRef/>
      </w:r>
      <w:r w:rsidRPr="00170456">
        <w:rPr>
          <w:color w:val="FF0000"/>
        </w:rPr>
        <w:t>@Rtwell – it would be cool to include filter/tag functionality here – maybe by benefit category, like the Explore asset/outreach library is using – obvs, this would take stakeholder teams tagging their forms somehow, so we can show this as aspirational future state that we’d omit for MVP.</w:t>
      </w:r>
    </w:p>
    <w:p w14:paraId="5CB20DE3" w14:textId="77777777" w:rsidR="00170456" w:rsidRDefault="00170456">
      <w:pPr>
        <w:pStyle w:val="CommentText"/>
      </w:pPr>
    </w:p>
    <w:p w14:paraId="35CB9E7F" w14:textId="77777777" w:rsidR="00170456" w:rsidRDefault="00170456">
      <w:pPr>
        <w:pStyle w:val="CommentText"/>
      </w:pPr>
      <w:r w:rsidRPr="0064393D">
        <w:rPr>
          <w:color w:val="FF0000"/>
        </w:rPr>
        <w:t xml:space="preserve">Also, the current forms search UI has a field for keyword/name, and another field for form number – but thinking why? Especially since if they enter a keyword but a wrong form number, that would make things less likely they’d get to their form…. Anyhoo – just heads up, but looking to you for how these search criteria should be </w:t>
      </w:r>
      <w:r w:rsidR="0064393D" w:rsidRPr="0064393D">
        <w:rPr>
          <w:color w:val="FF0000"/>
        </w:rPr>
        <w:t xml:space="preserve">designed. </w:t>
      </w:r>
    </w:p>
  </w:comment>
  <w:comment w:id="24" w:author="Lee, Jennifer Y." w:date="2019-06-25T16:49:00Z" w:initials="LJY">
    <w:p w14:paraId="118965C3" w14:textId="77777777" w:rsidR="005D6814" w:rsidRDefault="005D6814">
      <w:pPr>
        <w:pStyle w:val="CommentText"/>
      </w:pPr>
      <w:r>
        <w:rPr>
          <w:rStyle w:val="CommentReference"/>
        </w:rPr>
        <w:annotationRef/>
      </w:r>
      <w:r>
        <w:t xml:space="preserve">@Rtwell – these would be nice in some visual organized form like the cards that you used for the service-related health conditions library. </w:t>
      </w:r>
    </w:p>
    <w:p w14:paraId="408B0C95" w14:textId="77777777" w:rsidR="005D6814" w:rsidRDefault="005D6814">
      <w:pPr>
        <w:pStyle w:val="CommentText"/>
      </w:pPr>
    </w:p>
    <w:p w14:paraId="0F0AF139" w14:textId="648CC826" w:rsidR="005D6814" w:rsidRDefault="005D6814">
      <w:pPr>
        <w:pStyle w:val="CommentText"/>
      </w:pPr>
      <w:r>
        <w:t xml:space="preserve">We can make the whole card clickable or add ghost button CTAs to each??? What do you think? </w:t>
      </w:r>
    </w:p>
  </w:comment>
  <w:comment w:id="27" w:author="Lee, Jennifer Y." w:date="2019-06-25T16:56:00Z" w:initials="LJY">
    <w:p w14:paraId="500C1161" w14:textId="77777777" w:rsidR="002A4D28" w:rsidRDefault="002A4D28" w:rsidP="002A4D28">
      <w:pPr>
        <w:pStyle w:val="CommentText"/>
        <w:rPr>
          <w:rFonts w:cstheme="minorHAnsi"/>
          <w:b/>
          <w:sz w:val="24"/>
          <w:shd w:val="clear" w:color="auto" w:fill="FFFFFF"/>
        </w:rPr>
      </w:pPr>
      <w:r>
        <w:rPr>
          <w:rStyle w:val="CommentReference"/>
        </w:rPr>
        <w:annotationRef/>
      </w:r>
      <w:r>
        <w:rPr>
          <w:rFonts w:cstheme="minorHAnsi"/>
          <w:b/>
          <w:sz w:val="24"/>
          <w:shd w:val="clear" w:color="auto" w:fill="FFFFFF"/>
        </w:rPr>
        <w:t xml:space="preserve">Online version/ </w:t>
      </w:r>
      <w:r w:rsidRPr="006E6EC2">
        <w:rPr>
          <w:rFonts w:cstheme="minorHAnsi"/>
          <w:b/>
          <w:sz w:val="24"/>
          <w:shd w:val="clear" w:color="auto" w:fill="FFFFFF"/>
        </w:rPr>
        <w:t>Online tool available/Online application</w:t>
      </w:r>
      <w:r>
        <w:rPr>
          <w:rFonts w:cstheme="minorHAnsi"/>
          <w:b/>
          <w:sz w:val="24"/>
          <w:shd w:val="clear" w:color="auto" w:fill="FFFFFF"/>
        </w:rPr>
        <w:t xml:space="preserve"> …?</w:t>
      </w:r>
    </w:p>
    <w:p w14:paraId="7A03A67A" w14:textId="77777777" w:rsidR="002A4D28" w:rsidRDefault="002A4D28" w:rsidP="002A4D28">
      <w:pPr>
        <w:pStyle w:val="CommentText"/>
      </w:pPr>
      <w:r>
        <w:t>Available online</w:t>
      </w:r>
    </w:p>
    <w:p w14:paraId="79169A44" w14:textId="77777777" w:rsidR="002A4D28" w:rsidRDefault="002A4D28" w:rsidP="002A4D28">
      <w:pPr>
        <w:pStyle w:val="CommentText"/>
      </w:pPr>
    </w:p>
    <w:p w14:paraId="73291DF5" w14:textId="77777777" w:rsidR="002A4D28" w:rsidRDefault="002A4D28" w:rsidP="002A4D28">
      <w:pPr>
        <w:pStyle w:val="CommentText"/>
      </w:pPr>
      <w:r>
        <w:t xml:space="preserve">This is a NEW column – anytime there’s a paper form that’s now available as an online tool, we should provide the pathway to the online application, making it easy for people to choose the online tool. </w:t>
      </w:r>
    </w:p>
    <w:p w14:paraId="0B6F3891" w14:textId="77777777" w:rsidR="002A4D28" w:rsidRDefault="002A4D28" w:rsidP="002A4D28">
      <w:pPr>
        <w:pStyle w:val="CommentText"/>
      </w:pPr>
    </w:p>
    <w:p w14:paraId="44D9D031" w14:textId="77777777" w:rsidR="002A4D28" w:rsidRDefault="002A4D28" w:rsidP="002A4D28">
      <w:pPr>
        <w:pStyle w:val="CommentText"/>
      </w:pPr>
      <w:r>
        <w:t xml:space="preserve">Currently, ppl may not even be aware that an online version is available. </w:t>
      </w:r>
    </w:p>
    <w:p w14:paraId="7314C682" w14:textId="77777777" w:rsidR="002A4D28" w:rsidRDefault="002A4D28" w:rsidP="002A4D28">
      <w:pPr>
        <w:pStyle w:val="CommentText"/>
      </w:pPr>
    </w:p>
    <w:p w14:paraId="5660D8F1" w14:textId="77777777" w:rsidR="002A4D28" w:rsidRDefault="002A4D28">
      <w:pPr>
        <w:pStyle w:val="CommentText"/>
      </w:pPr>
      <w:r>
        <w:t xml:space="preserve">We can link to any online tool: some of them may be VA.gov apps, but some, like for insurance, may only be available online through the insurance portal. We should enable linking to whatever is the primary online tool, wherever it is hosted. </w:t>
      </w:r>
    </w:p>
    <w:p w14:paraId="3BC0649B" w14:textId="77777777" w:rsidR="002A4D28" w:rsidRDefault="002A4D28">
      <w:pPr>
        <w:pStyle w:val="CommentText"/>
      </w:pPr>
    </w:p>
    <w:p w14:paraId="2ED2BF84" w14:textId="4381ED5B" w:rsidR="002A4D28" w:rsidRPr="002A4D28" w:rsidRDefault="002A4D28">
      <w:pPr>
        <w:pStyle w:val="CommentText"/>
        <w:rPr>
          <w:highlight w:val="yellow"/>
        </w:rPr>
      </w:pPr>
      <w:r w:rsidRPr="002A4D28">
        <w:rPr>
          <w:highlight w:val="yellow"/>
        </w:rPr>
        <w:t xml:space="preserve">@Rtwell: TBD: “Apply now” verbiage might not be universally fitting – like disability claims is officially “filing,” not “applying.” </w:t>
      </w:r>
    </w:p>
    <w:p w14:paraId="2B2467EA" w14:textId="77777777" w:rsidR="002A4D28" w:rsidRPr="002A4D28" w:rsidRDefault="002A4D28">
      <w:pPr>
        <w:pStyle w:val="CommentText"/>
        <w:rPr>
          <w:highlight w:val="yellow"/>
        </w:rPr>
      </w:pPr>
      <w:r w:rsidRPr="002A4D28">
        <w:rPr>
          <w:highlight w:val="yellow"/>
        </w:rPr>
        <w:t>Apply now</w:t>
      </w:r>
    </w:p>
    <w:p w14:paraId="102E30A4" w14:textId="77777777" w:rsidR="002A4D28" w:rsidRPr="002A4D28" w:rsidRDefault="002A4D28">
      <w:pPr>
        <w:pStyle w:val="CommentText"/>
        <w:rPr>
          <w:highlight w:val="yellow"/>
        </w:rPr>
      </w:pPr>
      <w:r w:rsidRPr="002A4D28">
        <w:rPr>
          <w:highlight w:val="yellow"/>
        </w:rPr>
        <w:t>Apply online</w:t>
      </w:r>
    </w:p>
    <w:p w14:paraId="2A26E3FF" w14:textId="77777777" w:rsidR="002A4D28" w:rsidRPr="002A4D28" w:rsidRDefault="002A4D28">
      <w:pPr>
        <w:pStyle w:val="CommentText"/>
        <w:rPr>
          <w:highlight w:val="yellow"/>
        </w:rPr>
      </w:pPr>
      <w:r w:rsidRPr="002A4D28">
        <w:rPr>
          <w:highlight w:val="yellow"/>
        </w:rPr>
        <w:t>Start online</w:t>
      </w:r>
    </w:p>
    <w:p w14:paraId="6C9DD5A5" w14:textId="77777777" w:rsidR="002A4D28" w:rsidRPr="002A4D28" w:rsidRDefault="002A4D28">
      <w:pPr>
        <w:pStyle w:val="CommentText"/>
        <w:rPr>
          <w:highlight w:val="yellow"/>
        </w:rPr>
      </w:pPr>
      <w:r w:rsidRPr="002A4D28">
        <w:rPr>
          <w:highlight w:val="yellow"/>
        </w:rPr>
        <w:t>Go to online application</w:t>
      </w:r>
    </w:p>
    <w:p w14:paraId="4934674D" w14:textId="77777777" w:rsidR="002A4D28" w:rsidRPr="002A4D28" w:rsidRDefault="002A4D28">
      <w:pPr>
        <w:pStyle w:val="CommentText"/>
        <w:rPr>
          <w:highlight w:val="yellow"/>
        </w:rPr>
      </w:pPr>
    </w:p>
    <w:p w14:paraId="6F0B6CA7" w14:textId="3B1F6876" w:rsidR="002A4D28" w:rsidRDefault="002A4D28">
      <w:pPr>
        <w:pStyle w:val="CommentText"/>
      </w:pPr>
      <w:r w:rsidRPr="002A4D28">
        <w:rPr>
          <w:highlight w:val="yellow"/>
        </w:rPr>
        <w:t>Or maybe just an icon??</w:t>
      </w:r>
      <w:r>
        <w:t xml:space="preserve">  </w:t>
      </w:r>
    </w:p>
  </w:comment>
  <w:comment w:id="30" w:author="Lee, Jennifer Y." w:date="2019-06-25T10:16:00Z" w:initials="LJY">
    <w:p w14:paraId="002066B7" w14:textId="3AC960FF" w:rsidR="00A87A65" w:rsidRDefault="00A87A65">
      <w:pPr>
        <w:pStyle w:val="CommentText"/>
      </w:pPr>
      <w:r>
        <w:rPr>
          <w:rStyle w:val="CommentReference"/>
        </w:rPr>
        <w:annotationRef/>
      </w:r>
      <w:r w:rsidR="002D1639">
        <w:t>Description</w:t>
      </w:r>
      <w:r>
        <w:t xml:space="preserve"> column </w:t>
      </w:r>
      <w:r w:rsidR="002A4D28">
        <w:t xml:space="preserve">- </w:t>
      </w:r>
      <w:r>
        <w:t xml:space="preserve">maybe not for MVP but would like to include to show future state. </w:t>
      </w:r>
    </w:p>
    <w:p w14:paraId="0D8151A5" w14:textId="77777777" w:rsidR="00A87A65" w:rsidRDefault="00A87A65">
      <w:pPr>
        <w:pStyle w:val="CommentText"/>
      </w:pPr>
    </w:p>
    <w:p w14:paraId="1ABD36F7" w14:textId="68390368" w:rsidR="00A87A65" w:rsidRDefault="002D1639">
      <w:pPr>
        <w:pStyle w:val="CommentText"/>
      </w:pPr>
      <w:r>
        <w:t>Rationale</w:t>
      </w:r>
      <w:r w:rsidR="002A4D28">
        <w:t xml:space="preserve">: </w:t>
      </w:r>
      <w:r w:rsidR="00A87A65">
        <w:t xml:space="preserve"> many of our official VA form names are SUPER long, hard to understand, and sometimes misleading. (Like calling 10-10EZ the “Instructions” when it’s actually the application form.)</w:t>
      </w:r>
    </w:p>
    <w:p w14:paraId="740816BA" w14:textId="755CC5A5" w:rsidR="002D1639" w:rsidRDefault="002D1639">
      <w:pPr>
        <w:pStyle w:val="CommentText"/>
      </w:pPr>
    </w:p>
    <w:p w14:paraId="03173053" w14:textId="03CA38F0" w:rsidR="002D1639" w:rsidRDefault="002D1639">
      <w:pPr>
        <w:pStyle w:val="CommentText"/>
      </w:pPr>
      <w:r>
        <w:t xml:space="preserve">We can launch and test with users. Or vice versa. </w:t>
      </w:r>
    </w:p>
    <w:p w14:paraId="568AC620" w14:textId="77777777" w:rsidR="00A87A65" w:rsidRDefault="00A87A65">
      <w:pPr>
        <w:pStyle w:val="CommentText"/>
      </w:pPr>
    </w:p>
    <w:p w14:paraId="4C5C0356" w14:textId="6FEEF981" w:rsidR="00A87A65" w:rsidRDefault="002A4D28">
      <w:pPr>
        <w:pStyle w:val="CommentText"/>
      </w:pPr>
      <w:r>
        <w:t>Form data is FPO to show something – these 2 actual forms would likely not come up on the same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CB9E7F" w15:done="0"/>
  <w15:commentEx w15:paraId="0F0AF139" w15:done="0"/>
  <w15:commentEx w15:paraId="6F0B6CA7" w15:done="0"/>
  <w15:commentEx w15:paraId="4C5C03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B9E7F" w16cid:durableId="20BB84C8"/>
  <w16cid:commentId w16cid:paraId="0F0AF139" w16cid:durableId="20BCCF2F"/>
  <w16cid:commentId w16cid:paraId="6F0B6CA7" w16cid:durableId="20BCD0CE"/>
  <w16cid:commentId w16cid:paraId="4C5C0356" w16cid:durableId="20BC72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F95"/>
    <w:multiLevelType w:val="hybridMultilevel"/>
    <w:tmpl w:val="FEB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1-5-21-776561741-1292428093-725345543-351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2C"/>
    <w:rsid w:val="00092A7A"/>
    <w:rsid w:val="000A1650"/>
    <w:rsid w:val="00170456"/>
    <w:rsid w:val="001E3590"/>
    <w:rsid w:val="002505B3"/>
    <w:rsid w:val="00295530"/>
    <w:rsid w:val="002A4D28"/>
    <w:rsid w:val="002D1639"/>
    <w:rsid w:val="002D2607"/>
    <w:rsid w:val="00340B7E"/>
    <w:rsid w:val="00344D45"/>
    <w:rsid w:val="00375D01"/>
    <w:rsid w:val="003D0545"/>
    <w:rsid w:val="00492CCB"/>
    <w:rsid w:val="005A7A79"/>
    <w:rsid w:val="005D6814"/>
    <w:rsid w:val="0060596E"/>
    <w:rsid w:val="00624476"/>
    <w:rsid w:val="0064393D"/>
    <w:rsid w:val="00670685"/>
    <w:rsid w:val="00676161"/>
    <w:rsid w:val="006852BD"/>
    <w:rsid w:val="006E6EC2"/>
    <w:rsid w:val="0072287F"/>
    <w:rsid w:val="007C0243"/>
    <w:rsid w:val="007E2600"/>
    <w:rsid w:val="007F3C20"/>
    <w:rsid w:val="0081245F"/>
    <w:rsid w:val="00864DBC"/>
    <w:rsid w:val="008868BB"/>
    <w:rsid w:val="0090097E"/>
    <w:rsid w:val="009E7ADE"/>
    <w:rsid w:val="00A01B5B"/>
    <w:rsid w:val="00A87A65"/>
    <w:rsid w:val="00AA32E0"/>
    <w:rsid w:val="00BB539F"/>
    <w:rsid w:val="00C12056"/>
    <w:rsid w:val="00C17AFA"/>
    <w:rsid w:val="00C5220A"/>
    <w:rsid w:val="00C90F2C"/>
    <w:rsid w:val="00D60A32"/>
    <w:rsid w:val="00DC5653"/>
    <w:rsid w:val="00DE0E4C"/>
    <w:rsid w:val="00E16875"/>
    <w:rsid w:val="00E21751"/>
    <w:rsid w:val="00ED7C61"/>
    <w:rsid w:val="00EE7F1B"/>
    <w:rsid w:val="00F139FD"/>
    <w:rsid w:val="00F17BC6"/>
    <w:rsid w:val="00F4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8F1"/>
  <w15:chartTrackingRefBased/>
  <w15:docId w15:val="{FB6D7DF2-3240-4EFB-B1DB-7BBB246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0A1650"/>
    <w:pPr>
      <w:keepNext/>
      <w:spacing w:before="240" w:after="80" w:line="240" w:lineRule="auto"/>
      <w:outlineLvl w:val="1"/>
    </w:pPr>
    <w:rPr>
      <w:rFonts w:ascii="Arial" w:eastAsia="Times New Roman" w:hAnsi="Arial" w:cs="Arial"/>
      <w:b/>
      <w:bCs/>
      <w:color w:val="8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2C"/>
    <w:rPr>
      <w:color w:val="0000FF"/>
      <w:u w:val="single"/>
    </w:rPr>
  </w:style>
  <w:style w:type="character" w:styleId="UnresolvedMention">
    <w:name w:val="Unresolved Mention"/>
    <w:basedOn w:val="DefaultParagraphFont"/>
    <w:uiPriority w:val="99"/>
    <w:semiHidden/>
    <w:unhideWhenUsed/>
    <w:rsid w:val="00C90F2C"/>
    <w:rPr>
      <w:color w:val="605E5C"/>
      <w:shd w:val="clear" w:color="auto" w:fill="E1DFDD"/>
    </w:rPr>
  </w:style>
  <w:style w:type="character" w:customStyle="1" w:styleId="Heading2Char">
    <w:name w:val="Heading 2 Char"/>
    <w:basedOn w:val="DefaultParagraphFont"/>
    <w:link w:val="Heading2"/>
    <w:uiPriority w:val="99"/>
    <w:rsid w:val="000A1650"/>
    <w:rPr>
      <w:rFonts w:ascii="Arial" w:eastAsia="Times New Roman" w:hAnsi="Arial" w:cs="Arial"/>
      <w:b/>
      <w:bCs/>
      <w:color w:val="800000"/>
      <w:sz w:val="20"/>
      <w:szCs w:val="20"/>
      <w:lang w:eastAsia="en-GB"/>
    </w:rPr>
  </w:style>
  <w:style w:type="paragraph" w:styleId="Title">
    <w:name w:val="Title"/>
    <w:basedOn w:val="Normal"/>
    <w:next w:val="Normal"/>
    <w:link w:val="TitleChar"/>
    <w:qFormat/>
    <w:rsid w:val="000A16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GB"/>
    </w:rPr>
  </w:style>
  <w:style w:type="character" w:customStyle="1" w:styleId="TitleChar">
    <w:name w:val="Title Char"/>
    <w:basedOn w:val="DefaultParagraphFont"/>
    <w:link w:val="Title"/>
    <w:rsid w:val="000A1650"/>
    <w:rPr>
      <w:rFonts w:asciiTheme="majorHAnsi" w:eastAsiaTheme="majorEastAsia" w:hAnsiTheme="majorHAnsi" w:cstheme="majorBidi"/>
      <w:color w:val="323E4F" w:themeColor="text2" w:themeShade="BF"/>
      <w:spacing w:val="5"/>
      <w:kern w:val="28"/>
      <w:sz w:val="52"/>
      <w:szCs w:val="52"/>
      <w:lang w:eastAsia="en-GB"/>
    </w:rPr>
  </w:style>
  <w:style w:type="character" w:styleId="CommentReference">
    <w:name w:val="annotation reference"/>
    <w:basedOn w:val="DefaultParagraphFont"/>
    <w:uiPriority w:val="99"/>
    <w:semiHidden/>
    <w:unhideWhenUsed/>
    <w:rsid w:val="001E3590"/>
    <w:rPr>
      <w:sz w:val="16"/>
      <w:szCs w:val="16"/>
    </w:rPr>
  </w:style>
  <w:style w:type="paragraph" w:styleId="CommentText">
    <w:name w:val="annotation text"/>
    <w:basedOn w:val="Normal"/>
    <w:link w:val="CommentTextChar"/>
    <w:uiPriority w:val="99"/>
    <w:semiHidden/>
    <w:unhideWhenUsed/>
    <w:rsid w:val="001E3590"/>
    <w:pPr>
      <w:spacing w:line="240" w:lineRule="auto"/>
    </w:pPr>
    <w:rPr>
      <w:sz w:val="20"/>
      <w:szCs w:val="20"/>
    </w:rPr>
  </w:style>
  <w:style w:type="character" w:customStyle="1" w:styleId="CommentTextChar">
    <w:name w:val="Comment Text Char"/>
    <w:basedOn w:val="DefaultParagraphFont"/>
    <w:link w:val="CommentText"/>
    <w:uiPriority w:val="99"/>
    <w:semiHidden/>
    <w:rsid w:val="001E3590"/>
    <w:rPr>
      <w:sz w:val="20"/>
      <w:szCs w:val="20"/>
    </w:rPr>
  </w:style>
  <w:style w:type="paragraph" w:styleId="CommentSubject">
    <w:name w:val="annotation subject"/>
    <w:basedOn w:val="CommentText"/>
    <w:next w:val="CommentText"/>
    <w:link w:val="CommentSubjectChar"/>
    <w:uiPriority w:val="99"/>
    <w:semiHidden/>
    <w:unhideWhenUsed/>
    <w:rsid w:val="001E3590"/>
    <w:rPr>
      <w:b/>
      <w:bCs/>
    </w:rPr>
  </w:style>
  <w:style w:type="character" w:customStyle="1" w:styleId="CommentSubjectChar">
    <w:name w:val="Comment Subject Char"/>
    <w:basedOn w:val="CommentTextChar"/>
    <w:link w:val="CommentSubject"/>
    <w:uiPriority w:val="99"/>
    <w:semiHidden/>
    <w:rsid w:val="001E3590"/>
    <w:rPr>
      <w:b/>
      <w:bCs/>
      <w:sz w:val="20"/>
      <w:szCs w:val="20"/>
    </w:rPr>
  </w:style>
  <w:style w:type="paragraph" w:styleId="BalloonText">
    <w:name w:val="Balloon Text"/>
    <w:basedOn w:val="Normal"/>
    <w:link w:val="BalloonTextChar"/>
    <w:uiPriority w:val="99"/>
    <w:semiHidden/>
    <w:unhideWhenUsed/>
    <w:rsid w:val="001E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90"/>
    <w:rPr>
      <w:rFonts w:ascii="Segoe UI" w:hAnsi="Segoe UI" w:cs="Segoe UI"/>
      <w:sz w:val="18"/>
      <w:szCs w:val="18"/>
    </w:rPr>
  </w:style>
  <w:style w:type="table" w:styleId="TableGrid">
    <w:name w:val="Table Grid"/>
    <w:basedOn w:val="TableNormal"/>
    <w:uiPriority w:val="39"/>
    <w:rsid w:val="001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DBC"/>
    <w:pPr>
      <w:ind w:left="720"/>
      <w:contextualSpacing/>
    </w:pPr>
  </w:style>
  <w:style w:type="paragraph" w:styleId="PlainText">
    <w:name w:val="Plain Text"/>
    <w:basedOn w:val="Normal"/>
    <w:link w:val="PlainTextChar"/>
    <w:uiPriority w:val="99"/>
    <w:unhideWhenUsed/>
    <w:rsid w:val="00A87A6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7A6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viewer.htm" TargetMode="External"/><Relationship Id="rId13" Type="http://schemas.microsoft.com/office/2016/09/relationships/commentsIds" Target="commentsIds.xml"/><Relationship Id="rId18" Type="http://schemas.openxmlformats.org/officeDocument/2006/relationships/hyperlink" Target="https://www.va.gov/change-address/"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va.gov/vaforms/search_action.asp" TargetMode="External"/><Relationship Id="rId12" Type="http://schemas.microsoft.com/office/2011/relationships/commentsExtended" Target="commentsExtended.xml"/><Relationship Id="rId17" Type="http://schemas.openxmlformats.org/officeDocument/2006/relationships/hyperlink" Target="https://www.va.gov/change-direct-deposit/" TargetMode="External"/><Relationship Id="rId2" Type="http://schemas.openxmlformats.org/officeDocument/2006/relationships/styles" Target="styles.xml"/><Relationship Id="rId16" Type="http://schemas.openxmlformats.org/officeDocument/2006/relationships/hyperlink" Target="https://www.va.gov/health-care/apply/application/introduction" TargetMode="External"/><Relationship Id="rId20" Type="http://schemas.openxmlformats.org/officeDocument/2006/relationships/hyperlink" Target="https://www.va.gov/records/get-military-service-records/" TargetMode="External"/><Relationship Id="rId1" Type="http://schemas.openxmlformats.org/officeDocument/2006/relationships/numbering" Target="numbering.xml"/><Relationship Id="rId6" Type="http://schemas.openxmlformats.org/officeDocument/2006/relationships/hyperlink" Target="https://www.va.gov/vaforms/"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hyperlink" Target="https://www.va.gov/vaforms/" TargetMode="External"/><Relationship Id="rId15" Type="http://schemas.openxmlformats.org/officeDocument/2006/relationships/hyperlink" Target="https://www.va.gov/education/how-to-apply/" TargetMode="External"/><Relationship Id="rId23" Type="http://schemas.microsoft.com/office/2011/relationships/people" Target="people.xml"/><Relationship Id="rId10" Type="http://schemas.openxmlformats.org/officeDocument/2006/relationships/hyperlink" Target="https://www.va.gov/vaforms/contact.asp" TargetMode="External"/><Relationship Id="rId19" Type="http://schemas.openxmlformats.org/officeDocument/2006/relationships/hyperlink" Target="https://www.va.gov/health-care/get-medical-records/" TargetMode="External"/><Relationship Id="rId4" Type="http://schemas.openxmlformats.org/officeDocument/2006/relationships/webSettings" Target="webSettings.xml"/><Relationship Id="rId9" Type="http://schemas.openxmlformats.org/officeDocument/2006/relationships/hyperlink" Target="https://www.va.gov/vaforms/help.asp" TargetMode="External"/><Relationship Id="rId14" Type="http://schemas.openxmlformats.org/officeDocument/2006/relationships/hyperlink" Target="https://www.va.gov/disability/how-to-file-clai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4</cp:revision>
  <dcterms:created xsi:type="dcterms:W3CDTF">2019-07-02T21:27:00Z</dcterms:created>
  <dcterms:modified xsi:type="dcterms:W3CDTF">2019-07-02T21:40:00Z</dcterms:modified>
</cp:coreProperties>
</file>