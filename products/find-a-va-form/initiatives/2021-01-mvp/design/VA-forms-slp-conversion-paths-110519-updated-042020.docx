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5C466" w14:textId="77777777" w:rsidR="000A1650" w:rsidRPr="00F6252F" w:rsidRDefault="000A1650" w:rsidP="000A1650">
      <w:pPr>
        <w:pStyle w:val="Title"/>
        <w:rPr>
          <w:rFonts w:asciiTheme="minorHAnsi" w:hAnsiTheme="minorHAnsi" w:cstheme="minorHAnsi"/>
          <w:sz w:val="48"/>
          <w:szCs w:val="48"/>
        </w:rPr>
      </w:pPr>
      <w:r w:rsidRPr="00F6252F">
        <w:rPr>
          <w:rFonts w:asciiTheme="minorHAnsi" w:hAnsiTheme="minorHAnsi" w:cstheme="minorHAnsi"/>
          <w:sz w:val="48"/>
          <w:szCs w:val="48"/>
        </w:rPr>
        <w:t>Find a VA form</w:t>
      </w:r>
    </w:p>
    <w:p w14:paraId="7E0C5265" w14:textId="77777777" w:rsidR="000A1650" w:rsidRPr="00F6252F" w:rsidRDefault="000A1650" w:rsidP="000A1650">
      <w:pPr>
        <w:pStyle w:val="Heading2"/>
        <w:rPr>
          <w:rFonts w:asciiTheme="minorHAnsi" w:hAnsiTheme="minorHAnsi" w:cstheme="minorHAnsi"/>
          <w:sz w:val="22"/>
          <w:szCs w:val="22"/>
        </w:rPr>
      </w:pPr>
      <w:r w:rsidRPr="00F6252F">
        <w:rPr>
          <w:rFonts w:asciiTheme="minorHAnsi" w:hAnsiTheme="minorHAnsi" w:cstheme="minorHAnsi"/>
          <w:sz w:val="22"/>
          <w:szCs w:val="22"/>
        </w:rPr>
        <w:t>Production notes</w:t>
      </w:r>
    </w:p>
    <w:tbl>
      <w:tblPr>
        <w:tblW w:w="5580"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138"/>
        <w:gridCol w:w="7297"/>
      </w:tblGrid>
      <w:tr w:rsidR="000A1650" w:rsidRPr="00F6252F" w14:paraId="052FC9A7" w14:textId="77777777" w:rsidTr="00B3288B">
        <w:trPr>
          <w:trHeight w:val="447"/>
        </w:trPr>
        <w:tc>
          <w:tcPr>
            <w:tcW w:w="3138" w:type="dxa"/>
            <w:shd w:val="clear" w:color="auto" w:fill="CCCCCC"/>
          </w:tcPr>
          <w:p w14:paraId="39C1E8A0" w14:textId="77777777" w:rsidR="000A1650" w:rsidRPr="00F6252F" w:rsidRDefault="000A1650" w:rsidP="00BF0475">
            <w:pPr>
              <w:rPr>
                <w:rFonts w:cstheme="minorHAnsi"/>
                <w:b/>
                <w:bCs/>
              </w:rPr>
            </w:pPr>
            <w:r w:rsidRPr="00F6252F">
              <w:rPr>
                <w:rFonts w:cstheme="minorHAnsi"/>
                <w:b/>
                <w:bCs/>
              </w:rPr>
              <w:t>IA / Path</w:t>
            </w:r>
          </w:p>
        </w:tc>
        <w:tc>
          <w:tcPr>
            <w:tcW w:w="7297" w:type="dxa"/>
          </w:tcPr>
          <w:p w14:paraId="5F060662" w14:textId="4F2B6ECC" w:rsidR="000A1650" w:rsidRPr="00F6252F" w:rsidRDefault="000A1650" w:rsidP="00BF0475">
            <w:pPr>
              <w:rPr>
                <w:rFonts w:cstheme="minorHAnsi"/>
              </w:rPr>
            </w:pPr>
            <w:r w:rsidRPr="00F6252F">
              <w:rPr>
                <w:rFonts w:cstheme="minorHAnsi"/>
              </w:rPr>
              <w:t>VA.gov &gt; Find a VA form</w:t>
            </w:r>
          </w:p>
        </w:tc>
      </w:tr>
      <w:tr w:rsidR="000A1650" w:rsidRPr="00F6252F" w14:paraId="1863F79F" w14:textId="77777777" w:rsidTr="00B3288B">
        <w:trPr>
          <w:trHeight w:val="429"/>
        </w:trPr>
        <w:tc>
          <w:tcPr>
            <w:tcW w:w="3138" w:type="dxa"/>
            <w:shd w:val="clear" w:color="auto" w:fill="CCCCCC"/>
          </w:tcPr>
          <w:p w14:paraId="1557BC4D" w14:textId="77777777" w:rsidR="000A1650" w:rsidRPr="00F6252F" w:rsidRDefault="000A1650" w:rsidP="00BF0475">
            <w:pPr>
              <w:rPr>
                <w:rFonts w:cstheme="minorHAnsi"/>
                <w:b/>
                <w:bCs/>
              </w:rPr>
            </w:pPr>
            <w:r w:rsidRPr="00F6252F">
              <w:rPr>
                <w:rFonts w:cstheme="minorHAnsi"/>
                <w:b/>
                <w:bCs/>
              </w:rPr>
              <w:t>Desired URL (consult search strategist for URL)</w:t>
            </w:r>
          </w:p>
        </w:tc>
        <w:tc>
          <w:tcPr>
            <w:tcW w:w="7297" w:type="dxa"/>
          </w:tcPr>
          <w:p w14:paraId="56FF3A14" w14:textId="18A10C6D" w:rsidR="00F6252F" w:rsidRPr="00F6252F" w:rsidRDefault="00F6252F" w:rsidP="00BF0475">
            <w:pPr>
              <w:rPr>
                <w:rFonts w:cstheme="minorHAnsi"/>
              </w:rPr>
            </w:pPr>
            <w:r w:rsidRPr="00F6252F">
              <w:rPr>
                <w:rStyle w:val="Hyperlink"/>
                <w:b/>
                <w:bCs/>
                <w:color w:val="auto"/>
                <w:u w:val="none"/>
              </w:rPr>
              <w:t>NEW url:</w:t>
            </w:r>
            <w:r w:rsidRPr="00F6252F">
              <w:rPr>
                <w:rStyle w:val="Hyperlink"/>
                <w:color w:val="auto"/>
              </w:rPr>
              <w:t xml:space="preserve"> </w:t>
            </w:r>
            <w:r w:rsidRPr="00F6252F">
              <w:rPr>
                <w:rStyle w:val="Hyperlink"/>
              </w:rPr>
              <w:t>https://www.va.gov/find-forms/</w:t>
            </w:r>
          </w:p>
        </w:tc>
      </w:tr>
      <w:tr w:rsidR="00B3288B" w:rsidRPr="00F6252F" w14:paraId="015F008B" w14:textId="77777777" w:rsidTr="00B3288B">
        <w:trPr>
          <w:trHeight w:val="429"/>
        </w:trPr>
        <w:tc>
          <w:tcPr>
            <w:tcW w:w="3138" w:type="dxa"/>
            <w:shd w:val="clear" w:color="auto" w:fill="CCCCCC"/>
          </w:tcPr>
          <w:p w14:paraId="2462E06F" w14:textId="77777777" w:rsidR="00B3288B" w:rsidRPr="00F6252F" w:rsidRDefault="00B3288B" w:rsidP="007960A8">
            <w:pPr>
              <w:rPr>
                <w:rFonts w:cstheme="minorHAnsi"/>
                <w:b/>
                <w:bCs/>
              </w:rPr>
            </w:pPr>
            <w:r w:rsidRPr="00F6252F">
              <w:rPr>
                <w:rFonts w:cstheme="minorHAnsi"/>
                <w:b/>
                <w:bCs/>
              </w:rPr>
              <w:t>Retire and redirect to canonical</w:t>
            </w:r>
          </w:p>
        </w:tc>
        <w:tc>
          <w:tcPr>
            <w:tcW w:w="7297" w:type="dxa"/>
          </w:tcPr>
          <w:p w14:paraId="3005E6EC" w14:textId="77777777" w:rsidR="00B3288B" w:rsidRPr="00F6252F" w:rsidRDefault="00E47ED0" w:rsidP="007960A8">
            <w:pPr>
              <w:rPr>
                <w:rFonts w:cstheme="minorHAnsi"/>
              </w:rPr>
            </w:pPr>
            <w:hyperlink r:id="rId5" w:history="1">
              <w:r w:rsidR="00B3288B" w:rsidRPr="00F6252F">
                <w:rPr>
                  <w:rStyle w:val="Hyperlink"/>
                  <w:rFonts w:cstheme="minorHAnsi"/>
                </w:rPr>
                <w:t>https://www.va.gov/vaforms/search_action.asp</w:t>
              </w:r>
            </w:hyperlink>
            <w:r w:rsidR="00B3288B" w:rsidRPr="00F6252F">
              <w:rPr>
                <w:rFonts w:cstheme="minorHAnsi"/>
              </w:rPr>
              <w:t xml:space="preserve"> </w:t>
            </w:r>
          </w:p>
          <w:p w14:paraId="0048BBF3" w14:textId="42ECE1BB" w:rsidR="00F6252F" w:rsidRPr="00F6252F" w:rsidRDefault="00E47ED0" w:rsidP="007960A8">
            <w:pPr>
              <w:rPr>
                <w:color w:val="0000FF"/>
                <w:u w:val="single"/>
              </w:rPr>
            </w:pPr>
            <w:hyperlink r:id="rId6" w:history="1">
              <w:r w:rsidR="00F6252F" w:rsidRPr="00F6252F">
                <w:rPr>
                  <w:rStyle w:val="Hyperlink"/>
                  <w:rFonts w:cstheme="minorHAnsi"/>
                </w:rPr>
                <w:t>https://www.va.gov/vaforms/</w:t>
              </w:r>
            </w:hyperlink>
            <w:r w:rsidR="00F6252F" w:rsidRPr="00F6252F">
              <w:rPr>
                <w:rStyle w:val="Hyperlink"/>
                <w:rFonts w:cstheme="minorHAnsi"/>
              </w:rPr>
              <w:t xml:space="preserve"> </w:t>
            </w:r>
          </w:p>
        </w:tc>
      </w:tr>
    </w:tbl>
    <w:p w14:paraId="34941661" w14:textId="77777777" w:rsidR="000A1650" w:rsidRPr="00F6252F" w:rsidRDefault="000A1650" w:rsidP="000A1650">
      <w:pPr>
        <w:pStyle w:val="Heading2"/>
        <w:rPr>
          <w:rFonts w:asciiTheme="minorHAnsi" w:hAnsiTheme="minorHAnsi" w:cstheme="minorHAnsi"/>
          <w:sz w:val="22"/>
          <w:szCs w:val="22"/>
        </w:rPr>
      </w:pPr>
      <w:r w:rsidRPr="00F6252F">
        <w:rPr>
          <w:rFonts w:asciiTheme="minorHAnsi" w:hAnsiTheme="minorHAnsi" w:cstheme="minorHAnsi"/>
          <w:sz w:val="22"/>
          <w:szCs w:val="22"/>
        </w:rPr>
        <w:t>Page properties</w:t>
      </w:r>
    </w:p>
    <w:tbl>
      <w:tblPr>
        <w:tblW w:w="5596" w:type="pct"/>
        <w:tblInd w:w="-90"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67"/>
        <w:gridCol w:w="6798"/>
      </w:tblGrid>
      <w:tr w:rsidR="000A1650" w:rsidRPr="00F6252F" w14:paraId="793D50A4" w14:textId="77777777" w:rsidTr="002D1639">
        <w:trPr>
          <w:trHeight w:val="427"/>
        </w:trPr>
        <w:tc>
          <w:tcPr>
            <w:tcW w:w="3670" w:type="dxa"/>
            <w:shd w:val="clear" w:color="auto" w:fill="CCCCCC"/>
          </w:tcPr>
          <w:p w14:paraId="302B47AE" w14:textId="32096E5E" w:rsidR="000A1650" w:rsidRPr="00F6252F" w:rsidRDefault="00864DBC" w:rsidP="00BF0475">
            <w:pPr>
              <w:rPr>
                <w:rFonts w:cstheme="minorHAnsi"/>
                <w:b/>
                <w:bCs/>
              </w:rPr>
            </w:pPr>
            <w:r w:rsidRPr="00F6252F">
              <w:rPr>
                <w:rFonts w:cstheme="minorHAnsi"/>
                <w:b/>
                <w:bCs/>
              </w:rPr>
              <w:t>H1 (page title)</w:t>
            </w:r>
          </w:p>
        </w:tc>
        <w:tc>
          <w:tcPr>
            <w:tcW w:w="6806" w:type="dxa"/>
          </w:tcPr>
          <w:p w14:paraId="076999C8" w14:textId="650A0DA9" w:rsidR="000A1650" w:rsidRPr="00F6252F" w:rsidRDefault="00340B7E" w:rsidP="00BF0475">
            <w:pPr>
              <w:rPr>
                <w:rFonts w:cstheme="minorHAnsi"/>
              </w:rPr>
            </w:pPr>
            <w:r w:rsidRPr="00F6252F">
              <w:rPr>
                <w:rFonts w:cstheme="minorHAnsi"/>
              </w:rPr>
              <w:t>Find a VA form</w:t>
            </w:r>
          </w:p>
        </w:tc>
      </w:tr>
      <w:tr w:rsidR="000A1650" w:rsidRPr="00F6252F" w14:paraId="00FFCB1D" w14:textId="77777777" w:rsidTr="002D1639">
        <w:trPr>
          <w:trHeight w:val="427"/>
        </w:trPr>
        <w:tc>
          <w:tcPr>
            <w:tcW w:w="3670" w:type="dxa"/>
            <w:shd w:val="clear" w:color="auto" w:fill="CCCCCC"/>
          </w:tcPr>
          <w:p w14:paraId="404B8C41" w14:textId="521DC107" w:rsidR="000A1650" w:rsidRPr="00F6252F" w:rsidRDefault="000A1650" w:rsidP="00BF0475">
            <w:pPr>
              <w:rPr>
                <w:rFonts w:cstheme="minorHAnsi"/>
                <w:b/>
                <w:bCs/>
              </w:rPr>
            </w:pPr>
            <w:r w:rsidRPr="00F6252F">
              <w:rPr>
                <w:rFonts w:cstheme="minorHAnsi"/>
                <w:b/>
                <w:bCs/>
              </w:rPr>
              <w:t xml:space="preserve">Browser </w:t>
            </w:r>
            <w:r w:rsidR="00864DBC" w:rsidRPr="00F6252F">
              <w:rPr>
                <w:rFonts w:cstheme="minorHAnsi"/>
                <w:b/>
                <w:bCs/>
              </w:rPr>
              <w:t>t</w:t>
            </w:r>
            <w:r w:rsidRPr="00F6252F">
              <w:rPr>
                <w:rFonts w:cstheme="minorHAnsi"/>
                <w:b/>
                <w:bCs/>
              </w:rPr>
              <w:t>itle</w:t>
            </w:r>
            <w:r w:rsidR="00864DBC" w:rsidRPr="00F6252F">
              <w:rPr>
                <w:rFonts w:cstheme="minorHAnsi"/>
                <w:b/>
                <w:bCs/>
              </w:rPr>
              <w:t xml:space="preserve"> (meta title)</w:t>
            </w:r>
          </w:p>
        </w:tc>
        <w:tc>
          <w:tcPr>
            <w:tcW w:w="6806" w:type="dxa"/>
          </w:tcPr>
          <w:p w14:paraId="2D506A03" w14:textId="4DBB01DF" w:rsidR="000A1650" w:rsidRPr="00F6252F" w:rsidRDefault="00340B7E" w:rsidP="00BF0475">
            <w:pPr>
              <w:rPr>
                <w:rFonts w:cstheme="minorHAnsi"/>
              </w:rPr>
            </w:pPr>
            <w:r w:rsidRPr="00F6252F">
              <w:rPr>
                <w:rFonts w:cstheme="minorHAnsi"/>
              </w:rPr>
              <w:t>Find A VA Form | Veterans Affairs</w:t>
            </w:r>
          </w:p>
        </w:tc>
      </w:tr>
      <w:tr w:rsidR="000A1650" w:rsidRPr="00F6252F" w14:paraId="42CC4772" w14:textId="77777777" w:rsidTr="002D1639">
        <w:trPr>
          <w:trHeight w:val="623"/>
        </w:trPr>
        <w:tc>
          <w:tcPr>
            <w:tcW w:w="3670" w:type="dxa"/>
            <w:shd w:val="clear" w:color="auto" w:fill="CCCCCC"/>
          </w:tcPr>
          <w:p w14:paraId="701FB8BA" w14:textId="6DE9667F" w:rsidR="000A1650" w:rsidRPr="00F6252F" w:rsidRDefault="000A1650" w:rsidP="00BF0475">
            <w:pPr>
              <w:rPr>
                <w:rFonts w:cstheme="minorHAnsi"/>
                <w:b/>
                <w:bCs/>
              </w:rPr>
            </w:pPr>
            <w:r w:rsidRPr="00F6252F">
              <w:rPr>
                <w:rFonts w:cstheme="minorHAnsi"/>
                <w:b/>
                <w:bCs/>
              </w:rPr>
              <w:t xml:space="preserve">Meta </w:t>
            </w:r>
            <w:r w:rsidR="00864DBC" w:rsidRPr="00F6252F">
              <w:rPr>
                <w:rFonts w:cstheme="minorHAnsi"/>
                <w:b/>
                <w:bCs/>
              </w:rPr>
              <w:t>d</w:t>
            </w:r>
            <w:r w:rsidRPr="00F6252F">
              <w:rPr>
                <w:rFonts w:cstheme="minorHAnsi"/>
                <w:b/>
                <w:bCs/>
              </w:rPr>
              <w:t xml:space="preserve">escription </w:t>
            </w:r>
          </w:p>
        </w:tc>
        <w:tc>
          <w:tcPr>
            <w:tcW w:w="6806" w:type="dxa"/>
          </w:tcPr>
          <w:p w14:paraId="0BFEA352" w14:textId="1A43B1BD" w:rsidR="000A1650" w:rsidRPr="00F6252F" w:rsidRDefault="009E7ADE" w:rsidP="00BF0475">
            <w:pPr>
              <w:rPr>
                <w:rFonts w:cstheme="minorHAnsi"/>
              </w:rPr>
            </w:pPr>
            <w:r w:rsidRPr="00F6252F">
              <w:rPr>
                <w:rFonts w:cstheme="minorHAnsi"/>
              </w:rPr>
              <w:t>Search for VA form</w:t>
            </w:r>
            <w:r w:rsidR="00624476" w:rsidRPr="00F6252F">
              <w:rPr>
                <w:rFonts w:cstheme="minorHAnsi"/>
              </w:rPr>
              <w:t>s</w:t>
            </w:r>
            <w:r w:rsidRPr="00F6252F">
              <w:rPr>
                <w:rFonts w:cstheme="minorHAnsi"/>
              </w:rPr>
              <w:t xml:space="preserve"> by keyword, form name, or form number.</w:t>
            </w:r>
            <w:r w:rsidR="00864DBC" w:rsidRPr="00F6252F">
              <w:rPr>
                <w:rFonts w:cstheme="minorHAnsi"/>
              </w:rPr>
              <w:t xml:space="preserve"> Quickly access top tasks for frequently downloaded </w:t>
            </w:r>
            <w:r w:rsidR="002D1639" w:rsidRPr="00F6252F">
              <w:rPr>
                <w:rFonts w:cstheme="minorHAnsi"/>
              </w:rPr>
              <w:t xml:space="preserve">VA </w:t>
            </w:r>
            <w:r w:rsidR="00864DBC" w:rsidRPr="00F6252F">
              <w:rPr>
                <w:rFonts w:cstheme="minorHAnsi"/>
              </w:rPr>
              <w:t>forms.</w:t>
            </w:r>
          </w:p>
        </w:tc>
      </w:tr>
      <w:tr w:rsidR="000A1650" w:rsidRPr="00E47ED0" w14:paraId="3D5B94D6" w14:textId="77777777" w:rsidTr="002D1639">
        <w:trPr>
          <w:trHeight w:val="427"/>
        </w:trPr>
        <w:tc>
          <w:tcPr>
            <w:tcW w:w="3670" w:type="dxa"/>
            <w:shd w:val="clear" w:color="auto" w:fill="CCCCCC"/>
          </w:tcPr>
          <w:p w14:paraId="31DDC545" w14:textId="2FCCD4FD" w:rsidR="000A1650" w:rsidRPr="00F6252F" w:rsidRDefault="000A1650" w:rsidP="00BF0475">
            <w:pPr>
              <w:rPr>
                <w:rFonts w:cstheme="minorHAnsi"/>
                <w:b/>
                <w:bCs/>
              </w:rPr>
            </w:pPr>
            <w:r w:rsidRPr="00F6252F">
              <w:rPr>
                <w:rFonts w:cstheme="minorHAnsi"/>
                <w:b/>
                <w:bCs/>
              </w:rPr>
              <w:t xml:space="preserve">SEO </w:t>
            </w:r>
            <w:r w:rsidR="00864DBC" w:rsidRPr="00F6252F">
              <w:rPr>
                <w:rFonts w:cstheme="minorHAnsi"/>
                <w:b/>
                <w:bCs/>
              </w:rPr>
              <w:t>t</w:t>
            </w:r>
            <w:r w:rsidRPr="00F6252F">
              <w:rPr>
                <w:rFonts w:cstheme="minorHAnsi"/>
                <w:b/>
                <w:bCs/>
              </w:rPr>
              <w:t>erms</w:t>
            </w:r>
          </w:p>
        </w:tc>
        <w:tc>
          <w:tcPr>
            <w:tcW w:w="6806" w:type="dxa"/>
          </w:tcPr>
          <w:p w14:paraId="23E5AE47" w14:textId="32065E74" w:rsidR="000A1650" w:rsidRPr="00E47ED0" w:rsidRDefault="00624476" w:rsidP="00BF0475">
            <w:pPr>
              <w:rPr>
                <w:rFonts w:cstheme="minorHAnsi"/>
                <w:lang w:val="es-ES"/>
                <w:rPrChange w:id="0" w:author="Stephanie Orkand" w:date="2020-04-20T16:06:00Z">
                  <w:rPr>
                    <w:rFonts w:cstheme="minorHAnsi"/>
                  </w:rPr>
                </w:rPrChange>
              </w:rPr>
            </w:pPr>
            <w:r w:rsidRPr="00E47ED0">
              <w:rPr>
                <w:rFonts w:cstheme="minorHAnsi"/>
                <w:lang w:val="es-ES"/>
                <w:rPrChange w:id="1" w:author="Stephanie Orkand" w:date="2020-04-20T16:06:00Z">
                  <w:rPr>
                    <w:rFonts w:cstheme="minorHAnsi"/>
                  </w:rPr>
                </w:rPrChange>
              </w:rPr>
              <w:t xml:space="preserve">va </w:t>
            </w:r>
            <w:proofErr w:type="spellStart"/>
            <w:r w:rsidR="00340B7E" w:rsidRPr="00E47ED0">
              <w:rPr>
                <w:rFonts w:cstheme="minorHAnsi"/>
                <w:lang w:val="es-ES"/>
                <w:rPrChange w:id="2" w:author="Stephanie Orkand" w:date="2020-04-20T16:06:00Z">
                  <w:rPr>
                    <w:rFonts w:cstheme="minorHAnsi"/>
                  </w:rPr>
                </w:rPrChange>
              </w:rPr>
              <w:t>form</w:t>
            </w:r>
            <w:r w:rsidR="003D0545" w:rsidRPr="00E47ED0">
              <w:rPr>
                <w:rFonts w:cstheme="minorHAnsi"/>
                <w:lang w:val="es-ES"/>
                <w:rPrChange w:id="3" w:author="Stephanie Orkand" w:date="2020-04-20T16:06:00Z">
                  <w:rPr>
                    <w:rFonts w:cstheme="minorHAnsi"/>
                  </w:rPr>
                </w:rPrChange>
              </w:rPr>
              <w:t>s</w:t>
            </w:r>
            <w:proofErr w:type="spellEnd"/>
            <w:r w:rsidRPr="00E47ED0">
              <w:rPr>
                <w:rFonts w:cstheme="minorHAnsi"/>
                <w:lang w:val="es-ES"/>
                <w:rPrChange w:id="4" w:author="Stephanie Orkand" w:date="2020-04-20T16:06:00Z">
                  <w:rPr>
                    <w:rFonts w:cstheme="minorHAnsi"/>
                  </w:rPr>
                </w:rPrChange>
              </w:rPr>
              <w:t xml:space="preserve">, va </w:t>
            </w:r>
            <w:proofErr w:type="spellStart"/>
            <w:r w:rsidRPr="00E47ED0">
              <w:rPr>
                <w:rFonts w:cstheme="minorHAnsi"/>
                <w:lang w:val="es-ES"/>
                <w:rPrChange w:id="5" w:author="Stephanie Orkand" w:date="2020-04-20T16:06:00Z">
                  <w:rPr>
                    <w:rFonts w:cstheme="minorHAnsi"/>
                  </w:rPr>
                </w:rPrChange>
              </w:rPr>
              <w:t>gov</w:t>
            </w:r>
            <w:proofErr w:type="spellEnd"/>
            <w:r w:rsidRPr="00E47ED0">
              <w:rPr>
                <w:rFonts w:cstheme="minorHAnsi"/>
                <w:lang w:val="es-ES"/>
                <w:rPrChange w:id="6" w:author="Stephanie Orkand" w:date="2020-04-20T16:06:00Z">
                  <w:rPr>
                    <w:rFonts w:cstheme="minorHAnsi"/>
                  </w:rPr>
                </w:rPrChange>
              </w:rPr>
              <w:t xml:space="preserve"> </w:t>
            </w:r>
            <w:proofErr w:type="spellStart"/>
            <w:r w:rsidRPr="00E47ED0">
              <w:rPr>
                <w:rFonts w:cstheme="minorHAnsi"/>
                <w:lang w:val="es-ES"/>
                <w:rPrChange w:id="7" w:author="Stephanie Orkand" w:date="2020-04-20T16:06:00Z">
                  <w:rPr>
                    <w:rFonts w:cstheme="minorHAnsi"/>
                  </w:rPr>
                </w:rPrChange>
              </w:rPr>
              <w:t>forms</w:t>
            </w:r>
            <w:proofErr w:type="spellEnd"/>
          </w:p>
        </w:tc>
      </w:tr>
    </w:tbl>
    <w:p w14:paraId="5B453001" w14:textId="77777777" w:rsidR="000A1650" w:rsidRPr="00E47ED0" w:rsidRDefault="000A1650">
      <w:pPr>
        <w:rPr>
          <w:rFonts w:cstheme="minorHAnsi"/>
          <w:lang w:val="es-ES"/>
          <w:rPrChange w:id="8" w:author="Stephanie Orkand" w:date="2020-04-20T16:06:00Z">
            <w:rPr>
              <w:rFonts w:cstheme="minorHAnsi"/>
            </w:rPr>
          </w:rPrChange>
        </w:rPr>
      </w:pPr>
    </w:p>
    <w:p w14:paraId="0CF8D6E5" w14:textId="02388BAB" w:rsidR="008868BB" w:rsidRPr="00F6252F" w:rsidRDefault="008868BB" w:rsidP="008868BB">
      <w:pPr>
        <w:pStyle w:val="Heading2"/>
        <w:rPr>
          <w:rFonts w:asciiTheme="minorHAnsi" w:hAnsiTheme="minorHAnsi" w:cstheme="minorHAnsi"/>
          <w:sz w:val="22"/>
          <w:szCs w:val="22"/>
        </w:rPr>
      </w:pPr>
      <w:r w:rsidRPr="00F6252F">
        <w:rPr>
          <w:rFonts w:asciiTheme="minorHAnsi" w:hAnsiTheme="minorHAnsi" w:cstheme="minorHAnsi"/>
          <w:sz w:val="22"/>
          <w:szCs w:val="22"/>
        </w:rPr>
        <w:t>Content</w:t>
      </w:r>
    </w:p>
    <w:p w14:paraId="39B58245" w14:textId="77777777" w:rsidR="00ED7C61" w:rsidRPr="00F6252F" w:rsidRDefault="00ED7C61">
      <w:pPr>
        <w:rPr>
          <w:rFonts w:cstheme="minorHAnsi"/>
        </w:rPr>
      </w:pPr>
    </w:p>
    <w:p w14:paraId="03536D4F" w14:textId="396243DC" w:rsidR="00ED7C61" w:rsidRPr="00F6252F" w:rsidRDefault="00ED7C61">
      <w:pPr>
        <w:rPr>
          <w:rFonts w:cstheme="minorHAnsi"/>
          <w:b/>
          <w:sz w:val="28"/>
        </w:rPr>
      </w:pPr>
      <w:r w:rsidRPr="00F6252F">
        <w:rPr>
          <w:rFonts w:cstheme="minorHAnsi"/>
          <w:b/>
          <w:sz w:val="28"/>
        </w:rPr>
        <w:t>H1: Find a VA form</w:t>
      </w:r>
    </w:p>
    <w:p w14:paraId="1FAD0054" w14:textId="5464F751" w:rsidR="00864DBC" w:rsidRPr="00F6252F" w:rsidRDefault="006852BD" w:rsidP="00864DBC">
      <w:pPr>
        <w:rPr>
          <w:rFonts w:cstheme="minorHAnsi"/>
          <w:sz w:val="24"/>
        </w:rPr>
      </w:pPr>
      <w:r w:rsidRPr="00F6252F">
        <w:rPr>
          <w:rFonts w:cstheme="minorHAnsi"/>
          <w:sz w:val="24"/>
        </w:rPr>
        <w:t>Search for a VA form by keyword</w:t>
      </w:r>
      <w:r w:rsidR="00170456" w:rsidRPr="00F6252F">
        <w:rPr>
          <w:rFonts w:cstheme="minorHAnsi"/>
          <w:sz w:val="24"/>
        </w:rPr>
        <w:t>, form name</w:t>
      </w:r>
      <w:r w:rsidR="009E7ADE" w:rsidRPr="00F6252F">
        <w:rPr>
          <w:rFonts w:cstheme="minorHAnsi"/>
          <w:sz w:val="24"/>
        </w:rPr>
        <w:t xml:space="preserve">, or form </w:t>
      </w:r>
      <w:r w:rsidRPr="00F6252F">
        <w:rPr>
          <w:rFonts w:cstheme="minorHAnsi"/>
          <w:sz w:val="24"/>
        </w:rPr>
        <w:t xml:space="preserve">number. </w:t>
      </w:r>
    </w:p>
    <w:p w14:paraId="32951F48" w14:textId="5679E8B2" w:rsidR="00170456" w:rsidRPr="00F6252F" w:rsidRDefault="00170456">
      <w:pPr>
        <w:rPr>
          <w:rFonts w:cstheme="minorHAnsi"/>
        </w:rPr>
      </w:pPr>
    </w:p>
    <w:tbl>
      <w:tblPr>
        <w:tblStyle w:val="TableGrid"/>
        <w:tblW w:w="0" w:type="auto"/>
        <w:tblLook w:val="04A0" w:firstRow="1" w:lastRow="0" w:firstColumn="1" w:lastColumn="0" w:noHBand="0" w:noVBand="1"/>
      </w:tblPr>
      <w:tblGrid>
        <w:gridCol w:w="4405"/>
        <w:gridCol w:w="1828"/>
      </w:tblGrid>
      <w:tr w:rsidR="00170456" w:rsidRPr="00F6252F" w14:paraId="64FA0F5F" w14:textId="77777777" w:rsidTr="00170456">
        <w:tc>
          <w:tcPr>
            <w:tcW w:w="4405" w:type="dxa"/>
          </w:tcPr>
          <w:p w14:paraId="612AF8E5" w14:textId="1DE0DEC4" w:rsidR="00170456" w:rsidRPr="00F6252F" w:rsidRDefault="00170456">
            <w:pPr>
              <w:rPr>
                <w:rFonts w:cstheme="minorHAnsi"/>
              </w:rPr>
            </w:pPr>
            <w:r w:rsidRPr="00F6252F">
              <w:rPr>
                <w:rFonts w:cstheme="minorHAnsi"/>
              </w:rPr>
              <w:t>Keyword, form name, or number</w:t>
            </w:r>
            <w:r w:rsidRPr="00F6252F">
              <w:rPr>
                <w:rFonts w:cstheme="minorHAnsi"/>
              </w:rPr>
              <w:br/>
            </w:r>
            <w:r w:rsidRPr="00F6252F">
              <w:rPr>
                <w:rFonts w:cstheme="minorHAnsi"/>
              </w:rPr>
              <w:br/>
              <w:t xml:space="preserve">[ TEXT ENTRY </w:t>
            </w:r>
            <w:proofErr w:type="gramStart"/>
            <w:r w:rsidRPr="00F6252F">
              <w:rPr>
                <w:rFonts w:cstheme="minorHAnsi"/>
              </w:rPr>
              <w:t>FIELD ]</w:t>
            </w:r>
            <w:proofErr w:type="gramEnd"/>
          </w:p>
        </w:tc>
        <w:tc>
          <w:tcPr>
            <w:tcW w:w="1828" w:type="dxa"/>
          </w:tcPr>
          <w:p w14:paraId="489B413B" w14:textId="77777777" w:rsidR="00170456" w:rsidRPr="00F6252F" w:rsidRDefault="00170456" w:rsidP="00170456">
            <w:pPr>
              <w:rPr>
                <w:rFonts w:cstheme="minorHAnsi"/>
              </w:rPr>
            </w:pPr>
          </w:p>
          <w:p w14:paraId="5E0445E3" w14:textId="56CEC078" w:rsidR="00170456" w:rsidRPr="00F6252F" w:rsidRDefault="00170456">
            <w:pPr>
              <w:rPr>
                <w:rFonts w:cstheme="minorHAnsi"/>
              </w:rPr>
            </w:pPr>
            <w:r w:rsidRPr="00F6252F">
              <w:rPr>
                <w:rFonts w:cstheme="minorHAnsi"/>
              </w:rPr>
              <w:t xml:space="preserve">Search [BUTTON] </w:t>
            </w:r>
          </w:p>
        </w:tc>
      </w:tr>
    </w:tbl>
    <w:p w14:paraId="12A91053" w14:textId="77777777" w:rsidR="00375D01" w:rsidRPr="00F6252F" w:rsidRDefault="00375D01">
      <w:pPr>
        <w:rPr>
          <w:rFonts w:cstheme="minorHAnsi"/>
        </w:rPr>
      </w:pPr>
    </w:p>
    <w:p w14:paraId="15512150" w14:textId="1BE591D5" w:rsidR="00492CCB" w:rsidRPr="00F6252F" w:rsidRDefault="00492CCB" w:rsidP="00492CCB">
      <w:pPr>
        <w:rPr>
          <w:rFonts w:cstheme="minorHAnsi"/>
          <w:b/>
          <w:sz w:val="24"/>
        </w:rPr>
      </w:pPr>
      <w:r w:rsidRPr="00F6252F">
        <w:rPr>
          <w:rFonts w:cstheme="minorHAnsi"/>
          <w:b/>
          <w:sz w:val="24"/>
        </w:rPr>
        <w:t xml:space="preserve">H2: </w:t>
      </w:r>
      <w:r w:rsidR="005A7A79" w:rsidRPr="00F6252F">
        <w:rPr>
          <w:rFonts w:cstheme="minorHAnsi"/>
          <w:b/>
          <w:sz w:val="24"/>
        </w:rPr>
        <w:t xml:space="preserve">Top tasks </w:t>
      </w:r>
      <w:r w:rsidR="00375D01" w:rsidRPr="00F6252F">
        <w:rPr>
          <w:rFonts w:cstheme="minorHAnsi"/>
          <w:b/>
          <w:sz w:val="24"/>
        </w:rPr>
        <w:t>for frequently downloaded</w:t>
      </w:r>
      <w:r w:rsidR="00670685" w:rsidRPr="00F6252F">
        <w:rPr>
          <w:rFonts w:cstheme="minorHAnsi"/>
          <w:b/>
          <w:sz w:val="24"/>
        </w:rPr>
        <w:t xml:space="preserve"> VA</w:t>
      </w:r>
      <w:r w:rsidR="00375D01" w:rsidRPr="00F6252F">
        <w:rPr>
          <w:rFonts w:cstheme="minorHAnsi"/>
          <w:b/>
          <w:sz w:val="24"/>
        </w:rPr>
        <w:t xml:space="preserve"> forms</w:t>
      </w:r>
    </w:p>
    <w:p w14:paraId="6477A43F" w14:textId="16F488CE" w:rsidR="0064393D" w:rsidRPr="00F6252F" w:rsidRDefault="00D003A4" w:rsidP="00877783">
      <w:pPr>
        <w:rPr>
          <w:rFonts w:cstheme="minorHAnsi"/>
        </w:rPr>
      </w:pPr>
      <w:r w:rsidRPr="00F6252F">
        <w:rPr>
          <w:rFonts w:cstheme="minorHAnsi"/>
        </w:rPr>
        <w:t>You can now do many form tasks online</w:t>
      </w:r>
      <w:r w:rsidR="00877783" w:rsidRPr="00F6252F">
        <w:rPr>
          <w:rFonts w:cstheme="minorHAnsi"/>
        </w:rPr>
        <w:t xml:space="preserve">, like filing a disability claim or applying for the GI Bill. Get started online, and we’ll walk you through step-by-step. </w:t>
      </w:r>
      <w:r w:rsidR="0081245F" w:rsidRPr="00F6252F">
        <w:rPr>
          <w:rFonts w:cstheme="minorHAnsi"/>
        </w:rPr>
        <w:t xml:space="preserve"> </w:t>
      </w:r>
    </w:p>
    <w:p w14:paraId="54C565C8" w14:textId="77777777" w:rsidR="0064393D" w:rsidRPr="00F6252F" w:rsidRDefault="0064393D" w:rsidP="005A7A79">
      <w:pPr>
        <w:rPr>
          <w:rFonts w:cstheme="minorHAnsi"/>
        </w:rPr>
      </w:pPr>
    </w:p>
    <w:p w14:paraId="33DE9627" w14:textId="0F8A081E" w:rsidR="00375D01" w:rsidRPr="00F6252F" w:rsidRDefault="00F139FD" w:rsidP="00492CCB">
      <w:pPr>
        <w:rPr>
          <w:rFonts w:cstheme="minorHAnsi"/>
        </w:rPr>
      </w:pPr>
      <w:r w:rsidRPr="00F6252F">
        <w:rPr>
          <w:rFonts w:cstheme="minorHAnsi"/>
          <w:b/>
        </w:rPr>
        <w:t>F</w:t>
      </w:r>
      <w:r w:rsidR="005A7A79" w:rsidRPr="00F6252F">
        <w:rPr>
          <w:rFonts w:cstheme="minorHAnsi"/>
          <w:b/>
        </w:rPr>
        <w:t>ile</w:t>
      </w:r>
      <w:r w:rsidR="00492CCB" w:rsidRPr="00F6252F">
        <w:rPr>
          <w:rFonts w:cstheme="minorHAnsi"/>
          <w:b/>
        </w:rPr>
        <w:t xml:space="preserve"> a VA disability claim</w:t>
      </w:r>
      <w:r w:rsidR="00492CCB" w:rsidRPr="00F6252F">
        <w:rPr>
          <w:rFonts w:cstheme="minorHAnsi"/>
        </w:rPr>
        <w:t xml:space="preserve"> </w:t>
      </w:r>
      <w:r w:rsidR="006E6EC2" w:rsidRPr="00F6252F">
        <w:rPr>
          <w:rFonts w:cstheme="minorHAnsi"/>
        </w:rPr>
        <w:br/>
      </w:r>
      <w:r w:rsidR="005A7A79" w:rsidRPr="00F6252F">
        <w:rPr>
          <w:rFonts w:cstheme="minorHAnsi"/>
        </w:rPr>
        <w:t xml:space="preserve">[LINK </w:t>
      </w:r>
      <w:hyperlink r:id="rId7" w:history="1">
        <w:r w:rsidR="005A7A79" w:rsidRPr="00F6252F">
          <w:rPr>
            <w:rStyle w:val="Hyperlink"/>
            <w:rFonts w:cstheme="minorHAnsi"/>
          </w:rPr>
          <w:t>https://www.va.gov/disability/how-to-file-claim/</w:t>
        </w:r>
      </w:hyperlink>
      <w:r w:rsidR="005A7A79" w:rsidRPr="00F6252F">
        <w:rPr>
          <w:rStyle w:val="Hyperlink"/>
          <w:rFonts w:cstheme="minorHAnsi"/>
        </w:rPr>
        <w:t>]</w:t>
      </w:r>
      <w:r w:rsidR="00375D01" w:rsidRPr="00F6252F">
        <w:rPr>
          <w:rFonts w:cstheme="minorHAnsi"/>
        </w:rPr>
        <w:t xml:space="preserve"> </w:t>
      </w:r>
    </w:p>
    <w:p w14:paraId="7D33309A" w14:textId="7C343A69" w:rsidR="00492CCB" w:rsidRDefault="00492CCB" w:rsidP="00492CCB">
      <w:pPr>
        <w:rPr>
          <w:ins w:id="9" w:author="Lee, Jennifer Y." w:date="2020-04-10T11:48:00Z"/>
          <w:rFonts w:cstheme="minorHAnsi"/>
          <w:color w:val="323A45"/>
          <w:shd w:val="clear" w:color="auto" w:fill="FFFFFF"/>
        </w:rPr>
      </w:pPr>
      <w:r w:rsidRPr="00F6252F">
        <w:rPr>
          <w:rFonts w:cstheme="minorHAnsi"/>
        </w:rPr>
        <w:t xml:space="preserve">Equal to </w:t>
      </w:r>
      <w:r w:rsidRPr="00F6252F">
        <w:rPr>
          <w:rFonts w:cstheme="minorHAnsi"/>
          <w:color w:val="323A45"/>
          <w:shd w:val="clear" w:color="auto" w:fill="FFFFFF"/>
        </w:rPr>
        <w:t>VA Form 21-526EZ</w:t>
      </w:r>
    </w:p>
    <w:p w14:paraId="7AB1BF22" w14:textId="05308059" w:rsidR="00F6252F" w:rsidRPr="00F6252F" w:rsidRDefault="00F6252F" w:rsidP="00492CCB">
      <w:pPr>
        <w:rPr>
          <w:rFonts w:cstheme="minorHAnsi"/>
        </w:rPr>
      </w:pPr>
      <w:ins w:id="10" w:author="Lee, Jennifer Y." w:date="2020-04-10T11:49:00Z">
        <w:r w:rsidRPr="00F6252F">
          <w:rPr>
            <w:rFonts w:cstheme="minorHAnsi"/>
            <w:color w:val="323A45"/>
            <w:highlight w:val="yellow"/>
            <w:shd w:val="clear" w:color="auto" w:fill="FFFFFF"/>
          </w:rPr>
          <w:t>Read more</w:t>
        </w:r>
      </w:ins>
    </w:p>
    <w:p w14:paraId="2FDC8D5D" w14:textId="77777777" w:rsidR="00492CCB" w:rsidRPr="00F6252F" w:rsidRDefault="00492CCB" w:rsidP="00492CCB">
      <w:pPr>
        <w:rPr>
          <w:rFonts w:cstheme="minorHAnsi"/>
        </w:rPr>
      </w:pPr>
    </w:p>
    <w:p w14:paraId="3B2807B8" w14:textId="3D6628C3" w:rsidR="00492CCB" w:rsidRPr="00F6252F" w:rsidRDefault="005A7A79" w:rsidP="00492CCB">
      <w:pPr>
        <w:rPr>
          <w:rFonts w:cstheme="minorHAnsi"/>
        </w:rPr>
      </w:pPr>
      <w:r w:rsidRPr="00F6252F">
        <w:rPr>
          <w:rFonts w:cstheme="minorHAnsi"/>
          <w:b/>
        </w:rPr>
        <w:lastRenderedPageBreak/>
        <w:t>Apply</w:t>
      </w:r>
      <w:r w:rsidR="00492CCB" w:rsidRPr="00F6252F">
        <w:rPr>
          <w:rFonts w:cstheme="minorHAnsi"/>
          <w:b/>
        </w:rPr>
        <w:t xml:space="preserve"> for the GI Bill and other education benefits </w:t>
      </w:r>
      <w:r w:rsidR="006E6EC2" w:rsidRPr="00F6252F">
        <w:rPr>
          <w:rFonts w:cstheme="minorHAnsi"/>
          <w:b/>
        </w:rPr>
        <w:br/>
      </w:r>
      <w:r w:rsidRPr="00F6252F">
        <w:rPr>
          <w:rFonts w:cstheme="minorHAnsi"/>
        </w:rPr>
        <w:t xml:space="preserve">[LINK </w:t>
      </w:r>
      <w:hyperlink r:id="rId8" w:history="1">
        <w:r w:rsidRPr="00F6252F">
          <w:rPr>
            <w:rStyle w:val="Hyperlink"/>
            <w:rFonts w:cstheme="minorHAnsi"/>
          </w:rPr>
          <w:t>https://www.va.gov/education/how-to-apply/</w:t>
        </w:r>
      </w:hyperlink>
      <w:r w:rsidRPr="00F6252F">
        <w:rPr>
          <w:rStyle w:val="Hyperlink"/>
          <w:rFonts w:cstheme="minorHAnsi"/>
        </w:rPr>
        <w:t>]</w:t>
      </w:r>
    </w:p>
    <w:p w14:paraId="09BCFD02" w14:textId="44E61374" w:rsidR="00492CCB" w:rsidRDefault="00492CCB" w:rsidP="00492CCB">
      <w:pPr>
        <w:rPr>
          <w:ins w:id="11" w:author="Lee, Jennifer Y." w:date="2020-04-10T11:48:00Z"/>
          <w:rFonts w:cstheme="minorHAnsi"/>
          <w:color w:val="323A45"/>
          <w:shd w:val="clear" w:color="auto" w:fill="FFFFFF"/>
        </w:rPr>
      </w:pPr>
      <w:r w:rsidRPr="00F6252F">
        <w:rPr>
          <w:rFonts w:cstheme="minorHAnsi"/>
          <w:color w:val="323A45"/>
          <w:shd w:val="clear" w:color="auto" w:fill="FFFFFF"/>
        </w:rPr>
        <w:t>Equal to VA Form</w:t>
      </w:r>
      <w:r w:rsidR="005A7A79" w:rsidRPr="00F6252F">
        <w:rPr>
          <w:rFonts w:cstheme="minorHAnsi"/>
          <w:color w:val="323A45"/>
          <w:shd w:val="clear" w:color="auto" w:fill="FFFFFF"/>
        </w:rPr>
        <w:t>s</w:t>
      </w:r>
      <w:r w:rsidRPr="00F6252F">
        <w:rPr>
          <w:rFonts w:cstheme="minorHAnsi"/>
          <w:color w:val="323A45"/>
          <w:shd w:val="clear" w:color="auto" w:fill="FFFFFF"/>
        </w:rPr>
        <w:t xml:space="preserve"> 22-1990</w:t>
      </w:r>
      <w:r w:rsidR="005A7A79" w:rsidRPr="00F6252F">
        <w:rPr>
          <w:rFonts w:cstheme="minorHAnsi"/>
          <w:color w:val="323A45"/>
          <w:shd w:val="clear" w:color="auto" w:fill="FFFFFF"/>
        </w:rPr>
        <w:t xml:space="preserve"> and 22-</w:t>
      </w:r>
      <w:r w:rsidRPr="00F6252F">
        <w:rPr>
          <w:rFonts w:cstheme="minorHAnsi"/>
          <w:color w:val="323A45"/>
          <w:shd w:val="clear" w:color="auto" w:fill="FFFFFF"/>
        </w:rPr>
        <w:t>1995</w:t>
      </w:r>
    </w:p>
    <w:p w14:paraId="49852DFE" w14:textId="7F95F8B5" w:rsidR="00F6252F" w:rsidRPr="00F6252F" w:rsidRDefault="00F6252F" w:rsidP="00492CCB">
      <w:pPr>
        <w:rPr>
          <w:rFonts w:cstheme="minorHAnsi"/>
          <w:color w:val="323A45"/>
          <w:shd w:val="clear" w:color="auto" w:fill="FFFFFF"/>
        </w:rPr>
      </w:pPr>
      <w:ins w:id="12" w:author="Lee, Jennifer Y." w:date="2020-04-10T11:49:00Z">
        <w:r w:rsidRPr="00F6252F">
          <w:rPr>
            <w:rFonts w:cstheme="minorHAnsi"/>
            <w:color w:val="323A45"/>
            <w:highlight w:val="yellow"/>
            <w:shd w:val="clear" w:color="auto" w:fill="FFFFFF"/>
          </w:rPr>
          <w:t>Rea</w:t>
        </w:r>
      </w:ins>
      <w:ins w:id="13" w:author="Lee, Jennifer Y." w:date="2020-04-10T11:50:00Z">
        <w:r w:rsidRPr="00F6252F">
          <w:rPr>
            <w:rFonts w:cstheme="minorHAnsi"/>
            <w:color w:val="323A45"/>
            <w:highlight w:val="yellow"/>
            <w:shd w:val="clear" w:color="auto" w:fill="FFFFFF"/>
          </w:rPr>
          <w:t>d more</w:t>
        </w:r>
      </w:ins>
    </w:p>
    <w:p w14:paraId="3242DD11" w14:textId="77777777" w:rsidR="00492CCB" w:rsidRPr="00F6252F" w:rsidRDefault="00492CCB" w:rsidP="00492CCB">
      <w:pPr>
        <w:rPr>
          <w:rFonts w:cstheme="minorHAnsi"/>
        </w:rPr>
      </w:pPr>
    </w:p>
    <w:p w14:paraId="4A279683" w14:textId="13368DB8" w:rsidR="00492CCB" w:rsidRPr="00F6252F" w:rsidRDefault="00492CCB" w:rsidP="00492CCB">
      <w:pPr>
        <w:rPr>
          <w:rStyle w:val="Hyperlink"/>
          <w:rFonts w:cstheme="minorHAnsi"/>
        </w:rPr>
      </w:pPr>
      <w:r w:rsidRPr="00F6252F">
        <w:rPr>
          <w:rFonts w:cstheme="minorHAnsi"/>
          <w:b/>
        </w:rPr>
        <w:t xml:space="preserve">Apply for </w:t>
      </w:r>
      <w:r w:rsidR="005A7A79" w:rsidRPr="00F6252F">
        <w:rPr>
          <w:rFonts w:cstheme="minorHAnsi"/>
          <w:b/>
        </w:rPr>
        <w:t xml:space="preserve">VA </w:t>
      </w:r>
      <w:r w:rsidRPr="00F6252F">
        <w:rPr>
          <w:rFonts w:cstheme="minorHAnsi"/>
          <w:b/>
        </w:rPr>
        <w:t>health care benefits</w:t>
      </w:r>
      <w:r w:rsidRPr="00F6252F">
        <w:rPr>
          <w:rFonts w:cstheme="minorHAnsi"/>
        </w:rPr>
        <w:t xml:space="preserve"> </w:t>
      </w:r>
      <w:r w:rsidR="006E6EC2" w:rsidRPr="00F6252F">
        <w:rPr>
          <w:rFonts w:cstheme="minorHAnsi"/>
        </w:rPr>
        <w:br/>
      </w:r>
      <w:r w:rsidR="005A7A79" w:rsidRPr="00F6252F">
        <w:rPr>
          <w:rFonts w:cstheme="minorHAnsi"/>
        </w:rPr>
        <w:t xml:space="preserve">[LINK </w:t>
      </w:r>
      <w:hyperlink r:id="rId9" w:history="1">
        <w:r w:rsidR="005A7A79" w:rsidRPr="00F6252F">
          <w:rPr>
            <w:rStyle w:val="Hyperlink"/>
            <w:rFonts w:cstheme="minorHAnsi"/>
          </w:rPr>
          <w:t>https://www.va.gov/health-care/apply/application/introduction</w:t>
        </w:r>
      </w:hyperlink>
      <w:r w:rsidR="005A7A79" w:rsidRPr="00F6252F">
        <w:rPr>
          <w:rStyle w:val="Hyperlink"/>
          <w:rFonts w:cstheme="minorHAnsi"/>
        </w:rPr>
        <w:t>]</w:t>
      </w:r>
    </w:p>
    <w:p w14:paraId="6BC6086A" w14:textId="3773437F" w:rsidR="005A7A79" w:rsidRDefault="005A7A79" w:rsidP="005A7A79">
      <w:pPr>
        <w:rPr>
          <w:ins w:id="14" w:author="Lee, Jennifer Y." w:date="2020-04-10T11:50:00Z"/>
          <w:rFonts w:cstheme="minorHAnsi"/>
          <w:color w:val="323A45"/>
          <w:shd w:val="clear" w:color="auto" w:fill="FFFFFF"/>
        </w:rPr>
      </w:pPr>
      <w:r w:rsidRPr="00F6252F">
        <w:rPr>
          <w:rFonts w:cstheme="minorHAnsi"/>
          <w:color w:val="323A45"/>
          <w:shd w:val="clear" w:color="auto" w:fill="FFFFFF"/>
        </w:rPr>
        <w:t>Equal to VA Form 10-10EZ</w:t>
      </w:r>
    </w:p>
    <w:p w14:paraId="5BF12FD5" w14:textId="1F06AA90" w:rsidR="00F6252F" w:rsidRPr="00F6252F" w:rsidRDefault="00F6252F" w:rsidP="005A7A79">
      <w:pPr>
        <w:rPr>
          <w:rFonts w:cstheme="minorHAnsi"/>
        </w:rPr>
      </w:pPr>
      <w:ins w:id="15" w:author="Lee, Jennifer Y." w:date="2020-04-10T11:50:00Z">
        <w:r w:rsidRPr="00F6252F">
          <w:rPr>
            <w:rFonts w:cstheme="minorHAnsi"/>
            <w:color w:val="323A45"/>
            <w:highlight w:val="yellow"/>
            <w:shd w:val="clear" w:color="auto" w:fill="FFFFFF"/>
          </w:rPr>
          <w:t>Read more</w:t>
        </w:r>
      </w:ins>
    </w:p>
    <w:p w14:paraId="03805487" w14:textId="77777777" w:rsidR="00375D01" w:rsidRPr="00F6252F" w:rsidRDefault="00375D01">
      <w:pPr>
        <w:rPr>
          <w:rFonts w:cstheme="minorHAnsi"/>
          <w:b/>
        </w:rPr>
      </w:pPr>
    </w:p>
    <w:p w14:paraId="19682777" w14:textId="3A185129" w:rsidR="00F6252F" w:rsidRPr="00F6252F" w:rsidRDefault="00492CCB" w:rsidP="00F6252F">
      <w:pPr>
        <w:pStyle w:val="Heading2"/>
        <w:shd w:val="clear" w:color="auto" w:fill="FFFFFF"/>
        <w:spacing w:before="360" w:after="120"/>
        <w:rPr>
          <w:ins w:id="16" w:author="Lee, Jennifer Y." w:date="2020-04-10T11:50:00Z"/>
          <w:rFonts w:ascii="Bitter" w:hAnsi="Bitter"/>
          <w:color w:val="323A45"/>
          <w:highlight w:val="yellow"/>
        </w:rPr>
      </w:pPr>
      <w:r w:rsidRPr="00F6252F">
        <w:rPr>
          <w:rFonts w:cstheme="minorHAnsi"/>
          <w:sz w:val="24"/>
          <w:highlight w:val="yellow"/>
        </w:rPr>
        <w:t>H2</w:t>
      </w:r>
      <w:r w:rsidR="00F6252F" w:rsidRPr="00F6252F">
        <w:rPr>
          <w:rFonts w:ascii="Bitter" w:hAnsi="Bitter"/>
          <w:color w:val="323A45"/>
          <w:highlight w:val="yellow"/>
        </w:rPr>
        <w:t xml:space="preserve"> </w:t>
      </w:r>
      <w:ins w:id="17" w:author="Lee, Jennifer Y." w:date="2020-04-10T11:50:00Z">
        <w:r w:rsidR="00F6252F" w:rsidRPr="00F6252F">
          <w:rPr>
            <w:rFonts w:asciiTheme="minorHAnsi" w:hAnsiTheme="minorHAnsi" w:cstheme="minorHAnsi"/>
            <w:color w:val="323A45"/>
            <w:sz w:val="28"/>
            <w:szCs w:val="28"/>
            <w:highlight w:val="yellow"/>
          </w:rPr>
          <w:t>Manage your VA and other information online</w:t>
        </w:r>
      </w:ins>
    </w:p>
    <w:p w14:paraId="4BBEBB46" w14:textId="77777777" w:rsidR="00F6252F" w:rsidRDefault="00F6252F" w:rsidP="00F6252F">
      <w:pPr>
        <w:pStyle w:val="NormalWeb"/>
        <w:shd w:val="clear" w:color="auto" w:fill="FFFFFF"/>
        <w:spacing w:before="0" w:beforeAutospacing="0" w:after="240" w:afterAutospacing="0"/>
        <w:rPr>
          <w:ins w:id="18" w:author="Lee, Jennifer Y." w:date="2020-04-10T11:50:00Z"/>
          <w:rFonts w:ascii="Source Sans Pro" w:hAnsi="Source Sans Pro"/>
          <w:color w:val="323A45"/>
        </w:rPr>
      </w:pPr>
      <w:ins w:id="19" w:author="Lee, Jennifer Y." w:date="2020-04-10T11:50:00Z">
        <w:r w:rsidRPr="00F6252F">
          <w:rPr>
            <w:rFonts w:ascii="Source Sans Pro" w:hAnsi="Source Sans Pro"/>
            <w:color w:val="323A45"/>
            <w:highlight w:val="yellow"/>
          </w:rPr>
          <w:t>Need a copy of your medical record or need to update your address for your VA prescriptions? You can do many basic tasks online. You may need to sign in with your DS Logon, My HealtheVet, or ID.me account for some tasks. If you don’t have an account, we’ll prompt you to create one.</w:t>
        </w:r>
      </w:ins>
    </w:p>
    <w:p w14:paraId="0072717F" w14:textId="249DA576" w:rsidR="00E16875" w:rsidRPr="00F6252F" w:rsidRDefault="00F6252F">
      <w:pPr>
        <w:rPr>
          <w:rFonts w:cstheme="minorHAnsi"/>
        </w:rPr>
      </w:pPr>
      <w:ins w:id="20" w:author="Lee, Jennifer Y." w:date="2020-04-10T11:50:00Z">
        <w:r w:rsidRPr="00F6252F" w:rsidDel="00F6252F">
          <w:rPr>
            <w:rFonts w:cstheme="minorHAnsi"/>
            <w:b/>
            <w:sz w:val="24"/>
          </w:rPr>
          <w:t xml:space="preserve"> </w:t>
        </w:r>
      </w:ins>
    </w:p>
    <w:p w14:paraId="4178B4C2" w14:textId="2EE78D42" w:rsidR="00170456" w:rsidRPr="00F6252F" w:rsidRDefault="00C90F2C">
      <w:pPr>
        <w:rPr>
          <w:rFonts w:cstheme="minorHAnsi"/>
        </w:rPr>
      </w:pPr>
      <w:r w:rsidRPr="00F6252F">
        <w:rPr>
          <w:rFonts w:cstheme="minorHAnsi"/>
          <w:b/>
        </w:rPr>
        <w:t>Change your direct deposit information</w:t>
      </w:r>
      <w:r w:rsidR="00170456" w:rsidRPr="00F6252F">
        <w:rPr>
          <w:rFonts w:cstheme="minorHAnsi"/>
        </w:rPr>
        <w:t xml:space="preserve"> </w:t>
      </w:r>
      <w:r w:rsidR="006E6EC2" w:rsidRPr="00F6252F">
        <w:rPr>
          <w:rFonts w:cstheme="minorHAnsi"/>
        </w:rPr>
        <w:br/>
      </w:r>
      <w:r w:rsidR="00170456" w:rsidRPr="00F6252F">
        <w:rPr>
          <w:rFonts w:cstheme="minorHAnsi"/>
        </w:rPr>
        <w:t xml:space="preserve">[LINK </w:t>
      </w:r>
      <w:hyperlink r:id="rId10" w:history="1">
        <w:r w:rsidR="00170456" w:rsidRPr="00F6252F">
          <w:rPr>
            <w:rStyle w:val="Hyperlink"/>
            <w:rFonts w:cstheme="minorHAnsi"/>
          </w:rPr>
          <w:t>https://www.va.gov/change-direct-deposit/</w:t>
        </w:r>
      </w:hyperlink>
      <w:r w:rsidR="00170456" w:rsidRPr="00F6252F">
        <w:rPr>
          <w:rFonts w:cstheme="minorHAnsi"/>
        </w:rPr>
        <w:t>]</w:t>
      </w:r>
    </w:p>
    <w:p w14:paraId="4EBB42FB" w14:textId="44728AA5" w:rsidR="00C90F2C" w:rsidRPr="00F6252F" w:rsidRDefault="00170456">
      <w:pPr>
        <w:rPr>
          <w:rFonts w:cstheme="minorHAnsi"/>
        </w:rPr>
      </w:pPr>
      <w:r w:rsidRPr="00F6252F">
        <w:rPr>
          <w:rFonts w:cstheme="minorHAnsi"/>
        </w:rPr>
        <w:t xml:space="preserve">Equal </w:t>
      </w:r>
      <w:r w:rsidR="00C90F2C" w:rsidRPr="00F6252F">
        <w:rPr>
          <w:rFonts w:cstheme="minorHAnsi"/>
        </w:rPr>
        <w:t xml:space="preserve">to </w:t>
      </w:r>
      <w:r w:rsidR="00C90F2C" w:rsidRPr="00F6252F">
        <w:rPr>
          <w:rFonts w:cstheme="minorHAnsi"/>
          <w:color w:val="323A45"/>
          <w:shd w:val="clear" w:color="auto" w:fill="FFFFFF"/>
        </w:rPr>
        <w:t>VA Form 24-0296</w:t>
      </w:r>
      <w:r w:rsidR="00F6252F" w:rsidRPr="00F6252F">
        <w:rPr>
          <w:rFonts w:cstheme="minorHAnsi"/>
          <w:color w:val="323A45"/>
          <w:shd w:val="clear" w:color="auto" w:fill="FFFFFF"/>
        </w:rPr>
        <w:t xml:space="preserve"> </w:t>
      </w:r>
      <w:ins w:id="21" w:author="Lee, Jennifer Y." w:date="2020-04-10T11:52:00Z">
        <w:r w:rsidR="00F6252F" w:rsidRPr="00F6252F">
          <w:rPr>
            <w:rFonts w:eastAsia="Times New Roman" w:cstheme="minorHAnsi"/>
            <w:color w:val="FF0000"/>
            <w:highlight w:val="yellow"/>
            <w:lang w:val="en"/>
          </w:rPr>
          <w:t xml:space="preserve">and </w:t>
        </w:r>
        <w:r w:rsidR="00F6252F" w:rsidRPr="00F6252F">
          <w:rPr>
            <w:rFonts w:cstheme="minorHAnsi"/>
            <w:color w:val="FF0000"/>
            <w:highlight w:val="yellow"/>
            <w:lang w:val="en"/>
          </w:rPr>
          <w:t>VA Form 20-572</w:t>
        </w:r>
      </w:ins>
    </w:p>
    <w:p w14:paraId="01056796" w14:textId="77777777" w:rsidR="00C90F2C" w:rsidRPr="00F6252F" w:rsidRDefault="00C90F2C">
      <w:pPr>
        <w:rPr>
          <w:rFonts w:cstheme="minorHAnsi"/>
        </w:rPr>
      </w:pPr>
    </w:p>
    <w:p w14:paraId="47639525" w14:textId="0422E669" w:rsidR="003D0545" w:rsidRPr="00F6252F" w:rsidRDefault="003D0545" w:rsidP="003D0545">
      <w:pPr>
        <w:rPr>
          <w:rStyle w:val="Hyperlink"/>
          <w:rFonts w:cstheme="minorHAnsi"/>
        </w:rPr>
      </w:pPr>
      <w:r w:rsidRPr="00F6252F">
        <w:rPr>
          <w:rFonts w:cstheme="minorHAnsi"/>
          <w:b/>
        </w:rPr>
        <w:t>Change your address</w:t>
      </w:r>
      <w:r w:rsidRPr="00F6252F">
        <w:rPr>
          <w:rFonts w:cstheme="minorHAnsi"/>
        </w:rPr>
        <w:t xml:space="preserve"> </w:t>
      </w:r>
      <w:r w:rsidR="006E6EC2" w:rsidRPr="00F6252F">
        <w:rPr>
          <w:rFonts w:cstheme="minorHAnsi"/>
        </w:rPr>
        <w:br/>
      </w:r>
      <w:r w:rsidRPr="00F6252F">
        <w:rPr>
          <w:rFonts w:cstheme="minorHAnsi"/>
        </w:rPr>
        <w:t xml:space="preserve">[LINK  </w:t>
      </w:r>
      <w:hyperlink r:id="rId11" w:history="1">
        <w:r w:rsidRPr="00F6252F">
          <w:rPr>
            <w:rStyle w:val="Hyperlink"/>
            <w:rFonts w:cstheme="minorHAnsi"/>
          </w:rPr>
          <w:t>https://www.va.gov/change-address/</w:t>
        </w:r>
      </w:hyperlink>
      <w:r w:rsidRPr="00F6252F">
        <w:rPr>
          <w:rStyle w:val="Hyperlink"/>
          <w:rFonts w:cstheme="minorHAnsi"/>
        </w:rPr>
        <w:t xml:space="preserve"> ]</w:t>
      </w:r>
    </w:p>
    <w:p w14:paraId="525D9A5D" w14:textId="5E879B14" w:rsidR="009E7ADE" w:rsidRPr="00F6252F" w:rsidRDefault="009E7ADE">
      <w:pPr>
        <w:rPr>
          <w:rFonts w:cstheme="minorHAnsi"/>
        </w:rPr>
      </w:pPr>
      <w:r w:rsidRPr="00F6252F">
        <w:rPr>
          <w:rFonts w:cstheme="minorHAnsi"/>
        </w:rPr>
        <w:t xml:space="preserve">For disability compensation, claims and appeals, VA health care, and </w:t>
      </w:r>
      <w:r w:rsidR="002A4D28" w:rsidRPr="00F6252F">
        <w:rPr>
          <w:rFonts w:cstheme="minorHAnsi"/>
        </w:rPr>
        <w:t>more</w:t>
      </w:r>
    </w:p>
    <w:p w14:paraId="6BF7B2A1" w14:textId="77777777" w:rsidR="009E7ADE" w:rsidRPr="00F6252F" w:rsidRDefault="009E7ADE">
      <w:pPr>
        <w:rPr>
          <w:rFonts w:cstheme="minorHAnsi"/>
          <w:b/>
        </w:rPr>
      </w:pPr>
    </w:p>
    <w:p w14:paraId="188CCA52" w14:textId="49EDFDEB" w:rsidR="00AA32E0" w:rsidRPr="00E47ED0" w:rsidRDefault="00AA32E0">
      <w:pPr>
        <w:rPr>
          <w:rFonts w:cstheme="minorHAnsi"/>
          <w:strike/>
          <w:rPrChange w:id="22" w:author="Stephanie Orkand" w:date="2020-04-20T16:07:00Z">
            <w:rPr>
              <w:rFonts w:cstheme="minorHAnsi"/>
            </w:rPr>
          </w:rPrChange>
        </w:rPr>
      </w:pPr>
      <w:r w:rsidRPr="00E47ED0">
        <w:rPr>
          <w:rFonts w:cstheme="minorHAnsi"/>
          <w:b/>
          <w:strike/>
          <w:rPrChange w:id="23" w:author="Stephanie Orkand" w:date="2020-04-20T16:07:00Z">
            <w:rPr>
              <w:rFonts w:cstheme="minorHAnsi"/>
              <w:b/>
            </w:rPr>
          </w:rPrChange>
        </w:rPr>
        <w:t xml:space="preserve">Request </w:t>
      </w:r>
      <w:r w:rsidR="003D0545" w:rsidRPr="00E47ED0">
        <w:rPr>
          <w:rFonts w:cstheme="minorHAnsi"/>
          <w:b/>
          <w:strike/>
          <w:rPrChange w:id="24" w:author="Stephanie Orkand" w:date="2020-04-20T16:07:00Z">
            <w:rPr>
              <w:rFonts w:cstheme="minorHAnsi"/>
              <w:b/>
            </w:rPr>
          </w:rPrChange>
        </w:rPr>
        <w:t xml:space="preserve">your </w:t>
      </w:r>
      <w:r w:rsidRPr="00E47ED0">
        <w:rPr>
          <w:rFonts w:cstheme="minorHAnsi"/>
          <w:b/>
          <w:strike/>
          <w:rPrChange w:id="25" w:author="Stephanie Orkand" w:date="2020-04-20T16:07:00Z">
            <w:rPr>
              <w:rFonts w:cstheme="minorHAnsi"/>
              <w:b/>
            </w:rPr>
          </w:rPrChange>
        </w:rPr>
        <w:t>medical record</w:t>
      </w:r>
      <w:r w:rsidR="00295530" w:rsidRPr="00E47ED0">
        <w:rPr>
          <w:rFonts w:cstheme="minorHAnsi"/>
          <w:strike/>
          <w:rPrChange w:id="26" w:author="Stephanie Orkand" w:date="2020-04-20T16:07:00Z">
            <w:rPr>
              <w:rFonts w:cstheme="minorHAnsi"/>
            </w:rPr>
          </w:rPrChange>
        </w:rPr>
        <w:t xml:space="preserve"> </w:t>
      </w:r>
      <w:r w:rsidR="006E6EC2" w:rsidRPr="00E47ED0">
        <w:rPr>
          <w:rFonts w:cstheme="minorHAnsi"/>
          <w:strike/>
          <w:rPrChange w:id="27" w:author="Stephanie Orkand" w:date="2020-04-20T16:07:00Z">
            <w:rPr>
              <w:rFonts w:cstheme="minorHAnsi"/>
            </w:rPr>
          </w:rPrChange>
        </w:rPr>
        <w:br/>
      </w:r>
      <w:r w:rsidR="00170456" w:rsidRPr="00E47ED0">
        <w:rPr>
          <w:rFonts w:cstheme="minorHAnsi"/>
          <w:strike/>
          <w:rPrChange w:id="28" w:author="Stephanie Orkand" w:date="2020-04-20T16:07:00Z">
            <w:rPr>
              <w:rFonts w:cstheme="minorHAnsi"/>
            </w:rPr>
          </w:rPrChange>
        </w:rPr>
        <w:t xml:space="preserve">[LINK </w:t>
      </w:r>
      <w:r w:rsidR="00E47ED0" w:rsidRPr="00E47ED0">
        <w:rPr>
          <w:strike/>
          <w:rPrChange w:id="29" w:author="Stephanie Orkand" w:date="2020-04-20T16:07:00Z">
            <w:rPr/>
          </w:rPrChange>
        </w:rPr>
        <w:fldChar w:fldCharType="begin"/>
      </w:r>
      <w:r w:rsidR="00E47ED0" w:rsidRPr="00E47ED0">
        <w:rPr>
          <w:strike/>
          <w:rPrChange w:id="30" w:author="Stephanie Orkand" w:date="2020-04-20T16:07:00Z">
            <w:rPr/>
          </w:rPrChange>
        </w:rPr>
        <w:instrText xml:space="preserve"> HYPERLINK "https://www.va.gov/health-care/get-medical-rec</w:instrText>
      </w:r>
      <w:r w:rsidR="00E47ED0" w:rsidRPr="00E47ED0">
        <w:rPr>
          <w:strike/>
          <w:rPrChange w:id="31" w:author="Stephanie Orkand" w:date="2020-04-20T16:07:00Z">
            <w:rPr/>
          </w:rPrChange>
        </w:rPr>
        <w:instrText xml:space="preserve">ords/" </w:instrText>
      </w:r>
      <w:r w:rsidR="00E47ED0" w:rsidRPr="00E47ED0">
        <w:rPr>
          <w:strike/>
          <w:rPrChange w:id="32" w:author="Stephanie Orkand" w:date="2020-04-20T16:07:00Z">
            <w:rPr/>
          </w:rPrChange>
        </w:rPr>
        <w:fldChar w:fldCharType="separate"/>
      </w:r>
      <w:r w:rsidR="00170456" w:rsidRPr="00E47ED0">
        <w:rPr>
          <w:rStyle w:val="Hyperlink"/>
          <w:rFonts w:cstheme="minorHAnsi"/>
          <w:strike/>
          <w:rPrChange w:id="33" w:author="Stephanie Orkand" w:date="2020-04-20T16:07:00Z">
            <w:rPr>
              <w:rStyle w:val="Hyperlink"/>
              <w:rFonts w:cstheme="minorHAnsi"/>
            </w:rPr>
          </w:rPrChange>
        </w:rPr>
        <w:t>https://www.va.gov/health-care/get-medical-records/</w:t>
      </w:r>
      <w:r w:rsidR="00E47ED0" w:rsidRPr="00E47ED0">
        <w:rPr>
          <w:rStyle w:val="Hyperlink"/>
          <w:rFonts w:cstheme="minorHAnsi"/>
          <w:strike/>
          <w:rPrChange w:id="34" w:author="Stephanie Orkand" w:date="2020-04-20T16:07:00Z">
            <w:rPr>
              <w:rStyle w:val="Hyperlink"/>
              <w:rFonts w:cstheme="minorHAnsi"/>
            </w:rPr>
          </w:rPrChange>
        </w:rPr>
        <w:fldChar w:fldCharType="end"/>
      </w:r>
      <w:r w:rsidR="00170456" w:rsidRPr="00E47ED0">
        <w:rPr>
          <w:rFonts w:cstheme="minorHAnsi"/>
          <w:strike/>
          <w:rPrChange w:id="35" w:author="Stephanie Orkand" w:date="2020-04-20T16:07:00Z">
            <w:rPr>
              <w:rFonts w:cstheme="minorHAnsi"/>
            </w:rPr>
          </w:rPrChange>
        </w:rPr>
        <w:t>]</w:t>
      </w:r>
    </w:p>
    <w:p w14:paraId="6C3A5AC4" w14:textId="2BC45601" w:rsidR="00295530" w:rsidRPr="00E47ED0" w:rsidRDefault="00170456" w:rsidP="00295530">
      <w:pPr>
        <w:rPr>
          <w:rFonts w:cstheme="minorHAnsi"/>
          <w:shd w:val="clear" w:color="auto" w:fill="FFFFFF"/>
          <w:rPrChange w:id="36" w:author="Stephanie Orkand" w:date="2020-04-20T16:07:00Z">
            <w:rPr>
              <w:rFonts w:cstheme="minorHAnsi"/>
              <w:shd w:val="clear" w:color="auto" w:fill="FFFFFF"/>
            </w:rPr>
          </w:rPrChange>
        </w:rPr>
      </w:pPr>
      <w:r w:rsidRPr="00E47ED0">
        <w:rPr>
          <w:rFonts w:cstheme="minorHAnsi"/>
          <w:strike/>
          <w:rPrChange w:id="37" w:author="Stephanie Orkand" w:date="2020-04-20T16:07:00Z">
            <w:rPr>
              <w:rFonts w:cstheme="minorHAnsi"/>
            </w:rPr>
          </w:rPrChange>
        </w:rPr>
        <w:t>Equal to</w:t>
      </w:r>
      <w:r w:rsidR="00295530" w:rsidRPr="00E47ED0">
        <w:rPr>
          <w:rFonts w:cstheme="minorHAnsi"/>
          <w:strike/>
          <w:rPrChange w:id="38" w:author="Stephanie Orkand" w:date="2020-04-20T16:07:00Z">
            <w:rPr>
              <w:rFonts w:cstheme="minorHAnsi"/>
            </w:rPr>
          </w:rPrChange>
        </w:rPr>
        <w:t xml:space="preserve"> </w:t>
      </w:r>
      <w:r w:rsidR="00295530" w:rsidRPr="00E47ED0">
        <w:rPr>
          <w:rFonts w:cstheme="minorHAnsi"/>
          <w:strike/>
          <w:shd w:val="clear" w:color="auto" w:fill="FFFFFF"/>
          <w:rPrChange w:id="39" w:author="Stephanie Orkand" w:date="2020-04-20T16:07:00Z">
            <w:rPr>
              <w:rFonts w:cstheme="minorHAnsi"/>
              <w:shd w:val="clear" w:color="auto" w:fill="FFFFFF"/>
            </w:rPr>
          </w:rPrChange>
        </w:rPr>
        <w:t xml:space="preserve">VA Form </w:t>
      </w:r>
      <w:r w:rsidR="00295530" w:rsidRPr="00E47ED0">
        <w:rPr>
          <w:rFonts w:cstheme="minorHAnsi"/>
          <w:strike/>
          <w:rPrChange w:id="40" w:author="Stephanie Orkand" w:date="2020-04-20T16:07:00Z">
            <w:rPr>
              <w:rFonts w:cstheme="minorHAnsi"/>
            </w:rPr>
          </w:rPrChange>
        </w:rPr>
        <w:t>10-5345</w:t>
      </w:r>
      <w:ins w:id="41" w:author="Stephanie Orkand" w:date="2020-04-20T16:07:00Z">
        <w:r w:rsidR="00E47ED0">
          <w:rPr>
            <w:rFonts w:cstheme="minorHAnsi"/>
            <w:strike/>
          </w:rPr>
          <w:t xml:space="preserve"> </w:t>
        </w:r>
        <w:r w:rsidR="00E47ED0">
          <w:rPr>
            <w:rFonts w:cstheme="minorHAnsi"/>
          </w:rPr>
          <w:t>(Update 4/20/20)</w:t>
        </w:r>
      </w:ins>
    </w:p>
    <w:p w14:paraId="15B90D23" w14:textId="77777777" w:rsidR="00295530" w:rsidRPr="00F6252F" w:rsidRDefault="00295530">
      <w:pPr>
        <w:rPr>
          <w:rFonts w:cstheme="minorHAnsi"/>
        </w:rPr>
      </w:pPr>
    </w:p>
    <w:p w14:paraId="7739BBF9" w14:textId="4A330DEA" w:rsidR="0064393D" w:rsidRPr="00F6252F" w:rsidRDefault="0064393D">
      <w:pPr>
        <w:rPr>
          <w:rFonts w:cstheme="minorHAnsi"/>
        </w:rPr>
      </w:pPr>
      <w:r w:rsidRPr="00F6252F">
        <w:rPr>
          <w:rFonts w:cstheme="minorHAnsi"/>
          <w:b/>
        </w:rPr>
        <w:t>Request your military records, including DD214</w:t>
      </w:r>
      <w:r w:rsidR="009E7ADE" w:rsidRPr="00F6252F">
        <w:rPr>
          <w:rFonts w:cstheme="minorHAnsi"/>
          <w:b/>
        </w:rPr>
        <w:t xml:space="preserve"> </w:t>
      </w:r>
      <w:r w:rsidR="006E6EC2" w:rsidRPr="00F6252F">
        <w:rPr>
          <w:rFonts w:cstheme="minorHAnsi"/>
          <w:b/>
        </w:rPr>
        <w:br/>
      </w:r>
      <w:r w:rsidR="009E7ADE" w:rsidRPr="00F6252F">
        <w:rPr>
          <w:rFonts w:cstheme="minorHAnsi"/>
        </w:rPr>
        <w:t xml:space="preserve">[LINK </w:t>
      </w:r>
      <w:hyperlink r:id="rId12" w:history="1">
        <w:r w:rsidR="009E7ADE" w:rsidRPr="00F6252F">
          <w:rPr>
            <w:rStyle w:val="Hyperlink"/>
            <w:rFonts w:cstheme="minorHAnsi"/>
          </w:rPr>
          <w:t>https://www.va.gov/records/get-military-service-records/</w:t>
        </w:r>
      </w:hyperlink>
      <w:r w:rsidR="009E7ADE" w:rsidRPr="00F6252F">
        <w:rPr>
          <w:rFonts w:cstheme="minorHAnsi"/>
        </w:rPr>
        <w:t>]</w:t>
      </w:r>
    </w:p>
    <w:p w14:paraId="6C490A21" w14:textId="1F7767B9" w:rsidR="00A01B5B" w:rsidDel="00E47ED0" w:rsidRDefault="009E7ADE">
      <w:pPr>
        <w:rPr>
          <w:del w:id="42" w:author="Stephanie Orkand" w:date="2020-04-20T16:06:00Z"/>
          <w:rFonts w:cstheme="minorHAnsi"/>
          <w:shd w:val="clear" w:color="auto" w:fill="FFFFFF"/>
        </w:rPr>
      </w:pPr>
      <w:r w:rsidRPr="00F6252F">
        <w:rPr>
          <w:rFonts w:cstheme="minorHAnsi"/>
        </w:rPr>
        <w:t>Includes</w:t>
      </w:r>
      <w:r w:rsidR="0064393D" w:rsidRPr="00F6252F">
        <w:rPr>
          <w:rFonts w:cstheme="minorHAnsi"/>
        </w:rPr>
        <w:t xml:space="preserve"> </w:t>
      </w:r>
      <w:r w:rsidR="0064393D" w:rsidRPr="00F6252F">
        <w:rPr>
          <w:rFonts w:cstheme="minorHAnsi"/>
          <w:shd w:val="clear" w:color="auto" w:fill="FFFFFF"/>
        </w:rPr>
        <w:t xml:space="preserve">DD214, DD215, release papers, </w:t>
      </w:r>
      <w:proofErr w:type="gramStart"/>
      <w:r w:rsidR="0064393D" w:rsidRPr="00F6252F">
        <w:rPr>
          <w:rFonts w:cstheme="minorHAnsi"/>
          <w:shd w:val="clear" w:color="auto" w:fill="FFFFFF"/>
        </w:rPr>
        <w:t>orders</w:t>
      </w:r>
      <w:proofErr w:type="gramEnd"/>
      <w:r w:rsidR="0064393D" w:rsidRPr="00F6252F">
        <w:rPr>
          <w:rFonts w:cstheme="minorHAnsi"/>
          <w:shd w:val="clear" w:color="auto" w:fill="FFFFFF"/>
        </w:rPr>
        <w:t xml:space="preserve"> and endorsements, and </w:t>
      </w:r>
      <w:r w:rsidR="002A4D28" w:rsidRPr="00F6252F">
        <w:rPr>
          <w:rFonts w:cstheme="minorHAnsi"/>
          <w:shd w:val="clear" w:color="auto" w:fill="FFFFFF"/>
        </w:rPr>
        <w:t>more</w:t>
      </w:r>
    </w:p>
    <w:p w14:paraId="42D2D536" w14:textId="77777777" w:rsidR="00E47ED0" w:rsidRDefault="00E47ED0">
      <w:pPr>
        <w:rPr>
          <w:ins w:id="43" w:author="Stephanie Orkand" w:date="2020-04-20T16:07:00Z"/>
          <w:rFonts w:cstheme="minorHAnsi"/>
          <w:shd w:val="clear" w:color="auto" w:fill="FFFFFF"/>
        </w:rPr>
      </w:pPr>
    </w:p>
    <w:p w14:paraId="6ACE376C" w14:textId="04311A2E" w:rsidR="00E47ED0" w:rsidRDefault="00E47ED0">
      <w:pPr>
        <w:rPr>
          <w:ins w:id="44" w:author="Stephanie Orkand" w:date="2020-04-20T16:07:00Z"/>
          <w:rFonts w:cstheme="minorHAnsi"/>
          <w:shd w:val="clear" w:color="auto" w:fill="FFFFFF"/>
        </w:rPr>
      </w:pPr>
    </w:p>
    <w:p w14:paraId="6AC61892" w14:textId="0DB893A4" w:rsidR="00E47ED0" w:rsidRDefault="00E47ED0">
      <w:pPr>
        <w:rPr>
          <w:ins w:id="45" w:author="Stephanie Orkand" w:date="2020-04-20T16:09:00Z"/>
          <w:rFonts w:cstheme="minorHAnsi"/>
        </w:rPr>
      </w:pPr>
      <w:ins w:id="46" w:author="Stephanie Orkand" w:date="2020-04-20T16:08:00Z">
        <w:r>
          <w:rPr>
            <w:rFonts w:cstheme="minorHAnsi"/>
            <w:b/>
          </w:rPr>
          <w:t>Get more records and documents online</w:t>
        </w:r>
      </w:ins>
      <w:ins w:id="47" w:author="Stephanie Orkand" w:date="2020-04-20T16:07:00Z">
        <w:r w:rsidRPr="00F6252F">
          <w:rPr>
            <w:rFonts w:cstheme="minorHAnsi"/>
            <w:b/>
          </w:rPr>
          <w:br/>
        </w:r>
        <w:r w:rsidRPr="00F6252F">
          <w:rPr>
            <w:rFonts w:cstheme="minorHAnsi"/>
          </w:rPr>
          <w:t>[LINK</w:t>
        </w:r>
      </w:ins>
      <w:ins w:id="48" w:author="Stephanie Orkand" w:date="2020-04-20T16:08:00Z">
        <w:r>
          <w:t xml:space="preserve"> </w:t>
        </w:r>
      </w:ins>
      <w:ins w:id="49" w:author="Stephanie Orkand" w:date="2020-04-20T16:09:00Z">
        <w:r>
          <w:fldChar w:fldCharType="begin"/>
        </w:r>
        <w:r>
          <w:instrText xml:space="preserve"> HYPERLINK "https://www.va.gov/records" </w:instrText>
        </w:r>
        <w:r>
          <w:fldChar w:fldCharType="separate"/>
        </w:r>
        <w:r w:rsidRPr="00E47ED0">
          <w:rPr>
            <w:rStyle w:val="Hyperlink"/>
          </w:rPr>
          <w:t>https://www.va.gov/records</w:t>
        </w:r>
        <w:r>
          <w:fldChar w:fldCharType="end"/>
        </w:r>
      </w:ins>
      <w:ins w:id="50" w:author="Stephanie Orkand" w:date="2020-04-20T16:07:00Z">
        <w:r w:rsidRPr="00F6252F">
          <w:rPr>
            <w:rFonts w:cstheme="minorHAnsi"/>
          </w:rPr>
          <w:t>]</w:t>
        </w:r>
      </w:ins>
    </w:p>
    <w:p w14:paraId="0955EDA7" w14:textId="300F46AF" w:rsidR="00E47ED0" w:rsidRPr="00E47ED0" w:rsidRDefault="00E47ED0">
      <w:pPr>
        <w:rPr>
          <w:rFonts w:cstheme="minorHAnsi"/>
          <w:shd w:val="clear" w:color="auto" w:fill="FFFFFF"/>
          <w:rPrChange w:id="51" w:author="Stephanie Orkand" w:date="2020-04-20T16:09:00Z">
            <w:rPr>
              <w:rFonts w:cstheme="minorHAnsi"/>
              <w:b/>
            </w:rPr>
          </w:rPrChange>
        </w:rPr>
      </w:pPr>
      <w:ins w:id="52" w:author="Stephanie Orkand" w:date="2020-04-20T16:09:00Z">
        <w:r>
          <w:rPr>
            <w:rFonts w:cstheme="minorHAnsi"/>
          </w:rPr>
          <w:t>Veteran ID cards, VA benefit letters, medical records, and more</w:t>
        </w:r>
      </w:ins>
    </w:p>
    <w:sectPr w:rsidR="00E47ED0" w:rsidRPr="00E47ED0" w:rsidSect="0064393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itter">
    <w:altName w:val="Calibri"/>
    <w:charset w:val="00"/>
    <w:family w:val="auto"/>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8024D"/>
    <w:multiLevelType w:val="hybridMultilevel"/>
    <w:tmpl w:val="FB40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13F95"/>
    <w:multiLevelType w:val="hybridMultilevel"/>
    <w:tmpl w:val="FEB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ie Orkand">
    <w15:presenceInfo w15:providerId="AD" w15:userId="S::SOrkand@governmentcio.onmicrosoft.com::74a79e46-c821-4617-a999-821e7d50ec04"/>
  </w15:person>
  <w15:person w15:author="Lee, Jennifer Y.">
    <w15:presenceInfo w15:providerId="AD" w15:userId="S::Jennifer.Lee27@va.gov::3dc6d44f-1802-4fd0-9e39-1dc8fc5e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2C"/>
    <w:rsid w:val="00092A7A"/>
    <w:rsid w:val="000A1650"/>
    <w:rsid w:val="00170456"/>
    <w:rsid w:val="001E3590"/>
    <w:rsid w:val="00233622"/>
    <w:rsid w:val="002505B3"/>
    <w:rsid w:val="00295530"/>
    <w:rsid w:val="002A11F7"/>
    <w:rsid w:val="002A4D28"/>
    <w:rsid w:val="002D1639"/>
    <w:rsid w:val="002D2607"/>
    <w:rsid w:val="00340B7E"/>
    <w:rsid w:val="00344D45"/>
    <w:rsid w:val="00375D01"/>
    <w:rsid w:val="003D0545"/>
    <w:rsid w:val="0044558C"/>
    <w:rsid w:val="00492CCB"/>
    <w:rsid w:val="0052275C"/>
    <w:rsid w:val="005A7A79"/>
    <w:rsid w:val="005D6814"/>
    <w:rsid w:val="0060596E"/>
    <w:rsid w:val="00624476"/>
    <w:rsid w:val="0064393D"/>
    <w:rsid w:val="00660D64"/>
    <w:rsid w:val="00670685"/>
    <w:rsid w:val="00676161"/>
    <w:rsid w:val="006852BD"/>
    <w:rsid w:val="006E6EC2"/>
    <w:rsid w:val="0072287F"/>
    <w:rsid w:val="007C0243"/>
    <w:rsid w:val="007E2600"/>
    <w:rsid w:val="007F3C20"/>
    <w:rsid w:val="0081245F"/>
    <w:rsid w:val="00864DBC"/>
    <w:rsid w:val="00877783"/>
    <w:rsid w:val="008868BB"/>
    <w:rsid w:val="0090097E"/>
    <w:rsid w:val="009E7ADE"/>
    <w:rsid w:val="00A01B5B"/>
    <w:rsid w:val="00A24FDF"/>
    <w:rsid w:val="00A87A65"/>
    <w:rsid w:val="00AA32E0"/>
    <w:rsid w:val="00B3288B"/>
    <w:rsid w:val="00BB539F"/>
    <w:rsid w:val="00C12056"/>
    <w:rsid w:val="00C17AFA"/>
    <w:rsid w:val="00C5220A"/>
    <w:rsid w:val="00C90F2C"/>
    <w:rsid w:val="00D003A4"/>
    <w:rsid w:val="00D60A32"/>
    <w:rsid w:val="00DC5653"/>
    <w:rsid w:val="00DE0E4C"/>
    <w:rsid w:val="00E16875"/>
    <w:rsid w:val="00E17CFD"/>
    <w:rsid w:val="00E21751"/>
    <w:rsid w:val="00E47ED0"/>
    <w:rsid w:val="00ED7C61"/>
    <w:rsid w:val="00EE0B67"/>
    <w:rsid w:val="00EE7F1B"/>
    <w:rsid w:val="00F139FD"/>
    <w:rsid w:val="00F17BC6"/>
    <w:rsid w:val="00F40076"/>
    <w:rsid w:val="00F6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C8F1"/>
  <w15:chartTrackingRefBased/>
  <w15:docId w15:val="{FB6D7DF2-3240-4EFB-B1DB-7BBB2462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0A1650"/>
    <w:pPr>
      <w:keepNext/>
      <w:spacing w:before="240" w:after="80" w:line="240" w:lineRule="auto"/>
      <w:outlineLvl w:val="1"/>
    </w:pPr>
    <w:rPr>
      <w:rFonts w:ascii="Arial" w:eastAsia="Times New Roman" w:hAnsi="Arial" w:cs="Arial"/>
      <w:b/>
      <w:bCs/>
      <w:color w:val="800000"/>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F2C"/>
    <w:rPr>
      <w:color w:val="0000FF"/>
      <w:u w:val="single"/>
    </w:rPr>
  </w:style>
  <w:style w:type="character" w:styleId="UnresolvedMention">
    <w:name w:val="Unresolved Mention"/>
    <w:basedOn w:val="DefaultParagraphFont"/>
    <w:uiPriority w:val="99"/>
    <w:semiHidden/>
    <w:unhideWhenUsed/>
    <w:rsid w:val="00C90F2C"/>
    <w:rPr>
      <w:color w:val="605E5C"/>
      <w:shd w:val="clear" w:color="auto" w:fill="E1DFDD"/>
    </w:rPr>
  </w:style>
  <w:style w:type="character" w:customStyle="1" w:styleId="Heading2Char">
    <w:name w:val="Heading 2 Char"/>
    <w:basedOn w:val="DefaultParagraphFont"/>
    <w:link w:val="Heading2"/>
    <w:uiPriority w:val="99"/>
    <w:rsid w:val="000A1650"/>
    <w:rPr>
      <w:rFonts w:ascii="Arial" w:eastAsia="Times New Roman" w:hAnsi="Arial" w:cs="Arial"/>
      <w:b/>
      <w:bCs/>
      <w:color w:val="800000"/>
      <w:sz w:val="20"/>
      <w:szCs w:val="20"/>
      <w:lang w:eastAsia="en-GB"/>
    </w:rPr>
  </w:style>
  <w:style w:type="paragraph" w:styleId="Title">
    <w:name w:val="Title"/>
    <w:basedOn w:val="Normal"/>
    <w:next w:val="Normal"/>
    <w:link w:val="TitleChar"/>
    <w:qFormat/>
    <w:rsid w:val="000A165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GB"/>
    </w:rPr>
  </w:style>
  <w:style w:type="character" w:customStyle="1" w:styleId="TitleChar">
    <w:name w:val="Title Char"/>
    <w:basedOn w:val="DefaultParagraphFont"/>
    <w:link w:val="Title"/>
    <w:rsid w:val="000A1650"/>
    <w:rPr>
      <w:rFonts w:asciiTheme="majorHAnsi" w:eastAsiaTheme="majorEastAsia" w:hAnsiTheme="majorHAnsi" w:cstheme="majorBidi"/>
      <w:color w:val="323E4F" w:themeColor="text2" w:themeShade="BF"/>
      <w:spacing w:val="5"/>
      <w:kern w:val="28"/>
      <w:sz w:val="52"/>
      <w:szCs w:val="52"/>
      <w:lang w:eastAsia="en-GB"/>
    </w:rPr>
  </w:style>
  <w:style w:type="character" w:styleId="CommentReference">
    <w:name w:val="annotation reference"/>
    <w:basedOn w:val="DefaultParagraphFont"/>
    <w:uiPriority w:val="99"/>
    <w:semiHidden/>
    <w:unhideWhenUsed/>
    <w:rsid w:val="001E3590"/>
    <w:rPr>
      <w:sz w:val="16"/>
      <w:szCs w:val="16"/>
    </w:rPr>
  </w:style>
  <w:style w:type="paragraph" w:styleId="CommentText">
    <w:name w:val="annotation text"/>
    <w:basedOn w:val="Normal"/>
    <w:link w:val="CommentTextChar"/>
    <w:uiPriority w:val="99"/>
    <w:semiHidden/>
    <w:unhideWhenUsed/>
    <w:rsid w:val="001E3590"/>
    <w:pPr>
      <w:spacing w:line="240" w:lineRule="auto"/>
    </w:pPr>
    <w:rPr>
      <w:sz w:val="20"/>
      <w:szCs w:val="20"/>
    </w:rPr>
  </w:style>
  <w:style w:type="character" w:customStyle="1" w:styleId="CommentTextChar">
    <w:name w:val="Comment Text Char"/>
    <w:basedOn w:val="DefaultParagraphFont"/>
    <w:link w:val="CommentText"/>
    <w:uiPriority w:val="99"/>
    <w:semiHidden/>
    <w:rsid w:val="001E3590"/>
    <w:rPr>
      <w:sz w:val="20"/>
      <w:szCs w:val="20"/>
    </w:rPr>
  </w:style>
  <w:style w:type="paragraph" w:styleId="CommentSubject">
    <w:name w:val="annotation subject"/>
    <w:basedOn w:val="CommentText"/>
    <w:next w:val="CommentText"/>
    <w:link w:val="CommentSubjectChar"/>
    <w:uiPriority w:val="99"/>
    <w:semiHidden/>
    <w:unhideWhenUsed/>
    <w:rsid w:val="001E3590"/>
    <w:rPr>
      <w:b/>
      <w:bCs/>
    </w:rPr>
  </w:style>
  <w:style w:type="character" w:customStyle="1" w:styleId="CommentSubjectChar">
    <w:name w:val="Comment Subject Char"/>
    <w:basedOn w:val="CommentTextChar"/>
    <w:link w:val="CommentSubject"/>
    <w:uiPriority w:val="99"/>
    <w:semiHidden/>
    <w:rsid w:val="001E3590"/>
    <w:rPr>
      <w:b/>
      <w:bCs/>
      <w:sz w:val="20"/>
      <w:szCs w:val="20"/>
    </w:rPr>
  </w:style>
  <w:style w:type="paragraph" w:styleId="BalloonText">
    <w:name w:val="Balloon Text"/>
    <w:basedOn w:val="Normal"/>
    <w:link w:val="BalloonTextChar"/>
    <w:uiPriority w:val="99"/>
    <w:semiHidden/>
    <w:unhideWhenUsed/>
    <w:rsid w:val="001E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90"/>
    <w:rPr>
      <w:rFonts w:ascii="Segoe UI" w:hAnsi="Segoe UI" w:cs="Segoe UI"/>
      <w:sz w:val="18"/>
      <w:szCs w:val="18"/>
    </w:rPr>
  </w:style>
  <w:style w:type="table" w:styleId="TableGrid">
    <w:name w:val="Table Grid"/>
    <w:basedOn w:val="TableNormal"/>
    <w:uiPriority w:val="39"/>
    <w:rsid w:val="00170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DBC"/>
    <w:pPr>
      <w:ind w:left="720"/>
      <w:contextualSpacing/>
    </w:pPr>
  </w:style>
  <w:style w:type="paragraph" w:styleId="PlainText">
    <w:name w:val="Plain Text"/>
    <w:basedOn w:val="Normal"/>
    <w:link w:val="PlainTextChar"/>
    <w:uiPriority w:val="99"/>
    <w:unhideWhenUsed/>
    <w:rsid w:val="00A87A6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7A65"/>
    <w:rPr>
      <w:rFonts w:ascii="Calibri" w:hAnsi="Calibri"/>
      <w:szCs w:val="21"/>
    </w:rPr>
  </w:style>
  <w:style w:type="character" w:styleId="FollowedHyperlink">
    <w:name w:val="FollowedHyperlink"/>
    <w:basedOn w:val="DefaultParagraphFont"/>
    <w:uiPriority w:val="99"/>
    <w:semiHidden/>
    <w:unhideWhenUsed/>
    <w:rsid w:val="00F6252F"/>
    <w:rPr>
      <w:color w:val="954F72" w:themeColor="followedHyperlink"/>
      <w:u w:val="single"/>
    </w:rPr>
  </w:style>
  <w:style w:type="character" w:customStyle="1" w:styleId="Heading1Char">
    <w:name w:val="Heading 1 Char"/>
    <w:basedOn w:val="DefaultParagraphFont"/>
    <w:link w:val="Heading1"/>
    <w:uiPriority w:val="9"/>
    <w:rsid w:val="00F625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625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1953">
      <w:bodyDiv w:val="1"/>
      <w:marLeft w:val="0"/>
      <w:marRight w:val="0"/>
      <w:marTop w:val="0"/>
      <w:marBottom w:val="0"/>
      <w:divBdr>
        <w:top w:val="none" w:sz="0" w:space="0" w:color="auto"/>
        <w:left w:val="none" w:sz="0" w:space="0" w:color="auto"/>
        <w:bottom w:val="none" w:sz="0" w:space="0" w:color="auto"/>
        <w:right w:val="none" w:sz="0" w:space="0" w:color="auto"/>
      </w:divBdr>
    </w:div>
    <w:div w:id="1237328353">
      <w:bodyDiv w:val="1"/>
      <w:marLeft w:val="0"/>
      <w:marRight w:val="0"/>
      <w:marTop w:val="0"/>
      <w:marBottom w:val="0"/>
      <w:divBdr>
        <w:top w:val="none" w:sz="0" w:space="0" w:color="auto"/>
        <w:left w:val="none" w:sz="0" w:space="0" w:color="auto"/>
        <w:bottom w:val="none" w:sz="0" w:space="0" w:color="auto"/>
        <w:right w:val="none" w:sz="0" w:space="0" w:color="auto"/>
      </w:divBdr>
      <w:divsChild>
        <w:div w:id="1865285707">
          <w:marLeft w:val="0"/>
          <w:marRight w:val="0"/>
          <w:marTop w:val="0"/>
          <w:marBottom w:val="0"/>
          <w:divBdr>
            <w:top w:val="none" w:sz="0" w:space="0" w:color="auto"/>
            <w:left w:val="none" w:sz="0" w:space="0" w:color="auto"/>
            <w:bottom w:val="none" w:sz="0" w:space="0" w:color="auto"/>
            <w:right w:val="none" w:sz="0" w:space="0" w:color="auto"/>
          </w:divBdr>
          <w:divsChild>
            <w:div w:id="85925639">
              <w:marLeft w:val="0"/>
              <w:marRight w:val="0"/>
              <w:marTop w:val="0"/>
              <w:marBottom w:val="0"/>
              <w:divBdr>
                <w:top w:val="none" w:sz="0" w:space="0" w:color="auto"/>
                <w:left w:val="none" w:sz="0" w:space="0" w:color="auto"/>
                <w:bottom w:val="none" w:sz="0" w:space="0" w:color="auto"/>
                <w:right w:val="none" w:sz="0" w:space="0" w:color="auto"/>
              </w:divBdr>
              <w:divsChild>
                <w:div w:id="937518270">
                  <w:marLeft w:val="0"/>
                  <w:marRight w:val="0"/>
                  <w:marTop w:val="0"/>
                  <w:marBottom w:val="0"/>
                  <w:divBdr>
                    <w:top w:val="none" w:sz="0" w:space="0" w:color="auto"/>
                    <w:left w:val="none" w:sz="0" w:space="0" w:color="auto"/>
                    <w:bottom w:val="none" w:sz="0" w:space="0" w:color="auto"/>
                    <w:right w:val="none" w:sz="0" w:space="0" w:color="auto"/>
                  </w:divBdr>
                  <w:divsChild>
                    <w:div w:id="1052268340">
                      <w:marLeft w:val="0"/>
                      <w:marRight w:val="0"/>
                      <w:marTop w:val="0"/>
                      <w:marBottom w:val="0"/>
                      <w:divBdr>
                        <w:top w:val="none" w:sz="0" w:space="0" w:color="auto"/>
                        <w:left w:val="none" w:sz="0" w:space="0" w:color="auto"/>
                        <w:bottom w:val="none" w:sz="0" w:space="0" w:color="auto"/>
                        <w:right w:val="none" w:sz="0" w:space="0" w:color="auto"/>
                      </w:divBdr>
                    </w:div>
                    <w:div w:id="461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education/how-to-app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a.gov/disability/how-to-file-claim/" TargetMode="External"/><Relationship Id="rId12" Type="http://schemas.openxmlformats.org/officeDocument/2006/relationships/hyperlink" Target="https://www.va.gov/records/get-military-service-rec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vaforms/" TargetMode="External"/><Relationship Id="rId11" Type="http://schemas.openxmlformats.org/officeDocument/2006/relationships/hyperlink" Target="https://www.va.gov/change-address/" TargetMode="External"/><Relationship Id="rId5" Type="http://schemas.openxmlformats.org/officeDocument/2006/relationships/hyperlink" Target="https://www.va.gov/vaforms/search_action.asp" TargetMode="External"/><Relationship Id="rId15" Type="http://schemas.openxmlformats.org/officeDocument/2006/relationships/theme" Target="theme/theme1.xml"/><Relationship Id="rId10" Type="http://schemas.openxmlformats.org/officeDocument/2006/relationships/hyperlink" Target="https://www.va.gov/change-direct-deposit/" TargetMode="External"/><Relationship Id="rId4" Type="http://schemas.openxmlformats.org/officeDocument/2006/relationships/webSettings" Target="webSettings.xml"/><Relationship Id="rId9" Type="http://schemas.openxmlformats.org/officeDocument/2006/relationships/hyperlink" Target="https://www.va.gov/health-care/apply/application/introductio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Jennifer Y.</dc:creator>
  <cp:keywords/>
  <dc:description/>
  <cp:lastModifiedBy>Stephanie Orkand</cp:lastModifiedBy>
  <cp:revision>2</cp:revision>
  <dcterms:created xsi:type="dcterms:W3CDTF">2020-04-20T21:10:00Z</dcterms:created>
  <dcterms:modified xsi:type="dcterms:W3CDTF">2020-04-20T21:10:00Z</dcterms:modified>
</cp:coreProperties>
</file>