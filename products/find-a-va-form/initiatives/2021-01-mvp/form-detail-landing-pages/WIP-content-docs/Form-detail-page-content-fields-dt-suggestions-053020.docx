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909AF" w14:textId="45EB5048" w:rsidR="00112901" w:rsidRPr="008D3486" w:rsidRDefault="0010075C" w:rsidP="00112901">
      <w:pPr>
        <w:rPr>
          <w:rFonts w:asciiTheme="minorHAnsi" w:hAnsiTheme="minorHAnsi" w:cstheme="minorHAnsi"/>
          <w:bCs/>
          <w:color w:val="C00000"/>
        </w:rPr>
      </w:pPr>
      <w:bookmarkStart w:id="0" w:name="_GoBack"/>
      <w:bookmarkEnd w:id="0"/>
      <w:r w:rsidRPr="008D3486">
        <w:rPr>
          <w:rFonts w:asciiTheme="minorHAnsi" w:hAnsiTheme="minorHAnsi" w:cstheme="minorHAnsi"/>
          <w:bCs/>
          <w:color w:val="C00000"/>
        </w:rPr>
        <w:t>Form detail landing page c</w:t>
      </w:r>
      <w:r w:rsidR="00112901" w:rsidRPr="008D3486">
        <w:rPr>
          <w:rFonts w:asciiTheme="minorHAnsi" w:hAnsiTheme="minorHAnsi" w:cstheme="minorHAnsi"/>
          <w:bCs/>
          <w:color w:val="C00000"/>
        </w:rPr>
        <w:t>ontent</w:t>
      </w:r>
      <w:r w:rsidRPr="008D3486">
        <w:rPr>
          <w:rFonts w:asciiTheme="minorHAnsi" w:hAnsiTheme="minorHAnsi" w:cstheme="minorHAnsi"/>
          <w:bCs/>
          <w:color w:val="C00000"/>
        </w:rPr>
        <w:t xml:space="preserve"> fields</w:t>
      </w:r>
      <w:r w:rsidR="00F5335A" w:rsidRPr="008D3486">
        <w:rPr>
          <w:rFonts w:asciiTheme="minorHAnsi" w:hAnsiTheme="minorHAnsi" w:cstheme="minorHAnsi"/>
          <w:bCs/>
          <w:color w:val="C00000"/>
        </w:rPr>
        <w:t>: Updated 5/8/2020</w:t>
      </w:r>
    </w:p>
    <w:p w14:paraId="43053FB0" w14:textId="77777777" w:rsidR="0010075C" w:rsidRPr="008D3486" w:rsidRDefault="0010075C" w:rsidP="00112901">
      <w:pPr>
        <w:rPr>
          <w:rFonts w:asciiTheme="minorHAnsi" w:hAnsiTheme="minorHAnsi" w:cstheme="minorHAnsi"/>
          <w:b/>
          <w:bCs/>
          <w:color w:val="C00000"/>
        </w:rPr>
      </w:pPr>
    </w:p>
    <w:p w14:paraId="3B6916DC" w14:textId="77777777" w:rsidR="0010075C" w:rsidRPr="008D3486" w:rsidRDefault="0010075C" w:rsidP="00112901">
      <w:pPr>
        <w:rPr>
          <w:rFonts w:asciiTheme="minorHAnsi" w:hAnsiTheme="minorHAnsi" w:cstheme="minorHAnsi"/>
          <w:bCs/>
        </w:rPr>
      </w:pPr>
      <w:r w:rsidRPr="008D3486">
        <w:rPr>
          <w:rFonts w:asciiTheme="minorHAnsi" w:hAnsiTheme="minorHAnsi" w:cstheme="minorHAnsi"/>
          <w:bCs/>
          <w:color w:val="3366FF"/>
          <w:u w:val="single"/>
        </w:rPr>
        <w:t>Home</w:t>
      </w:r>
      <w:r w:rsidRPr="008D3486">
        <w:rPr>
          <w:rFonts w:asciiTheme="minorHAnsi" w:hAnsiTheme="minorHAnsi" w:cstheme="minorHAnsi"/>
          <w:bCs/>
        </w:rPr>
        <w:t xml:space="preserve"> &gt; </w:t>
      </w:r>
      <w:r w:rsidRPr="008D3486">
        <w:rPr>
          <w:rFonts w:asciiTheme="minorHAnsi" w:hAnsiTheme="minorHAnsi" w:cstheme="minorHAnsi"/>
          <w:bCs/>
          <w:color w:val="3366FF"/>
          <w:u w:val="single"/>
        </w:rPr>
        <w:t>Find a VA form</w:t>
      </w:r>
      <w:r w:rsidRPr="008D3486">
        <w:rPr>
          <w:rFonts w:asciiTheme="minorHAnsi" w:hAnsiTheme="minorHAnsi" w:cstheme="minorHAnsi"/>
          <w:bCs/>
        </w:rPr>
        <w:t xml:space="preserve"> &gt; About form xx-xxxx </w:t>
      </w:r>
    </w:p>
    <w:p w14:paraId="54D92EA3" w14:textId="77777777" w:rsidR="001E3030" w:rsidRPr="008D3486" w:rsidRDefault="001E3030" w:rsidP="00112901">
      <w:pPr>
        <w:rPr>
          <w:rFonts w:asciiTheme="minorHAnsi" w:hAnsiTheme="minorHAnsi" w:cstheme="minorHAnsi"/>
          <w:bCs/>
        </w:rPr>
      </w:pPr>
    </w:p>
    <w:p w14:paraId="2ADEFF14" w14:textId="3A865269" w:rsidR="001E3030" w:rsidRPr="008D3486" w:rsidRDefault="001E3030" w:rsidP="00112901">
      <w:pPr>
        <w:rPr>
          <w:rFonts w:asciiTheme="minorHAnsi" w:hAnsiTheme="minorHAnsi" w:cstheme="minorHAnsi"/>
          <w:bCs/>
        </w:rPr>
      </w:pPr>
      <w:r w:rsidRPr="008D3486">
        <w:rPr>
          <w:rFonts w:asciiTheme="minorHAnsi" w:hAnsiTheme="minorHAnsi" w:cstheme="minorHAnsi"/>
          <w:b/>
          <w:bCs/>
        </w:rPr>
        <w:t>URL structure:</w:t>
      </w:r>
      <w:r w:rsidRPr="008D3486">
        <w:rPr>
          <w:rFonts w:asciiTheme="minorHAnsi" w:hAnsiTheme="minorHAnsi" w:cstheme="minorHAnsi"/>
          <w:bCs/>
        </w:rPr>
        <w:t xml:space="preserve"> .gov/find-forms/about-form-[form-nbr</w:t>
      </w:r>
      <w:r w:rsidR="00EE24B0" w:rsidRPr="008D3486">
        <w:rPr>
          <w:rFonts w:asciiTheme="minorHAnsi" w:hAnsiTheme="minorHAnsi" w:cstheme="minorHAnsi"/>
          <w:bCs/>
        </w:rPr>
        <w:t>-from-db]</w:t>
      </w:r>
    </w:p>
    <w:p w14:paraId="499EBA2E" w14:textId="77777777" w:rsidR="00112901" w:rsidRPr="008D3486" w:rsidRDefault="00112901" w:rsidP="00112901">
      <w:pPr>
        <w:rPr>
          <w:rFonts w:asciiTheme="minorHAnsi" w:hAnsiTheme="minorHAnsi" w:cstheme="minorHAnsi"/>
        </w:rPr>
      </w:pPr>
    </w:p>
    <w:p w14:paraId="695962C1" w14:textId="77777777" w:rsidR="00112901" w:rsidRPr="008D3486" w:rsidRDefault="00112901" w:rsidP="00112901">
      <w:pPr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Toc25152858"/>
      <w:r w:rsidRPr="008D3486">
        <w:rPr>
          <w:rFonts w:asciiTheme="minorHAnsi" w:hAnsiTheme="minorHAnsi" w:cstheme="minorHAnsi"/>
          <w:b/>
          <w:bCs/>
          <w:sz w:val="28"/>
          <w:szCs w:val="28"/>
        </w:rPr>
        <w:t>H1:</w:t>
      </w:r>
      <w:r w:rsidRPr="008D3486">
        <w:rPr>
          <w:rFonts w:asciiTheme="minorHAnsi" w:hAnsiTheme="minorHAnsi" w:cstheme="minorHAnsi"/>
          <w:b/>
          <w:bCs/>
          <w:sz w:val="28"/>
          <w:szCs w:val="28"/>
        </w:rPr>
        <w:tab/>
        <w:t xml:space="preserve">VA Form </w:t>
      </w:r>
      <w:bookmarkEnd w:id="1"/>
      <w:r w:rsidRPr="008D3486">
        <w:rPr>
          <w:rFonts w:asciiTheme="minorHAnsi" w:hAnsiTheme="minorHAnsi" w:cstheme="minorHAnsi"/>
          <w:b/>
          <w:bCs/>
          <w:sz w:val="28"/>
          <w:szCs w:val="28"/>
        </w:rPr>
        <w:t>xx-xxxx</w:t>
      </w:r>
    </w:p>
    <w:p w14:paraId="252E8378" w14:textId="77777777" w:rsidR="00112901" w:rsidRPr="008D3486" w:rsidRDefault="00112901" w:rsidP="00112901">
      <w:pPr>
        <w:rPr>
          <w:rFonts w:asciiTheme="minorHAnsi" w:hAnsiTheme="minorHAnsi" w:cstheme="minorHAnsi"/>
          <w:color w:val="000000"/>
        </w:rPr>
      </w:pPr>
      <w:r w:rsidRPr="008D3486">
        <w:rPr>
          <w:rFonts w:asciiTheme="minorHAnsi" w:hAnsiTheme="minorHAnsi" w:cstheme="minorHAnsi"/>
          <w:b/>
          <w:bCs/>
          <w:color w:val="000000"/>
        </w:rPr>
        <w:t>H2:</w:t>
      </w:r>
      <w:r w:rsidRPr="008D3486">
        <w:rPr>
          <w:rFonts w:asciiTheme="minorHAnsi" w:hAnsiTheme="minorHAnsi" w:cstheme="minorHAnsi"/>
          <w:b/>
          <w:bCs/>
          <w:color w:val="000000"/>
        </w:rPr>
        <w:tab/>
        <w:t xml:space="preserve">Text </w:t>
      </w:r>
      <w:r w:rsidR="00E57B85" w:rsidRPr="008D3486">
        <w:rPr>
          <w:rFonts w:asciiTheme="minorHAnsi" w:hAnsiTheme="minorHAnsi" w:cstheme="minorHAnsi"/>
          <w:b/>
          <w:bCs/>
          <w:color w:val="000000"/>
        </w:rPr>
        <w:t>Name of the Form</w:t>
      </w:r>
    </w:p>
    <w:p w14:paraId="04766804" w14:textId="77777777" w:rsidR="00112901" w:rsidRPr="008D3486" w:rsidRDefault="00112901" w:rsidP="00112901">
      <w:pPr>
        <w:rPr>
          <w:rFonts w:asciiTheme="minorHAnsi" w:hAnsiTheme="minorHAnsi" w:cstheme="minorHAnsi"/>
          <w:sz w:val="20"/>
          <w:szCs w:val="20"/>
        </w:rPr>
      </w:pPr>
    </w:p>
    <w:p w14:paraId="4D8117A0" w14:textId="0A5F270A" w:rsidR="00112901" w:rsidRPr="008D3486" w:rsidRDefault="00112901" w:rsidP="00112901">
      <w:pPr>
        <w:rPr>
          <w:rFonts w:asciiTheme="minorHAnsi" w:hAnsiTheme="minorHAnsi" w:cstheme="minorHAnsi"/>
          <w:sz w:val="20"/>
          <w:szCs w:val="20"/>
        </w:rPr>
      </w:pPr>
      <w:r w:rsidRPr="008D3486">
        <w:rPr>
          <w:rFonts w:asciiTheme="minorHAnsi" w:hAnsiTheme="minorHAnsi" w:cstheme="minorHAnsi"/>
          <w:b/>
          <w:sz w:val="20"/>
          <w:szCs w:val="20"/>
        </w:rPr>
        <w:t>Related to:</w:t>
      </w:r>
      <w:r w:rsidRPr="008D3486">
        <w:rPr>
          <w:rFonts w:asciiTheme="minorHAnsi" w:hAnsiTheme="minorHAnsi" w:cstheme="minorHAnsi"/>
          <w:sz w:val="20"/>
          <w:szCs w:val="20"/>
        </w:rPr>
        <w:t xml:space="preserve"> &lt;pulled from db&gt;</w:t>
      </w:r>
    </w:p>
    <w:p w14:paraId="6C743B7A" w14:textId="77777777" w:rsidR="00112901" w:rsidRPr="008D3486" w:rsidRDefault="00112901" w:rsidP="00112901">
      <w:pPr>
        <w:rPr>
          <w:rFonts w:asciiTheme="minorHAnsi" w:hAnsiTheme="minorHAnsi" w:cstheme="minorHAnsi"/>
          <w:sz w:val="20"/>
          <w:szCs w:val="20"/>
        </w:rPr>
      </w:pPr>
    </w:p>
    <w:p w14:paraId="421A95CE" w14:textId="77777777" w:rsidR="00112901" w:rsidRPr="008D3486" w:rsidRDefault="00112901" w:rsidP="00112901">
      <w:pPr>
        <w:rPr>
          <w:rFonts w:asciiTheme="minorHAnsi" w:hAnsiTheme="minorHAnsi" w:cstheme="minorHAnsi"/>
          <w:sz w:val="20"/>
          <w:szCs w:val="20"/>
        </w:rPr>
      </w:pPr>
      <w:r w:rsidRPr="008D3486">
        <w:rPr>
          <w:rFonts w:asciiTheme="minorHAnsi" w:hAnsiTheme="minorHAnsi" w:cstheme="minorHAnsi"/>
          <w:b/>
          <w:sz w:val="20"/>
          <w:szCs w:val="20"/>
        </w:rPr>
        <w:t>Form last updated:</w:t>
      </w:r>
      <w:r w:rsidRPr="008D3486">
        <w:rPr>
          <w:rFonts w:asciiTheme="minorHAnsi" w:hAnsiTheme="minorHAnsi" w:cstheme="minorHAnsi"/>
          <w:sz w:val="20"/>
          <w:szCs w:val="20"/>
        </w:rPr>
        <w:t xml:space="preserve"> &lt;pulled from db&gt;</w:t>
      </w:r>
    </w:p>
    <w:p w14:paraId="10F1DBA0" w14:textId="77777777" w:rsidR="00112901" w:rsidRPr="008D3486" w:rsidRDefault="00112901" w:rsidP="00112901">
      <w:pPr>
        <w:rPr>
          <w:rFonts w:asciiTheme="minorHAnsi" w:hAnsiTheme="minorHAnsi" w:cstheme="minorHAnsi"/>
          <w:sz w:val="20"/>
          <w:szCs w:val="20"/>
        </w:rPr>
      </w:pPr>
    </w:p>
    <w:p w14:paraId="29835029" w14:textId="1DD69141" w:rsidR="00112901" w:rsidRPr="008D3486" w:rsidRDefault="00F5335A" w:rsidP="00112901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8D3486">
        <w:rPr>
          <w:rFonts w:asciiTheme="minorHAnsi" w:hAnsiTheme="minorHAnsi" w:cstheme="minorHAnsi"/>
          <w:b/>
          <w:bCs/>
          <w:sz w:val="22"/>
          <w:szCs w:val="22"/>
        </w:rPr>
        <w:t xml:space="preserve">H3: </w:t>
      </w:r>
      <w:r w:rsidR="00112901" w:rsidRPr="008D3486">
        <w:rPr>
          <w:rFonts w:asciiTheme="minorHAnsi" w:hAnsiTheme="minorHAnsi" w:cstheme="minorHAnsi"/>
          <w:b/>
          <w:bCs/>
          <w:sz w:val="22"/>
          <w:szCs w:val="22"/>
        </w:rPr>
        <w:t xml:space="preserve">When to use </w:t>
      </w:r>
      <w:commentRangeStart w:id="2"/>
      <w:r w:rsidR="00112901" w:rsidRPr="008D3486">
        <w:rPr>
          <w:rFonts w:asciiTheme="minorHAnsi" w:hAnsiTheme="minorHAnsi" w:cstheme="minorHAnsi"/>
          <w:b/>
          <w:bCs/>
          <w:sz w:val="22"/>
          <w:szCs w:val="22"/>
        </w:rPr>
        <w:t>this form</w:t>
      </w:r>
      <w:commentRangeEnd w:id="2"/>
      <w:r w:rsidR="005D1E11">
        <w:rPr>
          <w:rStyle w:val="CommentReference"/>
        </w:rPr>
        <w:commentReference w:id="2"/>
      </w:r>
    </w:p>
    <w:p w14:paraId="2DA6EFDD" w14:textId="77777777" w:rsidR="004C1521" w:rsidRPr="008D3486" w:rsidRDefault="004C1521" w:rsidP="004C1521">
      <w:pPr>
        <w:rPr>
          <w:rFonts w:asciiTheme="minorHAnsi" w:hAnsiTheme="minorHAnsi" w:cstheme="minorHAnsi"/>
          <w:sz w:val="20"/>
          <w:szCs w:val="20"/>
        </w:rPr>
      </w:pPr>
      <w:r w:rsidRPr="008D3486">
        <w:rPr>
          <w:rFonts w:asciiTheme="minorHAnsi" w:hAnsiTheme="minorHAnsi" w:cstheme="minorHAnsi"/>
          <w:color w:val="000000"/>
          <w:sz w:val="20"/>
          <w:szCs w:val="20"/>
        </w:rPr>
        <w:t xml:space="preserve">Use this VA form </w:t>
      </w:r>
      <w:r w:rsidRPr="008D3486">
        <w:rPr>
          <w:rFonts w:asciiTheme="minorHAnsi" w:hAnsiTheme="minorHAnsi" w:cstheme="minorHAnsi"/>
          <w:sz w:val="20"/>
          <w:szCs w:val="20"/>
        </w:rPr>
        <w:t>if etc., etc., custom text pulled from database. This blurb will not display if the form doesn’t have custom text in the db.</w:t>
      </w:r>
    </w:p>
    <w:p w14:paraId="784CC93F" w14:textId="77777777" w:rsidR="00112901" w:rsidRPr="008D3486" w:rsidRDefault="00112901" w:rsidP="00112901">
      <w:pPr>
        <w:rPr>
          <w:rFonts w:asciiTheme="minorHAnsi" w:hAnsiTheme="minorHAnsi" w:cstheme="minorHAnsi"/>
          <w:sz w:val="20"/>
          <w:szCs w:val="20"/>
        </w:rPr>
      </w:pPr>
    </w:p>
    <w:p w14:paraId="34D17F88" w14:textId="77777777" w:rsidR="00112901" w:rsidRPr="008D3486" w:rsidRDefault="004C1521" w:rsidP="00112901">
      <w:pPr>
        <w:rPr>
          <w:rFonts w:asciiTheme="minorHAnsi" w:hAnsiTheme="minorHAnsi" w:cstheme="minorHAnsi"/>
          <w:color w:val="3366FF"/>
          <w:sz w:val="20"/>
          <w:szCs w:val="20"/>
          <w:u w:val="single"/>
        </w:rPr>
      </w:pPr>
      <w:r w:rsidRPr="008D3486">
        <w:rPr>
          <w:rFonts w:asciiTheme="minorHAnsi" w:hAnsiTheme="minorHAnsi" w:cstheme="minorHAnsi"/>
          <w:color w:val="3366FF"/>
          <w:sz w:val="20"/>
          <w:szCs w:val="20"/>
          <w:u w:val="single"/>
        </w:rPr>
        <w:t>Download VA Form XX-XXXX</w:t>
      </w:r>
      <w:r w:rsidR="00112901" w:rsidRPr="008D3486">
        <w:rPr>
          <w:rFonts w:asciiTheme="minorHAnsi" w:hAnsiTheme="minorHAnsi" w:cstheme="minorHAnsi"/>
          <w:color w:val="3366FF"/>
          <w:sz w:val="20"/>
          <w:szCs w:val="20"/>
          <w:u w:val="single"/>
        </w:rPr>
        <w:t xml:space="preserve"> (PDF)  </w:t>
      </w:r>
    </w:p>
    <w:p w14:paraId="641651CE" w14:textId="77777777" w:rsidR="00112901" w:rsidRPr="008D3486" w:rsidRDefault="00112901" w:rsidP="00112901">
      <w:pPr>
        <w:rPr>
          <w:rFonts w:asciiTheme="minorHAnsi" w:hAnsiTheme="minorHAnsi" w:cstheme="minorHAnsi"/>
          <w:sz w:val="20"/>
          <w:szCs w:val="20"/>
        </w:rPr>
      </w:pPr>
    </w:p>
    <w:p w14:paraId="474D3E07" w14:textId="4BC3490F" w:rsidR="00112901" w:rsidRPr="008D3486" w:rsidRDefault="00F5335A" w:rsidP="0011290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D348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H3: </w:t>
      </w:r>
      <w:r w:rsidR="00112901" w:rsidRPr="008D3486">
        <w:rPr>
          <w:rFonts w:asciiTheme="minorHAnsi" w:hAnsiTheme="minorHAnsi" w:cstheme="minorHAnsi"/>
          <w:b/>
          <w:bCs/>
          <w:color w:val="000000"/>
          <w:sz w:val="22"/>
          <w:szCs w:val="22"/>
        </w:rPr>
        <w:t>Or use the online tool</w:t>
      </w:r>
    </w:p>
    <w:p w14:paraId="7951657C" w14:textId="77777777" w:rsidR="00112901" w:rsidRPr="008D3486" w:rsidRDefault="004C1521" w:rsidP="00112901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8D3486">
        <w:rPr>
          <w:rFonts w:asciiTheme="minorHAnsi" w:hAnsiTheme="minorHAnsi" w:cstheme="minorHAnsi"/>
          <w:color w:val="000000"/>
          <w:sz w:val="20"/>
          <w:szCs w:val="20"/>
        </w:rPr>
        <w:t xml:space="preserve">Brief blurb will appear here if custom text field is filled out here. </w:t>
      </w:r>
    </w:p>
    <w:p w14:paraId="42AF492C" w14:textId="77777777" w:rsidR="0032400B" w:rsidRPr="008D3486" w:rsidRDefault="0032400B" w:rsidP="00112901">
      <w:pPr>
        <w:rPr>
          <w:rFonts w:asciiTheme="minorHAnsi" w:hAnsiTheme="minorHAnsi" w:cstheme="minorHAnsi"/>
          <w:color w:val="000000"/>
          <w:sz w:val="20"/>
          <w:szCs w:val="20"/>
        </w:rPr>
      </w:pPr>
    </w:p>
    <w:commentRangeStart w:id="3"/>
    <w:p w14:paraId="5996F207" w14:textId="77777777" w:rsidR="00112901" w:rsidRPr="008D3486" w:rsidRDefault="00EF6E50" w:rsidP="00112901">
      <w:pPr>
        <w:rPr>
          <w:rFonts w:asciiTheme="minorHAnsi" w:hAnsiTheme="minorHAnsi" w:cstheme="minorHAnsi"/>
          <w:color w:val="000000"/>
          <w:sz w:val="20"/>
          <w:szCs w:val="20"/>
        </w:rPr>
      </w:pPr>
      <w:r>
        <w:fldChar w:fldCharType="begin"/>
      </w:r>
      <w:r>
        <w:instrText xml:space="preserve"> HYPERLINK "https://www.va.gov/education/apply-for-education-benefits/application/1995/introduction" </w:instrText>
      </w:r>
      <w:r>
        <w:fldChar w:fldCharType="separate"/>
      </w:r>
      <w:r w:rsidR="00112901" w:rsidRPr="008D3486">
        <w:rPr>
          <w:rStyle w:val="Hyperlink"/>
          <w:rFonts w:asciiTheme="minorHAnsi" w:hAnsiTheme="minorHAnsi" w:cstheme="minorHAnsi"/>
          <w:sz w:val="20"/>
          <w:szCs w:val="20"/>
          <w:u w:val="none"/>
        </w:rPr>
        <w:t>Go to the online tool</w:t>
      </w:r>
      <w:r>
        <w:rPr>
          <w:rStyle w:val="Hyperlink"/>
          <w:rFonts w:asciiTheme="minorHAnsi" w:hAnsiTheme="minorHAnsi" w:cstheme="minorHAnsi"/>
          <w:sz w:val="20"/>
          <w:szCs w:val="20"/>
          <w:u w:val="none"/>
        </w:rPr>
        <w:fldChar w:fldCharType="end"/>
      </w:r>
      <w:r w:rsidR="00112901" w:rsidRPr="008D3486">
        <w:rPr>
          <w:rFonts w:asciiTheme="minorHAnsi" w:hAnsiTheme="minorHAnsi" w:cstheme="minorHAnsi"/>
          <w:color w:val="000000"/>
          <w:sz w:val="20"/>
          <w:szCs w:val="20"/>
        </w:rPr>
        <w:t xml:space="preserve"> &gt;</w:t>
      </w:r>
      <w:r w:rsidR="00E57B85" w:rsidRPr="008D3486">
        <w:rPr>
          <w:rFonts w:asciiTheme="minorHAnsi" w:hAnsiTheme="minorHAnsi" w:cstheme="minorHAnsi"/>
          <w:color w:val="000000"/>
          <w:sz w:val="20"/>
          <w:szCs w:val="20"/>
        </w:rPr>
        <w:t xml:space="preserve"> [BUTTON]</w:t>
      </w:r>
      <w:commentRangeEnd w:id="3"/>
      <w:r w:rsidR="00CC00BF">
        <w:rPr>
          <w:rStyle w:val="CommentReference"/>
        </w:rPr>
        <w:commentReference w:id="3"/>
      </w:r>
    </w:p>
    <w:p w14:paraId="0ECFD69B" w14:textId="77777777" w:rsidR="00112901" w:rsidRPr="008D3486" w:rsidRDefault="00112901" w:rsidP="00112901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5668A68A" w14:textId="77777777" w:rsidR="00E57B85" w:rsidRPr="008D3486" w:rsidRDefault="00E57B85" w:rsidP="00112901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07C9D8BF" w14:textId="172D9BEB" w:rsidR="00E57B85" w:rsidRPr="008D3486" w:rsidRDefault="00F5335A" w:rsidP="00E57B8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8D3486">
        <w:rPr>
          <w:rFonts w:asciiTheme="minorHAnsi" w:hAnsiTheme="minorHAnsi" w:cstheme="minorHAnsi"/>
          <w:b/>
          <w:bCs/>
          <w:sz w:val="22"/>
          <w:szCs w:val="22"/>
        </w:rPr>
        <w:t xml:space="preserve">H3: </w:t>
      </w:r>
      <w:r w:rsidR="00E57B85" w:rsidRPr="008D3486">
        <w:rPr>
          <w:rFonts w:asciiTheme="minorHAnsi" w:hAnsiTheme="minorHAnsi" w:cstheme="minorHAnsi"/>
          <w:b/>
          <w:bCs/>
          <w:sz w:val="22"/>
          <w:szCs w:val="22"/>
        </w:rPr>
        <w:t>Related forms and instructions</w:t>
      </w:r>
    </w:p>
    <w:p w14:paraId="658CDE58" w14:textId="77777777" w:rsidR="00E57B85" w:rsidRPr="008D3486" w:rsidRDefault="00E57B85" w:rsidP="00E57B85">
      <w:pPr>
        <w:rPr>
          <w:rFonts w:asciiTheme="minorHAnsi" w:hAnsiTheme="minorHAnsi" w:cstheme="minorHAnsi"/>
          <w:sz w:val="10"/>
          <w:szCs w:val="10"/>
        </w:rPr>
      </w:pPr>
    </w:p>
    <w:p w14:paraId="683AB055" w14:textId="77777777" w:rsidR="00E57B85" w:rsidRPr="008D3486" w:rsidRDefault="00E57B85" w:rsidP="00E57B85">
      <w:pPr>
        <w:rPr>
          <w:rFonts w:asciiTheme="minorHAnsi" w:hAnsiTheme="minorHAnsi" w:cstheme="minorHAnsi"/>
          <w:sz w:val="20"/>
          <w:szCs w:val="20"/>
        </w:rPr>
      </w:pPr>
      <w:r w:rsidRPr="008D3486">
        <w:rPr>
          <w:rFonts w:asciiTheme="minorHAnsi" w:hAnsiTheme="minorHAnsi" w:cstheme="minorHAnsi"/>
          <w:b/>
          <w:bCs/>
          <w:sz w:val="20"/>
          <w:szCs w:val="20"/>
        </w:rPr>
        <w:t>VA Form XX-XXX</w:t>
      </w:r>
      <w:r w:rsidRPr="008D3486">
        <w:rPr>
          <w:rFonts w:asciiTheme="minorHAnsi" w:hAnsiTheme="minorHAnsi" w:cstheme="minorHAnsi"/>
          <w:b/>
          <w:bCs/>
          <w:sz w:val="20"/>
          <w:szCs w:val="20"/>
        </w:rPr>
        <w:br/>
      </w:r>
      <w:r w:rsidRPr="008D34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Text Name of the Form Pulled from Database</w:t>
      </w:r>
    </w:p>
    <w:p w14:paraId="2E8B88F8" w14:textId="77777777" w:rsidR="00E57B85" w:rsidRPr="008D3486" w:rsidRDefault="00E57B85" w:rsidP="00E57B85">
      <w:pPr>
        <w:rPr>
          <w:rFonts w:asciiTheme="minorHAnsi" w:hAnsiTheme="minorHAnsi" w:cstheme="minorHAnsi"/>
          <w:sz w:val="20"/>
          <w:szCs w:val="20"/>
        </w:rPr>
      </w:pPr>
      <w:r w:rsidRPr="008D3486">
        <w:rPr>
          <w:rFonts w:asciiTheme="minorHAnsi" w:hAnsiTheme="minorHAnsi" w:cstheme="minorHAnsi"/>
          <w:color w:val="000000"/>
          <w:sz w:val="20"/>
          <w:szCs w:val="20"/>
        </w:rPr>
        <w:t xml:space="preserve">Use this VA form </w:t>
      </w:r>
      <w:r w:rsidRPr="008D3486">
        <w:rPr>
          <w:rFonts w:asciiTheme="minorHAnsi" w:hAnsiTheme="minorHAnsi" w:cstheme="minorHAnsi"/>
          <w:sz w:val="20"/>
          <w:szCs w:val="20"/>
        </w:rPr>
        <w:t>if etc., etc., custom text pulled from database. This blurb will not display if the form doesn’t have custom text in the db.</w:t>
      </w:r>
    </w:p>
    <w:p w14:paraId="3A124EA3" w14:textId="77777777" w:rsidR="00E57B85" w:rsidRPr="008D3486" w:rsidRDefault="00E57B85" w:rsidP="00E57B85">
      <w:pPr>
        <w:rPr>
          <w:rFonts w:asciiTheme="minorHAnsi" w:hAnsiTheme="minorHAnsi" w:cstheme="minorHAnsi"/>
          <w:sz w:val="20"/>
          <w:szCs w:val="20"/>
        </w:rPr>
      </w:pPr>
    </w:p>
    <w:p w14:paraId="6B5F940F" w14:textId="77777777" w:rsidR="00E57B85" w:rsidRPr="008D3486" w:rsidRDefault="00E57B85" w:rsidP="00E57B85">
      <w:pPr>
        <w:rPr>
          <w:rFonts w:asciiTheme="minorHAnsi" w:hAnsiTheme="minorHAnsi" w:cstheme="minorHAnsi"/>
          <w:color w:val="3366FF"/>
          <w:sz w:val="20"/>
          <w:szCs w:val="20"/>
          <w:u w:val="single"/>
        </w:rPr>
      </w:pPr>
      <w:r w:rsidRPr="008D3486">
        <w:rPr>
          <w:rFonts w:asciiTheme="minorHAnsi" w:hAnsiTheme="minorHAnsi" w:cstheme="minorHAnsi"/>
          <w:color w:val="3366FF"/>
          <w:sz w:val="20"/>
          <w:szCs w:val="20"/>
          <w:u w:val="single"/>
        </w:rPr>
        <w:t>Download VA Form XX-XXXX (PDF)</w:t>
      </w:r>
    </w:p>
    <w:p w14:paraId="4CC00347" w14:textId="77777777" w:rsidR="004C1521" w:rsidRPr="008D3486" w:rsidRDefault="004C1521" w:rsidP="00E57B85">
      <w:pPr>
        <w:rPr>
          <w:rFonts w:asciiTheme="minorHAnsi" w:hAnsiTheme="minorHAnsi" w:cstheme="minorHAnsi"/>
          <w:color w:val="3366FF"/>
          <w:sz w:val="20"/>
          <w:szCs w:val="20"/>
          <w:u w:val="single"/>
        </w:rPr>
      </w:pPr>
    </w:p>
    <w:p w14:paraId="7D4A9022" w14:textId="77777777" w:rsidR="004C1521" w:rsidRPr="008D3486" w:rsidRDefault="004C1521" w:rsidP="004C1521">
      <w:pPr>
        <w:rPr>
          <w:rFonts w:asciiTheme="minorHAnsi" w:hAnsiTheme="minorHAnsi" w:cstheme="minorHAnsi"/>
          <w:sz w:val="20"/>
          <w:szCs w:val="20"/>
        </w:rPr>
      </w:pPr>
      <w:r w:rsidRPr="008D3486">
        <w:rPr>
          <w:rFonts w:asciiTheme="minorHAnsi" w:hAnsiTheme="minorHAnsi" w:cstheme="minorHAnsi"/>
          <w:b/>
          <w:bCs/>
          <w:sz w:val="20"/>
          <w:szCs w:val="20"/>
        </w:rPr>
        <w:t>VA Form XX-XXX</w:t>
      </w:r>
      <w:r w:rsidRPr="008D3486">
        <w:rPr>
          <w:rFonts w:asciiTheme="minorHAnsi" w:hAnsiTheme="minorHAnsi" w:cstheme="minorHAnsi"/>
          <w:b/>
          <w:bCs/>
          <w:sz w:val="20"/>
          <w:szCs w:val="20"/>
        </w:rPr>
        <w:br/>
      </w:r>
      <w:r w:rsidRPr="008D34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Text Name of the Form Pulled from Database</w:t>
      </w:r>
    </w:p>
    <w:p w14:paraId="30886449" w14:textId="77777777" w:rsidR="004C1521" w:rsidRPr="008D3486" w:rsidRDefault="004C1521" w:rsidP="004C1521">
      <w:pPr>
        <w:rPr>
          <w:rFonts w:asciiTheme="minorHAnsi" w:hAnsiTheme="minorHAnsi" w:cstheme="minorHAnsi"/>
          <w:sz w:val="20"/>
          <w:szCs w:val="20"/>
        </w:rPr>
      </w:pPr>
      <w:r w:rsidRPr="008D3486">
        <w:rPr>
          <w:rFonts w:asciiTheme="minorHAnsi" w:hAnsiTheme="minorHAnsi" w:cstheme="minorHAnsi"/>
          <w:color w:val="000000"/>
          <w:sz w:val="20"/>
          <w:szCs w:val="20"/>
        </w:rPr>
        <w:t xml:space="preserve">Use this VA form </w:t>
      </w:r>
      <w:r w:rsidRPr="008D3486">
        <w:rPr>
          <w:rFonts w:asciiTheme="minorHAnsi" w:hAnsiTheme="minorHAnsi" w:cstheme="minorHAnsi"/>
          <w:sz w:val="20"/>
          <w:szCs w:val="20"/>
        </w:rPr>
        <w:t>if etc., etc., custom text pulled from database. This blurb will not display if the form doesn’t have custom text in the db.</w:t>
      </w:r>
    </w:p>
    <w:p w14:paraId="7B7C08C7" w14:textId="77777777" w:rsidR="004C1521" w:rsidRPr="008D3486" w:rsidRDefault="004C1521" w:rsidP="004C1521">
      <w:pPr>
        <w:rPr>
          <w:rFonts w:asciiTheme="minorHAnsi" w:hAnsiTheme="minorHAnsi" w:cstheme="minorHAnsi"/>
          <w:sz w:val="20"/>
          <w:szCs w:val="20"/>
        </w:rPr>
      </w:pPr>
    </w:p>
    <w:p w14:paraId="6069A657" w14:textId="77777777" w:rsidR="004C1521" w:rsidRPr="008D3486" w:rsidRDefault="004C1521" w:rsidP="004C1521">
      <w:pPr>
        <w:rPr>
          <w:rFonts w:asciiTheme="minorHAnsi" w:hAnsiTheme="minorHAnsi" w:cstheme="minorHAnsi"/>
          <w:color w:val="3366FF"/>
          <w:sz w:val="20"/>
          <w:szCs w:val="20"/>
          <w:u w:val="single"/>
        </w:rPr>
      </w:pPr>
      <w:r w:rsidRPr="008D3486">
        <w:rPr>
          <w:rFonts w:asciiTheme="minorHAnsi" w:hAnsiTheme="minorHAnsi" w:cstheme="minorHAnsi"/>
          <w:color w:val="3366FF"/>
          <w:sz w:val="20"/>
          <w:szCs w:val="20"/>
          <w:u w:val="single"/>
        </w:rPr>
        <w:t>Download VA Form XX-XXXX (PDF)</w:t>
      </w:r>
    </w:p>
    <w:p w14:paraId="501F2EBF" w14:textId="77777777" w:rsidR="004C1521" w:rsidRPr="008D3486" w:rsidRDefault="004C1521" w:rsidP="00E57B85">
      <w:pPr>
        <w:rPr>
          <w:rFonts w:asciiTheme="minorHAnsi" w:hAnsiTheme="minorHAnsi" w:cstheme="minorHAnsi"/>
          <w:color w:val="3366FF"/>
          <w:sz w:val="20"/>
          <w:szCs w:val="20"/>
          <w:u w:val="single"/>
        </w:rPr>
      </w:pPr>
    </w:p>
    <w:p w14:paraId="575138BE" w14:textId="77777777" w:rsidR="00E57B85" w:rsidRPr="008D3486" w:rsidRDefault="00E57B85" w:rsidP="00112901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61FAA551" w14:textId="77777777" w:rsidR="00112901" w:rsidRPr="008D3486" w:rsidRDefault="00112901" w:rsidP="00112901">
      <w:pPr>
        <w:rPr>
          <w:rFonts w:asciiTheme="minorHAnsi" w:hAnsiTheme="minorHAnsi" w:cstheme="minorHAnsi"/>
          <w:sz w:val="20"/>
          <w:szCs w:val="20"/>
        </w:rPr>
      </w:pPr>
    </w:p>
    <w:p w14:paraId="67A4FB86" w14:textId="77777777" w:rsidR="00112901" w:rsidRPr="008D3486" w:rsidRDefault="0010075C" w:rsidP="0011290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D3486">
        <w:rPr>
          <w:rFonts w:asciiTheme="minorHAnsi" w:hAnsiTheme="minorHAnsi" w:cstheme="minorHAnsi"/>
          <w:bCs/>
          <w:color w:val="000000"/>
          <w:sz w:val="22"/>
          <w:szCs w:val="22"/>
        </w:rPr>
        <w:t>&lt;C</w:t>
      </w:r>
      <w:r w:rsidR="00E57B85" w:rsidRPr="008D3486">
        <w:rPr>
          <w:rFonts w:asciiTheme="minorHAnsi" w:hAnsiTheme="minorHAnsi" w:cstheme="minorHAnsi"/>
          <w:bCs/>
          <w:color w:val="000000"/>
          <w:sz w:val="22"/>
          <w:szCs w:val="22"/>
        </w:rPr>
        <w:t>ustom helpful links</w:t>
      </w:r>
      <w:r w:rsidR="00FA550F" w:rsidRPr="008D348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</w:t>
      </w:r>
      <w:r w:rsidRPr="008D3486">
        <w:rPr>
          <w:rFonts w:asciiTheme="minorHAnsi" w:hAnsiTheme="minorHAnsi" w:cstheme="minorHAnsi"/>
          <w:bCs/>
          <w:color w:val="000000"/>
          <w:sz w:val="22"/>
          <w:szCs w:val="22"/>
        </w:rPr>
        <w:t>Related Links</w:t>
      </w:r>
      <w:r w:rsidR="00FA550F" w:rsidRPr="008D348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component)</w:t>
      </w:r>
      <w:r w:rsidR="00E57B85" w:rsidRPr="008D3486">
        <w:rPr>
          <w:rFonts w:asciiTheme="minorHAnsi" w:hAnsiTheme="minorHAnsi" w:cstheme="minorHAnsi"/>
          <w:bCs/>
          <w:color w:val="000000"/>
          <w:sz w:val="22"/>
          <w:szCs w:val="22"/>
        </w:rPr>
        <w:t>:</w:t>
      </w:r>
      <w:r w:rsidRPr="008D3486">
        <w:rPr>
          <w:rFonts w:asciiTheme="minorHAnsi" w:hAnsiTheme="minorHAnsi" w:cstheme="minorHAnsi"/>
          <w:bCs/>
          <w:color w:val="000000"/>
          <w:sz w:val="22"/>
          <w:szCs w:val="22"/>
        </w:rPr>
        <w:t>&gt;</w:t>
      </w:r>
      <w:r w:rsidR="00E57B85" w:rsidRPr="008D3486">
        <w:rPr>
          <w:rFonts w:asciiTheme="minorHAnsi" w:hAnsiTheme="minorHAnsi" w:cstheme="minorHAnsi"/>
          <w:bCs/>
          <w:color w:val="000000"/>
          <w:sz w:val="22"/>
          <w:szCs w:val="22"/>
        </w:rPr>
        <w:br/>
      </w:r>
      <w:r w:rsidRPr="008D348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H3: </w:t>
      </w:r>
      <w:r w:rsidR="00112901" w:rsidRPr="008D3486">
        <w:rPr>
          <w:rFonts w:asciiTheme="minorHAnsi" w:hAnsiTheme="minorHAnsi" w:cstheme="minorHAnsi"/>
          <w:b/>
          <w:bCs/>
          <w:color w:val="000000"/>
          <w:sz w:val="22"/>
          <w:szCs w:val="22"/>
        </w:rPr>
        <w:t>Helpful links related to VA Form xx-xxxx</w:t>
      </w:r>
    </w:p>
    <w:p w14:paraId="3F52417C" w14:textId="77777777" w:rsidR="00112901" w:rsidRPr="008D3486" w:rsidRDefault="00112901" w:rsidP="00112901">
      <w:pPr>
        <w:rPr>
          <w:rFonts w:asciiTheme="minorHAnsi" w:hAnsiTheme="minorHAnsi" w:cstheme="minorHAnsi"/>
          <w:b/>
          <w:bCs/>
          <w:color w:val="000000"/>
        </w:rPr>
      </w:pPr>
    </w:p>
    <w:p w14:paraId="51A70AE9" w14:textId="77777777" w:rsidR="00112901" w:rsidRPr="008D3486" w:rsidRDefault="00FA550F" w:rsidP="00112901">
      <w:pPr>
        <w:rPr>
          <w:rFonts w:asciiTheme="minorHAnsi" w:hAnsiTheme="minorHAnsi" w:cstheme="minorHAnsi"/>
          <w:b/>
          <w:color w:val="3366FF"/>
          <w:sz w:val="20"/>
          <w:szCs w:val="20"/>
        </w:rPr>
      </w:pPr>
      <w:r w:rsidRPr="008D3486">
        <w:rPr>
          <w:rFonts w:asciiTheme="minorHAnsi" w:hAnsiTheme="minorHAnsi" w:cstheme="minorHAnsi"/>
          <w:b/>
          <w:color w:val="3366FF"/>
          <w:sz w:val="20"/>
          <w:szCs w:val="20"/>
        </w:rPr>
        <w:t>Link text</w:t>
      </w:r>
    </w:p>
    <w:p w14:paraId="105A76D2" w14:textId="77777777" w:rsidR="00112901" w:rsidRPr="008D3486" w:rsidRDefault="00FA550F" w:rsidP="00112901">
      <w:pPr>
        <w:rPr>
          <w:rFonts w:asciiTheme="minorHAnsi" w:hAnsiTheme="minorHAnsi" w:cstheme="minorHAnsi"/>
          <w:sz w:val="20"/>
          <w:szCs w:val="20"/>
        </w:rPr>
      </w:pPr>
      <w:r w:rsidRPr="008D3486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 xml:space="preserve">Teaser text blurb. </w:t>
      </w:r>
    </w:p>
    <w:p w14:paraId="798D1886" w14:textId="77777777" w:rsidR="00112901" w:rsidRPr="008D3486" w:rsidRDefault="00112901" w:rsidP="00112901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34F2BC66" w14:textId="77777777" w:rsidR="00FA550F" w:rsidRPr="008D3486" w:rsidRDefault="00FA550F" w:rsidP="00FA550F">
      <w:pPr>
        <w:rPr>
          <w:rFonts w:asciiTheme="minorHAnsi" w:hAnsiTheme="minorHAnsi" w:cstheme="minorHAnsi"/>
          <w:b/>
          <w:color w:val="3366FF"/>
          <w:sz w:val="20"/>
          <w:szCs w:val="20"/>
        </w:rPr>
      </w:pPr>
      <w:r w:rsidRPr="008D3486">
        <w:rPr>
          <w:rFonts w:asciiTheme="minorHAnsi" w:hAnsiTheme="minorHAnsi" w:cstheme="minorHAnsi"/>
          <w:b/>
          <w:color w:val="3366FF"/>
          <w:sz w:val="20"/>
          <w:szCs w:val="20"/>
        </w:rPr>
        <w:t>Link text</w:t>
      </w:r>
    </w:p>
    <w:p w14:paraId="5F32684C" w14:textId="77777777" w:rsidR="00FA550F" w:rsidRPr="008D3486" w:rsidRDefault="00FA550F" w:rsidP="00FA550F">
      <w:pPr>
        <w:rPr>
          <w:rFonts w:asciiTheme="minorHAnsi" w:hAnsiTheme="minorHAnsi" w:cstheme="minorHAnsi"/>
          <w:sz w:val="20"/>
          <w:szCs w:val="20"/>
        </w:rPr>
      </w:pPr>
      <w:r w:rsidRPr="008D3486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 xml:space="preserve">Teaser text blurb. </w:t>
      </w:r>
    </w:p>
    <w:p w14:paraId="2BD8243F" w14:textId="77777777" w:rsidR="00112901" w:rsidRPr="008D3486" w:rsidRDefault="00112901" w:rsidP="00112901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1DF3494C" w14:textId="77777777" w:rsidR="00FA550F" w:rsidRPr="008D3486" w:rsidRDefault="00FA550F" w:rsidP="00FA550F">
      <w:pPr>
        <w:rPr>
          <w:rFonts w:asciiTheme="minorHAnsi" w:hAnsiTheme="minorHAnsi" w:cstheme="minorHAnsi"/>
          <w:b/>
          <w:color w:val="3366FF"/>
          <w:sz w:val="20"/>
          <w:szCs w:val="20"/>
        </w:rPr>
      </w:pPr>
      <w:r w:rsidRPr="008D3486">
        <w:rPr>
          <w:rFonts w:asciiTheme="minorHAnsi" w:hAnsiTheme="minorHAnsi" w:cstheme="minorHAnsi"/>
          <w:b/>
          <w:color w:val="3366FF"/>
          <w:sz w:val="20"/>
          <w:szCs w:val="20"/>
        </w:rPr>
        <w:t>Link text</w:t>
      </w:r>
    </w:p>
    <w:p w14:paraId="194FBC3B" w14:textId="77777777" w:rsidR="00FA550F" w:rsidRPr="008D3486" w:rsidRDefault="00FA550F" w:rsidP="00FA550F">
      <w:pPr>
        <w:rPr>
          <w:rFonts w:asciiTheme="minorHAnsi" w:hAnsiTheme="minorHAnsi" w:cstheme="minorHAnsi"/>
          <w:sz w:val="20"/>
          <w:szCs w:val="20"/>
        </w:rPr>
      </w:pPr>
      <w:r w:rsidRPr="008D3486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 xml:space="preserve">Teaser text blurb. </w:t>
      </w:r>
    </w:p>
    <w:p w14:paraId="22F4F22F" w14:textId="77777777" w:rsidR="00E72668" w:rsidRPr="008D3486" w:rsidRDefault="00E72668"/>
    <w:p w14:paraId="29FBCB3E" w14:textId="77777777" w:rsidR="0010075C" w:rsidRPr="008D3486" w:rsidRDefault="0010075C" w:rsidP="00FA550F">
      <w:pPr>
        <w:pStyle w:val="Heading2"/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8D348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&lt;Standard</w:t>
      </w:r>
      <w:r w:rsidR="00E57B85" w:rsidRPr="008D348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helpful links</w:t>
      </w:r>
      <w:r w:rsidR="00FA550F" w:rsidRPr="008D348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(</w:t>
      </w:r>
      <w:r w:rsidRPr="008D348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Related Links</w:t>
      </w:r>
      <w:r w:rsidR="00FA550F" w:rsidRPr="008D348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component) – </w:t>
      </w:r>
      <w:r w:rsidRPr="008D348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Links and text</w:t>
      </w:r>
      <w:r w:rsidR="00FA550F" w:rsidRPr="008D348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are dynamically pulled from the forms search page and displayed when there are no custom helpful links</w:t>
      </w:r>
      <w:r w:rsidR="00E57B85" w:rsidRPr="008D348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:</w:t>
      </w:r>
      <w:r w:rsidRPr="008D348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&gt;</w:t>
      </w:r>
    </w:p>
    <w:p w14:paraId="3BB0DF04" w14:textId="77777777" w:rsidR="0010075C" w:rsidRPr="008D3486" w:rsidRDefault="0010075C" w:rsidP="00FA550F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D3486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 xml:space="preserve">H3: </w:t>
      </w:r>
      <w:r w:rsidR="00FA550F" w:rsidRPr="008D348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Helpful links </w:t>
      </w:r>
    </w:p>
    <w:p w14:paraId="0B687FF6" w14:textId="77777777" w:rsidR="0010075C" w:rsidRPr="008D3486" w:rsidRDefault="0010075C" w:rsidP="0010075C">
      <w:pPr>
        <w:rPr>
          <w:rFonts w:asciiTheme="minorHAnsi" w:hAnsiTheme="minorHAnsi"/>
          <w:sz w:val="22"/>
          <w:szCs w:val="22"/>
          <w:shd w:val="clear" w:color="auto" w:fill="FFFFFF"/>
        </w:rPr>
      </w:pPr>
    </w:p>
    <w:p w14:paraId="58E78D38" w14:textId="29B4C671" w:rsidR="0010075C" w:rsidRPr="008D3486" w:rsidRDefault="0010075C" w:rsidP="00F5335A">
      <w:pPr>
        <w:pStyle w:val="Heading4"/>
        <w:spacing w:before="360" w:beforeAutospacing="0" w:after="120" w:afterAutospacing="0"/>
        <w:rPr>
          <w:rFonts w:asciiTheme="minorHAnsi" w:hAnsiTheme="minorHAnsi"/>
          <w:b w:val="0"/>
          <w:color w:val="004795"/>
          <w:sz w:val="20"/>
          <w:szCs w:val="20"/>
        </w:rPr>
      </w:pPr>
      <w:r w:rsidRPr="008D3486">
        <w:rPr>
          <w:rFonts w:asciiTheme="minorHAnsi" w:eastAsia="Times New Roman" w:hAnsiTheme="minorHAnsi"/>
          <w:b w:val="0"/>
          <w:color w:val="004795"/>
          <w:sz w:val="20"/>
          <w:szCs w:val="20"/>
          <w:shd w:val="clear" w:color="auto" w:fill="FFFFFF"/>
        </w:rPr>
        <w:t>Change your direct deposit information</w:t>
      </w:r>
      <w:r w:rsidR="00F5335A" w:rsidRPr="008D3486">
        <w:rPr>
          <w:rFonts w:asciiTheme="minorHAnsi" w:eastAsia="Times New Roman" w:hAnsiTheme="minorHAnsi"/>
          <w:b w:val="0"/>
          <w:color w:val="004795"/>
          <w:sz w:val="20"/>
          <w:szCs w:val="20"/>
          <w:shd w:val="clear" w:color="auto" w:fill="FFFFFF"/>
        </w:rPr>
        <w:br/>
      </w:r>
      <w:r w:rsidRPr="008D3486">
        <w:rPr>
          <w:rFonts w:asciiTheme="minorHAnsi" w:hAnsiTheme="minorHAnsi"/>
          <w:b w:val="0"/>
          <w:color w:val="212121"/>
          <w:sz w:val="20"/>
          <w:szCs w:val="20"/>
          <w:shd w:val="clear" w:color="auto" w:fill="FFFFFF"/>
        </w:rPr>
        <w:t>Find out how to update your direct deposit information online for disability compensation, pension, or education benefits.</w:t>
      </w:r>
    </w:p>
    <w:p w14:paraId="678F597E" w14:textId="620E99DA" w:rsidR="00FA550F" w:rsidRPr="008D3486" w:rsidRDefault="00FA550F" w:rsidP="00F5335A">
      <w:pPr>
        <w:pStyle w:val="Heading4"/>
        <w:spacing w:before="360" w:beforeAutospacing="0" w:after="120" w:afterAutospacing="0"/>
        <w:rPr>
          <w:rFonts w:asciiTheme="minorHAnsi" w:hAnsiTheme="minorHAnsi"/>
          <w:b w:val="0"/>
          <w:color w:val="004795"/>
          <w:sz w:val="20"/>
          <w:szCs w:val="20"/>
        </w:rPr>
      </w:pPr>
      <w:r w:rsidRPr="008D3486">
        <w:rPr>
          <w:rFonts w:asciiTheme="minorHAnsi" w:eastAsia="Times New Roman" w:hAnsiTheme="minorHAnsi" w:cs="Times New Roman"/>
          <w:b w:val="0"/>
          <w:color w:val="004795"/>
          <w:sz w:val="20"/>
          <w:szCs w:val="20"/>
        </w:rPr>
        <w:t>Change your address</w:t>
      </w:r>
      <w:r w:rsidR="00F5335A" w:rsidRPr="008D3486">
        <w:rPr>
          <w:rFonts w:asciiTheme="minorHAnsi" w:eastAsia="Times New Roman" w:hAnsiTheme="minorHAnsi" w:cs="Times New Roman"/>
          <w:b w:val="0"/>
          <w:color w:val="004795"/>
          <w:sz w:val="20"/>
          <w:szCs w:val="20"/>
        </w:rPr>
        <w:br/>
      </w:r>
      <w:r w:rsidRPr="008D3486">
        <w:rPr>
          <w:rFonts w:asciiTheme="minorHAnsi" w:hAnsiTheme="minorHAnsi" w:cs="Times New Roman"/>
          <w:b w:val="0"/>
          <w:color w:val="212121"/>
          <w:sz w:val="20"/>
          <w:szCs w:val="20"/>
        </w:rPr>
        <w:t>Find out how to change your address and other contact information in your VA.gov profile for disability compensation, claims and appeals, VA health care, and other benefits.</w:t>
      </w:r>
    </w:p>
    <w:p w14:paraId="5897A8A0" w14:textId="1EB6FF6F" w:rsidR="00FA550F" w:rsidRPr="008D3486" w:rsidRDefault="00FA550F" w:rsidP="00F5335A">
      <w:pPr>
        <w:pStyle w:val="Heading4"/>
        <w:spacing w:before="360" w:beforeAutospacing="0" w:after="120" w:afterAutospacing="0"/>
        <w:rPr>
          <w:rFonts w:asciiTheme="minorHAnsi" w:hAnsiTheme="minorHAnsi"/>
          <w:b w:val="0"/>
          <w:color w:val="004795"/>
          <w:sz w:val="20"/>
          <w:szCs w:val="20"/>
        </w:rPr>
      </w:pPr>
      <w:r w:rsidRPr="008D3486">
        <w:rPr>
          <w:rFonts w:asciiTheme="minorHAnsi" w:eastAsia="Times New Roman" w:hAnsiTheme="minorHAnsi" w:cs="Times New Roman"/>
          <w:b w:val="0"/>
          <w:color w:val="004795"/>
          <w:sz w:val="20"/>
          <w:szCs w:val="20"/>
        </w:rPr>
        <w:t>Request your military records, including DD214</w:t>
      </w:r>
      <w:r w:rsidR="00F5335A" w:rsidRPr="008D3486">
        <w:rPr>
          <w:rFonts w:asciiTheme="minorHAnsi" w:eastAsia="Times New Roman" w:hAnsiTheme="minorHAnsi" w:cs="Times New Roman"/>
          <w:b w:val="0"/>
          <w:color w:val="004795"/>
          <w:sz w:val="20"/>
          <w:szCs w:val="20"/>
        </w:rPr>
        <w:br/>
      </w:r>
      <w:r w:rsidRPr="008D3486">
        <w:rPr>
          <w:rFonts w:asciiTheme="minorHAnsi" w:hAnsiTheme="minorHAnsi" w:cs="Times New Roman"/>
          <w:b w:val="0"/>
          <w:color w:val="212121"/>
          <w:sz w:val="20"/>
          <w:szCs w:val="20"/>
        </w:rPr>
        <w:t>Submit an online request to get your DD214 or other military service records through the milConnect website.</w:t>
      </w:r>
    </w:p>
    <w:p w14:paraId="4E7AD355" w14:textId="4ABB671D" w:rsidR="00E57B85" w:rsidRPr="008D3486" w:rsidRDefault="00FA550F" w:rsidP="00F5335A">
      <w:pPr>
        <w:pStyle w:val="Heading4"/>
        <w:spacing w:before="360" w:beforeAutospacing="0" w:after="120" w:afterAutospacing="0"/>
        <w:rPr>
          <w:rFonts w:asciiTheme="minorHAnsi" w:hAnsiTheme="minorHAnsi" w:cs="Times New Roman"/>
          <w:b w:val="0"/>
          <w:color w:val="212121"/>
          <w:sz w:val="20"/>
          <w:szCs w:val="20"/>
        </w:rPr>
      </w:pPr>
      <w:r w:rsidRPr="008D3486">
        <w:rPr>
          <w:rFonts w:asciiTheme="minorHAnsi" w:eastAsia="Times New Roman" w:hAnsiTheme="minorHAnsi" w:cs="Times New Roman"/>
          <w:b w:val="0"/>
          <w:color w:val="004795"/>
          <w:sz w:val="20"/>
          <w:szCs w:val="20"/>
        </w:rPr>
        <w:t>Get your VA records and documents online</w:t>
      </w:r>
      <w:r w:rsidR="00F5335A" w:rsidRPr="008D3486">
        <w:rPr>
          <w:rFonts w:asciiTheme="minorHAnsi" w:eastAsia="Times New Roman" w:hAnsiTheme="minorHAnsi" w:cs="Times New Roman"/>
          <w:b w:val="0"/>
          <w:color w:val="004795"/>
          <w:sz w:val="20"/>
          <w:szCs w:val="20"/>
        </w:rPr>
        <w:br/>
      </w:r>
      <w:r w:rsidRPr="008D3486">
        <w:rPr>
          <w:rFonts w:asciiTheme="minorHAnsi" w:hAnsiTheme="minorHAnsi" w:cs="Times New Roman"/>
          <w:b w:val="0"/>
          <w:color w:val="212121"/>
          <w:sz w:val="20"/>
          <w:szCs w:val="20"/>
        </w:rPr>
        <w:t>Learn how to access your VA records, benefit letters, and documents online.</w:t>
      </w:r>
    </w:p>
    <w:p w14:paraId="40E66EF6" w14:textId="77777777" w:rsidR="001E3030" w:rsidRPr="008D3486" w:rsidRDefault="001E3030" w:rsidP="00F5335A">
      <w:pPr>
        <w:pStyle w:val="Heading4"/>
        <w:spacing w:before="360" w:beforeAutospacing="0" w:after="120" w:afterAutospacing="0"/>
        <w:rPr>
          <w:rFonts w:asciiTheme="minorHAnsi" w:hAnsiTheme="minorHAnsi" w:cs="Times New Roman"/>
          <w:b w:val="0"/>
          <w:color w:val="212121"/>
          <w:sz w:val="20"/>
          <w:szCs w:val="20"/>
        </w:rPr>
      </w:pPr>
    </w:p>
    <w:p w14:paraId="633BA556" w14:textId="4E1456EB" w:rsidR="001E3030" w:rsidRPr="008D3486" w:rsidRDefault="001E3030">
      <w:pPr>
        <w:rPr>
          <w:rFonts w:asciiTheme="minorHAnsi" w:eastAsiaTheme="minorEastAsia" w:hAnsiTheme="minorHAnsi"/>
          <w:bCs/>
          <w:color w:val="212121"/>
          <w:sz w:val="20"/>
          <w:szCs w:val="20"/>
        </w:rPr>
      </w:pPr>
    </w:p>
    <w:p w14:paraId="186CE8F7" w14:textId="77777777" w:rsidR="00EE24B0" w:rsidRPr="008D3486" w:rsidRDefault="00EE24B0">
      <w:pPr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r w:rsidRPr="008D3486">
        <w:rPr>
          <w:rFonts w:asciiTheme="minorHAnsi" w:hAnsiTheme="minorHAnsi"/>
          <w:sz w:val="20"/>
          <w:szCs w:val="20"/>
        </w:rPr>
        <w:br w:type="page"/>
      </w:r>
    </w:p>
    <w:p w14:paraId="27E4CB3A" w14:textId="53972738" w:rsidR="001E3030" w:rsidRPr="008D3486" w:rsidRDefault="001E3030" w:rsidP="00F5335A">
      <w:pPr>
        <w:pStyle w:val="Heading4"/>
        <w:spacing w:before="360" w:beforeAutospacing="0" w:after="120" w:afterAutospacing="0"/>
        <w:rPr>
          <w:rFonts w:asciiTheme="minorHAnsi" w:hAnsiTheme="minorHAnsi"/>
        </w:rPr>
      </w:pPr>
      <w:r w:rsidRPr="008D3486">
        <w:rPr>
          <w:rFonts w:asciiTheme="minorHAnsi" w:hAnsiTheme="minorHAnsi"/>
        </w:rPr>
        <w:lastRenderedPageBreak/>
        <w:t>Related to field values</w:t>
      </w:r>
    </w:p>
    <w:p w14:paraId="0F554232" w14:textId="7811BEEE" w:rsidR="001E3030" w:rsidRPr="008D3486" w:rsidRDefault="00EE24B0" w:rsidP="00F5335A">
      <w:pPr>
        <w:pStyle w:val="Heading4"/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sz w:val="20"/>
          <w:szCs w:val="20"/>
        </w:rPr>
        <w:t>If related to a benefit</w:t>
      </w:r>
      <w:r w:rsidRPr="008D3486">
        <w:rPr>
          <w:rFonts w:asciiTheme="minorHAnsi" w:hAnsiTheme="minorHAnsi"/>
          <w:b w:val="0"/>
          <w:sz w:val="20"/>
          <w:szCs w:val="20"/>
        </w:rPr>
        <w:t xml:space="preserve"> – multiple categories can be displayed alphabetically; comma separated; add word “</w:t>
      </w:r>
      <w:commentRangeStart w:id="4"/>
      <w:r w:rsidRPr="008D3486">
        <w:rPr>
          <w:rFonts w:asciiTheme="minorHAnsi" w:hAnsiTheme="minorHAnsi"/>
          <w:b w:val="0"/>
          <w:sz w:val="20"/>
          <w:szCs w:val="20"/>
        </w:rPr>
        <w:t>benefits</w:t>
      </w:r>
      <w:commentRangeEnd w:id="4"/>
      <w:r w:rsidR="004822AA">
        <w:rPr>
          <w:rStyle w:val="CommentReference"/>
          <w:rFonts w:eastAsia="Times New Roman" w:cs="Times New Roman"/>
          <w:b w:val="0"/>
          <w:bCs w:val="0"/>
        </w:rPr>
        <w:commentReference w:id="4"/>
      </w:r>
      <w:r w:rsidRPr="008D3486">
        <w:rPr>
          <w:rFonts w:asciiTheme="minorHAnsi" w:hAnsiTheme="minorHAnsi"/>
          <w:b w:val="0"/>
          <w:sz w:val="20"/>
          <w:szCs w:val="20"/>
        </w:rPr>
        <w:t xml:space="preserve">” after last value. </w:t>
      </w:r>
    </w:p>
    <w:p w14:paraId="3459E778" w14:textId="3FDDCDC0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commentRangeStart w:id="5"/>
      <w:r w:rsidRPr="008D3486">
        <w:rPr>
          <w:rFonts w:asciiTheme="minorHAnsi" w:hAnsiTheme="minorHAnsi"/>
          <w:b w:val="0"/>
          <w:sz w:val="20"/>
          <w:szCs w:val="20"/>
        </w:rPr>
        <w:t>Burial</w:t>
      </w:r>
      <w:del w:id="6" w:author="Danielle" w:date="2020-05-30T06:35:00Z">
        <w:r w:rsidRPr="008D3486" w:rsidDel="00F54DA9">
          <w:rPr>
            <w:rFonts w:asciiTheme="minorHAnsi" w:hAnsiTheme="minorHAnsi"/>
            <w:b w:val="0"/>
            <w:sz w:val="20"/>
            <w:szCs w:val="20"/>
          </w:rPr>
          <w:delText>s</w:delText>
        </w:r>
      </w:del>
      <w:r w:rsidRPr="008D3486">
        <w:rPr>
          <w:rFonts w:asciiTheme="minorHAnsi" w:hAnsiTheme="minorHAnsi"/>
          <w:b w:val="0"/>
          <w:sz w:val="20"/>
          <w:szCs w:val="20"/>
        </w:rPr>
        <w:t xml:space="preserve"> and memorial</w:t>
      </w:r>
      <w:del w:id="7" w:author="Danielle" w:date="2020-05-30T06:35:00Z">
        <w:r w:rsidRPr="008D3486" w:rsidDel="00F54DA9">
          <w:rPr>
            <w:rFonts w:asciiTheme="minorHAnsi" w:hAnsiTheme="minorHAnsi"/>
            <w:b w:val="0"/>
            <w:sz w:val="20"/>
            <w:szCs w:val="20"/>
          </w:rPr>
          <w:delText>s</w:delText>
        </w:r>
      </w:del>
      <w:commentRangeEnd w:id="5"/>
      <w:r w:rsidR="00CC00BF">
        <w:rPr>
          <w:rStyle w:val="CommentReference"/>
          <w:rFonts w:eastAsia="Times New Roman" w:cs="Times New Roman"/>
          <w:b w:val="0"/>
          <w:bCs w:val="0"/>
        </w:rPr>
        <w:commentReference w:id="5"/>
      </w:r>
    </w:p>
    <w:p w14:paraId="509B12B8" w14:textId="5E239FEA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Career</w:t>
      </w:r>
      <w:commentRangeStart w:id="8"/>
      <w:del w:id="9" w:author="Danielle" w:date="2020-05-30T06:42:00Z">
        <w:r w:rsidRPr="008D3486" w:rsidDel="00F54DA9">
          <w:rPr>
            <w:rFonts w:asciiTheme="minorHAnsi" w:hAnsiTheme="minorHAnsi"/>
            <w:b w:val="0"/>
            <w:sz w:val="20"/>
            <w:szCs w:val="20"/>
          </w:rPr>
          <w:delText>s</w:delText>
        </w:r>
      </w:del>
      <w:commentRangeEnd w:id="8"/>
      <w:r w:rsidR="00F54DA9">
        <w:rPr>
          <w:rStyle w:val="CommentReference"/>
          <w:rFonts w:eastAsia="Times New Roman" w:cs="Times New Roman"/>
          <w:b w:val="0"/>
          <w:bCs w:val="0"/>
        </w:rPr>
        <w:commentReference w:id="8"/>
      </w:r>
      <w:r w:rsidRPr="008D3486">
        <w:rPr>
          <w:rFonts w:asciiTheme="minorHAnsi" w:hAnsiTheme="minorHAnsi"/>
          <w:b w:val="0"/>
          <w:sz w:val="20"/>
          <w:szCs w:val="20"/>
        </w:rPr>
        <w:t xml:space="preserve"> and employment</w:t>
      </w:r>
    </w:p>
    <w:p w14:paraId="5FDA3ADC" w14:textId="31336CD7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Disability</w:t>
      </w:r>
    </w:p>
    <w:p w14:paraId="71039336" w14:textId="4327BDC9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Education and training</w:t>
      </w:r>
    </w:p>
    <w:p w14:paraId="1CE32F14" w14:textId="278F6548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Family member</w:t>
      </w:r>
      <w:commentRangeStart w:id="10"/>
      <w:del w:id="11" w:author="Danielle" w:date="2020-05-30T06:36:00Z">
        <w:r w:rsidRPr="008D3486" w:rsidDel="00F54DA9">
          <w:rPr>
            <w:rFonts w:asciiTheme="minorHAnsi" w:hAnsiTheme="minorHAnsi"/>
            <w:b w:val="0"/>
            <w:sz w:val="20"/>
            <w:szCs w:val="20"/>
          </w:rPr>
          <w:delText>s</w:delText>
        </w:r>
      </w:del>
      <w:commentRangeEnd w:id="10"/>
      <w:r w:rsidR="00F54DA9">
        <w:rPr>
          <w:rStyle w:val="CommentReference"/>
          <w:rFonts w:eastAsia="Times New Roman" w:cs="Times New Roman"/>
          <w:b w:val="0"/>
          <w:bCs w:val="0"/>
        </w:rPr>
        <w:commentReference w:id="10"/>
      </w:r>
    </w:p>
    <w:p w14:paraId="66A8B33D" w14:textId="4B68F403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Health care</w:t>
      </w:r>
    </w:p>
    <w:p w14:paraId="6EAF053D" w14:textId="28D549BC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Housing assistance</w:t>
      </w:r>
    </w:p>
    <w:p w14:paraId="146604DD" w14:textId="09DA3630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Life insurance</w:t>
      </w:r>
    </w:p>
    <w:p w14:paraId="197A74A9" w14:textId="06B04E75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Pension</w:t>
      </w:r>
    </w:p>
    <w:p w14:paraId="135D8B29" w14:textId="0EF0107A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commentRangeStart w:id="12"/>
      <w:r w:rsidRPr="008D3486">
        <w:rPr>
          <w:rFonts w:asciiTheme="minorHAnsi" w:hAnsiTheme="minorHAnsi"/>
          <w:b w:val="0"/>
          <w:sz w:val="20"/>
          <w:szCs w:val="20"/>
        </w:rPr>
        <w:t>Records</w:t>
      </w:r>
      <w:commentRangeEnd w:id="12"/>
      <w:r w:rsidR="00F54DA9">
        <w:rPr>
          <w:rStyle w:val="CommentReference"/>
          <w:rFonts w:eastAsia="Times New Roman" w:cs="Times New Roman"/>
          <w:b w:val="0"/>
          <w:bCs w:val="0"/>
        </w:rPr>
        <w:commentReference w:id="12"/>
      </w:r>
    </w:p>
    <w:p w14:paraId="34BE9893" w14:textId="098DFF7F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Service member</w:t>
      </w:r>
      <w:commentRangeStart w:id="13"/>
      <w:del w:id="14" w:author="Danielle" w:date="2020-05-30T06:36:00Z">
        <w:r w:rsidRPr="008D3486" w:rsidDel="00F54DA9">
          <w:rPr>
            <w:rFonts w:asciiTheme="minorHAnsi" w:hAnsiTheme="minorHAnsi"/>
            <w:b w:val="0"/>
            <w:sz w:val="20"/>
            <w:szCs w:val="20"/>
          </w:rPr>
          <w:delText>s</w:delText>
        </w:r>
      </w:del>
      <w:commentRangeEnd w:id="13"/>
      <w:r w:rsidR="00F54DA9">
        <w:rPr>
          <w:rStyle w:val="CommentReference"/>
          <w:rFonts w:eastAsia="Times New Roman" w:cs="Times New Roman"/>
          <w:b w:val="0"/>
          <w:bCs w:val="0"/>
        </w:rPr>
        <w:commentReference w:id="13"/>
      </w:r>
    </w:p>
    <w:p w14:paraId="2AB4E054" w14:textId="0FD2B8A6" w:rsidR="00EE24B0" w:rsidRPr="008D3486" w:rsidRDefault="00EE24B0" w:rsidP="00F5335A">
      <w:pPr>
        <w:pStyle w:val="Heading4"/>
        <w:spacing w:before="360" w:beforeAutospacing="0" w:after="120" w:afterAutospacing="0"/>
        <w:rPr>
          <w:rFonts w:asciiTheme="minorHAnsi" w:hAnsiTheme="minorHAnsi"/>
          <w:sz w:val="20"/>
          <w:szCs w:val="20"/>
        </w:rPr>
      </w:pPr>
      <w:r w:rsidRPr="008D3486">
        <w:rPr>
          <w:rFonts w:asciiTheme="minorHAnsi" w:hAnsiTheme="minorHAnsi"/>
          <w:sz w:val="20"/>
          <w:szCs w:val="20"/>
        </w:rPr>
        <w:t xml:space="preserve">If </w:t>
      </w:r>
      <w:r w:rsidR="00DD437C" w:rsidRPr="008D3486">
        <w:rPr>
          <w:rFonts w:asciiTheme="minorHAnsi" w:hAnsiTheme="minorHAnsi"/>
          <w:sz w:val="20"/>
          <w:szCs w:val="20"/>
        </w:rPr>
        <w:t xml:space="preserve">the </w:t>
      </w:r>
      <w:r w:rsidRPr="008D3486">
        <w:rPr>
          <w:rFonts w:asciiTheme="minorHAnsi" w:hAnsiTheme="minorHAnsi"/>
          <w:sz w:val="20"/>
          <w:szCs w:val="20"/>
        </w:rPr>
        <w:t xml:space="preserve">benefit value </w:t>
      </w:r>
      <w:r w:rsidR="00DD437C" w:rsidRPr="008D3486">
        <w:rPr>
          <w:rFonts w:asciiTheme="minorHAnsi" w:hAnsiTheme="minorHAnsi"/>
          <w:sz w:val="20"/>
          <w:szCs w:val="20"/>
        </w:rPr>
        <w:t>isn’t</w:t>
      </w:r>
      <w:r w:rsidRPr="008D3486">
        <w:rPr>
          <w:rFonts w:asciiTheme="minorHAnsi" w:hAnsiTheme="minorHAnsi"/>
          <w:sz w:val="20"/>
          <w:szCs w:val="20"/>
        </w:rPr>
        <w:t xml:space="preserve"> checked</w:t>
      </w:r>
      <w:r w:rsidR="008D3486" w:rsidRPr="008D3486">
        <w:rPr>
          <w:rFonts w:asciiTheme="minorHAnsi" w:hAnsiTheme="minorHAnsi"/>
          <w:sz w:val="20"/>
          <w:szCs w:val="20"/>
        </w:rPr>
        <w:t xml:space="preserve"> in the CMS</w:t>
      </w:r>
      <w:r w:rsidRPr="008D3486">
        <w:rPr>
          <w:rFonts w:asciiTheme="minorHAnsi" w:hAnsiTheme="minorHAnsi"/>
          <w:sz w:val="20"/>
          <w:szCs w:val="20"/>
        </w:rPr>
        <w:t xml:space="preserve">, the </w:t>
      </w:r>
      <w:r w:rsidR="00DD437C" w:rsidRPr="008D3486">
        <w:rPr>
          <w:rFonts w:asciiTheme="minorHAnsi" w:hAnsiTheme="minorHAnsi"/>
          <w:sz w:val="20"/>
          <w:szCs w:val="20"/>
        </w:rPr>
        <w:t>related to field</w:t>
      </w:r>
      <w:r w:rsidR="008D3486" w:rsidRPr="008D3486">
        <w:rPr>
          <w:rFonts w:asciiTheme="minorHAnsi" w:hAnsiTheme="minorHAnsi"/>
          <w:sz w:val="20"/>
          <w:szCs w:val="20"/>
        </w:rPr>
        <w:t xml:space="preserve"> will show one of these</w:t>
      </w:r>
      <w:r w:rsidRPr="008D3486">
        <w:rPr>
          <w:rFonts w:asciiTheme="minorHAnsi" w:hAnsiTheme="minorHAnsi"/>
          <w:sz w:val="20"/>
          <w:szCs w:val="20"/>
        </w:rPr>
        <w:t>:</w:t>
      </w:r>
    </w:p>
    <w:p w14:paraId="12C67461" w14:textId="220280D6" w:rsidR="00EE24B0" w:rsidRPr="008D3486" w:rsidRDefault="008D3486" w:rsidP="00DD437C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commentRangeStart w:id="15"/>
      <w:r w:rsidRPr="008D3486">
        <w:rPr>
          <w:rFonts w:asciiTheme="minorHAnsi" w:hAnsiTheme="minorHAnsi"/>
          <w:b w:val="0"/>
          <w:sz w:val="20"/>
          <w:szCs w:val="20"/>
        </w:rPr>
        <w:t>VA</w:t>
      </w:r>
      <w:ins w:id="16" w:author="Danielle" w:date="2020-05-29T10:26:00Z">
        <w:r w:rsidR="00CC00BF">
          <w:rPr>
            <w:rFonts w:asciiTheme="minorHAnsi" w:hAnsiTheme="minorHAnsi"/>
            <w:b w:val="0"/>
            <w:sz w:val="20"/>
            <w:szCs w:val="20"/>
          </w:rPr>
          <w:t xml:space="preserve"> </w:t>
        </w:r>
      </w:ins>
      <w:r w:rsidRPr="008D3486">
        <w:rPr>
          <w:rFonts w:asciiTheme="minorHAnsi" w:hAnsiTheme="minorHAnsi"/>
          <w:b w:val="0"/>
          <w:sz w:val="20"/>
          <w:szCs w:val="20"/>
        </w:rPr>
        <w:t xml:space="preserve">/ VHA / VBA / </w:t>
      </w:r>
      <w:r w:rsidR="00EE24B0" w:rsidRPr="008D3486">
        <w:rPr>
          <w:rFonts w:asciiTheme="minorHAnsi" w:hAnsiTheme="minorHAnsi"/>
          <w:b w:val="0"/>
          <w:sz w:val="20"/>
          <w:szCs w:val="20"/>
        </w:rPr>
        <w:t>NCA</w:t>
      </w:r>
      <w:r w:rsidR="00C1600D" w:rsidRPr="008D3486">
        <w:rPr>
          <w:rFonts w:asciiTheme="minorHAnsi" w:hAnsiTheme="minorHAnsi"/>
          <w:b w:val="0"/>
          <w:sz w:val="20"/>
          <w:szCs w:val="20"/>
        </w:rPr>
        <w:t xml:space="preserve"> {the form owner ID pulled from forms DB}</w:t>
      </w:r>
      <w:commentRangeEnd w:id="15"/>
      <w:r w:rsidR="00F54DA9">
        <w:rPr>
          <w:rStyle w:val="CommentReference"/>
          <w:rFonts w:eastAsia="Times New Roman" w:cs="Times New Roman"/>
          <w:b w:val="0"/>
          <w:bCs w:val="0"/>
        </w:rPr>
        <w:commentReference w:id="15"/>
      </w:r>
    </w:p>
    <w:p w14:paraId="3433AC9E" w14:textId="01F389EC" w:rsidR="00EE24B0" w:rsidRPr="008D3486" w:rsidRDefault="005D1E11" w:rsidP="00DD437C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commentRangeStart w:id="17"/>
      <w:ins w:id="18" w:author="Danielle" w:date="2020-05-30T06:47:00Z">
        <w:r>
          <w:rPr>
            <w:rFonts w:asciiTheme="minorHAnsi" w:hAnsiTheme="minorHAnsi"/>
            <w:b w:val="0"/>
            <w:sz w:val="20"/>
            <w:szCs w:val="20"/>
          </w:rPr>
          <w:t>VA jobs and e</w:t>
        </w:r>
      </w:ins>
      <w:del w:id="19" w:author="Danielle" w:date="2020-05-30T06:47:00Z">
        <w:r w:rsidR="00C1600D" w:rsidRPr="008D3486" w:rsidDel="005D1E11">
          <w:rPr>
            <w:rFonts w:asciiTheme="minorHAnsi" w:hAnsiTheme="minorHAnsi"/>
            <w:b w:val="0"/>
            <w:sz w:val="20"/>
            <w:szCs w:val="20"/>
          </w:rPr>
          <w:delText>E</w:delText>
        </w:r>
      </w:del>
      <w:r w:rsidR="00C1600D" w:rsidRPr="008D3486">
        <w:rPr>
          <w:rFonts w:asciiTheme="minorHAnsi" w:hAnsiTheme="minorHAnsi"/>
          <w:b w:val="0"/>
          <w:sz w:val="20"/>
          <w:szCs w:val="20"/>
        </w:rPr>
        <w:t>mployment</w:t>
      </w:r>
      <w:del w:id="20" w:author="Danielle" w:date="2020-05-30T06:47:00Z">
        <w:r w:rsidR="00C1600D" w:rsidRPr="008D3486" w:rsidDel="005D1E11">
          <w:rPr>
            <w:rFonts w:asciiTheme="minorHAnsi" w:hAnsiTheme="minorHAnsi"/>
            <w:b w:val="0"/>
            <w:sz w:val="20"/>
            <w:szCs w:val="20"/>
          </w:rPr>
          <w:delText>/Job</w:delText>
        </w:r>
      </w:del>
      <w:commentRangeEnd w:id="17"/>
      <w:r w:rsidR="004822AA">
        <w:rPr>
          <w:rStyle w:val="CommentReference"/>
          <w:rFonts w:eastAsia="Times New Roman" w:cs="Times New Roman"/>
          <w:b w:val="0"/>
          <w:bCs w:val="0"/>
        </w:rPr>
        <w:commentReference w:id="17"/>
      </w:r>
    </w:p>
    <w:p w14:paraId="22CFE73C" w14:textId="76FEDAB4" w:rsidR="00C1600D" w:rsidRPr="008D3486" w:rsidRDefault="00C1600D" w:rsidP="00DD437C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commentRangeStart w:id="21"/>
      <w:r w:rsidRPr="008D3486">
        <w:rPr>
          <w:rFonts w:asciiTheme="minorHAnsi" w:hAnsiTheme="minorHAnsi"/>
          <w:b w:val="0"/>
          <w:sz w:val="20"/>
          <w:szCs w:val="20"/>
        </w:rPr>
        <w:t>Not a VA form</w:t>
      </w:r>
      <w:commentRangeEnd w:id="21"/>
      <w:r w:rsidR="005D1E11">
        <w:rPr>
          <w:rStyle w:val="CommentReference"/>
          <w:rFonts w:eastAsia="Times New Roman" w:cs="Times New Roman"/>
          <w:b w:val="0"/>
          <w:bCs w:val="0"/>
        </w:rPr>
        <w:commentReference w:id="21"/>
      </w:r>
      <w:r w:rsidRPr="008D3486">
        <w:rPr>
          <w:rFonts w:asciiTheme="minorHAnsi" w:hAnsiTheme="minorHAnsi"/>
          <w:b w:val="0"/>
          <w:sz w:val="20"/>
          <w:szCs w:val="20"/>
        </w:rPr>
        <w:t xml:space="preserve">. For other government forms, go to the </w:t>
      </w:r>
      <w:hyperlink r:id="rId7" w:history="1">
        <w:r w:rsidRPr="008D3486">
          <w:rPr>
            <w:rStyle w:val="Hyperlink"/>
            <w:rFonts w:asciiTheme="minorHAnsi" w:hAnsiTheme="minorHAnsi"/>
            <w:b w:val="0"/>
            <w:sz w:val="20"/>
            <w:szCs w:val="20"/>
          </w:rPr>
          <w:t>GSA forms library</w:t>
        </w:r>
      </w:hyperlink>
      <w:r w:rsidR="00DD437C" w:rsidRPr="008D3486">
        <w:rPr>
          <w:rFonts w:asciiTheme="minorHAnsi" w:hAnsiTheme="minorHAnsi"/>
          <w:b w:val="0"/>
          <w:sz w:val="20"/>
          <w:szCs w:val="20"/>
        </w:rPr>
        <w:t xml:space="preserve">. </w:t>
      </w:r>
      <w:r w:rsidRPr="008D3486">
        <w:rPr>
          <w:rFonts w:asciiTheme="minorHAnsi" w:hAnsiTheme="minorHAnsi"/>
          <w:b w:val="0"/>
          <w:sz w:val="20"/>
          <w:szCs w:val="20"/>
        </w:rPr>
        <w:t>&lt;https://www.gsa.gov/reference/forms&gt;</w:t>
      </w:r>
    </w:p>
    <w:p w14:paraId="1CE6A3B1" w14:textId="77777777" w:rsidR="00C1600D" w:rsidRDefault="00C1600D" w:rsidP="00F5335A">
      <w:pPr>
        <w:pStyle w:val="Heading4"/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</w:p>
    <w:p w14:paraId="3D7208A2" w14:textId="77777777" w:rsidR="00EE24B0" w:rsidRPr="001E3030" w:rsidRDefault="00EE24B0" w:rsidP="00F5335A">
      <w:pPr>
        <w:pStyle w:val="Heading4"/>
        <w:spacing w:before="360" w:beforeAutospacing="0" w:after="120" w:afterAutospacing="0"/>
        <w:rPr>
          <w:rFonts w:asciiTheme="minorHAnsi" w:hAnsiTheme="minorHAnsi"/>
          <w:sz w:val="20"/>
          <w:szCs w:val="20"/>
        </w:rPr>
      </w:pPr>
    </w:p>
    <w:sectPr w:rsidR="00EE24B0" w:rsidRPr="001E3030" w:rsidSect="00F5335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Danielle" w:date="2020-05-30T06:46:00Z" w:initials="DT">
    <w:p w14:paraId="1CE93899" w14:textId="728CF63D" w:rsidR="005D1E11" w:rsidRDefault="005D1E11">
      <w:pPr>
        <w:pStyle w:val="CommentText"/>
      </w:pPr>
      <w:r>
        <w:rPr>
          <w:rStyle w:val="CommentReference"/>
        </w:rPr>
        <w:annotationRef/>
      </w:r>
      <w:r>
        <w:t>We talked about potentially finding a way to get the form name on the page another time. Perhaps this could be an opportunity as below?</w:t>
      </w:r>
    </w:p>
    <w:p w14:paraId="45646807" w14:textId="77777777" w:rsidR="005D1E11" w:rsidRDefault="005D1E11">
      <w:pPr>
        <w:pStyle w:val="CommentText"/>
      </w:pPr>
    </w:p>
    <w:p w14:paraId="37F7B653" w14:textId="43D53084" w:rsidR="005D1E11" w:rsidRPr="005D1E11" w:rsidRDefault="005D1E11">
      <w:pPr>
        <w:pStyle w:val="CommentText"/>
        <w:rPr>
          <w:b/>
        </w:rPr>
      </w:pPr>
      <w:r>
        <w:rPr>
          <w:b/>
        </w:rPr>
        <w:t>When to use VA Form xx-xxxx</w:t>
      </w:r>
    </w:p>
  </w:comment>
  <w:comment w:id="3" w:author="Danielle" w:date="2020-05-29T10:17:00Z" w:initials="DT">
    <w:p w14:paraId="7EC7A935" w14:textId="5D3B1D80" w:rsidR="00CC00BF" w:rsidRDefault="00CC00BF">
      <w:pPr>
        <w:pStyle w:val="CommentText"/>
      </w:pPr>
      <w:r>
        <w:rPr>
          <w:rStyle w:val="CommentReference"/>
        </w:rPr>
        <w:annotationRef/>
      </w:r>
      <w:r>
        <w:t>What do you think about making this button explicit per tool (ie, “Apply for VA health care”)? I know that’s a best practice for accessibility so wanted to call out here.</w:t>
      </w:r>
    </w:p>
  </w:comment>
  <w:comment w:id="4" w:author="Danielle" w:date="2020-05-30T06:54:00Z" w:initials="DT">
    <w:p w14:paraId="159F7DEF" w14:textId="72D0380E" w:rsidR="004822AA" w:rsidRDefault="004822AA">
      <w:pPr>
        <w:pStyle w:val="CommentText"/>
      </w:pPr>
      <w:r>
        <w:rPr>
          <w:rStyle w:val="CommentReference"/>
        </w:rPr>
        <w:annotationRef/>
      </w:r>
      <w:r>
        <w:t xml:space="preserve">Do we want to consider maybe “benefits or services” to be slightly more broad? </w:t>
      </w:r>
    </w:p>
  </w:comment>
  <w:comment w:id="5" w:author="Danielle" w:date="2020-05-30T06:42:00Z" w:initials="DT">
    <w:p w14:paraId="3FE7B1DC" w14:textId="0D29045A" w:rsidR="00CC00BF" w:rsidRPr="00F54DA9" w:rsidRDefault="00CC00BF">
      <w:pPr>
        <w:pStyle w:val="CommentText"/>
      </w:pPr>
      <w:r>
        <w:rPr>
          <w:rStyle w:val="CommentReference"/>
        </w:rPr>
        <w:annotationRef/>
      </w:r>
      <w:r w:rsidR="00F54DA9">
        <w:t xml:space="preserve">If the word “benefits” will follow the last value, I think this should be singular (“burial and memorial benefits”). Also, </w:t>
      </w:r>
      <w:r>
        <w:t>I think this is probably fine</w:t>
      </w:r>
      <w:r w:rsidR="00F54DA9">
        <w:t xml:space="preserve"> in this instance</w:t>
      </w:r>
      <w:r>
        <w:t xml:space="preserve">, but just raising that </w:t>
      </w:r>
      <w:r w:rsidR="00F54DA9">
        <w:t xml:space="preserve">we refer to burial </w:t>
      </w:r>
      <w:r w:rsidR="00F54DA9">
        <w:rPr>
          <w:b/>
        </w:rPr>
        <w:t>benefits</w:t>
      </w:r>
      <w:r w:rsidR="00F54DA9">
        <w:t xml:space="preserve"> and memorial </w:t>
      </w:r>
      <w:r w:rsidR="00F54DA9">
        <w:rPr>
          <w:b/>
        </w:rPr>
        <w:t>items</w:t>
      </w:r>
      <w:r w:rsidR="00F54DA9">
        <w:t xml:space="preserve"> because the  memorials aren’t technically “benefits.”</w:t>
      </w:r>
      <w:r w:rsidR="004822AA">
        <w:rPr>
          <w:rStyle w:val="CommentReference"/>
          <w:vanish/>
        </w:rPr>
        <w:t xml:space="preserve">s we try to avoid those.and add d e options get the form name on the page another time. </w:t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  <w:r w:rsidR="004822AA">
        <w:rPr>
          <w:rStyle w:val="CommentReference"/>
          <w:vanish/>
        </w:rPr>
        <w:pgNum/>
      </w:r>
    </w:p>
  </w:comment>
  <w:comment w:id="8" w:author="Danielle" w:date="2020-05-30T06:42:00Z" w:initials="DT">
    <w:p w14:paraId="17BACE72" w14:textId="4C0A1EC8" w:rsidR="00F54DA9" w:rsidRDefault="00F54DA9">
      <w:pPr>
        <w:pStyle w:val="CommentText"/>
      </w:pPr>
      <w:r>
        <w:rPr>
          <w:rStyle w:val="CommentReference"/>
        </w:rPr>
        <w:annotationRef/>
      </w:r>
      <w:r>
        <w:t>Singular if “benefits” to follow last value: “Career and employment benefits”</w:t>
      </w:r>
    </w:p>
  </w:comment>
  <w:comment w:id="10" w:author="Danielle" w:date="2020-05-30T06:36:00Z" w:initials="DT">
    <w:p w14:paraId="432D5332" w14:textId="0FA37298" w:rsidR="00F54DA9" w:rsidRDefault="00F54DA9">
      <w:pPr>
        <w:pStyle w:val="CommentText"/>
      </w:pPr>
      <w:r>
        <w:rPr>
          <w:rStyle w:val="CommentReference"/>
        </w:rPr>
        <w:annotationRef/>
      </w:r>
      <w:r>
        <w:t>Singular if “benefits” to follow last value: “Family member benefits”</w:t>
      </w:r>
    </w:p>
  </w:comment>
  <w:comment w:id="12" w:author="Danielle" w:date="2020-05-30T06:36:00Z" w:initials="DT">
    <w:p w14:paraId="5D090C96" w14:textId="2E518CA9" w:rsidR="00F54DA9" w:rsidRDefault="00F54DA9">
      <w:pPr>
        <w:pStyle w:val="CommentText"/>
      </w:pPr>
      <w:r>
        <w:rPr>
          <w:rStyle w:val="CommentReference"/>
        </w:rPr>
        <w:annotationRef/>
      </w:r>
      <w:r>
        <w:t>Records isn’t really a “benefit,” right? Probably fine, just noting.</w:t>
      </w:r>
    </w:p>
  </w:comment>
  <w:comment w:id="13" w:author="Danielle" w:date="2020-05-30T06:42:00Z" w:initials="DT">
    <w:p w14:paraId="699A1E71" w14:textId="569CF303" w:rsidR="00F54DA9" w:rsidRDefault="00F54DA9">
      <w:pPr>
        <w:pStyle w:val="CommentText"/>
      </w:pPr>
      <w:r>
        <w:rPr>
          <w:rStyle w:val="CommentReference"/>
        </w:rPr>
        <w:annotationRef/>
      </w:r>
      <w:r>
        <w:t>I think s</w:t>
      </w:r>
      <w:r>
        <w:t>ingular if “benefits” to follow last value: “</w:t>
      </w:r>
      <w:r>
        <w:t>Service</w:t>
      </w:r>
      <w:r>
        <w:t xml:space="preserve"> member benefits”</w:t>
      </w:r>
    </w:p>
  </w:comment>
  <w:comment w:id="15" w:author="Danielle" w:date="2020-05-30T06:43:00Z" w:initials="DT">
    <w:p w14:paraId="64C7EE88" w14:textId="7B2C8DB9" w:rsidR="00F54DA9" w:rsidRDefault="00F54DA9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I think this is probably fine as acronyms since they are very well known. But was just wondering if it might make sense to spell out these:</w:t>
      </w:r>
    </w:p>
    <w:p w14:paraId="6516D12A" w14:textId="77777777" w:rsidR="00F54DA9" w:rsidRDefault="00F54DA9">
      <w:pPr>
        <w:pStyle w:val="CommentText"/>
        <w:rPr>
          <w:rStyle w:val="CommentReference"/>
        </w:rPr>
      </w:pPr>
    </w:p>
    <w:p w14:paraId="15504933" w14:textId="2661AD4B" w:rsidR="00F54DA9" w:rsidRDefault="00F54DA9">
      <w:pPr>
        <w:pStyle w:val="CommentText"/>
        <w:rPr>
          <w:rStyle w:val="CommentReference"/>
        </w:rPr>
      </w:pPr>
      <w:r>
        <w:rPr>
          <w:rStyle w:val="CommentReference"/>
        </w:rPr>
        <w:t>Veterans Health Administration</w:t>
      </w:r>
    </w:p>
    <w:p w14:paraId="747E905A" w14:textId="77777777" w:rsidR="00F54DA9" w:rsidRDefault="00F54DA9">
      <w:pPr>
        <w:pStyle w:val="CommentText"/>
        <w:rPr>
          <w:rStyle w:val="CommentReference"/>
        </w:rPr>
      </w:pPr>
      <w:r>
        <w:rPr>
          <w:rStyle w:val="CommentReference"/>
        </w:rPr>
        <w:t>Veterans Benefits Administration</w:t>
      </w:r>
    </w:p>
    <w:p w14:paraId="11247358" w14:textId="553B7F68" w:rsidR="00F54DA9" w:rsidRPr="00F54DA9" w:rsidRDefault="00F54DA9">
      <w:pPr>
        <w:pStyle w:val="CommentText"/>
        <w:rPr>
          <w:sz w:val="16"/>
          <w:szCs w:val="16"/>
        </w:rPr>
      </w:pPr>
      <w:r>
        <w:rPr>
          <w:rStyle w:val="CommentReference"/>
        </w:rPr>
        <w:t>National Cemetery Administration</w:t>
      </w:r>
    </w:p>
  </w:comment>
  <w:comment w:id="17" w:author="Danielle" w:date="2020-05-30T06:56:00Z" w:initials="DT">
    <w:p w14:paraId="69877CA4" w14:textId="153B078A" w:rsidR="004822AA" w:rsidRDefault="004822A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Just a suggestion to remove the “/” as we try to avoid those.</w:t>
      </w:r>
    </w:p>
  </w:comment>
  <w:comment w:id="21" w:author="Danielle" w:date="2020-05-30T06:55:00Z" w:initials="DT">
    <w:p w14:paraId="22AAD13B" w14:textId="56B7F038" w:rsidR="005D1E11" w:rsidRDefault="005D1E11">
      <w:pPr>
        <w:pStyle w:val="CommentText"/>
      </w:pPr>
      <w:r>
        <w:rPr>
          <w:rStyle w:val="CommentReference"/>
        </w:rPr>
        <w:annotationRef/>
      </w:r>
      <w:r>
        <w:t>Thinking of how this fits after “Related to:”…What do you think about one of these options?</w:t>
      </w:r>
      <w:r w:rsidR="004822AA">
        <w:t xml:space="preserve"> </w:t>
      </w:r>
    </w:p>
    <w:p w14:paraId="0E298EC4" w14:textId="77777777" w:rsidR="005D1E11" w:rsidRDefault="005D1E11">
      <w:pPr>
        <w:pStyle w:val="CommentText"/>
      </w:pPr>
    </w:p>
    <w:p w14:paraId="601CF7BB" w14:textId="77777777" w:rsidR="005D1E11" w:rsidRDefault="005D1E11">
      <w:pPr>
        <w:pStyle w:val="CommentText"/>
      </w:pPr>
      <w:r>
        <w:rPr>
          <w:b/>
        </w:rPr>
        <w:t>Related to:</w:t>
      </w:r>
      <w:r>
        <w:t xml:space="preserve"> A non-VA benefit or service</w:t>
      </w:r>
    </w:p>
    <w:p w14:paraId="39035783" w14:textId="67DD359C" w:rsidR="005D1E11" w:rsidRDefault="005D1E11">
      <w:pPr>
        <w:pStyle w:val="CommentText"/>
      </w:pPr>
      <w:r>
        <w:rPr>
          <w:b/>
        </w:rPr>
        <w:t>Related to:</w:t>
      </w:r>
      <w:r>
        <w:t xml:space="preserve"> A different department or agency</w:t>
      </w:r>
    </w:p>
    <w:p w14:paraId="2C5E91FE" w14:textId="130B0A44" w:rsidR="004822AA" w:rsidRPr="004822AA" w:rsidRDefault="004822AA">
      <w:pPr>
        <w:pStyle w:val="CommentText"/>
      </w:pPr>
      <w:r>
        <w:rPr>
          <w:b/>
        </w:rPr>
        <w:t>Related to:</w:t>
      </w:r>
      <w:r>
        <w:t xml:space="preserve"> A department or agency outside of VA</w:t>
      </w:r>
    </w:p>
    <w:p w14:paraId="0C5D55D1" w14:textId="226D0713" w:rsidR="004822AA" w:rsidRPr="005D1E11" w:rsidRDefault="004822AA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B075D"/>
    <w:multiLevelType w:val="multilevel"/>
    <w:tmpl w:val="3C06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0A0D30"/>
    <w:multiLevelType w:val="hybridMultilevel"/>
    <w:tmpl w:val="2CFE7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BA6D64"/>
    <w:multiLevelType w:val="multilevel"/>
    <w:tmpl w:val="2CFE7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76D93"/>
    <w:multiLevelType w:val="hybridMultilevel"/>
    <w:tmpl w:val="ACFCB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01"/>
    <w:rsid w:val="0010075C"/>
    <w:rsid w:val="00112901"/>
    <w:rsid w:val="001E3030"/>
    <w:rsid w:val="00273328"/>
    <w:rsid w:val="0032400B"/>
    <w:rsid w:val="004822AA"/>
    <w:rsid w:val="004C1521"/>
    <w:rsid w:val="00542AAD"/>
    <w:rsid w:val="005D1E11"/>
    <w:rsid w:val="008D3486"/>
    <w:rsid w:val="00C062A1"/>
    <w:rsid w:val="00C1600D"/>
    <w:rsid w:val="00CC00BF"/>
    <w:rsid w:val="00DD437C"/>
    <w:rsid w:val="00E57B85"/>
    <w:rsid w:val="00E72668"/>
    <w:rsid w:val="00EE24B0"/>
    <w:rsid w:val="00EF6E50"/>
    <w:rsid w:val="00F5335A"/>
    <w:rsid w:val="00F54DA9"/>
    <w:rsid w:val="00FA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4DA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0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A550F"/>
    <w:pPr>
      <w:spacing w:before="100" w:beforeAutospacing="1" w:after="100" w:afterAutospacing="1"/>
      <w:outlineLvl w:val="1"/>
    </w:pPr>
    <w:rPr>
      <w:rFonts w:eastAsiaTheme="minorEastAsia" w:cstheme="minorBidi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A550F"/>
    <w:pPr>
      <w:spacing w:before="100" w:beforeAutospacing="1" w:after="100" w:afterAutospacing="1"/>
      <w:outlineLvl w:val="3"/>
    </w:pPr>
    <w:rPr>
      <w:rFonts w:eastAsiaTheme="minorEastAsia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90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550F"/>
    <w:rPr>
      <w:rFonts w:ascii="Times New Roman" w:hAnsi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A550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FA550F"/>
    <w:pPr>
      <w:spacing w:before="100" w:beforeAutospacing="1" w:after="100" w:afterAutospacing="1"/>
    </w:pPr>
    <w:rPr>
      <w:rFonts w:eastAsiaTheme="minorEastAsia"/>
      <w:sz w:val="20"/>
      <w:szCs w:val="20"/>
    </w:rPr>
  </w:style>
  <w:style w:type="paragraph" w:customStyle="1" w:styleId="va-nav-linkslist-description">
    <w:name w:val="va-nav-linkslist-description"/>
    <w:basedOn w:val="Normal"/>
    <w:rsid w:val="00FA550F"/>
    <w:pPr>
      <w:spacing w:before="100" w:beforeAutospacing="1" w:after="100" w:afterAutospacing="1"/>
    </w:pPr>
    <w:rPr>
      <w:rFonts w:eastAsiaTheme="minorEastAsia" w:cstheme="minorBid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C00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0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0B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0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0B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0B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0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A550F"/>
    <w:pPr>
      <w:spacing w:before="100" w:beforeAutospacing="1" w:after="100" w:afterAutospacing="1"/>
      <w:outlineLvl w:val="1"/>
    </w:pPr>
    <w:rPr>
      <w:rFonts w:eastAsiaTheme="minorEastAsia" w:cstheme="minorBidi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A550F"/>
    <w:pPr>
      <w:spacing w:before="100" w:beforeAutospacing="1" w:after="100" w:afterAutospacing="1"/>
      <w:outlineLvl w:val="3"/>
    </w:pPr>
    <w:rPr>
      <w:rFonts w:eastAsiaTheme="minorEastAsia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90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550F"/>
    <w:rPr>
      <w:rFonts w:ascii="Times New Roman" w:hAnsi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A550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FA550F"/>
    <w:pPr>
      <w:spacing w:before="100" w:beforeAutospacing="1" w:after="100" w:afterAutospacing="1"/>
    </w:pPr>
    <w:rPr>
      <w:rFonts w:eastAsiaTheme="minorEastAsia"/>
      <w:sz w:val="20"/>
      <w:szCs w:val="20"/>
    </w:rPr>
  </w:style>
  <w:style w:type="paragraph" w:customStyle="1" w:styleId="va-nav-linkslist-description">
    <w:name w:val="va-nav-linkslist-description"/>
    <w:basedOn w:val="Normal"/>
    <w:rsid w:val="00FA550F"/>
    <w:pPr>
      <w:spacing w:before="100" w:beforeAutospacing="1" w:after="100" w:afterAutospacing="1"/>
    </w:pPr>
    <w:rPr>
      <w:rFonts w:eastAsiaTheme="minorEastAsia" w:cstheme="minorBid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C00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0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0B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0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0B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0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sa.gov/reference/for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LEE</dc:creator>
  <cp:lastModifiedBy>Danielle</cp:lastModifiedBy>
  <cp:revision>2</cp:revision>
  <dcterms:created xsi:type="dcterms:W3CDTF">2020-05-30T10:57:00Z</dcterms:created>
  <dcterms:modified xsi:type="dcterms:W3CDTF">2020-05-30T10:57:00Z</dcterms:modified>
</cp:coreProperties>
</file>