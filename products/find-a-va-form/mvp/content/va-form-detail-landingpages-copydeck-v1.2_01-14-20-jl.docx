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E270" w14:textId="603A838F" w:rsidR="002E32A9" w:rsidRPr="00565B03" w:rsidRDefault="00536004" w:rsidP="002E32A9">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t>VA.</w:t>
      </w:r>
      <w:r w:rsidR="002E32A9" w:rsidRPr="00565B03">
        <w:rPr>
          <w:rFonts w:asciiTheme="minorHAnsi" w:hAnsiTheme="minorHAnsi" w:cstheme="minorHAnsi"/>
          <w:color w:val="000000" w:themeColor="text1"/>
          <w:sz w:val="20"/>
          <w:szCs w:val="20"/>
        </w:rPr>
        <w:t xml:space="preserve">gov </w:t>
      </w:r>
      <w:r w:rsidR="006C2A33" w:rsidRPr="00565B03">
        <w:rPr>
          <w:rFonts w:asciiTheme="minorHAnsi" w:hAnsiTheme="minorHAnsi" w:cstheme="minorHAnsi"/>
          <w:color w:val="000000" w:themeColor="text1"/>
          <w:sz w:val="20"/>
          <w:szCs w:val="20"/>
        </w:rPr>
        <w:t>Custom Forms</w:t>
      </w:r>
      <w:r w:rsidR="002E32A9" w:rsidRPr="00565B03">
        <w:rPr>
          <w:rFonts w:asciiTheme="minorHAnsi" w:hAnsiTheme="minorHAnsi" w:cstheme="minorHAnsi"/>
          <w:color w:val="000000" w:themeColor="text1"/>
          <w:sz w:val="20"/>
          <w:szCs w:val="20"/>
        </w:rPr>
        <w:t xml:space="preserve"> Landing Pages</w:t>
      </w:r>
    </w:p>
    <w:p w14:paraId="006A9085" w14:textId="500D71AD" w:rsidR="002E32A9" w:rsidRPr="00565B03" w:rsidRDefault="00536004" w:rsidP="006C2A33">
      <w:pPr>
        <w:tabs>
          <w:tab w:val="right" w:pos="9360"/>
        </w:tabs>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t>WIP Copy, v</w:t>
      </w:r>
      <w:r w:rsidR="003454C0">
        <w:rPr>
          <w:rFonts w:asciiTheme="minorHAnsi" w:hAnsiTheme="minorHAnsi" w:cstheme="minorHAnsi"/>
          <w:color w:val="000000" w:themeColor="text1"/>
          <w:sz w:val="20"/>
          <w:szCs w:val="20"/>
        </w:rPr>
        <w:t>1.</w:t>
      </w:r>
      <w:r w:rsidR="00B36AF2">
        <w:rPr>
          <w:rFonts w:asciiTheme="minorHAnsi" w:hAnsiTheme="minorHAnsi" w:cstheme="minorHAnsi"/>
          <w:color w:val="000000" w:themeColor="text1"/>
          <w:sz w:val="20"/>
          <w:szCs w:val="20"/>
        </w:rPr>
        <w:t>2</w:t>
      </w:r>
      <w:r w:rsidR="006C2A33" w:rsidRPr="00565B03">
        <w:rPr>
          <w:rFonts w:asciiTheme="minorHAnsi" w:hAnsiTheme="minorHAnsi" w:cstheme="minorHAnsi"/>
          <w:color w:val="000000" w:themeColor="text1"/>
          <w:sz w:val="20"/>
          <w:szCs w:val="20"/>
        </w:rPr>
        <w:tab/>
      </w:r>
      <w:r w:rsidR="00E13514">
        <w:rPr>
          <w:rFonts w:asciiTheme="minorHAnsi" w:hAnsiTheme="minorHAnsi" w:cstheme="minorHAnsi"/>
          <w:color w:val="000000" w:themeColor="text1"/>
          <w:sz w:val="20"/>
          <w:szCs w:val="20"/>
        </w:rPr>
        <w:t>January 1</w:t>
      </w:r>
      <w:r w:rsidR="003454C0">
        <w:rPr>
          <w:rFonts w:asciiTheme="minorHAnsi" w:hAnsiTheme="minorHAnsi" w:cstheme="minorHAnsi"/>
          <w:color w:val="000000" w:themeColor="text1"/>
          <w:sz w:val="20"/>
          <w:szCs w:val="20"/>
        </w:rPr>
        <w:t>4</w:t>
      </w:r>
      <w:r w:rsidR="00E13514">
        <w:rPr>
          <w:rFonts w:asciiTheme="minorHAnsi" w:hAnsiTheme="minorHAnsi" w:cstheme="minorHAnsi"/>
          <w:color w:val="000000" w:themeColor="text1"/>
          <w:sz w:val="20"/>
          <w:szCs w:val="20"/>
        </w:rPr>
        <w:t>, 2020</w:t>
      </w:r>
    </w:p>
    <w:p w14:paraId="4CC684DB" w14:textId="587F9F1A" w:rsidR="00CB5ECA" w:rsidRDefault="00CB5ECA" w:rsidP="00CB5ECA">
      <w:pPr>
        <w:rPr>
          <w:rFonts w:asciiTheme="minorHAnsi" w:hAnsiTheme="minorHAnsi" w:cstheme="minorHAnsi"/>
          <w:sz w:val="20"/>
          <w:szCs w:val="20"/>
        </w:rPr>
      </w:pPr>
    </w:p>
    <w:p w14:paraId="78A3F71D" w14:textId="560E8E11" w:rsidR="00286AD7" w:rsidRPr="00286AD7" w:rsidRDefault="00F51A46" w:rsidP="00286AD7">
      <w:pPr>
        <w:spacing w:after="60"/>
        <w:jc w:val="center"/>
        <w:rPr>
          <w:rFonts w:asciiTheme="minorHAnsi" w:hAnsiTheme="minorHAnsi" w:cstheme="minorHAnsi"/>
          <w:sz w:val="20"/>
          <w:szCs w:val="20"/>
        </w:rPr>
      </w:pPr>
      <w:bookmarkStart w:id="0" w:name="_Toc24012526"/>
      <w:bookmarkStart w:id="1" w:name="_Toc24037490"/>
      <w:bookmarkStart w:id="2" w:name="_Toc24096162"/>
      <w:bookmarkStart w:id="3" w:name="_Toc24451974"/>
      <w:bookmarkStart w:id="4" w:name="_Toc24537783"/>
      <w:r w:rsidRPr="00286AD7">
        <w:rPr>
          <w:rFonts w:asciiTheme="minorHAnsi" w:hAnsiTheme="minorHAnsi" w:cstheme="minorHAnsi"/>
          <w:sz w:val="20"/>
          <w:szCs w:val="20"/>
        </w:rPr>
        <w:t>Table of Contents</w:t>
      </w:r>
      <w:bookmarkStart w:id="5" w:name="_Toc25652844"/>
      <w:bookmarkStart w:id="6" w:name="_Toc25652899"/>
      <w:bookmarkStart w:id="7" w:name="_Toc28636634"/>
      <w:bookmarkStart w:id="8" w:name="_Toc28636942"/>
      <w:bookmarkStart w:id="9" w:name="_Toc28669769"/>
    </w:p>
    <w:p w14:paraId="471D6A40" w14:textId="2ECEDC74" w:rsidR="002A7EE8" w:rsidRPr="00286AD7" w:rsidRDefault="002A7EE8" w:rsidP="00D34CEC">
      <w:pPr>
        <w:spacing w:after="60"/>
        <w:rPr>
          <w:rFonts w:asciiTheme="minorHAnsi" w:hAnsiTheme="minorHAnsi" w:cstheme="minorHAnsi"/>
          <w:sz w:val="20"/>
          <w:szCs w:val="20"/>
        </w:rPr>
      </w:pPr>
    </w:p>
    <w:bookmarkStart w:id="10" w:name="_Toc29557278"/>
    <w:bookmarkStart w:id="11" w:name="_Toc29557584"/>
    <w:bookmarkStart w:id="12" w:name="_Toc29562115"/>
    <w:bookmarkStart w:id="13" w:name="_Toc29883330"/>
    <w:p w14:paraId="0D804125" w14:textId="15AC618D" w:rsidR="00B36AF2" w:rsidRPr="00B36AF2" w:rsidRDefault="00B36AF2">
      <w:pPr>
        <w:pStyle w:val="TOC1"/>
        <w:tabs>
          <w:tab w:val="right" w:leader="dot" w:pos="9350"/>
        </w:tabs>
        <w:rPr>
          <w:rFonts w:asciiTheme="minorHAnsi" w:eastAsiaTheme="minorEastAsia" w:hAnsiTheme="minorHAnsi" w:cstheme="minorHAnsi"/>
          <w:noProof/>
          <w:sz w:val="20"/>
          <w:szCs w:val="20"/>
        </w:rPr>
      </w:pPr>
      <w:r>
        <w:fldChar w:fldCharType="begin"/>
      </w:r>
      <w:r>
        <w:instrText xml:space="preserve"> TOC \o "1-3" \h \z \u </w:instrText>
      </w:r>
      <w:r>
        <w:fldChar w:fldCharType="separate"/>
      </w:r>
      <w:hyperlink w:anchor="_Toc29903112" w:history="1">
        <w:r w:rsidRPr="00B36AF2">
          <w:rPr>
            <w:rStyle w:val="Hyperlink"/>
            <w:rFonts w:asciiTheme="minorHAnsi" w:hAnsiTheme="minorHAnsi" w:cstheme="minorHAnsi"/>
            <w:b/>
            <w:bCs/>
            <w:noProof/>
            <w:sz w:val="20"/>
            <w:szCs w:val="20"/>
          </w:rPr>
          <w:t>Top 25 Forms</w:t>
        </w:r>
        <w:r w:rsidRPr="00B36AF2">
          <w:rPr>
            <w:rFonts w:asciiTheme="minorHAnsi" w:hAnsiTheme="minorHAnsi" w:cstheme="minorHAnsi"/>
            <w:noProof/>
            <w:webHidden/>
            <w:sz w:val="20"/>
            <w:szCs w:val="20"/>
          </w:rPr>
          <w:tab/>
        </w:r>
        <w:r w:rsidRPr="00B36AF2">
          <w:rPr>
            <w:rFonts w:asciiTheme="minorHAnsi" w:hAnsiTheme="minorHAnsi" w:cstheme="minorHAnsi"/>
            <w:noProof/>
            <w:webHidden/>
            <w:sz w:val="20"/>
            <w:szCs w:val="20"/>
          </w:rPr>
          <w:fldChar w:fldCharType="begin"/>
        </w:r>
        <w:r w:rsidRPr="00B36AF2">
          <w:rPr>
            <w:rFonts w:asciiTheme="minorHAnsi" w:hAnsiTheme="minorHAnsi" w:cstheme="minorHAnsi"/>
            <w:noProof/>
            <w:webHidden/>
            <w:sz w:val="20"/>
            <w:szCs w:val="20"/>
          </w:rPr>
          <w:instrText xml:space="preserve"> PAGEREF _Toc29903112 \h </w:instrText>
        </w:r>
        <w:r w:rsidRPr="00B36AF2">
          <w:rPr>
            <w:rFonts w:asciiTheme="minorHAnsi" w:hAnsiTheme="minorHAnsi" w:cstheme="minorHAnsi"/>
            <w:noProof/>
            <w:webHidden/>
            <w:sz w:val="20"/>
            <w:szCs w:val="20"/>
          </w:rPr>
        </w:r>
        <w:r w:rsidRPr="00B36AF2">
          <w:rPr>
            <w:rFonts w:asciiTheme="minorHAnsi" w:hAnsiTheme="minorHAnsi" w:cstheme="minorHAnsi"/>
            <w:noProof/>
            <w:webHidden/>
            <w:sz w:val="20"/>
            <w:szCs w:val="20"/>
          </w:rPr>
          <w:fldChar w:fldCharType="separate"/>
        </w:r>
        <w:r w:rsidRPr="00B36AF2">
          <w:rPr>
            <w:rFonts w:asciiTheme="minorHAnsi" w:hAnsiTheme="minorHAnsi" w:cstheme="minorHAnsi"/>
            <w:noProof/>
            <w:webHidden/>
            <w:sz w:val="20"/>
            <w:szCs w:val="20"/>
          </w:rPr>
          <w:t>2</w:t>
        </w:r>
        <w:r w:rsidRPr="00B36AF2">
          <w:rPr>
            <w:rFonts w:asciiTheme="minorHAnsi" w:hAnsiTheme="minorHAnsi" w:cstheme="minorHAnsi"/>
            <w:noProof/>
            <w:webHidden/>
            <w:sz w:val="20"/>
            <w:szCs w:val="20"/>
          </w:rPr>
          <w:fldChar w:fldCharType="end"/>
        </w:r>
      </w:hyperlink>
    </w:p>
    <w:p w14:paraId="0C4FDE3E" w14:textId="7520692F"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3" w:history="1">
        <w:r w:rsidR="00B36AF2" w:rsidRPr="00B36AF2">
          <w:rPr>
            <w:rStyle w:val="Hyperlink"/>
            <w:rFonts w:asciiTheme="minorHAnsi" w:hAnsiTheme="minorHAnsi" w:cstheme="minorHAnsi"/>
            <w:noProof/>
            <w:sz w:val="20"/>
            <w:szCs w:val="20"/>
          </w:rPr>
          <w:t>VA Form 21-4138</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_Toc29903113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w:t>
        </w:r>
        <w:r w:rsidR="00B36AF2" w:rsidRPr="00B36AF2">
          <w:rPr>
            <w:rFonts w:asciiTheme="minorHAnsi" w:hAnsiTheme="minorHAnsi" w:cstheme="minorHAnsi"/>
            <w:noProof/>
            <w:webHidden/>
            <w:sz w:val="20"/>
            <w:szCs w:val="20"/>
          </w:rPr>
          <w:fldChar w:fldCharType="end"/>
        </w:r>
      </w:hyperlink>
    </w:p>
    <w:p w14:paraId="6F0DB408" w14:textId="78CB6A05"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4" w:history="1">
        <w:r w:rsidR="00B36AF2" w:rsidRPr="00B36AF2">
          <w:rPr>
            <w:rStyle w:val="Hyperlink"/>
            <w:rFonts w:asciiTheme="minorHAnsi" w:hAnsiTheme="minorHAnsi" w:cstheme="minorHAnsi"/>
            <w:noProof/>
            <w:sz w:val="20"/>
            <w:szCs w:val="20"/>
          </w:rPr>
          <w:t>VA Form 22-1995</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_Toc29903114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w:t>
        </w:r>
        <w:r w:rsidR="00B36AF2" w:rsidRPr="00B36AF2">
          <w:rPr>
            <w:rFonts w:asciiTheme="minorHAnsi" w:hAnsiTheme="minorHAnsi" w:cstheme="minorHAnsi"/>
            <w:noProof/>
            <w:webHidden/>
            <w:sz w:val="20"/>
            <w:szCs w:val="20"/>
          </w:rPr>
          <w:fldChar w:fldCharType="end"/>
        </w:r>
      </w:hyperlink>
    </w:p>
    <w:p w14:paraId="7BC089FE" w14:textId="20ECA934"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5" w:history="1">
        <w:r w:rsidR="00B36AF2" w:rsidRPr="00B36AF2">
          <w:rPr>
            <w:rStyle w:val="Hyperlink"/>
            <w:rFonts w:asciiTheme="minorHAnsi" w:hAnsiTheme="minorHAnsi" w:cstheme="minorHAnsi"/>
            <w:noProof/>
            <w:sz w:val="20"/>
            <w:szCs w:val="20"/>
          </w:rPr>
          <w:t>VA Form 21-526EZ</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_Toc29903115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6</w:t>
        </w:r>
        <w:r w:rsidR="00B36AF2" w:rsidRPr="00B36AF2">
          <w:rPr>
            <w:rFonts w:asciiTheme="minorHAnsi" w:hAnsiTheme="minorHAnsi" w:cstheme="minorHAnsi"/>
            <w:noProof/>
            <w:webHidden/>
            <w:sz w:val="20"/>
            <w:szCs w:val="20"/>
          </w:rPr>
          <w:fldChar w:fldCharType="end"/>
        </w:r>
      </w:hyperlink>
    </w:p>
    <w:p w14:paraId="247AD57A" w14:textId="40B9D9DB"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6" w:history="1">
        <w:r w:rsidR="00B36AF2" w:rsidRPr="00B36AF2">
          <w:rPr>
            <w:rStyle w:val="Hyperlink"/>
            <w:rFonts w:asciiTheme="minorHAnsi" w:hAnsiTheme="minorHAnsi" w:cstheme="minorHAnsi"/>
            <w:noProof/>
            <w:sz w:val="20"/>
            <w:szCs w:val="20"/>
          </w:rPr>
          <w:t>VA Form SF-180</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_Toc29903116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8</w:t>
        </w:r>
        <w:r w:rsidR="00B36AF2" w:rsidRPr="00B36AF2">
          <w:rPr>
            <w:rFonts w:asciiTheme="minorHAnsi" w:hAnsiTheme="minorHAnsi" w:cstheme="minorHAnsi"/>
            <w:noProof/>
            <w:webHidden/>
            <w:sz w:val="20"/>
            <w:szCs w:val="20"/>
          </w:rPr>
          <w:fldChar w:fldCharType="end"/>
        </w:r>
      </w:hyperlink>
    </w:p>
    <w:p w14:paraId="175C7B12" w14:textId="2CD90716"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7" w:history="1">
        <w:r w:rsidR="00B36AF2" w:rsidRPr="00B36AF2">
          <w:rPr>
            <w:rStyle w:val="Hyperlink"/>
            <w:rFonts w:asciiTheme="minorHAnsi" w:hAnsiTheme="minorHAnsi" w:cstheme="minorHAnsi"/>
            <w:noProof/>
            <w:sz w:val="20"/>
            <w:szCs w:val="20"/>
          </w:rPr>
          <w:t>VA Form 21-2680</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_Toc29903117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9</w:t>
        </w:r>
        <w:r w:rsidR="00B36AF2" w:rsidRPr="00B36AF2">
          <w:rPr>
            <w:rFonts w:asciiTheme="minorHAnsi" w:hAnsiTheme="minorHAnsi" w:cstheme="minorHAnsi"/>
            <w:noProof/>
            <w:webHidden/>
            <w:sz w:val="20"/>
            <w:szCs w:val="20"/>
          </w:rPr>
          <w:fldChar w:fldCharType="end"/>
        </w:r>
      </w:hyperlink>
    </w:p>
    <w:p w14:paraId="51EA1B88" w14:textId="25BDC3D8"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8" w:history="1">
        <w:r w:rsidR="00B36AF2" w:rsidRPr="00B36AF2">
          <w:rPr>
            <w:rStyle w:val="Hyperlink"/>
            <w:rFonts w:asciiTheme="minorHAnsi" w:hAnsiTheme="minorHAnsi" w:cstheme="minorHAnsi"/>
            <w:noProof/>
            <w:sz w:val="20"/>
            <w:szCs w:val="20"/>
          </w:rPr>
          <w:t>VA Form 10-7959C</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_Toc29903118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10</w:t>
        </w:r>
        <w:r w:rsidR="00B36AF2" w:rsidRPr="00B36AF2">
          <w:rPr>
            <w:rFonts w:asciiTheme="minorHAnsi" w:hAnsiTheme="minorHAnsi" w:cstheme="minorHAnsi"/>
            <w:noProof/>
            <w:webHidden/>
            <w:sz w:val="20"/>
            <w:szCs w:val="20"/>
          </w:rPr>
          <w:fldChar w:fldCharType="end"/>
        </w:r>
      </w:hyperlink>
    </w:p>
    <w:p w14:paraId="1D2F20E0" w14:textId="180C0CC2"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19" w:history="1">
        <w:r w:rsidR="00B36AF2" w:rsidRPr="00B36AF2">
          <w:rPr>
            <w:rStyle w:val="Hyperlink"/>
            <w:rFonts w:asciiTheme="minorHAnsi" w:hAnsiTheme="minorHAnsi" w:cstheme="minorHAnsi"/>
            <w:noProof/>
            <w:sz w:val="20"/>
            <w:szCs w:val="20"/>
          </w:rPr>
          <w:t>VA Form 10-10d</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_Toc29903119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12</w:t>
        </w:r>
        <w:r w:rsidR="00B36AF2" w:rsidRPr="00B36AF2">
          <w:rPr>
            <w:rFonts w:asciiTheme="minorHAnsi" w:hAnsiTheme="minorHAnsi" w:cstheme="minorHAnsi"/>
            <w:noProof/>
            <w:webHidden/>
            <w:sz w:val="20"/>
            <w:szCs w:val="20"/>
          </w:rPr>
          <w:fldChar w:fldCharType="end"/>
        </w:r>
      </w:hyperlink>
    </w:p>
    <w:p w14:paraId="340CFD81" w14:textId="1C303724"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0" w:history="1">
        <w:r w:rsidR="00B36AF2" w:rsidRPr="00B36AF2">
          <w:rPr>
            <w:rStyle w:val="Hyperlink"/>
            <w:rFonts w:asciiTheme="minorHAnsi" w:hAnsiTheme="minorHAnsi" w:cstheme="minorHAnsi"/>
            <w:noProof/>
            <w:sz w:val="20"/>
            <w:szCs w:val="20"/>
          </w:rPr>
          <w:t>VA Form 21-22</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_Toc29903120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14</w:t>
        </w:r>
        <w:r w:rsidR="00B36AF2" w:rsidRPr="00B36AF2">
          <w:rPr>
            <w:rFonts w:asciiTheme="minorHAnsi" w:hAnsiTheme="minorHAnsi" w:cstheme="minorHAnsi"/>
            <w:noProof/>
            <w:webHidden/>
            <w:sz w:val="20"/>
            <w:szCs w:val="20"/>
          </w:rPr>
          <w:fldChar w:fldCharType="end"/>
        </w:r>
      </w:hyperlink>
    </w:p>
    <w:p w14:paraId="71660651" w14:textId="235CB9F3"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1" w:history="1">
        <w:r w:rsidR="00B36AF2" w:rsidRPr="00B36AF2">
          <w:rPr>
            <w:rStyle w:val="Hyperlink"/>
            <w:rFonts w:asciiTheme="minorHAnsi" w:hAnsiTheme="minorHAnsi" w:cstheme="minorHAnsi"/>
            <w:noProof/>
            <w:sz w:val="20"/>
            <w:szCs w:val="20"/>
          </w:rPr>
          <w:t>VA Form 10-5345</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_Toc29903121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16</w:t>
        </w:r>
        <w:r w:rsidR="00B36AF2" w:rsidRPr="00B36AF2">
          <w:rPr>
            <w:rFonts w:asciiTheme="minorHAnsi" w:hAnsiTheme="minorHAnsi" w:cstheme="minorHAnsi"/>
            <w:noProof/>
            <w:webHidden/>
            <w:sz w:val="20"/>
            <w:szCs w:val="20"/>
          </w:rPr>
          <w:fldChar w:fldCharType="end"/>
        </w:r>
      </w:hyperlink>
    </w:p>
    <w:p w14:paraId="720D4410" w14:textId="32186E12"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2" w:history="1">
        <w:r w:rsidR="00B36AF2" w:rsidRPr="00B36AF2">
          <w:rPr>
            <w:rStyle w:val="Hyperlink"/>
            <w:rFonts w:asciiTheme="minorHAnsi" w:hAnsiTheme="minorHAnsi" w:cstheme="minorHAnsi"/>
            <w:noProof/>
            <w:sz w:val="20"/>
            <w:szCs w:val="20"/>
          </w:rPr>
          <w:t>VA Form 20-0995</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_Toc29903122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17</w:t>
        </w:r>
        <w:r w:rsidR="00B36AF2" w:rsidRPr="00B36AF2">
          <w:rPr>
            <w:rFonts w:asciiTheme="minorHAnsi" w:hAnsiTheme="minorHAnsi" w:cstheme="minorHAnsi"/>
            <w:noProof/>
            <w:webHidden/>
            <w:sz w:val="20"/>
            <w:szCs w:val="20"/>
          </w:rPr>
          <w:fldChar w:fldCharType="end"/>
        </w:r>
      </w:hyperlink>
    </w:p>
    <w:p w14:paraId="01F916B9" w14:textId="7D9958F6"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3" w:history="1">
        <w:r w:rsidR="00B36AF2" w:rsidRPr="00B36AF2">
          <w:rPr>
            <w:rStyle w:val="Hyperlink"/>
            <w:rFonts w:asciiTheme="minorHAnsi" w:hAnsiTheme="minorHAnsi" w:cstheme="minorHAnsi"/>
            <w:noProof/>
            <w:sz w:val="20"/>
            <w:szCs w:val="20"/>
          </w:rPr>
          <w:t>VA Form 21-686c</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_Toc29903123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18</w:t>
        </w:r>
        <w:r w:rsidR="00B36AF2" w:rsidRPr="00B36AF2">
          <w:rPr>
            <w:rFonts w:asciiTheme="minorHAnsi" w:hAnsiTheme="minorHAnsi" w:cstheme="minorHAnsi"/>
            <w:noProof/>
            <w:webHidden/>
            <w:sz w:val="20"/>
            <w:szCs w:val="20"/>
          </w:rPr>
          <w:fldChar w:fldCharType="end"/>
        </w:r>
      </w:hyperlink>
    </w:p>
    <w:p w14:paraId="4BE962E4" w14:textId="7452DE41"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4" w:history="1">
        <w:r w:rsidR="00B36AF2" w:rsidRPr="00B36AF2">
          <w:rPr>
            <w:rStyle w:val="Hyperlink"/>
            <w:rFonts w:asciiTheme="minorHAnsi" w:hAnsiTheme="minorHAnsi" w:cstheme="minorHAnsi"/>
            <w:noProof/>
            <w:sz w:val="20"/>
            <w:szCs w:val="20"/>
          </w:rPr>
          <w:t>VA Form 10-0137</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_Toc29903124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20</w:t>
        </w:r>
        <w:r w:rsidR="00B36AF2" w:rsidRPr="00B36AF2">
          <w:rPr>
            <w:rFonts w:asciiTheme="minorHAnsi" w:hAnsiTheme="minorHAnsi" w:cstheme="minorHAnsi"/>
            <w:noProof/>
            <w:webHidden/>
            <w:sz w:val="20"/>
            <w:szCs w:val="20"/>
          </w:rPr>
          <w:fldChar w:fldCharType="end"/>
        </w:r>
      </w:hyperlink>
    </w:p>
    <w:p w14:paraId="53839AB3" w14:textId="412F8EA1"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5" w:history="1">
        <w:r w:rsidR="00B36AF2" w:rsidRPr="00B36AF2">
          <w:rPr>
            <w:rStyle w:val="Hyperlink"/>
            <w:rFonts w:asciiTheme="minorHAnsi" w:hAnsiTheme="minorHAnsi" w:cstheme="minorHAnsi"/>
            <w:noProof/>
            <w:sz w:val="20"/>
            <w:szCs w:val="20"/>
          </w:rPr>
          <w:t>VA Form 21-0781</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_Toc29903125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22</w:t>
        </w:r>
        <w:r w:rsidR="00B36AF2" w:rsidRPr="00B36AF2">
          <w:rPr>
            <w:rFonts w:asciiTheme="minorHAnsi" w:hAnsiTheme="minorHAnsi" w:cstheme="minorHAnsi"/>
            <w:noProof/>
            <w:webHidden/>
            <w:sz w:val="20"/>
            <w:szCs w:val="20"/>
          </w:rPr>
          <w:fldChar w:fldCharType="end"/>
        </w:r>
      </w:hyperlink>
    </w:p>
    <w:p w14:paraId="7AD295A6" w14:textId="43EAE74C"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6" w:history="1">
        <w:r w:rsidR="00B36AF2" w:rsidRPr="00B36AF2">
          <w:rPr>
            <w:rStyle w:val="Hyperlink"/>
            <w:rFonts w:asciiTheme="minorHAnsi" w:hAnsiTheme="minorHAnsi" w:cstheme="minorHAnsi"/>
            <w:noProof/>
            <w:sz w:val="20"/>
            <w:szCs w:val="20"/>
          </w:rPr>
          <w:t>VA Form 21-0966</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_Toc29903126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24</w:t>
        </w:r>
        <w:r w:rsidR="00B36AF2" w:rsidRPr="00B36AF2">
          <w:rPr>
            <w:rFonts w:asciiTheme="minorHAnsi" w:hAnsiTheme="minorHAnsi" w:cstheme="minorHAnsi"/>
            <w:noProof/>
            <w:webHidden/>
            <w:sz w:val="20"/>
            <w:szCs w:val="20"/>
          </w:rPr>
          <w:fldChar w:fldCharType="end"/>
        </w:r>
      </w:hyperlink>
    </w:p>
    <w:p w14:paraId="7BC3EC39" w14:textId="1B5607C2"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7" w:history="1">
        <w:r w:rsidR="00B36AF2" w:rsidRPr="00B36AF2">
          <w:rPr>
            <w:rStyle w:val="Hyperlink"/>
            <w:rFonts w:asciiTheme="minorHAnsi" w:hAnsiTheme="minorHAnsi" w:cstheme="minorHAnsi"/>
            <w:noProof/>
            <w:sz w:val="20"/>
            <w:szCs w:val="20"/>
          </w:rPr>
          <w:t>VA Form 21-0958</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_Toc29903127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26</w:t>
        </w:r>
        <w:r w:rsidR="00B36AF2" w:rsidRPr="00B36AF2">
          <w:rPr>
            <w:rFonts w:asciiTheme="minorHAnsi" w:hAnsiTheme="minorHAnsi" w:cstheme="minorHAnsi"/>
            <w:noProof/>
            <w:webHidden/>
            <w:sz w:val="20"/>
            <w:szCs w:val="20"/>
          </w:rPr>
          <w:fldChar w:fldCharType="end"/>
        </w:r>
      </w:hyperlink>
    </w:p>
    <w:p w14:paraId="264A4EB4" w14:textId="02B3D075"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8" w:history="1">
        <w:r w:rsidR="00B36AF2" w:rsidRPr="00B36AF2">
          <w:rPr>
            <w:rStyle w:val="Hyperlink"/>
            <w:rFonts w:asciiTheme="minorHAnsi" w:hAnsiTheme="minorHAnsi" w:cstheme="minorHAnsi"/>
            <w:noProof/>
            <w:sz w:val="20"/>
            <w:szCs w:val="20"/>
          </w:rPr>
          <w:t>VA Form 21-0845</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_Toc29903128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27</w:t>
        </w:r>
        <w:r w:rsidR="00B36AF2" w:rsidRPr="00B36AF2">
          <w:rPr>
            <w:rFonts w:asciiTheme="minorHAnsi" w:hAnsiTheme="minorHAnsi" w:cstheme="minorHAnsi"/>
            <w:noProof/>
            <w:webHidden/>
            <w:sz w:val="20"/>
            <w:szCs w:val="20"/>
          </w:rPr>
          <w:fldChar w:fldCharType="end"/>
        </w:r>
      </w:hyperlink>
    </w:p>
    <w:p w14:paraId="0BBA1CF2" w14:textId="77387A16"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29" w:history="1">
        <w:r w:rsidR="00B36AF2" w:rsidRPr="00B36AF2">
          <w:rPr>
            <w:rStyle w:val="Hyperlink"/>
            <w:rFonts w:asciiTheme="minorHAnsi" w:hAnsiTheme="minorHAnsi" w:cstheme="minorHAnsi"/>
            <w:noProof/>
            <w:sz w:val="20"/>
            <w:szCs w:val="20"/>
          </w:rPr>
          <w:t>VA Form 22-5490</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_Toc29903129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28</w:t>
        </w:r>
        <w:r w:rsidR="00B36AF2" w:rsidRPr="00B36AF2">
          <w:rPr>
            <w:rFonts w:asciiTheme="minorHAnsi" w:hAnsiTheme="minorHAnsi" w:cstheme="minorHAnsi"/>
            <w:noProof/>
            <w:webHidden/>
            <w:sz w:val="20"/>
            <w:szCs w:val="20"/>
          </w:rPr>
          <w:fldChar w:fldCharType="end"/>
        </w:r>
      </w:hyperlink>
    </w:p>
    <w:p w14:paraId="7DF52350" w14:textId="2C7ECE8B"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0" w:history="1">
        <w:r w:rsidR="00B36AF2" w:rsidRPr="00B36AF2">
          <w:rPr>
            <w:rStyle w:val="Hyperlink"/>
            <w:rFonts w:asciiTheme="minorHAnsi" w:hAnsiTheme="minorHAnsi" w:cstheme="minorHAnsi"/>
            <w:noProof/>
            <w:sz w:val="20"/>
            <w:szCs w:val="20"/>
          </w:rPr>
          <w:t>VA Form 26-1880</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_Toc29903130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30</w:t>
        </w:r>
        <w:r w:rsidR="00B36AF2" w:rsidRPr="00B36AF2">
          <w:rPr>
            <w:rFonts w:asciiTheme="minorHAnsi" w:hAnsiTheme="minorHAnsi" w:cstheme="minorHAnsi"/>
            <w:noProof/>
            <w:webHidden/>
            <w:sz w:val="20"/>
            <w:szCs w:val="20"/>
          </w:rPr>
          <w:fldChar w:fldCharType="end"/>
        </w:r>
      </w:hyperlink>
    </w:p>
    <w:p w14:paraId="4058A521" w14:textId="5968704C"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1" w:history="1">
        <w:r w:rsidR="00B36AF2" w:rsidRPr="00B36AF2">
          <w:rPr>
            <w:rStyle w:val="Hyperlink"/>
            <w:rFonts w:asciiTheme="minorHAnsi" w:hAnsiTheme="minorHAnsi" w:cstheme="minorHAnsi"/>
            <w:noProof/>
            <w:sz w:val="20"/>
            <w:szCs w:val="20"/>
          </w:rPr>
          <w:t>VA Form 10-2850C</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_Toc29903131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32</w:t>
        </w:r>
        <w:r w:rsidR="00B36AF2" w:rsidRPr="00B36AF2">
          <w:rPr>
            <w:rFonts w:asciiTheme="minorHAnsi" w:hAnsiTheme="minorHAnsi" w:cstheme="minorHAnsi"/>
            <w:noProof/>
            <w:webHidden/>
            <w:sz w:val="20"/>
            <w:szCs w:val="20"/>
          </w:rPr>
          <w:fldChar w:fldCharType="end"/>
        </w:r>
      </w:hyperlink>
    </w:p>
    <w:p w14:paraId="23C3C093" w14:textId="03BFCC50"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2" w:history="1">
        <w:r w:rsidR="00B36AF2" w:rsidRPr="00B36AF2">
          <w:rPr>
            <w:rStyle w:val="Hyperlink"/>
            <w:rFonts w:asciiTheme="minorHAnsi" w:hAnsiTheme="minorHAnsi" w:cstheme="minorHAnsi"/>
            <w:noProof/>
            <w:sz w:val="20"/>
            <w:szCs w:val="20"/>
          </w:rPr>
          <w:t>VA Form 21-4142</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_Toc29903132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33</w:t>
        </w:r>
        <w:r w:rsidR="00B36AF2" w:rsidRPr="00B36AF2">
          <w:rPr>
            <w:rFonts w:asciiTheme="minorHAnsi" w:hAnsiTheme="minorHAnsi" w:cstheme="minorHAnsi"/>
            <w:noProof/>
            <w:webHidden/>
            <w:sz w:val="20"/>
            <w:szCs w:val="20"/>
          </w:rPr>
          <w:fldChar w:fldCharType="end"/>
        </w:r>
      </w:hyperlink>
    </w:p>
    <w:p w14:paraId="27BF9C39" w14:textId="534E11AE"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3" w:history="1">
        <w:r w:rsidR="00B36AF2" w:rsidRPr="00B36AF2">
          <w:rPr>
            <w:rStyle w:val="Hyperlink"/>
            <w:rFonts w:asciiTheme="minorHAnsi" w:hAnsiTheme="minorHAnsi" w:cstheme="minorHAnsi"/>
            <w:noProof/>
            <w:sz w:val="20"/>
            <w:szCs w:val="20"/>
          </w:rPr>
          <w:t>VA Form 21P-0969</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_Toc29903133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35</w:t>
        </w:r>
        <w:r w:rsidR="00B36AF2" w:rsidRPr="00B36AF2">
          <w:rPr>
            <w:rFonts w:asciiTheme="minorHAnsi" w:hAnsiTheme="minorHAnsi" w:cstheme="minorHAnsi"/>
            <w:noProof/>
            <w:webHidden/>
            <w:sz w:val="20"/>
            <w:szCs w:val="20"/>
          </w:rPr>
          <w:fldChar w:fldCharType="end"/>
        </w:r>
      </w:hyperlink>
    </w:p>
    <w:p w14:paraId="7CD901DB" w14:textId="01304147"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4" w:history="1">
        <w:r w:rsidR="00B36AF2" w:rsidRPr="00B36AF2">
          <w:rPr>
            <w:rStyle w:val="Hyperlink"/>
            <w:rFonts w:asciiTheme="minorHAnsi" w:hAnsiTheme="minorHAnsi" w:cstheme="minorHAnsi"/>
            <w:noProof/>
            <w:sz w:val="20"/>
            <w:szCs w:val="20"/>
          </w:rPr>
          <w:t>VA Form 21P-534EZ</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_Toc29903134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37</w:t>
        </w:r>
        <w:r w:rsidR="00B36AF2" w:rsidRPr="00B36AF2">
          <w:rPr>
            <w:rFonts w:asciiTheme="minorHAnsi" w:hAnsiTheme="minorHAnsi" w:cstheme="minorHAnsi"/>
            <w:noProof/>
            <w:webHidden/>
            <w:sz w:val="20"/>
            <w:szCs w:val="20"/>
          </w:rPr>
          <w:fldChar w:fldCharType="end"/>
        </w:r>
      </w:hyperlink>
    </w:p>
    <w:p w14:paraId="2C2935E1" w14:textId="7F11F1D2"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5" w:history="1">
        <w:r w:rsidR="00B36AF2" w:rsidRPr="00B36AF2">
          <w:rPr>
            <w:rStyle w:val="Hyperlink"/>
            <w:rFonts w:asciiTheme="minorHAnsi" w:hAnsiTheme="minorHAnsi" w:cstheme="minorHAnsi"/>
            <w:noProof/>
            <w:sz w:val="20"/>
            <w:szCs w:val="20"/>
          </w:rPr>
          <w:t>VA Form 10-10EZ</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_Toc29903135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39</w:t>
        </w:r>
        <w:r w:rsidR="00B36AF2" w:rsidRPr="00B36AF2">
          <w:rPr>
            <w:rFonts w:asciiTheme="minorHAnsi" w:hAnsiTheme="minorHAnsi" w:cstheme="minorHAnsi"/>
            <w:noProof/>
            <w:webHidden/>
            <w:sz w:val="20"/>
            <w:szCs w:val="20"/>
          </w:rPr>
          <w:fldChar w:fldCharType="end"/>
        </w:r>
      </w:hyperlink>
    </w:p>
    <w:p w14:paraId="4404D460" w14:textId="719C4799"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6" w:history="1">
        <w:r w:rsidR="00B36AF2" w:rsidRPr="00B36AF2">
          <w:rPr>
            <w:rStyle w:val="Hyperlink"/>
            <w:rFonts w:asciiTheme="minorHAnsi" w:hAnsiTheme="minorHAnsi" w:cstheme="minorHAnsi"/>
            <w:noProof/>
            <w:sz w:val="20"/>
            <w:szCs w:val="20"/>
          </w:rPr>
          <w:t>VA Form OF-306</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_Toc29903136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41</w:t>
        </w:r>
        <w:r w:rsidR="00B36AF2" w:rsidRPr="00B36AF2">
          <w:rPr>
            <w:rFonts w:asciiTheme="minorHAnsi" w:hAnsiTheme="minorHAnsi" w:cstheme="minorHAnsi"/>
            <w:noProof/>
            <w:webHidden/>
            <w:sz w:val="20"/>
            <w:szCs w:val="20"/>
          </w:rPr>
          <w:fldChar w:fldCharType="end"/>
        </w:r>
      </w:hyperlink>
    </w:p>
    <w:p w14:paraId="08544656" w14:textId="3CF1F9AB" w:rsidR="00B36AF2" w:rsidRPr="00B36AF2" w:rsidRDefault="00D35D65" w:rsidP="00B36AF2">
      <w:pPr>
        <w:pStyle w:val="TOC1"/>
        <w:numPr>
          <w:ilvl w:val="0"/>
          <w:numId w:val="21"/>
        </w:numPr>
        <w:tabs>
          <w:tab w:val="right" w:leader="dot" w:pos="9350"/>
        </w:tabs>
        <w:rPr>
          <w:rFonts w:asciiTheme="minorHAnsi" w:eastAsiaTheme="minorEastAsia" w:hAnsiTheme="minorHAnsi" w:cstheme="minorHAnsi"/>
          <w:noProof/>
          <w:sz w:val="20"/>
          <w:szCs w:val="20"/>
        </w:rPr>
      </w:pPr>
      <w:hyperlink w:anchor="_Toc29903137" w:history="1">
        <w:r w:rsidR="00B36AF2" w:rsidRPr="00B36AF2">
          <w:rPr>
            <w:rStyle w:val="Hyperlink"/>
            <w:rFonts w:asciiTheme="minorHAnsi" w:hAnsiTheme="minorHAnsi" w:cstheme="minorHAnsi"/>
            <w:noProof/>
            <w:sz w:val="20"/>
            <w:szCs w:val="20"/>
          </w:rPr>
          <w:t>VA Form 10-3542</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_Toc29903137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42</w:t>
        </w:r>
        <w:r w:rsidR="00B36AF2" w:rsidRPr="00B36AF2">
          <w:rPr>
            <w:rFonts w:asciiTheme="minorHAnsi" w:hAnsiTheme="minorHAnsi" w:cstheme="minorHAnsi"/>
            <w:noProof/>
            <w:webHidden/>
            <w:sz w:val="20"/>
            <w:szCs w:val="20"/>
          </w:rPr>
          <w:fldChar w:fldCharType="end"/>
        </w:r>
      </w:hyperlink>
    </w:p>
    <w:p w14:paraId="241B1474" w14:textId="464F4BA6" w:rsidR="00B36AF2" w:rsidRPr="00B36AF2" w:rsidRDefault="00D35D65">
      <w:pPr>
        <w:pStyle w:val="TOC1"/>
        <w:tabs>
          <w:tab w:val="right" w:leader="dot" w:pos="9350"/>
        </w:tabs>
        <w:rPr>
          <w:rFonts w:asciiTheme="minorHAnsi" w:eastAsiaTheme="minorEastAsia" w:hAnsiTheme="minorHAnsi" w:cstheme="minorHAnsi"/>
          <w:noProof/>
          <w:sz w:val="20"/>
          <w:szCs w:val="20"/>
        </w:rPr>
      </w:pPr>
      <w:hyperlink w:anchor="_Toc29903138" w:history="1">
        <w:r w:rsidR="00B36AF2" w:rsidRPr="00B36AF2">
          <w:rPr>
            <w:rStyle w:val="Hyperlink"/>
            <w:rFonts w:asciiTheme="minorHAnsi" w:hAnsiTheme="minorHAnsi" w:cstheme="minorHAnsi"/>
            <w:b/>
            <w:bCs/>
            <w:noProof/>
            <w:sz w:val="20"/>
            <w:szCs w:val="20"/>
          </w:rPr>
          <w:t>Additional Forms with Online Tool Alternatives</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_Toc29903138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43</w:t>
        </w:r>
        <w:r w:rsidR="00B36AF2" w:rsidRPr="00B36AF2">
          <w:rPr>
            <w:rFonts w:asciiTheme="minorHAnsi" w:hAnsiTheme="minorHAnsi" w:cstheme="minorHAnsi"/>
            <w:noProof/>
            <w:webHidden/>
            <w:sz w:val="20"/>
            <w:szCs w:val="20"/>
          </w:rPr>
          <w:fldChar w:fldCharType="end"/>
        </w:r>
      </w:hyperlink>
    </w:p>
    <w:p w14:paraId="3DEC7D5C" w14:textId="20E447A5"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39" w:history="1">
        <w:r w:rsidR="00B36AF2" w:rsidRPr="00B36AF2">
          <w:rPr>
            <w:rStyle w:val="Hyperlink"/>
            <w:rFonts w:asciiTheme="minorHAnsi" w:hAnsiTheme="minorHAnsi" w:cstheme="minorHAnsi"/>
            <w:noProof/>
            <w:sz w:val="20"/>
            <w:szCs w:val="20"/>
          </w:rPr>
          <w:t>VA Form 22-1990E</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_Toc29903139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44</w:t>
        </w:r>
        <w:r w:rsidR="00B36AF2" w:rsidRPr="00B36AF2">
          <w:rPr>
            <w:rFonts w:asciiTheme="minorHAnsi" w:hAnsiTheme="minorHAnsi" w:cstheme="minorHAnsi"/>
            <w:noProof/>
            <w:webHidden/>
            <w:sz w:val="20"/>
            <w:szCs w:val="20"/>
          </w:rPr>
          <w:fldChar w:fldCharType="end"/>
        </w:r>
      </w:hyperlink>
    </w:p>
    <w:p w14:paraId="3491F662" w14:textId="071BF697"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40" w:history="1">
        <w:r w:rsidR="00B36AF2" w:rsidRPr="00B36AF2">
          <w:rPr>
            <w:rStyle w:val="Hyperlink"/>
            <w:rFonts w:asciiTheme="minorHAnsi" w:hAnsiTheme="minorHAnsi" w:cstheme="minorHAnsi"/>
            <w:noProof/>
            <w:sz w:val="20"/>
            <w:szCs w:val="20"/>
          </w:rPr>
          <w:t>VA Form 22-1990N</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_Toc29903140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46</w:t>
        </w:r>
        <w:r w:rsidR="00B36AF2" w:rsidRPr="00B36AF2">
          <w:rPr>
            <w:rFonts w:asciiTheme="minorHAnsi" w:hAnsiTheme="minorHAnsi" w:cstheme="minorHAnsi"/>
            <w:noProof/>
            <w:webHidden/>
            <w:sz w:val="20"/>
            <w:szCs w:val="20"/>
          </w:rPr>
          <w:fldChar w:fldCharType="end"/>
        </w:r>
      </w:hyperlink>
    </w:p>
    <w:p w14:paraId="5EA5DDC6" w14:textId="2CF7D6B8"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41" w:history="1">
        <w:r w:rsidR="00B36AF2" w:rsidRPr="00B36AF2">
          <w:rPr>
            <w:rStyle w:val="Hyperlink"/>
            <w:rFonts w:asciiTheme="minorHAnsi" w:hAnsiTheme="minorHAnsi" w:cstheme="minorHAnsi"/>
            <w:noProof/>
            <w:sz w:val="20"/>
            <w:szCs w:val="20"/>
          </w:rPr>
          <w:t>VA Form 22-1990</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_Toc29903141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47</w:t>
        </w:r>
        <w:r w:rsidR="00B36AF2" w:rsidRPr="00B36AF2">
          <w:rPr>
            <w:rFonts w:asciiTheme="minorHAnsi" w:hAnsiTheme="minorHAnsi" w:cstheme="minorHAnsi"/>
            <w:noProof/>
            <w:webHidden/>
            <w:sz w:val="20"/>
            <w:szCs w:val="20"/>
          </w:rPr>
          <w:fldChar w:fldCharType="end"/>
        </w:r>
      </w:hyperlink>
    </w:p>
    <w:p w14:paraId="1C39DC68" w14:textId="562F9353"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42" w:history="1">
        <w:r w:rsidR="00B36AF2" w:rsidRPr="00B36AF2">
          <w:rPr>
            <w:rStyle w:val="Hyperlink"/>
            <w:rFonts w:asciiTheme="minorHAnsi" w:hAnsiTheme="minorHAnsi" w:cstheme="minorHAnsi"/>
            <w:noProof/>
            <w:sz w:val="20"/>
            <w:szCs w:val="20"/>
          </w:rPr>
          <w:t>VA Form 22-5495</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_Toc29903142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49</w:t>
        </w:r>
        <w:r w:rsidR="00B36AF2" w:rsidRPr="00B36AF2">
          <w:rPr>
            <w:rFonts w:asciiTheme="minorHAnsi" w:hAnsiTheme="minorHAnsi" w:cstheme="minorHAnsi"/>
            <w:noProof/>
            <w:webHidden/>
            <w:sz w:val="20"/>
            <w:szCs w:val="20"/>
          </w:rPr>
          <w:fldChar w:fldCharType="end"/>
        </w:r>
      </w:hyperlink>
    </w:p>
    <w:p w14:paraId="72C955B3" w14:textId="7E72B73A"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43" w:history="1">
        <w:r w:rsidR="00B36AF2" w:rsidRPr="00B36AF2">
          <w:rPr>
            <w:rStyle w:val="Hyperlink"/>
            <w:rFonts w:asciiTheme="minorHAnsi" w:hAnsiTheme="minorHAnsi" w:cstheme="minorHAnsi"/>
            <w:noProof/>
            <w:sz w:val="20"/>
            <w:szCs w:val="20"/>
          </w:rPr>
          <w:t>VA Form 40-10007</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_Toc29903143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50</w:t>
        </w:r>
        <w:r w:rsidR="00B36AF2" w:rsidRPr="00B36AF2">
          <w:rPr>
            <w:rFonts w:asciiTheme="minorHAnsi" w:hAnsiTheme="minorHAnsi" w:cstheme="minorHAnsi"/>
            <w:noProof/>
            <w:webHidden/>
            <w:sz w:val="20"/>
            <w:szCs w:val="20"/>
          </w:rPr>
          <w:fldChar w:fldCharType="end"/>
        </w:r>
      </w:hyperlink>
    </w:p>
    <w:p w14:paraId="30E99EA7" w14:textId="1E84D1B5"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44" w:history="1">
        <w:r w:rsidR="00B36AF2" w:rsidRPr="00B36AF2">
          <w:rPr>
            <w:rStyle w:val="Hyperlink"/>
            <w:rFonts w:asciiTheme="minorHAnsi" w:hAnsiTheme="minorHAnsi" w:cstheme="minorHAnsi"/>
            <w:noProof/>
            <w:sz w:val="20"/>
            <w:szCs w:val="20"/>
          </w:rPr>
          <w:t>VA Form 21P-530</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_Toc29903144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52</w:t>
        </w:r>
        <w:r w:rsidR="00B36AF2" w:rsidRPr="00B36AF2">
          <w:rPr>
            <w:rFonts w:asciiTheme="minorHAnsi" w:hAnsiTheme="minorHAnsi" w:cstheme="minorHAnsi"/>
            <w:noProof/>
            <w:webHidden/>
            <w:sz w:val="20"/>
            <w:szCs w:val="20"/>
          </w:rPr>
          <w:fldChar w:fldCharType="end"/>
        </w:r>
      </w:hyperlink>
    </w:p>
    <w:p w14:paraId="0D78326E" w14:textId="4129396E" w:rsidR="00B36AF2" w:rsidRPr="00B36AF2" w:rsidRDefault="00D35D65" w:rsidP="00B36AF2">
      <w:pPr>
        <w:pStyle w:val="TOC1"/>
        <w:numPr>
          <w:ilvl w:val="0"/>
          <w:numId w:val="22"/>
        </w:numPr>
        <w:tabs>
          <w:tab w:val="right" w:leader="dot" w:pos="9350"/>
        </w:tabs>
        <w:rPr>
          <w:rFonts w:asciiTheme="minorHAnsi" w:eastAsiaTheme="minorEastAsia" w:hAnsiTheme="minorHAnsi" w:cstheme="minorHAnsi"/>
          <w:noProof/>
          <w:sz w:val="20"/>
          <w:szCs w:val="20"/>
        </w:rPr>
      </w:pPr>
      <w:hyperlink w:anchor="_Toc29903145" w:history="1">
        <w:r w:rsidR="00B36AF2" w:rsidRPr="00B36AF2">
          <w:rPr>
            <w:rStyle w:val="Hyperlink"/>
            <w:rFonts w:asciiTheme="minorHAnsi" w:hAnsiTheme="minorHAnsi" w:cstheme="minorHAnsi"/>
            <w:noProof/>
            <w:sz w:val="20"/>
            <w:szCs w:val="20"/>
          </w:rPr>
          <w:t>VA Form 21P-527EZ</w:t>
        </w:r>
        <w:r w:rsidR="00B36AF2" w:rsidRPr="00B36AF2">
          <w:rPr>
            <w:rFonts w:asciiTheme="minorHAnsi" w:hAnsiTheme="minorHAnsi" w:cstheme="minorHAnsi"/>
            <w:noProof/>
            <w:webHidden/>
            <w:sz w:val="20"/>
            <w:szCs w:val="20"/>
          </w:rPr>
          <w:tab/>
        </w:r>
        <w:r w:rsidR="00B36AF2" w:rsidRPr="00B36AF2">
          <w:rPr>
            <w:rFonts w:asciiTheme="minorHAnsi" w:hAnsiTheme="minorHAnsi" w:cstheme="minorHAnsi"/>
            <w:noProof/>
            <w:webHidden/>
            <w:sz w:val="20"/>
            <w:szCs w:val="20"/>
          </w:rPr>
          <w:fldChar w:fldCharType="begin"/>
        </w:r>
        <w:r w:rsidR="00B36AF2" w:rsidRPr="00B36AF2">
          <w:rPr>
            <w:rFonts w:asciiTheme="minorHAnsi" w:hAnsiTheme="minorHAnsi" w:cstheme="minorHAnsi"/>
            <w:noProof/>
            <w:webHidden/>
            <w:sz w:val="20"/>
            <w:szCs w:val="20"/>
          </w:rPr>
          <w:instrText xml:space="preserve"> PAGEREF _Toc29903145 \h </w:instrText>
        </w:r>
        <w:r w:rsidR="00B36AF2" w:rsidRPr="00B36AF2">
          <w:rPr>
            <w:rFonts w:asciiTheme="minorHAnsi" w:hAnsiTheme="minorHAnsi" w:cstheme="minorHAnsi"/>
            <w:noProof/>
            <w:webHidden/>
            <w:sz w:val="20"/>
            <w:szCs w:val="20"/>
          </w:rPr>
        </w:r>
        <w:r w:rsidR="00B36AF2" w:rsidRPr="00B36AF2">
          <w:rPr>
            <w:rFonts w:asciiTheme="minorHAnsi" w:hAnsiTheme="minorHAnsi" w:cstheme="minorHAnsi"/>
            <w:noProof/>
            <w:webHidden/>
            <w:sz w:val="20"/>
            <w:szCs w:val="20"/>
          </w:rPr>
          <w:fldChar w:fldCharType="separate"/>
        </w:r>
        <w:r w:rsidR="00B36AF2" w:rsidRPr="00B36AF2">
          <w:rPr>
            <w:rFonts w:asciiTheme="minorHAnsi" w:hAnsiTheme="minorHAnsi" w:cstheme="minorHAnsi"/>
            <w:noProof/>
            <w:webHidden/>
            <w:sz w:val="20"/>
            <w:szCs w:val="20"/>
          </w:rPr>
          <w:t>54</w:t>
        </w:r>
        <w:r w:rsidR="00B36AF2" w:rsidRPr="00B36AF2">
          <w:rPr>
            <w:rFonts w:asciiTheme="minorHAnsi" w:hAnsiTheme="minorHAnsi" w:cstheme="minorHAnsi"/>
            <w:noProof/>
            <w:webHidden/>
            <w:sz w:val="20"/>
            <w:szCs w:val="20"/>
          </w:rPr>
          <w:fldChar w:fldCharType="end"/>
        </w:r>
      </w:hyperlink>
    </w:p>
    <w:p w14:paraId="2AEC11B4" w14:textId="0A694E61" w:rsidR="002A7EE8" w:rsidRPr="00857CF7" w:rsidRDefault="00B36AF2" w:rsidP="00857CF7">
      <w:r>
        <w:fldChar w:fldCharType="end"/>
      </w:r>
      <w:bookmarkStart w:id="14" w:name="_Toc29903112"/>
      <w:r w:rsidR="002A7EE8" w:rsidRPr="002223A8">
        <w:rPr>
          <w:b/>
          <w:bCs/>
        </w:rPr>
        <w:t>Top 25 Forms</w:t>
      </w:r>
      <w:bookmarkEnd w:id="10"/>
      <w:bookmarkEnd w:id="11"/>
      <w:bookmarkEnd w:id="12"/>
      <w:bookmarkEnd w:id="13"/>
      <w:bookmarkEnd w:id="14"/>
    </w:p>
    <w:p w14:paraId="26F5C6F1" w14:textId="62A260D2" w:rsidR="002A7EE8" w:rsidRDefault="002A7EE8" w:rsidP="002A7EE8">
      <w:pPr>
        <w:rPr>
          <w:rFonts w:asciiTheme="minorHAnsi" w:eastAsiaTheme="majorEastAsia" w:hAnsiTheme="minorHAnsi" w:cstheme="minorHAnsi"/>
          <w:color w:val="2F5496" w:themeColor="accent1" w:themeShade="BF"/>
          <w:sz w:val="32"/>
          <w:szCs w:val="32"/>
        </w:rPr>
      </w:pPr>
    </w:p>
    <w:p w14:paraId="5B057FBE" w14:textId="4CA311FC" w:rsidR="00320273" w:rsidRPr="00565B03" w:rsidRDefault="00320273" w:rsidP="008E272E">
      <w:pPr>
        <w:pStyle w:val="Heading1"/>
        <w:rPr>
          <w:rFonts w:asciiTheme="minorHAnsi" w:hAnsiTheme="minorHAnsi" w:cstheme="minorHAnsi"/>
        </w:rPr>
      </w:pPr>
      <w:bookmarkStart w:id="15" w:name="_Toc29557279"/>
      <w:bookmarkStart w:id="16" w:name="_Toc29557585"/>
      <w:bookmarkStart w:id="17" w:name="_Toc29562116"/>
      <w:bookmarkStart w:id="18" w:name="_Toc29883331"/>
      <w:bookmarkStart w:id="19" w:name="_Toc29903113"/>
      <w:r w:rsidRPr="00565B03">
        <w:rPr>
          <w:rFonts w:asciiTheme="minorHAnsi" w:hAnsiTheme="minorHAnsi" w:cstheme="minorHAnsi"/>
        </w:rPr>
        <w:lastRenderedPageBreak/>
        <w:t>VA Form 21-4138</w:t>
      </w:r>
      <w:bookmarkEnd w:id="5"/>
      <w:bookmarkEnd w:id="6"/>
      <w:bookmarkEnd w:id="7"/>
      <w:bookmarkEnd w:id="8"/>
      <w:bookmarkEnd w:id="9"/>
      <w:bookmarkEnd w:id="15"/>
      <w:bookmarkEnd w:id="16"/>
      <w:bookmarkEnd w:id="17"/>
      <w:bookmarkEnd w:id="18"/>
      <w:bookmarkEnd w:id="19"/>
    </w:p>
    <w:p w14:paraId="34AEBD21" w14:textId="2E9A6F6F" w:rsidR="005B7AA0" w:rsidRPr="00565B03" w:rsidRDefault="005B7AA0" w:rsidP="005B7AA0">
      <w:pPr>
        <w:rPr>
          <w:rFonts w:asciiTheme="minorHAnsi" w:hAnsiTheme="minorHAnsi" w:cstheme="minorHAnsi"/>
        </w:rPr>
      </w:pPr>
    </w:p>
    <w:p w14:paraId="3FB90333" w14:textId="3F59D5B7" w:rsidR="005B7AA0" w:rsidRPr="007F29E6" w:rsidRDefault="005B7AA0"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4689316" w14:textId="77777777" w:rsidR="0042159C" w:rsidRPr="00565B03" w:rsidRDefault="0042159C" w:rsidP="0042159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5B7AA0" w:rsidRPr="00565B03" w14:paraId="3DC165E6" w14:textId="77777777" w:rsidTr="005B7AA0">
        <w:trPr>
          <w:trHeight w:val="447"/>
        </w:trPr>
        <w:tc>
          <w:tcPr>
            <w:tcW w:w="3138" w:type="dxa"/>
            <w:shd w:val="clear" w:color="auto" w:fill="CCCCCC"/>
          </w:tcPr>
          <w:p w14:paraId="37BC9538"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8B54914" w14:textId="449C040F" w:rsidR="005B7AA0" w:rsidRPr="00565B03" w:rsidRDefault="005B7AA0" w:rsidP="005B7AA0">
            <w:pPr>
              <w:rPr>
                <w:rFonts w:asciiTheme="minorHAnsi" w:hAnsiTheme="minorHAnsi" w:cstheme="minorHAnsi"/>
              </w:rPr>
            </w:pPr>
            <w:r w:rsidRPr="00565B03">
              <w:rPr>
                <w:rFonts w:asciiTheme="minorHAnsi" w:hAnsiTheme="minorHAnsi" w:cstheme="minorHAnsi"/>
              </w:rPr>
              <w:t xml:space="preserve">VA.gov &gt; </w:t>
            </w:r>
          </w:p>
        </w:tc>
      </w:tr>
      <w:tr w:rsidR="005B7AA0" w:rsidRPr="00565B03" w14:paraId="47BABF37" w14:textId="77777777" w:rsidTr="005B7AA0">
        <w:trPr>
          <w:trHeight w:val="429"/>
        </w:trPr>
        <w:tc>
          <w:tcPr>
            <w:tcW w:w="3138" w:type="dxa"/>
            <w:shd w:val="clear" w:color="auto" w:fill="CCCCCC"/>
          </w:tcPr>
          <w:p w14:paraId="3F6EF608" w14:textId="7D544362"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EE163B4" w14:textId="296ADCE7" w:rsidR="005B7AA0" w:rsidRPr="00565B03" w:rsidRDefault="00D35D65" w:rsidP="005B7AA0">
            <w:pPr>
              <w:rPr>
                <w:rFonts w:asciiTheme="minorHAnsi" w:hAnsiTheme="minorHAnsi" w:cstheme="minorHAnsi"/>
                <w:color w:val="0563C1"/>
                <w:u w:val="single"/>
              </w:rPr>
            </w:pPr>
            <w:hyperlink r:id="rId8" w:history="1">
              <w:r w:rsidR="000D4A1D" w:rsidRPr="00565B03">
                <w:rPr>
                  <w:rStyle w:val="Hyperlink"/>
                  <w:rFonts w:asciiTheme="minorHAnsi" w:hAnsiTheme="minorHAnsi" w:cstheme="minorHAnsi"/>
                </w:rPr>
                <w:t>www.va.gov/vaforms/form_detail.asp?formno=21-4138</w:t>
              </w:r>
            </w:hyperlink>
          </w:p>
        </w:tc>
      </w:tr>
      <w:tr w:rsidR="005B7AA0" w:rsidRPr="00565B03" w14:paraId="38A038F2" w14:textId="77777777" w:rsidTr="005B7AA0">
        <w:trPr>
          <w:trHeight w:val="429"/>
        </w:trPr>
        <w:tc>
          <w:tcPr>
            <w:tcW w:w="3138" w:type="dxa"/>
            <w:shd w:val="clear" w:color="auto" w:fill="CCCCCC"/>
          </w:tcPr>
          <w:p w14:paraId="62467E1D" w14:textId="07F1EA5C"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45611645" w14:textId="3416C014" w:rsidR="005B7AA0" w:rsidRPr="00565B03" w:rsidRDefault="005B7AA0" w:rsidP="005B7AA0">
            <w:pPr>
              <w:rPr>
                <w:rFonts w:asciiTheme="minorHAnsi" w:hAnsiTheme="minorHAnsi" w:cstheme="minorHAnsi"/>
              </w:rPr>
            </w:pPr>
          </w:p>
        </w:tc>
      </w:tr>
      <w:tr w:rsidR="005B7AA0" w:rsidRPr="00565B03" w14:paraId="09973125" w14:textId="77777777" w:rsidTr="005B7AA0">
        <w:trPr>
          <w:trHeight w:val="429"/>
        </w:trPr>
        <w:tc>
          <w:tcPr>
            <w:tcW w:w="3138" w:type="dxa"/>
            <w:shd w:val="clear" w:color="auto" w:fill="CCCCCC"/>
          </w:tcPr>
          <w:p w14:paraId="75B57A9F"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72D8D6B" w14:textId="5775B6EB" w:rsidR="005B7AA0" w:rsidRPr="00565B03" w:rsidRDefault="005B7AA0" w:rsidP="005B7AA0">
            <w:pPr>
              <w:spacing w:after="160" w:line="259" w:lineRule="auto"/>
              <w:ind w:left="74"/>
              <w:rPr>
                <w:rFonts w:asciiTheme="minorHAnsi" w:hAnsiTheme="minorHAnsi" w:cstheme="minorHAnsi"/>
              </w:rPr>
            </w:pPr>
          </w:p>
        </w:tc>
      </w:tr>
    </w:tbl>
    <w:p w14:paraId="18086EBE" w14:textId="77777777" w:rsidR="005B7AA0" w:rsidRPr="00565B03" w:rsidRDefault="005B7AA0" w:rsidP="006B6A90"/>
    <w:p w14:paraId="0AB6A0E3" w14:textId="4420E38A" w:rsidR="0042159C" w:rsidRPr="007F29E6" w:rsidRDefault="0042159C" w:rsidP="007F29E6">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2171C7C8" w14:textId="77777777" w:rsidR="0042159C" w:rsidRPr="00565B03" w:rsidRDefault="0042159C" w:rsidP="0042159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5B7AA0" w:rsidRPr="00565B03" w14:paraId="0A48C3D2" w14:textId="77777777" w:rsidTr="00761985">
        <w:trPr>
          <w:trHeight w:val="427"/>
        </w:trPr>
        <w:tc>
          <w:tcPr>
            <w:tcW w:w="3145" w:type="dxa"/>
            <w:shd w:val="clear" w:color="auto" w:fill="CCCCCC"/>
          </w:tcPr>
          <w:p w14:paraId="5A62F980"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20A9026" w14:textId="07B44C1E" w:rsidR="005B7AA0" w:rsidRPr="00A01632" w:rsidRDefault="005B7AA0" w:rsidP="005B7AA0">
            <w:pPr>
              <w:rPr>
                <w:rFonts w:asciiTheme="minorHAnsi" w:hAnsiTheme="minorHAnsi" w:cstheme="minorHAnsi"/>
                <w:b/>
                <w:bCs/>
                <w:sz w:val="28"/>
                <w:szCs w:val="28"/>
              </w:rPr>
            </w:pPr>
            <w:r w:rsidRPr="00565B03">
              <w:rPr>
                <w:rFonts w:asciiTheme="minorHAnsi" w:hAnsiTheme="minorHAnsi" w:cstheme="minorHAnsi"/>
                <w:b/>
                <w:bCs/>
                <w:sz w:val="28"/>
                <w:szCs w:val="28"/>
              </w:rPr>
              <w:t>VA Form 21-4138</w:t>
            </w:r>
          </w:p>
        </w:tc>
      </w:tr>
      <w:tr w:rsidR="005B7AA0" w:rsidRPr="00565B03" w14:paraId="2165CD58" w14:textId="77777777" w:rsidTr="00761985">
        <w:trPr>
          <w:trHeight w:val="427"/>
        </w:trPr>
        <w:tc>
          <w:tcPr>
            <w:tcW w:w="3145" w:type="dxa"/>
            <w:shd w:val="clear" w:color="auto" w:fill="CCCCCC"/>
          </w:tcPr>
          <w:p w14:paraId="248D03BE"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0D54931" w14:textId="42D79C18" w:rsidR="005B7AA0" w:rsidRPr="00565B03" w:rsidRDefault="005B7AA0" w:rsidP="005B7AA0">
            <w:pPr>
              <w:shd w:val="clear" w:color="auto" w:fill="FFFFFF"/>
              <w:rPr>
                <w:rFonts w:asciiTheme="minorHAnsi" w:hAnsiTheme="minorHAnsi" w:cstheme="minorHAnsi"/>
                <w:color w:val="24292E"/>
              </w:rPr>
            </w:pPr>
            <w:r w:rsidRPr="00565B03">
              <w:rPr>
                <w:rFonts w:asciiTheme="minorHAnsi" w:hAnsiTheme="minorHAnsi" w:cstheme="minorHAnsi"/>
                <w:color w:val="24292E"/>
              </w:rPr>
              <w:t>VA Form 21-4138 | Veterans Affairs</w:t>
            </w:r>
          </w:p>
        </w:tc>
      </w:tr>
      <w:tr w:rsidR="005B7AA0" w:rsidRPr="00565B03" w14:paraId="1458DA3F" w14:textId="77777777" w:rsidTr="00761985">
        <w:trPr>
          <w:trHeight w:val="623"/>
        </w:trPr>
        <w:tc>
          <w:tcPr>
            <w:tcW w:w="3145" w:type="dxa"/>
            <w:shd w:val="clear" w:color="auto" w:fill="CCCCCC"/>
          </w:tcPr>
          <w:p w14:paraId="59837C10" w14:textId="77777777" w:rsidR="005B7AA0" w:rsidRPr="00565B03" w:rsidRDefault="005B7AA0" w:rsidP="005B7AA0">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43B5C83" w14:textId="56C9BBEC" w:rsidR="005B7AA0" w:rsidRPr="00565B03" w:rsidRDefault="005B7AA0" w:rsidP="005B7AA0">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21-4138, Statement in Support of Claim. Use this VA form to submit </w:t>
            </w:r>
            <w:r w:rsidRPr="00565B03">
              <w:rPr>
                <w:rFonts w:asciiTheme="minorHAnsi" w:hAnsiTheme="minorHAnsi" w:cstheme="minorHAnsi"/>
                <w:sz w:val="20"/>
                <w:szCs w:val="20"/>
              </w:rPr>
              <w:t xml:space="preserve">a VA buddy statement or other statement you believe will help </w:t>
            </w:r>
            <w:del w:id="20" w:author="Lee, Jennifer Y." w:date="2020-01-26T18:08:00Z">
              <w:r w:rsidRPr="00565B03" w:rsidDel="00857CF7">
                <w:rPr>
                  <w:rFonts w:asciiTheme="minorHAnsi" w:hAnsiTheme="minorHAnsi" w:cstheme="minorHAnsi"/>
                  <w:sz w:val="20"/>
                  <w:szCs w:val="20"/>
                </w:rPr>
                <w:delText>to</w:delText>
              </w:r>
            </w:del>
            <w:r w:rsidRPr="00565B03">
              <w:rPr>
                <w:rFonts w:asciiTheme="minorHAnsi" w:hAnsiTheme="minorHAnsi" w:cstheme="minorHAnsi"/>
                <w:sz w:val="20"/>
                <w:szCs w:val="20"/>
              </w:rPr>
              <w:t xml:space="preserve"> support your request for VA benefits. </w:t>
            </w:r>
          </w:p>
        </w:tc>
      </w:tr>
      <w:tr w:rsidR="005B7AA0" w:rsidRPr="00565B03" w14:paraId="74E9A33B" w14:textId="77777777" w:rsidTr="00761985">
        <w:trPr>
          <w:trHeight w:val="623"/>
        </w:trPr>
        <w:tc>
          <w:tcPr>
            <w:tcW w:w="3145" w:type="dxa"/>
            <w:shd w:val="clear" w:color="auto" w:fill="CCCCCC"/>
          </w:tcPr>
          <w:p w14:paraId="5FFA22FE" w14:textId="0D76A89A" w:rsidR="005B7AA0" w:rsidRPr="00565B03" w:rsidRDefault="00353A3A" w:rsidP="005B7AA0">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A1D6648" w14:textId="7D554939" w:rsidR="005B7AA0" w:rsidRPr="00565B03" w:rsidRDefault="000D4A1D" w:rsidP="005B7AA0">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21-4138, </w:t>
            </w:r>
            <w:r w:rsidR="00761985" w:rsidRPr="00565B03">
              <w:rPr>
                <w:rFonts w:asciiTheme="minorHAnsi" w:hAnsiTheme="minorHAnsi" w:cstheme="minorHAnsi"/>
                <w:color w:val="24292E"/>
                <w:sz w:val="20"/>
                <w:szCs w:val="20"/>
              </w:rPr>
              <w:t>21 4138, 214138, statement in support of claim, buddy statement</w:t>
            </w:r>
          </w:p>
        </w:tc>
      </w:tr>
    </w:tbl>
    <w:p w14:paraId="79CA6263" w14:textId="77777777" w:rsidR="00344B3D" w:rsidRPr="00565B03" w:rsidRDefault="00344B3D" w:rsidP="00344B3D">
      <w:pPr>
        <w:rPr>
          <w:rFonts w:asciiTheme="minorHAnsi" w:hAnsiTheme="minorHAnsi" w:cstheme="minorHAnsi"/>
        </w:rPr>
      </w:pPr>
    </w:p>
    <w:p w14:paraId="08483F05" w14:textId="3EB6EAB5" w:rsidR="00344B3D" w:rsidRPr="00565B03" w:rsidRDefault="00344B3D" w:rsidP="00344B3D">
      <w:pPr>
        <w:rPr>
          <w:rFonts w:asciiTheme="minorHAnsi" w:hAnsiTheme="minorHAnsi" w:cstheme="minorHAnsi"/>
          <w:b/>
          <w:bCs/>
          <w:color w:val="C00000"/>
        </w:rPr>
      </w:pPr>
      <w:r w:rsidRPr="00565B03">
        <w:rPr>
          <w:rFonts w:asciiTheme="minorHAnsi" w:hAnsiTheme="minorHAnsi" w:cstheme="minorHAnsi"/>
          <w:b/>
          <w:bCs/>
          <w:color w:val="C00000"/>
        </w:rPr>
        <w:t>Content</w:t>
      </w:r>
    </w:p>
    <w:p w14:paraId="75B1C3FF" w14:textId="77777777" w:rsidR="005B7AA0" w:rsidRPr="00565B03" w:rsidRDefault="005B7AA0" w:rsidP="005B7AA0">
      <w:pPr>
        <w:rPr>
          <w:rFonts w:asciiTheme="minorHAnsi" w:hAnsiTheme="minorHAnsi" w:cstheme="minorHAnsi"/>
        </w:rPr>
      </w:pPr>
    </w:p>
    <w:p w14:paraId="5F57D492" w14:textId="6310D626" w:rsidR="00D925DC" w:rsidRPr="00565B03" w:rsidRDefault="008E272E" w:rsidP="00320273">
      <w:pPr>
        <w:rPr>
          <w:rFonts w:asciiTheme="minorHAnsi" w:hAnsiTheme="minorHAnsi" w:cstheme="minorHAnsi"/>
          <w:b/>
          <w:bCs/>
          <w:sz w:val="28"/>
          <w:szCs w:val="28"/>
        </w:rPr>
      </w:pPr>
      <w:bookmarkStart w:id="21" w:name="_Toc25152858"/>
      <w:r w:rsidRPr="00565B03">
        <w:rPr>
          <w:rFonts w:asciiTheme="minorHAnsi" w:hAnsiTheme="minorHAnsi" w:cstheme="minorHAnsi"/>
          <w:b/>
          <w:bCs/>
          <w:sz w:val="28"/>
          <w:szCs w:val="28"/>
        </w:rPr>
        <w:t>H1:</w:t>
      </w:r>
      <w:r w:rsidRPr="00565B03">
        <w:rPr>
          <w:rFonts w:asciiTheme="minorHAnsi" w:hAnsiTheme="minorHAnsi" w:cstheme="minorHAnsi"/>
          <w:b/>
          <w:bCs/>
          <w:sz w:val="28"/>
          <w:szCs w:val="28"/>
        </w:rPr>
        <w:tab/>
      </w:r>
      <w:r w:rsidR="00D925DC" w:rsidRPr="00565B03">
        <w:rPr>
          <w:rFonts w:asciiTheme="minorHAnsi" w:hAnsiTheme="minorHAnsi" w:cstheme="minorHAnsi"/>
          <w:b/>
          <w:bCs/>
          <w:sz w:val="28"/>
          <w:szCs w:val="28"/>
        </w:rPr>
        <w:t>VA Form 21-4138</w:t>
      </w:r>
      <w:bookmarkEnd w:id="0"/>
      <w:bookmarkEnd w:id="1"/>
      <w:bookmarkEnd w:id="2"/>
      <w:bookmarkEnd w:id="3"/>
      <w:bookmarkEnd w:id="4"/>
      <w:bookmarkEnd w:id="21"/>
    </w:p>
    <w:p w14:paraId="4782C7CB" w14:textId="1BE47E37" w:rsidR="00D925DC" w:rsidRPr="00565B03" w:rsidRDefault="008E272E" w:rsidP="00D925DC">
      <w:pPr>
        <w:rPr>
          <w:rFonts w:asciiTheme="minorHAnsi" w:hAnsiTheme="minorHAnsi" w:cstheme="minorHAnsi"/>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D925DC" w:rsidRPr="00565B03">
        <w:rPr>
          <w:rFonts w:asciiTheme="minorHAnsi" w:hAnsiTheme="minorHAnsi" w:cstheme="minorHAnsi"/>
          <w:b/>
          <w:bCs/>
          <w:color w:val="000000"/>
        </w:rPr>
        <w:t>Statement</w:t>
      </w:r>
      <w:r w:rsidR="00D925DC" w:rsidRPr="00565B03">
        <w:rPr>
          <w:rFonts w:asciiTheme="minorHAnsi" w:hAnsiTheme="minorHAnsi" w:cstheme="minorHAnsi"/>
          <w:color w:val="000000"/>
        </w:rPr>
        <w:t xml:space="preserve"> </w:t>
      </w:r>
      <w:r w:rsidR="00D925DC" w:rsidRPr="00565B03">
        <w:rPr>
          <w:rFonts w:asciiTheme="minorHAnsi" w:hAnsiTheme="minorHAnsi" w:cstheme="minorHAnsi"/>
          <w:b/>
          <w:bCs/>
          <w:color w:val="000000"/>
        </w:rPr>
        <w:t>in Support of Claim</w:t>
      </w:r>
    </w:p>
    <w:p w14:paraId="7F37A004" w14:textId="77777777" w:rsidR="00536004" w:rsidRPr="00565B03" w:rsidRDefault="00536004" w:rsidP="00D925DC">
      <w:pPr>
        <w:rPr>
          <w:rFonts w:asciiTheme="minorHAnsi" w:hAnsiTheme="minorHAnsi" w:cstheme="minorHAnsi"/>
          <w:sz w:val="20"/>
          <w:szCs w:val="20"/>
        </w:rPr>
      </w:pPr>
    </w:p>
    <w:p w14:paraId="1402C187" w14:textId="328ACAE6" w:rsidR="00D925DC" w:rsidRPr="00565B03" w:rsidRDefault="00D925DC" w:rsidP="00D925DC">
      <w:pPr>
        <w:rPr>
          <w:rFonts w:asciiTheme="minorHAnsi" w:hAnsiTheme="minorHAnsi" w:cstheme="minorHAnsi"/>
          <w:sz w:val="20"/>
          <w:szCs w:val="20"/>
        </w:rPr>
      </w:pPr>
      <w:commentRangeStart w:id="22"/>
      <w:r w:rsidRPr="00565B03">
        <w:rPr>
          <w:rFonts w:asciiTheme="minorHAnsi" w:hAnsiTheme="minorHAnsi" w:cstheme="minorHAnsi"/>
          <w:sz w:val="20"/>
          <w:szCs w:val="20"/>
        </w:rPr>
        <w:t xml:space="preserve">Related to: </w:t>
      </w:r>
      <w:commentRangeEnd w:id="22"/>
      <w:r w:rsidR="00FC31A5">
        <w:rPr>
          <w:rStyle w:val="CommentReference"/>
        </w:rPr>
        <w:commentReference w:id="22"/>
      </w:r>
      <w:r w:rsidR="00706F47">
        <w:rPr>
          <w:rFonts w:asciiTheme="minorHAnsi" w:hAnsiTheme="minorHAnsi" w:cstheme="minorHAnsi"/>
          <w:sz w:val="20"/>
          <w:szCs w:val="20"/>
        </w:rPr>
        <w:t>&lt;</w:t>
      </w:r>
      <w:r w:rsidRPr="00565B03">
        <w:rPr>
          <w:rFonts w:asciiTheme="minorHAnsi" w:hAnsiTheme="minorHAnsi" w:cstheme="minorHAnsi"/>
          <w:sz w:val="20"/>
          <w:szCs w:val="20"/>
        </w:rPr>
        <w:t>Health care, disability, education</w:t>
      </w:r>
      <w:r w:rsidR="00AB4FDE">
        <w:rPr>
          <w:rFonts w:asciiTheme="minorHAnsi" w:hAnsiTheme="minorHAnsi" w:cstheme="minorHAnsi"/>
          <w:sz w:val="20"/>
          <w:szCs w:val="20"/>
        </w:rPr>
        <w:t xml:space="preserve"> and training</w:t>
      </w:r>
      <w:r w:rsidRPr="00565B03">
        <w:rPr>
          <w:rFonts w:asciiTheme="minorHAnsi" w:hAnsiTheme="minorHAnsi" w:cstheme="minorHAnsi"/>
          <w:sz w:val="20"/>
          <w:szCs w:val="20"/>
        </w:rPr>
        <w:t xml:space="preserve">, careers and employment, housing assistance, </w:t>
      </w:r>
      <w:r w:rsidR="00AB4FDE">
        <w:rPr>
          <w:rFonts w:asciiTheme="minorHAnsi" w:hAnsiTheme="minorHAnsi" w:cstheme="minorHAnsi"/>
          <w:sz w:val="20"/>
          <w:szCs w:val="20"/>
        </w:rPr>
        <w:t xml:space="preserve">and </w:t>
      </w:r>
      <w:r w:rsidRPr="00565B03">
        <w:rPr>
          <w:rFonts w:asciiTheme="minorHAnsi" w:hAnsiTheme="minorHAnsi" w:cstheme="minorHAnsi"/>
          <w:sz w:val="20"/>
          <w:szCs w:val="20"/>
        </w:rPr>
        <w:t>life insurance</w:t>
      </w:r>
      <w:r w:rsidR="00706F47">
        <w:rPr>
          <w:rFonts w:asciiTheme="minorHAnsi" w:hAnsiTheme="minorHAnsi" w:cstheme="minorHAnsi"/>
          <w:sz w:val="20"/>
          <w:szCs w:val="20"/>
        </w:rPr>
        <w:t>&gt;</w:t>
      </w:r>
    </w:p>
    <w:p w14:paraId="48C70620" w14:textId="77777777" w:rsidR="00B768CC" w:rsidRPr="00565B03" w:rsidRDefault="00B768CC" w:rsidP="00D925DC">
      <w:pPr>
        <w:rPr>
          <w:rFonts w:asciiTheme="minorHAnsi" w:hAnsiTheme="minorHAnsi" w:cstheme="minorHAnsi"/>
          <w:sz w:val="20"/>
          <w:szCs w:val="20"/>
        </w:rPr>
      </w:pPr>
    </w:p>
    <w:p w14:paraId="1642C84D" w14:textId="77777777" w:rsidR="00D925DC" w:rsidRPr="00565B03" w:rsidRDefault="00D925DC" w:rsidP="00D925DC">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1B0B012D" w14:textId="42C61AA0" w:rsidR="00D925DC" w:rsidRPr="00565B03" w:rsidRDefault="00857CF7" w:rsidP="00D925DC">
      <w:pPr>
        <w:rPr>
          <w:rFonts w:asciiTheme="minorHAnsi" w:hAnsiTheme="minorHAnsi" w:cstheme="minorHAnsi"/>
          <w:sz w:val="20"/>
          <w:szCs w:val="20"/>
        </w:rPr>
      </w:pPr>
      <w:ins w:id="23" w:author="Lee, Jennifer Y." w:date="2020-01-26T18:07:00Z">
        <w:r>
          <w:rPr>
            <w:rFonts w:asciiTheme="minorHAnsi" w:hAnsiTheme="minorHAnsi" w:cstheme="minorHAnsi"/>
            <w:sz w:val="20"/>
            <w:szCs w:val="20"/>
          </w:rPr>
          <w:t>Use this form w</w:t>
        </w:r>
      </w:ins>
      <w:r w:rsidR="00536004" w:rsidRPr="00565B03">
        <w:rPr>
          <w:rFonts w:asciiTheme="minorHAnsi" w:hAnsiTheme="minorHAnsi" w:cstheme="minorHAnsi"/>
          <w:sz w:val="20"/>
          <w:szCs w:val="20"/>
        </w:rPr>
        <w:t xml:space="preserve">hen you want to submit a </w:t>
      </w:r>
      <w:r w:rsidR="00586E5B" w:rsidRPr="00565B03">
        <w:rPr>
          <w:rFonts w:asciiTheme="minorHAnsi" w:hAnsiTheme="minorHAnsi" w:cstheme="minorHAnsi"/>
          <w:sz w:val="20"/>
          <w:szCs w:val="20"/>
        </w:rPr>
        <w:t>VA</w:t>
      </w:r>
      <w:r w:rsidR="00A229A6" w:rsidRPr="00565B03">
        <w:rPr>
          <w:rFonts w:asciiTheme="minorHAnsi" w:hAnsiTheme="minorHAnsi" w:cstheme="minorHAnsi"/>
          <w:sz w:val="20"/>
          <w:szCs w:val="20"/>
        </w:rPr>
        <w:t xml:space="preserve"> </w:t>
      </w:r>
      <w:ins w:id="24" w:author="Lee, Jennifer Y." w:date="2020-01-26T18:07:00Z">
        <w:r>
          <w:rPr>
            <w:rFonts w:asciiTheme="minorHAnsi" w:hAnsiTheme="minorHAnsi" w:cstheme="minorHAnsi"/>
            <w:sz w:val="20"/>
            <w:szCs w:val="20"/>
          </w:rPr>
          <w:t>“</w:t>
        </w:r>
      </w:ins>
      <w:r w:rsidR="00A229A6" w:rsidRPr="00565B03">
        <w:rPr>
          <w:rFonts w:asciiTheme="minorHAnsi" w:hAnsiTheme="minorHAnsi" w:cstheme="minorHAnsi"/>
          <w:sz w:val="20"/>
          <w:szCs w:val="20"/>
        </w:rPr>
        <w:t xml:space="preserve">buddy </w:t>
      </w:r>
      <w:r w:rsidR="00536004" w:rsidRPr="00565B03">
        <w:rPr>
          <w:rFonts w:asciiTheme="minorHAnsi" w:hAnsiTheme="minorHAnsi" w:cstheme="minorHAnsi"/>
          <w:sz w:val="20"/>
          <w:szCs w:val="20"/>
        </w:rPr>
        <w:t>statement</w:t>
      </w:r>
      <w:ins w:id="25" w:author="Lee, Jennifer Y." w:date="2020-01-26T18:07:00Z">
        <w:r>
          <w:rPr>
            <w:rFonts w:asciiTheme="minorHAnsi" w:hAnsiTheme="minorHAnsi" w:cstheme="minorHAnsi"/>
            <w:sz w:val="20"/>
            <w:szCs w:val="20"/>
          </w:rPr>
          <w:t>”</w:t>
        </w:r>
      </w:ins>
      <w:r w:rsidR="00536004" w:rsidRPr="00565B03">
        <w:rPr>
          <w:rFonts w:asciiTheme="minorHAnsi" w:hAnsiTheme="minorHAnsi" w:cstheme="minorHAnsi"/>
          <w:sz w:val="20"/>
          <w:szCs w:val="20"/>
        </w:rPr>
        <w:t xml:space="preserve"> </w:t>
      </w:r>
      <w:r w:rsidR="00A229A6" w:rsidRPr="00565B03">
        <w:rPr>
          <w:rFonts w:asciiTheme="minorHAnsi" w:hAnsiTheme="minorHAnsi" w:cstheme="minorHAnsi"/>
          <w:sz w:val="20"/>
          <w:szCs w:val="20"/>
        </w:rPr>
        <w:t xml:space="preserve">or other statement </w:t>
      </w:r>
      <w:r w:rsidR="00536004" w:rsidRPr="00565B03">
        <w:rPr>
          <w:rFonts w:asciiTheme="minorHAnsi" w:hAnsiTheme="minorHAnsi" w:cstheme="minorHAnsi"/>
          <w:sz w:val="20"/>
          <w:szCs w:val="20"/>
        </w:rPr>
        <w:t xml:space="preserve">you </w:t>
      </w:r>
      <w:r w:rsidR="00CF2540" w:rsidRPr="00565B03">
        <w:rPr>
          <w:rFonts w:asciiTheme="minorHAnsi" w:hAnsiTheme="minorHAnsi" w:cstheme="minorHAnsi"/>
          <w:sz w:val="20"/>
          <w:szCs w:val="20"/>
        </w:rPr>
        <w:t>believe</w:t>
      </w:r>
      <w:r w:rsidR="00536004" w:rsidRPr="00565B03">
        <w:rPr>
          <w:rFonts w:asciiTheme="minorHAnsi" w:hAnsiTheme="minorHAnsi" w:cstheme="minorHAnsi"/>
          <w:sz w:val="20"/>
          <w:szCs w:val="20"/>
        </w:rPr>
        <w:t xml:space="preserve"> will help support your request for </w:t>
      </w:r>
      <w:r w:rsidR="00A229A6" w:rsidRPr="00565B03">
        <w:rPr>
          <w:rFonts w:asciiTheme="minorHAnsi" w:hAnsiTheme="minorHAnsi" w:cstheme="minorHAnsi"/>
          <w:sz w:val="20"/>
          <w:szCs w:val="20"/>
        </w:rPr>
        <w:t xml:space="preserve">VA </w:t>
      </w:r>
      <w:r w:rsidR="00536004" w:rsidRPr="00565B03">
        <w:rPr>
          <w:rFonts w:asciiTheme="minorHAnsi" w:hAnsiTheme="minorHAnsi" w:cstheme="minorHAnsi"/>
          <w:sz w:val="20"/>
          <w:szCs w:val="20"/>
        </w:rPr>
        <w:t>benefits.</w:t>
      </w:r>
    </w:p>
    <w:p w14:paraId="1038CE9A" w14:textId="2760E94D" w:rsidR="00D925DC" w:rsidRPr="00565B03" w:rsidRDefault="00D35D65" w:rsidP="00D925DC">
      <w:pPr>
        <w:rPr>
          <w:rFonts w:asciiTheme="minorHAnsi" w:hAnsiTheme="minorHAnsi" w:cstheme="minorHAnsi"/>
          <w:sz w:val="20"/>
          <w:szCs w:val="20"/>
        </w:rPr>
      </w:pPr>
      <w:hyperlink r:id="rId12" w:history="1">
        <w:r w:rsidR="00D925DC" w:rsidRPr="00565B03">
          <w:rPr>
            <w:rStyle w:val="Hyperlink"/>
            <w:rFonts w:asciiTheme="minorHAnsi" w:hAnsiTheme="minorHAnsi" w:cstheme="minorHAnsi"/>
            <w:sz w:val="20"/>
            <w:szCs w:val="20"/>
          </w:rPr>
          <w:t>Downloa</w:t>
        </w:r>
        <w:r w:rsidR="00536004" w:rsidRPr="00565B03">
          <w:rPr>
            <w:rStyle w:val="Hyperlink"/>
            <w:rFonts w:asciiTheme="minorHAnsi" w:hAnsiTheme="minorHAnsi" w:cstheme="minorHAnsi"/>
            <w:sz w:val="20"/>
            <w:szCs w:val="20"/>
          </w:rPr>
          <w:t xml:space="preserve">d </w:t>
        </w:r>
        <w:r w:rsidR="00C76FEB" w:rsidRPr="00565B03">
          <w:rPr>
            <w:rStyle w:val="Hyperlink"/>
            <w:rFonts w:asciiTheme="minorHAnsi" w:hAnsiTheme="minorHAnsi" w:cstheme="minorHAnsi"/>
            <w:sz w:val="20"/>
            <w:szCs w:val="20"/>
          </w:rPr>
          <w:t xml:space="preserve">VA Form 21-4138 </w:t>
        </w:r>
        <w:r w:rsidR="00536004" w:rsidRPr="00565B03">
          <w:rPr>
            <w:rStyle w:val="Hyperlink"/>
            <w:rFonts w:asciiTheme="minorHAnsi" w:hAnsiTheme="minorHAnsi" w:cstheme="minorHAnsi"/>
            <w:sz w:val="20"/>
            <w:szCs w:val="20"/>
          </w:rPr>
          <w:t>(</w:t>
        </w:r>
        <w:r w:rsidR="001C25D6" w:rsidRPr="00565B03">
          <w:rPr>
            <w:rStyle w:val="Hyperlink"/>
            <w:rFonts w:asciiTheme="minorHAnsi" w:hAnsiTheme="minorHAnsi" w:cstheme="minorHAnsi"/>
            <w:sz w:val="20"/>
            <w:szCs w:val="20"/>
          </w:rPr>
          <w:t>PDF</w:t>
        </w:r>
        <w:r w:rsidR="00536004" w:rsidRPr="00565B03">
          <w:rPr>
            <w:rStyle w:val="Hyperlink"/>
            <w:rFonts w:asciiTheme="minorHAnsi" w:hAnsiTheme="minorHAnsi" w:cstheme="minorHAnsi"/>
            <w:sz w:val="20"/>
            <w:szCs w:val="20"/>
          </w:rPr>
          <w:t xml:space="preserve">)  </w:t>
        </w:r>
      </w:hyperlink>
    </w:p>
    <w:p w14:paraId="6E5AA6B6" w14:textId="77777777" w:rsidR="00D925DC" w:rsidRPr="00565B03" w:rsidRDefault="00D925DC" w:rsidP="00D925DC">
      <w:pPr>
        <w:rPr>
          <w:rFonts w:asciiTheme="minorHAnsi" w:hAnsiTheme="minorHAnsi" w:cstheme="minorHAnsi"/>
          <w:sz w:val="20"/>
          <w:szCs w:val="20"/>
        </w:rPr>
      </w:pPr>
    </w:p>
    <w:p w14:paraId="26BA79DF" w14:textId="77777777" w:rsidR="00D925DC" w:rsidRPr="00565B03" w:rsidRDefault="00D925DC" w:rsidP="00D925DC">
      <w:pPr>
        <w:rPr>
          <w:rFonts w:asciiTheme="minorHAnsi" w:hAnsiTheme="minorHAnsi" w:cstheme="minorHAnsi"/>
          <w:sz w:val="20"/>
          <w:szCs w:val="20"/>
        </w:rPr>
      </w:pPr>
    </w:p>
    <w:p w14:paraId="43A97B1F" w14:textId="44F85014" w:rsidR="009A441D" w:rsidRPr="00857CF7" w:rsidRDefault="009778D8" w:rsidP="001C3D14">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1C3D14" w:rsidRPr="00565B03">
        <w:rPr>
          <w:rFonts w:asciiTheme="minorHAnsi" w:hAnsiTheme="minorHAnsi" w:cstheme="minorHAnsi"/>
          <w:b/>
          <w:bCs/>
          <w:color w:val="000000"/>
        </w:rPr>
        <w:t>Helpful links</w:t>
      </w:r>
      <w:r w:rsidR="008F5BDA">
        <w:rPr>
          <w:rFonts w:asciiTheme="minorHAnsi" w:hAnsiTheme="minorHAnsi" w:cstheme="minorHAnsi"/>
          <w:b/>
          <w:bCs/>
          <w:color w:val="000000"/>
        </w:rPr>
        <w:t xml:space="preserve"> related to VA Form 21-4138</w:t>
      </w:r>
    </w:p>
    <w:p w14:paraId="210E795A" w14:textId="3F424930" w:rsidR="00194A3E" w:rsidRDefault="00D35D65" w:rsidP="001C3D14">
      <w:pPr>
        <w:rPr>
          <w:rFonts w:asciiTheme="minorHAnsi" w:hAnsiTheme="minorHAnsi" w:cstheme="minorHAnsi"/>
          <w:color w:val="000000"/>
          <w:sz w:val="20"/>
          <w:szCs w:val="20"/>
        </w:rPr>
      </w:pPr>
      <w:hyperlink r:id="rId13" w:history="1">
        <w:r w:rsidR="00194A3E" w:rsidRPr="00194A3E">
          <w:rPr>
            <w:rStyle w:val="Hyperlink"/>
            <w:rFonts w:asciiTheme="minorHAnsi" w:hAnsiTheme="minorHAnsi" w:cstheme="minorHAnsi"/>
            <w:sz w:val="20"/>
            <w:szCs w:val="20"/>
          </w:rPr>
          <w:t>Apply for VA health care</w:t>
        </w:r>
      </w:hyperlink>
    </w:p>
    <w:p w14:paraId="3E872071" w14:textId="09A6C1B8" w:rsidR="00194A3E" w:rsidRPr="00194A3E" w:rsidRDefault="00194A3E" w:rsidP="00194A3E">
      <w:pPr>
        <w:rPr>
          <w:rFonts w:asciiTheme="minorHAnsi" w:hAnsiTheme="minorHAnsi" w:cstheme="minorHAnsi"/>
          <w:sz w:val="20"/>
          <w:szCs w:val="20"/>
        </w:rPr>
      </w:pPr>
      <w:r w:rsidRPr="00194A3E">
        <w:rPr>
          <w:rFonts w:asciiTheme="minorHAnsi" w:hAnsiTheme="minorHAnsi" w:cstheme="minorHAnsi"/>
          <w:color w:val="323A45"/>
          <w:sz w:val="20"/>
          <w:szCs w:val="20"/>
          <w:shd w:val="clear" w:color="auto" w:fill="FFFFFF"/>
        </w:rPr>
        <w:t>Find out how to apply for VA health care benefits as a Veteran or service member.</w:t>
      </w:r>
    </w:p>
    <w:p w14:paraId="5EF615F0" w14:textId="77777777" w:rsidR="00194A3E" w:rsidRDefault="00194A3E" w:rsidP="001C3D14">
      <w:pPr>
        <w:rPr>
          <w:rFonts w:asciiTheme="minorHAnsi" w:hAnsiTheme="minorHAnsi" w:cstheme="minorHAnsi"/>
          <w:color w:val="000000"/>
          <w:sz w:val="20"/>
          <w:szCs w:val="20"/>
        </w:rPr>
      </w:pPr>
    </w:p>
    <w:p w14:paraId="597C08C1" w14:textId="6DAE99C7" w:rsidR="00194A3E" w:rsidRDefault="00D35D65" w:rsidP="001C3D14">
      <w:pPr>
        <w:rPr>
          <w:rFonts w:asciiTheme="minorHAnsi" w:hAnsiTheme="minorHAnsi" w:cstheme="minorHAnsi"/>
          <w:color w:val="000000"/>
          <w:sz w:val="20"/>
          <w:szCs w:val="20"/>
        </w:rPr>
      </w:pPr>
      <w:hyperlink r:id="rId14" w:history="1">
        <w:r w:rsidR="00194A3E" w:rsidRPr="00194A3E">
          <w:rPr>
            <w:rStyle w:val="Hyperlink"/>
            <w:rFonts w:asciiTheme="minorHAnsi" w:hAnsiTheme="minorHAnsi" w:cstheme="minorHAnsi"/>
            <w:sz w:val="20"/>
            <w:szCs w:val="20"/>
          </w:rPr>
          <w:t>File a VA disability claim</w:t>
        </w:r>
      </w:hyperlink>
    </w:p>
    <w:p w14:paraId="277DA09F" w14:textId="77777777" w:rsidR="00194A3E" w:rsidRPr="00194A3E" w:rsidRDefault="00194A3E" w:rsidP="00194A3E">
      <w:pPr>
        <w:rPr>
          <w:rFonts w:asciiTheme="minorHAnsi" w:hAnsiTheme="minorHAnsi" w:cstheme="minorHAnsi"/>
          <w:sz w:val="20"/>
          <w:szCs w:val="20"/>
        </w:rPr>
      </w:pPr>
      <w:r w:rsidRPr="00194A3E">
        <w:rPr>
          <w:rFonts w:asciiTheme="minorHAnsi" w:hAnsiTheme="minorHAnsi" w:cstheme="minorHAnsi"/>
          <w:color w:val="323A45"/>
          <w:sz w:val="20"/>
          <w:szCs w:val="20"/>
          <w:shd w:val="clear" w:color="auto" w:fill="FFFFFF"/>
        </w:rPr>
        <w:t>Find out how to file a claim for disability compensation or increased disability compensation.</w:t>
      </w:r>
    </w:p>
    <w:p w14:paraId="54BFE18C" w14:textId="7ADAA217" w:rsidR="00871A61" w:rsidRPr="00CC0F2A" w:rsidRDefault="00871A61">
      <w:pPr>
        <w:rPr>
          <w:rFonts w:asciiTheme="minorHAnsi" w:hAnsiTheme="minorHAnsi" w:cstheme="minorHAnsi"/>
          <w:color w:val="000000"/>
          <w:sz w:val="20"/>
          <w:szCs w:val="20"/>
        </w:rPr>
      </w:pPr>
    </w:p>
    <w:p w14:paraId="654549A2" w14:textId="0524F4F2" w:rsidR="00CC0F2A" w:rsidRDefault="00D35D65">
      <w:pPr>
        <w:rPr>
          <w:rFonts w:asciiTheme="minorHAnsi" w:hAnsiTheme="minorHAnsi" w:cstheme="minorHAnsi"/>
          <w:i/>
          <w:iCs/>
          <w:color w:val="A6A6A6" w:themeColor="background1" w:themeShade="A6"/>
          <w:sz w:val="20"/>
          <w:szCs w:val="20"/>
        </w:rPr>
      </w:pPr>
      <w:hyperlink w:anchor="_top" w:history="1">
        <w:r w:rsidR="00536004" w:rsidRPr="00565B03">
          <w:rPr>
            <w:rStyle w:val="Hyperlink"/>
            <w:rFonts w:asciiTheme="minorHAnsi" w:hAnsiTheme="minorHAnsi" w:cstheme="minorHAnsi"/>
            <w:i/>
            <w:iCs/>
            <w:color w:val="A6A6A6" w:themeColor="background1" w:themeShade="A6"/>
            <w:sz w:val="20"/>
            <w:szCs w:val="20"/>
          </w:rPr>
          <w:t>Back to Table of Contents</w:t>
        </w:r>
      </w:hyperlink>
      <w:r w:rsidR="00536004" w:rsidRPr="00565B03">
        <w:rPr>
          <w:rFonts w:asciiTheme="minorHAnsi" w:hAnsiTheme="minorHAnsi" w:cstheme="minorHAnsi"/>
          <w:i/>
          <w:iCs/>
          <w:color w:val="A6A6A6" w:themeColor="background1" w:themeShade="A6"/>
          <w:sz w:val="20"/>
          <w:szCs w:val="20"/>
        </w:rPr>
        <w:t xml:space="preserve"> &gt;</w:t>
      </w:r>
      <w:r w:rsidR="00CC0F2A">
        <w:rPr>
          <w:rFonts w:asciiTheme="minorHAnsi" w:hAnsiTheme="minorHAnsi" w:cstheme="minorHAnsi"/>
          <w:i/>
          <w:iCs/>
          <w:color w:val="A6A6A6" w:themeColor="background1" w:themeShade="A6"/>
          <w:sz w:val="20"/>
          <w:szCs w:val="20"/>
        </w:rPr>
        <w:br w:type="page"/>
      </w:r>
    </w:p>
    <w:p w14:paraId="75B86A96" w14:textId="77777777" w:rsidR="00536004" w:rsidRPr="00565B03" w:rsidRDefault="00536004" w:rsidP="00536004">
      <w:pPr>
        <w:rPr>
          <w:rFonts w:asciiTheme="minorHAnsi" w:hAnsiTheme="minorHAnsi" w:cstheme="minorHAnsi"/>
          <w:i/>
          <w:iCs/>
          <w:color w:val="A6A6A6" w:themeColor="background1" w:themeShade="A6"/>
          <w:sz w:val="20"/>
          <w:szCs w:val="20"/>
        </w:rPr>
      </w:pPr>
    </w:p>
    <w:p w14:paraId="19822405" w14:textId="4847C8AD" w:rsidR="00F51F5E" w:rsidRPr="00565B03" w:rsidRDefault="00AF0311" w:rsidP="0084450A">
      <w:pPr>
        <w:pStyle w:val="Heading1"/>
        <w:rPr>
          <w:rFonts w:asciiTheme="minorHAnsi" w:hAnsiTheme="minorHAnsi" w:cstheme="minorHAnsi"/>
        </w:rPr>
      </w:pPr>
      <w:bookmarkStart w:id="26" w:name="_Toc25652845"/>
      <w:bookmarkStart w:id="27" w:name="_Toc25652900"/>
      <w:bookmarkStart w:id="28" w:name="_Toc28636635"/>
      <w:bookmarkStart w:id="29" w:name="_Toc28636943"/>
      <w:bookmarkStart w:id="30" w:name="_Toc28669770"/>
      <w:bookmarkStart w:id="31" w:name="_Toc29557280"/>
      <w:bookmarkStart w:id="32" w:name="_Toc29557586"/>
      <w:bookmarkStart w:id="33" w:name="_Toc29562117"/>
      <w:bookmarkStart w:id="34" w:name="_Toc29883332"/>
      <w:bookmarkStart w:id="35" w:name="_Toc29903114"/>
      <w:r w:rsidRPr="00565B03">
        <w:rPr>
          <w:rFonts w:asciiTheme="minorHAnsi" w:hAnsiTheme="minorHAnsi" w:cstheme="minorHAnsi"/>
        </w:rPr>
        <w:t>VA Form 22-1995</w:t>
      </w:r>
      <w:bookmarkEnd w:id="26"/>
      <w:bookmarkEnd w:id="27"/>
      <w:bookmarkEnd w:id="28"/>
      <w:bookmarkEnd w:id="29"/>
      <w:bookmarkEnd w:id="30"/>
      <w:bookmarkEnd w:id="31"/>
      <w:bookmarkEnd w:id="32"/>
      <w:bookmarkEnd w:id="33"/>
      <w:bookmarkEnd w:id="34"/>
      <w:bookmarkEnd w:id="35"/>
    </w:p>
    <w:p w14:paraId="04EA63AD" w14:textId="77777777" w:rsidR="00863D71" w:rsidRPr="00565B03" w:rsidRDefault="00863D71" w:rsidP="00863D71">
      <w:pPr>
        <w:rPr>
          <w:rFonts w:asciiTheme="minorHAnsi" w:hAnsiTheme="minorHAnsi" w:cstheme="minorHAnsi"/>
          <w:sz w:val="20"/>
          <w:szCs w:val="20"/>
        </w:rPr>
      </w:pPr>
    </w:p>
    <w:p w14:paraId="638D5147" w14:textId="77777777" w:rsidR="007F29E6" w:rsidRPr="007F29E6" w:rsidRDefault="007F29E6"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39F41DC"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403A11DA" w14:textId="77777777" w:rsidTr="00CA741C">
        <w:trPr>
          <w:trHeight w:val="447"/>
        </w:trPr>
        <w:tc>
          <w:tcPr>
            <w:tcW w:w="3138" w:type="dxa"/>
            <w:shd w:val="clear" w:color="auto" w:fill="CCCCCC"/>
          </w:tcPr>
          <w:p w14:paraId="3FAE99D8"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850D64D"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61ABA979" w14:textId="77777777" w:rsidTr="00CA741C">
        <w:trPr>
          <w:trHeight w:val="429"/>
        </w:trPr>
        <w:tc>
          <w:tcPr>
            <w:tcW w:w="3138" w:type="dxa"/>
            <w:shd w:val="clear" w:color="auto" w:fill="CCCCCC"/>
          </w:tcPr>
          <w:p w14:paraId="0ECBB5C9"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8098E7A" w14:textId="44D6931B" w:rsidR="00F51F5E" w:rsidRPr="00565B03" w:rsidRDefault="00D35D65" w:rsidP="00CA741C">
            <w:pPr>
              <w:rPr>
                <w:rFonts w:asciiTheme="minorHAnsi" w:hAnsiTheme="minorHAnsi" w:cstheme="minorHAnsi"/>
                <w:color w:val="0563C1"/>
                <w:u w:val="single"/>
              </w:rPr>
            </w:pPr>
            <w:hyperlink r:id="rId15" w:history="1">
              <w:r w:rsidR="006F7BCB" w:rsidRPr="00565B03">
                <w:rPr>
                  <w:rStyle w:val="Hyperlink"/>
                  <w:rFonts w:asciiTheme="minorHAnsi" w:hAnsiTheme="minorHAnsi" w:cstheme="minorHAnsi"/>
                </w:rPr>
                <w:t>https://www.va.gov/vaforms/form_detail.asp?formno=22-1995</w:t>
              </w:r>
            </w:hyperlink>
          </w:p>
        </w:tc>
      </w:tr>
      <w:tr w:rsidR="00F51F5E" w:rsidRPr="00565B03" w14:paraId="15C574A9" w14:textId="77777777" w:rsidTr="00CA741C">
        <w:trPr>
          <w:trHeight w:val="429"/>
        </w:trPr>
        <w:tc>
          <w:tcPr>
            <w:tcW w:w="3138" w:type="dxa"/>
            <w:shd w:val="clear" w:color="auto" w:fill="CCCCCC"/>
          </w:tcPr>
          <w:p w14:paraId="119167EB"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24C5780" w14:textId="77777777" w:rsidR="00F51F5E" w:rsidRPr="00565B03" w:rsidRDefault="00F51F5E" w:rsidP="00CA741C">
            <w:pPr>
              <w:rPr>
                <w:rFonts w:asciiTheme="minorHAnsi" w:hAnsiTheme="minorHAnsi" w:cstheme="minorHAnsi"/>
              </w:rPr>
            </w:pPr>
          </w:p>
        </w:tc>
      </w:tr>
      <w:tr w:rsidR="00F51F5E" w:rsidRPr="00565B03" w14:paraId="58A335FA" w14:textId="77777777" w:rsidTr="00CA741C">
        <w:trPr>
          <w:trHeight w:val="429"/>
        </w:trPr>
        <w:tc>
          <w:tcPr>
            <w:tcW w:w="3138" w:type="dxa"/>
            <w:shd w:val="clear" w:color="auto" w:fill="CCCCCC"/>
          </w:tcPr>
          <w:p w14:paraId="531942D9"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0B26554E"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85A8AD8" w14:textId="77777777" w:rsidR="00F51F5E" w:rsidRPr="00565B03" w:rsidRDefault="00F51F5E" w:rsidP="006B6A90"/>
    <w:p w14:paraId="4714C2B8"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098A0B85" w14:textId="77777777" w:rsidR="00F51F5E" w:rsidRPr="00565B03" w:rsidRDefault="00F51F5E" w:rsidP="00F51F5E">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2B7143B2" w14:textId="77777777" w:rsidTr="00CA741C">
        <w:trPr>
          <w:trHeight w:val="427"/>
        </w:trPr>
        <w:tc>
          <w:tcPr>
            <w:tcW w:w="3145" w:type="dxa"/>
            <w:shd w:val="clear" w:color="auto" w:fill="CCCCCC"/>
          </w:tcPr>
          <w:p w14:paraId="0FE89974"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49B121FA" w14:textId="4D29464F" w:rsidR="00F51F5E" w:rsidRPr="00565B03"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6F7BCB" w:rsidRPr="00565B03">
              <w:rPr>
                <w:rFonts w:asciiTheme="minorHAnsi" w:hAnsiTheme="minorHAnsi" w:cstheme="minorHAnsi"/>
                <w:b/>
                <w:bCs/>
                <w:sz w:val="28"/>
                <w:szCs w:val="28"/>
              </w:rPr>
              <w:t>22-1995</w:t>
            </w:r>
          </w:p>
        </w:tc>
      </w:tr>
      <w:tr w:rsidR="00F51F5E" w:rsidRPr="00565B03" w14:paraId="6BB51CEE" w14:textId="77777777" w:rsidTr="00CA741C">
        <w:trPr>
          <w:trHeight w:val="427"/>
        </w:trPr>
        <w:tc>
          <w:tcPr>
            <w:tcW w:w="3145" w:type="dxa"/>
            <w:shd w:val="clear" w:color="auto" w:fill="CCCCCC"/>
          </w:tcPr>
          <w:p w14:paraId="333ECF4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BA2481C" w14:textId="0705316E"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6F7BCB" w:rsidRPr="00565B03">
              <w:rPr>
                <w:rFonts w:asciiTheme="minorHAnsi" w:hAnsiTheme="minorHAnsi" w:cstheme="minorHAnsi"/>
                <w:color w:val="24292E"/>
              </w:rPr>
              <w:t>22</w:t>
            </w:r>
            <w:r w:rsidRPr="00565B03">
              <w:rPr>
                <w:rFonts w:asciiTheme="minorHAnsi" w:hAnsiTheme="minorHAnsi" w:cstheme="minorHAnsi"/>
                <w:color w:val="24292E"/>
              </w:rPr>
              <w:t>-</w:t>
            </w:r>
            <w:r w:rsidR="006F7BCB" w:rsidRPr="00565B03">
              <w:rPr>
                <w:rFonts w:asciiTheme="minorHAnsi" w:hAnsiTheme="minorHAnsi" w:cstheme="minorHAnsi"/>
                <w:color w:val="24292E"/>
              </w:rPr>
              <w:t>1995</w:t>
            </w:r>
            <w:r w:rsidRPr="00565B03">
              <w:rPr>
                <w:rFonts w:asciiTheme="minorHAnsi" w:hAnsiTheme="minorHAnsi" w:cstheme="minorHAnsi"/>
                <w:color w:val="24292E"/>
              </w:rPr>
              <w:t xml:space="preserve"> | Veterans Affairs</w:t>
            </w:r>
          </w:p>
        </w:tc>
      </w:tr>
      <w:tr w:rsidR="00F51F5E" w:rsidRPr="00565B03" w14:paraId="0C07D8F4" w14:textId="77777777" w:rsidTr="00CA741C">
        <w:trPr>
          <w:trHeight w:val="623"/>
        </w:trPr>
        <w:tc>
          <w:tcPr>
            <w:tcW w:w="3145" w:type="dxa"/>
            <w:shd w:val="clear" w:color="auto" w:fill="CCCCCC"/>
          </w:tcPr>
          <w:p w14:paraId="1E23D099"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F06340E" w14:textId="64B712B5"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w:t>
            </w:r>
            <w:r w:rsidR="006F7BCB"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w:t>
            </w:r>
            <w:r w:rsidR="006F7BCB" w:rsidRPr="00565B03">
              <w:rPr>
                <w:rFonts w:asciiTheme="minorHAnsi" w:hAnsiTheme="minorHAnsi" w:cstheme="minorHAnsi"/>
                <w:color w:val="24292E"/>
                <w:sz w:val="20"/>
                <w:szCs w:val="20"/>
              </w:rPr>
              <w:t>1995</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000000"/>
                <w:sz w:val="20"/>
                <w:szCs w:val="20"/>
              </w:rPr>
              <w:t>Request for Change of Program or Place of Training</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Use this VA form if you</w:t>
            </w:r>
            <w:ins w:id="36" w:author="Lee, Jennifer Y." w:date="2020-01-26T18:11:00Z">
              <w:r w:rsidR="00857CF7">
                <w:rPr>
                  <w:rFonts w:asciiTheme="minorHAnsi" w:hAnsiTheme="minorHAnsi" w:cstheme="minorHAnsi"/>
                  <w:color w:val="24292E"/>
                  <w:sz w:val="20"/>
                  <w:szCs w:val="20"/>
                </w:rPr>
                <w:t>’</w:t>
              </w:r>
            </w:ins>
            <w:del w:id="37" w:author="Lee, Jennifer Y." w:date="2020-01-26T18:11:00Z">
              <w:r w:rsidR="006F7BCB" w:rsidRPr="00565B03" w:rsidDel="00857CF7">
                <w:rPr>
                  <w:rFonts w:asciiTheme="minorHAnsi" w:hAnsiTheme="minorHAnsi" w:cstheme="minorHAnsi"/>
                  <w:color w:val="24292E"/>
                  <w:sz w:val="20"/>
                  <w:szCs w:val="20"/>
                </w:rPr>
                <w:delText xml:space="preserve"> a</w:delText>
              </w:r>
            </w:del>
            <w:r w:rsidR="006F7BCB" w:rsidRPr="00565B03">
              <w:rPr>
                <w:rFonts w:asciiTheme="minorHAnsi" w:hAnsiTheme="minorHAnsi" w:cstheme="minorHAnsi"/>
                <w:color w:val="24292E"/>
                <w:sz w:val="20"/>
                <w:szCs w:val="20"/>
              </w:rPr>
              <w:t xml:space="preserve">re receiving benefits under the GI Bill and want to change schools, </w:t>
            </w:r>
            <w:r w:rsidR="006F7BCB" w:rsidRPr="00565B03">
              <w:rPr>
                <w:rFonts w:asciiTheme="minorHAnsi" w:hAnsiTheme="minorHAnsi" w:cstheme="minorHAnsi"/>
                <w:color w:val="323A45"/>
                <w:sz w:val="20"/>
                <w:szCs w:val="20"/>
                <w:shd w:val="clear" w:color="auto" w:fill="FFFFFF"/>
              </w:rPr>
              <w:t>apply for the Edith Nourse Rogers STEM Scholarship</w:t>
            </w:r>
            <w:r w:rsidR="006F7BCB" w:rsidRPr="00565B03">
              <w:rPr>
                <w:rFonts w:asciiTheme="minorHAnsi" w:hAnsiTheme="minorHAnsi" w:cstheme="minorHAnsi"/>
                <w:color w:val="24292E"/>
                <w:sz w:val="20"/>
                <w:szCs w:val="20"/>
              </w:rPr>
              <w:t>, or make other changes to your VA education benefits.</w:t>
            </w:r>
          </w:p>
        </w:tc>
      </w:tr>
      <w:tr w:rsidR="00F51F5E" w:rsidRPr="00565B03" w14:paraId="4CA10BB4" w14:textId="77777777" w:rsidTr="00CA741C">
        <w:trPr>
          <w:trHeight w:val="623"/>
        </w:trPr>
        <w:tc>
          <w:tcPr>
            <w:tcW w:w="3145" w:type="dxa"/>
            <w:shd w:val="clear" w:color="auto" w:fill="CCCCCC"/>
          </w:tcPr>
          <w:p w14:paraId="241AB048" w14:textId="4A5F7956"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2EE97101" w14:textId="1B93A3B4"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w:t>
            </w:r>
            <w:r w:rsidR="006F7BCB"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w:t>
            </w:r>
            <w:r w:rsidR="006F7BCB" w:rsidRPr="00565B03">
              <w:rPr>
                <w:rFonts w:asciiTheme="minorHAnsi" w:hAnsiTheme="minorHAnsi" w:cstheme="minorHAnsi"/>
                <w:color w:val="24292E"/>
                <w:sz w:val="20"/>
                <w:szCs w:val="20"/>
              </w:rPr>
              <w:t>1995</w:t>
            </w:r>
            <w:r w:rsidRPr="00565B03">
              <w:rPr>
                <w:rFonts w:asciiTheme="minorHAnsi" w:hAnsiTheme="minorHAnsi" w:cstheme="minorHAnsi"/>
                <w:color w:val="24292E"/>
                <w:sz w:val="20"/>
                <w:szCs w:val="20"/>
              </w:rPr>
              <w:t>, 2</w:t>
            </w:r>
            <w:r w:rsidR="006F7BCB"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1995</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221995</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request for change of program or place of training</w:t>
            </w:r>
            <w:r w:rsidRPr="00565B03">
              <w:rPr>
                <w:rFonts w:asciiTheme="minorHAnsi" w:hAnsiTheme="minorHAnsi" w:cstheme="minorHAnsi"/>
                <w:color w:val="24292E"/>
                <w:sz w:val="20"/>
                <w:szCs w:val="20"/>
              </w:rPr>
              <w:t xml:space="preserve">, </w:t>
            </w:r>
            <w:r w:rsidR="006F7BCB" w:rsidRPr="00565B03">
              <w:rPr>
                <w:rFonts w:asciiTheme="minorHAnsi" w:hAnsiTheme="minorHAnsi" w:cstheme="minorHAnsi"/>
                <w:color w:val="24292E"/>
                <w:sz w:val="20"/>
                <w:szCs w:val="20"/>
              </w:rPr>
              <w:t>gi bill change school</w:t>
            </w:r>
          </w:p>
        </w:tc>
      </w:tr>
    </w:tbl>
    <w:p w14:paraId="594AD826" w14:textId="77777777" w:rsidR="00F51F5E" w:rsidRPr="00565B03" w:rsidRDefault="00F51F5E" w:rsidP="00F51F5E">
      <w:pPr>
        <w:rPr>
          <w:rFonts w:asciiTheme="minorHAnsi" w:hAnsiTheme="minorHAnsi" w:cstheme="minorHAnsi"/>
        </w:rPr>
      </w:pPr>
    </w:p>
    <w:p w14:paraId="3788D990" w14:textId="77777777" w:rsidR="00F51F5E" w:rsidRPr="00565B03" w:rsidRDefault="00F51F5E" w:rsidP="00F51F5E">
      <w:pPr>
        <w:rPr>
          <w:rFonts w:asciiTheme="minorHAnsi" w:hAnsiTheme="minorHAnsi" w:cstheme="minorHAnsi"/>
        </w:rPr>
      </w:pPr>
    </w:p>
    <w:p w14:paraId="787E9721" w14:textId="77777777" w:rsidR="00863D71" w:rsidRPr="00565B03" w:rsidRDefault="00863D71" w:rsidP="00863D71">
      <w:pPr>
        <w:rPr>
          <w:rFonts w:asciiTheme="minorHAnsi" w:hAnsiTheme="minorHAnsi" w:cstheme="minorHAnsi"/>
          <w:b/>
          <w:bCs/>
          <w:color w:val="C00000"/>
        </w:rPr>
      </w:pPr>
      <w:r w:rsidRPr="00565B03">
        <w:rPr>
          <w:rFonts w:asciiTheme="minorHAnsi" w:hAnsiTheme="minorHAnsi" w:cstheme="minorHAnsi"/>
          <w:b/>
          <w:bCs/>
          <w:color w:val="C00000"/>
        </w:rPr>
        <w:t>Content</w:t>
      </w:r>
    </w:p>
    <w:p w14:paraId="0C458C9B" w14:textId="13C9D82E" w:rsidR="004F734F" w:rsidRPr="00565B03" w:rsidRDefault="004F734F" w:rsidP="004A62BD">
      <w:pPr>
        <w:rPr>
          <w:rFonts w:asciiTheme="minorHAnsi" w:hAnsiTheme="minorHAnsi" w:cstheme="minorHAnsi"/>
          <w:b/>
          <w:bCs/>
          <w:sz w:val="28"/>
          <w:szCs w:val="28"/>
        </w:rPr>
      </w:pPr>
      <w:r w:rsidRPr="00565B03">
        <w:rPr>
          <w:rFonts w:asciiTheme="minorHAnsi" w:hAnsiTheme="minorHAnsi" w:cstheme="minorHAnsi"/>
          <w:b/>
          <w:bCs/>
          <w:sz w:val="28"/>
          <w:szCs w:val="28"/>
        </w:rPr>
        <w:t>H1:</w:t>
      </w:r>
      <w:r w:rsidRPr="00565B03">
        <w:rPr>
          <w:rFonts w:asciiTheme="minorHAnsi" w:hAnsiTheme="minorHAnsi" w:cstheme="minorHAnsi"/>
          <w:b/>
          <w:bCs/>
          <w:sz w:val="28"/>
          <w:szCs w:val="28"/>
        </w:rPr>
        <w:tab/>
        <w:t>VA Form 22-1995</w:t>
      </w:r>
    </w:p>
    <w:p w14:paraId="3D702586" w14:textId="18BAEA83" w:rsidR="004A62BD" w:rsidRPr="00565B03" w:rsidRDefault="004F734F" w:rsidP="004F734F">
      <w:pPr>
        <w:rPr>
          <w:rFonts w:asciiTheme="minorHAnsi" w:hAnsiTheme="minorHAnsi" w:cstheme="minorHAnsi"/>
          <w:b/>
          <w:bCs/>
          <w:sz w:val="28"/>
          <w:szCs w:val="28"/>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4A62BD" w:rsidRPr="00565B03">
        <w:rPr>
          <w:rFonts w:asciiTheme="minorHAnsi" w:hAnsiTheme="minorHAnsi" w:cstheme="minorHAnsi"/>
          <w:b/>
          <w:bCs/>
          <w:color w:val="000000"/>
        </w:rPr>
        <w:t>Request for Change of Program or Place of Training</w:t>
      </w:r>
    </w:p>
    <w:p w14:paraId="16C9C015" w14:textId="77777777" w:rsidR="00D925DC" w:rsidRPr="00565B03" w:rsidRDefault="00D925DC">
      <w:pPr>
        <w:rPr>
          <w:rFonts w:asciiTheme="minorHAnsi" w:hAnsiTheme="minorHAnsi" w:cstheme="minorHAnsi"/>
          <w:color w:val="000000" w:themeColor="text1"/>
          <w:sz w:val="20"/>
          <w:szCs w:val="20"/>
        </w:rPr>
      </w:pPr>
    </w:p>
    <w:p w14:paraId="47E01548" w14:textId="51681AFA" w:rsidR="00C756FC" w:rsidRPr="00565B03" w:rsidRDefault="004A62BD" w:rsidP="00C756FC">
      <w:pPr>
        <w:rPr>
          <w:rFonts w:asciiTheme="minorHAnsi" w:hAnsiTheme="minorHAnsi" w:cstheme="minorHAnsi"/>
          <w:color w:val="000000"/>
          <w:sz w:val="20"/>
          <w:szCs w:val="20"/>
        </w:rPr>
      </w:pPr>
      <w:r w:rsidRPr="00565B03">
        <w:rPr>
          <w:rFonts w:asciiTheme="minorHAnsi" w:hAnsiTheme="minorHAnsi" w:cstheme="minorHAnsi"/>
          <w:b/>
          <w:bCs/>
          <w:color w:val="000000" w:themeColor="text1"/>
          <w:sz w:val="20"/>
          <w:szCs w:val="20"/>
        </w:rPr>
        <w:t>Related to:</w:t>
      </w:r>
      <w:r w:rsidRPr="00565B03">
        <w:rPr>
          <w:rFonts w:asciiTheme="minorHAnsi" w:hAnsiTheme="minorHAnsi" w:cstheme="minorHAnsi"/>
          <w:color w:val="000000" w:themeColor="text1"/>
          <w:sz w:val="20"/>
          <w:szCs w:val="20"/>
        </w:rPr>
        <w:t xml:space="preserve"> </w:t>
      </w:r>
      <w:r w:rsidR="00C756FC" w:rsidRPr="00565B03">
        <w:rPr>
          <w:rFonts w:asciiTheme="minorHAnsi" w:hAnsiTheme="minorHAnsi" w:cstheme="minorHAnsi"/>
          <w:color w:val="000000" w:themeColor="text1"/>
          <w:sz w:val="20"/>
          <w:szCs w:val="20"/>
        </w:rPr>
        <w:t xml:space="preserve"> </w:t>
      </w:r>
      <w:r w:rsidR="0092030C">
        <w:rPr>
          <w:rFonts w:asciiTheme="minorHAnsi" w:hAnsiTheme="minorHAnsi" w:cstheme="minorHAnsi"/>
          <w:color w:val="000000" w:themeColor="text1"/>
          <w:sz w:val="20"/>
          <w:szCs w:val="20"/>
        </w:rPr>
        <w:t>&lt;</w:t>
      </w:r>
      <w:r w:rsidR="00C756FC" w:rsidRPr="00565B03">
        <w:rPr>
          <w:rFonts w:asciiTheme="minorHAnsi" w:hAnsiTheme="minorHAnsi" w:cstheme="minorHAnsi"/>
          <w:color w:val="000000"/>
          <w:sz w:val="20"/>
          <w:szCs w:val="20"/>
        </w:rPr>
        <w:t>Education</w:t>
      </w:r>
      <w:r w:rsidR="005E1DD3">
        <w:rPr>
          <w:rFonts w:asciiTheme="minorHAnsi" w:hAnsiTheme="minorHAnsi" w:cstheme="minorHAnsi"/>
          <w:color w:val="000000"/>
          <w:sz w:val="20"/>
          <w:szCs w:val="20"/>
        </w:rPr>
        <w:t xml:space="preserve"> and training</w:t>
      </w:r>
      <w:r w:rsidR="0092030C">
        <w:rPr>
          <w:rFonts w:asciiTheme="minorHAnsi" w:hAnsiTheme="minorHAnsi" w:cstheme="minorHAnsi"/>
          <w:color w:val="000000"/>
          <w:sz w:val="20"/>
          <w:szCs w:val="20"/>
        </w:rPr>
        <w:t>&gt;</w:t>
      </w:r>
    </w:p>
    <w:p w14:paraId="50517FB4" w14:textId="374BCE2F" w:rsidR="00C756FC" w:rsidRPr="00565B03" w:rsidRDefault="00C756FC">
      <w:pPr>
        <w:rPr>
          <w:rFonts w:asciiTheme="minorHAnsi" w:hAnsiTheme="minorHAnsi" w:cstheme="minorHAnsi"/>
          <w:color w:val="000000" w:themeColor="text1"/>
          <w:sz w:val="20"/>
          <w:szCs w:val="20"/>
        </w:rPr>
      </w:pPr>
    </w:p>
    <w:p w14:paraId="4C75423C" w14:textId="4D48242F" w:rsidR="00C756FC" w:rsidRPr="00565B03" w:rsidRDefault="00C756FC" w:rsidP="00C756FC">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7230353B" w14:textId="104012B5" w:rsidR="00C756FC" w:rsidRPr="00565B03" w:rsidRDefault="00C756FC" w:rsidP="00C756FC">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D4278D">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form if you</w:t>
      </w:r>
      <w:r w:rsidR="00783872">
        <w:rPr>
          <w:rFonts w:asciiTheme="minorHAnsi" w:hAnsiTheme="minorHAnsi" w:cstheme="minorHAnsi"/>
          <w:color w:val="000000"/>
          <w:sz w:val="20"/>
          <w:szCs w:val="20"/>
        </w:rPr>
        <w:t>’</w:t>
      </w:r>
      <w:r w:rsidRPr="00565B03">
        <w:rPr>
          <w:rFonts w:asciiTheme="minorHAnsi" w:hAnsiTheme="minorHAnsi" w:cstheme="minorHAnsi"/>
          <w:color w:val="000000"/>
          <w:sz w:val="20"/>
          <w:szCs w:val="20"/>
        </w:rPr>
        <w:t>re:</w:t>
      </w:r>
    </w:p>
    <w:p w14:paraId="66D8D113" w14:textId="304F6DB3" w:rsidR="00C756FC" w:rsidRPr="00565B03"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565B03">
        <w:rPr>
          <w:rFonts w:asciiTheme="minorHAnsi" w:hAnsiTheme="minorHAnsi" w:cstheme="minorHAnsi"/>
          <w:color w:val="000000"/>
          <w:sz w:val="20"/>
          <w:szCs w:val="20"/>
        </w:rPr>
        <w:t>C</w:t>
      </w:r>
      <w:r w:rsidRPr="00565B03">
        <w:rPr>
          <w:rFonts w:asciiTheme="minorHAnsi" w:hAnsiTheme="minorHAnsi" w:cstheme="minorHAnsi"/>
          <w:color w:val="323A45"/>
          <w:sz w:val="20"/>
          <w:szCs w:val="20"/>
          <w:shd w:val="clear" w:color="auto" w:fill="FFFFFF"/>
        </w:rPr>
        <w:t>hanging schools or your educational, professional or vocational goal</w:t>
      </w:r>
    </w:p>
    <w:p w14:paraId="497ACB31" w14:textId="345D613E" w:rsidR="00C756FC" w:rsidRPr="00565B03"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565B03">
        <w:rPr>
          <w:rFonts w:asciiTheme="minorHAnsi" w:hAnsiTheme="minorHAnsi" w:cstheme="minorHAnsi"/>
          <w:color w:val="323A45"/>
          <w:sz w:val="20"/>
          <w:szCs w:val="20"/>
          <w:shd w:val="clear" w:color="auto" w:fill="FFFFFF"/>
        </w:rPr>
        <w:t>Reentering a program that you previously left due to issues with attendance, progress</w:t>
      </w:r>
      <w:ins w:id="38" w:author="Lee, Jennifer Y." w:date="2020-01-26T18:10:00Z">
        <w:r w:rsidR="00857CF7">
          <w:rPr>
            <w:rFonts w:asciiTheme="minorHAnsi" w:hAnsiTheme="minorHAnsi" w:cstheme="minorHAnsi"/>
            <w:color w:val="323A45"/>
            <w:sz w:val="20"/>
            <w:szCs w:val="20"/>
            <w:shd w:val="clear" w:color="auto" w:fill="FFFFFF"/>
          </w:rPr>
          <w:t>,</w:t>
        </w:r>
      </w:ins>
      <w:r w:rsidRPr="00565B03">
        <w:rPr>
          <w:rFonts w:asciiTheme="minorHAnsi" w:hAnsiTheme="minorHAnsi" w:cstheme="minorHAnsi"/>
          <w:color w:val="323A45"/>
          <w:sz w:val="20"/>
          <w:szCs w:val="20"/>
          <w:shd w:val="clear" w:color="auto" w:fill="FFFFFF"/>
        </w:rPr>
        <w:t xml:space="preserve"> or conduct</w:t>
      </w:r>
    </w:p>
    <w:p w14:paraId="3B199EF1" w14:textId="4FA115CD" w:rsidR="00C756FC" w:rsidRPr="00565B03" w:rsidRDefault="009C067E" w:rsidP="00C756FC">
      <w:pPr>
        <w:pStyle w:val="ListParagraph"/>
        <w:numPr>
          <w:ilvl w:val="0"/>
          <w:numId w:val="2"/>
        </w:numPr>
        <w:rPr>
          <w:rFonts w:asciiTheme="minorHAnsi" w:hAnsiTheme="minorHAnsi" w:cstheme="minorHAnsi"/>
          <w:color w:val="323A45"/>
          <w:sz w:val="20"/>
          <w:szCs w:val="20"/>
          <w:shd w:val="clear" w:color="auto" w:fill="FFFFFF"/>
        </w:rPr>
      </w:pPr>
      <w:r w:rsidRPr="00565B03">
        <w:rPr>
          <w:rFonts w:asciiTheme="minorHAnsi" w:hAnsiTheme="minorHAnsi" w:cstheme="minorHAnsi"/>
          <w:color w:val="323A45"/>
          <w:sz w:val="20"/>
          <w:szCs w:val="20"/>
          <w:shd w:val="clear" w:color="auto" w:fill="FFFFFF"/>
        </w:rPr>
        <w:t>R</w:t>
      </w:r>
      <w:r w:rsidR="00C756FC" w:rsidRPr="00565B03">
        <w:rPr>
          <w:rFonts w:asciiTheme="minorHAnsi" w:hAnsiTheme="minorHAnsi" w:cstheme="minorHAnsi"/>
          <w:color w:val="323A45"/>
          <w:sz w:val="20"/>
          <w:szCs w:val="20"/>
          <w:shd w:val="clear" w:color="auto" w:fill="FFFFFF"/>
        </w:rPr>
        <w:t xml:space="preserve">eturning to active duty and want to receive the same benefits you were receiving as a </w:t>
      </w:r>
      <w:r w:rsidR="00901DF2" w:rsidRPr="00565B03">
        <w:rPr>
          <w:rFonts w:asciiTheme="minorHAnsi" w:hAnsiTheme="minorHAnsi" w:cstheme="minorHAnsi"/>
          <w:color w:val="323A45"/>
          <w:sz w:val="20"/>
          <w:szCs w:val="20"/>
          <w:shd w:val="clear" w:color="auto" w:fill="FFFFFF"/>
        </w:rPr>
        <w:t>V</w:t>
      </w:r>
      <w:r w:rsidR="00C756FC" w:rsidRPr="00565B03">
        <w:rPr>
          <w:rFonts w:asciiTheme="minorHAnsi" w:hAnsiTheme="minorHAnsi" w:cstheme="minorHAnsi"/>
          <w:color w:val="323A45"/>
          <w:sz w:val="20"/>
          <w:szCs w:val="20"/>
          <w:shd w:val="clear" w:color="auto" w:fill="FFFFFF"/>
        </w:rPr>
        <w:t>eteran</w:t>
      </w:r>
    </w:p>
    <w:p w14:paraId="7484E440" w14:textId="2138F81D" w:rsidR="00C756FC" w:rsidRPr="00565B03" w:rsidRDefault="00A17F78" w:rsidP="00C756FC">
      <w:pPr>
        <w:pStyle w:val="ListParagraph"/>
        <w:numPr>
          <w:ilvl w:val="0"/>
          <w:numId w:val="2"/>
        </w:numPr>
        <w:rPr>
          <w:rFonts w:asciiTheme="minorHAnsi" w:hAnsiTheme="minorHAnsi" w:cstheme="minorHAnsi"/>
          <w:color w:val="323A45"/>
          <w:sz w:val="20"/>
          <w:szCs w:val="20"/>
          <w:shd w:val="clear" w:color="auto" w:fill="FFFFFF"/>
        </w:rPr>
      </w:pPr>
      <w:r>
        <w:rPr>
          <w:rFonts w:asciiTheme="minorHAnsi" w:hAnsiTheme="minorHAnsi" w:cstheme="minorHAnsi"/>
          <w:color w:val="323A45"/>
          <w:sz w:val="20"/>
          <w:szCs w:val="20"/>
          <w:shd w:val="clear" w:color="auto" w:fill="FFFFFF"/>
        </w:rPr>
        <w:t>About to exhaust (use up)</w:t>
      </w:r>
      <w:r w:rsidRPr="00565B03">
        <w:rPr>
          <w:rFonts w:asciiTheme="minorHAnsi" w:hAnsiTheme="minorHAnsi" w:cstheme="minorHAnsi"/>
          <w:color w:val="323A45"/>
          <w:sz w:val="20"/>
          <w:szCs w:val="20"/>
          <w:shd w:val="clear" w:color="auto" w:fill="FFFFFF"/>
        </w:rPr>
        <w:t xml:space="preserve"> </w:t>
      </w:r>
      <w:r w:rsidR="009C067E" w:rsidRPr="00565B03">
        <w:rPr>
          <w:rFonts w:asciiTheme="minorHAnsi" w:hAnsiTheme="minorHAnsi" w:cstheme="minorHAnsi"/>
          <w:color w:val="323A45"/>
          <w:sz w:val="20"/>
          <w:szCs w:val="20"/>
          <w:shd w:val="clear" w:color="auto" w:fill="FFFFFF"/>
        </w:rPr>
        <w:t>your Post-9/11 GI Bill benefits and want to apply for the Edith Nourse Rogers STEM Scholarship</w:t>
      </w:r>
    </w:p>
    <w:p w14:paraId="06D1F703" w14:textId="1EEADFBC" w:rsidR="00C756FC" w:rsidRPr="00565B03" w:rsidRDefault="00D35D65" w:rsidP="00C756FC">
      <w:pPr>
        <w:rPr>
          <w:rFonts w:asciiTheme="minorHAnsi" w:hAnsiTheme="minorHAnsi" w:cstheme="minorHAnsi"/>
          <w:color w:val="323A45"/>
          <w:sz w:val="20"/>
          <w:szCs w:val="20"/>
          <w:shd w:val="clear" w:color="auto" w:fill="FFFFFF"/>
        </w:rPr>
      </w:pPr>
      <w:hyperlink r:id="rId16" w:history="1">
        <w:r w:rsidR="00C756FC" w:rsidRPr="00565B03">
          <w:rPr>
            <w:rStyle w:val="Hyperlink"/>
            <w:rFonts w:asciiTheme="minorHAnsi" w:hAnsiTheme="minorHAnsi" w:cstheme="minorHAnsi"/>
            <w:sz w:val="20"/>
            <w:szCs w:val="20"/>
            <w:shd w:val="clear" w:color="auto" w:fill="FFFFFF"/>
          </w:rPr>
          <w:t xml:space="preserve">Download </w:t>
        </w:r>
        <w:r w:rsidR="00C76FEB" w:rsidRPr="00565B03">
          <w:rPr>
            <w:rStyle w:val="Hyperlink"/>
            <w:rFonts w:asciiTheme="minorHAnsi" w:hAnsiTheme="minorHAnsi" w:cstheme="minorHAnsi"/>
            <w:sz w:val="20"/>
            <w:szCs w:val="20"/>
            <w:shd w:val="clear" w:color="auto" w:fill="FFFFFF"/>
          </w:rPr>
          <w:t>VA F</w:t>
        </w:r>
        <w:r w:rsidR="00C756FC" w:rsidRPr="00565B03">
          <w:rPr>
            <w:rStyle w:val="Hyperlink"/>
            <w:rFonts w:asciiTheme="minorHAnsi" w:hAnsiTheme="minorHAnsi" w:cstheme="minorHAnsi"/>
            <w:sz w:val="20"/>
            <w:szCs w:val="20"/>
            <w:shd w:val="clear" w:color="auto" w:fill="FFFFFF"/>
          </w:rPr>
          <w:t>orm</w:t>
        </w:r>
        <w:r w:rsidR="00C76FEB" w:rsidRPr="00565B03">
          <w:rPr>
            <w:rStyle w:val="Hyperlink"/>
            <w:rFonts w:asciiTheme="minorHAnsi" w:hAnsiTheme="minorHAnsi" w:cstheme="minorHAnsi"/>
            <w:sz w:val="20"/>
            <w:szCs w:val="20"/>
            <w:shd w:val="clear" w:color="auto" w:fill="FFFFFF"/>
          </w:rPr>
          <w:t xml:space="preserve"> 22-1995</w:t>
        </w:r>
        <w:r w:rsidR="00C756FC"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C756FC" w:rsidRPr="00565B03">
          <w:rPr>
            <w:rStyle w:val="Hyperlink"/>
            <w:rFonts w:asciiTheme="minorHAnsi" w:hAnsiTheme="minorHAnsi" w:cstheme="minorHAnsi"/>
            <w:sz w:val="20"/>
            <w:szCs w:val="20"/>
            <w:shd w:val="clear" w:color="auto" w:fill="FFFFFF"/>
          </w:rPr>
          <w:t>)</w:t>
        </w:r>
      </w:hyperlink>
    </w:p>
    <w:p w14:paraId="3FFDEA42" w14:textId="77777777" w:rsidR="00C756FC" w:rsidRPr="00565B03" w:rsidRDefault="00C756FC" w:rsidP="00C756FC">
      <w:pPr>
        <w:rPr>
          <w:rFonts w:asciiTheme="minorHAnsi" w:hAnsiTheme="minorHAnsi" w:cstheme="minorHAnsi"/>
          <w:color w:val="323A45"/>
          <w:sz w:val="20"/>
          <w:szCs w:val="20"/>
          <w:shd w:val="clear" w:color="auto" w:fill="FFFFFF"/>
        </w:rPr>
      </w:pPr>
    </w:p>
    <w:p w14:paraId="0B10BA59" w14:textId="21933240" w:rsidR="00C756FC" w:rsidRPr="00565B03" w:rsidRDefault="00E024BF" w:rsidP="00C756FC">
      <w:pPr>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Or </w:t>
      </w:r>
      <w:r w:rsidR="00C6185B">
        <w:rPr>
          <w:rFonts w:asciiTheme="minorHAnsi" w:hAnsiTheme="minorHAnsi" w:cstheme="minorHAnsi"/>
          <w:b/>
          <w:bCs/>
          <w:color w:val="000000"/>
          <w:sz w:val="22"/>
          <w:szCs w:val="22"/>
        </w:rPr>
        <w:t>use the</w:t>
      </w:r>
      <w:r w:rsidR="00C756FC" w:rsidRPr="00565B03">
        <w:rPr>
          <w:rFonts w:asciiTheme="minorHAnsi" w:hAnsiTheme="minorHAnsi" w:cstheme="minorHAnsi"/>
          <w:b/>
          <w:bCs/>
          <w:color w:val="000000"/>
          <w:sz w:val="22"/>
          <w:szCs w:val="22"/>
        </w:rPr>
        <w:t xml:space="preserve"> online tool</w:t>
      </w:r>
    </w:p>
    <w:p w14:paraId="240D7552" w14:textId="1BC2D066" w:rsidR="009C067E" w:rsidRPr="00565B03" w:rsidRDefault="00754C30" w:rsidP="00C756FC">
      <w:pPr>
        <w:rPr>
          <w:rFonts w:asciiTheme="minorHAnsi" w:hAnsiTheme="minorHAnsi" w:cstheme="minorHAnsi"/>
          <w:color w:val="000000"/>
          <w:sz w:val="20"/>
          <w:szCs w:val="20"/>
        </w:rPr>
      </w:pPr>
      <w:r>
        <w:rPr>
          <w:rFonts w:asciiTheme="minorHAnsi" w:hAnsiTheme="minorHAnsi" w:cstheme="minorHAnsi"/>
          <w:color w:val="000000"/>
          <w:sz w:val="20"/>
          <w:szCs w:val="20"/>
        </w:rPr>
        <w:t>You can s</w:t>
      </w:r>
      <w:r w:rsidR="00C6185B">
        <w:rPr>
          <w:rFonts w:asciiTheme="minorHAnsi" w:hAnsiTheme="minorHAnsi" w:cstheme="minorHAnsi"/>
          <w:color w:val="000000"/>
          <w:sz w:val="20"/>
          <w:szCs w:val="20"/>
        </w:rPr>
        <w:t>ubmit</w:t>
      </w:r>
      <w:r w:rsidR="00C6185B" w:rsidRPr="00565B03">
        <w:rPr>
          <w:rFonts w:asciiTheme="minorHAnsi" w:hAnsiTheme="minorHAnsi" w:cstheme="minorHAnsi"/>
          <w:color w:val="000000"/>
          <w:sz w:val="20"/>
          <w:szCs w:val="20"/>
        </w:rPr>
        <w:t xml:space="preserve"> </w:t>
      </w:r>
      <w:r w:rsidR="00C756FC" w:rsidRPr="00565B03">
        <w:rPr>
          <w:rFonts w:asciiTheme="minorHAnsi" w:hAnsiTheme="minorHAnsi" w:cstheme="minorHAnsi"/>
          <w:color w:val="000000"/>
          <w:sz w:val="20"/>
          <w:szCs w:val="20"/>
        </w:rPr>
        <w:t xml:space="preserve">your </w:t>
      </w:r>
      <w:r w:rsidR="009C067E" w:rsidRPr="00565B03">
        <w:rPr>
          <w:rFonts w:asciiTheme="minorHAnsi" w:hAnsiTheme="minorHAnsi" w:cstheme="minorHAnsi"/>
          <w:color w:val="000000"/>
          <w:sz w:val="20"/>
          <w:szCs w:val="20"/>
        </w:rPr>
        <w:t>request</w:t>
      </w:r>
      <w:r w:rsidR="00C756FC" w:rsidRPr="00565B03">
        <w:rPr>
          <w:rFonts w:asciiTheme="minorHAnsi" w:hAnsiTheme="minorHAnsi" w:cstheme="minorHAnsi"/>
          <w:color w:val="000000"/>
          <w:sz w:val="20"/>
          <w:szCs w:val="20"/>
        </w:rPr>
        <w:t xml:space="preserve"> online instead </w:t>
      </w:r>
      <w:r w:rsidR="00622E1C" w:rsidRPr="00565B03">
        <w:rPr>
          <w:rFonts w:asciiTheme="minorHAnsi" w:hAnsiTheme="minorHAnsi" w:cstheme="minorHAnsi"/>
          <w:color w:val="000000"/>
          <w:sz w:val="20"/>
          <w:szCs w:val="20"/>
        </w:rPr>
        <w:t>of filling out and sending us the paper form</w:t>
      </w:r>
      <w:r w:rsidR="009C067E" w:rsidRPr="00565B03">
        <w:rPr>
          <w:rFonts w:asciiTheme="minorHAnsi" w:hAnsiTheme="minorHAnsi" w:cstheme="minorHAnsi"/>
          <w:color w:val="000000"/>
          <w:sz w:val="20"/>
          <w:szCs w:val="20"/>
        </w:rPr>
        <w:t>.</w:t>
      </w:r>
    </w:p>
    <w:p w14:paraId="1BC9B00A" w14:textId="00D69BEA" w:rsidR="00C756FC" w:rsidRPr="00565B03" w:rsidRDefault="00D35D65" w:rsidP="00C756FC">
      <w:pPr>
        <w:rPr>
          <w:rFonts w:asciiTheme="minorHAnsi" w:hAnsiTheme="minorHAnsi" w:cstheme="minorHAnsi"/>
          <w:color w:val="000000"/>
          <w:sz w:val="20"/>
          <w:szCs w:val="20"/>
        </w:rPr>
      </w:pPr>
      <w:hyperlink r:id="rId17" w:history="1">
        <w:r w:rsidR="00C756FC" w:rsidRPr="00565B03">
          <w:rPr>
            <w:rStyle w:val="Hyperlink"/>
            <w:rFonts w:asciiTheme="minorHAnsi" w:hAnsiTheme="minorHAnsi" w:cstheme="minorHAnsi"/>
            <w:sz w:val="20"/>
            <w:szCs w:val="20"/>
          </w:rPr>
          <w:t>Go to the online tool</w:t>
        </w:r>
      </w:hyperlink>
      <w:r w:rsidR="00C756FC" w:rsidRPr="00565B03">
        <w:rPr>
          <w:rFonts w:asciiTheme="minorHAnsi" w:hAnsiTheme="minorHAnsi" w:cstheme="minorHAnsi"/>
          <w:color w:val="000000"/>
          <w:sz w:val="20"/>
          <w:szCs w:val="20"/>
        </w:rPr>
        <w:t xml:space="preserve"> &gt;</w:t>
      </w:r>
    </w:p>
    <w:p w14:paraId="237342F5" w14:textId="77777777" w:rsidR="00C756FC" w:rsidRPr="00565B03" w:rsidRDefault="00C756FC" w:rsidP="00C756FC">
      <w:pPr>
        <w:rPr>
          <w:rFonts w:asciiTheme="minorHAnsi" w:hAnsiTheme="minorHAnsi" w:cstheme="minorHAnsi"/>
          <w:color w:val="000000"/>
          <w:sz w:val="20"/>
          <w:szCs w:val="20"/>
        </w:rPr>
      </w:pPr>
    </w:p>
    <w:p w14:paraId="17DC63E2" w14:textId="77777777" w:rsidR="00C756FC" w:rsidRPr="00565B03" w:rsidRDefault="00C756FC" w:rsidP="00C756FC">
      <w:pPr>
        <w:rPr>
          <w:rFonts w:asciiTheme="minorHAnsi" w:hAnsiTheme="minorHAnsi" w:cstheme="minorHAnsi"/>
          <w:b/>
          <w:bCs/>
          <w:color w:val="000000"/>
          <w:sz w:val="20"/>
          <w:szCs w:val="20"/>
        </w:rPr>
      </w:pPr>
    </w:p>
    <w:p w14:paraId="29709515" w14:textId="7D6846E9" w:rsidR="00A05402" w:rsidRPr="00857CF7" w:rsidRDefault="00847D01" w:rsidP="00A05402">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C756FC" w:rsidRPr="00565B03">
        <w:rPr>
          <w:rFonts w:asciiTheme="minorHAnsi" w:hAnsiTheme="minorHAnsi" w:cstheme="minorHAnsi"/>
          <w:b/>
          <w:bCs/>
          <w:color w:val="000000"/>
        </w:rPr>
        <w:t>Helpful links</w:t>
      </w:r>
      <w:r w:rsidR="008F5BDA">
        <w:rPr>
          <w:rFonts w:asciiTheme="minorHAnsi" w:hAnsiTheme="minorHAnsi" w:cstheme="minorHAnsi"/>
          <w:b/>
          <w:bCs/>
          <w:color w:val="000000"/>
        </w:rPr>
        <w:t xml:space="preserve"> related to </w:t>
      </w:r>
      <w:r w:rsidR="00CC0F2A" w:rsidRPr="00CC0F2A">
        <w:rPr>
          <w:rFonts w:asciiTheme="minorHAnsi" w:hAnsiTheme="minorHAnsi" w:cstheme="minorHAnsi"/>
          <w:b/>
          <w:bCs/>
          <w:color w:val="24292E"/>
        </w:rPr>
        <w:t>VA Form 22-1995</w:t>
      </w:r>
    </w:p>
    <w:p w14:paraId="0625BAB3" w14:textId="77777777" w:rsidR="00A05402" w:rsidRPr="00A05402" w:rsidRDefault="00D35D65" w:rsidP="00A05402">
      <w:pPr>
        <w:rPr>
          <w:rFonts w:asciiTheme="minorHAnsi" w:hAnsiTheme="minorHAnsi" w:cstheme="minorHAnsi"/>
          <w:sz w:val="20"/>
          <w:szCs w:val="20"/>
        </w:rPr>
      </w:pPr>
      <w:hyperlink r:id="rId18" w:history="1">
        <w:r w:rsidR="00A05402" w:rsidRPr="00A05402">
          <w:rPr>
            <w:rStyle w:val="Hyperlink"/>
            <w:rFonts w:asciiTheme="minorHAnsi" w:hAnsiTheme="minorHAnsi" w:cstheme="minorHAnsi"/>
            <w:sz w:val="20"/>
            <w:szCs w:val="20"/>
          </w:rPr>
          <w:t>GI Bill and other education benefit eligibility</w:t>
        </w:r>
      </w:hyperlink>
    </w:p>
    <w:p w14:paraId="70782A42" w14:textId="77777777" w:rsidR="00A05402" w:rsidRPr="00A05402"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A05402">
        <w:rPr>
          <w:rFonts w:asciiTheme="minorHAnsi" w:hAnsiTheme="minorHAnsi" w:cstheme="minorHAnsi"/>
          <w:color w:val="323A45"/>
          <w:sz w:val="20"/>
          <w:szCs w:val="20"/>
        </w:rPr>
        <w:t>Learn about GI Bill eligibility requirements and find out if you can get these benefits. VA education benefits can help you pay your tuition, pick out a school, choose a career, and more.</w:t>
      </w:r>
    </w:p>
    <w:p w14:paraId="3AED8BDC" w14:textId="6A60DD4E" w:rsidR="00A05402" w:rsidRPr="00A05402" w:rsidRDefault="00D35D65" w:rsidP="00A05402">
      <w:pPr>
        <w:rPr>
          <w:rFonts w:asciiTheme="minorHAnsi" w:hAnsiTheme="minorHAnsi" w:cstheme="minorHAnsi"/>
          <w:sz w:val="20"/>
          <w:szCs w:val="20"/>
        </w:rPr>
      </w:pPr>
      <w:hyperlink r:id="rId19" w:history="1">
        <w:r w:rsidR="00A05402" w:rsidRPr="00A05402">
          <w:rPr>
            <w:rStyle w:val="Hyperlink"/>
            <w:rFonts w:asciiTheme="minorHAnsi" w:hAnsiTheme="minorHAnsi" w:cstheme="minorHAnsi"/>
            <w:sz w:val="20"/>
            <w:szCs w:val="20"/>
          </w:rPr>
          <w:t>How to apply for the GI Bill and related benefits</w:t>
        </w:r>
      </w:hyperlink>
    </w:p>
    <w:p w14:paraId="5A5AB293" w14:textId="32A60F52" w:rsidR="00847D01" w:rsidRPr="00A05402"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A05402">
        <w:rPr>
          <w:rFonts w:asciiTheme="minorHAnsi" w:hAnsiTheme="minorHAnsi" w:cstheme="minorHAnsi"/>
          <w:color w:val="323A45"/>
          <w:sz w:val="20"/>
          <w:szCs w:val="20"/>
        </w:rPr>
        <w:lastRenderedPageBreak/>
        <w:t>Find out how to apply for the GI Bill and other VA education benefits as a Veteran, service member, or qualified family member.</w:t>
      </w:r>
    </w:p>
    <w:p w14:paraId="3E21093F" w14:textId="11AD17D7" w:rsidR="00847D01" w:rsidRPr="00565B03" w:rsidRDefault="00D35D65" w:rsidP="00847D01">
      <w:pPr>
        <w:rPr>
          <w:rFonts w:asciiTheme="minorHAnsi" w:hAnsiTheme="minorHAnsi" w:cstheme="minorHAnsi"/>
          <w:color w:val="2E2E2E"/>
          <w:sz w:val="20"/>
          <w:szCs w:val="20"/>
          <w:shd w:val="clear" w:color="auto" w:fill="FFFFFF"/>
        </w:rPr>
      </w:pPr>
      <w:hyperlink r:id="rId20" w:history="1">
        <w:r w:rsidR="00847D01" w:rsidRPr="00565B03">
          <w:rPr>
            <w:rStyle w:val="Hyperlink"/>
            <w:rFonts w:asciiTheme="minorHAnsi" w:hAnsiTheme="minorHAnsi" w:cstheme="minorHAnsi"/>
            <w:sz w:val="20"/>
            <w:szCs w:val="20"/>
            <w:shd w:val="clear" w:color="auto" w:fill="FFFFFF"/>
          </w:rPr>
          <w:t>Edith Nourse Rogers STEM Scholarship</w:t>
        </w:r>
      </w:hyperlink>
      <w:r w:rsidR="00847D01" w:rsidRPr="00565B03">
        <w:rPr>
          <w:rFonts w:asciiTheme="minorHAnsi" w:hAnsiTheme="minorHAnsi" w:cstheme="minorHAnsi"/>
          <w:color w:val="2E2E2E"/>
          <w:sz w:val="20"/>
          <w:szCs w:val="20"/>
          <w:shd w:val="clear" w:color="auto" w:fill="FFFFFF"/>
        </w:rPr>
        <w:t xml:space="preserve"> </w:t>
      </w:r>
    </w:p>
    <w:p w14:paraId="0D65CE18" w14:textId="75F12F34" w:rsidR="00847D01" w:rsidRPr="00565B03" w:rsidRDefault="00847D01" w:rsidP="00847D01">
      <w:pPr>
        <w:rPr>
          <w:rFonts w:asciiTheme="minorHAnsi" w:hAnsiTheme="minorHAnsi" w:cstheme="minorHAnsi"/>
          <w:sz w:val="20"/>
          <w:szCs w:val="20"/>
        </w:rPr>
      </w:pPr>
      <w:r w:rsidRPr="00565B03">
        <w:rPr>
          <w:rFonts w:asciiTheme="minorHAnsi" w:hAnsiTheme="minorHAnsi" w:cstheme="minorHAnsi"/>
          <w:color w:val="2E2E2E"/>
          <w:sz w:val="20"/>
          <w:szCs w:val="20"/>
          <w:shd w:val="clear" w:color="auto" w:fill="FFFFFF"/>
        </w:rPr>
        <w:t>Learn about this program for students training in high demand STEM (Science, Technology, Engineering, and Math) fields.</w:t>
      </w:r>
    </w:p>
    <w:p w14:paraId="62175AE8" w14:textId="77777777" w:rsidR="00847D01" w:rsidRPr="00565B03" w:rsidRDefault="00847D01">
      <w:pPr>
        <w:rPr>
          <w:rFonts w:asciiTheme="minorHAnsi" w:hAnsiTheme="minorHAnsi" w:cstheme="minorHAnsi"/>
          <w:b/>
          <w:bCs/>
          <w:color w:val="000000"/>
          <w:sz w:val="20"/>
          <w:szCs w:val="20"/>
        </w:rPr>
      </w:pPr>
    </w:p>
    <w:p w14:paraId="3758BE19" w14:textId="77777777" w:rsidR="009151E2" w:rsidRPr="00565B03" w:rsidRDefault="00D35D65" w:rsidP="009151E2">
      <w:pPr>
        <w:rPr>
          <w:rFonts w:asciiTheme="minorHAnsi" w:hAnsiTheme="minorHAnsi" w:cstheme="minorHAnsi"/>
          <w:i/>
          <w:iCs/>
          <w:color w:val="A6A6A6" w:themeColor="background1" w:themeShade="A6"/>
          <w:sz w:val="20"/>
          <w:szCs w:val="20"/>
        </w:rPr>
      </w:pPr>
      <w:hyperlink w:anchor="_top" w:history="1">
        <w:r w:rsidR="009151E2" w:rsidRPr="00565B03">
          <w:rPr>
            <w:rStyle w:val="Hyperlink"/>
            <w:rFonts w:asciiTheme="minorHAnsi" w:hAnsiTheme="minorHAnsi" w:cstheme="minorHAnsi"/>
            <w:i/>
            <w:iCs/>
            <w:color w:val="A6A6A6" w:themeColor="background1" w:themeShade="A6"/>
            <w:sz w:val="20"/>
            <w:szCs w:val="20"/>
          </w:rPr>
          <w:t>Back to Table of Contents</w:t>
        </w:r>
      </w:hyperlink>
      <w:r w:rsidR="009151E2" w:rsidRPr="00565B03">
        <w:rPr>
          <w:rFonts w:asciiTheme="minorHAnsi" w:hAnsiTheme="minorHAnsi" w:cstheme="minorHAnsi"/>
          <w:i/>
          <w:iCs/>
          <w:color w:val="A6A6A6" w:themeColor="background1" w:themeShade="A6"/>
          <w:sz w:val="20"/>
          <w:szCs w:val="20"/>
        </w:rPr>
        <w:t xml:space="preserve"> &gt;</w:t>
      </w:r>
    </w:p>
    <w:p w14:paraId="5FF72093" w14:textId="43B768A8" w:rsidR="00D925DC" w:rsidRPr="00565B03" w:rsidRDefault="00D925DC">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br w:type="page"/>
      </w:r>
    </w:p>
    <w:p w14:paraId="2EAB6D3D" w14:textId="4F75AC4F" w:rsidR="006E6142" w:rsidRPr="00565B03" w:rsidRDefault="006E6142" w:rsidP="001C25D6">
      <w:pPr>
        <w:pStyle w:val="Heading1"/>
        <w:rPr>
          <w:rFonts w:asciiTheme="minorHAnsi" w:hAnsiTheme="minorHAnsi" w:cstheme="minorHAnsi"/>
        </w:rPr>
      </w:pPr>
      <w:bookmarkStart w:id="39" w:name="_Toc25652846"/>
      <w:bookmarkStart w:id="40" w:name="_Toc25652901"/>
      <w:bookmarkStart w:id="41" w:name="_Toc28636636"/>
      <w:bookmarkStart w:id="42" w:name="_Toc28636944"/>
      <w:bookmarkStart w:id="43" w:name="_Toc28669771"/>
      <w:bookmarkStart w:id="44" w:name="_Toc29557281"/>
      <w:bookmarkStart w:id="45" w:name="_Toc29557587"/>
      <w:bookmarkStart w:id="46" w:name="_Toc29562118"/>
      <w:bookmarkStart w:id="47" w:name="_Toc29883333"/>
      <w:bookmarkStart w:id="48" w:name="_Toc29903115"/>
      <w:bookmarkStart w:id="49" w:name="_Toc24012528"/>
      <w:bookmarkStart w:id="50" w:name="_Toc24037492"/>
      <w:bookmarkStart w:id="51" w:name="_Toc24096164"/>
      <w:bookmarkStart w:id="52" w:name="_Toc24451976"/>
      <w:bookmarkStart w:id="53" w:name="_Toc24537785"/>
      <w:r w:rsidRPr="00565B03">
        <w:rPr>
          <w:rFonts w:asciiTheme="minorHAnsi" w:hAnsiTheme="minorHAnsi" w:cstheme="minorHAnsi"/>
        </w:rPr>
        <w:lastRenderedPageBreak/>
        <w:t>VA Form 21-526EZ</w:t>
      </w:r>
      <w:bookmarkEnd w:id="39"/>
      <w:bookmarkEnd w:id="40"/>
      <w:bookmarkEnd w:id="41"/>
      <w:bookmarkEnd w:id="42"/>
      <w:bookmarkEnd w:id="43"/>
      <w:bookmarkEnd w:id="44"/>
      <w:bookmarkEnd w:id="45"/>
      <w:bookmarkEnd w:id="46"/>
      <w:bookmarkEnd w:id="47"/>
      <w:bookmarkEnd w:id="48"/>
    </w:p>
    <w:p w14:paraId="33C5EA3D" w14:textId="5CB73EF5" w:rsidR="006E6142" w:rsidRPr="00565B03" w:rsidRDefault="006E6142" w:rsidP="006E6142">
      <w:pPr>
        <w:rPr>
          <w:rFonts w:asciiTheme="minorHAnsi" w:hAnsiTheme="minorHAnsi" w:cstheme="minorHAnsi"/>
          <w:color w:val="000000" w:themeColor="text1"/>
          <w:sz w:val="20"/>
          <w:szCs w:val="20"/>
        </w:rPr>
      </w:pPr>
    </w:p>
    <w:p w14:paraId="4301D23D" w14:textId="77777777" w:rsidR="007F29E6" w:rsidRPr="007F29E6" w:rsidRDefault="007F29E6"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E9EE8C3"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658A85D7" w14:textId="77777777" w:rsidTr="00CA741C">
        <w:trPr>
          <w:trHeight w:val="447"/>
        </w:trPr>
        <w:tc>
          <w:tcPr>
            <w:tcW w:w="3138" w:type="dxa"/>
            <w:shd w:val="clear" w:color="auto" w:fill="CCCCCC"/>
          </w:tcPr>
          <w:p w14:paraId="015448A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972D60E"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5244A1CA" w14:textId="77777777" w:rsidTr="00CA741C">
        <w:trPr>
          <w:trHeight w:val="429"/>
        </w:trPr>
        <w:tc>
          <w:tcPr>
            <w:tcW w:w="3138" w:type="dxa"/>
            <w:shd w:val="clear" w:color="auto" w:fill="CCCCCC"/>
          </w:tcPr>
          <w:p w14:paraId="0E3D7BA3"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7BCD502" w14:textId="0DF242AE" w:rsidR="00F51F5E" w:rsidRPr="00565B03" w:rsidRDefault="00D35D65" w:rsidP="00CA741C">
            <w:pPr>
              <w:rPr>
                <w:rFonts w:asciiTheme="minorHAnsi" w:hAnsiTheme="minorHAnsi" w:cstheme="minorHAnsi"/>
                <w:color w:val="0563C1"/>
                <w:u w:val="single"/>
              </w:rPr>
            </w:pPr>
            <w:hyperlink r:id="rId21" w:history="1">
              <w:r w:rsidR="00863D71" w:rsidRPr="00565B03">
                <w:rPr>
                  <w:rStyle w:val="Hyperlink"/>
                  <w:rFonts w:asciiTheme="minorHAnsi" w:hAnsiTheme="minorHAnsi" w:cstheme="minorHAnsi"/>
                </w:rPr>
                <w:t>https://www.va.gov/vaforms/form_detail.asp?formno=21-526ez</w:t>
              </w:r>
            </w:hyperlink>
          </w:p>
        </w:tc>
      </w:tr>
      <w:tr w:rsidR="00F51F5E" w:rsidRPr="00565B03" w14:paraId="0645D067" w14:textId="77777777" w:rsidTr="00CA741C">
        <w:trPr>
          <w:trHeight w:val="429"/>
        </w:trPr>
        <w:tc>
          <w:tcPr>
            <w:tcW w:w="3138" w:type="dxa"/>
            <w:shd w:val="clear" w:color="auto" w:fill="CCCCCC"/>
          </w:tcPr>
          <w:p w14:paraId="2DFFAA16"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442CD074" w14:textId="77777777" w:rsidR="00F51F5E" w:rsidRPr="00565B03" w:rsidRDefault="00F51F5E" w:rsidP="00CA741C">
            <w:pPr>
              <w:rPr>
                <w:rFonts w:asciiTheme="minorHAnsi" w:hAnsiTheme="minorHAnsi" w:cstheme="minorHAnsi"/>
              </w:rPr>
            </w:pPr>
          </w:p>
        </w:tc>
      </w:tr>
      <w:tr w:rsidR="00F51F5E" w:rsidRPr="00565B03" w14:paraId="235DCB78" w14:textId="77777777" w:rsidTr="00CA741C">
        <w:trPr>
          <w:trHeight w:val="429"/>
        </w:trPr>
        <w:tc>
          <w:tcPr>
            <w:tcW w:w="3138" w:type="dxa"/>
            <w:shd w:val="clear" w:color="auto" w:fill="CCCCCC"/>
          </w:tcPr>
          <w:p w14:paraId="3F58C63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BB96B7F"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598F2CDE" w14:textId="027ED77A" w:rsidR="00F51F5E" w:rsidRDefault="00F51F5E" w:rsidP="00F51F5E">
      <w:pPr>
        <w:rPr>
          <w:rFonts w:asciiTheme="minorHAnsi" w:hAnsiTheme="minorHAnsi" w:cstheme="minorHAnsi"/>
          <w:sz w:val="16"/>
          <w:szCs w:val="16"/>
        </w:rPr>
      </w:pPr>
    </w:p>
    <w:p w14:paraId="1181E77A"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571D1380" w14:textId="77777777" w:rsidR="006B6A90" w:rsidRPr="00565B03" w:rsidRDefault="006B6A90" w:rsidP="00F51F5E">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42C0B926" w14:textId="77777777" w:rsidTr="00CA741C">
        <w:trPr>
          <w:trHeight w:val="427"/>
        </w:trPr>
        <w:tc>
          <w:tcPr>
            <w:tcW w:w="3145" w:type="dxa"/>
            <w:shd w:val="clear" w:color="auto" w:fill="CCCCCC"/>
          </w:tcPr>
          <w:p w14:paraId="64B9387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6011649" w14:textId="0228B113" w:rsidR="00F51F5E" w:rsidRPr="00B927C5"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863D71" w:rsidRPr="00565B03">
              <w:rPr>
                <w:rFonts w:asciiTheme="minorHAnsi" w:hAnsiTheme="minorHAnsi" w:cstheme="minorHAnsi"/>
                <w:b/>
                <w:bCs/>
                <w:sz w:val="28"/>
                <w:szCs w:val="28"/>
              </w:rPr>
              <w:t>526EZ</w:t>
            </w:r>
          </w:p>
        </w:tc>
      </w:tr>
      <w:tr w:rsidR="00F51F5E" w:rsidRPr="00565B03" w14:paraId="16C96C63" w14:textId="77777777" w:rsidTr="00CA741C">
        <w:trPr>
          <w:trHeight w:val="427"/>
        </w:trPr>
        <w:tc>
          <w:tcPr>
            <w:tcW w:w="3145" w:type="dxa"/>
            <w:shd w:val="clear" w:color="auto" w:fill="CCCCCC"/>
          </w:tcPr>
          <w:p w14:paraId="768BBD58"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69EBD14D" w14:textId="248EBF02"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863D71" w:rsidRPr="00565B03">
              <w:rPr>
                <w:rFonts w:asciiTheme="minorHAnsi" w:hAnsiTheme="minorHAnsi" w:cstheme="minorHAnsi"/>
                <w:color w:val="24292E"/>
              </w:rPr>
              <w:t>526EZ</w:t>
            </w:r>
            <w:r w:rsidRPr="00565B03">
              <w:rPr>
                <w:rFonts w:asciiTheme="minorHAnsi" w:hAnsiTheme="minorHAnsi" w:cstheme="minorHAnsi"/>
                <w:color w:val="24292E"/>
              </w:rPr>
              <w:t xml:space="preserve"> | Veterans Affairs</w:t>
            </w:r>
          </w:p>
        </w:tc>
      </w:tr>
      <w:tr w:rsidR="00F51F5E" w:rsidRPr="00565B03" w14:paraId="28619A48" w14:textId="77777777" w:rsidTr="00CA741C">
        <w:trPr>
          <w:trHeight w:val="623"/>
        </w:trPr>
        <w:tc>
          <w:tcPr>
            <w:tcW w:w="3145" w:type="dxa"/>
            <w:shd w:val="clear" w:color="auto" w:fill="CCCCCC"/>
          </w:tcPr>
          <w:p w14:paraId="484FDDA4"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3AF6C7F3" w14:textId="7479E170" w:rsidR="00F51F5E" w:rsidRPr="00565B03" w:rsidRDefault="00863D71" w:rsidP="00863D71">
            <w:pPr>
              <w:rPr>
                <w:rFonts w:asciiTheme="minorHAnsi" w:hAnsiTheme="minorHAnsi" w:cstheme="minorHAnsi"/>
                <w:color w:val="323A45"/>
                <w:sz w:val="20"/>
                <w:szCs w:val="20"/>
                <w:shd w:val="clear" w:color="auto" w:fill="FFFFFF"/>
              </w:rPr>
            </w:pPr>
            <w:r w:rsidRPr="00565B03">
              <w:rPr>
                <w:rFonts w:asciiTheme="minorHAnsi" w:hAnsiTheme="minorHAnsi" w:cstheme="minorHAnsi"/>
                <w:color w:val="24292E"/>
                <w:sz w:val="20"/>
                <w:szCs w:val="20"/>
              </w:rPr>
              <w:t xml:space="preserve">Get VA Form 21-526EZ, </w:t>
            </w:r>
            <w:r w:rsidRPr="00565B03">
              <w:rPr>
                <w:rFonts w:asciiTheme="minorHAnsi" w:hAnsiTheme="minorHAnsi" w:cstheme="minorHAnsi"/>
                <w:color w:val="000000"/>
                <w:sz w:val="20"/>
                <w:szCs w:val="20"/>
              </w:rPr>
              <w:t>Application for Disability Compensation and Related Compensation Benefits</w:t>
            </w:r>
            <w:r w:rsidRPr="00565B03">
              <w:rPr>
                <w:rFonts w:asciiTheme="minorHAnsi" w:hAnsiTheme="minorHAnsi" w:cstheme="minorHAnsi"/>
                <w:color w:val="24292E"/>
                <w:sz w:val="20"/>
                <w:szCs w:val="20"/>
              </w:rPr>
              <w:t xml:space="preserve">. Use this VA </w:t>
            </w:r>
            <w:r w:rsidR="00CA1755" w:rsidRPr="00565B03">
              <w:rPr>
                <w:rFonts w:asciiTheme="minorHAnsi" w:hAnsiTheme="minorHAnsi" w:cstheme="minorHAnsi"/>
                <w:color w:val="24292E"/>
                <w:sz w:val="20"/>
                <w:szCs w:val="20"/>
              </w:rPr>
              <w:t xml:space="preserve">claim </w:t>
            </w:r>
            <w:r w:rsidRPr="00565B03">
              <w:rPr>
                <w:rFonts w:asciiTheme="minorHAnsi" w:hAnsiTheme="minorHAnsi" w:cstheme="minorHAnsi"/>
                <w:color w:val="24292E"/>
                <w:sz w:val="20"/>
                <w:szCs w:val="20"/>
              </w:rPr>
              <w:t>form</w:t>
            </w:r>
            <w:r w:rsidRPr="00565B03">
              <w:rPr>
                <w:rFonts w:asciiTheme="minorHAnsi" w:hAnsiTheme="minorHAnsi" w:cstheme="minorHAnsi"/>
                <w:color w:val="323A45"/>
                <w:sz w:val="20"/>
                <w:szCs w:val="20"/>
                <w:shd w:val="clear" w:color="auto" w:fill="FFFFFF"/>
              </w:rPr>
              <w:t xml:space="preserve"> to apply for VA disability compensation (pay) or related benefits such as housing or compensation for your spouse.</w:t>
            </w:r>
          </w:p>
        </w:tc>
      </w:tr>
      <w:tr w:rsidR="00F51F5E" w:rsidRPr="00565B03" w14:paraId="21092567" w14:textId="77777777" w:rsidTr="00CA741C">
        <w:trPr>
          <w:trHeight w:val="623"/>
        </w:trPr>
        <w:tc>
          <w:tcPr>
            <w:tcW w:w="3145" w:type="dxa"/>
            <w:shd w:val="clear" w:color="auto" w:fill="CCCCCC"/>
          </w:tcPr>
          <w:p w14:paraId="4368904D" w14:textId="70A28031"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D74B324" w14:textId="213B3513"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863D71" w:rsidRPr="00565B03">
              <w:rPr>
                <w:rFonts w:asciiTheme="minorHAnsi" w:hAnsiTheme="minorHAnsi" w:cstheme="minorHAnsi"/>
                <w:color w:val="24292E"/>
                <w:sz w:val="20"/>
                <w:szCs w:val="20"/>
              </w:rPr>
              <w:t>526EZ</w:t>
            </w:r>
            <w:r w:rsidRPr="00565B03">
              <w:rPr>
                <w:rFonts w:asciiTheme="minorHAnsi" w:hAnsiTheme="minorHAnsi" w:cstheme="minorHAnsi"/>
                <w:color w:val="24292E"/>
                <w:sz w:val="20"/>
                <w:szCs w:val="20"/>
              </w:rPr>
              <w:t xml:space="preserve">, 21 </w:t>
            </w:r>
            <w:r w:rsidR="00863D71" w:rsidRPr="00565B03">
              <w:rPr>
                <w:rFonts w:asciiTheme="minorHAnsi" w:hAnsiTheme="minorHAnsi" w:cstheme="minorHAnsi"/>
                <w:color w:val="24292E"/>
                <w:sz w:val="20"/>
                <w:szCs w:val="20"/>
              </w:rPr>
              <w:t>526EZ</w:t>
            </w:r>
            <w:r w:rsidRPr="00565B03">
              <w:rPr>
                <w:rFonts w:asciiTheme="minorHAnsi" w:hAnsiTheme="minorHAnsi" w:cstheme="minorHAnsi"/>
                <w:color w:val="24292E"/>
                <w:sz w:val="20"/>
                <w:szCs w:val="20"/>
              </w:rPr>
              <w:t>, 21</w:t>
            </w:r>
            <w:r w:rsidR="00863D71" w:rsidRPr="00565B03">
              <w:rPr>
                <w:rFonts w:asciiTheme="minorHAnsi" w:hAnsiTheme="minorHAnsi" w:cstheme="minorHAnsi"/>
                <w:color w:val="24292E"/>
                <w:sz w:val="20"/>
                <w:szCs w:val="20"/>
              </w:rPr>
              <w:t>526EZ</w:t>
            </w:r>
            <w:r w:rsidRPr="00565B03">
              <w:rPr>
                <w:rFonts w:asciiTheme="minorHAnsi" w:hAnsiTheme="minorHAnsi" w:cstheme="minorHAnsi"/>
                <w:color w:val="24292E"/>
                <w:sz w:val="20"/>
                <w:szCs w:val="20"/>
              </w:rPr>
              <w:t xml:space="preserve">, </w:t>
            </w:r>
            <w:r w:rsidR="00863D71" w:rsidRPr="00565B03">
              <w:rPr>
                <w:rFonts w:asciiTheme="minorHAnsi" w:hAnsiTheme="minorHAnsi" w:cstheme="minorHAnsi"/>
                <w:color w:val="24292E"/>
                <w:sz w:val="20"/>
                <w:szCs w:val="20"/>
              </w:rPr>
              <w:t>va claim form</w:t>
            </w:r>
          </w:p>
        </w:tc>
      </w:tr>
    </w:tbl>
    <w:p w14:paraId="50FF6ED3" w14:textId="77777777" w:rsidR="00792807" w:rsidRPr="00565B03" w:rsidRDefault="00792807" w:rsidP="00F51F5E">
      <w:pPr>
        <w:rPr>
          <w:rFonts w:asciiTheme="minorHAnsi" w:hAnsiTheme="minorHAnsi" w:cstheme="minorHAnsi"/>
        </w:rPr>
      </w:pPr>
    </w:p>
    <w:p w14:paraId="6CB06CD6"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2031ED4D" w14:textId="77777777" w:rsidR="00C72930" w:rsidRPr="00565B03" w:rsidRDefault="00C72930" w:rsidP="00C72930">
      <w:pPr>
        <w:shd w:val="clear" w:color="auto" w:fill="FFFFFF"/>
        <w:rPr>
          <w:rFonts w:asciiTheme="minorHAnsi" w:hAnsiTheme="minorHAnsi" w:cstheme="minorHAnsi"/>
          <w:color w:val="24292E"/>
          <w:sz w:val="20"/>
          <w:szCs w:val="20"/>
        </w:rPr>
      </w:pPr>
    </w:p>
    <w:p w14:paraId="53D22B06" w14:textId="72FC7118" w:rsidR="000F6BAB" w:rsidRPr="00565B03" w:rsidRDefault="00792807" w:rsidP="006E6142">
      <w:pPr>
        <w:rPr>
          <w:rFonts w:asciiTheme="minorHAnsi" w:hAnsiTheme="minorHAnsi" w:cstheme="minorHAnsi"/>
          <w:b/>
          <w:bCs/>
          <w:sz w:val="28"/>
          <w:szCs w:val="28"/>
        </w:rPr>
      </w:pPr>
      <w:bookmarkStart w:id="54" w:name="_Toc25152860"/>
      <w:r w:rsidRPr="00565B03">
        <w:rPr>
          <w:rFonts w:asciiTheme="minorHAnsi" w:hAnsiTheme="minorHAnsi" w:cstheme="minorHAnsi"/>
          <w:color w:val="24292E"/>
          <w:sz w:val="28"/>
          <w:szCs w:val="28"/>
        </w:rPr>
        <w:t>H1:</w:t>
      </w:r>
      <w:r w:rsidRPr="00565B03">
        <w:rPr>
          <w:rFonts w:asciiTheme="minorHAnsi" w:hAnsiTheme="minorHAnsi" w:cstheme="minorHAnsi"/>
          <w:color w:val="24292E"/>
          <w:sz w:val="20"/>
          <w:szCs w:val="20"/>
        </w:rPr>
        <w:tab/>
      </w:r>
      <w:r w:rsidR="000F6BAB" w:rsidRPr="00565B03">
        <w:rPr>
          <w:rFonts w:asciiTheme="minorHAnsi" w:hAnsiTheme="minorHAnsi" w:cstheme="minorHAnsi"/>
          <w:b/>
          <w:bCs/>
          <w:sz w:val="28"/>
          <w:szCs w:val="28"/>
        </w:rPr>
        <w:t>VA Form 21-526EZ</w:t>
      </w:r>
      <w:bookmarkEnd w:id="49"/>
      <w:bookmarkEnd w:id="50"/>
      <w:bookmarkEnd w:id="51"/>
      <w:bookmarkEnd w:id="52"/>
      <w:bookmarkEnd w:id="53"/>
      <w:bookmarkEnd w:id="54"/>
    </w:p>
    <w:p w14:paraId="40C97785" w14:textId="0F67D15D" w:rsidR="000F6BAB" w:rsidRPr="00565B03" w:rsidRDefault="00792807" w:rsidP="000F6BAB">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0F6BAB" w:rsidRPr="00565B03">
        <w:rPr>
          <w:rFonts w:asciiTheme="minorHAnsi" w:hAnsiTheme="minorHAnsi" w:cstheme="minorHAnsi"/>
          <w:b/>
          <w:bCs/>
          <w:color w:val="000000"/>
        </w:rPr>
        <w:t>Application for Disability Compensation and Related Compensation Benefits</w:t>
      </w:r>
    </w:p>
    <w:p w14:paraId="0BFB0A34" w14:textId="77777777" w:rsidR="00CF2540" w:rsidRPr="00565B03" w:rsidRDefault="00CF2540" w:rsidP="000F6BAB">
      <w:pPr>
        <w:rPr>
          <w:rFonts w:asciiTheme="minorHAnsi" w:hAnsiTheme="minorHAnsi" w:cstheme="minorHAnsi"/>
          <w:color w:val="000000"/>
          <w:sz w:val="20"/>
          <w:szCs w:val="20"/>
        </w:rPr>
      </w:pPr>
    </w:p>
    <w:p w14:paraId="38C31B0C" w14:textId="372D6B33" w:rsidR="000F6BAB" w:rsidRPr="00565B03" w:rsidRDefault="000F6BAB" w:rsidP="000F6BA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92030C">
        <w:rPr>
          <w:rFonts w:asciiTheme="minorHAnsi" w:hAnsiTheme="minorHAnsi" w:cstheme="minorHAnsi"/>
          <w:color w:val="000000"/>
          <w:sz w:val="20"/>
          <w:szCs w:val="20"/>
        </w:rPr>
        <w:t>&lt;</w:t>
      </w:r>
      <w:r w:rsidRPr="00565B03">
        <w:rPr>
          <w:rFonts w:asciiTheme="minorHAnsi" w:hAnsiTheme="minorHAnsi" w:cstheme="minorHAnsi"/>
          <w:color w:val="000000"/>
          <w:sz w:val="20"/>
          <w:szCs w:val="20"/>
        </w:rPr>
        <w:t>Disability</w:t>
      </w:r>
      <w:r w:rsidR="0092030C">
        <w:rPr>
          <w:rFonts w:asciiTheme="minorHAnsi" w:hAnsiTheme="minorHAnsi" w:cstheme="minorHAnsi"/>
          <w:color w:val="000000"/>
          <w:sz w:val="20"/>
          <w:szCs w:val="20"/>
        </w:rPr>
        <w:t>&gt;</w:t>
      </w:r>
    </w:p>
    <w:p w14:paraId="2FF17101" w14:textId="77777777" w:rsidR="000F6BAB" w:rsidRPr="00565B03" w:rsidRDefault="000F6BAB" w:rsidP="000F6BAB">
      <w:pPr>
        <w:rPr>
          <w:rFonts w:asciiTheme="minorHAnsi" w:hAnsiTheme="minorHAnsi" w:cstheme="minorHAnsi"/>
          <w:color w:val="000000"/>
          <w:sz w:val="20"/>
          <w:szCs w:val="20"/>
        </w:rPr>
      </w:pPr>
    </w:p>
    <w:p w14:paraId="5C88FE71" w14:textId="77777777" w:rsidR="000F6BAB" w:rsidRPr="00565B03" w:rsidRDefault="000F6BAB" w:rsidP="000F6BA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0E960F0B" w14:textId="3A000401" w:rsidR="000F6BAB" w:rsidRPr="00565B03" w:rsidRDefault="00857CF7" w:rsidP="000F6BAB">
      <w:pPr>
        <w:rPr>
          <w:rFonts w:asciiTheme="minorHAnsi" w:hAnsiTheme="minorHAnsi" w:cstheme="minorHAnsi"/>
          <w:color w:val="323A45"/>
          <w:sz w:val="20"/>
          <w:szCs w:val="20"/>
          <w:shd w:val="clear" w:color="auto" w:fill="FFFFFF"/>
        </w:rPr>
      </w:pPr>
      <w:ins w:id="55" w:author="Lee, Jennifer Y." w:date="2020-01-26T18:12:00Z">
        <w:r>
          <w:rPr>
            <w:rFonts w:asciiTheme="minorHAnsi" w:hAnsiTheme="minorHAnsi" w:cstheme="minorHAnsi"/>
            <w:color w:val="323A45"/>
            <w:sz w:val="20"/>
            <w:szCs w:val="20"/>
            <w:shd w:val="clear" w:color="auto" w:fill="FFFFFF"/>
          </w:rPr>
          <w:t>Use this form w</w:t>
        </w:r>
      </w:ins>
      <w:del w:id="56" w:author="Lee, Jennifer Y." w:date="2020-01-26T18:12:00Z">
        <w:r w:rsidR="00E654A5" w:rsidRPr="00565B03" w:rsidDel="00857CF7">
          <w:rPr>
            <w:rFonts w:asciiTheme="minorHAnsi" w:hAnsiTheme="minorHAnsi" w:cstheme="minorHAnsi"/>
            <w:color w:val="323A45"/>
            <w:sz w:val="20"/>
            <w:szCs w:val="20"/>
            <w:shd w:val="clear" w:color="auto" w:fill="FFFFFF"/>
          </w:rPr>
          <w:delText>W</w:delText>
        </w:r>
      </w:del>
      <w:r w:rsidR="00E654A5" w:rsidRPr="00565B03">
        <w:rPr>
          <w:rFonts w:asciiTheme="minorHAnsi" w:hAnsiTheme="minorHAnsi" w:cstheme="minorHAnsi"/>
          <w:color w:val="323A45"/>
          <w:sz w:val="20"/>
          <w:szCs w:val="20"/>
          <w:shd w:val="clear" w:color="auto" w:fill="FFFFFF"/>
        </w:rPr>
        <w:t xml:space="preserve">hen you want to apply for </w:t>
      </w:r>
      <w:r w:rsidR="000F6BAB" w:rsidRPr="00565B03">
        <w:rPr>
          <w:rFonts w:asciiTheme="minorHAnsi" w:hAnsiTheme="minorHAnsi" w:cstheme="minorHAnsi"/>
          <w:color w:val="323A45"/>
          <w:sz w:val="20"/>
          <w:szCs w:val="20"/>
          <w:shd w:val="clear" w:color="auto" w:fill="FFFFFF"/>
        </w:rPr>
        <w:t>VA</w:t>
      </w:r>
      <w:r w:rsidR="00B25DAF" w:rsidRPr="00565B03">
        <w:rPr>
          <w:rFonts w:asciiTheme="minorHAnsi" w:hAnsiTheme="minorHAnsi" w:cstheme="minorHAnsi"/>
          <w:color w:val="323A45"/>
          <w:sz w:val="20"/>
          <w:szCs w:val="20"/>
          <w:shd w:val="clear" w:color="auto" w:fill="FFFFFF"/>
        </w:rPr>
        <w:t xml:space="preserve"> disability </w:t>
      </w:r>
      <w:r w:rsidR="00642AA5" w:rsidRPr="00565B03">
        <w:rPr>
          <w:rFonts w:asciiTheme="minorHAnsi" w:hAnsiTheme="minorHAnsi" w:cstheme="minorHAnsi"/>
          <w:color w:val="323A45"/>
          <w:sz w:val="20"/>
          <w:szCs w:val="20"/>
          <w:shd w:val="clear" w:color="auto" w:fill="FFFFFF"/>
        </w:rPr>
        <w:t>compensation (</w:t>
      </w:r>
      <w:r w:rsidR="00B25DAF" w:rsidRPr="00565B03">
        <w:rPr>
          <w:rFonts w:asciiTheme="minorHAnsi" w:hAnsiTheme="minorHAnsi" w:cstheme="minorHAnsi"/>
          <w:color w:val="323A45"/>
          <w:sz w:val="20"/>
          <w:szCs w:val="20"/>
          <w:shd w:val="clear" w:color="auto" w:fill="FFFFFF"/>
        </w:rPr>
        <w:t>pay</w:t>
      </w:r>
      <w:r w:rsidR="00642AA5" w:rsidRPr="00565B03">
        <w:rPr>
          <w:rFonts w:asciiTheme="minorHAnsi" w:hAnsiTheme="minorHAnsi" w:cstheme="minorHAnsi"/>
          <w:color w:val="323A45"/>
          <w:sz w:val="20"/>
          <w:szCs w:val="20"/>
          <w:shd w:val="clear" w:color="auto" w:fill="FFFFFF"/>
        </w:rPr>
        <w:t>)</w:t>
      </w:r>
      <w:r w:rsidR="00E654A5" w:rsidRPr="00565B03">
        <w:rPr>
          <w:rFonts w:asciiTheme="minorHAnsi" w:hAnsiTheme="minorHAnsi" w:cstheme="minorHAnsi"/>
          <w:color w:val="323A45"/>
          <w:sz w:val="20"/>
          <w:szCs w:val="20"/>
          <w:shd w:val="clear" w:color="auto" w:fill="FFFFFF"/>
        </w:rPr>
        <w:t xml:space="preserve"> or related benefits such as housing or compensation for your spouse.</w:t>
      </w:r>
    </w:p>
    <w:p w14:paraId="2DCBD23E" w14:textId="1DB4C732" w:rsidR="0050461D" w:rsidRPr="00565B03" w:rsidRDefault="00D35D65" w:rsidP="000F6BAB">
      <w:pPr>
        <w:rPr>
          <w:rFonts w:asciiTheme="minorHAnsi" w:hAnsiTheme="minorHAnsi" w:cstheme="minorHAnsi"/>
          <w:color w:val="323A45"/>
          <w:sz w:val="20"/>
          <w:szCs w:val="20"/>
          <w:shd w:val="clear" w:color="auto" w:fill="FFFFFF"/>
        </w:rPr>
      </w:pPr>
      <w:hyperlink r:id="rId22" w:history="1">
        <w:r w:rsidR="0050461D" w:rsidRPr="00565B03">
          <w:rPr>
            <w:rStyle w:val="Hyperlink"/>
            <w:rFonts w:asciiTheme="minorHAnsi" w:hAnsiTheme="minorHAnsi" w:cstheme="minorHAnsi"/>
            <w:sz w:val="20"/>
            <w:szCs w:val="20"/>
            <w:shd w:val="clear" w:color="auto" w:fill="FFFFFF"/>
          </w:rPr>
          <w:t xml:space="preserve">Download </w:t>
        </w:r>
        <w:r w:rsidR="00C76FEB" w:rsidRPr="00565B03">
          <w:rPr>
            <w:rStyle w:val="Hyperlink"/>
            <w:rFonts w:asciiTheme="minorHAnsi" w:hAnsiTheme="minorHAnsi" w:cstheme="minorHAnsi"/>
            <w:sz w:val="20"/>
            <w:szCs w:val="20"/>
            <w:shd w:val="clear" w:color="auto" w:fill="FFFFFF"/>
          </w:rPr>
          <w:t>VA F</w:t>
        </w:r>
        <w:r w:rsidR="0050461D" w:rsidRPr="00565B03">
          <w:rPr>
            <w:rStyle w:val="Hyperlink"/>
            <w:rFonts w:asciiTheme="minorHAnsi" w:hAnsiTheme="minorHAnsi" w:cstheme="minorHAnsi"/>
            <w:sz w:val="20"/>
            <w:szCs w:val="20"/>
            <w:shd w:val="clear" w:color="auto" w:fill="FFFFFF"/>
          </w:rPr>
          <w:t>or</w:t>
        </w:r>
        <w:r w:rsidR="00B14FEC" w:rsidRPr="00565B03">
          <w:rPr>
            <w:rStyle w:val="Hyperlink"/>
            <w:rFonts w:asciiTheme="minorHAnsi" w:hAnsiTheme="minorHAnsi" w:cstheme="minorHAnsi"/>
            <w:sz w:val="20"/>
            <w:szCs w:val="20"/>
            <w:shd w:val="clear" w:color="auto" w:fill="FFFFFF"/>
          </w:rPr>
          <w:t>m</w:t>
        </w:r>
        <w:r w:rsidR="00C76FEB" w:rsidRPr="00565B03">
          <w:rPr>
            <w:rStyle w:val="Hyperlink"/>
            <w:rFonts w:asciiTheme="minorHAnsi" w:hAnsiTheme="minorHAnsi" w:cstheme="minorHAnsi"/>
            <w:sz w:val="20"/>
            <w:szCs w:val="20"/>
            <w:shd w:val="clear" w:color="auto" w:fill="FFFFFF"/>
          </w:rPr>
          <w:t xml:space="preserve"> 21-526EZ</w:t>
        </w:r>
        <w:r w:rsidR="00B14FEC"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B14FEC" w:rsidRPr="00565B03">
          <w:rPr>
            <w:rStyle w:val="Hyperlink"/>
            <w:rFonts w:asciiTheme="minorHAnsi" w:hAnsiTheme="minorHAnsi" w:cstheme="minorHAnsi"/>
            <w:sz w:val="20"/>
            <w:szCs w:val="20"/>
            <w:shd w:val="clear" w:color="auto" w:fill="FFFFFF"/>
          </w:rPr>
          <w:t>)</w:t>
        </w:r>
      </w:hyperlink>
    </w:p>
    <w:p w14:paraId="76856B4E" w14:textId="77777777" w:rsidR="00977485" w:rsidRPr="00565B03" w:rsidRDefault="00977485" w:rsidP="00977485">
      <w:pPr>
        <w:rPr>
          <w:rFonts w:asciiTheme="minorHAnsi" w:hAnsiTheme="minorHAnsi" w:cstheme="minorHAnsi"/>
          <w:b/>
          <w:bCs/>
          <w:color w:val="000000"/>
          <w:sz w:val="22"/>
          <w:szCs w:val="22"/>
        </w:rPr>
      </w:pPr>
    </w:p>
    <w:p w14:paraId="0644C079" w14:textId="665E2EBA"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6B093D97" w14:textId="33848972" w:rsidR="001B6725" w:rsidRPr="00565B03" w:rsidRDefault="00754C30" w:rsidP="001B6725">
      <w:pPr>
        <w:rPr>
          <w:rFonts w:asciiTheme="minorHAnsi" w:hAnsiTheme="minorHAnsi" w:cstheme="minorHAnsi"/>
          <w:color w:val="000000"/>
          <w:sz w:val="20"/>
          <w:szCs w:val="20"/>
        </w:rPr>
      </w:pPr>
      <w:r>
        <w:rPr>
          <w:rFonts w:asciiTheme="minorHAnsi" w:hAnsiTheme="minorHAnsi" w:cstheme="minorHAnsi"/>
          <w:color w:val="000000"/>
          <w:sz w:val="20"/>
          <w:szCs w:val="20"/>
        </w:rPr>
        <w:t>You can s</w:t>
      </w:r>
      <w:r w:rsidR="001B6725">
        <w:rPr>
          <w:rFonts w:asciiTheme="minorHAnsi" w:hAnsiTheme="minorHAnsi" w:cstheme="minorHAnsi"/>
          <w:color w:val="000000"/>
          <w:sz w:val="20"/>
          <w:szCs w:val="20"/>
        </w:rPr>
        <w:t>ubmit</w:t>
      </w:r>
      <w:r w:rsidR="001B6725" w:rsidRPr="00565B03">
        <w:rPr>
          <w:rFonts w:asciiTheme="minorHAnsi" w:hAnsiTheme="minorHAnsi" w:cstheme="minorHAnsi"/>
          <w:color w:val="000000"/>
          <w:sz w:val="20"/>
          <w:szCs w:val="20"/>
        </w:rPr>
        <w:t xml:space="preserve"> your request online instead of filling out and sending us the paper form.</w:t>
      </w:r>
    </w:p>
    <w:p w14:paraId="250173A4" w14:textId="5D018205" w:rsidR="008B1892" w:rsidRPr="00565B03" w:rsidRDefault="00D35D65" w:rsidP="008B1892">
      <w:pPr>
        <w:rPr>
          <w:rFonts w:asciiTheme="minorHAnsi" w:hAnsiTheme="minorHAnsi" w:cstheme="minorHAnsi"/>
          <w:color w:val="000000"/>
          <w:sz w:val="20"/>
          <w:szCs w:val="20"/>
        </w:rPr>
      </w:pPr>
      <w:hyperlink r:id="rId23" w:history="1">
        <w:r w:rsidR="008B1892" w:rsidRPr="00565B03">
          <w:rPr>
            <w:rStyle w:val="Hyperlink"/>
            <w:rFonts w:asciiTheme="minorHAnsi" w:hAnsiTheme="minorHAnsi" w:cstheme="minorHAnsi"/>
            <w:sz w:val="20"/>
            <w:szCs w:val="20"/>
          </w:rPr>
          <w:t>Go to the online tool</w:t>
        </w:r>
      </w:hyperlink>
      <w:r w:rsidR="008B1892" w:rsidRPr="00565B03">
        <w:rPr>
          <w:rFonts w:asciiTheme="minorHAnsi" w:hAnsiTheme="minorHAnsi" w:cstheme="minorHAnsi"/>
          <w:color w:val="000000"/>
          <w:sz w:val="20"/>
          <w:szCs w:val="20"/>
        </w:rPr>
        <w:t xml:space="preserve"> &gt;</w:t>
      </w:r>
    </w:p>
    <w:p w14:paraId="43BE109A" w14:textId="77777777" w:rsidR="008B1892" w:rsidRPr="00565B03" w:rsidRDefault="008B1892" w:rsidP="008B1892">
      <w:pPr>
        <w:rPr>
          <w:rFonts w:asciiTheme="minorHAnsi" w:hAnsiTheme="minorHAnsi" w:cstheme="minorHAnsi"/>
          <w:color w:val="000000"/>
          <w:sz w:val="20"/>
          <w:szCs w:val="20"/>
        </w:rPr>
      </w:pPr>
    </w:p>
    <w:p w14:paraId="6D8FBC5C" w14:textId="77777777" w:rsidR="00F545C9" w:rsidRPr="00565B03" w:rsidRDefault="00F545C9" w:rsidP="00F545C9">
      <w:pPr>
        <w:rPr>
          <w:rFonts w:asciiTheme="minorHAnsi" w:hAnsiTheme="minorHAnsi" w:cstheme="minorHAnsi"/>
          <w:b/>
          <w:bCs/>
          <w:color w:val="000000"/>
          <w:sz w:val="20"/>
          <w:szCs w:val="20"/>
        </w:rPr>
      </w:pPr>
    </w:p>
    <w:p w14:paraId="3E39FC26" w14:textId="5ADF79DC" w:rsidR="00F545C9" w:rsidRPr="00565B03" w:rsidRDefault="00792807" w:rsidP="00F545C9">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F545C9" w:rsidRPr="00565B03">
        <w:rPr>
          <w:rFonts w:asciiTheme="minorHAnsi" w:hAnsiTheme="minorHAnsi" w:cstheme="minorHAnsi"/>
          <w:b/>
          <w:bCs/>
          <w:color w:val="000000"/>
        </w:rPr>
        <w:t>Helpful links</w:t>
      </w:r>
      <w:r w:rsidR="00CC0F2A">
        <w:rPr>
          <w:rFonts w:asciiTheme="minorHAnsi" w:hAnsiTheme="minorHAnsi" w:cstheme="minorHAnsi"/>
          <w:b/>
          <w:bCs/>
          <w:color w:val="000000"/>
        </w:rPr>
        <w:t xml:space="preserve"> related to </w:t>
      </w:r>
      <w:r w:rsidR="00CC0F2A" w:rsidRPr="00CC0F2A">
        <w:rPr>
          <w:rFonts w:asciiTheme="minorHAnsi" w:hAnsiTheme="minorHAnsi" w:cstheme="minorHAnsi"/>
          <w:b/>
          <w:bCs/>
          <w:color w:val="24292E"/>
        </w:rPr>
        <w:t>VA Form</w:t>
      </w:r>
      <w:r w:rsidR="00CC0F2A">
        <w:rPr>
          <w:rFonts w:asciiTheme="minorHAnsi" w:hAnsiTheme="minorHAnsi" w:cstheme="minorHAnsi"/>
          <w:b/>
          <w:bCs/>
          <w:color w:val="24292E"/>
        </w:rPr>
        <w:t xml:space="preserve"> 21-526EZ</w:t>
      </w:r>
    </w:p>
    <w:p w14:paraId="38AD600C" w14:textId="27E5D415" w:rsidR="004A424A" w:rsidRDefault="00D35D65" w:rsidP="00C035C1">
      <w:pPr>
        <w:rPr>
          <w:rFonts w:asciiTheme="minorHAnsi" w:hAnsiTheme="minorHAnsi" w:cstheme="minorHAnsi"/>
          <w:sz w:val="20"/>
          <w:szCs w:val="20"/>
        </w:rPr>
      </w:pPr>
      <w:hyperlink r:id="rId24" w:history="1">
        <w:r w:rsidR="004A424A" w:rsidRPr="004A424A">
          <w:rPr>
            <w:rStyle w:val="Hyperlink"/>
            <w:rFonts w:asciiTheme="minorHAnsi" w:hAnsiTheme="minorHAnsi" w:cstheme="minorHAnsi"/>
            <w:sz w:val="20"/>
            <w:szCs w:val="20"/>
          </w:rPr>
          <w:t>Eligibility for VA disability</w:t>
        </w:r>
      </w:hyperlink>
    </w:p>
    <w:p w14:paraId="7DF57645" w14:textId="3705F4C8" w:rsidR="004A424A" w:rsidRPr="004A424A" w:rsidRDefault="004A424A" w:rsidP="004A424A">
      <w:pPr>
        <w:rPr>
          <w:rFonts w:asciiTheme="minorHAnsi" w:hAnsiTheme="minorHAnsi" w:cstheme="minorHAnsi"/>
          <w:sz w:val="20"/>
          <w:szCs w:val="20"/>
        </w:rPr>
      </w:pPr>
      <w:r w:rsidRPr="004A424A">
        <w:rPr>
          <w:rFonts w:asciiTheme="minorHAnsi" w:hAnsiTheme="minorHAnsi" w:cstheme="minorHAnsi"/>
          <w:color w:val="323A45"/>
          <w:sz w:val="20"/>
          <w:szCs w:val="20"/>
          <w:shd w:val="clear" w:color="auto" w:fill="FFFFFF"/>
        </w:rPr>
        <w:t xml:space="preserve">Review VA disability benefits eligibility criteria to find out if you can get disability compensation for an illness or injury that was caused by—or got worse because of—your active military service. </w:t>
      </w:r>
    </w:p>
    <w:p w14:paraId="5C0ED15C" w14:textId="7A8C7D9C" w:rsidR="004A424A" w:rsidRDefault="004A424A" w:rsidP="00C035C1">
      <w:pPr>
        <w:rPr>
          <w:rFonts w:asciiTheme="minorHAnsi" w:hAnsiTheme="minorHAnsi" w:cstheme="minorHAnsi"/>
          <w:sz w:val="20"/>
          <w:szCs w:val="20"/>
        </w:rPr>
      </w:pPr>
    </w:p>
    <w:p w14:paraId="7ABBCB85" w14:textId="1B483BA4" w:rsidR="004A424A" w:rsidRDefault="00D35D65" w:rsidP="00C035C1">
      <w:pPr>
        <w:rPr>
          <w:rFonts w:asciiTheme="minorHAnsi" w:hAnsiTheme="minorHAnsi" w:cstheme="minorHAnsi"/>
          <w:sz w:val="20"/>
          <w:szCs w:val="20"/>
        </w:rPr>
      </w:pPr>
      <w:hyperlink r:id="rId25" w:history="1">
        <w:r w:rsidR="004A424A" w:rsidRPr="004A424A">
          <w:rPr>
            <w:rStyle w:val="Hyperlink"/>
            <w:rFonts w:asciiTheme="minorHAnsi" w:hAnsiTheme="minorHAnsi" w:cstheme="minorHAnsi"/>
            <w:sz w:val="20"/>
            <w:szCs w:val="20"/>
          </w:rPr>
          <w:t>How to file a VA disability claim</w:t>
        </w:r>
      </w:hyperlink>
    </w:p>
    <w:p w14:paraId="3B3F0D62" w14:textId="76D3F0FA" w:rsidR="004A424A" w:rsidRDefault="004A424A" w:rsidP="00C035C1">
      <w:pPr>
        <w:rPr>
          <w:rFonts w:asciiTheme="minorHAnsi" w:hAnsiTheme="minorHAnsi" w:cstheme="minorHAnsi"/>
          <w:sz w:val="20"/>
          <w:szCs w:val="20"/>
        </w:rPr>
      </w:pPr>
      <w:r>
        <w:rPr>
          <w:rFonts w:asciiTheme="minorHAnsi" w:hAnsiTheme="minorHAnsi" w:cstheme="minorHAnsi"/>
          <w:sz w:val="20"/>
          <w:szCs w:val="20"/>
        </w:rPr>
        <w:t>Find out how to file a claim for disability compensation or increased disability compensation.</w:t>
      </w:r>
    </w:p>
    <w:p w14:paraId="3BD0AEBE" w14:textId="77777777" w:rsidR="004A424A" w:rsidRPr="00565B03" w:rsidRDefault="004A424A" w:rsidP="00C035C1">
      <w:pPr>
        <w:rPr>
          <w:rFonts w:asciiTheme="minorHAnsi" w:hAnsiTheme="minorHAnsi" w:cstheme="minorHAnsi"/>
          <w:sz w:val="20"/>
          <w:szCs w:val="20"/>
        </w:rPr>
      </w:pPr>
    </w:p>
    <w:p w14:paraId="6044E48B" w14:textId="77777777" w:rsidR="00F545C9" w:rsidRPr="00565B03" w:rsidRDefault="00D35D65" w:rsidP="00F545C9">
      <w:pPr>
        <w:rPr>
          <w:rFonts w:asciiTheme="minorHAnsi" w:hAnsiTheme="minorHAnsi" w:cstheme="minorHAnsi"/>
          <w:sz w:val="20"/>
          <w:szCs w:val="20"/>
        </w:rPr>
      </w:pPr>
      <w:hyperlink r:id="rId26" w:history="1">
        <w:r w:rsidR="00F545C9" w:rsidRPr="00565B03">
          <w:rPr>
            <w:rStyle w:val="Hyperlink"/>
            <w:rFonts w:asciiTheme="minorHAnsi" w:hAnsiTheme="minorHAnsi" w:cstheme="minorHAnsi"/>
            <w:sz w:val="20"/>
            <w:szCs w:val="20"/>
          </w:rPr>
          <w:t>Additional disability forms</w:t>
        </w:r>
      </w:hyperlink>
    </w:p>
    <w:p w14:paraId="38F67512" w14:textId="0740B169" w:rsidR="008B1892" w:rsidRPr="00B927C5" w:rsidRDefault="00F545C9" w:rsidP="00C035C1">
      <w:pPr>
        <w:rPr>
          <w:rFonts w:asciiTheme="minorHAnsi" w:hAnsiTheme="minorHAnsi" w:cstheme="minorHAnsi"/>
          <w:sz w:val="20"/>
          <w:szCs w:val="20"/>
        </w:rPr>
      </w:pPr>
      <w:r w:rsidRPr="00565B03">
        <w:rPr>
          <w:rFonts w:asciiTheme="minorHAnsi" w:hAnsiTheme="minorHAnsi" w:cstheme="minorHAnsi"/>
          <w:sz w:val="20"/>
          <w:szCs w:val="20"/>
        </w:rPr>
        <w:t>Find out if you need to complete additional forms for your disability claim.</w:t>
      </w:r>
      <w:r w:rsidRPr="00565B03">
        <w:rPr>
          <w:rFonts w:asciiTheme="minorHAnsi" w:hAnsiTheme="minorHAnsi" w:cstheme="minorHAnsi"/>
          <w:sz w:val="20"/>
          <w:szCs w:val="20"/>
        </w:rPr>
        <w:br/>
      </w:r>
    </w:p>
    <w:p w14:paraId="1500D443" w14:textId="57E2CC5B" w:rsidR="00536004" w:rsidRPr="00B927C5" w:rsidRDefault="00D35D65">
      <w:pPr>
        <w:rPr>
          <w:rFonts w:asciiTheme="minorHAnsi" w:hAnsiTheme="minorHAnsi" w:cstheme="minorHAnsi"/>
          <w:i/>
          <w:iCs/>
          <w:color w:val="A6A6A6" w:themeColor="background1" w:themeShade="A6"/>
          <w:sz w:val="20"/>
          <w:szCs w:val="20"/>
        </w:rPr>
      </w:pPr>
      <w:hyperlink w:anchor="_top" w:history="1">
        <w:r w:rsidR="00536004" w:rsidRPr="00565B03">
          <w:rPr>
            <w:rStyle w:val="Hyperlink"/>
            <w:rFonts w:asciiTheme="minorHAnsi" w:hAnsiTheme="minorHAnsi" w:cstheme="minorHAnsi"/>
            <w:i/>
            <w:iCs/>
            <w:color w:val="A6A6A6" w:themeColor="background1" w:themeShade="A6"/>
            <w:sz w:val="20"/>
            <w:szCs w:val="20"/>
          </w:rPr>
          <w:t>Back to Table of Contents</w:t>
        </w:r>
      </w:hyperlink>
      <w:r w:rsidR="00536004"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color w:val="323A45"/>
          <w:sz w:val="20"/>
          <w:szCs w:val="20"/>
          <w:shd w:val="clear" w:color="auto" w:fill="FFFFFF"/>
        </w:rPr>
        <w:br w:type="page"/>
      </w:r>
    </w:p>
    <w:p w14:paraId="04E68BC5" w14:textId="77777777" w:rsidR="00642AA5" w:rsidRPr="00565B03" w:rsidRDefault="00642AA5" w:rsidP="00792807">
      <w:pPr>
        <w:pStyle w:val="Heading1"/>
        <w:rPr>
          <w:rFonts w:asciiTheme="minorHAnsi" w:hAnsiTheme="minorHAnsi" w:cstheme="minorHAnsi"/>
        </w:rPr>
      </w:pPr>
      <w:bookmarkStart w:id="57" w:name="_Toc25652847"/>
      <w:bookmarkStart w:id="58" w:name="_Toc25652902"/>
      <w:bookmarkStart w:id="59" w:name="_Toc28636637"/>
      <w:bookmarkStart w:id="60" w:name="_Toc28636945"/>
      <w:bookmarkStart w:id="61" w:name="_Toc28669772"/>
      <w:bookmarkStart w:id="62" w:name="_Toc29557282"/>
      <w:bookmarkStart w:id="63" w:name="_Toc29557588"/>
      <w:bookmarkStart w:id="64" w:name="_Toc29562119"/>
      <w:bookmarkStart w:id="65" w:name="_Toc29883334"/>
      <w:bookmarkStart w:id="66" w:name="_Toc29903116"/>
      <w:bookmarkStart w:id="67" w:name="_Toc24012529"/>
      <w:bookmarkStart w:id="68" w:name="_Toc24037493"/>
      <w:bookmarkStart w:id="69" w:name="_Toc24096165"/>
      <w:bookmarkStart w:id="70" w:name="_Toc24451977"/>
      <w:bookmarkStart w:id="71" w:name="_Toc24537786"/>
      <w:r w:rsidRPr="00565B03">
        <w:rPr>
          <w:rFonts w:asciiTheme="minorHAnsi" w:hAnsiTheme="minorHAnsi" w:cstheme="minorHAnsi"/>
        </w:rPr>
        <w:lastRenderedPageBreak/>
        <w:t>VA Form SF-180</w:t>
      </w:r>
      <w:bookmarkEnd w:id="57"/>
      <w:bookmarkEnd w:id="58"/>
      <w:bookmarkEnd w:id="59"/>
      <w:bookmarkEnd w:id="60"/>
      <w:bookmarkEnd w:id="61"/>
      <w:bookmarkEnd w:id="62"/>
      <w:bookmarkEnd w:id="63"/>
      <w:bookmarkEnd w:id="64"/>
      <w:bookmarkEnd w:id="65"/>
      <w:bookmarkEnd w:id="66"/>
    </w:p>
    <w:p w14:paraId="331C99EE" w14:textId="1B8CAB62" w:rsidR="00C72930" w:rsidRPr="00565B03" w:rsidRDefault="00C72930" w:rsidP="00C72930">
      <w:pPr>
        <w:shd w:val="clear" w:color="auto" w:fill="FFFFFF"/>
        <w:rPr>
          <w:rFonts w:asciiTheme="minorHAnsi" w:hAnsiTheme="minorHAnsi" w:cstheme="minorHAnsi"/>
          <w:color w:val="24292E"/>
          <w:sz w:val="20"/>
          <w:szCs w:val="20"/>
        </w:rPr>
      </w:pPr>
    </w:p>
    <w:p w14:paraId="523DB25B" w14:textId="23B6409C" w:rsidR="00F51F5E" w:rsidRPr="00AC1CD2" w:rsidRDefault="007F29E6" w:rsidP="00F51F5E">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4E206DA1" w14:textId="77777777" w:rsidTr="00CA741C">
        <w:trPr>
          <w:trHeight w:val="447"/>
        </w:trPr>
        <w:tc>
          <w:tcPr>
            <w:tcW w:w="3138" w:type="dxa"/>
            <w:shd w:val="clear" w:color="auto" w:fill="CCCCCC"/>
          </w:tcPr>
          <w:p w14:paraId="23F01FEE"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E05C341"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086E91A4" w14:textId="77777777" w:rsidTr="00CA741C">
        <w:trPr>
          <w:trHeight w:val="429"/>
        </w:trPr>
        <w:tc>
          <w:tcPr>
            <w:tcW w:w="3138" w:type="dxa"/>
            <w:shd w:val="clear" w:color="auto" w:fill="CCCCCC"/>
          </w:tcPr>
          <w:p w14:paraId="4D1A8B3C"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0E5C5D28" w14:textId="2B4217A9" w:rsidR="00F51F5E" w:rsidRPr="00565B03" w:rsidRDefault="00D35D65" w:rsidP="00CA741C">
            <w:pPr>
              <w:rPr>
                <w:rFonts w:asciiTheme="minorHAnsi" w:hAnsiTheme="minorHAnsi" w:cstheme="minorHAnsi"/>
                <w:color w:val="0563C1"/>
                <w:u w:val="single"/>
              </w:rPr>
            </w:pPr>
            <w:hyperlink r:id="rId27" w:history="1">
              <w:r w:rsidR="00114EC2" w:rsidRPr="00565B03">
                <w:rPr>
                  <w:rStyle w:val="Hyperlink"/>
                  <w:rFonts w:asciiTheme="minorHAnsi" w:hAnsiTheme="minorHAnsi" w:cstheme="minorHAnsi"/>
                </w:rPr>
                <w:t>https://www.va.gov/vaforms/form_detail.asp?formno=180</w:t>
              </w:r>
            </w:hyperlink>
          </w:p>
        </w:tc>
      </w:tr>
      <w:tr w:rsidR="00F51F5E" w:rsidRPr="00565B03" w14:paraId="2F1BCFE0" w14:textId="77777777" w:rsidTr="00CA741C">
        <w:trPr>
          <w:trHeight w:val="429"/>
        </w:trPr>
        <w:tc>
          <w:tcPr>
            <w:tcW w:w="3138" w:type="dxa"/>
            <w:shd w:val="clear" w:color="auto" w:fill="CCCCCC"/>
          </w:tcPr>
          <w:p w14:paraId="14D5E658"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6CF2866C" w14:textId="77777777" w:rsidR="00F51F5E" w:rsidRPr="00565B03" w:rsidRDefault="00F51F5E" w:rsidP="00CA741C">
            <w:pPr>
              <w:rPr>
                <w:rFonts w:asciiTheme="minorHAnsi" w:hAnsiTheme="minorHAnsi" w:cstheme="minorHAnsi"/>
              </w:rPr>
            </w:pPr>
          </w:p>
        </w:tc>
      </w:tr>
      <w:tr w:rsidR="00F51F5E" w:rsidRPr="00565B03" w14:paraId="51A02DDE" w14:textId="77777777" w:rsidTr="00CA741C">
        <w:trPr>
          <w:trHeight w:val="429"/>
        </w:trPr>
        <w:tc>
          <w:tcPr>
            <w:tcW w:w="3138" w:type="dxa"/>
            <w:shd w:val="clear" w:color="auto" w:fill="CCCCCC"/>
          </w:tcPr>
          <w:p w14:paraId="59029AE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3FDFB57"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D8BF771" w14:textId="77777777" w:rsidR="006B6A90" w:rsidRDefault="006B6A90" w:rsidP="006B6A90">
      <w:pPr>
        <w:rPr>
          <w:rFonts w:asciiTheme="minorHAnsi" w:hAnsiTheme="minorHAnsi" w:cstheme="minorHAnsi"/>
          <w:b/>
          <w:bCs/>
          <w:color w:val="C00000"/>
        </w:rPr>
      </w:pPr>
    </w:p>
    <w:p w14:paraId="3FC7520A" w14:textId="7AFBAA03" w:rsidR="00F51F5E" w:rsidRPr="00AC1CD2" w:rsidRDefault="006B6A90" w:rsidP="00F51F5E">
      <w:pPr>
        <w:rPr>
          <w:rFonts w:asciiTheme="minorHAnsi" w:hAnsiTheme="minorHAnsi" w:cstheme="minorHAnsi"/>
          <w:b/>
          <w:bCs/>
          <w:color w:val="C00000"/>
        </w:rPr>
      </w:pPr>
      <w:r w:rsidRPr="007F29E6">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3D2C18B0" w14:textId="77777777" w:rsidTr="00CA741C">
        <w:trPr>
          <w:trHeight w:val="427"/>
        </w:trPr>
        <w:tc>
          <w:tcPr>
            <w:tcW w:w="3145" w:type="dxa"/>
            <w:shd w:val="clear" w:color="auto" w:fill="CCCCCC"/>
          </w:tcPr>
          <w:p w14:paraId="5CA324D2"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8562DEA" w14:textId="733A210B" w:rsidR="00F51F5E" w:rsidRPr="001566FD"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280251">
              <w:rPr>
                <w:rFonts w:asciiTheme="minorHAnsi" w:hAnsiTheme="minorHAnsi" w:cstheme="minorHAnsi"/>
                <w:b/>
                <w:bCs/>
                <w:sz w:val="28"/>
                <w:szCs w:val="28"/>
              </w:rPr>
              <w:t>SF</w:t>
            </w:r>
            <w:r w:rsidRPr="00565B03">
              <w:rPr>
                <w:rFonts w:asciiTheme="minorHAnsi" w:hAnsiTheme="minorHAnsi" w:cstheme="minorHAnsi"/>
                <w:b/>
                <w:bCs/>
                <w:sz w:val="28"/>
                <w:szCs w:val="28"/>
              </w:rPr>
              <w:t>-</w:t>
            </w:r>
            <w:r w:rsidR="00114EC2" w:rsidRPr="00565B03">
              <w:rPr>
                <w:rFonts w:asciiTheme="minorHAnsi" w:hAnsiTheme="minorHAnsi" w:cstheme="minorHAnsi"/>
                <w:b/>
                <w:bCs/>
                <w:sz w:val="28"/>
                <w:szCs w:val="28"/>
              </w:rPr>
              <w:t>180</w:t>
            </w:r>
          </w:p>
        </w:tc>
      </w:tr>
      <w:tr w:rsidR="00F51F5E" w:rsidRPr="00565B03" w14:paraId="4932A20B" w14:textId="77777777" w:rsidTr="00CA741C">
        <w:trPr>
          <w:trHeight w:val="427"/>
        </w:trPr>
        <w:tc>
          <w:tcPr>
            <w:tcW w:w="3145" w:type="dxa"/>
            <w:shd w:val="clear" w:color="auto" w:fill="CCCCCC"/>
          </w:tcPr>
          <w:p w14:paraId="5FBBF7FE"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925C63B" w14:textId="2CF0B077"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280251">
              <w:rPr>
                <w:rFonts w:asciiTheme="minorHAnsi" w:hAnsiTheme="minorHAnsi" w:cstheme="minorHAnsi"/>
                <w:color w:val="24292E"/>
              </w:rPr>
              <w:t>SF</w:t>
            </w:r>
            <w:r w:rsidRPr="00565B03">
              <w:rPr>
                <w:rFonts w:asciiTheme="minorHAnsi" w:hAnsiTheme="minorHAnsi" w:cstheme="minorHAnsi"/>
                <w:color w:val="24292E"/>
              </w:rPr>
              <w:t>-</w:t>
            </w:r>
            <w:r w:rsidR="00114EC2" w:rsidRPr="00565B03">
              <w:rPr>
                <w:rFonts w:asciiTheme="minorHAnsi" w:hAnsiTheme="minorHAnsi" w:cstheme="minorHAnsi"/>
                <w:color w:val="24292E"/>
              </w:rPr>
              <w:t>180</w:t>
            </w:r>
            <w:r w:rsidRPr="00565B03">
              <w:rPr>
                <w:rFonts w:asciiTheme="minorHAnsi" w:hAnsiTheme="minorHAnsi" w:cstheme="minorHAnsi"/>
                <w:color w:val="24292E"/>
              </w:rPr>
              <w:t xml:space="preserve"> | Veterans Affairs</w:t>
            </w:r>
          </w:p>
        </w:tc>
      </w:tr>
      <w:tr w:rsidR="00F51F5E" w:rsidRPr="00565B03" w14:paraId="59529F78" w14:textId="77777777" w:rsidTr="00CA741C">
        <w:trPr>
          <w:trHeight w:val="623"/>
        </w:trPr>
        <w:tc>
          <w:tcPr>
            <w:tcW w:w="3145" w:type="dxa"/>
            <w:shd w:val="clear" w:color="auto" w:fill="CCCCCC"/>
          </w:tcPr>
          <w:p w14:paraId="367F6D51"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19196CA" w14:textId="2DA66DFC" w:rsidR="00F51F5E" w:rsidRPr="00565B03" w:rsidRDefault="00F51F5E" w:rsidP="00114EC2">
            <w:pPr>
              <w:rPr>
                <w:rFonts w:asciiTheme="minorHAnsi" w:hAnsiTheme="minorHAnsi" w:cstheme="minorHAnsi"/>
                <w:color w:val="323A45"/>
                <w:sz w:val="20"/>
                <w:szCs w:val="20"/>
                <w:shd w:val="clear" w:color="auto" w:fill="FFFFFF"/>
              </w:rPr>
            </w:pPr>
            <w:r w:rsidRPr="00565B03">
              <w:rPr>
                <w:rFonts w:asciiTheme="minorHAnsi" w:hAnsiTheme="minorHAnsi" w:cstheme="minorHAnsi"/>
                <w:color w:val="24292E"/>
                <w:sz w:val="20"/>
                <w:szCs w:val="20"/>
              </w:rPr>
              <w:t xml:space="preserve">Get VA Form </w:t>
            </w:r>
            <w:r w:rsidR="00280251">
              <w:rPr>
                <w:rFonts w:asciiTheme="minorHAnsi" w:hAnsiTheme="minorHAnsi" w:cstheme="minorHAnsi"/>
                <w:color w:val="24292E"/>
                <w:sz w:val="20"/>
                <w:szCs w:val="20"/>
              </w:rPr>
              <w:t>SF</w:t>
            </w:r>
            <w:r w:rsidRPr="00565B03">
              <w:rPr>
                <w:rFonts w:asciiTheme="minorHAnsi" w:hAnsiTheme="minorHAnsi" w:cstheme="minorHAnsi"/>
                <w:color w:val="24292E"/>
                <w:sz w:val="20"/>
                <w:szCs w:val="20"/>
              </w:rPr>
              <w:t>-</w:t>
            </w:r>
            <w:r w:rsidR="00114EC2" w:rsidRPr="00565B03">
              <w:rPr>
                <w:rFonts w:asciiTheme="minorHAnsi" w:hAnsiTheme="minorHAnsi" w:cstheme="minorHAnsi"/>
                <w:color w:val="24292E"/>
                <w:sz w:val="20"/>
                <w:szCs w:val="20"/>
              </w:rPr>
              <w:t>180</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000000"/>
                <w:sz w:val="20"/>
                <w:szCs w:val="20"/>
              </w:rPr>
              <w:t>Request Pertaining to Military Records</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24292E"/>
                <w:sz w:val="20"/>
                <w:szCs w:val="20"/>
              </w:rPr>
              <w:t>Use it</w:t>
            </w:r>
            <w:r w:rsidR="00114EC2" w:rsidRPr="00565B03">
              <w:rPr>
                <w:rFonts w:asciiTheme="minorHAnsi" w:hAnsiTheme="minorHAnsi" w:cstheme="minorHAnsi"/>
                <w:color w:val="323A45"/>
                <w:sz w:val="20"/>
                <w:szCs w:val="20"/>
                <w:shd w:val="clear" w:color="auto" w:fill="FFFFFF"/>
              </w:rPr>
              <w:t xml:space="preserve"> to request </w:t>
            </w:r>
            <w:r w:rsidR="00114EC2" w:rsidRPr="00565B03">
              <w:rPr>
                <w:rFonts w:asciiTheme="minorHAnsi" w:hAnsiTheme="minorHAnsi" w:cstheme="minorHAnsi"/>
                <w:color w:val="000000"/>
                <w:sz w:val="20"/>
                <w:szCs w:val="20"/>
              </w:rPr>
              <w:t>DD214, release papers, orders and endorsements</w:t>
            </w:r>
            <w:ins w:id="72" w:author="Lee, Jennifer Y." w:date="2020-01-26T18:13:00Z">
              <w:r w:rsidR="00857CF7">
                <w:rPr>
                  <w:rFonts w:asciiTheme="minorHAnsi" w:hAnsiTheme="minorHAnsi" w:cstheme="minorHAnsi"/>
                  <w:color w:val="000000"/>
                  <w:sz w:val="20"/>
                  <w:szCs w:val="20"/>
                </w:rPr>
                <w:t>,</w:t>
              </w:r>
            </w:ins>
            <w:r w:rsidR="00114EC2" w:rsidRPr="00565B03">
              <w:rPr>
                <w:rFonts w:asciiTheme="minorHAnsi" w:hAnsiTheme="minorHAnsi" w:cstheme="minorHAnsi"/>
                <w:color w:val="000000"/>
                <w:sz w:val="20"/>
                <w:szCs w:val="20"/>
              </w:rPr>
              <w:t xml:space="preserve"> and military medical records. </w:t>
            </w:r>
          </w:p>
        </w:tc>
      </w:tr>
      <w:tr w:rsidR="00F51F5E" w:rsidRPr="00565B03" w14:paraId="448B3BCC" w14:textId="77777777" w:rsidTr="00CA741C">
        <w:trPr>
          <w:trHeight w:val="623"/>
        </w:trPr>
        <w:tc>
          <w:tcPr>
            <w:tcW w:w="3145" w:type="dxa"/>
            <w:shd w:val="clear" w:color="auto" w:fill="CCCCCC"/>
          </w:tcPr>
          <w:p w14:paraId="51BCA180" w14:textId="5BA651FE"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C8C7C59" w14:textId="662B0C12"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114EC2" w:rsidRPr="00565B03">
              <w:rPr>
                <w:rFonts w:asciiTheme="minorHAnsi" w:hAnsiTheme="minorHAnsi" w:cstheme="minorHAnsi"/>
                <w:color w:val="24292E"/>
                <w:sz w:val="20"/>
                <w:szCs w:val="20"/>
              </w:rPr>
              <w:t>SF-180</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24292E"/>
                <w:sz w:val="20"/>
                <w:szCs w:val="20"/>
              </w:rPr>
              <w:t>SF 180</w:t>
            </w:r>
            <w:r w:rsidRPr="00565B03">
              <w:rPr>
                <w:rFonts w:asciiTheme="minorHAnsi" w:hAnsiTheme="minorHAnsi" w:cstheme="minorHAnsi"/>
                <w:color w:val="24292E"/>
                <w:sz w:val="20"/>
                <w:szCs w:val="20"/>
              </w:rPr>
              <w:t xml:space="preserve">, </w:t>
            </w:r>
            <w:r w:rsidR="00114EC2" w:rsidRPr="00565B03">
              <w:rPr>
                <w:rFonts w:asciiTheme="minorHAnsi" w:hAnsiTheme="minorHAnsi" w:cstheme="minorHAnsi"/>
                <w:color w:val="24292E"/>
                <w:sz w:val="20"/>
                <w:szCs w:val="20"/>
              </w:rPr>
              <w:t>SF180</w:t>
            </w:r>
            <w:r w:rsidRPr="00565B03">
              <w:rPr>
                <w:rFonts w:asciiTheme="minorHAnsi" w:hAnsiTheme="minorHAnsi" w:cstheme="minorHAnsi"/>
                <w:color w:val="24292E"/>
                <w:sz w:val="20"/>
                <w:szCs w:val="20"/>
              </w:rPr>
              <w:t xml:space="preserve">, </w:t>
            </w:r>
            <w:r w:rsidR="00A13F03" w:rsidRPr="00565B03">
              <w:rPr>
                <w:rFonts w:asciiTheme="minorHAnsi" w:hAnsiTheme="minorHAnsi" w:cstheme="minorHAnsi"/>
                <w:color w:val="24292E"/>
                <w:sz w:val="20"/>
                <w:szCs w:val="20"/>
              </w:rPr>
              <w:t xml:space="preserve">DD214, </w:t>
            </w:r>
            <w:r w:rsidR="00114EC2" w:rsidRPr="00565B03">
              <w:rPr>
                <w:rFonts w:asciiTheme="minorHAnsi" w:hAnsiTheme="minorHAnsi" w:cstheme="minorHAnsi"/>
                <w:color w:val="24292E"/>
                <w:sz w:val="20"/>
                <w:szCs w:val="20"/>
              </w:rPr>
              <w:t>request military records</w:t>
            </w:r>
          </w:p>
        </w:tc>
      </w:tr>
    </w:tbl>
    <w:p w14:paraId="2C81D64E" w14:textId="77777777" w:rsidR="00F51F5E" w:rsidRPr="00565B03" w:rsidRDefault="00F51F5E" w:rsidP="00F51F5E">
      <w:pPr>
        <w:rPr>
          <w:rFonts w:asciiTheme="minorHAnsi" w:hAnsiTheme="minorHAnsi" w:cstheme="minorHAnsi"/>
        </w:rPr>
      </w:pPr>
    </w:p>
    <w:p w14:paraId="0C0735F9"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5B6C2B49" w14:textId="2688529F" w:rsidR="00157821" w:rsidRPr="00565B03" w:rsidRDefault="00792807" w:rsidP="00157821">
      <w:pPr>
        <w:rPr>
          <w:rFonts w:asciiTheme="minorHAnsi" w:hAnsiTheme="minorHAnsi" w:cstheme="minorHAnsi"/>
          <w:color w:val="000000" w:themeColor="text1"/>
          <w:sz w:val="28"/>
          <w:szCs w:val="28"/>
        </w:rPr>
      </w:pPr>
      <w:r w:rsidRPr="00565B03">
        <w:rPr>
          <w:rFonts w:asciiTheme="minorHAnsi" w:hAnsiTheme="minorHAnsi" w:cstheme="minorHAnsi"/>
          <w:color w:val="000000" w:themeColor="text1"/>
          <w:sz w:val="28"/>
          <w:szCs w:val="28"/>
        </w:rPr>
        <w:t>H1:</w:t>
      </w:r>
      <w:r w:rsidRPr="00565B03">
        <w:rPr>
          <w:rFonts w:asciiTheme="minorHAnsi" w:hAnsiTheme="minorHAnsi" w:cstheme="minorHAnsi"/>
          <w:color w:val="000000" w:themeColor="text1"/>
          <w:sz w:val="28"/>
          <w:szCs w:val="28"/>
        </w:rPr>
        <w:tab/>
      </w:r>
      <w:r w:rsidRPr="00565B03">
        <w:rPr>
          <w:rFonts w:asciiTheme="minorHAnsi" w:hAnsiTheme="minorHAnsi" w:cstheme="minorHAnsi"/>
          <w:b/>
          <w:bCs/>
          <w:color w:val="000000" w:themeColor="text1"/>
          <w:sz w:val="28"/>
          <w:szCs w:val="28"/>
        </w:rPr>
        <w:t>VA Form SF-180</w:t>
      </w:r>
    </w:p>
    <w:p w14:paraId="56D660F9" w14:textId="25130DF3" w:rsidR="00792807" w:rsidRPr="00565B03" w:rsidRDefault="00792807" w:rsidP="00157821">
      <w:pPr>
        <w:rPr>
          <w:rFonts w:asciiTheme="minorHAnsi" w:hAnsiTheme="minorHAnsi" w:cstheme="minorHAnsi"/>
          <w:color w:val="000000" w:themeColor="text1"/>
        </w:rPr>
      </w:pPr>
      <w:r w:rsidRPr="00565B03">
        <w:rPr>
          <w:rFonts w:asciiTheme="minorHAnsi" w:hAnsiTheme="minorHAnsi" w:cstheme="minorHAnsi"/>
          <w:color w:val="000000" w:themeColor="text1"/>
        </w:rPr>
        <w:t>H2:</w:t>
      </w:r>
      <w:r w:rsidRPr="00565B03">
        <w:rPr>
          <w:rFonts w:asciiTheme="minorHAnsi" w:hAnsiTheme="minorHAnsi" w:cstheme="minorHAnsi"/>
          <w:color w:val="000000" w:themeColor="text1"/>
        </w:rPr>
        <w:tab/>
      </w:r>
      <w:r w:rsidRPr="00565B03">
        <w:rPr>
          <w:rFonts w:asciiTheme="minorHAnsi" w:hAnsiTheme="minorHAnsi" w:cstheme="minorHAnsi"/>
          <w:b/>
          <w:bCs/>
          <w:color w:val="000000" w:themeColor="text1"/>
        </w:rPr>
        <w:t>Request Pertaining to Military Records</w:t>
      </w:r>
    </w:p>
    <w:bookmarkEnd w:id="67"/>
    <w:bookmarkEnd w:id="68"/>
    <w:bookmarkEnd w:id="69"/>
    <w:bookmarkEnd w:id="70"/>
    <w:bookmarkEnd w:id="71"/>
    <w:p w14:paraId="70B6436A" w14:textId="77777777" w:rsidR="008B1892" w:rsidRPr="00565B03" w:rsidRDefault="008B1892" w:rsidP="00C035C1">
      <w:pPr>
        <w:rPr>
          <w:rFonts w:asciiTheme="minorHAnsi" w:hAnsiTheme="minorHAnsi" w:cstheme="minorHAnsi"/>
          <w:color w:val="323A45"/>
          <w:sz w:val="20"/>
          <w:szCs w:val="20"/>
          <w:shd w:val="clear" w:color="auto" w:fill="FFFFFF"/>
        </w:rPr>
      </w:pPr>
    </w:p>
    <w:p w14:paraId="4A9C7475" w14:textId="34D53B39" w:rsidR="00FC2568" w:rsidRPr="00565B03" w:rsidRDefault="00FC2568" w:rsidP="00FC2568">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EA5AE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Records</w:t>
      </w:r>
      <w:r w:rsidR="00D0631A">
        <w:rPr>
          <w:rFonts w:asciiTheme="minorHAnsi" w:hAnsiTheme="minorHAnsi" w:cstheme="minorHAnsi"/>
          <w:color w:val="000000"/>
          <w:sz w:val="20"/>
          <w:szCs w:val="20"/>
        </w:rPr>
        <w:t xml:space="preserve"> and service member benefits</w:t>
      </w:r>
      <w:r w:rsidR="00EA5AE1">
        <w:rPr>
          <w:rFonts w:asciiTheme="minorHAnsi" w:hAnsiTheme="minorHAnsi" w:cstheme="minorHAnsi"/>
          <w:color w:val="000000"/>
          <w:sz w:val="20"/>
          <w:szCs w:val="20"/>
        </w:rPr>
        <w:t>&gt;</w:t>
      </w:r>
    </w:p>
    <w:p w14:paraId="6F2C79FA" w14:textId="77777777" w:rsidR="00FC2568" w:rsidRPr="00565B03" w:rsidRDefault="00FC2568" w:rsidP="00FC2568">
      <w:pPr>
        <w:rPr>
          <w:rFonts w:asciiTheme="minorHAnsi" w:hAnsiTheme="minorHAnsi" w:cstheme="minorHAnsi"/>
          <w:color w:val="000000"/>
          <w:sz w:val="20"/>
          <w:szCs w:val="20"/>
        </w:rPr>
      </w:pPr>
    </w:p>
    <w:p w14:paraId="185064FB" w14:textId="77777777" w:rsidR="00FC2568" w:rsidRPr="00565B03" w:rsidRDefault="00FC2568" w:rsidP="00FC2568">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5F3EC015" w14:textId="32F94814" w:rsidR="00FC2568" w:rsidRPr="00565B03" w:rsidRDefault="00857CF7" w:rsidP="00FC2568">
      <w:pPr>
        <w:rPr>
          <w:rFonts w:asciiTheme="minorHAnsi" w:hAnsiTheme="minorHAnsi" w:cstheme="minorHAnsi"/>
          <w:color w:val="323A45"/>
          <w:sz w:val="20"/>
          <w:szCs w:val="20"/>
          <w:shd w:val="clear" w:color="auto" w:fill="FFFFFF"/>
        </w:rPr>
      </w:pPr>
      <w:ins w:id="73" w:author="Lee, Jennifer Y." w:date="2020-01-26T18:14:00Z">
        <w:r>
          <w:rPr>
            <w:rFonts w:asciiTheme="minorHAnsi" w:hAnsiTheme="minorHAnsi" w:cstheme="minorHAnsi"/>
            <w:color w:val="323A45"/>
            <w:sz w:val="20"/>
            <w:szCs w:val="20"/>
            <w:shd w:val="clear" w:color="auto" w:fill="FFFFFF"/>
          </w:rPr>
          <w:t>Use this form w</w:t>
        </w:r>
      </w:ins>
      <w:del w:id="74" w:author="Lee, Jennifer Y." w:date="2020-01-26T18:14:00Z">
        <w:r w:rsidR="00FC2568" w:rsidRPr="00565B03" w:rsidDel="00857CF7">
          <w:rPr>
            <w:rFonts w:asciiTheme="minorHAnsi" w:hAnsiTheme="minorHAnsi" w:cstheme="minorHAnsi"/>
            <w:color w:val="323A45"/>
            <w:sz w:val="20"/>
            <w:szCs w:val="20"/>
            <w:shd w:val="clear" w:color="auto" w:fill="FFFFFF"/>
          </w:rPr>
          <w:delText>W</w:delText>
        </w:r>
      </w:del>
      <w:r w:rsidR="00FC2568" w:rsidRPr="00565B03">
        <w:rPr>
          <w:rFonts w:asciiTheme="minorHAnsi" w:hAnsiTheme="minorHAnsi" w:cstheme="minorHAnsi"/>
          <w:color w:val="323A45"/>
          <w:sz w:val="20"/>
          <w:szCs w:val="20"/>
          <w:shd w:val="clear" w:color="auto" w:fill="FFFFFF"/>
        </w:rPr>
        <w:t xml:space="preserve">hen you want to </w:t>
      </w:r>
      <w:r w:rsidR="00A7490D" w:rsidRPr="00565B03">
        <w:rPr>
          <w:rFonts w:asciiTheme="minorHAnsi" w:hAnsiTheme="minorHAnsi" w:cstheme="minorHAnsi"/>
          <w:color w:val="323A45"/>
          <w:sz w:val="20"/>
          <w:szCs w:val="20"/>
          <w:shd w:val="clear" w:color="auto" w:fill="FFFFFF"/>
        </w:rPr>
        <w:t>request your military records</w:t>
      </w:r>
      <w:r w:rsidR="007422B2" w:rsidRPr="00565B03">
        <w:rPr>
          <w:rFonts w:asciiTheme="minorHAnsi" w:hAnsiTheme="minorHAnsi" w:cstheme="minorHAnsi"/>
          <w:color w:val="323A45"/>
          <w:sz w:val="20"/>
          <w:szCs w:val="20"/>
          <w:shd w:val="clear" w:color="auto" w:fill="FFFFFF"/>
        </w:rPr>
        <w:t xml:space="preserve">, including </w:t>
      </w:r>
      <w:r w:rsidR="007422B2" w:rsidRPr="00565B03">
        <w:rPr>
          <w:rFonts w:asciiTheme="minorHAnsi" w:hAnsiTheme="minorHAnsi" w:cstheme="minorHAnsi"/>
          <w:color w:val="000000"/>
          <w:sz w:val="20"/>
          <w:szCs w:val="20"/>
        </w:rPr>
        <w:t>DD214, release papers, orders and endorsements, military medical records, and more</w:t>
      </w:r>
      <w:r w:rsidR="004B3A29" w:rsidRPr="00565B03">
        <w:rPr>
          <w:rFonts w:asciiTheme="minorHAnsi" w:hAnsiTheme="minorHAnsi" w:cstheme="minorHAnsi"/>
          <w:color w:val="323A45"/>
          <w:sz w:val="20"/>
          <w:szCs w:val="20"/>
          <w:shd w:val="clear" w:color="auto" w:fill="FFFFFF"/>
        </w:rPr>
        <w:t>.</w:t>
      </w:r>
    </w:p>
    <w:p w14:paraId="055BC9BD" w14:textId="362EB3A3" w:rsidR="00FC2568" w:rsidRPr="00565B03" w:rsidRDefault="00D35D65" w:rsidP="00FC2568">
      <w:pPr>
        <w:rPr>
          <w:rFonts w:asciiTheme="minorHAnsi" w:hAnsiTheme="minorHAnsi" w:cstheme="minorHAnsi"/>
          <w:color w:val="323A45"/>
          <w:sz w:val="20"/>
          <w:szCs w:val="20"/>
          <w:shd w:val="clear" w:color="auto" w:fill="FFFFFF"/>
        </w:rPr>
      </w:pPr>
      <w:hyperlink r:id="rId28" w:history="1">
        <w:r w:rsidR="00FC2568" w:rsidRPr="00565B03">
          <w:rPr>
            <w:rStyle w:val="Hyperlink"/>
            <w:rFonts w:asciiTheme="minorHAnsi" w:hAnsiTheme="minorHAnsi" w:cstheme="minorHAnsi"/>
            <w:sz w:val="20"/>
            <w:szCs w:val="20"/>
            <w:shd w:val="clear" w:color="auto" w:fill="FFFFFF"/>
          </w:rPr>
          <w:t xml:space="preserve">Download </w:t>
        </w:r>
        <w:r w:rsidR="00371846" w:rsidRPr="00565B03">
          <w:rPr>
            <w:rStyle w:val="Hyperlink"/>
            <w:rFonts w:asciiTheme="minorHAnsi" w:hAnsiTheme="minorHAnsi" w:cstheme="minorHAnsi"/>
            <w:sz w:val="20"/>
            <w:szCs w:val="20"/>
            <w:shd w:val="clear" w:color="auto" w:fill="FFFFFF"/>
          </w:rPr>
          <w:t>VA F</w:t>
        </w:r>
        <w:r w:rsidR="00FC2568" w:rsidRPr="00565B03">
          <w:rPr>
            <w:rStyle w:val="Hyperlink"/>
            <w:rFonts w:asciiTheme="minorHAnsi" w:hAnsiTheme="minorHAnsi" w:cstheme="minorHAnsi"/>
            <w:sz w:val="20"/>
            <w:szCs w:val="20"/>
            <w:shd w:val="clear" w:color="auto" w:fill="FFFFFF"/>
          </w:rPr>
          <w:t>orm</w:t>
        </w:r>
        <w:r w:rsidR="00371846" w:rsidRPr="00565B03">
          <w:rPr>
            <w:rStyle w:val="Hyperlink"/>
            <w:rFonts w:asciiTheme="minorHAnsi" w:hAnsiTheme="minorHAnsi" w:cstheme="minorHAnsi"/>
            <w:sz w:val="20"/>
            <w:szCs w:val="20"/>
            <w:shd w:val="clear" w:color="auto" w:fill="FFFFFF"/>
          </w:rPr>
          <w:t xml:space="preserve"> SF-180</w:t>
        </w:r>
        <w:r w:rsidR="00FC2568"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FC2568" w:rsidRPr="00565B03">
          <w:rPr>
            <w:rStyle w:val="Hyperlink"/>
            <w:rFonts w:asciiTheme="minorHAnsi" w:hAnsiTheme="minorHAnsi" w:cstheme="minorHAnsi"/>
            <w:sz w:val="20"/>
            <w:szCs w:val="20"/>
            <w:shd w:val="clear" w:color="auto" w:fill="FFFFFF"/>
          </w:rPr>
          <w:t>)</w:t>
        </w:r>
      </w:hyperlink>
    </w:p>
    <w:p w14:paraId="2D56FE8D" w14:textId="77777777" w:rsidR="00FC2568" w:rsidRPr="00565B03" w:rsidRDefault="00FC2568" w:rsidP="00FC2568">
      <w:pPr>
        <w:rPr>
          <w:rFonts w:asciiTheme="minorHAnsi" w:hAnsiTheme="minorHAnsi" w:cstheme="minorHAnsi"/>
          <w:color w:val="323A45"/>
          <w:sz w:val="20"/>
          <w:szCs w:val="20"/>
          <w:shd w:val="clear" w:color="auto" w:fill="FFFFFF"/>
        </w:rPr>
      </w:pPr>
    </w:p>
    <w:p w14:paraId="091B436A" w14:textId="463380F1"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75F5E57D" w14:textId="40E6828E" w:rsidR="00977485" w:rsidRPr="00565B03" w:rsidRDefault="007D6EB6" w:rsidP="00977485">
      <w:pPr>
        <w:rPr>
          <w:rFonts w:asciiTheme="minorHAnsi" w:hAnsiTheme="minorHAnsi" w:cstheme="minorHAnsi"/>
          <w:color w:val="000000"/>
          <w:sz w:val="20"/>
          <w:szCs w:val="20"/>
        </w:rPr>
      </w:pPr>
      <w:r>
        <w:rPr>
          <w:rFonts w:asciiTheme="minorHAnsi" w:hAnsiTheme="minorHAnsi" w:cstheme="minorHAnsi"/>
          <w:color w:val="000000"/>
          <w:sz w:val="20"/>
          <w:szCs w:val="20"/>
        </w:rPr>
        <w:t>You can r</w:t>
      </w:r>
      <w:r w:rsidR="00977485" w:rsidRPr="00565B03">
        <w:rPr>
          <w:rFonts w:asciiTheme="minorHAnsi" w:hAnsiTheme="minorHAnsi" w:cstheme="minorHAnsi"/>
          <w:color w:val="000000"/>
          <w:sz w:val="20"/>
          <w:szCs w:val="20"/>
        </w:rPr>
        <w:t xml:space="preserve">equest </w:t>
      </w:r>
      <w:r w:rsidR="00317469">
        <w:rPr>
          <w:rFonts w:asciiTheme="minorHAnsi" w:hAnsiTheme="minorHAnsi" w:cstheme="minorHAnsi"/>
          <w:color w:val="000000"/>
          <w:sz w:val="20"/>
          <w:szCs w:val="20"/>
        </w:rPr>
        <w:t xml:space="preserve">your military records </w:t>
      </w:r>
      <w:r w:rsidR="00977485" w:rsidRPr="00565B03">
        <w:rPr>
          <w:rFonts w:asciiTheme="minorHAnsi" w:hAnsiTheme="minorHAnsi" w:cstheme="minorHAnsi"/>
          <w:color w:val="000000"/>
          <w:sz w:val="20"/>
          <w:szCs w:val="20"/>
        </w:rPr>
        <w:t>online instead of filling out and sending us the paper form.</w:t>
      </w:r>
    </w:p>
    <w:p w14:paraId="524CA4B9" w14:textId="11E6D633" w:rsidR="00FC2568" w:rsidRPr="00565B03" w:rsidRDefault="00D35D65" w:rsidP="000166E7">
      <w:pPr>
        <w:rPr>
          <w:rFonts w:asciiTheme="minorHAnsi" w:hAnsiTheme="minorHAnsi" w:cstheme="minorHAnsi"/>
          <w:color w:val="000000"/>
          <w:sz w:val="20"/>
          <w:szCs w:val="20"/>
        </w:rPr>
      </w:pPr>
      <w:hyperlink r:id="rId29" w:history="1">
        <w:r w:rsidR="00FC2568" w:rsidRPr="00565B03">
          <w:rPr>
            <w:rStyle w:val="Hyperlink"/>
            <w:rFonts w:asciiTheme="minorHAnsi" w:hAnsiTheme="minorHAnsi" w:cstheme="minorHAnsi"/>
            <w:sz w:val="20"/>
            <w:szCs w:val="20"/>
          </w:rPr>
          <w:t>Go to the online tool</w:t>
        </w:r>
      </w:hyperlink>
      <w:r w:rsidR="00FC2568" w:rsidRPr="00565B03">
        <w:rPr>
          <w:rFonts w:asciiTheme="minorHAnsi" w:hAnsiTheme="minorHAnsi" w:cstheme="minorHAnsi"/>
          <w:color w:val="000000"/>
          <w:sz w:val="20"/>
          <w:szCs w:val="20"/>
        </w:rPr>
        <w:t xml:space="preserve"> &gt;</w:t>
      </w:r>
    </w:p>
    <w:p w14:paraId="6158294B" w14:textId="77777777" w:rsidR="00FC2568" w:rsidRPr="00565B03" w:rsidRDefault="00FC2568" w:rsidP="00FC2568">
      <w:pPr>
        <w:rPr>
          <w:rFonts w:asciiTheme="minorHAnsi" w:hAnsiTheme="minorHAnsi" w:cstheme="minorHAnsi"/>
          <w:color w:val="000000"/>
          <w:sz w:val="20"/>
          <w:szCs w:val="20"/>
        </w:rPr>
      </w:pPr>
    </w:p>
    <w:p w14:paraId="3D3CC4EB" w14:textId="204EE42F" w:rsidR="00FC2568" w:rsidRPr="00857CF7" w:rsidRDefault="003E5132" w:rsidP="00FC2568">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FC2568" w:rsidRPr="00565B03">
        <w:rPr>
          <w:rFonts w:asciiTheme="minorHAnsi" w:hAnsiTheme="minorHAnsi" w:cstheme="minorHAnsi"/>
          <w:b/>
          <w:bCs/>
          <w:color w:val="000000"/>
        </w:rPr>
        <w:t>Helpful links</w:t>
      </w:r>
      <w:r w:rsidR="00317469">
        <w:rPr>
          <w:rFonts w:asciiTheme="minorHAnsi" w:hAnsiTheme="minorHAnsi" w:cstheme="minorHAnsi"/>
          <w:b/>
          <w:bCs/>
          <w:color w:val="000000"/>
        </w:rPr>
        <w:t xml:space="preserve"> related to VA Form SF-180</w:t>
      </w:r>
    </w:p>
    <w:p w14:paraId="0765A172" w14:textId="3E69C6C8" w:rsidR="003E5132" w:rsidRPr="00565B03" w:rsidRDefault="00D35D65" w:rsidP="00FC2568">
      <w:pPr>
        <w:rPr>
          <w:rFonts w:asciiTheme="minorHAnsi" w:hAnsiTheme="minorHAnsi" w:cstheme="minorHAnsi"/>
          <w:color w:val="212121"/>
          <w:sz w:val="20"/>
          <w:szCs w:val="20"/>
        </w:rPr>
      </w:pPr>
      <w:hyperlink r:id="rId30" w:history="1">
        <w:r w:rsidR="003E5132" w:rsidRPr="00565B03">
          <w:rPr>
            <w:rStyle w:val="Hyperlink"/>
            <w:rFonts w:asciiTheme="minorHAnsi" w:hAnsiTheme="minorHAnsi" w:cstheme="minorHAnsi"/>
            <w:sz w:val="20"/>
            <w:szCs w:val="20"/>
          </w:rPr>
          <w:t xml:space="preserve">VA </w:t>
        </w:r>
        <w:r w:rsidR="001C0FE2">
          <w:rPr>
            <w:rStyle w:val="Hyperlink"/>
            <w:rFonts w:asciiTheme="minorHAnsi" w:hAnsiTheme="minorHAnsi" w:cstheme="minorHAnsi"/>
            <w:sz w:val="20"/>
            <w:szCs w:val="20"/>
          </w:rPr>
          <w:t>r</w:t>
        </w:r>
        <w:r w:rsidR="003E5132" w:rsidRPr="00565B03">
          <w:rPr>
            <w:rStyle w:val="Hyperlink"/>
            <w:rFonts w:asciiTheme="minorHAnsi" w:hAnsiTheme="minorHAnsi" w:cstheme="minorHAnsi"/>
            <w:sz w:val="20"/>
            <w:szCs w:val="20"/>
          </w:rPr>
          <w:t>eco</w:t>
        </w:r>
        <w:r w:rsidR="003E5132" w:rsidRPr="00565B03">
          <w:rPr>
            <w:rStyle w:val="Hyperlink"/>
            <w:rFonts w:asciiTheme="minorHAnsi" w:hAnsiTheme="minorHAnsi" w:cstheme="minorHAnsi"/>
            <w:sz w:val="20"/>
            <w:szCs w:val="20"/>
          </w:rPr>
          <w:t>r</w:t>
        </w:r>
        <w:r w:rsidR="003E5132" w:rsidRPr="00565B03">
          <w:rPr>
            <w:rStyle w:val="Hyperlink"/>
            <w:rFonts w:asciiTheme="minorHAnsi" w:hAnsiTheme="minorHAnsi" w:cstheme="minorHAnsi"/>
            <w:sz w:val="20"/>
            <w:szCs w:val="20"/>
          </w:rPr>
          <w:t>ds</w:t>
        </w:r>
      </w:hyperlink>
    </w:p>
    <w:p w14:paraId="4A0FA4D1" w14:textId="6B69C799" w:rsidR="003E5132" w:rsidRPr="00565B03" w:rsidRDefault="003E5132" w:rsidP="003E5132">
      <w:pPr>
        <w:rPr>
          <w:rFonts w:asciiTheme="minorHAnsi" w:hAnsiTheme="minorHAnsi" w:cstheme="minorHAnsi"/>
          <w:sz w:val="20"/>
          <w:szCs w:val="20"/>
        </w:rPr>
      </w:pPr>
      <w:del w:id="75" w:author="Lee, Jennifer Y." w:date="2020-01-26T18:15:00Z">
        <w:r w:rsidRPr="00565B03" w:rsidDel="00680511">
          <w:rPr>
            <w:rFonts w:asciiTheme="minorHAnsi" w:hAnsiTheme="minorHAnsi" w:cstheme="minorHAnsi"/>
            <w:color w:val="323A45"/>
            <w:sz w:val="20"/>
            <w:szCs w:val="20"/>
            <w:shd w:val="clear" w:color="auto" w:fill="FFFFFF"/>
          </w:rPr>
          <w:delText xml:space="preserve">See </w:delText>
        </w:r>
      </w:del>
      <w:ins w:id="76" w:author="Lee, Jennifer Y." w:date="2020-01-26T18:16:00Z">
        <w:r w:rsidR="00680511">
          <w:rPr>
            <w:rFonts w:asciiTheme="minorHAnsi" w:hAnsiTheme="minorHAnsi" w:cstheme="minorHAnsi"/>
            <w:color w:val="323A45"/>
            <w:sz w:val="20"/>
            <w:szCs w:val="20"/>
            <w:shd w:val="clear" w:color="auto" w:fill="FFFFFF"/>
          </w:rPr>
          <w:t>Find out how to a</w:t>
        </w:r>
      </w:ins>
      <w:ins w:id="77" w:author="Lee, Jennifer Y." w:date="2020-01-26T18:15:00Z">
        <w:r w:rsidR="00680511">
          <w:rPr>
            <w:rFonts w:asciiTheme="minorHAnsi" w:hAnsiTheme="minorHAnsi" w:cstheme="minorHAnsi"/>
            <w:color w:val="323A45"/>
            <w:sz w:val="20"/>
            <w:szCs w:val="20"/>
            <w:shd w:val="clear" w:color="auto" w:fill="FFFFFF"/>
          </w:rPr>
          <w:t>ccess your</w:t>
        </w:r>
        <w:r w:rsidR="00680511" w:rsidRPr="00565B03">
          <w:rPr>
            <w:rFonts w:asciiTheme="minorHAnsi" w:hAnsiTheme="minorHAnsi" w:cstheme="minorHAnsi"/>
            <w:color w:val="323A45"/>
            <w:sz w:val="20"/>
            <w:szCs w:val="20"/>
            <w:shd w:val="clear" w:color="auto" w:fill="FFFFFF"/>
          </w:rPr>
          <w:t xml:space="preserve"> </w:t>
        </w:r>
      </w:ins>
      <w:del w:id="78" w:author="Lee, Jennifer Y." w:date="2020-01-26T18:15:00Z">
        <w:r w:rsidRPr="00565B03" w:rsidDel="00680511">
          <w:rPr>
            <w:rFonts w:asciiTheme="minorHAnsi" w:hAnsiTheme="minorHAnsi" w:cstheme="minorHAnsi"/>
            <w:color w:val="323A45"/>
            <w:sz w:val="20"/>
            <w:szCs w:val="20"/>
            <w:shd w:val="clear" w:color="auto" w:fill="FFFFFF"/>
          </w:rPr>
          <w:delText xml:space="preserve">all the </w:delText>
        </w:r>
      </w:del>
      <w:r w:rsidRPr="00565B03">
        <w:rPr>
          <w:rFonts w:asciiTheme="minorHAnsi" w:hAnsiTheme="minorHAnsi" w:cstheme="minorHAnsi"/>
          <w:color w:val="323A45"/>
          <w:sz w:val="20"/>
          <w:szCs w:val="20"/>
          <w:shd w:val="clear" w:color="auto" w:fill="FFFFFF"/>
        </w:rPr>
        <w:t xml:space="preserve">VA records and documents </w:t>
      </w:r>
      <w:del w:id="79" w:author="Lee, Jennifer Y." w:date="2020-01-26T18:15:00Z">
        <w:r w:rsidRPr="00565B03" w:rsidDel="00680511">
          <w:rPr>
            <w:rFonts w:asciiTheme="minorHAnsi" w:hAnsiTheme="minorHAnsi" w:cstheme="minorHAnsi"/>
            <w:color w:val="323A45"/>
            <w:sz w:val="20"/>
            <w:szCs w:val="20"/>
            <w:shd w:val="clear" w:color="auto" w:fill="FFFFFF"/>
          </w:rPr>
          <w:delText>you can get</w:delText>
        </w:r>
      </w:del>
      <w:ins w:id="80" w:author="Lee, Jennifer Y." w:date="2020-01-26T18:15:00Z">
        <w:r w:rsidR="00680511">
          <w:rPr>
            <w:rFonts w:asciiTheme="minorHAnsi" w:hAnsiTheme="minorHAnsi" w:cstheme="minorHAnsi"/>
            <w:color w:val="323A45"/>
            <w:sz w:val="20"/>
            <w:szCs w:val="20"/>
            <w:shd w:val="clear" w:color="auto" w:fill="FFFFFF"/>
          </w:rPr>
          <w:t>online</w:t>
        </w:r>
      </w:ins>
      <w:ins w:id="81" w:author="Lee, Jennifer Y." w:date="2020-01-26T18:16:00Z">
        <w:r w:rsidR="00680511">
          <w:rPr>
            <w:rFonts w:asciiTheme="minorHAnsi" w:hAnsiTheme="minorHAnsi" w:cstheme="minorHAnsi"/>
            <w:color w:val="323A45"/>
            <w:sz w:val="20"/>
            <w:szCs w:val="20"/>
            <w:shd w:val="clear" w:color="auto" w:fill="FFFFFF"/>
          </w:rPr>
          <w:t xml:space="preserve"> such as </w:t>
        </w:r>
        <w:proofErr w:type="spellStart"/>
        <w:r w:rsidR="00680511">
          <w:rPr>
            <w:rFonts w:asciiTheme="minorHAnsi" w:hAnsiTheme="minorHAnsi" w:cstheme="minorHAnsi"/>
            <w:color w:val="323A45"/>
            <w:sz w:val="20"/>
            <w:szCs w:val="20"/>
            <w:shd w:val="clear" w:color="auto" w:fill="FFFFFF"/>
          </w:rPr>
          <w:t>your</w:t>
        </w:r>
        <w:proofErr w:type="spellEnd"/>
        <w:r w:rsidR="00680511">
          <w:rPr>
            <w:rFonts w:asciiTheme="minorHAnsi" w:hAnsiTheme="minorHAnsi" w:cstheme="minorHAnsi"/>
            <w:color w:val="323A45"/>
            <w:sz w:val="20"/>
            <w:szCs w:val="20"/>
            <w:shd w:val="clear" w:color="auto" w:fill="FFFFFF"/>
          </w:rPr>
          <w:t xml:space="preserve"> VA benefit letters</w:t>
        </w:r>
      </w:ins>
      <w:ins w:id="82" w:author="Lee, Jennifer Y." w:date="2020-01-26T18:17:00Z">
        <w:r w:rsidR="00680511">
          <w:rPr>
            <w:rFonts w:asciiTheme="minorHAnsi" w:hAnsiTheme="minorHAnsi" w:cstheme="minorHAnsi"/>
            <w:color w:val="323A45"/>
            <w:sz w:val="20"/>
            <w:szCs w:val="20"/>
            <w:shd w:val="clear" w:color="auto" w:fill="FFFFFF"/>
          </w:rPr>
          <w:t xml:space="preserve"> and </w:t>
        </w:r>
        <w:proofErr w:type="gramStart"/>
        <w:r w:rsidR="00680511">
          <w:rPr>
            <w:rFonts w:asciiTheme="minorHAnsi" w:hAnsiTheme="minorHAnsi" w:cstheme="minorHAnsi"/>
            <w:color w:val="323A45"/>
            <w:sz w:val="20"/>
            <w:szCs w:val="20"/>
            <w:shd w:val="clear" w:color="auto" w:fill="FFFFFF"/>
          </w:rPr>
          <w:t>more</w:t>
        </w:r>
      </w:ins>
      <w:ins w:id="83" w:author="Lee, Jennifer Y." w:date="2020-01-26T18:16:00Z">
        <w:r w:rsidR="00680511">
          <w:rPr>
            <w:rFonts w:asciiTheme="minorHAnsi" w:hAnsiTheme="minorHAnsi" w:cstheme="minorHAnsi"/>
            <w:color w:val="323A45"/>
            <w:sz w:val="20"/>
            <w:szCs w:val="20"/>
            <w:shd w:val="clear" w:color="auto" w:fill="FFFFFF"/>
          </w:rPr>
          <w:t xml:space="preserve"> </w:t>
        </w:r>
      </w:ins>
      <w:r w:rsidRPr="00565B03">
        <w:rPr>
          <w:rFonts w:asciiTheme="minorHAnsi" w:hAnsiTheme="minorHAnsi" w:cstheme="minorHAnsi"/>
          <w:color w:val="323A45"/>
          <w:sz w:val="20"/>
          <w:szCs w:val="20"/>
          <w:shd w:val="clear" w:color="auto" w:fill="FFFFFF"/>
        </w:rPr>
        <w:t>.</w:t>
      </w:r>
      <w:proofErr w:type="gramEnd"/>
    </w:p>
    <w:p w14:paraId="69FCA39A" w14:textId="77777777" w:rsidR="00FC2568" w:rsidRPr="00565B03" w:rsidRDefault="00FC2568" w:rsidP="00FC2568">
      <w:pPr>
        <w:rPr>
          <w:rFonts w:asciiTheme="minorHAnsi" w:hAnsiTheme="minorHAnsi" w:cstheme="minorHAnsi"/>
          <w:sz w:val="20"/>
          <w:szCs w:val="20"/>
        </w:rPr>
      </w:pPr>
    </w:p>
    <w:p w14:paraId="1C1D33EC" w14:textId="30CD2632" w:rsidR="00FC2568" w:rsidRPr="00565B03" w:rsidRDefault="00D35D65" w:rsidP="00FC2568">
      <w:pPr>
        <w:rPr>
          <w:rFonts w:asciiTheme="minorHAnsi" w:hAnsiTheme="minorHAnsi" w:cstheme="minorHAnsi"/>
          <w:color w:val="1265C5"/>
          <w:sz w:val="20"/>
          <w:szCs w:val="20"/>
        </w:rPr>
      </w:pPr>
      <w:hyperlink r:id="rId31" w:history="1">
        <w:r w:rsidR="003E5132" w:rsidRPr="00565B03">
          <w:rPr>
            <w:rStyle w:val="Hyperlink"/>
            <w:rFonts w:asciiTheme="minorHAnsi" w:hAnsiTheme="minorHAnsi" w:cstheme="minorHAnsi"/>
            <w:color w:val="1265C5"/>
            <w:sz w:val="20"/>
            <w:szCs w:val="20"/>
          </w:rPr>
          <w:t>Get</w:t>
        </w:r>
      </w:hyperlink>
      <w:r w:rsidR="003E5132" w:rsidRPr="00565B03">
        <w:rPr>
          <w:rStyle w:val="Hyperlink"/>
          <w:rFonts w:asciiTheme="minorHAnsi" w:hAnsiTheme="minorHAnsi" w:cstheme="minorHAnsi"/>
          <w:color w:val="1265C5"/>
          <w:sz w:val="20"/>
          <w:szCs w:val="20"/>
        </w:rPr>
        <w:t xml:space="preserve"> your VA medical records online</w:t>
      </w:r>
    </w:p>
    <w:p w14:paraId="275DAA92" w14:textId="77777777" w:rsidR="00FC2568" w:rsidRPr="00565B03" w:rsidRDefault="00FC2568" w:rsidP="00FC2568">
      <w:pPr>
        <w:rPr>
          <w:rFonts w:asciiTheme="minorHAnsi" w:hAnsiTheme="minorHAnsi" w:cstheme="minorHAnsi"/>
          <w:color w:val="000000"/>
          <w:sz w:val="20"/>
          <w:szCs w:val="20"/>
        </w:rPr>
      </w:pPr>
      <w:r w:rsidRPr="00565B03">
        <w:rPr>
          <w:rFonts w:asciiTheme="minorHAnsi" w:hAnsiTheme="minorHAnsi" w:cstheme="minorHAnsi"/>
          <w:color w:val="000000"/>
          <w:sz w:val="20"/>
          <w:szCs w:val="20"/>
        </w:rPr>
        <w:t>Securely view, download, and share your medical records.</w:t>
      </w:r>
    </w:p>
    <w:p w14:paraId="4F65619B" w14:textId="662B55BA" w:rsidR="00FC2568" w:rsidRDefault="00FC2568" w:rsidP="00FC2568">
      <w:pPr>
        <w:rPr>
          <w:rFonts w:asciiTheme="minorHAnsi" w:hAnsiTheme="minorHAnsi" w:cstheme="minorHAnsi"/>
          <w:color w:val="000000"/>
          <w:sz w:val="20"/>
          <w:szCs w:val="20"/>
        </w:rPr>
      </w:pPr>
    </w:p>
    <w:p w14:paraId="7120F621" w14:textId="6D3EC53A" w:rsidR="00AC1CD2" w:rsidRPr="00AC1CD2" w:rsidRDefault="00D35D65" w:rsidP="00AC1CD2">
      <w:hyperlink r:id="rId32" w:history="1">
        <w:r w:rsidR="00AC1CD2" w:rsidRPr="00AC1CD2">
          <w:rPr>
            <w:rStyle w:val="Hyperlink"/>
            <w:rFonts w:asciiTheme="minorHAnsi" w:hAnsiTheme="minorHAnsi" w:cstheme="minorHAnsi"/>
            <w:sz w:val="20"/>
            <w:szCs w:val="20"/>
          </w:rPr>
          <w:t>VA benefits for service members</w:t>
        </w:r>
      </w:hyperlink>
    </w:p>
    <w:p w14:paraId="188F433B" w14:textId="70AD2B79" w:rsidR="00AC1CD2" w:rsidRPr="00AC1CD2" w:rsidRDefault="00AC1CD2" w:rsidP="00AC1CD2">
      <w:pPr>
        <w:pStyle w:val="NormalWeb"/>
        <w:shd w:val="clear" w:color="auto" w:fill="FFFFFF"/>
        <w:spacing w:before="0" w:beforeAutospacing="0" w:after="0" w:afterAutospacing="0"/>
        <w:rPr>
          <w:rFonts w:asciiTheme="minorHAnsi" w:hAnsiTheme="minorHAnsi" w:cstheme="minorHAnsi"/>
          <w:color w:val="323A45"/>
          <w:sz w:val="20"/>
          <w:szCs w:val="20"/>
        </w:rPr>
      </w:pPr>
      <w:r w:rsidRPr="00AC1CD2">
        <w:rPr>
          <w:rFonts w:asciiTheme="minorHAnsi" w:hAnsiTheme="minorHAnsi" w:cstheme="minorHAnsi"/>
          <w:color w:val="323A45"/>
          <w:sz w:val="20"/>
          <w:szCs w:val="20"/>
        </w:rPr>
        <w:t>If you're serving on active duty in the United States uniformed services, you may be eligible for VA benefits both during service and after separation or retirement. Find out which benefits you may qualify for</w:t>
      </w:r>
      <w:r>
        <w:rPr>
          <w:rFonts w:asciiTheme="minorHAnsi" w:hAnsiTheme="minorHAnsi" w:cstheme="minorHAnsi"/>
          <w:color w:val="323A45"/>
          <w:sz w:val="20"/>
          <w:szCs w:val="20"/>
        </w:rPr>
        <w:t xml:space="preserve">, </w:t>
      </w:r>
      <w:r w:rsidRPr="00AC1CD2">
        <w:rPr>
          <w:rFonts w:asciiTheme="minorHAnsi" w:hAnsiTheme="minorHAnsi" w:cstheme="minorHAnsi"/>
          <w:color w:val="323A45"/>
          <w:sz w:val="20"/>
          <w:szCs w:val="20"/>
        </w:rPr>
        <w:t xml:space="preserve">and when to apply. </w:t>
      </w:r>
    </w:p>
    <w:p w14:paraId="64D31540" w14:textId="77777777" w:rsidR="00FC2568" w:rsidRPr="00565B03" w:rsidRDefault="00FC2568" w:rsidP="00FC2568">
      <w:pPr>
        <w:rPr>
          <w:rFonts w:asciiTheme="minorHAnsi" w:hAnsiTheme="minorHAnsi" w:cstheme="minorHAnsi"/>
          <w:color w:val="000000"/>
          <w:sz w:val="20"/>
          <w:szCs w:val="20"/>
        </w:rPr>
      </w:pPr>
    </w:p>
    <w:p w14:paraId="5BDBBBEA" w14:textId="1D7A567B" w:rsidR="00536004" w:rsidRPr="00565B03" w:rsidRDefault="00D35D65">
      <w:pPr>
        <w:rPr>
          <w:rFonts w:asciiTheme="minorHAnsi" w:hAnsiTheme="minorHAnsi" w:cstheme="minorHAnsi"/>
          <w:i/>
          <w:iCs/>
          <w:color w:val="A6A6A6" w:themeColor="background1" w:themeShade="A6"/>
          <w:sz w:val="20"/>
          <w:szCs w:val="20"/>
        </w:rPr>
      </w:pPr>
      <w:hyperlink w:anchor="_top" w:history="1">
        <w:r w:rsidR="00FC2568" w:rsidRPr="00565B03">
          <w:rPr>
            <w:rStyle w:val="Hyperlink"/>
            <w:rFonts w:asciiTheme="minorHAnsi" w:hAnsiTheme="minorHAnsi" w:cstheme="minorHAnsi"/>
            <w:i/>
            <w:iCs/>
            <w:color w:val="A6A6A6" w:themeColor="background1" w:themeShade="A6"/>
            <w:sz w:val="20"/>
            <w:szCs w:val="20"/>
          </w:rPr>
          <w:t>Back to Table of Contents</w:t>
        </w:r>
      </w:hyperlink>
      <w:r w:rsidR="00FC2568"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6DC7CDAB" w14:textId="598EEA27" w:rsidR="00AD129A" w:rsidRDefault="00AD129A" w:rsidP="00290868">
      <w:pPr>
        <w:pStyle w:val="Heading1"/>
        <w:rPr>
          <w:rFonts w:asciiTheme="minorHAnsi" w:hAnsiTheme="minorHAnsi" w:cstheme="minorHAnsi"/>
        </w:rPr>
      </w:pPr>
      <w:bookmarkStart w:id="84" w:name="_Toc25652848"/>
      <w:bookmarkStart w:id="85" w:name="_Toc25652903"/>
      <w:bookmarkStart w:id="86" w:name="_Toc28636638"/>
      <w:bookmarkStart w:id="87" w:name="_Toc28636946"/>
      <w:bookmarkStart w:id="88" w:name="_Toc28669773"/>
      <w:bookmarkStart w:id="89" w:name="_Toc29557283"/>
      <w:bookmarkStart w:id="90" w:name="_Toc29557589"/>
      <w:bookmarkStart w:id="91" w:name="_Toc29562120"/>
      <w:bookmarkStart w:id="92" w:name="_Toc29883335"/>
      <w:bookmarkStart w:id="93" w:name="_Toc29903117"/>
      <w:bookmarkStart w:id="94" w:name="_Toc24012530"/>
      <w:bookmarkStart w:id="95" w:name="_Toc24037494"/>
      <w:bookmarkStart w:id="96" w:name="_Toc24096166"/>
      <w:bookmarkStart w:id="97" w:name="_Toc24451978"/>
      <w:bookmarkStart w:id="98" w:name="_Toc24537787"/>
      <w:r w:rsidRPr="00565B03">
        <w:rPr>
          <w:rFonts w:asciiTheme="minorHAnsi" w:hAnsiTheme="minorHAnsi" w:cstheme="minorHAnsi"/>
        </w:rPr>
        <w:lastRenderedPageBreak/>
        <w:t>VA Form 21-2680</w:t>
      </w:r>
      <w:bookmarkEnd w:id="84"/>
      <w:bookmarkEnd w:id="85"/>
      <w:bookmarkEnd w:id="86"/>
      <w:bookmarkEnd w:id="87"/>
      <w:bookmarkEnd w:id="88"/>
      <w:bookmarkEnd w:id="89"/>
      <w:bookmarkEnd w:id="90"/>
      <w:bookmarkEnd w:id="91"/>
      <w:bookmarkEnd w:id="92"/>
      <w:bookmarkEnd w:id="93"/>
    </w:p>
    <w:p w14:paraId="5AB9B7C1" w14:textId="77777777" w:rsidR="007F29E6" w:rsidRPr="007F29E6" w:rsidRDefault="007F29E6" w:rsidP="007F29E6"/>
    <w:p w14:paraId="0CC70AFB" w14:textId="4AFCF9C7" w:rsidR="007F29E6" w:rsidRDefault="007F29E6" w:rsidP="007F29E6">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660722C7" w14:textId="77777777" w:rsidR="007F29E6" w:rsidRPr="007F29E6" w:rsidRDefault="007F29E6" w:rsidP="007F29E6">
      <w:pPr>
        <w:rPr>
          <w:rFonts w:asciiTheme="minorHAnsi" w:hAnsiTheme="minorHAnsi" w:cstheme="minorHAnsi"/>
          <w:b/>
          <w:bCs/>
          <w:color w:val="C00000"/>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1B9F5067" w14:textId="77777777" w:rsidTr="00CA741C">
        <w:trPr>
          <w:trHeight w:val="447"/>
        </w:trPr>
        <w:tc>
          <w:tcPr>
            <w:tcW w:w="3138" w:type="dxa"/>
            <w:shd w:val="clear" w:color="auto" w:fill="CCCCCC"/>
          </w:tcPr>
          <w:p w14:paraId="3A5BAB3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9C3E7C5"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0DFBFFDB" w14:textId="77777777" w:rsidTr="00CA741C">
        <w:trPr>
          <w:trHeight w:val="429"/>
        </w:trPr>
        <w:tc>
          <w:tcPr>
            <w:tcW w:w="3138" w:type="dxa"/>
            <w:shd w:val="clear" w:color="auto" w:fill="CCCCCC"/>
          </w:tcPr>
          <w:p w14:paraId="49DC3F1B"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16DD7C9" w14:textId="3A774ABA" w:rsidR="00F51F5E" w:rsidRPr="00565B03" w:rsidRDefault="00D35D65" w:rsidP="00CA741C">
            <w:pPr>
              <w:rPr>
                <w:rFonts w:asciiTheme="minorHAnsi" w:hAnsiTheme="minorHAnsi" w:cstheme="minorHAnsi"/>
                <w:color w:val="000000"/>
              </w:rPr>
            </w:pPr>
            <w:hyperlink r:id="rId33" w:history="1">
              <w:r w:rsidR="000166E7" w:rsidRPr="00565B03">
                <w:rPr>
                  <w:rStyle w:val="Hyperlink"/>
                  <w:rFonts w:asciiTheme="minorHAnsi" w:hAnsiTheme="minorHAnsi" w:cstheme="minorHAnsi"/>
                  <w:color w:val="000000"/>
                  <w:u w:val="none"/>
                </w:rPr>
                <w:t>www.va.gov/vaforms/form_detail.asp?formno=21-2680</w:t>
              </w:r>
            </w:hyperlink>
          </w:p>
        </w:tc>
      </w:tr>
      <w:tr w:rsidR="00F51F5E" w:rsidRPr="00565B03" w14:paraId="4959D8C2" w14:textId="77777777" w:rsidTr="00CA741C">
        <w:trPr>
          <w:trHeight w:val="429"/>
        </w:trPr>
        <w:tc>
          <w:tcPr>
            <w:tcW w:w="3138" w:type="dxa"/>
            <w:shd w:val="clear" w:color="auto" w:fill="CCCCCC"/>
          </w:tcPr>
          <w:p w14:paraId="1793332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51D1FCE" w14:textId="77777777" w:rsidR="00F51F5E" w:rsidRPr="00565B03" w:rsidRDefault="00F51F5E" w:rsidP="00CA741C">
            <w:pPr>
              <w:rPr>
                <w:rFonts w:asciiTheme="minorHAnsi" w:hAnsiTheme="minorHAnsi" w:cstheme="minorHAnsi"/>
              </w:rPr>
            </w:pPr>
          </w:p>
        </w:tc>
      </w:tr>
      <w:tr w:rsidR="00F51F5E" w:rsidRPr="00565B03" w14:paraId="1C3B4F7E" w14:textId="77777777" w:rsidTr="00CA741C">
        <w:trPr>
          <w:trHeight w:val="429"/>
        </w:trPr>
        <w:tc>
          <w:tcPr>
            <w:tcW w:w="3138" w:type="dxa"/>
            <w:shd w:val="clear" w:color="auto" w:fill="CCCCCC"/>
          </w:tcPr>
          <w:p w14:paraId="16DD69C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7301FA8"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3BAF94ED" w14:textId="77777777" w:rsidR="006B6A90" w:rsidRDefault="006B6A90" w:rsidP="006B6A90">
      <w:pPr>
        <w:rPr>
          <w:rFonts w:asciiTheme="minorHAnsi" w:hAnsiTheme="minorHAnsi" w:cstheme="minorHAnsi"/>
          <w:b/>
          <w:bCs/>
          <w:color w:val="C00000"/>
        </w:rPr>
      </w:pPr>
    </w:p>
    <w:p w14:paraId="037D41BB" w14:textId="59F12109" w:rsidR="006B6A90"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128D476A" w14:textId="77777777" w:rsidR="006B6A90" w:rsidRPr="007F29E6" w:rsidRDefault="006B6A90" w:rsidP="006B6A90">
      <w:pPr>
        <w:rPr>
          <w:rFonts w:asciiTheme="minorHAnsi" w:hAnsiTheme="minorHAnsi" w:cstheme="minorHAnsi"/>
          <w:b/>
          <w:bCs/>
          <w:color w:val="C00000"/>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1E22D342" w14:textId="77777777" w:rsidTr="00CA741C">
        <w:trPr>
          <w:trHeight w:val="427"/>
        </w:trPr>
        <w:tc>
          <w:tcPr>
            <w:tcW w:w="3145" w:type="dxa"/>
            <w:shd w:val="clear" w:color="auto" w:fill="CCCCCC"/>
          </w:tcPr>
          <w:p w14:paraId="0BF36F6F"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D91D19A" w14:textId="1E76C8AD" w:rsidR="00F51F5E" w:rsidRPr="001566FD"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0166E7" w:rsidRPr="00565B03">
              <w:rPr>
                <w:rFonts w:asciiTheme="minorHAnsi" w:hAnsiTheme="minorHAnsi" w:cstheme="minorHAnsi"/>
                <w:b/>
                <w:bCs/>
                <w:sz w:val="28"/>
                <w:szCs w:val="28"/>
              </w:rPr>
              <w:t>2680</w:t>
            </w:r>
          </w:p>
        </w:tc>
      </w:tr>
      <w:tr w:rsidR="00F51F5E" w:rsidRPr="00565B03" w14:paraId="13214219" w14:textId="77777777" w:rsidTr="00CA741C">
        <w:trPr>
          <w:trHeight w:val="427"/>
        </w:trPr>
        <w:tc>
          <w:tcPr>
            <w:tcW w:w="3145" w:type="dxa"/>
            <w:shd w:val="clear" w:color="auto" w:fill="CCCCCC"/>
          </w:tcPr>
          <w:p w14:paraId="390F3FB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190C979E" w14:textId="3A48BC93"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0C472B" w:rsidRPr="00565B03">
              <w:rPr>
                <w:rFonts w:asciiTheme="minorHAnsi" w:hAnsiTheme="minorHAnsi" w:cstheme="minorHAnsi"/>
                <w:color w:val="24292E"/>
              </w:rPr>
              <w:t>2680</w:t>
            </w:r>
            <w:r w:rsidRPr="00565B03">
              <w:rPr>
                <w:rFonts w:asciiTheme="minorHAnsi" w:hAnsiTheme="minorHAnsi" w:cstheme="minorHAnsi"/>
                <w:color w:val="24292E"/>
              </w:rPr>
              <w:t xml:space="preserve"> | Veterans Affairs</w:t>
            </w:r>
          </w:p>
        </w:tc>
      </w:tr>
      <w:tr w:rsidR="00F51F5E" w:rsidRPr="00565B03" w14:paraId="17F867CF" w14:textId="77777777" w:rsidTr="00CA741C">
        <w:trPr>
          <w:trHeight w:val="623"/>
        </w:trPr>
        <w:tc>
          <w:tcPr>
            <w:tcW w:w="3145" w:type="dxa"/>
            <w:shd w:val="clear" w:color="auto" w:fill="CCCCCC"/>
          </w:tcPr>
          <w:p w14:paraId="7DF1674F"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311544AD" w14:textId="714CADD5" w:rsidR="00F51F5E" w:rsidRPr="00565B03" w:rsidRDefault="000166E7" w:rsidP="000166E7">
            <w:pPr>
              <w:rPr>
                <w:rFonts w:asciiTheme="minorHAnsi" w:hAnsiTheme="minorHAnsi" w:cstheme="minorHAnsi"/>
                <w:sz w:val="20"/>
                <w:szCs w:val="20"/>
              </w:rPr>
            </w:pPr>
            <w:r w:rsidRPr="00565B03">
              <w:rPr>
                <w:rFonts w:asciiTheme="minorHAnsi" w:hAnsiTheme="minorHAnsi" w:cstheme="minorHAnsi"/>
                <w:color w:val="24292E"/>
                <w:sz w:val="20"/>
                <w:szCs w:val="20"/>
              </w:rPr>
              <w:t xml:space="preserve">Get VA Form 21-2680, </w:t>
            </w:r>
            <w:r w:rsidRPr="00565B03">
              <w:rPr>
                <w:rFonts w:asciiTheme="minorHAnsi" w:hAnsiTheme="minorHAnsi" w:cstheme="minorHAnsi"/>
                <w:sz w:val="20"/>
                <w:szCs w:val="20"/>
              </w:rPr>
              <w:t>Examination for Household Status or Permanent Need for Regular Aid and Attendance</w:t>
            </w:r>
            <w:r w:rsidRPr="00565B03">
              <w:rPr>
                <w:rFonts w:asciiTheme="minorHAnsi" w:hAnsiTheme="minorHAnsi" w:cstheme="minorHAnsi"/>
                <w:color w:val="24292E"/>
                <w:sz w:val="20"/>
                <w:szCs w:val="20"/>
              </w:rPr>
              <w:t xml:space="preserve">. Use this VA form </w:t>
            </w:r>
            <w:r w:rsidRPr="00565B03">
              <w:rPr>
                <w:rFonts w:asciiTheme="minorHAnsi" w:hAnsiTheme="minorHAnsi" w:cstheme="minorHAnsi"/>
                <w:color w:val="323A45"/>
                <w:sz w:val="20"/>
                <w:szCs w:val="20"/>
                <w:shd w:val="clear" w:color="auto" w:fill="FFFFFF"/>
              </w:rPr>
              <w:t xml:space="preserve">to apply for </w:t>
            </w:r>
            <w:r w:rsidR="0097028A" w:rsidRPr="00565B03">
              <w:rPr>
                <w:rFonts w:asciiTheme="minorHAnsi" w:hAnsiTheme="minorHAnsi" w:cstheme="minorHAnsi"/>
                <w:color w:val="323A45"/>
                <w:sz w:val="20"/>
                <w:szCs w:val="20"/>
                <w:shd w:val="clear" w:color="auto" w:fill="FFFFFF"/>
              </w:rPr>
              <w:t xml:space="preserve">aid and attendance benefits that will be </w:t>
            </w:r>
            <w:r w:rsidRPr="00565B03">
              <w:rPr>
                <w:rFonts w:asciiTheme="minorHAnsi" w:hAnsiTheme="minorHAnsi" w:cstheme="minorHAnsi"/>
                <w:color w:val="323A45"/>
                <w:sz w:val="20"/>
                <w:szCs w:val="20"/>
                <w:shd w:val="clear" w:color="auto" w:fill="FFFFFF"/>
              </w:rPr>
              <w:t xml:space="preserve">added to your </w:t>
            </w:r>
            <w:r w:rsidR="0097028A" w:rsidRPr="00565B03">
              <w:rPr>
                <w:rFonts w:asciiTheme="minorHAnsi" w:hAnsiTheme="minorHAnsi" w:cstheme="minorHAnsi"/>
                <w:color w:val="323A45"/>
                <w:sz w:val="20"/>
                <w:szCs w:val="20"/>
                <w:shd w:val="clear" w:color="auto" w:fill="FFFFFF"/>
              </w:rPr>
              <w:t xml:space="preserve">monthly </w:t>
            </w:r>
            <w:r w:rsidRPr="00565B03">
              <w:rPr>
                <w:rFonts w:asciiTheme="minorHAnsi" w:hAnsiTheme="minorHAnsi" w:cstheme="minorHAnsi"/>
                <w:color w:val="323A45"/>
                <w:sz w:val="20"/>
                <w:szCs w:val="20"/>
                <w:shd w:val="clear" w:color="auto" w:fill="FFFFFF"/>
              </w:rPr>
              <w:t>pension</w:t>
            </w:r>
            <w:r w:rsidR="0097028A" w:rsidRPr="00565B03">
              <w:rPr>
                <w:rFonts w:asciiTheme="minorHAnsi" w:hAnsiTheme="minorHAnsi" w:cstheme="minorHAnsi"/>
                <w:color w:val="323A45"/>
                <w:sz w:val="20"/>
                <w:szCs w:val="20"/>
                <w:shd w:val="clear" w:color="auto" w:fill="FFFFFF"/>
              </w:rPr>
              <w:t>.</w:t>
            </w:r>
          </w:p>
        </w:tc>
      </w:tr>
      <w:tr w:rsidR="00F51F5E" w:rsidRPr="00565B03" w14:paraId="0DD22DF2" w14:textId="77777777" w:rsidTr="00CA741C">
        <w:trPr>
          <w:trHeight w:val="623"/>
        </w:trPr>
        <w:tc>
          <w:tcPr>
            <w:tcW w:w="3145" w:type="dxa"/>
            <w:shd w:val="clear" w:color="auto" w:fill="CCCCCC"/>
          </w:tcPr>
          <w:p w14:paraId="2FB32433" w14:textId="3B7D9063"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680949E" w14:textId="61DB527A"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0166E7" w:rsidRPr="00565B03">
              <w:rPr>
                <w:rFonts w:asciiTheme="minorHAnsi" w:hAnsiTheme="minorHAnsi" w:cstheme="minorHAnsi"/>
                <w:color w:val="24292E"/>
                <w:sz w:val="20"/>
                <w:szCs w:val="20"/>
              </w:rPr>
              <w:t xml:space="preserve">2680, </w:t>
            </w:r>
            <w:r w:rsidR="0097028A" w:rsidRPr="00565B03">
              <w:rPr>
                <w:rFonts w:asciiTheme="minorHAnsi" w:hAnsiTheme="minorHAnsi" w:cstheme="minorHAnsi"/>
                <w:color w:val="24292E"/>
                <w:sz w:val="20"/>
                <w:szCs w:val="20"/>
              </w:rPr>
              <w:t xml:space="preserve">21 2680, 212680, </w:t>
            </w:r>
            <w:r w:rsidR="000166E7" w:rsidRPr="00565B03">
              <w:rPr>
                <w:rFonts w:asciiTheme="minorHAnsi" w:hAnsiTheme="minorHAnsi" w:cstheme="minorHAnsi"/>
                <w:color w:val="24292E"/>
                <w:sz w:val="20"/>
                <w:szCs w:val="20"/>
              </w:rPr>
              <w:t>va aid and attendance form</w:t>
            </w:r>
          </w:p>
        </w:tc>
      </w:tr>
    </w:tbl>
    <w:p w14:paraId="53394766" w14:textId="77777777" w:rsidR="00F51F5E" w:rsidRPr="00565B03" w:rsidRDefault="00F51F5E" w:rsidP="00F51F5E">
      <w:pPr>
        <w:rPr>
          <w:rFonts w:asciiTheme="minorHAnsi" w:hAnsiTheme="minorHAnsi" w:cstheme="minorHAnsi"/>
          <w:sz w:val="10"/>
          <w:szCs w:val="10"/>
        </w:rPr>
      </w:pPr>
    </w:p>
    <w:p w14:paraId="5774ED85"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753EE1F8" w14:textId="77777777" w:rsidR="00AD129A" w:rsidRPr="00565B03" w:rsidRDefault="00AD129A" w:rsidP="00AD129A">
      <w:pPr>
        <w:shd w:val="clear" w:color="auto" w:fill="FFFFFF"/>
        <w:rPr>
          <w:rFonts w:asciiTheme="minorHAnsi" w:hAnsiTheme="minorHAnsi" w:cstheme="minorHAnsi"/>
          <w:color w:val="24292E"/>
          <w:sz w:val="10"/>
          <w:szCs w:val="10"/>
        </w:rPr>
      </w:pPr>
    </w:p>
    <w:p w14:paraId="78B4CB2B" w14:textId="7400FD8D" w:rsidR="00536004" w:rsidRPr="00565B03" w:rsidRDefault="000C472B" w:rsidP="00AD129A">
      <w:pPr>
        <w:rPr>
          <w:rFonts w:asciiTheme="minorHAnsi" w:hAnsiTheme="minorHAnsi" w:cstheme="minorHAnsi"/>
          <w:b/>
          <w:bCs/>
          <w:sz w:val="28"/>
          <w:szCs w:val="28"/>
        </w:rPr>
      </w:pPr>
      <w:bookmarkStart w:id="99" w:name="_Toc25152862"/>
      <w:r w:rsidRPr="00565B03">
        <w:rPr>
          <w:rFonts w:asciiTheme="minorHAnsi" w:hAnsiTheme="minorHAnsi" w:cstheme="minorHAnsi"/>
          <w:color w:val="24292E"/>
          <w:sz w:val="28"/>
          <w:szCs w:val="28"/>
        </w:rPr>
        <w:t>H1:</w:t>
      </w:r>
      <w:r w:rsidRPr="00565B03">
        <w:rPr>
          <w:rFonts w:asciiTheme="minorHAnsi" w:hAnsiTheme="minorHAnsi" w:cstheme="minorHAnsi"/>
          <w:color w:val="24292E"/>
          <w:sz w:val="20"/>
          <w:szCs w:val="20"/>
        </w:rPr>
        <w:tab/>
      </w:r>
      <w:r w:rsidR="00536004" w:rsidRPr="00565B03">
        <w:rPr>
          <w:rFonts w:asciiTheme="minorHAnsi" w:hAnsiTheme="minorHAnsi" w:cstheme="minorHAnsi"/>
          <w:b/>
          <w:bCs/>
          <w:sz w:val="28"/>
          <w:szCs w:val="28"/>
        </w:rPr>
        <w:t>VA Form 21-2680</w:t>
      </w:r>
      <w:bookmarkEnd w:id="94"/>
      <w:bookmarkEnd w:id="95"/>
      <w:bookmarkEnd w:id="96"/>
      <w:bookmarkEnd w:id="97"/>
      <w:bookmarkEnd w:id="98"/>
      <w:bookmarkEnd w:id="99"/>
    </w:p>
    <w:p w14:paraId="4AE335EB" w14:textId="6C60ABAE" w:rsidR="00536004" w:rsidRPr="00565B03" w:rsidRDefault="000C472B" w:rsidP="00C035C1">
      <w:pPr>
        <w:rPr>
          <w:rFonts w:asciiTheme="minorHAnsi" w:hAnsiTheme="minorHAnsi" w:cstheme="minorHAnsi"/>
          <w:b/>
          <w:bCs/>
        </w:rPr>
      </w:pPr>
      <w:r w:rsidRPr="00565B03">
        <w:rPr>
          <w:rFonts w:asciiTheme="minorHAnsi" w:hAnsiTheme="minorHAnsi" w:cstheme="minorHAnsi"/>
        </w:rPr>
        <w:t>H2:</w:t>
      </w:r>
      <w:r w:rsidRPr="00565B03">
        <w:rPr>
          <w:rFonts w:asciiTheme="minorHAnsi" w:hAnsiTheme="minorHAnsi" w:cstheme="minorHAnsi"/>
          <w:b/>
          <w:bCs/>
        </w:rPr>
        <w:tab/>
      </w:r>
      <w:r w:rsidR="00B76C9D" w:rsidRPr="00565B03">
        <w:rPr>
          <w:rFonts w:asciiTheme="minorHAnsi" w:hAnsiTheme="minorHAnsi" w:cstheme="minorHAnsi"/>
          <w:b/>
          <w:bCs/>
        </w:rPr>
        <w:t>Examination for Household Status or Permanent Need for Regular Aid and Attendance</w:t>
      </w:r>
    </w:p>
    <w:p w14:paraId="028011DD" w14:textId="77777777" w:rsidR="00901F22" w:rsidRPr="00565B03" w:rsidRDefault="00901F22" w:rsidP="00E6348B">
      <w:pPr>
        <w:rPr>
          <w:rFonts w:asciiTheme="minorHAnsi" w:hAnsiTheme="minorHAnsi" w:cstheme="minorHAnsi"/>
          <w:color w:val="000000"/>
          <w:sz w:val="20"/>
          <w:szCs w:val="20"/>
        </w:rPr>
      </w:pPr>
    </w:p>
    <w:p w14:paraId="3B0A7A99" w14:textId="0714ACEB" w:rsidR="00E6348B" w:rsidRPr="00565B03" w:rsidRDefault="00E6348B" w:rsidP="00E6348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92030C">
        <w:rPr>
          <w:rFonts w:asciiTheme="minorHAnsi" w:hAnsiTheme="minorHAnsi" w:cstheme="minorHAnsi"/>
          <w:color w:val="000000"/>
          <w:sz w:val="20"/>
          <w:szCs w:val="20"/>
        </w:rPr>
        <w:t>&lt;</w:t>
      </w:r>
      <w:r w:rsidRPr="00565B03">
        <w:rPr>
          <w:rFonts w:asciiTheme="minorHAnsi" w:hAnsiTheme="minorHAnsi" w:cstheme="minorHAnsi"/>
          <w:color w:val="000000"/>
          <w:sz w:val="20"/>
          <w:szCs w:val="20"/>
        </w:rPr>
        <w:t>Disability</w:t>
      </w:r>
      <w:r w:rsidR="00D0631A">
        <w:rPr>
          <w:rFonts w:asciiTheme="minorHAnsi" w:hAnsiTheme="minorHAnsi" w:cstheme="minorHAnsi"/>
          <w:color w:val="000000"/>
          <w:sz w:val="20"/>
          <w:szCs w:val="20"/>
        </w:rPr>
        <w:t xml:space="preserve">, </w:t>
      </w:r>
      <w:r w:rsidR="00157DC7" w:rsidRPr="00565B03">
        <w:rPr>
          <w:rFonts w:asciiTheme="minorHAnsi" w:hAnsiTheme="minorHAnsi" w:cstheme="minorHAnsi"/>
          <w:color w:val="000000"/>
          <w:sz w:val="20"/>
          <w:szCs w:val="20"/>
        </w:rPr>
        <w:t>pension</w:t>
      </w:r>
      <w:r w:rsidR="00D0631A">
        <w:rPr>
          <w:rFonts w:asciiTheme="minorHAnsi" w:hAnsiTheme="minorHAnsi" w:cstheme="minorHAnsi"/>
          <w:color w:val="000000"/>
          <w:sz w:val="20"/>
          <w:szCs w:val="20"/>
        </w:rPr>
        <w:t>, and family member benefits</w:t>
      </w:r>
      <w:r w:rsidR="00EA5AE1">
        <w:rPr>
          <w:rFonts w:asciiTheme="minorHAnsi" w:hAnsiTheme="minorHAnsi" w:cstheme="minorHAnsi"/>
          <w:color w:val="000000"/>
          <w:sz w:val="20"/>
          <w:szCs w:val="20"/>
        </w:rPr>
        <w:t>&gt;</w:t>
      </w:r>
    </w:p>
    <w:p w14:paraId="1C0E21D1" w14:textId="77777777" w:rsidR="00E6348B" w:rsidRPr="00565B03" w:rsidRDefault="00E6348B" w:rsidP="00E6348B">
      <w:pPr>
        <w:rPr>
          <w:rFonts w:asciiTheme="minorHAnsi" w:hAnsiTheme="minorHAnsi" w:cstheme="minorHAnsi"/>
          <w:color w:val="000000"/>
          <w:sz w:val="20"/>
          <w:szCs w:val="20"/>
        </w:rPr>
      </w:pPr>
    </w:p>
    <w:p w14:paraId="6534076B" w14:textId="77777777" w:rsidR="00E6348B" w:rsidRPr="00565B03" w:rsidRDefault="00E6348B" w:rsidP="00E6348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180D926E" w14:textId="06DB0156" w:rsidR="00E6348B" w:rsidRPr="00565B03" w:rsidRDefault="00680511" w:rsidP="00E6348B">
      <w:pPr>
        <w:rPr>
          <w:rFonts w:asciiTheme="minorHAnsi" w:hAnsiTheme="minorHAnsi" w:cstheme="minorHAnsi"/>
          <w:color w:val="323A45"/>
          <w:sz w:val="20"/>
          <w:szCs w:val="20"/>
          <w:shd w:val="clear" w:color="auto" w:fill="FFFFFF"/>
        </w:rPr>
      </w:pPr>
      <w:ins w:id="100" w:author="Lee, Jennifer Y." w:date="2020-01-26T18:19:00Z">
        <w:r>
          <w:rPr>
            <w:rFonts w:asciiTheme="minorHAnsi" w:hAnsiTheme="minorHAnsi" w:cstheme="minorHAnsi"/>
            <w:color w:val="323A45"/>
            <w:sz w:val="20"/>
            <w:szCs w:val="20"/>
            <w:shd w:val="clear" w:color="auto" w:fill="FFFFFF"/>
          </w:rPr>
          <w:t>Use this form w</w:t>
        </w:r>
      </w:ins>
      <w:del w:id="101" w:author="Lee, Jennifer Y." w:date="2020-01-26T18:19:00Z">
        <w:r w:rsidR="00E6348B" w:rsidRPr="00565B03" w:rsidDel="00680511">
          <w:rPr>
            <w:rFonts w:asciiTheme="minorHAnsi" w:hAnsiTheme="minorHAnsi" w:cstheme="minorHAnsi"/>
            <w:color w:val="323A45"/>
            <w:sz w:val="20"/>
            <w:szCs w:val="20"/>
            <w:shd w:val="clear" w:color="auto" w:fill="FFFFFF"/>
          </w:rPr>
          <w:delText>W</w:delText>
        </w:r>
      </w:del>
      <w:r w:rsidR="00E6348B" w:rsidRPr="00565B03">
        <w:rPr>
          <w:rFonts w:asciiTheme="minorHAnsi" w:hAnsiTheme="minorHAnsi" w:cstheme="minorHAnsi"/>
          <w:color w:val="323A45"/>
          <w:sz w:val="20"/>
          <w:szCs w:val="20"/>
          <w:shd w:val="clear" w:color="auto" w:fill="FFFFFF"/>
        </w:rPr>
        <w:t xml:space="preserve">hen you want to apply for VA </w:t>
      </w:r>
      <w:r w:rsidR="00901F22" w:rsidRPr="00565B03">
        <w:rPr>
          <w:rFonts w:asciiTheme="minorHAnsi" w:hAnsiTheme="minorHAnsi" w:cstheme="minorHAnsi"/>
          <w:color w:val="323A45"/>
          <w:sz w:val="20"/>
          <w:szCs w:val="20"/>
          <w:shd w:val="clear" w:color="auto" w:fill="FFFFFF"/>
        </w:rPr>
        <w:t>Aid and Attendance or Housebound benefits that provide monthly payments added to your current pension benefits</w:t>
      </w:r>
      <w:r w:rsidR="00E6348B" w:rsidRPr="00565B03">
        <w:rPr>
          <w:rFonts w:asciiTheme="minorHAnsi" w:hAnsiTheme="minorHAnsi" w:cstheme="minorHAnsi"/>
          <w:color w:val="323A45"/>
          <w:sz w:val="20"/>
          <w:szCs w:val="20"/>
          <w:shd w:val="clear" w:color="auto" w:fill="FFFFFF"/>
        </w:rPr>
        <w:t xml:space="preserve">.  </w:t>
      </w:r>
    </w:p>
    <w:p w14:paraId="5BB7316B" w14:textId="0E71893D" w:rsidR="00E6348B" w:rsidRPr="00565B03" w:rsidRDefault="00D35D65" w:rsidP="00E6348B">
      <w:pPr>
        <w:rPr>
          <w:rFonts w:asciiTheme="minorHAnsi" w:hAnsiTheme="minorHAnsi" w:cstheme="minorHAnsi"/>
          <w:color w:val="323A45"/>
          <w:sz w:val="20"/>
          <w:szCs w:val="20"/>
          <w:shd w:val="clear" w:color="auto" w:fill="FFFFFF"/>
        </w:rPr>
      </w:pPr>
      <w:hyperlink r:id="rId34" w:history="1">
        <w:r w:rsidR="00E6348B" w:rsidRPr="00565B03">
          <w:rPr>
            <w:rStyle w:val="Hyperlink"/>
            <w:rFonts w:asciiTheme="minorHAnsi" w:hAnsiTheme="minorHAnsi" w:cstheme="minorHAnsi"/>
            <w:sz w:val="20"/>
            <w:szCs w:val="20"/>
            <w:shd w:val="clear" w:color="auto" w:fill="FFFFFF"/>
          </w:rPr>
          <w:t xml:space="preserve">Download </w:t>
        </w:r>
        <w:r w:rsidR="00403E49" w:rsidRPr="00565B03">
          <w:rPr>
            <w:rStyle w:val="Hyperlink"/>
            <w:rFonts w:asciiTheme="minorHAnsi" w:hAnsiTheme="minorHAnsi" w:cstheme="minorHAnsi"/>
            <w:sz w:val="20"/>
            <w:szCs w:val="20"/>
            <w:shd w:val="clear" w:color="auto" w:fill="FFFFFF"/>
          </w:rPr>
          <w:t>VA F</w:t>
        </w:r>
        <w:r w:rsidR="00E6348B" w:rsidRPr="00565B03">
          <w:rPr>
            <w:rStyle w:val="Hyperlink"/>
            <w:rFonts w:asciiTheme="minorHAnsi" w:hAnsiTheme="minorHAnsi" w:cstheme="minorHAnsi"/>
            <w:sz w:val="20"/>
            <w:szCs w:val="20"/>
            <w:shd w:val="clear" w:color="auto" w:fill="FFFFFF"/>
          </w:rPr>
          <w:t>orm</w:t>
        </w:r>
        <w:r w:rsidR="00403E49" w:rsidRPr="00565B03">
          <w:rPr>
            <w:rStyle w:val="Hyperlink"/>
            <w:rFonts w:asciiTheme="minorHAnsi" w:hAnsiTheme="minorHAnsi" w:cstheme="minorHAnsi"/>
            <w:sz w:val="20"/>
            <w:szCs w:val="20"/>
            <w:shd w:val="clear" w:color="auto" w:fill="FFFFFF"/>
          </w:rPr>
          <w:t xml:space="preserve"> 21-2680</w:t>
        </w:r>
        <w:r w:rsidR="00E6348B"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E6348B" w:rsidRPr="00565B03">
          <w:rPr>
            <w:rStyle w:val="Hyperlink"/>
            <w:rFonts w:asciiTheme="minorHAnsi" w:hAnsiTheme="minorHAnsi" w:cstheme="minorHAnsi"/>
            <w:sz w:val="20"/>
            <w:szCs w:val="20"/>
            <w:shd w:val="clear" w:color="auto" w:fill="FFFFFF"/>
          </w:rPr>
          <w:t>)</w:t>
        </w:r>
      </w:hyperlink>
    </w:p>
    <w:p w14:paraId="624D3AD7" w14:textId="77777777" w:rsidR="00DC470C" w:rsidRPr="00565B03" w:rsidRDefault="00DC470C" w:rsidP="00E6348B">
      <w:pPr>
        <w:rPr>
          <w:rFonts w:asciiTheme="minorHAnsi" w:hAnsiTheme="minorHAnsi" w:cstheme="minorHAnsi"/>
          <w:b/>
          <w:bCs/>
          <w:color w:val="000000"/>
          <w:sz w:val="22"/>
          <w:szCs w:val="22"/>
        </w:rPr>
      </w:pPr>
    </w:p>
    <w:p w14:paraId="3D1DB513" w14:textId="77777777" w:rsidR="00DC470C" w:rsidRPr="00565B03" w:rsidRDefault="00DC470C" w:rsidP="00DC470C">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7B8632F" w14:textId="77777777" w:rsidR="00DC470C" w:rsidRPr="00565B03" w:rsidRDefault="00DC470C" w:rsidP="00DC470C">
      <w:pPr>
        <w:rPr>
          <w:rFonts w:asciiTheme="minorHAnsi" w:hAnsiTheme="minorHAnsi" w:cstheme="minorHAnsi"/>
          <w:sz w:val="10"/>
          <w:szCs w:val="10"/>
        </w:rPr>
      </w:pPr>
    </w:p>
    <w:p w14:paraId="4A2AAD17" w14:textId="623F2D0F" w:rsidR="00DC470C" w:rsidRPr="00565B03" w:rsidRDefault="00DC470C" w:rsidP="00DC470C">
      <w:pPr>
        <w:rPr>
          <w:rFonts w:asciiTheme="minorHAnsi" w:hAnsiTheme="minorHAnsi" w:cstheme="minorHAnsi"/>
          <w:sz w:val="20"/>
          <w:szCs w:val="20"/>
        </w:rPr>
      </w:pPr>
      <w:r w:rsidRPr="00565B03">
        <w:rPr>
          <w:rFonts w:asciiTheme="minorHAnsi" w:hAnsiTheme="minorHAnsi" w:cstheme="minorHAnsi"/>
          <w:b/>
          <w:bCs/>
          <w:sz w:val="20"/>
          <w:szCs w:val="20"/>
        </w:rPr>
        <w:t>VA Form 21-0779</w:t>
      </w:r>
      <w:r w:rsidRPr="00565B03">
        <w:rPr>
          <w:rFonts w:asciiTheme="minorHAnsi" w:hAnsiTheme="minorHAnsi" w:cstheme="minorHAnsi"/>
          <w:b/>
          <w:bCs/>
          <w:sz w:val="20"/>
          <w:szCs w:val="20"/>
        </w:rPr>
        <w:br/>
      </w:r>
      <w:r w:rsidRPr="00565B03">
        <w:rPr>
          <w:rFonts w:asciiTheme="minorHAnsi" w:hAnsiTheme="minorHAnsi" w:cstheme="minorHAnsi"/>
          <w:b/>
          <w:bCs/>
          <w:color w:val="000000"/>
          <w:sz w:val="20"/>
          <w:szCs w:val="20"/>
        </w:rPr>
        <w:t>Request for Nursing Home Information in Connection with Claim for Aid and Attendance</w:t>
      </w:r>
    </w:p>
    <w:p w14:paraId="21134938" w14:textId="1C8EC184" w:rsidR="00DC470C" w:rsidRPr="00565B03" w:rsidRDefault="00D4278D" w:rsidP="00DC470C">
      <w:pPr>
        <w:rPr>
          <w:rFonts w:asciiTheme="minorHAnsi" w:hAnsiTheme="minorHAnsi" w:cstheme="minorHAnsi"/>
          <w:sz w:val="20"/>
          <w:szCs w:val="20"/>
        </w:rPr>
      </w:pPr>
      <w:r w:rsidRPr="00565B03">
        <w:rPr>
          <w:rFonts w:asciiTheme="minorHAnsi" w:hAnsiTheme="minorHAnsi" w:cstheme="minorHAnsi"/>
          <w:color w:val="000000"/>
          <w:sz w:val="20"/>
          <w:szCs w:val="20"/>
        </w:rPr>
        <w:t xml:space="preserve">Use this </w:t>
      </w:r>
      <w:r>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w:t>
      </w:r>
      <w:r w:rsidR="00DC470C" w:rsidRPr="00565B03">
        <w:rPr>
          <w:rFonts w:asciiTheme="minorHAnsi" w:hAnsiTheme="minorHAnsi" w:cstheme="minorHAnsi"/>
          <w:sz w:val="20"/>
          <w:szCs w:val="20"/>
        </w:rPr>
        <w:t>if you</w:t>
      </w:r>
      <w:ins w:id="102" w:author="Lee, Jennifer Y." w:date="2020-01-26T18:20:00Z">
        <w:r w:rsidR="00680511">
          <w:rPr>
            <w:rFonts w:asciiTheme="minorHAnsi" w:hAnsiTheme="minorHAnsi" w:cstheme="minorHAnsi"/>
            <w:sz w:val="20"/>
            <w:szCs w:val="20"/>
          </w:rPr>
          <w:t>’</w:t>
        </w:r>
      </w:ins>
      <w:del w:id="103" w:author="Lee, Jennifer Y." w:date="2020-01-26T18:20:00Z">
        <w:r w:rsidR="00DC470C" w:rsidRPr="00565B03" w:rsidDel="00680511">
          <w:rPr>
            <w:rFonts w:asciiTheme="minorHAnsi" w:hAnsiTheme="minorHAnsi" w:cstheme="minorHAnsi"/>
            <w:sz w:val="20"/>
            <w:szCs w:val="20"/>
          </w:rPr>
          <w:delText xml:space="preserve"> a</w:delText>
        </w:r>
      </w:del>
      <w:r w:rsidR="00DC470C" w:rsidRPr="00565B03">
        <w:rPr>
          <w:rFonts w:asciiTheme="minorHAnsi" w:hAnsiTheme="minorHAnsi" w:cstheme="minorHAnsi"/>
          <w:sz w:val="20"/>
          <w:szCs w:val="20"/>
        </w:rPr>
        <w:t xml:space="preserve">re a resident of a nursing home and are providing supporting information </w:t>
      </w:r>
      <w:r w:rsidR="00901F22" w:rsidRPr="00565B03">
        <w:rPr>
          <w:rFonts w:asciiTheme="minorHAnsi" w:hAnsiTheme="minorHAnsi" w:cstheme="minorHAnsi"/>
          <w:sz w:val="20"/>
          <w:szCs w:val="20"/>
        </w:rPr>
        <w:t>for a request for VA Aid and Attendance benefits</w:t>
      </w:r>
      <w:r w:rsidR="00DC470C" w:rsidRPr="00565B03">
        <w:rPr>
          <w:rFonts w:asciiTheme="minorHAnsi" w:hAnsiTheme="minorHAnsi" w:cstheme="minorHAnsi"/>
          <w:sz w:val="20"/>
          <w:szCs w:val="20"/>
        </w:rPr>
        <w:t>.</w:t>
      </w:r>
    </w:p>
    <w:p w14:paraId="7BECB17F" w14:textId="13CBA269" w:rsidR="00DC470C" w:rsidRPr="00565B03" w:rsidRDefault="00D35D65" w:rsidP="00DC470C">
      <w:pPr>
        <w:rPr>
          <w:rFonts w:asciiTheme="minorHAnsi" w:hAnsiTheme="minorHAnsi" w:cstheme="minorHAnsi"/>
          <w:sz w:val="20"/>
          <w:szCs w:val="20"/>
        </w:rPr>
      </w:pPr>
      <w:hyperlink r:id="rId35" w:history="1">
        <w:r w:rsidR="00DC470C"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DC470C"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21-0779</w:t>
        </w:r>
        <w:r w:rsidR="00DC470C"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DC470C" w:rsidRPr="00565B03">
          <w:rPr>
            <w:rStyle w:val="Hyperlink"/>
            <w:rFonts w:asciiTheme="minorHAnsi" w:hAnsiTheme="minorHAnsi" w:cstheme="minorHAnsi"/>
            <w:sz w:val="20"/>
            <w:szCs w:val="20"/>
          </w:rPr>
          <w:t>)</w:t>
        </w:r>
      </w:hyperlink>
    </w:p>
    <w:p w14:paraId="2448840D" w14:textId="77777777" w:rsidR="00DC470C" w:rsidRPr="00565B03" w:rsidRDefault="00DC470C" w:rsidP="00E6348B">
      <w:pPr>
        <w:rPr>
          <w:rFonts w:asciiTheme="minorHAnsi" w:hAnsiTheme="minorHAnsi" w:cstheme="minorHAnsi"/>
          <w:b/>
          <w:bCs/>
          <w:color w:val="000000"/>
          <w:sz w:val="22"/>
          <w:szCs w:val="22"/>
        </w:rPr>
      </w:pPr>
    </w:p>
    <w:p w14:paraId="654195E8" w14:textId="77777777" w:rsidR="00157DC7" w:rsidRPr="00565B03" w:rsidRDefault="00157DC7" w:rsidP="00E6348B">
      <w:pPr>
        <w:rPr>
          <w:rFonts w:asciiTheme="minorHAnsi" w:hAnsiTheme="minorHAnsi" w:cstheme="minorHAnsi"/>
          <w:b/>
          <w:bCs/>
          <w:color w:val="000000"/>
          <w:sz w:val="20"/>
          <w:szCs w:val="20"/>
        </w:rPr>
      </w:pPr>
    </w:p>
    <w:p w14:paraId="24E653A8" w14:textId="345DBD70" w:rsidR="00E6348B" w:rsidRPr="00565B03" w:rsidRDefault="000C472B" w:rsidP="00E6348B">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E6348B" w:rsidRPr="00565B03">
        <w:rPr>
          <w:rFonts w:asciiTheme="minorHAnsi" w:hAnsiTheme="minorHAnsi" w:cstheme="minorHAnsi"/>
          <w:b/>
          <w:bCs/>
          <w:color w:val="000000"/>
        </w:rPr>
        <w:t>Helpful links</w:t>
      </w:r>
      <w:r w:rsidR="00964BF8">
        <w:rPr>
          <w:rFonts w:asciiTheme="minorHAnsi" w:hAnsiTheme="minorHAnsi" w:cstheme="minorHAnsi"/>
          <w:b/>
          <w:bCs/>
          <w:color w:val="000000"/>
        </w:rPr>
        <w:t xml:space="preserve"> related to </w:t>
      </w:r>
      <w:r w:rsidR="00964BF8" w:rsidRPr="00CC0F2A">
        <w:rPr>
          <w:rFonts w:asciiTheme="minorHAnsi" w:hAnsiTheme="minorHAnsi" w:cstheme="minorHAnsi"/>
          <w:b/>
          <w:bCs/>
          <w:color w:val="24292E"/>
        </w:rPr>
        <w:t>VA Form</w:t>
      </w:r>
      <w:r w:rsidR="00964BF8">
        <w:rPr>
          <w:rFonts w:asciiTheme="minorHAnsi" w:hAnsiTheme="minorHAnsi" w:cstheme="minorHAnsi"/>
          <w:b/>
          <w:bCs/>
          <w:color w:val="24292E"/>
        </w:rPr>
        <w:t xml:space="preserve"> 21-</w:t>
      </w:r>
      <w:r w:rsidR="00B75E55">
        <w:rPr>
          <w:rFonts w:asciiTheme="minorHAnsi" w:hAnsiTheme="minorHAnsi" w:cstheme="minorHAnsi"/>
          <w:b/>
          <w:bCs/>
          <w:color w:val="24292E"/>
        </w:rPr>
        <w:t>2680</w:t>
      </w:r>
    </w:p>
    <w:p w14:paraId="1487EAF9" w14:textId="77777777" w:rsidR="00E6348B" w:rsidRPr="00565B03" w:rsidRDefault="00E6348B" w:rsidP="00E6348B">
      <w:pPr>
        <w:rPr>
          <w:rFonts w:asciiTheme="minorHAnsi" w:hAnsiTheme="minorHAnsi" w:cstheme="minorHAnsi"/>
          <w:color w:val="000000"/>
          <w:sz w:val="10"/>
          <w:szCs w:val="10"/>
        </w:rPr>
      </w:pPr>
    </w:p>
    <w:p w14:paraId="3D4E063C" w14:textId="2BA2A851" w:rsidR="00E6348B" w:rsidRPr="00565B03" w:rsidRDefault="00D35D65" w:rsidP="00E6348B">
      <w:pPr>
        <w:rPr>
          <w:rFonts w:asciiTheme="minorHAnsi" w:hAnsiTheme="minorHAnsi" w:cstheme="minorHAnsi"/>
          <w:color w:val="000000"/>
          <w:sz w:val="20"/>
          <w:szCs w:val="20"/>
        </w:rPr>
      </w:pPr>
      <w:r>
        <w:fldChar w:fldCharType="begin"/>
      </w:r>
      <w:r>
        <w:instrText xml:space="preserve"> HYPERLINK "https://www.va.gov/pension/aid-attendance-housebound/" </w:instrText>
      </w:r>
      <w:r>
        <w:fldChar w:fldCharType="separate"/>
      </w:r>
      <w:r w:rsidR="000C472B" w:rsidRPr="00565B03">
        <w:rPr>
          <w:rStyle w:val="Hyperlink"/>
          <w:rFonts w:asciiTheme="minorHAnsi" w:hAnsiTheme="minorHAnsi" w:cstheme="minorHAnsi"/>
          <w:sz w:val="20"/>
          <w:szCs w:val="20"/>
        </w:rPr>
        <w:t>VA Aid and Attendance benefits and House</w:t>
      </w:r>
      <w:r w:rsidR="000C472B" w:rsidRPr="00565B03">
        <w:rPr>
          <w:rStyle w:val="Hyperlink"/>
          <w:rFonts w:asciiTheme="minorHAnsi" w:hAnsiTheme="minorHAnsi" w:cstheme="minorHAnsi"/>
          <w:sz w:val="20"/>
          <w:szCs w:val="20"/>
        </w:rPr>
        <w:t>b</w:t>
      </w:r>
      <w:r w:rsidR="000C472B" w:rsidRPr="00565B03">
        <w:rPr>
          <w:rStyle w:val="Hyperlink"/>
          <w:rFonts w:asciiTheme="minorHAnsi" w:hAnsiTheme="minorHAnsi" w:cstheme="minorHAnsi"/>
          <w:sz w:val="20"/>
          <w:szCs w:val="20"/>
        </w:rPr>
        <w:t xml:space="preserve">ound </w:t>
      </w:r>
      <w:ins w:id="104" w:author="Lee, Jennifer Y." w:date="2020-01-26T18:21:00Z">
        <w:r w:rsidR="00680511">
          <w:rPr>
            <w:rStyle w:val="Hyperlink"/>
            <w:rFonts w:asciiTheme="minorHAnsi" w:hAnsiTheme="minorHAnsi" w:cstheme="minorHAnsi"/>
            <w:sz w:val="20"/>
            <w:szCs w:val="20"/>
          </w:rPr>
          <w:t>a</w:t>
        </w:r>
      </w:ins>
      <w:del w:id="105" w:author="Lee, Jennifer Y." w:date="2020-01-26T18:21:00Z">
        <w:r w:rsidR="000C472B" w:rsidRPr="00565B03" w:rsidDel="00680511">
          <w:rPr>
            <w:rStyle w:val="Hyperlink"/>
            <w:rFonts w:asciiTheme="minorHAnsi" w:hAnsiTheme="minorHAnsi" w:cstheme="minorHAnsi"/>
            <w:sz w:val="20"/>
            <w:szCs w:val="20"/>
          </w:rPr>
          <w:delText>A</w:delText>
        </w:r>
      </w:del>
      <w:r w:rsidR="000C472B" w:rsidRPr="00565B03">
        <w:rPr>
          <w:rStyle w:val="Hyperlink"/>
          <w:rFonts w:asciiTheme="minorHAnsi" w:hAnsiTheme="minorHAnsi" w:cstheme="minorHAnsi"/>
          <w:sz w:val="20"/>
          <w:szCs w:val="20"/>
        </w:rPr>
        <w:t>llowance</w:t>
      </w:r>
      <w:r>
        <w:rPr>
          <w:rStyle w:val="Hyperlink"/>
          <w:rFonts w:asciiTheme="minorHAnsi" w:hAnsiTheme="minorHAnsi" w:cstheme="minorHAnsi"/>
          <w:sz w:val="20"/>
          <w:szCs w:val="20"/>
        </w:rPr>
        <w:fldChar w:fldCharType="end"/>
      </w:r>
    </w:p>
    <w:p w14:paraId="77E55009" w14:textId="1DE5F48B" w:rsidR="000C472B" w:rsidRPr="00565B03" w:rsidRDefault="000C472B" w:rsidP="00E6348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If you need help with daily activities, or you’re housebound, learn about these benefits and if you qualify. </w:t>
      </w:r>
    </w:p>
    <w:p w14:paraId="1B2C1800" w14:textId="77777777" w:rsidR="00290868" w:rsidRPr="00565B03" w:rsidRDefault="00290868" w:rsidP="00E6348B">
      <w:pPr>
        <w:rPr>
          <w:rFonts w:asciiTheme="minorHAnsi" w:hAnsiTheme="minorHAnsi" w:cstheme="minorHAnsi"/>
          <w:color w:val="000000"/>
          <w:sz w:val="20"/>
          <w:szCs w:val="20"/>
        </w:rPr>
      </w:pPr>
    </w:p>
    <w:p w14:paraId="0998579C" w14:textId="2041CB5C" w:rsidR="00536004" w:rsidRPr="00565B03" w:rsidRDefault="00D35D65" w:rsidP="00536004">
      <w:pPr>
        <w:rPr>
          <w:rFonts w:asciiTheme="minorHAnsi" w:hAnsiTheme="minorHAnsi" w:cstheme="minorHAnsi"/>
          <w:i/>
          <w:iCs/>
          <w:color w:val="A6A6A6" w:themeColor="background1" w:themeShade="A6"/>
          <w:sz w:val="20"/>
          <w:szCs w:val="20"/>
        </w:rPr>
      </w:pPr>
      <w:hyperlink w:anchor="_top" w:history="1">
        <w:r w:rsidR="00E6348B" w:rsidRPr="00565B03">
          <w:rPr>
            <w:rStyle w:val="Hyperlink"/>
            <w:rFonts w:asciiTheme="minorHAnsi" w:hAnsiTheme="minorHAnsi" w:cstheme="minorHAnsi"/>
            <w:i/>
            <w:iCs/>
            <w:color w:val="A6A6A6" w:themeColor="background1" w:themeShade="A6"/>
            <w:sz w:val="20"/>
            <w:szCs w:val="20"/>
          </w:rPr>
          <w:t>Back to Table of Contents</w:t>
        </w:r>
      </w:hyperlink>
      <w:r w:rsidR="00E6348B"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3465A9FB" w14:textId="77777777" w:rsidR="00536004" w:rsidRPr="00565B03" w:rsidRDefault="00536004" w:rsidP="00290868">
      <w:pPr>
        <w:pStyle w:val="Heading1"/>
        <w:rPr>
          <w:rFonts w:asciiTheme="minorHAnsi" w:hAnsiTheme="minorHAnsi" w:cstheme="minorHAnsi"/>
        </w:rPr>
      </w:pPr>
      <w:bookmarkStart w:id="106" w:name="_Toc24012531"/>
      <w:bookmarkStart w:id="107" w:name="_Toc24037495"/>
      <w:bookmarkStart w:id="108" w:name="_Toc24096167"/>
      <w:bookmarkStart w:id="109" w:name="_Toc24451979"/>
      <w:bookmarkStart w:id="110" w:name="_Toc24537788"/>
      <w:bookmarkStart w:id="111" w:name="_Toc25152863"/>
      <w:bookmarkStart w:id="112" w:name="_Toc25652849"/>
      <w:bookmarkStart w:id="113" w:name="_Toc25652904"/>
      <w:bookmarkStart w:id="114" w:name="_Toc28636639"/>
      <w:bookmarkStart w:id="115" w:name="_Toc28636947"/>
      <w:bookmarkStart w:id="116" w:name="_Toc28669774"/>
      <w:bookmarkStart w:id="117" w:name="_Toc29557284"/>
      <w:bookmarkStart w:id="118" w:name="_Toc29557590"/>
      <w:bookmarkStart w:id="119" w:name="_Toc29562121"/>
      <w:bookmarkStart w:id="120" w:name="_Toc29883336"/>
      <w:bookmarkStart w:id="121" w:name="_Toc29903118"/>
      <w:r w:rsidRPr="00565B03">
        <w:rPr>
          <w:rFonts w:asciiTheme="minorHAnsi" w:hAnsiTheme="minorHAnsi" w:cstheme="minorHAnsi"/>
        </w:rPr>
        <w:lastRenderedPageBreak/>
        <w:t>VA Form 10-7959C</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3C05539" w14:textId="77777777" w:rsidR="00F51F5E" w:rsidRPr="00565B03" w:rsidRDefault="00F51F5E" w:rsidP="00A86E95">
      <w:pPr>
        <w:rPr>
          <w:rFonts w:asciiTheme="minorHAnsi" w:hAnsiTheme="minorHAnsi" w:cstheme="minorHAnsi"/>
          <w:b/>
          <w:bCs/>
          <w:color w:val="000000"/>
        </w:rPr>
      </w:pPr>
    </w:p>
    <w:p w14:paraId="14412B49"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87D74D0"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4422FB93" w14:textId="77777777" w:rsidTr="00CA741C">
        <w:trPr>
          <w:trHeight w:val="447"/>
        </w:trPr>
        <w:tc>
          <w:tcPr>
            <w:tcW w:w="3138" w:type="dxa"/>
            <w:shd w:val="clear" w:color="auto" w:fill="CCCCCC"/>
          </w:tcPr>
          <w:p w14:paraId="1FF70F7B"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41992D6"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68607FBB" w14:textId="77777777" w:rsidTr="00CA741C">
        <w:trPr>
          <w:trHeight w:val="429"/>
        </w:trPr>
        <w:tc>
          <w:tcPr>
            <w:tcW w:w="3138" w:type="dxa"/>
            <w:shd w:val="clear" w:color="auto" w:fill="CCCCCC"/>
          </w:tcPr>
          <w:p w14:paraId="0D1A1C75"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DC2771E" w14:textId="4B21ACDD" w:rsidR="00F51F5E" w:rsidRPr="00565B03" w:rsidRDefault="00D35D65" w:rsidP="00CA741C">
            <w:pPr>
              <w:rPr>
                <w:rFonts w:asciiTheme="minorHAnsi" w:hAnsiTheme="minorHAnsi" w:cstheme="minorHAnsi"/>
                <w:color w:val="000000"/>
              </w:rPr>
            </w:pPr>
            <w:hyperlink r:id="rId36" w:history="1">
              <w:r w:rsidR="005A6DC8" w:rsidRPr="00565B03">
                <w:rPr>
                  <w:rStyle w:val="Hyperlink"/>
                  <w:rFonts w:asciiTheme="minorHAnsi" w:hAnsiTheme="minorHAnsi" w:cstheme="minorHAnsi"/>
                  <w:color w:val="000000"/>
                  <w:u w:val="none"/>
                </w:rPr>
                <w:t>www.va.gov/vaforms/form_detail.asp?formno=7959c</w:t>
              </w:r>
            </w:hyperlink>
          </w:p>
        </w:tc>
      </w:tr>
      <w:tr w:rsidR="00F51F5E" w:rsidRPr="00565B03" w14:paraId="03AB2028" w14:textId="77777777" w:rsidTr="00CA741C">
        <w:trPr>
          <w:trHeight w:val="429"/>
        </w:trPr>
        <w:tc>
          <w:tcPr>
            <w:tcW w:w="3138" w:type="dxa"/>
            <w:shd w:val="clear" w:color="auto" w:fill="CCCCCC"/>
          </w:tcPr>
          <w:p w14:paraId="59110DDC"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E4DA475" w14:textId="77777777" w:rsidR="00F51F5E" w:rsidRPr="00565B03" w:rsidRDefault="00F51F5E" w:rsidP="00CA741C">
            <w:pPr>
              <w:rPr>
                <w:rFonts w:asciiTheme="minorHAnsi" w:hAnsiTheme="minorHAnsi" w:cstheme="minorHAnsi"/>
              </w:rPr>
            </w:pPr>
          </w:p>
        </w:tc>
      </w:tr>
      <w:tr w:rsidR="00F51F5E" w:rsidRPr="00565B03" w14:paraId="421E065A" w14:textId="77777777" w:rsidTr="00CA741C">
        <w:trPr>
          <w:trHeight w:val="429"/>
        </w:trPr>
        <w:tc>
          <w:tcPr>
            <w:tcW w:w="3138" w:type="dxa"/>
            <w:shd w:val="clear" w:color="auto" w:fill="CCCCCC"/>
          </w:tcPr>
          <w:p w14:paraId="56FD578D"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0149ED4" w14:textId="77777777" w:rsidR="00F51F5E" w:rsidRPr="00565B03" w:rsidRDefault="00F51F5E"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4E694A6" w14:textId="77777777" w:rsidR="00F51F5E" w:rsidRPr="006B6A90" w:rsidRDefault="00F51F5E" w:rsidP="006B6A90">
      <w:pPr>
        <w:rPr>
          <w:sz w:val="20"/>
          <w:szCs w:val="20"/>
        </w:rPr>
      </w:pPr>
    </w:p>
    <w:p w14:paraId="0BA2A2DC"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Page properties</w:t>
      </w:r>
    </w:p>
    <w:p w14:paraId="1B05AFEF" w14:textId="77777777" w:rsidR="00F51F5E" w:rsidRPr="00565B03" w:rsidRDefault="00F51F5E" w:rsidP="00F51F5E">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679FAAD5" w14:textId="77777777" w:rsidTr="00CA741C">
        <w:trPr>
          <w:trHeight w:val="427"/>
        </w:trPr>
        <w:tc>
          <w:tcPr>
            <w:tcW w:w="3145" w:type="dxa"/>
            <w:shd w:val="clear" w:color="auto" w:fill="CCCCCC"/>
          </w:tcPr>
          <w:p w14:paraId="443B35DF"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C1974B9" w14:textId="55C6B69F" w:rsidR="00F51F5E" w:rsidRPr="00C36439"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5A6DC8" w:rsidRPr="00565B03">
              <w:rPr>
                <w:rFonts w:asciiTheme="minorHAnsi" w:hAnsiTheme="minorHAnsi" w:cstheme="minorHAnsi"/>
                <w:b/>
                <w:bCs/>
                <w:sz w:val="28"/>
                <w:szCs w:val="28"/>
              </w:rPr>
              <w:t>10-7959C</w:t>
            </w:r>
          </w:p>
        </w:tc>
      </w:tr>
      <w:tr w:rsidR="00F51F5E" w:rsidRPr="00565B03" w14:paraId="789A1DEE" w14:textId="77777777" w:rsidTr="00CA741C">
        <w:trPr>
          <w:trHeight w:val="427"/>
        </w:trPr>
        <w:tc>
          <w:tcPr>
            <w:tcW w:w="3145" w:type="dxa"/>
            <w:shd w:val="clear" w:color="auto" w:fill="CCCCCC"/>
          </w:tcPr>
          <w:p w14:paraId="73698E1C"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337DB51E" w14:textId="3B9703FC"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5A6DC8" w:rsidRPr="00565B03">
              <w:rPr>
                <w:rFonts w:asciiTheme="minorHAnsi" w:hAnsiTheme="minorHAnsi" w:cstheme="minorHAnsi"/>
                <w:color w:val="24292E"/>
              </w:rPr>
              <w:t>10-7959C</w:t>
            </w:r>
            <w:r w:rsidRPr="00565B03">
              <w:rPr>
                <w:rFonts w:asciiTheme="minorHAnsi" w:hAnsiTheme="minorHAnsi" w:cstheme="minorHAnsi"/>
                <w:color w:val="24292E"/>
              </w:rPr>
              <w:t xml:space="preserve"> | Veterans Affairs</w:t>
            </w:r>
          </w:p>
        </w:tc>
      </w:tr>
      <w:tr w:rsidR="00F51F5E" w:rsidRPr="00565B03" w14:paraId="60C9AF63" w14:textId="77777777" w:rsidTr="00CA741C">
        <w:trPr>
          <w:trHeight w:val="623"/>
        </w:trPr>
        <w:tc>
          <w:tcPr>
            <w:tcW w:w="3145" w:type="dxa"/>
            <w:shd w:val="clear" w:color="auto" w:fill="CCCCCC"/>
          </w:tcPr>
          <w:p w14:paraId="4B7B3217"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03D754B" w14:textId="0C7D37BE" w:rsidR="00F51F5E" w:rsidRPr="00A1704C" w:rsidRDefault="00F51F5E" w:rsidP="00C36439">
            <w:pPr>
              <w:rPr>
                <w:rFonts w:asciiTheme="minorHAnsi" w:hAnsiTheme="minorHAnsi" w:cstheme="minorHAnsi"/>
                <w:color w:val="323A45"/>
                <w:sz w:val="20"/>
                <w:szCs w:val="20"/>
                <w:shd w:val="clear" w:color="auto" w:fill="FFFFFF"/>
              </w:rPr>
            </w:pPr>
            <w:r w:rsidRPr="00A1704C">
              <w:rPr>
                <w:rFonts w:asciiTheme="minorHAnsi" w:hAnsiTheme="minorHAnsi" w:cstheme="minorHAnsi"/>
                <w:color w:val="24292E"/>
                <w:sz w:val="20"/>
                <w:szCs w:val="20"/>
              </w:rPr>
              <w:t xml:space="preserve">Get VA Form </w:t>
            </w:r>
            <w:r w:rsidR="005A6DC8" w:rsidRPr="00A1704C">
              <w:rPr>
                <w:rFonts w:asciiTheme="minorHAnsi" w:hAnsiTheme="minorHAnsi" w:cstheme="minorHAnsi"/>
                <w:color w:val="24292E"/>
                <w:sz w:val="20"/>
                <w:szCs w:val="20"/>
              </w:rPr>
              <w:t>10-7959C</w:t>
            </w:r>
            <w:r w:rsidRPr="00A1704C">
              <w:rPr>
                <w:rFonts w:asciiTheme="minorHAnsi" w:hAnsiTheme="minorHAnsi" w:cstheme="minorHAnsi"/>
                <w:color w:val="24292E"/>
                <w:sz w:val="20"/>
                <w:szCs w:val="20"/>
              </w:rPr>
              <w:t xml:space="preserve">, </w:t>
            </w:r>
            <w:r w:rsidR="005A6DC8" w:rsidRPr="00A1704C">
              <w:rPr>
                <w:rFonts w:asciiTheme="minorHAnsi" w:hAnsiTheme="minorHAnsi" w:cstheme="minorHAnsi"/>
                <w:color w:val="24292E"/>
                <w:sz w:val="20"/>
                <w:szCs w:val="20"/>
              </w:rPr>
              <w:t>CHAMPVA Other Health Insurance (OHI) Certificate</w:t>
            </w:r>
            <w:r w:rsidRPr="00A1704C">
              <w:rPr>
                <w:rFonts w:asciiTheme="minorHAnsi" w:hAnsiTheme="minorHAnsi" w:cstheme="minorHAnsi"/>
                <w:color w:val="24292E"/>
                <w:sz w:val="20"/>
                <w:szCs w:val="20"/>
              </w:rPr>
              <w:t xml:space="preserve">. Use this VA form </w:t>
            </w:r>
            <w:r w:rsidR="00A1704C" w:rsidRPr="00A1704C">
              <w:rPr>
                <w:rFonts w:asciiTheme="minorHAnsi" w:hAnsiTheme="minorHAnsi" w:cstheme="minorHAnsi"/>
                <w:color w:val="323A45"/>
                <w:sz w:val="20"/>
                <w:szCs w:val="20"/>
                <w:shd w:val="clear" w:color="auto" w:fill="FFFFFF"/>
              </w:rPr>
              <w:t xml:space="preserve">as part of your CHAMPVA </w:t>
            </w:r>
            <w:r w:rsidR="00A1704C">
              <w:rPr>
                <w:rFonts w:asciiTheme="minorHAnsi" w:hAnsiTheme="minorHAnsi" w:cstheme="minorHAnsi"/>
                <w:color w:val="323A45"/>
                <w:sz w:val="20"/>
                <w:szCs w:val="20"/>
                <w:shd w:val="clear" w:color="auto" w:fill="FFFFFF"/>
              </w:rPr>
              <w:t xml:space="preserve">10-10d </w:t>
            </w:r>
            <w:r w:rsidR="00A1704C" w:rsidRPr="00A1704C">
              <w:rPr>
                <w:rFonts w:asciiTheme="minorHAnsi" w:hAnsiTheme="minorHAnsi" w:cstheme="minorHAnsi"/>
                <w:color w:val="323A45"/>
                <w:sz w:val="20"/>
                <w:szCs w:val="20"/>
                <w:shd w:val="clear" w:color="auto" w:fill="FFFFFF"/>
              </w:rPr>
              <w:t>benefit application</w:t>
            </w:r>
            <w:r w:rsidR="00A1704C" w:rsidRPr="00A1704C">
              <w:rPr>
                <w:rFonts w:asciiTheme="minorHAnsi" w:hAnsiTheme="minorHAnsi" w:cstheme="minorHAnsi"/>
                <w:sz w:val="20"/>
                <w:szCs w:val="20"/>
              </w:rPr>
              <w:t xml:space="preserve"> if you have other health insurance, or to report </w:t>
            </w:r>
            <w:r w:rsidR="00C36439" w:rsidRPr="00A1704C">
              <w:rPr>
                <w:rFonts w:asciiTheme="minorHAnsi" w:hAnsiTheme="minorHAnsi" w:cstheme="minorHAnsi"/>
                <w:color w:val="323A45"/>
                <w:sz w:val="20"/>
                <w:szCs w:val="20"/>
                <w:shd w:val="clear" w:color="auto" w:fill="FFFFFF"/>
              </w:rPr>
              <w:t xml:space="preserve">changes in your other health insurance, such as new beneficiaries or coverage changes. </w:t>
            </w:r>
          </w:p>
        </w:tc>
      </w:tr>
      <w:tr w:rsidR="00F51F5E" w:rsidRPr="00565B03" w14:paraId="1CC5D318" w14:textId="77777777" w:rsidTr="00CA741C">
        <w:trPr>
          <w:trHeight w:val="623"/>
        </w:trPr>
        <w:tc>
          <w:tcPr>
            <w:tcW w:w="3145" w:type="dxa"/>
            <w:shd w:val="clear" w:color="auto" w:fill="CCCCCC"/>
          </w:tcPr>
          <w:p w14:paraId="345A4D72" w14:textId="675707CF"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759D826" w14:textId="28153C28"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5A6DC8" w:rsidRPr="00565B03">
              <w:rPr>
                <w:rFonts w:asciiTheme="minorHAnsi" w:hAnsiTheme="minorHAnsi" w:cstheme="minorHAnsi"/>
                <w:color w:val="24292E"/>
                <w:sz w:val="20"/>
                <w:szCs w:val="20"/>
              </w:rPr>
              <w:t>10-7959C</w:t>
            </w:r>
            <w:r w:rsidRPr="00565B03">
              <w:rPr>
                <w:rFonts w:asciiTheme="minorHAnsi" w:hAnsiTheme="minorHAnsi" w:cstheme="minorHAnsi"/>
                <w:color w:val="24292E"/>
                <w:sz w:val="20"/>
                <w:szCs w:val="20"/>
              </w:rPr>
              <w:t xml:space="preserve">, </w:t>
            </w:r>
            <w:r w:rsidR="005A6DC8" w:rsidRPr="00565B03">
              <w:rPr>
                <w:rFonts w:asciiTheme="minorHAnsi" w:hAnsiTheme="minorHAnsi" w:cstheme="minorHAnsi"/>
                <w:color w:val="24292E"/>
                <w:sz w:val="20"/>
                <w:szCs w:val="20"/>
              </w:rPr>
              <w:t>10</w:t>
            </w:r>
            <w:r w:rsidRPr="00565B03">
              <w:rPr>
                <w:rFonts w:asciiTheme="minorHAnsi" w:hAnsiTheme="minorHAnsi" w:cstheme="minorHAnsi"/>
                <w:color w:val="24292E"/>
                <w:sz w:val="20"/>
                <w:szCs w:val="20"/>
              </w:rPr>
              <w:t xml:space="preserve"> </w:t>
            </w:r>
            <w:r w:rsidR="005A6DC8" w:rsidRPr="00565B03">
              <w:rPr>
                <w:rFonts w:asciiTheme="minorHAnsi" w:hAnsiTheme="minorHAnsi" w:cstheme="minorHAnsi"/>
                <w:color w:val="24292E"/>
                <w:sz w:val="20"/>
                <w:szCs w:val="20"/>
              </w:rPr>
              <w:t>7959C</w:t>
            </w:r>
            <w:r w:rsidRPr="00565B03">
              <w:rPr>
                <w:rFonts w:asciiTheme="minorHAnsi" w:hAnsiTheme="minorHAnsi" w:cstheme="minorHAnsi"/>
                <w:color w:val="24292E"/>
                <w:sz w:val="20"/>
                <w:szCs w:val="20"/>
              </w:rPr>
              <w:t xml:space="preserve">, </w:t>
            </w:r>
            <w:r w:rsidR="005A6DC8" w:rsidRPr="00565B03">
              <w:rPr>
                <w:rFonts w:asciiTheme="minorHAnsi" w:hAnsiTheme="minorHAnsi" w:cstheme="minorHAnsi"/>
                <w:color w:val="24292E"/>
                <w:sz w:val="20"/>
                <w:szCs w:val="20"/>
              </w:rPr>
              <w:t>107959C</w:t>
            </w:r>
            <w:r w:rsidRPr="00565B03">
              <w:rPr>
                <w:rFonts w:asciiTheme="minorHAnsi" w:hAnsiTheme="minorHAnsi" w:cstheme="minorHAnsi"/>
                <w:color w:val="24292E"/>
                <w:sz w:val="20"/>
                <w:szCs w:val="20"/>
              </w:rPr>
              <w:t xml:space="preserve">, </w:t>
            </w:r>
          </w:p>
        </w:tc>
      </w:tr>
    </w:tbl>
    <w:p w14:paraId="6C3FF66A" w14:textId="77777777" w:rsidR="00F51F5E" w:rsidRPr="00565B03" w:rsidRDefault="00F51F5E" w:rsidP="00F51F5E">
      <w:pPr>
        <w:rPr>
          <w:rFonts w:asciiTheme="minorHAnsi" w:hAnsiTheme="minorHAnsi" w:cstheme="minorHAnsi"/>
        </w:rPr>
      </w:pPr>
    </w:p>
    <w:p w14:paraId="6CDD3146"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0D2BAC0A" w14:textId="77777777" w:rsidR="0084450A" w:rsidRPr="00565B03" w:rsidRDefault="0084450A" w:rsidP="00A86E95">
      <w:pPr>
        <w:rPr>
          <w:rFonts w:asciiTheme="minorHAnsi" w:hAnsiTheme="minorHAnsi" w:cstheme="minorHAnsi"/>
          <w:b/>
          <w:bCs/>
          <w:color w:val="000000"/>
        </w:rPr>
      </w:pPr>
    </w:p>
    <w:p w14:paraId="6EA7EA93" w14:textId="44918867" w:rsidR="0084450A" w:rsidRPr="00565B03" w:rsidRDefault="0084450A" w:rsidP="0084450A">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rPr>
        <w:tab/>
      </w:r>
      <w:r w:rsidRPr="00565B03">
        <w:rPr>
          <w:rFonts w:asciiTheme="minorHAnsi" w:hAnsiTheme="minorHAnsi" w:cstheme="minorHAnsi"/>
          <w:b/>
          <w:bCs/>
          <w:sz w:val="28"/>
          <w:szCs w:val="28"/>
        </w:rPr>
        <w:t>VA Form 10-7959</w:t>
      </w:r>
      <w:r w:rsidR="008F5BDA">
        <w:rPr>
          <w:rFonts w:asciiTheme="minorHAnsi" w:hAnsiTheme="minorHAnsi" w:cstheme="minorHAnsi"/>
          <w:b/>
          <w:bCs/>
          <w:sz w:val="28"/>
          <w:szCs w:val="28"/>
        </w:rPr>
        <w:t>c</w:t>
      </w:r>
    </w:p>
    <w:p w14:paraId="4C338B48" w14:textId="55692210" w:rsidR="00A86E95" w:rsidRPr="00565B03" w:rsidRDefault="0084450A" w:rsidP="00A86E9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A86E95" w:rsidRPr="00565B03">
        <w:rPr>
          <w:rFonts w:asciiTheme="minorHAnsi" w:hAnsiTheme="minorHAnsi" w:cstheme="minorHAnsi"/>
          <w:b/>
          <w:bCs/>
          <w:color w:val="000000"/>
        </w:rPr>
        <w:t>CHAMPVA</w:t>
      </w:r>
      <w:ins w:id="122" w:author="Lee, Jennifer Y." w:date="2020-01-26T18:22:00Z">
        <w:r w:rsidR="00680511">
          <w:rPr>
            <w:b/>
            <w:bCs/>
            <w:color w:val="000000"/>
          </w:rPr>
          <w:t>—</w:t>
        </w:r>
      </w:ins>
      <w:del w:id="123" w:author="Lee, Jennifer Y." w:date="2020-01-26T18:22:00Z">
        <w:r w:rsidR="00A86E95" w:rsidRPr="00565B03" w:rsidDel="00680511">
          <w:rPr>
            <w:rFonts w:asciiTheme="minorHAnsi" w:hAnsiTheme="minorHAnsi" w:cstheme="minorHAnsi"/>
            <w:b/>
            <w:bCs/>
            <w:color w:val="000000"/>
          </w:rPr>
          <w:delText xml:space="preserve"> - </w:delText>
        </w:r>
      </w:del>
      <w:r w:rsidR="00A86E95" w:rsidRPr="00565B03">
        <w:rPr>
          <w:rFonts w:asciiTheme="minorHAnsi" w:hAnsiTheme="minorHAnsi" w:cstheme="minorHAnsi"/>
          <w:b/>
          <w:bCs/>
          <w:color w:val="000000"/>
        </w:rPr>
        <w:t>Other Health Insurance (OHI) Certificate</w:t>
      </w:r>
    </w:p>
    <w:p w14:paraId="1813B3BF" w14:textId="77777777" w:rsidR="00A86E95" w:rsidRPr="00565B03" w:rsidRDefault="00A86E95" w:rsidP="00A86E95">
      <w:pPr>
        <w:rPr>
          <w:rFonts w:asciiTheme="minorHAnsi" w:hAnsiTheme="minorHAnsi" w:cstheme="minorHAnsi"/>
          <w:color w:val="000000"/>
          <w:sz w:val="20"/>
          <w:szCs w:val="20"/>
        </w:rPr>
      </w:pPr>
    </w:p>
    <w:p w14:paraId="46E36660" w14:textId="4C48206D" w:rsidR="00A86E95" w:rsidRPr="00565B03" w:rsidRDefault="00A86E95" w:rsidP="00A86E9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0768BF">
        <w:rPr>
          <w:rFonts w:asciiTheme="minorHAnsi" w:hAnsiTheme="minorHAnsi" w:cstheme="minorHAnsi"/>
          <w:color w:val="000000"/>
          <w:sz w:val="20"/>
          <w:szCs w:val="20"/>
        </w:rPr>
        <w:t>&lt;</w:t>
      </w:r>
      <w:r w:rsidR="00C14D41" w:rsidRPr="00565B03">
        <w:rPr>
          <w:rFonts w:asciiTheme="minorHAnsi" w:hAnsiTheme="minorHAnsi" w:cstheme="minorHAnsi"/>
          <w:color w:val="000000"/>
          <w:sz w:val="20"/>
          <w:szCs w:val="20"/>
        </w:rPr>
        <w:t>Health care</w:t>
      </w:r>
      <w:r w:rsidR="00A1704C">
        <w:rPr>
          <w:rFonts w:asciiTheme="minorHAnsi" w:hAnsiTheme="minorHAnsi" w:cstheme="minorHAnsi"/>
          <w:color w:val="000000"/>
          <w:sz w:val="20"/>
          <w:szCs w:val="20"/>
        </w:rPr>
        <w:t xml:space="preserve"> and</w:t>
      </w:r>
      <w:r w:rsidR="000768BF">
        <w:rPr>
          <w:rFonts w:asciiTheme="minorHAnsi" w:hAnsiTheme="minorHAnsi" w:cstheme="minorHAnsi"/>
          <w:color w:val="000000"/>
          <w:sz w:val="20"/>
          <w:szCs w:val="20"/>
        </w:rPr>
        <w:t xml:space="preserve"> </w:t>
      </w:r>
      <w:r w:rsidR="00A1704C">
        <w:rPr>
          <w:rFonts w:asciiTheme="minorHAnsi" w:hAnsiTheme="minorHAnsi" w:cstheme="minorHAnsi"/>
          <w:color w:val="000000"/>
          <w:sz w:val="20"/>
          <w:szCs w:val="20"/>
        </w:rPr>
        <w:t>f</w:t>
      </w:r>
      <w:r w:rsidR="000768BF">
        <w:rPr>
          <w:rFonts w:asciiTheme="minorHAnsi" w:hAnsiTheme="minorHAnsi" w:cstheme="minorHAnsi"/>
          <w:color w:val="000000"/>
          <w:sz w:val="20"/>
          <w:szCs w:val="20"/>
        </w:rPr>
        <w:t>amily member</w:t>
      </w:r>
      <w:r w:rsidRPr="00565B03">
        <w:rPr>
          <w:rFonts w:asciiTheme="minorHAnsi" w:hAnsiTheme="minorHAnsi" w:cstheme="minorHAnsi"/>
          <w:color w:val="000000"/>
          <w:sz w:val="20"/>
          <w:szCs w:val="20"/>
        </w:rPr>
        <w:t xml:space="preserve"> benefits</w:t>
      </w:r>
      <w:r w:rsidR="000768BF">
        <w:rPr>
          <w:rFonts w:asciiTheme="minorHAnsi" w:hAnsiTheme="minorHAnsi" w:cstheme="minorHAnsi"/>
          <w:color w:val="000000"/>
          <w:sz w:val="20"/>
          <w:szCs w:val="20"/>
        </w:rPr>
        <w:t>&gt;</w:t>
      </w:r>
    </w:p>
    <w:p w14:paraId="1CDB4F5D" w14:textId="77777777" w:rsidR="00A86E95" w:rsidRPr="00565B03" w:rsidRDefault="00A86E95" w:rsidP="00A86E95">
      <w:pPr>
        <w:rPr>
          <w:rFonts w:asciiTheme="minorHAnsi" w:hAnsiTheme="minorHAnsi" w:cstheme="minorHAnsi"/>
          <w:color w:val="000000"/>
          <w:sz w:val="20"/>
          <w:szCs w:val="20"/>
        </w:rPr>
      </w:pPr>
    </w:p>
    <w:p w14:paraId="24805823" w14:textId="77777777" w:rsidR="00A86E95" w:rsidRPr="00565B03" w:rsidRDefault="00A86E95" w:rsidP="00A86E9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79494FDE" w14:textId="77777777" w:rsidR="008B423E" w:rsidRDefault="00C716EE" w:rsidP="008B423E">
      <w:pPr>
        <w:rPr>
          <w:rFonts w:asciiTheme="minorHAnsi" w:hAnsiTheme="minorHAnsi" w:cstheme="minorHAnsi"/>
          <w:color w:val="323A45"/>
          <w:sz w:val="20"/>
          <w:szCs w:val="20"/>
          <w:shd w:val="clear" w:color="auto" w:fill="FFFFFF"/>
        </w:rPr>
      </w:pPr>
      <w:del w:id="124" w:author="Lee, Jennifer Y." w:date="2020-01-26T18:24:00Z">
        <w:r w:rsidRPr="008B423E" w:rsidDel="00680511">
          <w:rPr>
            <w:rFonts w:asciiTheme="minorHAnsi" w:hAnsiTheme="minorHAnsi" w:cstheme="minorHAnsi"/>
            <w:color w:val="323A45"/>
            <w:sz w:val="20"/>
            <w:szCs w:val="20"/>
            <w:shd w:val="clear" w:color="auto" w:fill="FFFFFF"/>
          </w:rPr>
          <w:delText xml:space="preserve">You can </w:delText>
        </w:r>
        <w:r w:rsidR="0016170C" w:rsidRPr="008B423E" w:rsidDel="00680511">
          <w:rPr>
            <w:rFonts w:asciiTheme="minorHAnsi" w:hAnsiTheme="minorHAnsi" w:cstheme="minorHAnsi"/>
            <w:color w:val="000000"/>
            <w:sz w:val="20"/>
            <w:szCs w:val="20"/>
          </w:rPr>
          <w:delText>use</w:delText>
        </w:r>
      </w:del>
      <w:ins w:id="125" w:author="Lee, Jennifer Y." w:date="2020-01-26T18:24:00Z">
        <w:r w:rsidR="00680511" w:rsidRPr="008B423E">
          <w:rPr>
            <w:rFonts w:asciiTheme="minorHAnsi" w:hAnsiTheme="minorHAnsi" w:cstheme="minorHAnsi"/>
            <w:color w:val="323A45"/>
            <w:sz w:val="20"/>
            <w:szCs w:val="20"/>
            <w:shd w:val="clear" w:color="auto" w:fill="FFFFFF"/>
          </w:rPr>
          <w:t>Use</w:t>
        </w:r>
      </w:ins>
      <w:r w:rsidR="0016170C" w:rsidRPr="008B423E">
        <w:rPr>
          <w:rFonts w:asciiTheme="minorHAnsi" w:hAnsiTheme="minorHAnsi" w:cstheme="minorHAnsi"/>
          <w:color w:val="000000"/>
          <w:sz w:val="20"/>
          <w:szCs w:val="20"/>
        </w:rPr>
        <w:t xml:space="preserve"> this VA form </w:t>
      </w:r>
      <w:del w:id="126" w:author="Lee, Jennifer Y." w:date="2020-01-26T18:25:00Z">
        <w:r w:rsidRPr="008B423E" w:rsidDel="008B423E">
          <w:rPr>
            <w:rFonts w:asciiTheme="minorHAnsi" w:hAnsiTheme="minorHAnsi" w:cstheme="minorHAnsi"/>
            <w:color w:val="323A45"/>
            <w:sz w:val="20"/>
            <w:szCs w:val="20"/>
            <w:shd w:val="clear" w:color="auto" w:fill="FFFFFF"/>
          </w:rPr>
          <w:delText xml:space="preserve">in </w:delText>
        </w:r>
      </w:del>
      <w:del w:id="127" w:author="Lee, Jennifer Y." w:date="2020-01-26T18:24:00Z">
        <w:r w:rsidRPr="008B423E" w:rsidDel="00680511">
          <w:rPr>
            <w:rFonts w:asciiTheme="minorHAnsi" w:hAnsiTheme="minorHAnsi" w:cstheme="minorHAnsi"/>
            <w:color w:val="323A45"/>
            <w:sz w:val="20"/>
            <w:szCs w:val="20"/>
            <w:shd w:val="clear" w:color="auto" w:fill="FFFFFF"/>
          </w:rPr>
          <w:delText xml:space="preserve">two </w:delText>
        </w:r>
      </w:del>
      <w:del w:id="128" w:author="Lee, Jennifer Y." w:date="2020-01-26T18:25:00Z">
        <w:r w:rsidRPr="008B423E" w:rsidDel="008B423E">
          <w:rPr>
            <w:rFonts w:asciiTheme="minorHAnsi" w:hAnsiTheme="minorHAnsi" w:cstheme="minorHAnsi"/>
            <w:color w:val="323A45"/>
            <w:sz w:val="20"/>
            <w:szCs w:val="20"/>
            <w:shd w:val="clear" w:color="auto" w:fill="FFFFFF"/>
          </w:rPr>
          <w:delText>ways:</w:delText>
        </w:r>
      </w:del>
      <w:ins w:id="129" w:author="Lee, Jennifer Y." w:date="2020-01-26T18:25:00Z">
        <w:r w:rsidR="008B423E" w:rsidRPr="008B423E">
          <w:rPr>
            <w:rFonts w:asciiTheme="minorHAnsi" w:hAnsiTheme="minorHAnsi" w:cstheme="minorHAnsi"/>
            <w:color w:val="323A45"/>
            <w:sz w:val="20"/>
            <w:szCs w:val="20"/>
            <w:shd w:val="clear" w:color="auto" w:fill="FFFFFF"/>
          </w:rPr>
          <w:t xml:space="preserve">when: </w:t>
        </w:r>
      </w:ins>
    </w:p>
    <w:p w14:paraId="6B58E3A3" w14:textId="6D0A732A" w:rsidR="00C716EE" w:rsidRPr="008B423E" w:rsidRDefault="00C716EE" w:rsidP="008B423E">
      <w:pPr>
        <w:pStyle w:val="ListParagraph"/>
        <w:numPr>
          <w:ilvl w:val="0"/>
          <w:numId w:val="24"/>
        </w:numPr>
        <w:rPr>
          <w:rFonts w:asciiTheme="minorHAnsi" w:hAnsiTheme="minorHAnsi" w:cstheme="minorHAnsi"/>
          <w:color w:val="323A45"/>
          <w:sz w:val="20"/>
          <w:szCs w:val="20"/>
          <w:shd w:val="clear" w:color="auto" w:fill="FFFFFF"/>
        </w:rPr>
      </w:pPr>
      <w:del w:id="130" w:author="Lee, Jennifer Y." w:date="2020-01-26T18:25:00Z">
        <w:r w:rsidRPr="008B423E" w:rsidDel="008B423E">
          <w:rPr>
            <w:rFonts w:asciiTheme="minorHAnsi" w:hAnsiTheme="minorHAnsi" w:cstheme="minorHAnsi"/>
            <w:color w:val="323A45"/>
            <w:sz w:val="20"/>
            <w:szCs w:val="20"/>
            <w:shd w:val="clear" w:color="auto" w:fill="FFFFFF"/>
          </w:rPr>
          <w:delText>If you</w:delText>
        </w:r>
      </w:del>
      <w:del w:id="131" w:author="Lee, Jennifer Y." w:date="2020-01-26T18:24:00Z">
        <w:r w:rsidRPr="008B423E" w:rsidDel="00680511">
          <w:rPr>
            <w:rFonts w:asciiTheme="minorHAnsi" w:hAnsiTheme="minorHAnsi" w:cstheme="minorHAnsi"/>
            <w:color w:val="323A45"/>
            <w:sz w:val="20"/>
            <w:szCs w:val="20"/>
            <w:shd w:val="clear" w:color="auto" w:fill="FFFFFF"/>
          </w:rPr>
          <w:delText xml:space="preserve"> a</w:delText>
        </w:r>
      </w:del>
      <w:del w:id="132" w:author="Lee, Jennifer Y." w:date="2020-01-26T18:25:00Z">
        <w:r w:rsidRPr="008B423E" w:rsidDel="008B423E">
          <w:rPr>
            <w:rFonts w:asciiTheme="minorHAnsi" w:hAnsiTheme="minorHAnsi" w:cstheme="minorHAnsi"/>
            <w:color w:val="323A45"/>
            <w:sz w:val="20"/>
            <w:szCs w:val="20"/>
            <w:shd w:val="clear" w:color="auto" w:fill="FFFFFF"/>
          </w:rPr>
          <w:delText>re</w:delText>
        </w:r>
      </w:del>
      <w:ins w:id="133" w:author="Lee, Jennifer Y." w:date="2020-01-26T18:25:00Z">
        <w:r w:rsidR="008B423E" w:rsidRPr="008B423E">
          <w:rPr>
            <w:rFonts w:asciiTheme="minorHAnsi" w:hAnsiTheme="minorHAnsi" w:cstheme="minorHAnsi"/>
            <w:color w:val="323A45"/>
            <w:sz w:val="20"/>
            <w:szCs w:val="20"/>
            <w:shd w:val="clear" w:color="auto" w:fill="FFFFFF"/>
          </w:rPr>
          <w:t>You’re</w:t>
        </w:r>
      </w:ins>
      <w:r w:rsidRPr="008B423E">
        <w:rPr>
          <w:rFonts w:asciiTheme="minorHAnsi" w:hAnsiTheme="minorHAnsi" w:cstheme="minorHAnsi"/>
          <w:color w:val="323A45"/>
          <w:sz w:val="20"/>
          <w:szCs w:val="20"/>
          <w:shd w:val="clear" w:color="auto" w:fill="FFFFFF"/>
        </w:rPr>
        <w:t xml:space="preserve"> applying for CHAMPVA</w:t>
      </w:r>
      <w:del w:id="134" w:author="Lee, Jennifer Y." w:date="2020-01-26T18:24:00Z">
        <w:r w:rsidRPr="008B423E" w:rsidDel="00680511">
          <w:rPr>
            <w:rFonts w:asciiTheme="minorHAnsi" w:hAnsiTheme="minorHAnsi" w:cstheme="minorHAnsi"/>
            <w:color w:val="323A45"/>
            <w:sz w:val="20"/>
            <w:szCs w:val="20"/>
            <w:shd w:val="clear" w:color="auto" w:fill="FFFFFF"/>
          </w:rPr>
          <w:delText>,</w:delText>
        </w:r>
      </w:del>
      <w:r w:rsidRPr="008B423E">
        <w:rPr>
          <w:rFonts w:asciiTheme="minorHAnsi" w:hAnsiTheme="minorHAnsi" w:cstheme="minorHAnsi"/>
          <w:color w:val="323A45"/>
          <w:sz w:val="20"/>
          <w:szCs w:val="20"/>
          <w:shd w:val="clear" w:color="auto" w:fill="FFFFFF"/>
        </w:rPr>
        <w:t xml:space="preserve">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ins w:id="135" w:author="Lee, Jennifer Y." w:date="2020-01-26T18:30:00Z">
        <w:r w:rsidR="008B423E">
          <w:rPr>
            <w:rFonts w:asciiTheme="minorHAnsi" w:hAnsiTheme="minorHAnsi" w:cstheme="minorHAnsi"/>
            <w:color w:val="323A45"/>
            <w:sz w:val="20"/>
            <w:szCs w:val="20"/>
            <w:shd w:val="clear" w:color="auto" w:fill="FFFFFF"/>
          </w:rPr>
          <w:t xml:space="preserve"> to declare as part of your VA Form 10-10d application. </w:t>
        </w:r>
      </w:ins>
      <w:del w:id="136" w:author="Lee, Jennifer Y." w:date="2020-01-26T18:31:00Z">
        <w:r w:rsidRPr="008B423E" w:rsidDel="008B423E">
          <w:rPr>
            <w:rFonts w:asciiTheme="minorHAnsi" w:hAnsiTheme="minorHAnsi" w:cstheme="minorHAnsi"/>
            <w:color w:val="323A45"/>
            <w:sz w:val="20"/>
            <w:szCs w:val="20"/>
            <w:shd w:val="clear" w:color="auto" w:fill="FFFFFF"/>
          </w:rPr>
          <w:delText>, s</w:delText>
        </w:r>
        <w:r w:rsidR="004A424A" w:rsidRPr="008B423E" w:rsidDel="008B423E">
          <w:rPr>
            <w:rFonts w:asciiTheme="minorHAnsi" w:hAnsiTheme="minorHAnsi" w:cstheme="minorHAnsi"/>
            <w:color w:val="323A45"/>
            <w:sz w:val="20"/>
            <w:szCs w:val="20"/>
            <w:shd w:val="clear" w:color="auto" w:fill="FFFFFF"/>
          </w:rPr>
          <w:delText>ubmit</w:delText>
        </w:r>
        <w:r w:rsidR="00C14D41" w:rsidRPr="008B423E" w:rsidDel="008B423E">
          <w:rPr>
            <w:rFonts w:asciiTheme="minorHAnsi" w:hAnsiTheme="minorHAnsi" w:cstheme="minorHAnsi"/>
            <w:color w:val="323A45"/>
            <w:sz w:val="20"/>
            <w:szCs w:val="20"/>
            <w:shd w:val="clear" w:color="auto" w:fill="FFFFFF"/>
          </w:rPr>
          <w:delText xml:space="preserve"> this </w:delText>
        </w:r>
        <w:r w:rsidR="00821C3D" w:rsidRPr="008B423E" w:rsidDel="008B423E">
          <w:rPr>
            <w:rFonts w:asciiTheme="minorHAnsi" w:hAnsiTheme="minorHAnsi" w:cstheme="minorHAnsi"/>
            <w:color w:val="323A45"/>
            <w:sz w:val="20"/>
            <w:szCs w:val="20"/>
            <w:shd w:val="clear" w:color="auto" w:fill="FFFFFF"/>
          </w:rPr>
          <w:delText xml:space="preserve">VA </w:delText>
        </w:r>
        <w:r w:rsidR="00C14D41" w:rsidRPr="008B423E" w:rsidDel="008B423E">
          <w:rPr>
            <w:rFonts w:asciiTheme="minorHAnsi" w:hAnsiTheme="minorHAnsi" w:cstheme="minorHAnsi"/>
            <w:color w:val="323A45"/>
            <w:sz w:val="20"/>
            <w:szCs w:val="20"/>
            <w:shd w:val="clear" w:color="auto" w:fill="FFFFFF"/>
          </w:rPr>
          <w:delText>form</w:delText>
        </w:r>
      </w:del>
      <w:del w:id="137" w:author="Lee, Jennifer Y." w:date="2020-01-26T18:27:00Z">
        <w:r w:rsidR="00C14D41" w:rsidRPr="008B423E" w:rsidDel="008B423E">
          <w:rPr>
            <w:rFonts w:asciiTheme="minorHAnsi" w:hAnsiTheme="minorHAnsi" w:cstheme="minorHAnsi"/>
            <w:color w:val="323A45"/>
            <w:sz w:val="20"/>
            <w:szCs w:val="20"/>
            <w:shd w:val="clear" w:color="auto" w:fill="FFFFFF"/>
          </w:rPr>
          <w:delText xml:space="preserve"> </w:delText>
        </w:r>
        <w:r w:rsidR="0001301B" w:rsidRPr="008B423E" w:rsidDel="008B423E">
          <w:rPr>
            <w:rFonts w:asciiTheme="minorHAnsi" w:hAnsiTheme="minorHAnsi" w:cstheme="minorHAnsi"/>
            <w:color w:val="323A45"/>
            <w:sz w:val="20"/>
            <w:szCs w:val="20"/>
            <w:shd w:val="clear" w:color="auto" w:fill="FFFFFF"/>
          </w:rPr>
          <w:delText>as part of your CHAMPVA</w:delText>
        </w:r>
        <w:r w:rsidR="004A424A" w:rsidRPr="008B423E" w:rsidDel="008B423E">
          <w:rPr>
            <w:rFonts w:asciiTheme="minorHAnsi" w:hAnsiTheme="minorHAnsi" w:cstheme="minorHAnsi"/>
            <w:color w:val="000000" w:themeColor="text1"/>
            <w:sz w:val="20"/>
            <w:szCs w:val="20"/>
          </w:rPr>
          <w:delText xml:space="preserve"> </w:delText>
        </w:r>
        <w:r w:rsidR="0001301B" w:rsidRPr="008B423E" w:rsidDel="008B423E">
          <w:rPr>
            <w:rFonts w:asciiTheme="minorHAnsi" w:hAnsiTheme="minorHAnsi" w:cstheme="minorHAnsi"/>
            <w:color w:val="323A45"/>
            <w:sz w:val="20"/>
            <w:szCs w:val="20"/>
            <w:shd w:val="clear" w:color="auto" w:fill="FFFFFF"/>
          </w:rPr>
          <w:delText>application</w:delText>
        </w:r>
      </w:del>
      <w:del w:id="138" w:author="Lee, Jennifer Y." w:date="2020-01-26T18:31:00Z">
        <w:r w:rsidRPr="008B423E" w:rsidDel="008B423E">
          <w:rPr>
            <w:rFonts w:asciiTheme="minorHAnsi" w:hAnsiTheme="minorHAnsi" w:cstheme="minorHAnsi"/>
            <w:color w:val="323A45"/>
            <w:sz w:val="20"/>
            <w:szCs w:val="20"/>
            <w:shd w:val="clear" w:color="auto" w:fill="FFFFFF"/>
          </w:rPr>
          <w:delText xml:space="preserve">. </w:delText>
        </w:r>
      </w:del>
    </w:p>
    <w:p w14:paraId="1FB5D6CB" w14:textId="320EDC00" w:rsidR="0001301B" w:rsidRPr="008B423E" w:rsidRDefault="008B423E" w:rsidP="008B423E">
      <w:pPr>
        <w:pStyle w:val="ListParagraph"/>
        <w:numPr>
          <w:ilvl w:val="0"/>
          <w:numId w:val="24"/>
        </w:numPr>
        <w:rPr>
          <w:rFonts w:asciiTheme="minorHAnsi" w:hAnsiTheme="minorHAnsi" w:cstheme="minorHAnsi"/>
          <w:color w:val="323A45"/>
          <w:sz w:val="20"/>
          <w:szCs w:val="20"/>
          <w:shd w:val="clear" w:color="auto" w:fill="FFFFFF"/>
        </w:rPr>
      </w:pPr>
      <w:ins w:id="139" w:author="Lee, Jennifer Y." w:date="2020-01-26T18:25:00Z">
        <w:r w:rsidRPr="008B423E">
          <w:rPr>
            <w:rFonts w:asciiTheme="minorHAnsi" w:hAnsiTheme="minorHAnsi" w:cstheme="minorHAnsi"/>
            <w:color w:val="323A45"/>
            <w:sz w:val="20"/>
            <w:szCs w:val="20"/>
            <w:shd w:val="clear" w:color="auto" w:fill="FFFFFF"/>
          </w:rPr>
          <w:t xml:space="preserve">Or </w:t>
        </w:r>
      </w:ins>
      <w:del w:id="140" w:author="Lee, Jennifer Y." w:date="2020-01-26T18:25:00Z">
        <w:r w:rsidR="00C716EE" w:rsidRPr="008B423E" w:rsidDel="008B423E">
          <w:rPr>
            <w:rFonts w:asciiTheme="minorHAnsi" w:hAnsiTheme="minorHAnsi" w:cstheme="minorHAnsi"/>
            <w:color w:val="323A45"/>
            <w:sz w:val="20"/>
            <w:szCs w:val="20"/>
            <w:shd w:val="clear" w:color="auto" w:fill="FFFFFF"/>
          </w:rPr>
          <w:delText xml:space="preserve">If </w:delText>
        </w:r>
      </w:del>
      <w:r w:rsidR="00C716EE" w:rsidRPr="008B423E">
        <w:rPr>
          <w:rFonts w:asciiTheme="minorHAnsi" w:hAnsiTheme="minorHAnsi" w:cstheme="minorHAnsi"/>
          <w:color w:val="323A45"/>
          <w:sz w:val="20"/>
          <w:szCs w:val="20"/>
          <w:shd w:val="clear" w:color="auto" w:fill="FFFFFF"/>
        </w:rPr>
        <w:t xml:space="preserve">you need to report changes </w:t>
      </w:r>
      <w:r w:rsidR="0001301B" w:rsidRPr="008B423E">
        <w:rPr>
          <w:rFonts w:asciiTheme="minorHAnsi" w:hAnsiTheme="minorHAnsi" w:cstheme="minorHAnsi"/>
          <w:color w:val="323A45"/>
          <w:sz w:val="20"/>
          <w:szCs w:val="20"/>
          <w:shd w:val="clear" w:color="auto" w:fill="FFFFFF"/>
        </w:rPr>
        <w:t>in your other health insurance, such as new beneficiaries or coverage changes</w:t>
      </w:r>
      <w:del w:id="141" w:author="Lee, Jennifer Y." w:date="2020-01-26T18:31:00Z">
        <w:r w:rsidR="00C716EE" w:rsidRPr="008B423E" w:rsidDel="008B423E">
          <w:rPr>
            <w:rFonts w:asciiTheme="minorHAnsi" w:hAnsiTheme="minorHAnsi" w:cstheme="minorHAnsi"/>
            <w:color w:val="323A45"/>
            <w:sz w:val="20"/>
            <w:szCs w:val="20"/>
            <w:shd w:val="clear" w:color="auto" w:fill="FFFFFF"/>
          </w:rPr>
          <w:delText>, use this</w:delText>
        </w:r>
        <w:r w:rsidR="00821C3D" w:rsidRPr="008B423E" w:rsidDel="008B423E">
          <w:rPr>
            <w:rFonts w:asciiTheme="minorHAnsi" w:hAnsiTheme="minorHAnsi" w:cstheme="minorHAnsi"/>
            <w:color w:val="323A45"/>
            <w:sz w:val="20"/>
            <w:szCs w:val="20"/>
            <w:shd w:val="clear" w:color="auto" w:fill="FFFFFF"/>
          </w:rPr>
          <w:delText xml:space="preserve"> VA</w:delText>
        </w:r>
        <w:r w:rsidR="00C716EE" w:rsidRPr="008B423E" w:rsidDel="008B423E">
          <w:rPr>
            <w:rFonts w:asciiTheme="minorHAnsi" w:hAnsiTheme="minorHAnsi" w:cstheme="minorHAnsi"/>
            <w:color w:val="323A45"/>
            <w:sz w:val="20"/>
            <w:szCs w:val="20"/>
            <w:shd w:val="clear" w:color="auto" w:fill="FFFFFF"/>
          </w:rPr>
          <w:delText xml:space="preserve"> form</w:delText>
        </w:r>
      </w:del>
      <w:r w:rsidR="00C716EE" w:rsidRPr="008B423E">
        <w:rPr>
          <w:rFonts w:asciiTheme="minorHAnsi" w:hAnsiTheme="minorHAnsi" w:cstheme="minorHAnsi"/>
          <w:color w:val="323A45"/>
          <w:sz w:val="20"/>
          <w:szCs w:val="20"/>
          <w:shd w:val="clear" w:color="auto" w:fill="FFFFFF"/>
        </w:rPr>
        <w:t>.</w:t>
      </w:r>
    </w:p>
    <w:p w14:paraId="5FC017FA" w14:textId="1283CFAF" w:rsidR="00A86E95" w:rsidRDefault="00D35D65" w:rsidP="00A86E95">
      <w:pPr>
        <w:rPr>
          <w:rStyle w:val="Hyperlink"/>
          <w:rFonts w:asciiTheme="minorHAnsi" w:hAnsiTheme="minorHAnsi" w:cstheme="minorHAnsi"/>
          <w:sz w:val="20"/>
          <w:szCs w:val="20"/>
          <w:shd w:val="clear" w:color="auto" w:fill="FFFFFF"/>
        </w:rPr>
      </w:pPr>
      <w:hyperlink r:id="rId37" w:history="1">
        <w:r w:rsidR="00A86E95" w:rsidRPr="00565B03">
          <w:rPr>
            <w:rStyle w:val="Hyperlink"/>
            <w:rFonts w:asciiTheme="minorHAnsi" w:hAnsiTheme="minorHAnsi" w:cstheme="minorHAnsi"/>
            <w:sz w:val="20"/>
            <w:szCs w:val="20"/>
            <w:shd w:val="clear" w:color="auto" w:fill="FFFFFF"/>
          </w:rPr>
          <w:t xml:space="preserve">Download </w:t>
        </w:r>
        <w:r w:rsidR="009D36B8" w:rsidRPr="00565B03">
          <w:rPr>
            <w:rStyle w:val="Hyperlink"/>
            <w:rFonts w:asciiTheme="minorHAnsi" w:hAnsiTheme="minorHAnsi" w:cstheme="minorHAnsi"/>
            <w:sz w:val="20"/>
            <w:szCs w:val="20"/>
            <w:shd w:val="clear" w:color="auto" w:fill="FFFFFF"/>
          </w:rPr>
          <w:t>VA F</w:t>
        </w:r>
        <w:r w:rsidR="00A86E95" w:rsidRPr="00565B03">
          <w:rPr>
            <w:rStyle w:val="Hyperlink"/>
            <w:rFonts w:asciiTheme="minorHAnsi" w:hAnsiTheme="minorHAnsi" w:cstheme="minorHAnsi"/>
            <w:sz w:val="20"/>
            <w:szCs w:val="20"/>
            <w:shd w:val="clear" w:color="auto" w:fill="FFFFFF"/>
          </w:rPr>
          <w:t>orm</w:t>
        </w:r>
        <w:r w:rsidR="009D36B8" w:rsidRPr="00565B03">
          <w:rPr>
            <w:rStyle w:val="Hyperlink"/>
            <w:rFonts w:asciiTheme="minorHAnsi" w:hAnsiTheme="minorHAnsi" w:cstheme="minorHAnsi"/>
            <w:sz w:val="20"/>
            <w:szCs w:val="20"/>
            <w:shd w:val="clear" w:color="auto" w:fill="FFFFFF"/>
          </w:rPr>
          <w:t xml:space="preserve"> 1</w:t>
        </w:r>
        <w:r w:rsidR="009D36B8" w:rsidRPr="00565B03">
          <w:rPr>
            <w:rStyle w:val="Hyperlink"/>
            <w:rFonts w:asciiTheme="minorHAnsi" w:hAnsiTheme="minorHAnsi" w:cstheme="minorHAnsi"/>
            <w:sz w:val="20"/>
            <w:szCs w:val="20"/>
            <w:shd w:val="clear" w:color="auto" w:fill="FFFFFF"/>
          </w:rPr>
          <w:t>0</w:t>
        </w:r>
        <w:r w:rsidR="009D36B8" w:rsidRPr="00565B03">
          <w:rPr>
            <w:rStyle w:val="Hyperlink"/>
            <w:rFonts w:asciiTheme="minorHAnsi" w:hAnsiTheme="minorHAnsi" w:cstheme="minorHAnsi"/>
            <w:sz w:val="20"/>
            <w:szCs w:val="20"/>
            <w:shd w:val="clear" w:color="auto" w:fill="FFFFFF"/>
          </w:rPr>
          <w:t>-7959</w:t>
        </w:r>
        <w:r w:rsidR="00A1704C">
          <w:rPr>
            <w:rStyle w:val="Hyperlink"/>
            <w:rFonts w:asciiTheme="minorHAnsi" w:hAnsiTheme="minorHAnsi" w:cstheme="minorHAnsi"/>
            <w:sz w:val="20"/>
            <w:szCs w:val="20"/>
            <w:shd w:val="clear" w:color="auto" w:fill="FFFFFF"/>
          </w:rPr>
          <w:t>c</w:t>
        </w:r>
        <w:r w:rsidR="00A86E95"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A86E95" w:rsidRPr="00565B03">
          <w:rPr>
            <w:rStyle w:val="Hyperlink"/>
            <w:rFonts w:asciiTheme="minorHAnsi" w:hAnsiTheme="minorHAnsi" w:cstheme="minorHAnsi"/>
            <w:sz w:val="20"/>
            <w:szCs w:val="20"/>
            <w:shd w:val="clear" w:color="auto" w:fill="FFFFFF"/>
          </w:rPr>
          <w:t>)</w:t>
        </w:r>
      </w:hyperlink>
      <w:r w:rsidR="00EA597D">
        <w:rPr>
          <w:rStyle w:val="Hyperlink"/>
          <w:rFonts w:asciiTheme="minorHAnsi" w:hAnsiTheme="minorHAnsi" w:cstheme="minorHAnsi"/>
          <w:sz w:val="20"/>
          <w:szCs w:val="20"/>
          <w:shd w:val="clear" w:color="auto" w:fill="FFFFFF"/>
        </w:rPr>
        <w:t xml:space="preserve"> </w:t>
      </w:r>
    </w:p>
    <w:p w14:paraId="7705791E" w14:textId="33182625" w:rsidR="0016629B" w:rsidRDefault="0016629B" w:rsidP="00A86E95">
      <w:pPr>
        <w:rPr>
          <w:rStyle w:val="Hyperlink"/>
          <w:rFonts w:asciiTheme="minorHAnsi" w:hAnsiTheme="minorHAnsi" w:cstheme="minorHAnsi"/>
          <w:sz w:val="20"/>
          <w:szCs w:val="20"/>
          <w:shd w:val="clear" w:color="auto" w:fill="FFFFFF"/>
        </w:rPr>
      </w:pPr>
    </w:p>
    <w:p w14:paraId="4B664F73" w14:textId="77777777" w:rsidR="00732A7E" w:rsidRPr="00565B03" w:rsidRDefault="00732A7E" w:rsidP="00732A7E">
      <w:pPr>
        <w:rPr>
          <w:rFonts w:asciiTheme="minorHAnsi" w:hAnsiTheme="minorHAnsi" w:cstheme="minorHAnsi"/>
          <w:b/>
          <w:bCs/>
          <w:sz w:val="20"/>
          <w:szCs w:val="20"/>
        </w:rPr>
      </w:pPr>
      <w:r w:rsidRPr="00565B03">
        <w:rPr>
          <w:rFonts w:asciiTheme="minorHAnsi" w:hAnsiTheme="minorHAnsi" w:cstheme="minorHAnsi"/>
          <w:b/>
          <w:bCs/>
          <w:sz w:val="20"/>
          <w:szCs w:val="20"/>
        </w:rPr>
        <w:t>Certificación CHAMPVA de Otro Seguro de Salud (OHI)</w:t>
      </w:r>
    </w:p>
    <w:p w14:paraId="0F3B2AC6" w14:textId="0024D5B7" w:rsidR="008B423E" w:rsidRDefault="00732A7E" w:rsidP="008B423E">
      <w:pPr>
        <w:rPr>
          <w:ins w:id="142" w:author="Lee, Jennifer Y." w:date="2020-01-26T18:32:00Z"/>
          <w:rFonts w:asciiTheme="minorHAnsi" w:hAnsiTheme="minorHAnsi" w:cstheme="minorHAnsi"/>
          <w:color w:val="323A45"/>
          <w:sz w:val="20"/>
          <w:szCs w:val="20"/>
          <w:shd w:val="clear" w:color="auto" w:fill="FFFFFF"/>
        </w:rPr>
      </w:pPr>
      <w:commentRangeStart w:id="143"/>
      <w:commentRangeStart w:id="144"/>
      <w:del w:id="145" w:author="Lee, Jennifer Y." w:date="2020-01-26T18:33:00Z">
        <w:r w:rsidDel="008B423E">
          <w:rPr>
            <w:rFonts w:asciiTheme="minorHAnsi" w:hAnsiTheme="minorHAnsi" w:cstheme="minorHAnsi"/>
            <w:color w:val="323A45"/>
            <w:sz w:val="20"/>
            <w:szCs w:val="20"/>
            <w:shd w:val="clear" w:color="auto" w:fill="FFFFFF"/>
          </w:rPr>
          <w:delText>You</w:delText>
        </w:r>
        <w:commentRangeEnd w:id="143"/>
        <w:r w:rsidDel="008B423E">
          <w:rPr>
            <w:rStyle w:val="CommentReference"/>
          </w:rPr>
          <w:commentReference w:id="143"/>
        </w:r>
        <w:r w:rsidDel="008B423E">
          <w:rPr>
            <w:rFonts w:asciiTheme="minorHAnsi" w:hAnsiTheme="minorHAnsi" w:cstheme="minorHAnsi"/>
            <w:color w:val="323A45"/>
            <w:sz w:val="20"/>
            <w:szCs w:val="20"/>
            <w:shd w:val="clear" w:color="auto" w:fill="FFFFFF"/>
          </w:rPr>
          <w:delText xml:space="preserve"> </w:delText>
        </w:r>
      </w:del>
      <w:ins w:id="146" w:author="Lee, Jennifer Y." w:date="2020-01-26T18:32:00Z">
        <w:r w:rsidR="008B423E" w:rsidRPr="008B423E">
          <w:rPr>
            <w:rFonts w:asciiTheme="minorHAnsi" w:hAnsiTheme="minorHAnsi" w:cstheme="minorHAnsi"/>
            <w:color w:val="323A45"/>
            <w:sz w:val="20"/>
            <w:szCs w:val="20"/>
            <w:shd w:val="clear" w:color="auto" w:fill="FFFFFF"/>
          </w:rPr>
          <w:t>Use</w:t>
        </w:r>
        <w:r w:rsidR="008B423E" w:rsidRPr="008B423E">
          <w:rPr>
            <w:rFonts w:asciiTheme="minorHAnsi" w:hAnsiTheme="minorHAnsi" w:cstheme="minorHAnsi"/>
            <w:color w:val="000000"/>
            <w:sz w:val="20"/>
            <w:szCs w:val="20"/>
          </w:rPr>
          <w:t xml:space="preserve"> this VA form </w:t>
        </w:r>
        <w:r w:rsidR="008B423E" w:rsidRPr="008B423E">
          <w:rPr>
            <w:rFonts w:asciiTheme="minorHAnsi" w:hAnsiTheme="minorHAnsi" w:cstheme="minorHAnsi"/>
            <w:color w:val="323A45"/>
            <w:sz w:val="20"/>
            <w:szCs w:val="20"/>
            <w:shd w:val="clear" w:color="auto" w:fill="FFFFFF"/>
          </w:rPr>
          <w:t xml:space="preserve">when: </w:t>
        </w:r>
      </w:ins>
    </w:p>
    <w:p w14:paraId="6BE4A0CE" w14:textId="1570E12E" w:rsidR="008B423E" w:rsidRPr="008B423E" w:rsidRDefault="008B423E" w:rsidP="008B423E">
      <w:pPr>
        <w:pStyle w:val="ListParagraph"/>
        <w:numPr>
          <w:ilvl w:val="0"/>
          <w:numId w:val="24"/>
        </w:numPr>
        <w:rPr>
          <w:ins w:id="147" w:author="Lee, Jennifer Y." w:date="2020-01-26T18:32:00Z"/>
          <w:rFonts w:asciiTheme="minorHAnsi" w:hAnsiTheme="minorHAnsi" w:cstheme="minorHAnsi"/>
          <w:color w:val="323A45"/>
          <w:sz w:val="20"/>
          <w:szCs w:val="20"/>
          <w:shd w:val="clear" w:color="auto" w:fill="FFFFFF"/>
        </w:rPr>
      </w:pPr>
      <w:ins w:id="148" w:author="Lee, Jennifer Y." w:date="2020-01-26T18:32:00Z">
        <w:r w:rsidRPr="008B423E">
          <w:rPr>
            <w:rFonts w:asciiTheme="minorHAnsi" w:hAnsiTheme="minorHAnsi" w:cstheme="minorHAnsi"/>
            <w:color w:val="323A45"/>
            <w:sz w:val="20"/>
            <w:szCs w:val="20"/>
            <w:shd w:val="clear" w:color="auto" w:fill="FFFFFF"/>
          </w:rPr>
          <w:t>You’re applying for CHAMPVA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r>
          <w:rPr>
            <w:rFonts w:asciiTheme="minorHAnsi" w:hAnsiTheme="minorHAnsi" w:cstheme="minorHAnsi"/>
            <w:color w:val="323A45"/>
            <w:sz w:val="20"/>
            <w:szCs w:val="20"/>
            <w:shd w:val="clear" w:color="auto" w:fill="FFFFFF"/>
          </w:rPr>
          <w:t xml:space="preserve"> to declare as part of your VA Form 10-10d application. </w:t>
        </w:r>
      </w:ins>
    </w:p>
    <w:p w14:paraId="3CF9E57D" w14:textId="77777777" w:rsidR="008B423E" w:rsidRPr="008B423E" w:rsidRDefault="008B423E" w:rsidP="008B423E">
      <w:pPr>
        <w:pStyle w:val="ListParagraph"/>
        <w:numPr>
          <w:ilvl w:val="0"/>
          <w:numId w:val="24"/>
        </w:numPr>
        <w:rPr>
          <w:ins w:id="149" w:author="Lee, Jennifer Y." w:date="2020-01-26T18:32:00Z"/>
          <w:rFonts w:asciiTheme="minorHAnsi" w:hAnsiTheme="minorHAnsi" w:cstheme="minorHAnsi"/>
          <w:color w:val="323A45"/>
          <w:sz w:val="20"/>
          <w:szCs w:val="20"/>
          <w:shd w:val="clear" w:color="auto" w:fill="FFFFFF"/>
        </w:rPr>
      </w:pPr>
      <w:ins w:id="150" w:author="Lee, Jennifer Y." w:date="2020-01-26T18:32:00Z">
        <w:r w:rsidRPr="008B423E">
          <w:rPr>
            <w:rFonts w:asciiTheme="minorHAnsi" w:hAnsiTheme="minorHAnsi" w:cstheme="minorHAnsi"/>
            <w:color w:val="323A45"/>
            <w:sz w:val="20"/>
            <w:szCs w:val="20"/>
            <w:shd w:val="clear" w:color="auto" w:fill="FFFFFF"/>
          </w:rPr>
          <w:t>Or you need to report changes in your other health insurance, such as new beneficiaries or coverage changes.</w:t>
        </w:r>
      </w:ins>
      <w:commentRangeEnd w:id="144"/>
      <w:ins w:id="151" w:author="Lee, Jennifer Y." w:date="2020-01-26T18:39:00Z">
        <w:r w:rsidR="00DC2701">
          <w:rPr>
            <w:rStyle w:val="CommentReference"/>
          </w:rPr>
          <w:commentReference w:id="144"/>
        </w:r>
      </w:ins>
    </w:p>
    <w:p w14:paraId="7BB992E7" w14:textId="44F0FDA1" w:rsidR="00732A7E" w:rsidRPr="00AD3387" w:rsidRDefault="00732A7E" w:rsidP="00732A7E">
      <w:pPr>
        <w:shd w:val="clear" w:color="auto" w:fill="FFFFFF"/>
        <w:rPr>
          <w:rFonts w:asciiTheme="minorHAnsi" w:hAnsiTheme="minorHAnsi" w:cstheme="minorHAnsi"/>
          <w:color w:val="000000" w:themeColor="text1"/>
          <w:sz w:val="20"/>
          <w:szCs w:val="20"/>
        </w:rPr>
      </w:pPr>
      <w:del w:id="152" w:author="Lee, Jennifer Y." w:date="2020-01-26T18:38:00Z">
        <w:r w:rsidRPr="00AD3387" w:rsidDel="00DC2701">
          <w:rPr>
            <w:rFonts w:asciiTheme="minorHAnsi" w:hAnsiTheme="minorHAnsi" w:cstheme="minorHAnsi"/>
            <w:sz w:val="20"/>
            <w:szCs w:val="20"/>
          </w:rPr>
          <w:delText>Descarg</w:delText>
        </w:r>
      </w:del>
      <w:del w:id="153" w:author="Lee, Jennifer Y." w:date="2020-01-26T18:37:00Z">
        <w:r w:rsidRPr="00AD3387" w:rsidDel="00DC2701">
          <w:rPr>
            <w:rFonts w:asciiTheme="minorHAnsi" w:hAnsiTheme="minorHAnsi" w:cstheme="minorHAnsi"/>
            <w:sz w:val="20"/>
            <w:szCs w:val="20"/>
          </w:rPr>
          <w:delText>ar</w:delText>
        </w:r>
      </w:del>
      <w:r w:rsidR="00D35D65">
        <w:fldChar w:fldCharType="begin"/>
      </w:r>
      <w:ins w:id="154" w:author="Lee, Jennifer Y." w:date="2020-01-26T18:38:00Z">
        <w:r w:rsidR="00DC2701">
          <w:instrText>HYPERLINK "https://www.va.gov/COMMUNITYCARE/docs/pubfiles/forms/va-S10-7959c-fill.pdf"</w:instrText>
        </w:r>
      </w:ins>
      <w:del w:id="155" w:author="Lee, Jennifer Y." w:date="2020-01-26T18:38:00Z">
        <w:r w:rsidR="00D35D65" w:rsidDel="00DC2701">
          <w:delInstrText xml:space="preserve"> HYPERLINK "https://www.va.gov/COMMUNITYCARE/docs/pubfiles/forms/va-S10-7959c-fill.pdf" </w:delInstrText>
        </w:r>
      </w:del>
      <w:ins w:id="156" w:author="Lee, Jennifer Y." w:date="2020-01-26T18:38:00Z"/>
      <w:r w:rsidR="00D35D65">
        <w:fldChar w:fldCharType="separate"/>
      </w:r>
      <w:del w:id="157" w:author="Lee, Jennifer Y." w:date="2020-01-26T18:38:00Z">
        <w:r w:rsidRPr="00AD3387" w:rsidDel="00DC2701">
          <w:rPr>
            <w:rStyle w:val="Hyperlink"/>
            <w:rFonts w:asciiTheme="minorHAnsi" w:hAnsiTheme="minorHAnsi" w:cstheme="minorHAnsi"/>
            <w:sz w:val="20"/>
            <w:szCs w:val="20"/>
          </w:rPr>
          <w:delText xml:space="preserve"> VA Form 10-7959c (PDF)</w:delText>
        </w:r>
      </w:del>
      <w:proofErr w:type="spellStart"/>
      <w:ins w:id="158" w:author="Lee, Jennifer Y." w:date="2020-01-26T18:38:00Z">
        <w:r w:rsidR="00DC2701">
          <w:rPr>
            <w:rStyle w:val="Hyperlink"/>
            <w:rFonts w:asciiTheme="minorHAnsi" w:hAnsiTheme="minorHAnsi" w:cstheme="minorHAnsi"/>
            <w:sz w:val="20"/>
            <w:szCs w:val="20"/>
          </w:rPr>
          <w:t>Descarguelas</w:t>
        </w:r>
        <w:proofErr w:type="spellEnd"/>
        <w:r w:rsidR="00DC2701">
          <w:rPr>
            <w:rStyle w:val="Hyperlink"/>
            <w:rFonts w:asciiTheme="minorHAnsi" w:hAnsiTheme="minorHAnsi" w:cstheme="minorHAnsi"/>
            <w:sz w:val="20"/>
            <w:szCs w:val="20"/>
          </w:rPr>
          <w:t xml:space="preserve"> VA Form 10-7959c (PDF)</w:t>
        </w:r>
      </w:ins>
      <w:r w:rsidR="00D35D65">
        <w:rPr>
          <w:rStyle w:val="Hyperlink"/>
          <w:rFonts w:asciiTheme="minorHAnsi" w:hAnsiTheme="minorHAnsi" w:cstheme="minorHAnsi"/>
          <w:sz w:val="20"/>
          <w:szCs w:val="20"/>
        </w:rPr>
        <w:fldChar w:fldCharType="end"/>
      </w:r>
      <w:r w:rsidRPr="00AD3387">
        <w:rPr>
          <w:rStyle w:val="Hyperlink"/>
          <w:rFonts w:asciiTheme="minorHAnsi" w:hAnsiTheme="minorHAnsi" w:cstheme="minorHAnsi"/>
          <w:sz w:val="20"/>
          <w:szCs w:val="20"/>
        </w:rPr>
        <w:t xml:space="preserve"> </w:t>
      </w:r>
    </w:p>
    <w:p w14:paraId="407C214C" w14:textId="77777777" w:rsidR="00732A7E" w:rsidRDefault="00732A7E" w:rsidP="00A86E95">
      <w:pPr>
        <w:rPr>
          <w:rStyle w:val="Hyperlink"/>
          <w:rFonts w:asciiTheme="minorHAnsi" w:hAnsiTheme="minorHAnsi" w:cstheme="minorHAnsi"/>
          <w:sz w:val="20"/>
          <w:szCs w:val="20"/>
          <w:shd w:val="clear" w:color="auto" w:fill="FFFFFF"/>
        </w:rPr>
      </w:pPr>
    </w:p>
    <w:p w14:paraId="70234A61" w14:textId="2D3533A1" w:rsidR="00AD3387" w:rsidRDefault="00AD3387" w:rsidP="00A86E95">
      <w:pPr>
        <w:rPr>
          <w:rStyle w:val="Hyperlink"/>
          <w:rFonts w:asciiTheme="minorHAnsi" w:hAnsiTheme="minorHAnsi" w:cstheme="minorHAnsi"/>
          <w:sz w:val="20"/>
          <w:szCs w:val="20"/>
          <w:shd w:val="clear" w:color="auto" w:fill="FFFFFF"/>
        </w:rPr>
      </w:pPr>
    </w:p>
    <w:p w14:paraId="25E530EC" w14:textId="7C683F37" w:rsidR="00160529" w:rsidRPr="00DC2701" w:rsidRDefault="00AD3387" w:rsidP="00160529">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6492833B" w14:textId="3D566C24" w:rsidR="00160529" w:rsidRPr="00565B03" w:rsidRDefault="00160529" w:rsidP="00160529">
      <w:pPr>
        <w:rPr>
          <w:rFonts w:asciiTheme="minorHAnsi" w:hAnsiTheme="minorHAnsi" w:cstheme="minorHAnsi"/>
          <w:b/>
          <w:bCs/>
          <w:sz w:val="20"/>
          <w:szCs w:val="20"/>
        </w:rPr>
      </w:pPr>
      <w:r w:rsidRPr="00565B03">
        <w:rPr>
          <w:rFonts w:asciiTheme="minorHAnsi" w:hAnsiTheme="minorHAnsi" w:cstheme="minorHAnsi"/>
          <w:b/>
          <w:bCs/>
          <w:sz w:val="20"/>
          <w:szCs w:val="20"/>
        </w:rPr>
        <w:t>VA Form 10-10d</w:t>
      </w:r>
      <w:r w:rsidRPr="00565B03">
        <w:rPr>
          <w:rFonts w:asciiTheme="minorHAnsi" w:hAnsiTheme="minorHAnsi" w:cstheme="minorHAnsi"/>
          <w:b/>
          <w:bCs/>
          <w:sz w:val="20"/>
          <w:szCs w:val="20"/>
        </w:rPr>
        <w:br/>
        <w:t>Application for CHAMPVA Benefits</w:t>
      </w:r>
    </w:p>
    <w:p w14:paraId="7CDB5529" w14:textId="6DEF6E8C" w:rsidR="00160529" w:rsidRPr="00565B03" w:rsidRDefault="00E5794C" w:rsidP="00160529">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t>If you</w:t>
      </w:r>
      <w:ins w:id="159" w:author="Lee, Jennifer Y." w:date="2020-01-26T18:40:00Z">
        <w:r w:rsidR="00DC2701">
          <w:rPr>
            <w:rFonts w:asciiTheme="minorHAnsi" w:hAnsiTheme="minorHAnsi" w:cstheme="minorHAnsi"/>
            <w:color w:val="000000" w:themeColor="text1"/>
            <w:sz w:val="20"/>
            <w:szCs w:val="20"/>
          </w:rPr>
          <w:t>’</w:t>
        </w:r>
      </w:ins>
      <w:del w:id="160" w:author="Lee, Jennifer Y." w:date="2020-01-26T18:40:00Z">
        <w:r w:rsidRPr="00565B03" w:rsidDel="00DC2701">
          <w:rPr>
            <w:rFonts w:asciiTheme="minorHAnsi" w:hAnsiTheme="minorHAnsi" w:cstheme="minorHAnsi"/>
            <w:color w:val="000000" w:themeColor="text1"/>
            <w:sz w:val="20"/>
            <w:szCs w:val="20"/>
          </w:rPr>
          <w:delText xml:space="preserve"> a</w:delText>
        </w:r>
      </w:del>
      <w:r w:rsidRPr="00565B03">
        <w:rPr>
          <w:rFonts w:asciiTheme="minorHAnsi" w:hAnsiTheme="minorHAnsi" w:cstheme="minorHAnsi"/>
          <w:color w:val="000000" w:themeColor="text1"/>
          <w:sz w:val="20"/>
          <w:szCs w:val="20"/>
        </w:rPr>
        <w:t xml:space="preserve">re the spouse or child of a Veteran with disabilities, or the surviving spouse or child of a </w:t>
      </w:r>
      <w:r w:rsidRPr="00565B03">
        <w:rPr>
          <w:rFonts w:asciiTheme="minorHAnsi" w:hAnsiTheme="minorHAnsi" w:cstheme="minorHAnsi"/>
          <w:color w:val="000000" w:themeColor="text1"/>
          <w:sz w:val="20"/>
          <w:szCs w:val="20"/>
          <w:shd w:val="clear" w:color="auto" w:fill="FFFFFF"/>
        </w:rPr>
        <w:t>Veteran who has died, use</w:t>
      </w:r>
      <w:r w:rsidR="00160529" w:rsidRPr="00565B03">
        <w:rPr>
          <w:rFonts w:asciiTheme="minorHAnsi" w:hAnsiTheme="minorHAnsi" w:cstheme="minorHAnsi"/>
          <w:color w:val="000000" w:themeColor="text1"/>
          <w:sz w:val="20"/>
          <w:szCs w:val="20"/>
        </w:rPr>
        <w:t xml:space="preserve"> this </w:t>
      </w:r>
      <w:r w:rsidR="009A4CAD">
        <w:rPr>
          <w:rFonts w:asciiTheme="minorHAnsi" w:hAnsiTheme="minorHAnsi" w:cstheme="minorHAnsi"/>
          <w:color w:val="000000" w:themeColor="text1"/>
          <w:sz w:val="20"/>
          <w:szCs w:val="20"/>
        </w:rPr>
        <w:t xml:space="preserve">VA </w:t>
      </w:r>
      <w:r w:rsidR="00160529" w:rsidRPr="00565B03">
        <w:rPr>
          <w:rFonts w:asciiTheme="minorHAnsi" w:hAnsiTheme="minorHAnsi" w:cstheme="minorHAnsi"/>
          <w:color w:val="000000" w:themeColor="text1"/>
          <w:sz w:val="20"/>
          <w:szCs w:val="20"/>
        </w:rPr>
        <w:t xml:space="preserve">form </w:t>
      </w:r>
      <w:r w:rsidRPr="00565B03">
        <w:rPr>
          <w:rFonts w:asciiTheme="minorHAnsi" w:hAnsiTheme="minorHAnsi" w:cstheme="minorHAnsi"/>
          <w:color w:val="000000" w:themeColor="text1"/>
          <w:sz w:val="20"/>
          <w:szCs w:val="20"/>
        </w:rPr>
        <w:t xml:space="preserve">to apply for </w:t>
      </w:r>
      <w:del w:id="161" w:author="Lee, Jennifer Y." w:date="2020-01-26T18:41:00Z">
        <w:r w:rsidR="004E0476" w:rsidDel="00DC2701">
          <w:rPr>
            <w:rFonts w:asciiTheme="minorHAnsi" w:hAnsiTheme="minorHAnsi" w:cstheme="minorHAnsi"/>
            <w:color w:val="000000" w:themeColor="text1"/>
            <w:sz w:val="20"/>
            <w:szCs w:val="20"/>
            <w:shd w:val="clear" w:color="auto" w:fill="FFFFFF"/>
          </w:rPr>
          <w:delText>t</w:delText>
        </w:r>
        <w:r w:rsidR="00A81252" w:rsidRPr="00565B03" w:rsidDel="00DC2701">
          <w:rPr>
            <w:rFonts w:asciiTheme="minorHAnsi" w:hAnsiTheme="minorHAnsi" w:cstheme="minorHAnsi"/>
            <w:color w:val="000000" w:themeColor="text1"/>
            <w:sz w:val="20"/>
            <w:szCs w:val="20"/>
            <w:shd w:val="clear" w:color="auto" w:fill="FFFFFF"/>
          </w:rPr>
          <w:delText xml:space="preserve">he </w:delText>
        </w:r>
        <w:r w:rsidR="00A81252" w:rsidRPr="00565B03" w:rsidDel="00DC2701">
          <w:rPr>
            <w:rStyle w:val="Emphasis"/>
            <w:rFonts w:asciiTheme="minorHAnsi" w:hAnsiTheme="minorHAnsi" w:cstheme="minorHAnsi"/>
            <w:i w:val="0"/>
            <w:iCs w:val="0"/>
            <w:color w:val="000000" w:themeColor="text1"/>
            <w:sz w:val="20"/>
            <w:szCs w:val="20"/>
            <w:shd w:val="clear" w:color="auto" w:fill="FFFFFF"/>
          </w:rPr>
          <w:delText>Civilian</w:delText>
        </w:r>
        <w:r w:rsidR="00A81252" w:rsidRPr="00565B03" w:rsidDel="00DC2701">
          <w:rPr>
            <w:rFonts w:asciiTheme="minorHAnsi" w:hAnsiTheme="minorHAnsi" w:cstheme="minorHAnsi"/>
            <w:color w:val="000000" w:themeColor="text1"/>
            <w:sz w:val="20"/>
            <w:szCs w:val="20"/>
            <w:shd w:val="clear" w:color="auto" w:fill="FFFFFF"/>
          </w:rPr>
          <w:delText xml:space="preserve"> Health and Medical Program of the Department of Veterans Affairs</w:delText>
        </w:r>
        <w:r w:rsidR="00A81252" w:rsidRPr="00565B03" w:rsidDel="00DC2701">
          <w:rPr>
            <w:rFonts w:asciiTheme="minorHAnsi" w:hAnsiTheme="minorHAnsi" w:cstheme="minorHAnsi"/>
            <w:color w:val="000000" w:themeColor="text1"/>
            <w:sz w:val="20"/>
            <w:szCs w:val="20"/>
          </w:rPr>
          <w:delText xml:space="preserve"> </w:delText>
        </w:r>
        <w:r w:rsidR="00A81252" w:rsidRPr="00565B03" w:rsidDel="00DC2701">
          <w:rPr>
            <w:rFonts w:asciiTheme="minorHAnsi" w:hAnsiTheme="minorHAnsi" w:cstheme="minorHAnsi"/>
            <w:color w:val="000000" w:themeColor="text1"/>
            <w:sz w:val="20"/>
            <w:szCs w:val="20"/>
            <w:shd w:val="clear" w:color="auto" w:fill="FFFFFF"/>
          </w:rPr>
          <w:delText>(</w:delText>
        </w:r>
      </w:del>
      <w:r w:rsidR="00160529" w:rsidRPr="00565B03">
        <w:rPr>
          <w:rFonts w:asciiTheme="minorHAnsi" w:hAnsiTheme="minorHAnsi" w:cstheme="minorHAnsi"/>
          <w:color w:val="000000" w:themeColor="text1"/>
          <w:sz w:val="20"/>
          <w:szCs w:val="20"/>
          <w:shd w:val="clear" w:color="auto" w:fill="FFFFFF"/>
        </w:rPr>
        <w:t>CHAMPVA</w:t>
      </w:r>
      <w:del w:id="162" w:author="Lee, Jennifer Y." w:date="2020-01-26T18:41:00Z">
        <w:r w:rsidR="00A81252" w:rsidRPr="00565B03" w:rsidDel="00DC2701">
          <w:rPr>
            <w:rFonts w:asciiTheme="minorHAnsi" w:hAnsiTheme="minorHAnsi" w:cstheme="minorHAnsi"/>
            <w:color w:val="000000" w:themeColor="text1"/>
            <w:sz w:val="20"/>
            <w:szCs w:val="20"/>
            <w:shd w:val="clear" w:color="auto" w:fill="FFFFFF"/>
          </w:rPr>
          <w:delText>)</w:delText>
        </w:r>
      </w:del>
      <w:r w:rsidR="00F24A9B">
        <w:rPr>
          <w:rFonts w:asciiTheme="minorHAnsi" w:hAnsiTheme="minorHAnsi" w:cstheme="minorHAnsi"/>
          <w:color w:val="000000" w:themeColor="text1"/>
          <w:sz w:val="20"/>
          <w:szCs w:val="20"/>
          <w:shd w:val="clear" w:color="auto" w:fill="FFFFFF"/>
        </w:rPr>
        <w:t xml:space="preserve"> benefits</w:t>
      </w:r>
      <w:r w:rsidRPr="00565B03">
        <w:rPr>
          <w:rFonts w:asciiTheme="minorHAnsi" w:hAnsiTheme="minorHAnsi" w:cstheme="minorHAnsi"/>
          <w:color w:val="000000" w:themeColor="text1"/>
          <w:sz w:val="20"/>
          <w:szCs w:val="20"/>
          <w:shd w:val="clear" w:color="auto" w:fill="FFFFFF"/>
        </w:rPr>
        <w:t xml:space="preserve">. </w:t>
      </w:r>
    </w:p>
    <w:p w14:paraId="0CF80953" w14:textId="4928799F" w:rsidR="00160529" w:rsidRPr="00565B03" w:rsidRDefault="00D35D65" w:rsidP="00160529">
      <w:pPr>
        <w:rPr>
          <w:rFonts w:asciiTheme="minorHAnsi" w:hAnsiTheme="minorHAnsi" w:cstheme="minorHAnsi"/>
          <w:sz w:val="20"/>
          <w:szCs w:val="20"/>
        </w:rPr>
      </w:pPr>
      <w:hyperlink r:id="rId38" w:history="1">
        <w:r w:rsidR="00160529"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160529"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10-10d</w:t>
        </w:r>
        <w:r w:rsidR="00160529"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160529" w:rsidRPr="00565B03">
          <w:rPr>
            <w:rStyle w:val="Hyperlink"/>
            <w:rFonts w:asciiTheme="minorHAnsi" w:hAnsiTheme="minorHAnsi" w:cstheme="minorHAnsi"/>
            <w:sz w:val="20"/>
            <w:szCs w:val="20"/>
          </w:rPr>
          <w:t>)</w:t>
        </w:r>
      </w:hyperlink>
    </w:p>
    <w:p w14:paraId="23E2E99D" w14:textId="77777777" w:rsidR="003D516E" w:rsidRPr="00565B03" w:rsidRDefault="003D516E" w:rsidP="00160529">
      <w:pPr>
        <w:rPr>
          <w:rFonts w:asciiTheme="minorHAnsi" w:hAnsiTheme="minorHAnsi" w:cstheme="minorHAnsi"/>
          <w:b/>
          <w:bCs/>
          <w:sz w:val="22"/>
          <w:szCs w:val="22"/>
        </w:rPr>
      </w:pPr>
    </w:p>
    <w:p w14:paraId="2E25D75E" w14:textId="77777777" w:rsidR="00160529" w:rsidRPr="00565B03" w:rsidRDefault="00160529" w:rsidP="00160529">
      <w:pPr>
        <w:rPr>
          <w:rFonts w:asciiTheme="minorHAnsi" w:hAnsiTheme="minorHAnsi" w:cstheme="minorHAnsi"/>
          <w:b/>
          <w:bCs/>
          <w:sz w:val="22"/>
          <w:szCs w:val="22"/>
        </w:rPr>
      </w:pPr>
    </w:p>
    <w:p w14:paraId="241DD0FB" w14:textId="77777777" w:rsidR="00A86E95" w:rsidRPr="00565B03" w:rsidRDefault="00A86E95" w:rsidP="00A86E95">
      <w:pPr>
        <w:rPr>
          <w:rFonts w:asciiTheme="minorHAnsi" w:hAnsiTheme="minorHAnsi" w:cstheme="minorHAnsi"/>
          <w:b/>
          <w:bCs/>
          <w:color w:val="000000"/>
          <w:sz w:val="20"/>
          <w:szCs w:val="20"/>
        </w:rPr>
      </w:pPr>
    </w:p>
    <w:p w14:paraId="26E6FD82" w14:textId="32E98B3E" w:rsidR="00A86E95" w:rsidRPr="00AD3387" w:rsidRDefault="00290868" w:rsidP="00A86E95">
      <w:pPr>
        <w:rPr>
          <w:rFonts w:asciiTheme="minorHAnsi" w:hAnsiTheme="minorHAnsi" w:cstheme="minorHAnsi"/>
          <w:b/>
          <w:bCs/>
          <w:sz w:val="28"/>
          <w:szCs w:val="28"/>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A86E95" w:rsidRPr="00565B03">
        <w:rPr>
          <w:rFonts w:asciiTheme="minorHAnsi" w:hAnsiTheme="minorHAnsi" w:cstheme="minorHAnsi"/>
          <w:b/>
          <w:bCs/>
          <w:color w:val="000000"/>
        </w:rPr>
        <w:t xml:space="preserve">Helpful </w:t>
      </w:r>
      <w:r w:rsidR="00AC2E1D">
        <w:rPr>
          <w:rFonts w:asciiTheme="minorHAnsi" w:hAnsiTheme="minorHAnsi" w:cstheme="minorHAnsi"/>
          <w:b/>
          <w:bCs/>
          <w:color w:val="000000"/>
        </w:rPr>
        <w:t>links</w:t>
      </w:r>
      <w:r w:rsidR="008F5BDA" w:rsidRPr="00AD3387">
        <w:rPr>
          <w:rFonts w:asciiTheme="minorHAnsi" w:hAnsiTheme="minorHAnsi" w:cstheme="minorHAnsi"/>
          <w:b/>
          <w:bCs/>
          <w:color w:val="000000"/>
        </w:rPr>
        <w:t xml:space="preserve"> related to </w:t>
      </w:r>
      <w:r w:rsidR="008F5BDA" w:rsidRPr="00AD3387">
        <w:rPr>
          <w:rFonts w:asciiTheme="minorHAnsi" w:hAnsiTheme="minorHAnsi" w:cstheme="minorHAnsi"/>
          <w:b/>
          <w:bCs/>
        </w:rPr>
        <w:t>VA Form 10-7959c</w:t>
      </w:r>
    </w:p>
    <w:p w14:paraId="06983348" w14:textId="77777777" w:rsidR="00A86E95" w:rsidRPr="00565B03" w:rsidRDefault="00A86E95" w:rsidP="00A86E95">
      <w:pPr>
        <w:rPr>
          <w:rFonts w:asciiTheme="minorHAnsi" w:hAnsiTheme="minorHAnsi" w:cstheme="minorHAnsi"/>
          <w:sz w:val="10"/>
          <w:szCs w:val="10"/>
        </w:rPr>
      </w:pPr>
    </w:p>
    <w:p w14:paraId="5F604476" w14:textId="3856C754" w:rsidR="00A86E95" w:rsidRPr="00565B03" w:rsidRDefault="00D35D65" w:rsidP="00A86E95">
      <w:pPr>
        <w:rPr>
          <w:rFonts w:asciiTheme="minorHAnsi" w:hAnsiTheme="minorHAnsi" w:cstheme="minorHAnsi"/>
          <w:color w:val="000000"/>
          <w:sz w:val="20"/>
          <w:szCs w:val="20"/>
        </w:rPr>
      </w:pPr>
      <w:hyperlink r:id="rId39" w:history="1">
        <w:r w:rsidR="00290868" w:rsidRPr="00565B03">
          <w:rPr>
            <w:rStyle w:val="Hyperlink"/>
            <w:rFonts w:asciiTheme="minorHAnsi" w:hAnsiTheme="minorHAnsi" w:cstheme="minorHAnsi"/>
            <w:sz w:val="20"/>
            <w:szCs w:val="20"/>
          </w:rPr>
          <w:t>CHAMPVA benefits</w:t>
        </w:r>
      </w:hyperlink>
    </w:p>
    <w:p w14:paraId="0AE5DB9F" w14:textId="60B1702C" w:rsidR="00290868" w:rsidRDefault="006D7350" w:rsidP="00290868">
      <w:pPr>
        <w:rPr>
          <w:rFonts w:asciiTheme="minorHAnsi" w:hAnsiTheme="minorHAnsi" w:cstheme="minorHAnsi"/>
          <w:color w:val="323A45"/>
          <w:sz w:val="20"/>
          <w:szCs w:val="20"/>
          <w:shd w:val="clear" w:color="auto" w:fill="FFFFFF"/>
        </w:rPr>
      </w:pPr>
      <w:r w:rsidRPr="00565B03">
        <w:rPr>
          <w:rFonts w:asciiTheme="minorHAnsi" w:hAnsiTheme="minorHAnsi" w:cstheme="minorHAnsi"/>
          <w:color w:val="000000"/>
          <w:sz w:val="20"/>
          <w:szCs w:val="20"/>
        </w:rPr>
        <w:t xml:space="preserve">Learn how eligible spouses and children of </w:t>
      </w:r>
      <w:r w:rsidR="004E0476">
        <w:rPr>
          <w:rFonts w:asciiTheme="minorHAnsi" w:hAnsiTheme="minorHAnsi" w:cstheme="minorHAnsi"/>
          <w:color w:val="000000"/>
          <w:sz w:val="20"/>
          <w:szCs w:val="20"/>
        </w:rPr>
        <w:t>V</w:t>
      </w:r>
      <w:r w:rsidRPr="00565B03">
        <w:rPr>
          <w:rFonts w:asciiTheme="minorHAnsi" w:hAnsiTheme="minorHAnsi" w:cstheme="minorHAnsi"/>
          <w:color w:val="000000"/>
          <w:sz w:val="20"/>
          <w:szCs w:val="20"/>
        </w:rPr>
        <w:t>eterans can</w:t>
      </w:r>
      <w:r w:rsidR="00290868" w:rsidRPr="00565B03">
        <w:rPr>
          <w:rFonts w:asciiTheme="minorHAnsi" w:hAnsiTheme="minorHAnsi" w:cstheme="minorHAnsi"/>
          <w:color w:val="000000"/>
          <w:sz w:val="20"/>
          <w:szCs w:val="20"/>
        </w:rPr>
        <w:t xml:space="preserve"> get health insurance through </w:t>
      </w:r>
      <w:ins w:id="163" w:author="Lee, Jennifer Y." w:date="2020-01-26T18:42:00Z">
        <w:r w:rsidR="00DC2701" w:rsidRPr="00565B03">
          <w:rPr>
            <w:rFonts w:asciiTheme="minorHAnsi" w:hAnsiTheme="minorHAnsi" w:cstheme="minorHAnsi"/>
            <w:color w:val="323A45"/>
            <w:sz w:val="20"/>
            <w:szCs w:val="20"/>
            <w:shd w:val="clear" w:color="auto" w:fill="FFFFFF"/>
          </w:rPr>
          <w:t>CHAMPVA</w:t>
        </w:r>
        <w:r w:rsidR="00DC2701" w:rsidRPr="00565B03">
          <w:rPr>
            <w:rFonts w:asciiTheme="minorHAnsi" w:hAnsiTheme="minorHAnsi" w:cstheme="minorHAnsi"/>
            <w:color w:val="000000"/>
            <w:sz w:val="20"/>
            <w:szCs w:val="20"/>
          </w:rPr>
          <w:t xml:space="preserve"> </w:t>
        </w:r>
        <w:r w:rsidR="00DC2701">
          <w:rPr>
            <w:rFonts w:asciiTheme="minorHAnsi" w:hAnsiTheme="minorHAnsi" w:cstheme="minorHAnsi"/>
            <w:color w:val="000000"/>
            <w:sz w:val="20"/>
            <w:szCs w:val="20"/>
          </w:rPr>
          <w:t>(</w:t>
        </w:r>
      </w:ins>
      <w:r w:rsidR="00290868" w:rsidRPr="00565B03">
        <w:rPr>
          <w:rFonts w:asciiTheme="minorHAnsi" w:hAnsiTheme="minorHAnsi" w:cstheme="minorHAnsi"/>
          <w:color w:val="000000"/>
          <w:sz w:val="20"/>
          <w:szCs w:val="20"/>
        </w:rPr>
        <w:t xml:space="preserve">the </w:t>
      </w:r>
      <w:r w:rsidR="00290868" w:rsidRPr="00565B03">
        <w:rPr>
          <w:rFonts w:asciiTheme="minorHAnsi" w:hAnsiTheme="minorHAnsi" w:cstheme="minorHAnsi"/>
          <w:color w:val="323A45"/>
          <w:sz w:val="20"/>
          <w:szCs w:val="20"/>
          <w:shd w:val="clear" w:color="auto" w:fill="FFFFFF"/>
        </w:rPr>
        <w:t>Civilian Health and Medical Program of the Department of Veterans Affairs</w:t>
      </w:r>
      <w:ins w:id="164" w:author="Lee, Jennifer Y." w:date="2020-01-26T18:42:00Z">
        <w:r w:rsidR="00DC2701">
          <w:rPr>
            <w:rFonts w:asciiTheme="minorHAnsi" w:hAnsiTheme="minorHAnsi" w:cstheme="minorHAnsi"/>
            <w:color w:val="323A45"/>
            <w:sz w:val="20"/>
            <w:szCs w:val="20"/>
            <w:shd w:val="clear" w:color="auto" w:fill="FFFFFF"/>
          </w:rPr>
          <w:t>)</w:t>
        </w:r>
      </w:ins>
      <w:del w:id="165" w:author="Lee, Jennifer Y." w:date="2020-01-26T18:42:00Z">
        <w:r w:rsidR="00290868" w:rsidRPr="00565B03" w:rsidDel="00DC2701">
          <w:rPr>
            <w:rFonts w:asciiTheme="minorHAnsi" w:hAnsiTheme="minorHAnsi" w:cstheme="minorHAnsi"/>
            <w:color w:val="323A45"/>
            <w:sz w:val="20"/>
            <w:szCs w:val="20"/>
            <w:shd w:val="clear" w:color="auto" w:fill="FFFFFF"/>
          </w:rPr>
          <w:delText xml:space="preserve"> (CHAMPVA)</w:delText>
        </w:r>
      </w:del>
      <w:r w:rsidR="00290868" w:rsidRPr="00565B03">
        <w:rPr>
          <w:rFonts w:asciiTheme="minorHAnsi" w:hAnsiTheme="minorHAnsi" w:cstheme="minorHAnsi"/>
          <w:color w:val="323A45"/>
          <w:sz w:val="20"/>
          <w:szCs w:val="20"/>
          <w:shd w:val="clear" w:color="auto" w:fill="FFFFFF"/>
        </w:rPr>
        <w:t>.</w:t>
      </w:r>
    </w:p>
    <w:p w14:paraId="14793BDC" w14:textId="77777777" w:rsidR="006A0157" w:rsidRDefault="006A0157" w:rsidP="00290868">
      <w:pPr>
        <w:rPr>
          <w:rFonts w:asciiTheme="minorHAnsi" w:hAnsiTheme="minorHAnsi" w:cstheme="minorHAnsi"/>
          <w:color w:val="323A45"/>
          <w:sz w:val="20"/>
          <w:szCs w:val="20"/>
          <w:shd w:val="clear" w:color="auto" w:fill="FFFFFF"/>
        </w:rPr>
      </w:pPr>
    </w:p>
    <w:p w14:paraId="1E2E43CA" w14:textId="27197DAE" w:rsidR="00AD3387" w:rsidRPr="00AD3387" w:rsidRDefault="00D35D65" w:rsidP="00AD3387">
      <w:pPr>
        <w:rPr>
          <w:rFonts w:asciiTheme="minorHAnsi" w:hAnsiTheme="minorHAnsi" w:cstheme="minorHAnsi"/>
          <w:sz w:val="20"/>
          <w:szCs w:val="20"/>
        </w:rPr>
      </w:pPr>
      <w:hyperlink r:id="rId40" w:history="1">
        <w:r w:rsidR="00AD3387" w:rsidRPr="00AD3387">
          <w:rPr>
            <w:rStyle w:val="Hyperlink"/>
            <w:rFonts w:asciiTheme="minorHAnsi" w:hAnsiTheme="minorHAnsi" w:cstheme="minorHAnsi"/>
            <w:sz w:val="20"/>
            <w:szCs w:val="20"/>
          </w:rPr>
          <w:t>Family member benefits</w:t>
        </w:r>
      </w:hyperlink>
    </w:p>
    <w:p w14:paraId="6FEB6EBA" w14:textId="17F74B43" w:rsidR="00AD3387" w:rsidRPr="00AD3387" w:rsidRDefault="00AD3387" w:rsidP="00AD3387">
      <w:pPr>
        <w:rPr>
          <w:rFonts w:asciiTheme="minorHAnsi" w:hAnsiTheme="minorHAnsi" w:cstheme="minorHAnsi"/>
          <w:color w:val="323A45"/>
          <w:sz w:val="20"/>
          <w:szCs w:val="20"/>
        </w:rPr>
      </w:pPr>
      <w:r w:rsidRPr="00AD3387">
        <w:rPr>
          <w:rFonts w:asciiTheme="minorHAnsi" w:hAnsiTheme="minorHAnsi" w:cstheme="minorHAnsi"/>
          <w:color w:val="323A45"/>
          <w:sz w:val="20"/>
          <w:szCs w:val="20"/>
        </w:rPr>
        <w:t>Find out about VA benefits for spouses, dependents, survivors, and family caregivers</w:t>
      </w:r>
      <w:r>
        <w:rPr>
          <w:rFonts w:asciiTheme="minorHAnsi" w:hAnsiTheme="minorHAnsi" w:cstheme="minorHAnsi"/>
          <w:color w:val="323A45"/>
          <w:sz w:val="20"/>
          <w:szCs w:val="20"/>
        </w:rPr>
        <w:t>.</w:t>
      </w:r>
    </w:p>
    <w:p w14:paraId="2F133399" w14:textId="77777777" w:rsidR="00A86E95" w:rsidRPr="00565B03" w:rsidRDefault="00A86E95" w:rsidP="00A86E95">
      <w:pPr>
        <w:rPr>
          <w:rFonts w:asciiTheme="minorHAnsi" w:hAnsiTheme="minorHAnsi" w:cstheme="minorHAnsi"/>
          <w:color w:val="000000"/>
          <w:sz w:val="20"/>
          <w:szCs w:val="20"/>
        </w:rPr>
      </w:pPr>
    </w:p>
    <w:p w14:paraId="3E599541" w14:textId="12293F46" w:rsidR="00536004" w:rsidRPr="00DC2701" w:rsidRDefault="00D35D65" w:rsidP="00C035C1">
      <w:pPr>
        <w:rPr>
          <w:rFonts w:asciiTheme="minorHAnsi" w:hAnsiTheme="minorHAnsi" w:cstheme="minorHAnsi"/>
          <w:i/>
          <w:iCs/>
          <w:color w:val="A6A6A6" w:themeColor="background1" w:themeShade="A6"/>
          <w:sz w:val="20"/>
          <w:szCs w:val="20"/>
        </w:rPr>
      </w:pPr>
      <w:hyperlink w:anchor="_top" w:history="1">
        <w:r w:rsidR="00A86E95" w:rsidRPr="00565B03">
          <w:rPr>
            <w:rStyle w:val="Hyperlink"/>
            <w:rFonts w:asciiTheme="minorHAnsi" w:hAnsiTheme="minorHAnsi" w:cstheme="minorHAnsi"/>
            <w:i/>
            <w:iCs/>
            <w:color w:val="A6A6A6" w:themeColor="background1" w:themeShade="A6"/>
            <w:sz w:val="20"/>
            <w:szCs w:val="20"/>
          </w:rPr>
          <w:t>Back to Table of Contents</w:t>
        </w:r>
      </w:hyperlink>
      <w:r w:rsidR="00A86E95" w:rsidRPr="00565B03">
        <w:rPr>
          <w:rFonts w:asciiTheme="minorHAnsi" w:hAnsiTheme="minorHAnsi" w:cstheme="minorHAnsi"/>
          <w:i/>
          <w:iCs/>
          <w:color w:val="A6A6A6" w:themeColor="background1" w:themeShade="A6"/>
          <w:sz w:val="20"/>
          <w:szCs w:val="20"/>
        </w:rPr>
        <w:t xml:space="preserve"> &gt;</w:t>
      </w:r>
    </w:p>
    <w:p w14:paraId="0DBFB95B"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F368A44" w14:textId="77777777" w:rsidR="00536004" w:rsidRPr="00565B03" w:rsidRDefault="00536004" w:rsidP="00290868">
      <w:pPr>
        <w:pStyle w:val="Heading1"/>
        <w:rPr>
          <w:rFonts w:asciiTheme="minorHAnsi" w:hAnsiTheme="minorHAnsi" w:cstheme="minorHAnsi"/>
        </w:rPr>
      </w:pPr>
      <w:bookmarkStart w:id="166" w:name="_Toc24012532"/>
      <w:bookmarkStart w:id="167" w:name="_Toc24037496"/>
      <w:bookmarkStart w:id="168" w:name="_Toc24096168"/>
      <w:bookmarkStart w:id="169" w:name="_Toc24451980"/>
      <w:bookmarkStart w:id="170" w:name="_Toc24537789"/>
      <w:bookmarkStart w:id="171" w:name="_Toc25152864"/>
      <w:bookmarkStart w:id="172" w:name="_Toc25652850"/>
      <w:bookmarkStart w:id="173" w:name="_Toc25652905"/>
      <w:bookmarkStart w:id="174" w:name="_Toc28636640"/>
      <w:bookmarkStart w:id="175" w:name="_Toc28636948"/>
      <w:bookmarkStart w:id="176" w:name="_Toc28669775"/>
      <w:bookmarkStart w:id="177" w:name="_Toc29557285"/>
      <w:bookmarkStart w:id="178" w:name="_Toc29557591"/>
      <w:bookmarkStart w:id="179" w:name="_Toc29562122"/>
      <w:bookmarkStart w:id="180" w:name="_Toc29883337"/>
      <w:bookmarkStart w:id="181" w:name="_Toc29903119"/>
      <w:r w:rsidRPr="00565B03">
        <w:rPr>
          <w:rFonts w:asciiTheme="minorHAnsi" w:hAnsiTheme="minorHAnsi" w:cstheme="minorHAnsi"/>
        </w:rPr>
        <w:lastRenderedPageBreak/>
        <w:t>VA Form 10-10d</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4176643E" w14:textId="77777777" w:rsidR="00F51F5E" w:rsidRPr="00565B03" w:rsidRDefault="00F51F5E" w:rsidP="00375AA3">
      <w:pPr>
        <w:rPr>
          <w:rFonts w:asciiTheme="minorHAnsi" w:hAnsiTheme="minorHAnsi" w:cstheme="minorHAnsi"/>
          <w:b/>
          <w:bCs/>
          <w:color w:val="000000"/>
        </w:rPr>
      </w:pPr>
    </w:p>
    <w:p w14:paraId="23E7A93D" w14:textId="77777777" w:rsidR="00F51F5E" w:rsidRPr="00565B03" w:rsidRDefault="00F51F5E" w:rsidP="00375AA3">
      <w:pPr>
        <w:rPr>
          <w:rFonts w:asciiTheme="minorHAnsi" w:hAnsiTheme="minorHAnsi" w:cstheme="minorHAnsi"/>
          <w:b/>
          <w:bCs/>
          <w:color w:val="000000"/>
        </w:rPr>
      </w:pPr>
    </w:p>
    <w:p w14:paraId="232652A8"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03104AF" w14:textId="77777777" w:rsidR="00F51F5E" w:rsidRPr="00565B03" w:rsidRDefault="00F51F5E" w:rsidP="00F51F5E">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F51F5E" w:rsidRPr="00565B03" w14:paraId="0E87D4E0" w14:textId="77777777" w:rsidTr="00CA741C">
        <w:trPr>
          <w:trHeight w:val="447"/>
        </w:trPr>
        <w:tc>
          <w:tcPr>
            <w:tcW w:w="3138" w:type="dxa"/>
            <w:shd w:val="clear" w:color="auto" w:fill="CCCCCC"/>
          </w:tcPr>
          <w:p w14:paraId="738D5A9A"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0D9CC85" w14:textId="77777777" w:rsidR="00F51F5E" w:rsidRPr="00565B03" w:rsidRDefault="00F51F5E" w:rsidP="00CA741C">
            <w:pPr>
              <w:rPr>
                <w:rFonts w:asciiTheme="minorHAnsi" w:hAnsiTheme="minorHAnsi" w:cstheme="minorHAnsi"/>
              </w:rPr>
            </w:pPr>
            <w:r w:rsidRPr="00565B03">
              <w:rPr>
                <w:rFonts w:asciiTheme="minorHAnsi" w:hAnsiTheme="minorHAnsi" w:cstheme="minorHAnsi"/>
              </w:rPr>
              <w:t xml:space="preserve">VA.gov &gt; </w:t>
            </w:r>
          </w:p>
        </w:tc>
      </w:tr>
      <w:tr w:rsidR="00F51F5E" w:rsidRPr="00565B03" w14:paraId="153C0705" w14:textId="77777777" w:rsidTr="00CA741C">
        <w:trPr>
          <w:trHeight w:val="429"/>
        </w:trPr>
        <w:tc>
          <w:tcPr>
            <w:tcW w:w="3138" w:type="dxa"/>
            <w:shd w:val="clear" w:color="auto" w:fill="CCCCCC"/>
          </w:tcPr>
          <w:p w14:paraId="0BFE3E97"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3B3D696" w14:textId="1F962019" w:rsidR="00F51F5E" w:rsidRPr="00565B03" w:rsidRDefault="00D35D65" w:rsidP="00CA741C">
            <w:pPr>
              <w:rPr>
                <w:rFonts w:asciiTheme="minorHAnsi" w:hAnsiTheme="minorHAnsi" w:cstheme="minorHAnsi"/>
                <w:color w:val="000000"/>
              </w:rPr>
            </w:pPr>
            <w:hyperlink r:id="rId41" w:history="1">
              <w:r w:rsidR="006D7350" w:rsidRPr="00565B03">
                <w:rPr>
                  <w:rStyle w:val="Hyperlink"/>
                  <w:rFonts w:asciiTheme="minorHAnsi" w:hAnsiTheme="minorHAnsi" w:cstheme="minorHAnsi"/>
                  <w:color w:val="000000"/>
                  <w:u w:val="none"/>
                </w:rPr>
                <w:t>www.va.gov/vaforms/form_detail.asp?formno=10d</w:t>
              </w:r>
            </w:hyperlink>
          </w:p>
        </w:tc>
      </w:tr>
      <w:tr w:rsidR="00F51F5E" w:rsidRPr="00565B03" w14:paraId="54B7B0A4" w14:textId="77777777" w:rsidTr="00CA741C">
        <w:trPr>
          <w:trHeight w:val="429"/>
        </w:trPr>
        <w:tc>
          <w:tcPr>
            <w:tcW w:w="3138" w:type="dxa"/>
            <w:shd w:val="clear" w:color="auto" w:fill="CCCCCC"/>
          </w:tcPr>
          <w:p w14:paraId="3AE60C14"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266A3D20" w14:textId="77777777" w:rsidR="00F51F5E" w:rsidRPr="00565B03" w:rsidRDefault="00F51F5E" w:rsidP="00CA741C">
            <w:pPr>
              <w:rPr>
                <w:rFonts w:asciiTheme="minorHAnsi" w:hAnsiTheme="minorHAnsi" w:cstheme="minorHAnsi"/>
              </w:rPr>
            </w:pPr>
          </w:p>
        </w:tc>
      </w:tr>
      <w:tr w:rsidR="00F51F5E" w:rsidRPr="00565B03" w14:paraId="36818B39" w14:textId="77777777" w:rsidTr="00CA741C">
        <w:trPr>
          <w:trHeight w:val="429"/>
        </w:trPr>
        <w:tc>
          <w:tcPr>
            <w:tcW w:w="3138" w:type="dxa"/>
            <w:shd w:val="clear" w:color="auto" w:fill="CCCCCC"/>
          </w:tcPr>
          <w:p w14:paraId="2600706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9E3E2D2" w14:textId="77777777" w:rsidR="00F51F5E" w:rsidRPr="006B6A90" w:rsidRDefault="00F51F5E" w:rsidP="00CA741C">
            <w:pPr>
              <w:spacing w:after="160" w:line="259" w:lineRule="auto"/>
              <w:ind w:left="74"/>
              <w:rPr>
                <w:rFonts w:asciiTheme="minorHAnsi" w:hAnsiTheme="minorHAnsi" w:cstheme="minorHAnsi"/>
                <w:color w:val="C00000"/>
              </w:rPr>
            </w:pPr>
            <w:r w:rsidRPr="00565B03">
              <w:rPr>
                <w:rFonts w:asciiTheme="minorHAnsi" w:hAnsiTheme="minorHAnsi" w:cstheme="minorHAnsi"/>
              </w:rPr>
              <w:t xml:space="preserve"> </w:t>
            </w:r>
          </w:p>
        </w:tc>
      </w:tr>
    </w:tbl>
    <w:p w14:paraId="22C6EA24" w14:textId="77777777" w:rsidR="00F51F5E" w:rsidRPr="00565B03" w:rsidRDefault="00F51F5E" w:rsidP="006B6A90">
      <w:pPr>
        <w:pStyle w:val="NoSpacing"/>
      </w:pPr>
    </w:p>
    <w:p w14:paraId="44113827" w14:textId="77777777" w:rsidR="00F51F5E" w:rsidRPr="006B6A90" w:rsidRDefault="00F51F5E"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63A3F82C" w14:textId="77777777" w:rsidR="00F51F5E" w:rsidRPr="006B6A90" w:rsidRDefault="00F51F5E" w:rsidP="006B6A90">
      <w:pPr>
        <w:pStyle w:val="NoSpacing"/>
        <w:rPr>
          <w:sz w:val="20"/>
          <w:szCs w:val="20"/>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565B03" w14:paraId="40FF0E83" w14:textId="77777777" w:rsidTr="00CA741C">
        <w:trPr>
          <w:trHeight w:val="427"/>
        </w:trPr>
        <w:tc>
          <w:tcPr>
            <w:tcW w:w="3145" w:type="dxa"/>
            <w:shd w:val="clear" w:color="auto" w:fill="CCCCCC"/>
          </w:tcPr>
          <w:p w14:paraId="24749F2E"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6E66D62" w14:textId="5C4C0446" w:rsidR="00F51F5E" w:rsidRPr="00565B03" w:rsidRDefault="00F51F5E"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6D7350" w:rsidRPr="00565B03">
              <w:rPr>
                <w:rFonts w:asciiTheme="minorHAnsi" w:hAnsiTheme="minorHAnsi" w:cstheme="minorHAnsi"/>
                <w:b/>
                <w:bCs/>
                <w:sz w:val="28"/>
                <w:szCs w:val="28"/>
              </w:rPr>
              <w:t>10-10d</w:t>
            </w:r>
          </w:p>
        </w:tc>
      </w:tr>
      <w:tr w:rsidR="00F51F5E" w:rsidRPr="00565B03" w14:paraId="2FE8D9DF" w14:textId="77777777" w:rsidTr="00CA741C">
        <w:trPr>
          <w:trHeight w:val="427"/>
        </w:trPr>
        <w:tc>
          <w:tcPr>
            <w:tcW w:w="3145" w:type="dxa"/>
            <w:shd w:val="clear" w:color="auto" w:fill="CCCCCC"/>
          </w:tcPr>
          <w:p w14:paraId="13DC7D20"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CB8FDAF" w14:textId="62F01586" w:rsidR="00F51F5E" w:rsidRPr="00565B03" w:rsidRDefault="00F51F5E"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6D7350" w:rsidRPr="00565B03">
              <w:rPr>
                <w:rFonts w:asciiTheme="minorHAnsi" w:hAnsiTheme="minorHAnsi" w:cstheme="minorHAnsi"/>
                <w:color w:val="24292E"/>
              </w:rPr>
              <w:t>10-10d</w:t>
            </w:r>
            <w:r w:rsidRPr="00565B03">
              <w:rPr>
                <w:rFonts w:asciiTheme="minorHAnsi" w:hAnsiTheme="minorHAnsi" w:cstheme="minorHAnsi"/>
                <w:color w:val="24292E"/>
              </w:rPr>
              <w:t xml:space="preserve"> | Veterans Affairs</w:t>
            </w:r>
          </w:p>
        </w:tc>
      </w:tr>
      <w:tr w:rsidR="00F51F5E" w:rsidRPr="00565B03" w14:paraId="5DDE8C32" w14:textId="77777777" w:rsidTr="00CA741C">
        <w:trPr>
          <w:trHeight w:val="623"/>
        </w:trPr>
        <w:tc>
          <w:tcPr>
            <w:tcW w:w="3145" w:type="dxa"/>
            <w:shd w:val="clear" w:color="auto" w:fill="CCCCCC"/>
          </w:tcPr>
          <w:p w14:paraId="12FB1BCD" w14:textId="77777777" w:rsidR="00F51F5E" w:rsidRPr="00565B03" w:rsidRDefault="00F51F5E"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6664E81" w14:textId="194F70FA" w:rsidR="00F51F5E" w:rsidRPr="00565B03" w:rsidRDefault="00F51F5E"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w:t>
            </w:r>
            <w:r w:rsidR="006D7350" w:rsidRPr="00565B03">
              <w:rPr>
                <w:rFonts w:asciiTheme="minorHAnsi" w:hAnsiTheme="minorHAnsi" w:cstheme="minorHAnsi"/>
                <w:color w:val="24292E"/>
                <w:sz w:val="20"/>
                <w:szCs w:val="20"/>
              </w:rPr>
              <w:t>10-10d</w:t>
            </w:r>
            <w:r w:rsidRPr="00565B03">
              <w:rPr>
                <w:rFonts w:asciiTheme="minorHAnsi" w:hAnsiTheme="minorHAnsi" w:cstheme="minorHAnsi"/>
                <w:color w:val="24292E"/>
                <w:sz w:val="20"/>
                <w:szCs w:val="20"/>
              </w:rPr>
              <w:t xml:space="preserve">, </w:t>
            </w:r>
            <w:r w:rsidR="006D7350" w:rsidRPr="00565B03">
              <w:rPr>
                <w:rFonts w:asciiTheme="minorHAnsi" w:hAnsiTheme="minorHAnsi" w:cstheme="minorHAnsi"/>
                <w:color w:val="24292E"/>
                <w:sz w:val="20"/>
                <w:szCs w:val="20"/>
              </w:rPr>
              <w:t>Application for CHAMPVA Benefits</w:t>
            </w:r>
            <w:r w:rsidRPr="00565B03">
              <w:rPr>
                <w:rFonts w:asciiTheme="minorHAnsi" w:hAnsiTheme="minorHAnsi" w:cstheme="minorHAnsi"/>
                <w:color w:val="24292E"/>
                <w:sz w:val="20"/>
                <w:szCs w:val="20"/>
              </w:rPr>
              <w:t xml:space="preserve">. Use this VA form </w:t>
            </w:r>
            <w:r w:rsidR="006D7350" w:rsidRPr="00565B03">
              <w:rPr>
                <w:rFonts w:asciiTheme="minorHAnsi" w:hAnsiTheme="minorHAnsi" w:cstheme="minorHAnsi"/>
                <w:color w:val="24292E"/>
                <w:sz w:val="20"/>
                <w:szCs w:val="20"/>
              </w:rPr>
              <w:t>if yo</w:t>
            </w:r>
            <w:ins w:id="182" w:author="Lee, Jennifer Y." w:date="2020-01-26T18:43:00Z">
              <w:r w:rsidR="00DC2701">
                <w:rPr>
                  <w:rFonts w:asciiTheme="minorHAnsi" w:hAnsiTheme="minorHAnsi" w:cstheme="minorHAnsi"/>
                  <w:color w:val="24292E"/>
                  <w:sz w:val="20"/>
                  <w:szCs w:val="20"/>
                </w:rPr>
                <w:t>u</w:t>
              </w:r>
            </w:ins>
            <w:del w:id="183" w:author="Lee, Jennifer Y." w:date="2020-01-26T18:43:00Z">
              <w:r w:rsidR="006D7350" w:rsidRPr="00565B03" w:rsidDel="00DC2701">
                <w:rPr>
                  <w:rFonts w:asciiTheme="minorHAnsi" w:hAnsiTheme="minorHAnsi" w:cstheme="minorHAnsi"/>
                  <w:color w:val="24292E"/>
                  <w:sz w:val="20"/>
                  <w:szCs w:val="20"/>
                </w:rPr>
                <w:delText xml:space="preserve">u </w:delText>
              </w:r>
            </w:del>
            <w:ins w:id="184" w:author="Lee, Jennifer Y." w:date="2020-01-26T18:43:00Z">
              <w:r w:rsidR="00DC2701">
                <w:rPr>
                  <w:rFonts w:asciiTheme="minorHAnsi" w:hAnsiTheme="minorHAnsi" w:cstheme="minorHAnsi"/>
                  <w:color w:val="24292E"/>
                  <w:sz w:val="20"/>
                  <w:szCs w:val="20"/>
                </w:rPr>
                <w:t>’</w:t>
              </w:r>
            </w:ins>
            <w:del w:id="185" w:author="Lee, Jennifer Y." w:date="2020-01-26T18:43:00Z">
              <w:r w:rsidR="006D7350" w:rsidRPr="00565B03" w:rsidDel="00DC2701">
                <w:rPr>
                  <w:rFonts w:asciiTheme="minorHAnsi" w:hAnsiTheme="minorHAnsi" w:cstheme="minorHAnsi"/>
                  <w:color w:val="24292E"/>
                  <w:sz w:val="20"/>
                  <w:szCs w:val="20"/>
                </w:rPr>
                <w:delText>a</w:delText>
              </w:r>
            </w:del>
            <w:r w:rsidR="006D7350" w:rsidRPr="00565B03">
              <w:rPr>
                <w:rFonts w:asciiTheme="minorHAnsi" w:hAnsiTheme="minorHAnsi" w:cstheme="minorHAnsi"/>
                <w:color w:val="24292E"/>
                <w:sz w:val="20"/>
                <w:szCs w:val="20"/>
              </w:rPr>
              <w:t xml:space="preserve">re the </w:t>
            </w:r>
            <w:r w:rsidR="006D7350" w:rsidRPr="00565B03">
              <w:rPr>
                <w:rFonts w:asciiTheme="minorHAnsi" w:hAnsiTheme="minorHAnsi" w:cstheme="minorHAnsi"/>
                <w:sz w:val="20"/>
                <w:szCs w:val="20"/>
              </w:rPr>
              <w:t xml:space="preserve">spouse or child of a Veteran and want to apply for health insurance through the </w:t>
            </w:r>
            <w:r w:rsidR="006D7350" w:rsidRPr="00565B03">
              <w:rPr>
                <w:rFonts w:asciiTheme="minorHAnsi" w:hAnsiTheme="minorHAnsi" w:cstheme="minorHAnsi"/>
                <w:color w:val="323A45"/>
                <w:sz w:val="20"/>
                <w:szCs w:val="20"/>
                <w:shd w:val="clear" w:color="auto" w:fill="FFFFFF"/>
              </w:rPr>
              <w:t>Civilian Health and Medical Program of the Department of Veterans Affairs (CHAMPVA).</w:t>
            </w:r>
          </w:p>
        </w:tc>
      </w:tr>
      <w:tr w:rsidR="00F51F5E" w:rsidRPr="00565B03" w14:paraId="1D5DC765" w14:textId="77777777" w:rsidTr="00CA741C">
        <w:trPr>
          <w:trHeight w:val="623"/>
        </w:trPr>
        <w:tc>
          <w:tcPr>
            <w:tcW w:w="3145" w:type="dxa"/>
            <w:shd w:val="clear" w:color="auto" w:fill="CCCCCC"/>
          </w:tcPr>
          <w:p w14:paraId="3DB53221" w14:textId="1E7FFACB" w:rsidR="00F51F5E"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13A5084" w14:textId="71416187" w:rsidR="00CB6D4A" w:rsidRPr="00565B03" w:rsidRDefault="00CB6D4A" w:rsidP="00CB6D4A">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rPr>
              <w:t>va form 10-10d, 10 10d, 1010d, champva application, champva forms</w:t>
            </w:r>
          </w:p>
          <w:p w14:paraId="6B50FF44" w14:textId="05B08DBD" w:rsidR="00F51F5E" w:rsidRPr="00565B03" w:rsidRDefault="00F51F5E" w:rsidP="00CA741C">
            <w:pPr>
              <w:shd w:val="clear" w:color="auto" w:fill="FFFFFF"/>
              <w:rPr>
                <w:rFonts w:asciiTheme="minorHAnsi" w:hAnsiTheme="minorHAnsi" w:cstheme="minorHAnsi"/>
                <w:color w:val="000000" w:themeColor="text1"/>
                <w:sz w:val="20"/>
                <w:szCs w:val="20"/>
              </w:rPr>
            </w:pPr>
          </w:p>
        </w:tc>
      </w:tr>
    </w:tbl>
    <w:p w14:paraId="31B7328D" w14:textId="77777777" w:rsidR="00F51F5E" w:rsidRPr="00565B03" w:rsidRDefault="00F51F5E" w:rsidP="00F51F5E">
      <w:pPr>
        <w:rPr>
          <w:rFonts w:asciiTheme="minorHAnsi" w:hAnsiTheme="minorHAnsi" w:cstheme="minorHAnsi"/>
        </w:rPr>
      </w:pPr>
    </w:p>
    <w:p w14:paraId="5C1B224A" w14:textId="77777777" w:rsidR="00F51F5E" w:rsidRPr="00565B03" w:rsidRDefault="00F51F5E" w:rsidP="00F51F5E">
      <w:pPr>
        <w:rPr>
          <w:rFonts w:asciiTheme="minorHAnsi" w:hAnsiTheme="minorHAnsi" w:cstheme="minorHAnsi"/>
          <w:b/>
          <w:bCs/>
          <w:color w:val="C00000"/>
        </w:rPr>
      </w:pPr>
      <w:r w:rsidRPr="00565B03">
        <w:rPr>
          <w:rFonts w:asciiTheme="minorHAnsi" w:hAnsiTheme="minorHAnsi" w:cstheme="minorHAnsi"/>
          <w:b/>
          <w:bCs/>
          <w:color w:val="C00000"/>
        </w:rPr>
        <w:t>Content</w:t>
      </w:r>
    </w:p>
    <w:p w14:paraId="667355D5" w14:textId="1DCA17B6" w:rsidR="0084450A" w:rsidRPr="00565B03" w:rsidRDefault="0084450A" w:rsidP="00375AA3">
      <w:pPr>
        <w:rPr>
          <w:rFonts w:asciiTheme="minorHAnsi" w:hAnsiTheme="minorHAnsi" w:cstheme="minorHAnsi"/>
          <w:b/>
          <w:bCs/>
          <w:color w:val="000000"/>
        </w:rPr>
      </w:pPr>
    </w:p>
    <w:p w14:paraId="6CFC5BEF" w14:textId="247EEB0F" w:rsidR="0084450A" w:rsidRPr="00565B03" w:rsidRDefault="0084450A" w:rsidP="00375AA3">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rPr>
        <w:tab/>
      </w:r>
      <w:r w:rsidRPr="00565B03">
        <w:rPr>
          <w:rFonts w:asciiTheme="minorHAnsi" w:hAnsiTheme="minorHAnsi" w:cstheme="minorHAnsi"/>
          <w:b/>
          <w:bCs/>
          <w:sz w:val="28"/>
          <w:szCs w:val="28"/>
        </w:rPr>
        <w:t>VA Form 10-10d</w:t>
      </w:r>
    </w:p>
    <w:p w14:paraId="21F5D2EE" w14:textId="1E957341" w:rsidR="00375AA3" w:rsidRPr="00565B03" w:rsidRDefault="0084450A" w:rsidP="00375AA3">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375AA3" w:rsidRPr="00565B03">
        <w:rPr>
          <w:rFonts w:asciiTheme="minorHAnsi" w:hAnsiTheme="minorHAnsi" w:cstheme="minorHAnsi"/>
          <w:b/>
          <w:bCs/>
          <w:color w:val="000000"/>
        </w:rPr>
        <w:t>Application for CHAMPVA Benefits</w:t>
      </w:r>
    </w:p>
    <w:p w14:paraId="6EA9BEDD" w14:textId="77777777" w:rsidR="00375AA3" w:rsidRPr="00565B03" w:rsidRDefault="00375AA3" w:rsidP="00375AA3">
      <w:pPr>
        <w:rPr>
          <w:rFonts w:asciiTheme="minorHAnsi" w:hAnsiTheme="minorHAnsi" w:cstheme="minorHAnsi"/>
          <w:color w:val="000000"/>
          <w:sz w:val="20"/>
          <w:szCs w:val="20"/>
        </w:rPr>
      </w:pPr>
    </w:p>
    <w:p w14:paraId="010C0C4A" w14:textId="74459B98" w:rsidR="00375AA3" w:rsidRPr="00565B03" w:rsidRDefault="00375AA3" w:rsidP="00375AA3">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0F3C4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w:t>
      </w:r>
      <w:r w:rsidR="00D0631A">
        <w:rPr>
          <w:rFonts w:asciiTheme="minorHAnsi" w:hAnsiTheme="minorHAnsi" w:cstheme="minorHAnsi"/>
          <w:color w:val="000000"/>
          <w:sz w:val="20"/>
          <w:szCs w:val="20"/>
        </w:rPr>
        <w:t xml:space="preserve"> and family member benefits</w:t>
      </w:r>
      <w:r w:rsidR="000F3C41">
        <w:rPr>
          <w:rFonts w:asciiTheme="minorHAnsi" w:hAnsiTheme="minorHAnsi" w:cstheme="minorHAnsi"/>
          <w:color w:val="000000"/>
          <w:sz w:val="20"/>
          <w:szCs w:val="20"/>
        </w:rPr>
        <w:t>&gt;</w:t>
      </w:r>
    </w:p>
    <w:p w14:paraId="46402ADB" w14:textId="77777777" w:rsidR="00375AA3" w:rsidRPr="00565B03" w:rsidRDefault="00375AA3" w:rsidP="00375AA3">
      <w:pPr>
        <w:rPr>
          <w:rFonts w:asciiTheme="minorHAnsi" w:hAnsiTheme="minorHAnsi" w:cstheme="minorHAnsi"/>
          <w:color w:val="000000"/>
          <w:sz w:val="20"/>
          <w:szCs w:val="20"/>
        </w:rPr>
      </w:pPr>
    </w:p>
    <w:p w14:paraId="26B8E156" w14:textId="77777777" w:rsidR="00375AA3" w:rsidRPr="00565B03" w:rsidRDefault="00375AA3" w:rsidP="00671E9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7E33B736" w14:textId="5D77DC7D" w:rsidR="003D516E" w:rsidRPr="00565B03" w:rsidRDefault="003D516E" w:rsidP="00671E9B">
      <w:pPr>
        <w:rPr>
          <w:rFonts w:asciiTheme="minorHAnsi" w:hAnsiTheme="minorHAnsi" w:cstheme="minorHAnsi"/>
          <w:sz w:val="20"/>
          <w:szCs w:val="20"/>
        </w:rPr>
      </w:pPr>
      <w:r w:rsidRPr="00565B03">
        <w:rPr>
          <w:rFonts w:asciiTheme="minorHAnsi" w:hAnsiTheme="minorHAnsi" w:cstheme="minorHAnsi"/>
          <w:sz w:val="20"/>
          <w:szCs w:val="20"/>
        </w:rPr>
        <w:t>If you</w:t>
      </w:r>
      <w:ins w:id="186" w:author="Lee, Jennifer Y." w:date="2020-01-26T18:44:00Z">
        <w:r w:rsidR="00DC2701">
          <w:rPr>
            <w:rFonts w:asciiTheme="minorHAnsi" w:hAnsiTheme="minorHAnsi" w:cstheme="minorHAnsi"/>
            <w:sz w:val="20"/>
            <w:szCs w:val="20"/>
          </w:rPr>
          <w:t>’</w:t>
        </w:r>
      </w:ins>
      <w:del w:id="187" w:author="Lee, Jennifer Y." w:date="2020-01-26T18:44:00Z">
        <w:r w:rsidRPr="00565B03" w:rsidDel="00DC2701">
          <w:rPr>
            <w:rFonts w:asciiTheme="minorHAnsi" w:hAnsiTheme="minorHAnsi" w:cstheme="minorHAnsi"/>
            <w:sz w:val="20"/>
            <w:szCs w:val="20"/>
          </w:rPr>
          <w:delText xml:space="preserve"> a</w:delText>
        </w:r>
      </w:del>
      <w:r w:rsidRPr="00565B03">
        <w:rPr>
          <w:rFonts w:asciiTheme="minorHAnsi" w:hAnsiTheme="minorHAnsi" w:cstheme="minorHAnsi"/>
          <w:sz w:val="20"/>
          <w:szCs w:val="20"/>
        </w:rPr>
        <w:t xml:space="preserve">re the spouse or child of a Veteran with disabilities, or the surviving spouse or child of a </w:t>
      </w:r>
      <w:r w:rsidRPr="00565B03">
        <w:rPr>
          <w:rFonts w:asciiTheme="minorHAnsi" w:hAnsiTheme="minorHAnsi" w:cstheme="minorHAnsi"/>
          <w:color w:val="323A45"/>
          <w:sz w:val="20"/>
          <w:szCs w:val="20"/>
          <w:shd w:val="clear" w:color="auto" w:fill="FFFFFF"/>
        </w:rPr>
        <w:t>Veteran who has died, use</w:t>
      </w:r>
      <w:r w:rsidRPr="00565B03">
        <w:rPr>
          <w:rFonts w:asciiTheme="minorHAnsi" w:hAnsiTheme="minorHAnsi" w:cstheme="minorHAnsi"/>
          <w:sz w:val="20"/>
          <w:szCs w:val="20"/>
        </w:rPr>
        <w:t xml:space="preserve"> this </w:t>
      </w:r>
      <w:r w:rsidR="009A4CAD">
        <w:rPr>
          <w:rFonts w:asciiTheme="minorHAnsi" w:hAnsiTheme="minorHAnsi" w:cstheme="minorHAnsi"/>
          <w:sz w:val="20"/>
          <w:szCs w:val="20"/>
        </w:rPr>
        <w:t xml:space="preserve">VA </w:t>
      </w:r>
      <w:r w:rsidRPr="00565B03">
        <w:rPr>
          <w:rFonts w:asciiTheme="minorHAnsi" w:hAnsiTheme="minorHAnsi" w:cstheme="minorHAnsi"/>
          <w:sz w:val="20"/>
          <w:szCs w:val="20"/>
        </w:rPr>
        <w:t xml:space="preserve">form to apply for </w:t>
      </w:r>
      <w:r w:rsidR="004E0476">
        <w:rPr>
          <w:rFonts w:asciiTheme="minorHAnsi" w:hAnsiTheme="minorHAnsi" w:cstheme="minorHAnsi"/>
          <w:sz w:val="20"/>
          <w:szCs w:val="20"/>
        </w:rPr>
        <w:t xml:space="preserve">health insurance </w:t>
      </w:r>
      <w:r w:rsidR="004E0476" w:rsidRPr="00565B03">
        <w:rPr>
          <w:rFonts w:asciiTheme="minorHAnsi" w:hAnsiTheme="minorHAnsi" w:cstheme="minorHAnsi"/>
          <w:sz w:val="20"/>
          <w:szCs w:val="20"/>
        </w:rPr>
        <w:t>through</w:t>
      </w:r>
      <w:ins w:id="188" w:author="Lee, Jennifer Y." w:date="2020-01-26T18:44:00Z">
        <w:r w:rsidR="00DC2701">
          <w:rPr>
            <w:rFonts w:asciiTheme="minorHAnsi" w:hAnsiTheme="minorHAnsi" w:cstheme="minorHAnsi"/>
            <w:sz w:val="20"/>
            <w:szCs w:val="20"/>
          </w:rPr>
          <w:t xml:space="preserve"> </w:t>
        </w:r>
        <w:r w:rsidR="00DC2701" w:rsidRPr="00565B03">
          <w:rPr>
            <w:rFonts w:asciiTheme="minorHAnsi" w:hAnsiTheme="minorHAnsi" w:cstheme="minorHAnsi"/>
            <w:color w:val="323A45"/>
            <w:sz w:val="20"/>
            <w:szCs w:val="20"/>
            <w:shd w:val="clear" w:color="auto" w:fill="FFFFFF"/>
          </w:rPr>
          <w:t>CHAMPVA</w:t>
        </w:r>
        <w:r w:rsidR="00DC2701">
          <w:rPr>
            <w:rFonts w:asciiTheme="minorHAnsi" w:hAnsiTheme="minorHAnsi" w:cstheme="minorHAnsi"/>
            <w:sz w:val="20"/>
            <w:szCs w:val="20"/>
          </w:rPr>
          <w:t xml:space="preserve"> (</w:t>
        </w:r>
      </w:ins>
      <w:del w:id="189" w:author="Lee, Jennifer Y." w:date="2020-01-26T18:44:00Z">
        <w:r w:rsidR="004E0476" w:rsidRPr="00565B03" w:rsidDel="00DC2701">
          <w:rPr>
            <w:rFonts w:asciiTheme="minorHAnsi" w:hAnsiTheme="minorHAnsi" w:cstheme="minorHAnsi"/>
            <w:sz w:val="20"/>
            <w:szCs w:val="20"/>
          </w:rPr>
          <w:delText xml:space="preserve"> </w:delText>
        </w:r>
      </w:del>
      <w:r w:rsidR="004E0476" w:rsidRPr="00565B03">
        <w:rPr>
          <w:rFonts w:asciiTheme="minorHAnsi" w:hAnsiTheme="minorHAnsi" w:cstheme="minorHAnsi"/>
          <w:sz w:val="20"/>
          <w:szCs w:val="20"/>
        </w:rPr>
        <w:t xml:space="preserve">the </w:t>
      </w:r>
      <w:r w:rsidR="004E0476" w:rsidRPr="00565B03">
        <w:rPr>
          <w:rFonts w:asciiTheme="minorHAnsi" w:hAnsiTheme="minorHAnsi" w:cstheme="minorHAnsi"/>
          <w:color w:val="323A45"/>
          <w:sz w:val="20"/>
          <w:szCs w:val="20"/>
          <w:shd w:val="clear" w:color="auto" w:fill="FFFFFF"/>
        </w:rPr>
        <w:t>Civilian Health and Medical Program of the Department of Veterans Affairs</w:t>
      </w:r>
      <w:del w:id="190" w:author="Lee, Jennifer Y." w:date="2020-01-26T18:44:00Z">
        <w:r w:rsidR="004E0476" w:rsidRPr="00565B03" w:rsidDel="00DC2701">
          <w:rPr>
            <w:rFonts w:asciiTheme="minorHAnsi" w:hAnsiTheme="minorHAnsi" w:cstheme="minorHAnsi"/>
            <w:color w:val="323A45"/>
            <w:sz w:val="20"/>
            <w:szCs w:val="20"/>
            <w:shd w:val="clear" w:color="auto" w:fill="FFFFFF"/>
          </w:rPr>
          <w:delText xml:space="preserve"> (CHAMPVA</w:delText>
        </w:r>
      </w:del>
      <w:r w:rsidR="004E0476" w:rsidRPr="00565B03">
        <w:rPr>
          <w:rFonts w:asciiTheme="minorHAnsi" w:hAnsiTheme="minorHAnsi" w:cstheme="minorHAnsi"/>
          <w:color w:val="323A45"/>
          <w:sz w:val="20"/>
          <w:szCs w:val="20"/>
          <w:shd w:val="clear" w:color="auto" w:fill="FFFFFF"/>
        </w:rPr>
        <w:t>).</w:t>
      </w:r>
      <w:r w:rsidRPr="00565B03">
        <w:rPr>
          <w:rFonts w:asciiTheme="minorHAnsi" w:hAnsiTheme="minorHAnsi" w:cstheme="minorHAnsi"/>
          <w:color w:val="222222"/>
          <w:sz w:val="20"/>
          <w:szCs w:val="20"/>
          <w:shd w:val="clear" w:color="auto" w:fill="FFFFFF"/>
        </w:rPr>
        <w:t xml:space="preserve"> </w:t>
      </w:r>
    </w:p>
    <w:p w14:paraId="397BDCB6" w14:textId="0A6B9913" w:rsidR="004B3A29" w:rsidRPr="00565B03" w:rsidRDefault="00D35D65" w:rsidP="004B3A29">
      <w:pPr>
        <w:rPr>
          <w:rFonts w:asciiTheme="minorHAnsi" w:hAnsiTheme="minorHAnsi" w:cstheme="minorHAnsi"/>
          <w:sz w:val="20"/>
          <w:szCs w:val="20"/>
        </w:rPr>
      </w:pPr>
      <w:hyperlink r:id="rId42" w:history="1">
        <w:r w:rsidR="004B3A29"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4B3A29"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10-10d</w:t>
        </w:r>
        <w:r w:rsidR="004B3A29"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B3A29" w:rsidRPr="00565B03">
          <w:rPr>
            <w:rStyle w:val="Hyperlink"/>
            <w:rFonts w:asciiTheme="minorHAnsi" w:hAnsiTheme="minorHAnsi" w:cstheme="minorHAnsi"/>
            <w:sz w:val="20"/>
            <w:szCs w:val="20"/>
          </w:rPr>
          <w:t>)</w:t>
        </w:r>
      </w:hyperlink>
    </w:p>
    <w:p w14:paraId="596A6738" w14:textId="66FDF684" w:rsidR="00375AA3" w:rsidRPr="00565B03" w:rsidRDefault="00375AA3" w:rsidP="00671E9B">
      <w:pPr>
        <w:rPr>
          <w:rFonts w:asciiTheme="minorHAnsi" w:hAnsiTheme="minorHAnsi" w:cstheme="minorHAnsi"/>
          <w:color w:val="323A45"/>
          <w:sz w:val="20"/>
          <w:szCs w:val="20"/>
          <w:shd w:val="clear" w:color="auto" w:fill="FFFFFF"/>
        </w:rPr>
      </w:pPr>
    </w:p>
    <w:p w14:paraId="37E7148C" w14:textId="77777777" w:rsidR="00222417" w:rsidRPr="00565B03" w:rsidRDefault="00222417" w:rsidP="00671E9B">
      <w:pPr>
        <w:rPr>
          <w:rFonts w:asciiTheme="minorHAnsi" w:hAnsiTheme="minorHAnsi" w:cstheme="minorHAnsi"/>
          <w:color w:val="323A45"/>
          <w:sz w:val="20"/>
          <w:szCs w:val="20"/>
          <w:shd w:val="clear" w:color="auto" w:fill="FFFFFF"/>
        </w:rPr>
      </w:pPr>
    </w:p>
    <w:p w14:paraId="652EBC00" w14:textId="77777777" w:rsidR="00222417" w:rsidRPr="00565B03" w:rsidRDefault="00222417" w:rsidP="00671E9B">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1167FB7" w14:textId="77777777" w:rsidR="003D516E" w:rsidRPr="00565B03" w:rsidRDefault="003D516E" w:rsidP="00671E9B">
      <w:pPr>
        <w:rPr>
          <w:rFonts w:asciiTheme="minorHAnsi" w:hAnsiTheme="minorHAnsi" w:cstheme="minorHAnsi"/>
          <w:color w:val="2E2E2E"/>
          <w:sz w:val="20"/>
          <w:szCs w:val="20"/>
        </w:rPr>
      </w:pPr>
    </w:p>
    <w:p w14:paraId="1FAB0A97" w14:textId="77777777" w:rsidR="003D516E" w:rsidRPr="00565B03" w:rsidRDefault="003D516E" w:rsidP="00671E9B">
      <w:pPr>
        <w:rPr>
          <w:rFonts w:asciiTheme="minorHAnsi" w:hAnsiTheme="minorHAnsi" w:cstheme="minorHAnsi"/>
          <w:b/>
          <w:bCs/>
          <w:sz w:val="20"/>
          <w:szCs w:val="20"/>
        </w:rPr>
      </w:pPr>
      <w:r w:rsidRPr="00565B03">
        <w:rPr>
          <w:rFonts w:asciiTheme="minorHAnsi" w:hAnsiTheme="minorHAnsi" w:cstheme="minorHAnsi"/>
          <w:b/>
          <w:bCs/>
          <w:sz w:val="20"/>
          <w:szCs w:val="20"/>
        </w:rPr>
        <w:t>VA Form 10-7959C</w:t>
      </w:r>
    </w:p>
    <w:p w14:paraId="7FC1FA4D" w14:textId="2E8DB3E0" w:rsidR="003D516E" w:rsidRPr="00565B03" w:rsidRDefault="003D516E" w:rsidP="00671E9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CHAMPVA</w:t>
      </w:r>
      <w:ins w:id="191" w:author="Lee, Jennifer Y." w:date="2020-01-26T18:45:00Z">
        <w:r w:rsidR="00DC2701">
          <w:rPr>
            <w:b/>
            <w:bCs/>
            <w:color w:val="000000"/>
            <w:sz w:val="20"/>
            <w:szCs w:val="20"/>
          </w:rPr>
          <w:t>—</w:t>
        </w:r>
      </w:ins>
      <w:del w:id="192" w:author="Lee, Jennifer Y." w:date="2020-01-26T18:45:00Z">
        <w:r w:rsidRPr="00565B03" w:rsidDel="00DC2701">
          <w:rPr>
            <w:rFonts w:asciiTheme="minorHAnsi" w:hAnsiTheme="minorHAnsi" w:cstheme="minorHAnsi"/>
            <w:b/>
            <w:bCs/>
            <w:color w:val="000000"/>
            <w:sz w:val="20"/>
            <w:szCs w:val="20"/>
          </w:rPr>
          <w:delText xml:space="preserve"> - </w:delText>
        </w:r>
      </w:del>
      <w:r w:rsidRPr="00565B03">
        <w:rPr>
          <w:rFonts w:asciiTheme="minorHAnsi" w:hAnsiTheme="minorHAnsi" w:cstheme="minorHAnsi"/>
          <w:b/>
          <w:bCs/>
          <w:color w:val="000000"/>
          <w:sz w:val="20"/>
          <w:szCs w:val="20"/>
        </w:rPr>
        <w:t>Other Health Insurance (OHI) Certificate</w:t>
      </w:r>
    </w:p>
    <w:p w14:paraId="5E9ABFEB" w14:textId="77777777" w:rsidR="00DC2701" w:rsidRDefault="00DC2701" w:rsidP="00DC2701">
      <w:pPr>
        <w:rPr>
          <w:ins w:id="193" w:author="Lee, Jennifer Y." w:date="2020-01-26T18:45:00Z"/>
          <w:rFonts w:asciiTheme="minorHAnsi" w:hAnsiTheme="minorHAnsi" w:cstheme="minorHAnsi"/>
          <w:color w:val="323A45"/>
          <w:sz w:val="20"/>
          <w:szCs w:val="20"/>
          <w:shd w:val="clear" w:color="auto" w:fill="FFFFFF"/>
        </w:rPr>
      </w:pPr>
      <w:commentRangeStart w:id="194"/>
      <w:ins w:id="195" w:author="Lee, Jennifer Y." w:date="2020-01-26T18:45:00Z">
        <w:r w:rsidRPr="008B423E">
          <w:rPr>
            <w:rFonts w:asciiTheme="minorHAnsi" w:hAnsiTheme="minorHAnsi" w:cstheme="minorHAnsi"/>
            <w:color w:val="323A45"/>
            <w:sz w:val="20"/>
            <w:szCs w:val="20"/>
            <w:shd w:val="clear" w:color="auto" w:fill="FFFFFF"/>
          </w:rPr>
          <w:t>Use</w:t>
        </w:r>
        <w:r w:rsidRPr="008B423E">
          <w:rPr>
            <w:rFonts w:asciiTheme="minorHAnsi" w:hAnsiTheme="minorHAnsi" w:cstheme="minorHAnsi"/>
            <w:color w:val="000000"/>
            <w:sz w:val="20"/>
            <w:szCs w:val="20"/>
          </w:rPr>
          <w:t xml:space="preserve"> this VA form </w:t>
        </w:r>
        <w:r w:rsidRPr="008B423E">
          <w:rPr>
            <w:rFonts w:asciiTheme="minorHAnsi" w:hAnsiTheme="minorHAnsi" w:cstheme="minorHAnsi"/>
            <w:color w:val="323A45"/>
            <w:sz w:val="20"/>
            <w:szCs w:val="20"/>
            <w:shd w:val="clear" w:color="auto" w:fill="FFFFFF"/>
          </w:rPr>
          <w:t xml:space="preserve">when: </w:t>
        </w:r>
      </w:ins>
    </w:p>
    <w:p w14:paraId="71C17867" w14:textId="77777777" w:rsidR="00DC2701" w:rsidRPr="008B423E" w:rsidRDefault="00DC2701" w:rsidP="00DC2701">
      <w:pPr>
        <w:pStyle w:val="ListParagraph"/>
        <w:numPr>
          <w:ilvl w:val="0"/>
          <w:numId w:val="24"/>
        </w:numPr>
        <w:rPr>
          <w:ins w:id="196" w:author="Lee, Jennifer Y." w:date="2020-01-26T18:45:00Z"/>
          <w:rFonts w:asciiTheme="minorHAnsi" w:hAnsiTheme="minorHAnsi" w:cstheme="minorHAnsi"/>
          <w:color w:val="323A45"/>
          <w:sz w:val="20"/>
          <w:szCs w:val="20"/>
          <w:shd w:val="clear" w:color="auto" w:fill="FFFFFF"/>
        </w:rPr>
      </w:pPr>
      <w:ins w:id="197" w:author="Lee, Jennifer Y." w:date="2020-01-26T18:45:00Z">
        <w:r w:rsidRPr="008B423E">
          <w:rPr>
            <w:rFonts w:asciiTheme="minorHAnsi" w:hAnsiTheme="minorHAnsi" w:cstheme="minorHAnsi"/>
            <w:color w:val="323A45"/>
            <w:sz w:val="20"/>
            <w:szCs w:val="20"/>
            <w:shd w:val="clear" w:color="auto" w:fill="FFFFFF"/>
          </w:rPr>
          <w:t>You’re applying for CHAMPVA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r>
          <w:rPr>
            <w:rFonts w:asciiTheme="minorHAnsi" w:hAnsiTheme="minorHAnsi" w:cstheme="minorHAnsi"/>
            <w:color w:val="323A45"/>
            <w:sz w:val="20"/>
            <w:szCs w:val="20"/>
            <w:shd w:val="clear" w:color="auto" w:fill="FFFFFF"/>
          </w:rPr>
          <w:t xml:space="preserve"> to declare as part of your VA Form 10-10d application. </w:t>
        </w:r>
      </w:ins>
    </w:p>
    <w:p w14:paraId="2635060C" w14:textId="77777777" w:rsidR="00DC2701" w:rsidRPr="008B423E" w:rsidRDefault="00DC2701" w:rsidP="00DC2701">
      <w:pPr>
        <w:pStyle w:val="ListParagraph"/>
        <w:numPr>
          <w:ilvl w:val="0"/>
          <w:numId w:val="24"/>
        </w:numPr>
        <w:rPr>
          <w:ins w:id="198" w:author="Lee, Jennifer Y." w:date="2020-01-26T18:45:00Z"/>
          <w:rFonts w:asciiTheme="minorHAnsi" w:hAnsiTheme="minorHAnsi" w:cstheme="minorHAnsi"/>
          <w:color w:val="323A45"/>
          <w:sz w:val="20"/>
          <w:szCs w:val="20"/>
          <w:shd w:val="clear" w:color="auto" w:fill="FFFFFF"/>
        </w:rPr>
      </w:pPr>
      <w:ins w:id="199" w:author="Lee, Jennifer Y." w:date="2020-01-26T18:45:00Z">
        <w:r w:rsidRPr="008B423E">
          <w:rPr>
            <w:rFonts w:asciiTheme="minorHAnsi" w:hAnsiTheme="minorHAnsi" w:cstheme="minorHAnsi"/>
            <w:color w:val="323A45"/>
            <w:sz w:val="20"/>
            <w:szCs w:val="20"/>
            <w:shd w:val="clear" w:color="auto" w:fill="FFFFFF"/>
          </w:rPr>
          <w:t>Or you need to report changes in your other health insurance, such as new beneficiaries or coverage changes.</w:t>
        </w:r>
        <w:commentRangeEnd w:id="194"/>
        <w:r>
          <w:rPr>
            <w:rStyle w:val="CommentReference"/>
          </w:rPr>
          <w:commentReference w:id="194"/>
        </w:r>
      </w:ins>
    </w:p>
    <w:p w14:paraId="1692C50D" w14:textId="2F929DF0" w:rsidR="00C716EE" w:rsidDel="00DC2701" w:rsidRDefault="00C716EE" w:rsidP="00C716EE">
      <w:pPr>
        <w:rPr>
          <w:del w:id="200" w:author="Lee, Jennifer Y." w:date="2020-01-26T18:45:00Z"/>
          <w:rFonts w:asciiTheme="minorHAnsi" w:hAnsiTheme="minorHAnsi" w:cstheme="minorHAnsi"/>
          <w:color w:val="323A45"/>
          <w:sz w:val="20"/>
          <w:szCs w:val="20"/>
          <w:shd w:val="clear" w:color="auto" w:fill="FFFFFF"/>
        </w:rPr>
      </w:pPr>
      <w:del w:id="201" w:author="Lee, Jennifer Y." w:date="2020-01-26T18:45:00Z">
        <w:r w:rsidDel="00DC2701">
          <w:rPr>
            <w:rFonts w:asciiTheme="minorHAnsi" w:hAnsiTheme="minorHAnsi" w:cstheme="minorHAnsi"/>
            <w:color w:val="323A45"/>
            <w:sz w:val="20"/>
            <w:szCs w:val="20"/>
            <w:shd w:val="clear" w:color="auto" w:fill="FFFFFF"/>
          </w:rPr>
          <w:delText xml:space="preserve">You can use this </w:delText>
        </w:r>
        <w:r w:rsidR="009A4CAD" w:rsidDel="00DC2701">
          <w:rPr>
            <w:rFonts w:asciiTheme="minorHAnsi" w:hAnsiTheme="minorHAnsi" w:cstheme="minorHAnsi"/>
            <w:color w:val="323A45"/>
            <w:sz w:val="20"/>
            <w:szCs w:val="20"/>
            <w:shd w:val="clear" w:color="auto" w:fill="FFFFFF"/>
          </w:rPr>
          <w:delText xml:space="preserve">VA </w:delText>
        </w:r>
        <w:r w:rsidDel="00DC2701">
          <w:rPr>
            <w:rFonts w:asciiTheme="minorHAnsi" w:hAnsiTheme="minorHAnsi" w:cstheme="minorHAnsi"/>
            <w:color w:val="323A45"/>
            <w:sz w:val="20"/>
            <w:szCs w:val="20"/>
            <w:shd w:val="clear" w:color="auto" w:fill="FFFFFF"/>
          </w:rPr>
          <w:delText>form in two ways:</w:delText>
        </w:r>
        <w:r w:rsidDel="00DC2701">
          <w:rPr>
            <w:rFonts w:asciiTheme="minorHAnsi" w:hAnsiTheme="minorHAnsi" w:cstheme="minorHAnsi"/>
            <w:color w:val="323A45"/>
            <w:sz w:val="20"/>
            <w:szCs w:val="20"/>
            <w:shd w:val="clear" w:color="auto" w:fill="FFFFFF"/>
          </w:rPr>
          <w:br/>
          <w:delText>1) If you are applying for CHAMPVA, (</w:delText>
        </w:r>
        <w:r w:rsidRPr="00565B03" w:rsidDel="00DC2701">
          <w:rPr>
            <w:rStyle w:val="Emphasis"/>
            <w:rFonts w:asciiTheme="minorHAnsi" w:hAnsiTheme="minorHAnsi" w:cstheme="minorHAnsi"/>
            <w:i w:val="0"/>
            <w:iCs w:val="0"/>
            <w:color w:val="000000" w:themeColor="text1"/>
            <w:sz w:val="20"/>
            <w:szCs w:val="20"/>
            <w:shd w:val="clear" w:color="auto" w:fill="FFFFFF"/>
          </w:rPr>
          <w:delText>Civilian</w:delText>
        </w:r>
        <w:r w:rsidRPr="00565B03" w:rsidDel="00DC2701">
          <w:rPr>
            <w:rFonts w:asciiTheme="minorHAnsi" w:hAnsiTheme="minorHAnsi" w:cstheme="minorHAnsi"/>
            <w:color w:val="000000" w:themeColor="text1"/>
            <w:sz w:val="20"/>
            <w:szCs w:val="20"/>
            <w:shd w:val="clear" w:color="auto" w:fill="FFFFFF"/>
          </w:rPr>
          <w:delText xml:space="preserve"> Health and Medical Program of the Department of Veterans Affairs</w:delText>
        </w:r>
        <w:r w:rsidDel="00DC2701">
          <w:rPr>
            <w:rFonts w:asciiTheme="minorHAnsi" w:hAnsiTheme="minorHAnsi" w:cstheme="minorHAnsi"/>
            <w:color w:val="000000" w:themeColor="text1"/>
            <w:sz w:val="20"/>
            <w:szCs w:val="20"/>
            <w:shd w:val="clear" w:color="auto" w:fill="FFFFFF"/>
          </w:rPr>
          <w:delText xml:space="preserve">), </w:delText>
        </w:r>
        <w:r w:rsidDel="00DC2701">
          <w:rPr>
            <w:rFonts w:asciiTheme="minorHAnsi" w:hAnsiTheme="minorHAnsi" w:cstheme="minorHAnsi"/>
            <w:color w:val="323A45"/>
            <w:sz w:val="20"/>
            <w:szCs w:val="20"/>
            <w:shd w:val="clear" w:color="auto" w:fill="FFFFFF"/>
          </w:rPr>
          <w:delText>and have other health insurance, submit</w:delText>
        </w:r>
        <w:r w:rsidRPr="00565B03" w:rsidDel="00DC2701">
          <w:rPr>
            <w:rFonts w:asciiTheme="minorHAnsi" w:hAnsiTheme="minorHAnsi" w:cstheme="minorHAnsi"/>
            <w:color w:val="323A45"/>
            <w:sz w:val="20"/>
            <w:szCs w:val="20"/>
            <w:shd w:val="clear" w:color="auto" w:fill="FFFFFF"/>
          </w:rPr>
          <w:delText xml:space="preserve"> this </w:delText>
        </w:r>
        <w:r w:rsidR="009A4CAD" w:rsidDel="00DC2701">
          <w:rPr>
            <w:rFonts w:asciiTheme="minorHAnsi" w:hAnsiTheme="minorHAnsi" w:cstheme="minorHAnsi"/>
            <w:color w:val="323A45"/>
            <w:sz w:val="20"/>
            <w:szCs w:val="20"/>
            <w:shd w:val="clear" w:color="auto" w:fill="FFFFFF"/>
          </w:rPr>
          <w:delText xml:space="preserve">VA </w:delText>
        </w:r>
        <w:r w:rsidRPr="00565B03" w:rsidDel="00DC2701">
          <w:rPr>
            <w:rFonts w:asciiTheme="minorHAnsi" w:hAnsiTheme="minorHAnsi" w:cstheme="minorHAnsi"/>
            <w:color w:val="323A45"/>
            <w:sz w:val="20"/>
            <w:szCs w:val="20"/>
            <w:shd w:val="clear" w:color="auto" w:fill="FFFFFF"/>
          </w:rPr>
          <w:delText xml:space="preserve">form </w:delText>
        </w:r>
        <w:r w:rsidRPr="00A1704C" w:rsidDel="00DC2701">
          <w:rPr>
            <w:rFonts w:asciiTheme="minorHAnsi" w:hAnsiTheme="minorHAnsi" w:cstheme="minorHAnsi"/>
            <w:color w:val="323A45"/>
            <w:sz w:val="20"/>
            <w:szCs w:val="20"/>
            <w:shd w:val="clear" w:color="auto" w:fill="FFFFFF"/>
          </w:rPr>
          <w:delText>as part of your CHAMPVA</w:delText>
        </w:r>
        <w:r w:rsidRPr="00565B03" w:rsidDel="00DC2701">
          <w:rPr>
            <w:rFonts w:asciiTheme="minorHAnsi" w:hAnsiTheme="minorHAnsi" w:cstheme="minorHAnsi"/>
            <w:color w:val="000000" w:themeColor="text1"/>
            <w:sz w:val="20"/>
            <w:szCs w:val="20"/>
          </w:rPr>
          <w:delText xml:space="preserve"> </w:delText>
        </w:r>
        <w:r w:rsidRPr="00A1704C" w:rsidDel="00DC2701">
          <w:rPr>
            <w:rFonts w:asciiTheme="minorHAnsi" w:hAnsiTheme="minorHAnsi" w:cstheme="minorHAnsi"/>
            <w:color w:val="323A45"/>
            <w:sz w:val="20"/>
            <w:szCs w:val="20"/>
            <w:shd w:val="clear" w:color="auto" w:fill="FFFFFF"/>
          </w:rPr>
          <w:delText>application</w:delText>
        </w:r>
        <w:r w:rsidDel="00DC2701">
          <w:rPr>
            <w:rFonts w:asciiTheme="minorHAnsi" w:hAnsiTheme="minorHAnsi" w:cstheme="minorHAnsi"/>
            <w:color w:val="323A45"/>
            <w:sz w:val="20"/>
            <w:szCs w:val="20"/>
            <w:shd w:val="clear" w:color="auto" w:fill="FFFFFF"/>
          </w:rPr>
          <w:delText xml:space="preserve">. </w:delText>
        </w:r>
      </w:del>
    </w:p>
    <w:p w14:paraId="179E3B79" w14:textId="0408BF2C" w:rsidR="00C716EE" w:rsidDel="00DC2701" w:rsidRDefault="00C716EE" w:rsidP="00C716EE">
      <w:pPr>
        <w:rPr>
          <w:del w:id="202" w:author="Lee, Jennifer Y." w:date="2020-01-26T18:45:00Z"/>
          <w:rFonts w:asciiTheme="minorHAnsi" w:hAnsiTheme="minorHAnsi" w:cstheme="minorHAnsi"/>
          <w:color w:val="323A45"/>
          <w:sz w:val="20"/>
          <w:szCs w:val="20"/>
          <w:shd w:val="clear" w:color="auto" w:fill="FFFFFF"/>
        </w:rPr>
      </w:pPr>
      <w:del w:id="203" w:author="Lee, Jennifer Y." w:date="2020-01-26T18:45:00Z">
        <w:r w:rsidDel="00DC2701">
          <w:rPr>
            <w:rFonts w:asciiTheme="minorHAnsi" w:hAnsiTheme="minorHAnsi" w:cstheme="minorHAnsi"/>
            <w:color w:val="323A45"/>
            <w:sz w:val="20"/>
            <w:szCs w:val="20"/>
            <w:shd w:val="clear" w:color="auto" w:fill="FFFFFF"/>
          </w:rPr>
          <w:delText xml:space="preserve">2) If you need to report changes </w:delText>
        </w:r>
        <w:r w:rsidRPr="00A1704C" w:rsidDel="00DC2701">
          <w:rPr>
            <w:rFonts w:asciiTheme="minorHAnsi" w:hAnsiTheme="minorHAnsi" w:cstheme="minorHAnsi"/>
            <w:color w:val="323A45"/>
            <w:sz w:val="20"/>
            <w:szCs w:val="20"/>
            <w:shd w:val="clear" w:color="auto" w:fill="FFFFFF"/>
          </w:rPr>
          <w:delText>in your other health insurance, such as new beneficiaries or coverage changes</w:delText>
        </w:r>
        <w:r w:rsidDel="00DC2701">
          <w:rPr>
            <w:rFonts w:asciiTheme="minorHAnsi" w:hAnsiTheme="minorHAnsi" w:cstheme="minorHAnsi"/>
            <w:color w:val="323A45"/>
            <w:sz w:val="20"/>
            <w:szCs w:val="20"/>
            <w:shd w:val="clear" w:color="auto" w:fill="FFFFFF"/>
          </w:rPr>
          <w:delText>, use this</w:delText>
        </w:r>
        <w:r w:rsidR="009A4CAD" w:rsidDel="00DC2701">
          <w:rPr>
            <w:rFonts w:asciiTheme="minorHAnsi" w:hAnsiTheme="minorHAnsi" w:cstheme="minorHAnsi"/>
            <w:color w:val="323A45"/>
            <w:sz w:val="20"/>
            <w:szCs w:val="20"/>
            <w:shd w:val="clear" w:color="auto" w:fill="FFFFFF"/>
          </w:rPr>
          <w:delText xml:space="preserve"> VA</w:delText>
        </w:r>
        <w:r w:rsidDel="00DC2701">
          <w:rPr>
            <w:rFonts w:asciiTheme="minorHAnsi" w:hAnsiTheme="minorHAnsi" w:cstheme="minorHAnsi"/>
            <w:color w:val="323A45"/>
            <w:sz w:val="20"/>
            <w:szCs w:val="20"/>
            <w:shd w:val="clear" w:color="auto" w:fill="FFFFFF"/>
          </w:rPr>
          <w:delText xml:space="preserve"> form.</w:delText>
        </w:r>
      </w:del>
    </w:p>
    <w:p w14:paraId="2C5C49D4" w14:textId="77777777" w:rsidR="00C716EE" w:rsidRDefault="00D35D65" w:rsidP="00C716EE">
      <w:pPr>
        <w:rPr>
          <w:rStyle w:val="Hyperlink"/>
          <w:rFonts w:asciiTheme="minorHAnsi" w:hAnsiTheme="minorHAnsi" w:cstheme="minorHAnsi"/>
          <w:sz w:val="20"/>
          <w:szCs w:val="20"/>
          <w:shd w:val="clear" w:color="auto" w:fill="FFFFFF"/>
        </w:rPr>
      </w:pPr>
      <w:hyperlink r:id="rId43" w:history="1">
        <w:r w:rsidR="00C716EE" w:rsidRPr="00565B03">
          <w:rPr>
            <w:rStyle w:val="Hyperlink"/>
            <w:rFonts w:asciiTheme="minorHAnsi" w:hAnsiTheme="minorHAnsi" w:cstheme="minorHAnsi"/>
            <w:sz w:val="20"/>
            <w:szCs w:val="20"/>
            <w:shd w:val="clear" w:color="auto" w:fill="FFFFFF"/>
          </w:rPr>
          <w:t>Download VA Form 10-7959</w:t>
        </w:r>
        <w:r w:rsidR="00C716EE">
          <w:rPr>
            <w:rStyle w:val="Hyperlink"/>
            <w:rFonts w:asciiTheme="minorHAnsi" w:hAnsiTheme="minorHAnsi" w:cstheme="minorHAnsi"/>
            <w:sz w:val="20"/>
            <w:szCs w:val="20"/>
            <w:shd w:val="clear" w:color="auto" w:fill="FFFFFF"/>
          </w:rPr>
          <w:t>c</w:t>
        </w:r>
        <w:r w:rsidR="00C716EE" w:rsidRPr="00565B03">
          <w:rPr>
            <w:rStyle w:val="Hyperlink"/>
            <w:rFonts w:asciiTheme="minorHAnsi" w:hAnsiTheme="minorHAnsi" w:cstheme="minorHAnsi"/>
            <w:sz w:val="20"/>
            <w:szCs w:val="20"/>
            <w:shd w:val="clear" w:color="auto" w:fill="FFFFFF"/>
          </w:rPr>
          <w:t xml:space="preserve"> (PDF)</w:t>
        </w:r>
      </w:hyperlink>
      <w:r w:rsidR="00C716EE">
        <w:rPr>
          <w:rStyle w:val="Hyperlink"/>
          <w:rFonts w:asciiTheme="minorHAnsi" w:hAnsiTheme="minorHAnsi" w:cstheme="minorHAnsi"/>
          <w:sz w:val="20"/>
          <w:szCs w:val="20"/>
          <w:shd w:val="clear" w:color="auto" w:fill="FFFFFF"/>
        </w:rPr>
        <w:t xml:space="preserve"> </w:t>
      </w:r>
    </w:p>
    <w:p w14:paraId="5E7764FC" w14:textId="77777777" w:rsidR="00DC2701" w:rsidRPr="00565B03" w:rsidRDefault="00DC2701" w:rsidP="00DC2701">
      <w:pPr>
        <w:rPr>
          <w:ins w:id="204" w:author="Lee, Jennifer Y." w:date="2020-01-26T18:46:00Z"/>
          <w:rFonts w:asciiTheme="minorHAnsi" w:hAnsiTheme="minorHAnsi" w:cstheme="minorHAnsi"/>
          <w:b/>
          <w:bCs/>
          <w:sz w:val="20"/>
          <w:szCs w:val="20"/>
        </w:rPr>
      </w:pPr>
      <w:proofErr w:type="spellStart"/>
      <w:ins w:id="205" w:author="Lee, Jennifer Y." w:date="2020-01-26T18:46:00Z">
        <w:r w:rsidRPr="00565B03">
          <w:rPr>
            <w:rFonts w:asciiTheme="minorHAnsi" w:hAnsiTheme="minorHAnsi" w:cstheme="minorHAnsi"/>
            <w:b/>
            <w:bCs/>
            <w:sz w:val="20"/>
            <w:szCs w:val="20"/>
          </w:rPr>
          <w:t>Certificación</w:t>
        </w:r>
        <w:proofErr w:type="spellEnd"/>
        <w:r w:rsidRPr="00565B03">
          <w:rPr>
            <w:rFonts w:asciiTheme="minorHAnsi" w:hAnsiTheme="minorHAnsi" w:cstheme="minorHAnsi"/>
            <w:b/>
            <w:bCs/>
            <w:sz w:val="20"/>
            <w:szCs w:val="20"/>
          </w:rPr>
          <w:t xml:space="preserve"> CHAMPVA de </w:t>
        </w:r>
        <w:proofErr w:type="spellStart"/>
        <w:r w:rsidRPr="00565B03">
          <w:rPr>
            <w:rFonts w:asciiTheme="minorHAnsi" w:hAnsiTheme="minorHAnsi" w:cstheme="minorHAnsi"/>
            <w:b/>
            <w:bCs/>
            <w:sz w:val="20"/>
            <w:szCs w:val="20"/>
          </w:rPr>
          <w:t>Otro</w:t>
        </w:r>
        <w:proofErr w:type="spellEnd"/>
        <w:r w:rsidRPr="00565B03">
          <w:rPr>
            <w:rFonts w:asciiTheme="minorHAnsi" w:hAnsiTheme="minorHAnsi" w:cstheme="minorHAnsi"/>
            <w:b/>
            <w:bCs/>
            <w:sz w:val="20"/>
            <w:szCs w:val="20"/>
          </w:rPr>
          <w:t xml:space="preserve"> Seguro de </w:t>
        </w:r>
        <w:proofErr w:type="spellStart"/>
        <w:r w:rsidRPr="00565B03">
          <w:rPr>
            <w:rFonts w:asciiTheme="minorHAnsi" w:hAnsiTheme="minorHAnsi" w:cstheme="minorHAnsi"/>
            <w:b/>
            <w:bCs/>
            <w:sz w:val="20"/>
            <w:szCs w:val="20"/>
          </w:rPr>
          <w:t>Salud</w:t>
        </w:r>
        <w:proofErr w:type="spellEnd"/>
        <w:r w:rsidRPr="00565B03">
          <w:rPr>
            <w:rFonts w:asciiTheme="minorHAnsi" w:hAnsiTheme="minorHAnsi" w:cstheme="minorHAnsi"/>
            <w:b/>
            <w:bCs/>
            <w:sz w:val="20"/>
            <w:szCs w:val="20"/>
          </w:rPr>
          <w:t xml:space="preserve"> (OHI)</w:t>
        </w:r>
      </w:ins>
    </w:p>
    <w:p w14:paraId="256A0432" w14:textId="77777777" w:rsidR="00DC2701" w:rsidRDefault="00DC2701" w:rsidP="00DC2701">
      <w:pPr>
        <w:rPr>
          <w:ins w:id="206" w:author="Lee, Jennifer Y." w:date="2020-01-26T18:46:00Z"/>
          <w:rFonts w:asciiTheme="minorHAnsi" w:hAnsiTheme="minorHAnsi" w:cstheme="minorHAnsi"/>
          <w:color w:val="323A45"/>
          <w:sz w:val="20"/>
          <w:szCs w:val="20"/>
          <w:shd w:val="clear" w:color="auto" w:fill="FFFFFF"/>
        </w:rPr>
      </w:pPr>
      <w:commentRangeStart w:id="207"/>
      <w:ins w:id="208" w:author="Lee, Jennifer Y." w:date="2020-01-26T18:46:00Z">
        <w:r w:rsidRPr="008B423E">
          <w:rPr>
            <w:rFonts w:asciiTheme="minorHAnsi" w:hAnsiTheme="minorHAnsi" w:cstheme="minorHAnsi"/>
            <w:color w:val="323A45"/>
            <w:sz w:val="20"/>
            <w:szCs w:val="20"/>
            <w:shd w:val="clear" w:color="auto" w:fill="FFFFFF"/>
          </w:rPr>
          <w:t>Use</w:t>
        </w:r>
        <w:r w:rsidRPr="008B423E">
          <w:rPr>
            <w:rFonts w:asciiTheme="minorHAnsi" w:hAnsiTheme="minorHAnsi" w:cstheme="minorHAnsi"/>
            <w:color w:val="000000"/>
            <w:sz w:val="20"/>
            <w:szCs w:val="20"/>
          </w:rPr>
          <w:t xml:space="preserve"> this VA form </w:t>
        </w:r>
        <w:r w:rsidRPr="008B423E">
          <w:rPr>
            <w:rFonts w:asciiTheme="minorHAnsi" w:hAnsiTheme="minorHAnsi" w:cstheme="minorHAnsi"/>
            <w:color w:val="323A45"/>
            <w:sz w:val="20"/>
            <w:szCs w:val="20"/>
            <w:shd w:val="clear" w:color="auto" w:fill="FFFFFF"/>
          </w:rPr>
          <w:t xml:space="preserve">when: </w:t>
        </w:r>
      </w:ins>
    </w:p>
    <w:p w14:paraId="6F2FB42C" w14:textId="77777777" w:rsidR="00DC2701" w:rsidRPr="008B423E" w:rsidRDefault="00DC2701" w:rsidP="00DC2701">
      <w:pPr>
        <w:pStyle w:val="ListParagraph"/>
        <w:numPr>
          <w:ilvl w:val="0"/>
          <w:numId w:val="24"/>
        </w:numPr>
        <w:rPr>
          <w:ins w:id="209" w:author="Lee, Jennifer Y." w:date="2020-01-26T18:46:00Z"/>
          <w:rFonts w:asciiTheme="minorHAnsi" w:hAnsiTheme="minorHAnsi" w:cstheme="minorHAnsi"/>
          <w:color w:val="323A45"/>
          <w:sz w:val="20"/>
          <w:szCs w:val="20"/>
          <w:shd w:val="clear" w:color="auto" w:fill="FFFFFF"/>
        </w:rPr>
      </w:pPr>
      <w:ins w:id="210" w:author="Lee, Jennifer Y." w:date="2020-01-26T18:46:00Z">
        <w:r w:rsidRPr="008B423E">
          <w:rPr>
            <w:rFonts w:asciiTheme="minorHAnsi" w:hAnsiTheme="minorHAnsi" w:cstheme="minorHAnsi"/>
            <w:color w:val="323A45"/>
            <w:sz w:val="20"/>
            <w:szCs w:val="20"/>
            <w:shd w:val="clear" w:color="auto" w:fill="FFFFFF"/>
          </w:rPr>
          <w:t>You’re applying for CHAMPVA (</w:t>
        </w:r>
        <w:r w:rsidRPr="008B423E">
          <w:rPr>
            <w:rStyle w:val="Emphasis"/>
            <w:rFonts w:asciiTheme="minorHAnsi" w:hAnsiTheme="minorHAnsi" w:cstheme="minorHAnsi"/>
            <w:i w:val="0"/>
            <w:iCs w:val="0"/>
            <w:color w:val="000000" w:themeColor="text1"/>
            <w:sz w:val="20"/>
            <w:szCs w:val="20"/>
            <w:shd w:val="clear" w:color="auto" w:fill="FFFFFF"/>
          </w:rPr>
          <w:t>Civilian</w:t>
        </w:r>
        <w:r w:rsidRPr="008B423E">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8B423E">
          <w:rPr>
            <w:rFonts w:asciiTheme="minorHAnsi" w:hAnsiTheme="minorHAnsi" w:cstheme="minorHAnsi"/>
            <w:color w:val="000000" w:themeColor="text1"/>
            <w:sz w:val="20"/>
            <w:szCs w:val="20"/>
            <w:shd w:val="clear" w:color="auto" w:fill="FFFFFF"/>
          </w:rPr>
          <w:t xml:space="preserve">), </w:t>
        </w:r>
        <w:r w:rsidRPr="008B423E">
          <w:rPr>
            <w:rFonts w:asciiTheme="minorHAnsi" w:hAnsiTheme="minorHAnsi" w:cstheme="minorHAnsi"/>
            <w:color w:val="323A45"/>
            <w:sz w:val="20"/>
            <w:szCs w:val="20"/>
            <w:shd w:val="clear" w:color="auto" w:fill="FFFFFF"/>
          </w:rPr>
          <w:t>and</w:t>
        </w:r>
        <w:proofErr w:type="gramEnd"/>
        <w:r w:rsidRPr="008B423E">
          <w:rPr>
            <w:rFonts w:asciiTheme="minorHAnsi" w:hAnsiTheme="minorHAnsi" w:cstheme="minorHAnsi"/>
            <w:color w:val="323A45"/>
            <w:sz w:val="20"/>
            <w:szCs w:val="20"/>
            <w:shd w:val="clear" w:color="auto" w:fill="FFFFFF"/>
          </w:rPr>
          <w:t xml:space="preserve"> have other health insurance</w:t>
        </w:r>
        <w:r>
          <w:rPr>
            <w:rFonts w:asciiTheme="minorHAnsi" w:hAnsiTheme="minorHAnsi" w:cstheme="minorHAnsi"/>
            <w:color w:val="323A45"/>
            <w:sz w:val="20"/>
            <w:szCs w:val="20"/>
            <w:shd w:val="clear" w:color="auto" w:fill="FFFFFF"/>
          </w:rPr>
          <w:t xml:space="preserve"> to declare as part of your VA Form 10-10d application. </w:t>
        </w:r>
      </w:ins>
    </w:p>
    <w:p w14:paraId="141FFD2A" w14:textId="77777777" w:rsidR="00DC2701" w:rsidRPr="008B423E" w:rsidRDefault="00DC2701" w:rsidP="00DC2701">
      <w:pPr>
        <w:pStyle w:val="ListParagraph"/>
        <w:numPr>
          <w:ilvl w:val="0"/>
          <w:numId w:val="24"/>
        </w:numPr>
        <w:rPr>
          <w:ins w:id="211" w:author="Lee, Jennifer Y." w:date="2020-01-26T18:46:00Z"/>
          <w:rFonts w:asciiTheme="minorHAnsi" w:hAnsiTheme="minorHAnsi" w:cstheme="minorHAnsi"/>
          <w:color w:val="323A45"/>
          <w:sz w:val="20"/>
          <w:szCs w:val="20"/>
          <w:shd w:val="clear" w:color="auto" w:fill="FFFFFF"/>
        </w:rPr>
      </w:pPr>
      <w:ins w:id="212" w:author="Lee, Jennifer Y." w:date="2020-01-26T18:46:00Z">
        <w:r w:rsidRPr="008B423E">
          <w:rPr>
            <w:rFonts w:asciiTheme="minorHAnsi" w:hAnsiTheme="minorHAnsi" w:cstheme="minorHAnsi"/>
            <w:color w:val="323A45"/>
            <w:sz w:val="20"/>
            <w:szCs w:val="20"/>
            <w:shd w:val="clear" w:color="auto" w:fill="FFFFFF"/>
          </w:rPr>
          <w:lastRenderedPageBreak/>
          <w:t>Or you need to report changes in your other health insurance, such as new beneficiaries or coverage changes.</w:t>
        </w:r>
        <w:commentRangeEnd w:id="207"/>
        <w:r>
          <w:rPr>
            <w:rStyle w:val="CommentReference"/>
          </w:rPr>
          <w:commentReference w:id="207"/>
        </w:r>
      </w:ins>
    </w:p>
    <w:p w14:paraId="6206A596" w14:textId="2A3FED6E" w:rsidR="00375AA3" w:rsidRPr="00565B03" w:rsidRDefault="00DC2701" w:rsidP="00DC2701">
      <w:pPr>
        <w:rPr>
          <w:rFonts w:asciiTheme="minorHAnsi" w:hAnsiTheme="minorHAnsi" w:cstheme="minorHAnsi"/>
          <w:color w:val="000000"/>
          <w:sz w:val="20"/>
          <w:szCs w:val="20"/>
        </w:rPr>
      </w:pPr>
      <w:ins w:id="213" w:author="Lee, Jennifer Y." w:date="2020-01-26T18:46:00Z">
        <w:r>
          <w:fldChar w:fldCharType="begin"/>
        </w:r>
        <w:r>
          <w:instrText>HYPERLINK "https://www.va.gov/COMMUNITYCARE/docs/pubfiles/forms/va-S10-7959c-fill.pdf"</w:instrText>
        </w:r>
        <w:r>
          <w:fldChar w:fldCharType="separate"/>
        </w:r>
        <w:proofErr w:type="spellStart"/>
        <w:r>
          <w:rPr>
            <w:rStyle w:val="Hyperlink"/>
            <w:rFonts w:asciiTheme="minorHAnsi" w:hAnsiTheme="minorHAnsi" w:cstheme="minorHAnsi"/>
            <w:sz w:val="20"/>
            <w:szCs w:val="20"/>
          </w:rPr>
          <w:t>Descarguelas</w:t>
        </w:r>
        <w:proofErr w:type="spellEnd"/>
        <w:r>
          <w:rPr>
            <w:rStyle w:val="Hyperlink"/>
            <w:rFonts w:asciiTheme="minorHAnsi" w:hAnsiTheme="minorHAnsi" w:cstheme="minorHAnsi"/>
            <w:sz w:val="20"/>
            <w:szCs w:val="20"/>
          </w:rPr>
          <w:t xml:space="preserve"> VA Form 10-7959c (PDF)</w:t>
        </w:r>
        <w:r>
          <w:rPr>
            <w:rStyle w:val="Hyperlink"/>
            <w:rFonts w:asciiTheme="minorHAnsi" w:hAnsiTheme="minorHAnsi" w:cstheme="minorHAnsi"/>
            <w:sz w:val="20"/>
            <w:szCs w:val="20"/>
          </w:rPr>
          <w:fldChar w:fldCharType="end"/>
        </w:r>
      </w:ins>
    </w:p>
    <w:p w14:paraId="5FD4AA9A" w14:textId="77777777" w:rsidR="00375AA3" w:rsidRPr="00565B03" w:rsidRDefault="00375AA3" w:rsidP="00671E9B">
      <w:pPr>
        <w:rPr>
          <w:rFonts w:asciiTheme="minorHAnsi" w:hAnsiTheme="minorHAnsi" w:cstheme="minorHAnsi"/>
          <w:b/>
          <w:bCs/>
          <w:color w:val="000000"/>
          <w:sz w:val="20"/>
          <w:szCs w:val="20"/>
        </w:rPr>
      </w:pPr>
    </w:p>
    <w:p w14:paraId="73570F20" w14:textId="03CB8CA2" w:rsidR="00CB6D4A" w:rsidRPr="00565B03" w:rsidRDefault="00CB6D4A" w:rsidP="00CB6D4A">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t xml:space="preserve">Helpful </w:t>
      </w:r>
      <w:r w:rsidR="006A0157">
        <w:rPr>
          <w:rFonts w:asciiTheme="minorHAnsi" w:hAnsiTheme="minorHAnsi" w:cstheme="minorHAnsi"/>
          <w:b/>
          <w:bCs/>
          <w:color w:val="000000"/>
        </w:rPr>
        <w:t xml:space="preserve">links related to VA Form </w:t>
      </w:r>
      <w:r w:rsidR="00322172">
        <w:rPr>
          <w:rFonts w:asciiTheme="minorHAnsi" w:hAnsiTheme="minorHAnsi" w:cstheme="minorHAnsi"/>
          <w:b/>
          <w:bCs/>
          <w:color w:val="000000"/>
        </w:rPr>
        <w:t>10-10d</w:t>
      </w:r>
    </w:p>
    <w:p w14:paraId="6DEC22F4" w14:textId="77777777" w:rsidR="00CB6D4A" w:rsidRPr="00565B03" w:rsidRDefault="00CB6D4A" w:rsidP="00CB6D4A">
      <w:pPr>
        <w:rPr>
          <w:rFonts w:asciiTheme="minorHAnsi" w:hAnsiTheme="minorHAnsi" w:cstheme="minorHAnsi"/>
          <w:sz w:val="10"/>
          <w:szCs w:val="10"/>
        </w:rPr>
      </w:pPr>
    </w:p>
    <w:p w14:paraId="1705CCE0" w14:textId="77777777" w:rsidR="00CB6D4A" w:rsidRPr="00565B03" w:rsidRDefault="00D35D65" w:rsidP="00CB6D4A">
      <w:pPr>
        <w:rPr>
          <w:rFonts w:asciiTheme="minorHAnsi" w:hAnsiTheme="minorHAnsi" w:cstheme="minorHAnsi"/>
          <w:color w:val="000000"/>
          <w:sz w:val="20"/>
          <w:szCs w:val="20"/>
        </w:rPr>
      </w:pPr>
      <w:hyperlink r:id="rId44" w:history="1">
        <w:r w:rsidR="00CB6D4A" w:rsidRPr="00565B03">
          <w:rPr>
            <w:rStyle w:val="Hyperlink"/>
            <w:rFonts w:asciiTheme="minorHAnsi" w:hAnsiTheme="minorHAnsi" w:cstheme="minorHAnsi"/>
            <w:sz w:val="20"/>
            <w:szCs w:val="20"/>
          </w:rPr>
          <w:t>CHAMPVA benefits</w:t>
        </w:r>
      </w:hyperlink>
    </w:p>
    <w:p w14:paraId="47B9D2AA" w14:textId="77777777" w:rsidR="00DC2701" w:rsidRDefault="00DC2701" w:rsidP="00DC2701">
      <w:pPr>
        <w:rPr>
          <w:ins w:id="214" w:author="Lee, Jennifer Y." w:date="2020-01-26T18:46:00Z"/>
          <w:rFonts w:asciiTheme="minorHAnsi" w:hAnsiTheme="minorHAnsi" w:cstheme="minorHAnsi"/>
          <w:color w:val="323A45"/>
          <w:sz w:val="20"/>
          <w:szCs w:val="20"/>
          <w:shd w:val="clear" w:color="auto" w:fill="FFFFFF"/>
        </w:rPr>
      </w:pPr>
      <w:ins w:id="215" w:author="Lee, Jennifer Y." w:date="2020-01-26T18:46:00Z">
        <w:r w:rsidRPr="00565B03">
          <w:rPr>
            <w:rFonts w:asciiTheme="minorHAnsi" w:hAnsiTheme="minorHAnsi" w:cstheme="minorHAnsi"/>
            <w:color w:val="000000"/>
            <w:sz w:val="20"/>
            <w:szCs w:val="20"/>
          </w:rPr>
          <w:t xml:space="preserve">Learn how eligible spouses and children of </w:t>
        </w:r>
        <w:r>
          <w:rPr>
            <w:rFonts w:asciiTheme="minorHAnsi" w:hAnsiTheme="minorHAnsi" w:cstheme="minorHAnsi"/>
            <w:color w:val="000000"/>
            <w:sz w:val="20"/>
            <w:szCs w:val="20"/>
          </w:rPr>
          <w:t>V</w:t>
        </w:r>
        <w:r w:rsidRPr="00565B03">
          <w:rPr>
            <w:rFonts w:asciiTheme="minorHAnsi" w:hAnsiTheme="minorHAnsi" w:cstheme="minorHAnsi"/>
            <w:color w:val="000000"/>
            <w:sz w:val="20"/>
            <w:szCs w:val="20"/>
          </w:rPr>
          <w:t xml:space="preserve">eterans can get health insurance through </w:t>
        </w:r>
        <w:r w:rsidRPr="00565B03">
          <w:rPr>
            <w:rFonts w:asciiTheme="minorHAnsi" w:hAnsiTheme="minorHAnsi" w:cstheme="minorHAnsi"/>
            <w:color w:val="323A45"/>
            <w:sz w:val="20"/>
            <w:szCs w:val="20"/>
            <w:shd w:val="clear" w:color="auto" w:fill="FFFFFF"/>
          </w:rPr>
          <w:t>CHAMPVA</w:t>
        </w:r>
        <w:r w:rsidRPr="00565B03">
          <w:rPr>
            <w:rFonts w:asciiTheme="minorHAnsi" w:hAnsiTheme="minorHAnsi" w:cstheme="minorHAnsi"/>
            <w:color w:val="000000"/>
            <w:sz w:val="20"/>
            <w:szCs w:val="20"/>
          </w:rPr>
          <w:t xml:space="preserve"> </w:t>
        </w:r>
        <w:r>
          <w:rPr>
            <w:rFonts w:asciiTheme="minorHAnsi" w:hAnsiTheme="minorHAnsi" w:cstheme="minorHAnsi"/>
            <w:color w:val="000000"/>
            <w:sz w:val="20"/>
            <w:szCs w:val="20"/>
          </w:rPr>
          <w:t>(</w:t>
        </w:r>
        <w:r w:rsidRPr="00565B03">
          <w:rPr>
            <w:rFonts w:asciiTheme="minorHAnsi" w:hAnsiTheme="minorHAnsi" w:cstheme="minorHAnsi"/>
            <w:color w:val="000000"/>
            <w:sz w:val="20"/>
            <w:szCs w:val="20"/>
          </w:rPr>
          <w:t xml:space="preserve">the </w:t>
        </w:r>
        <w:r w:rsidRPr="00565B03">
          <w:rPr>
            <w:rFonts w:asciiTheme="minorHAnsi" w:hAnsiTheme="minorHAnsi" w:cstheme="minorHAnsi"/>
            <w:color w:val="323A45"/>
            <w:sz w:val="20"/>
            <w:szCs w:val="20"/>
            <w:shd w:val="clear" w:color="auto" w:fill="FFFFFF"/>
          </w:rPr>
          <w:t>Civilian Health and Medical Program of the Department of Veterans Affairs</w:t>
        </w:r>
        <w:r>
          <w:rPr>
            <w:rFonts w:asciiTheme="minorHAnsi" w:hAnsiTheme="minorHAnsi" w:cstheme="minorHAnsi"/>
            <w:color w:val="323A45"/>
            <w:sz w:val="20"/>
            <w:szCs w:val="20"/>
            <w:shd w:val="clear" w:color="auto" w:fill="FFFFFF"/>
          </w:rPr>
          <w:t>)</w:t>
        </w:r>
        <w:r w:rsidRPr="00565B03">
          <w:rPr>
            <w:rFonts w:asciiTheme="minorHAnsi" w:hAnsiTheme="minorHAnsi" w:cstheme="minorHAnsi"/>
            <w:color w:val="323A45"/>
            <w:sz w:val="20"/>
            <w:szCs w:val="20"/>
            <w:shd w:val="clear" w:color="auto" w:fill="FFFFFF"/>
          </w:rPr>
          <w:t>.</w:t>
        </w:r>
      </w:ins>
    </w:p>
    <w:p w14:paraId="61F9C693" w14:textId="77777777" w:rsidR="00375AA3" w:rsidRPr="00565B03" w:rsidRDefault="00375AA3" w:rsidP="00375AA3">
      <w:pPr>
        <w:rPr>
          <w:rFonts w:asciiTheme="minorHAnsi" w:hAnsiTheme="minorHAnsi" w:cstheme="minorHAnsi"/>
          <w:color w:val="000000"/>
          <w:sz w:val="20"/>
          <w:szCs w:val="20"/>
        </w:rPr>
      </w:pPr>
    </w:p>
    <w:p w14:paraId="46D3BBD0" w14:textId="77777777" w:rsidR="00AD3387" w:rsidRPr="00AD3387" w:rsidRDefault="00D35D65" w:rsidP="00AD3387">
      <w:pPr>
        <w:rPr>
          <w:rFonts w:asciiTheme="minorHAnsi" w:hAnsiTheme="minorHAnsi" w:cstheme="minorHAnsi"/>
          <w:sz w:val="20"/>
          <w:szCs w:val="20"/>
        </w:rPr>
      </w:pPr>
      <w:hyperlink r:id="rId45" w:history="1">
        <w:r w:rsidR="00AD3387" w:rsidRPr="00AD3387">
          <w:rPr>
            <w:rStyle w:val="Hyperlink"/>
            <w:rFonts w:asciiTheme="minorHAnsi" w:hAnsiTheme="minorHAnsi" w:cstheme="minorHAnsi"/>
            <w:sz w:val="20"/>
            <w:szCs w:val="20"/>
          </w:rPr>
          <w:t>Family member benefits</w:t>
        </w:r>
      </w:hyperlink>
    </w:p>
    <w:p w14:paraId="43D8EABC" w14:textId="77777777" w:rsidR="00AD3387" w:rsidRPr="00AD3387" w:rsidRDefault="00AD3387" w:rsidP="00AD3387">
      <w:pPr>
        <w:rPr>
          <w:rFonts w:asciiTheme="minorHAnsi" w:hAnsiTheme="minorHAnsi" w:cstheme="minorHAnsi"/>
          <w:color w:val="323A45"/>
          <w:sz w:val="20"/>
          <w:szCs w:val="20"/>
        </w:rPr>
      </w:pPr>
      <w:r w:rsidRPr="00AD3387">
        <w:rPr>
          <w:rFonts w:asciiTheme="minorHAnsi" w:hAnsiTheme="minorHAnsi" w:cstheme="minorHAnsi"/>
          <w:color w:val="323A45"/>
          <w:sz w:val="20"/>
          <w:szCs w:val="20"/>
        </w:rPr>
        <w:t>Find out about VA benefits for spouses, dependents, survivors, and family caregivers</w:t>
      </w:r>
      <w:r>
        <w:rPr>
          <w:rFonts w:asciiTheme="minorHAnsi" w:hAnsiTheme="minorHAnsi" w:cstheme="minorHAnsi"/>
          <w:color w:val="323A45"/>
          <w:sz w:val="20"/>
          <w:szCs w:val="20"/>
        </w:rPr>
        <w:t>.</w:t>
      </w:r>
    </w:p>
    <w:p w14:paraId="63F54BC4" w14:textId="77777777" w:rsidR="00CB6D4A" w:rsidRPr="00565B03" w:rsidRDefault="00CB6D4A" w:rsidP="00375AA3">
      <w:pPr>
        <w:rPr>
          <w:rFonts w:asciiTheme="minorHAnsi" w:hAnsiTheme="minorHAnsi" w:cstheme="minorHAnsi"/>
          <w:color w:val="000000"/>
          <w:sz w:val="20"/>
          <w:szCs w:val="20"/>
        </w:rPr>
      </w:pPr>
    </w:p>
    <w:p w14:paraId="7A8A2A71" w14:textId="77777777" w:rsidR="002C0171" w:rsidRPr="00565B03" w:rsidRDefault="00D35D65" w:rsidP="00536004">
      <w:pPr>
        <w:rPr>
          <w:rFonts w:asciiTheme="minorHAnsi" w:hAnsiTheme="minorHAnsi" w:cstheme="minorHAnsi"/>
          <w:i/>
          <w:iCs/>
          <w:color w:val="A6A6A6" w:themeColor="background1" w:themeShade="A6"/>
          <w:sz w:val="20"/>
          <w:szCs w:val="20"/>
        </w:rPr>
      </w:pPr>
      <w:hyperlink w:anchor="_top" w:history="1">
        <w:r w:rsidR="00375AA3" w:rsidRPr="00565B03">
          <w:rPr>
            <w:rStyle w:val="Hyperlink"/>
            <w:rFonts w:asciiTheme="minorHAnsi" w:hAnsiTheme="minorHAnsi" w:cstheme="minorHAnsi"/>
            <w:i/>
            <w:iCs/>
            <w:color w:val="A6A6A6" w:themeColor="background1" w:themeShade="A6"/>
            <w:sz w:val="20"/>
            <w:szCs w:val="20"/>
          </w:rPr>
          <w:t>Back to Table of Contents</w:t>
        </w:r>
      </w:hyperlink>
      <w:r w:rsidR="00375AA3" w:rsidRPr="00565B03">
        <w:rPr>
          <w:rFonts w:asciiTheme="minorHAnsi" w:hAnsiTheme="minorHAnsi" w:cstheme="minorHAnsi"/>
          <w:i/>
          <w:iCs/>
          <w:color w:val="A6A6A6" w:themeColor="background1" w:themeShade="A6"/>
          <w:sz w:val="20"/>
          <w:szCs w:val="20"/>
        </w:rPr>
        <w:t xml:space="preserve"> &gt;</w:t>
      </w:r>
    </w:p>
    <w:p w14:paraId="751AA9D3" w14:textId="2D5D9782" w:rsidR="00536004" w:rsidRPr="00565B03" w:rsidRDefault="00536004" w:rsidP="00536004">
      <w:pPr>
        <w:rPr>
          <w:rFonts w:asciiTheme="minorHAnsi" w:hAnsiTheme="minorHAnsi" w:cstheme="minorHAnsi"/>
          <w:i/>
          <w:iCs/>
          <w:color w:val="A6A6A6" w:themeColor="background1" w:themeShade="A6"/>
          <w:sz w:val="20"/>
          <w:szCs w:val="20"/>
        </w:rPr>
      </w:pPr>
      <w:r w:rsidRPr="00565B03">
        <w:rPr>
          <w:rFonts w:asciiTheme="minorHAnsi" w:hAnsiTheme="minorHAnsi" w:cstheme="minorHAnsi"/>
          <w:sz w:val="20"/>
          <w:szCs w:val="20"/>
        </w:rPr>
        <w:br w:type="page"/>
      </w:r>
    </w:p>
    <w:p w14:paraId="14E5B675" w14:textId="77777777" w:rsidR="00B66584" w:rsidRPr="00565B03" w:rsidRDefault="00B66584" w:rsidP="00CB6D4A">
      <w:pPr>
        <w:pStyle w:val="Heading1"/>
        <w:rPr>
          <w:rFonts w:asciiTheme="minorHAnsi" w:hAnsiTheme="minorHAnsi" w:cstheme="minorHAnsi"/>
        </w:rPr>
      </w:pPr>
      <w:bookmarkStart w:id="216" w:name="_Toc28636641"/>
      <w:bookmarkStart w:id="217" w:name="_Toc28636949"/>
      <w:bookmarkStart w:id="218" w:name="_Toc28669776"/>
      <w:bookmarkStart w:id="219" w:name="_Toc29557286"/>
      <w:bookmarkStart w:id="220" w:name="_Toc29557592"/>
      <w:bookmarkStart w:id="221" w:name="_Toc29562123"/>
      <w:bookmarkStart w:id="222" w:name="_Toc29883338"/>
      <w:bookmarkStart w:id="223" w:name="_Toc29903120"/>
      <w:bookmarkStart w:id="224" w:name="_Toc24012533"/>
      <w:bookmarkStart w:id="225" w:name="_Toc24037497"/>
      <w:bookmarkStart w:id="226" w:name="_Toc24096169"/>
      <w:bookmarkStart w:id="227" w:name="_Toc24451981"/>
      <w:bookmarkStart w:id="228" w:name="_Toc24537790"/>
      <w:r w:rsidRPr="00565B03">
        <w:rPr>
          <w:rFonts w:asciiTheme="minorHAnsi" w:hAnsiTheme="minorHAnsi" w:cstheme="minorHAnsi"/>
        </w:rPr>
        <w:lastRenderedPageBreak/>
        <w:t>VA Form 21-22</w:t>
      </w:r>
      <w:bookmarkEnd w:id="216"/>
      <w:bookmarkEnd w:id="217"/>
      <w:bookmarkEnd w:id="218"/>
      <w:bookmarkEnd w:id="219"/>
      <w:bookmarkEnd w:id="220"/>
      <w:bookmarkEnd w:id="221"/>
      <w:bookmarkEnd w:id="222"/>
      <w:bookmarkEnd w:id="223"/>
    </w:p>
    <w:p w14:paraId="01F7A79C" w14:textId="77777777" w:rsidR="00B66584" w:rsidRPr="00565B03" w:rsidRDefault="00B66584" w:rsidP="00B66584">
      <w:pPr>
        <w:pStyle w:val="Heading2"/>
        <w:rPr>
          <w:rFonts w:asciiTheme="minorHAnsi" w:hAnsiTheme="minorHAnsi" w:cstheme="minorHAnsi"/>
          <w:b/>
          <w:bCs/>
          <w:color w:val="7E0004"/>
          <w:sz w:val="22"/>
          <w:szCs w:val="22"/>
        </w:rPr>
      </w:pPr>
    </w:p>
    <w:p w14:paraId="103DC748"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5A0B5538"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08FD131F" w14:textId="77777777" w:rsidTr="00CA741C">
        <w:trPr>
          <w:trHeight w:val="447"/>
        </w:trPr>
        <w:tc>
          <w:tcPr>
            <w:tcW w:w="3138" w:type="dxa"/>
            <w:shd w:val="clear" w:color="auto" w:fill="CCCCCC"/>
          </w:tcPr>
          <w:p w14:paraId="7FD1210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4EDFC84"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7B173074" w14:textId="77777777" w:rsidTr="00CA741C">
        <w:trPr>
          <w:trHeight w:val="429"/>
        </w:trPr>
        <w:tc>
          <w:tcPr>
            <w:tcW w:w="3138" w:type="dxa"/>
            <w:shd w:val="clear" w:color="auto" w:fill="CCCCCC"/>
          </w:tcPr>
          <w:p w14:paraId="6FD34475"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6F61F30" w14:textId="23C9771E" w:rsidR="00B66584" w:rsidRPr="00565B03" w:rsidRDefault="00D35D65" w:rsidP="00CA741C">
            <w:pPr>
              <w:rPr>
                <w:rFonts w:asciiTheme="minorHAnsi" w:hAnsiTheme="minorHAnsi" w:cstheme="minorHAnsi"/>
                <w:color w:val="000000"/>
              </w:rPr>
            </w:pPr>
            <w:hyperlink r:id="rId46" w:history="1">
              <w:r w:rsidR="00CB6D4A" w:rsidRPr="00565B03">
                <w:rPr>
                  <w:rStyle w:val="Hyperlink"/>
                  <w:rFonts w:asciiTheme="minorHAnsi" w:hAnsiTheme="minorHAnsi" w:cstheme="minorHAnsi"/>
                  <w:color w:val="000000"/>
                  <w:u w:val="none"/>
                </w:rPr>
                <w:t>www.va.gov/vaforms/form_detail.asp?formno=21-22</w:t>
              </w:r>
            </w:hyperlink>
          </w:p>
        </w:tc>
      </w:tr>
      <w:tr w:rsidR="00B66584" w:rsidRPr="00565B03" w14:paraId="2AA98A4A" w14:textId="77777777" w:rsidTr="00CA741C">
        <w:trPr>
          <w:trHeight w:val="429"/>
        </w:trPr>
        <w:tc>
          <w:tcPr>
            <w:tcW w:w="3138" w:type="dxa"/>
            <w:shd w:val="clear" w:color="auto" w:fill="CCCCCC"/>
          </w:tcPr>
          <w:p w14:paraId="43AABEF0"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86BCD24" w14:textId="77777777" w:rsidR="00B66584" w:rsidRPr="00565B03" w:rsidRDefault="00B66584" w:rsidP="00CA741C">
            <w:pPr>
              <w:rPr>
                <w:rFonts w:asciiTheme="minorHAnsi" w:hAnsiTheme="minorHAnsi" w:cstheme="minorHAnsi"/>
              </w:rPr>
            </w:pPr>
          </w:p>
        </w:tc>
      </w:tr>
      <w:tr w:rsidR="00B66584" w:rsidRPr="00565B03" w14:paraId="05539FB6" w14:textId="77777777" w:rsidTr="00CA741C">
        <w:trPr>
          <w:trHeight w:val="429"/>
        </w:trPr>
        <w:tc>
          <w:tcPr>
            <w:tcW w:w="3138" w:type="dxa"/>
            <w:shd w:val="clear" w:color="auto" w:fill="CCCCCC"/>
          </w:tcPr>
          <w:p w14:paraId="452AF2C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BB18BF9"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7422AAD5" w14:textId="77777777" w:rsidR="00B66584" w:rsidRPr="006B6A90" w:rsidRDefault="00B66584" w:rsidP="006B6A90">
      <w:pPr>
        <w:rPr>
          <w:rFonts w:asciiTheme="minorHAnsi" w:hAnsiTheme="minorHAnsi" w:cstheme="minorHAnsi"/>
        </w:rPr>
      </w:pPr>
    </w:p>
    <w:p w14:paraId="7100A38A" w14:textId="77777777" w:rsidR="00B66584" w:rsidRPr="006B6A90" w:rsidRDefault="00B66584" w:rsidP="006B6A90">
      <w:pPr>
        <w:rPr>
          <w:rFonts w:asciiTheme="minorHAnsi" w:hAnsiTheme="minorHAnsi" w:cstheme="minorHAnsi"/>
          <w:b/>
          <w:bCs/>
          <w:color w:val="C00000"/>
        </w:rPr>
      </w:pPr>
      <w:r w:rsidRPr="006B6A90">
        <w:rPr>
          <w:rFonts w:asciiTheme="minorHAnsi" w:hAnsiTheme="minorHAnsi" w:cstheme="minorHAnsi"/>
          <w:b/>
          <w:bCs/>
          <w:color w:val="C00000"/>
        </w:rPr>
        <w:t>Page properties</w:t>
      </w:r>
    </w:p>
    <w:p w14:paraId="408ED035" w14:textId="77777777" w:rsidR="00B66584" w:rsidRPr="006B6A90" w:rsidRDefault="00B66584" w:rsidP="006B6A90">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6F22360D" w14:textId="77777777" w:rsidTr="00CA741C">
        <w:trPr>
          <w:trHeight w:val="427"/>
        </w:trPr>
        <w:tc>
          <w:tcPr>
            <w:tcW w:w="3145" w:type="dxa"/>
            <w:shd w:val="clear" w:color="auto" w:fill="CCCCCC"/>
          </w:tcPr>
          <w:p w14:paraId="41D64A76"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63AF6FE" w14:textId="3968390F" w:rsidR="00B66584" w:rsidRPr="00CC5D30"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CB6D4A" w:rsidRPr="00565B03">
              <w:rPr>
                <w:rFonts w:asciiTheme="minorHAnsi" w:hAnsiTheme="minorHAnsi" w:cstheme="minorHAnsi"/>
                <w:b/>
                <w:bCs/>
                <w:sz w:val="28"/>
                <w:szCs w:val="28"/>
              </w:rPr>
              <w:t>22</w:t>
            </w:r>
          </w:p>
        </w:tc>
      </w:tr>
      <w:tr w:rsidR="00B66584" w:rsidRPr="00565B03" w14:paraId="7B41AB2B" w14:textId="77777777" w:rsidTr="00CA741C">
        <w:trPr>
          <w:trHeight w:val="427"/>
        </w:trPr>
        <w:tc>
          <w:tcPr>
            <w:tcW w:w="3145" w:type="dxa"/>
            <w:shd w:val="clear" w:color="auto" w:fill="CCCCCC"/>
          </w:tcPr>
          <w:p w14:paraId="0E809161"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555E511" w14:textId="2A0ACC57"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CB6D4A" w:rsidRPr="00565B03">
              <w:rPr>
                <w:rFonts w:asciiTheme="minorHAnsi" w:hAnsiTheme="minorHAnsi" w:cstheme="minorHAnsi"/>
                <w:color w:val="24292E"/>
              </w:rPr>
              <w:t>22</w:t>
            </w:r>
            <w:r w:rsidRPr="00565B03">
              <w:rPr>
                <w:rFonts w:asciiTheme="minorHAnsi" w:hAnsiTheme="minorHAnsi" w:cstheme="minorHAnsi"/>
                <w:color w:val="24292E"/>
              </w:rPr>
              <w:t xml:space="preserve"> | Veterans Affairs</w:t>
            </w:r>
          </w:p>
        </w:tc>
      </w:tr>
      <w:tr w:rsidR="00B66584" w:rsidRPr="00565B03" w14:paraId="1BEF7518" w14:textId="77777777" w:rsidTr="00CA741C">
        <w:trPr>
          <w:trHeight w:val="623"/>
        </w:trPr>
        <w:tc>
          <w:tcPr>
            <w:tcW w:w="3145" w:type="dxa"/>
            <w:shd w:val="clear" w:color="auto" w:fill="CCCCCC"/>
          </w:tcPr>
          <w:p w14:paraId="2150835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8CB57AE" w14:textId="4DF638F7" w:rsidR="00B66584" w:rsidRPr="00565B03" w:rsidRDefault="00B66584" w:rsidP="00CB6D4A">
            <w:pPr>
              <w:rPr>
                <w:rFonts w:asciiTheme="minorHAnsi" w:hAnsiTheme="minorHAnsi" w:cstheme="minorHAnsi"/>
                <w:sz w:val="20"/>
                <w:szCs w:val="20"/>
              </w:rPr>
            </w:pPr>
            <w:r w:rsidRPr="00565B03">
              <w:rPr>
                <w:rFonts w:asciiTheme="minorHAnsi" w:hAnsiTheme="minorHAnsi" w:cstheme="minorHAnsi"/>
                <w:color w:val="24292E"/>
                <w:sz w:val="20"/>
                <w:szCs w:val="20"/>
              </w:rPr>
              <w:t>Get VA Form 21-</w:t>
            </w:r>
            <w:r w:rsidR="00CB6D4A" w:rsidRPr="00565B03">
              <w:rPr>
                <w:rFonts w:asciiTheme="minorHAnsi" w:hAnsiTheme="minorHAnsi" w:cstheme="minorHAnsi"/>
                <w:color w:val="24292E"/>
                <w:sz w:val="20"/>
                <w:szCs w:val="20"/>
              </w:rPr>
              <w:t>22</w:t>
            </w:r>
            <w:r w:rsidRPr="00565B03">
              <w:rPr>
                <w:rFonts w:asciiTheme="minorHAnsi" w:hAnsiTheme="minorHAnsi" w:cstheme="minorHAnsi"/>
                <w:color w:val="24292E"/>
                <w:sz w:val="20"/>
                <w:szCs w:val="20"/>
              </w:rPr>
              <w:t xml:space="preserve">, </w:t>
            </w:r>
            <w:r w:rsidR="00CB6D4A" w:rsidRPr="00565B03">
              <w:rPr>
                <w:rFonts w:asciiTheme="minorHAnsi" w:hAnsiTheme="minorHAnsi" w:cstheme="minorHAnsi"/>
                <w:color w:val="000000"/>
                <w:sz w:val="20"/>
                <w:szCs w:val="20"/>
              </w:rPr>
              <w:t xml:space="preserve">Appointment of Veterans Service Organization as Claimant's Representative. Use this </w:t>
            </w:r>
            <w:r w:rsidR="00A77056">
              <w:rPr>
                <w:rFonts w:asciiTheme="minorHAnsi" w:hAnsiTheme="minorHAnsi" w:cstheme="minorHAnsi"/>
                <w:color w:val="000000"/>
                <w:sz w:val="20"/>
                <w:szCs w:val="20"/>
              </w:rPr>
              <w:t xml:space="preserve">VA </w:t>
            </w:r>
            <w:r w:rsidR="00CB6D4A" w:rsidRPr="00565B03">
              <w:rPr>
                <w:rFonts w:asciiTheme="minorHAnsi" w:hAnsiTheme="minorHAnsi" w:cstheme="minorHAnsi"/>
                <w:color w:val="000000"/>
                <w:sz w:val="20"/>
                <w:szCs w:val="20"/>
              </w:rPr>
              <w:t>form i</w:t>
            </w:r>
            <w:r w:rsidR="00CB6D4A" w:rsidRPr="00565B03">
              <w:rPr>
                <w:rFonts w:asciiTheme="minorHAnsi" w:hAnsiTheme="minorHAnsi" w:cstheme="minorHAnsi"/>
                <w:color w:val="222222"/>
                <w:sz w:val="20"/>
                <w:szCs w:val="20"/>
                <w:shd w:val="clear" w:color="auto" w:fill="FFFFFF"/>
              </w:rPr>
              <w:t xml:space="preserve">f you want to have a Veterans Service Organization (VSO) </w:t>
            </w:r>
            <w:r w:rsidR="008413E6">
              <w:rPr>
                <w:rFonts w:asciiTheme="minorHAnsi" w:hAnsiTheme="minorHAnsi" w:cstheme="minorHAnsi"/>
                <w:color w:val="222222"/>
                <w:sz w:val="20"/>
                <w:szCs w:val="20"/>
                <w:shd w:val="clear" w:color="auto" w:fill="FFFFFF"/>
              </w:rPr>
              <w:t xml:space="preserve">act as your VA representative and </w:t>
            </w:r>
            <w:r w:rsidR="00CB6D4A" w:rsidRPr="00565B03">
              <w:rPr>
                <w:rFonts w:asciiTheme="minorHAnsi" w:hAnsiTheme="minorHAnsi" w:cstheme="minorHAnsi"/>
                <w:color w:val="222222"/>
                <w:sz w:val="20"/>
                <w:szCs w:val="20"/>
                <w:shd w:val="clear" w:color="auto" w:fill="FFFFFF"/>
              </w:rPr>
              <w:t>help you with a claim or Veterans benefits.</w:t>
            </w:r>
          </w:p>
        </w:tc>
      </w:tr>
      <w:tr w:rsidR="00B66584" w:rsidRPr="00565B03" w14:paraId="0070C88F" w14:textId="77777777" w:rsidTr="00CA741C">
        <w:trPr>
          <w:trHeight w:val="623"/>
        </w:trPr>
        <w:tc>
          <w:tcPr>
            <w:tcW w:w="3145" w:type="dxa"/>
            <w:shd w:val="clear" w:color="auto" w:fill="CCCCCC"/>
          </w:tcPr>
          <w:p w14:paraId="4C6BED1D" w14:textId="54A90667"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37451BE" w14:textId="15F79B14" w:rsidR="00575A08" w:rsidRPr="00565B03" w:rsidRDefault="00575A08" w:rsidP="00575A08">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21-22, 21 22, 2122, va representative</w:t>
            </w:r>
          </w:p>
        </w:tc>
      </w:tr>
    </w:tbl>
    <w:p w14:paraId="01CAC3F6" w14:textId="77777777" w:rsidR="00B66584" w:rsidRPr="00565B03" w:rsidRDefault="00B66584" w:rsidP="00B66584">
      <w:pPr>
        <w:rPr>
          <w:rFonts w:asciiTheme="minorHAnsi" w:hAnsiTheme="minorHAnsi" w:cstheme="minorHAnsi"/>
        </w:rPr>
      </w:pPr>
    </w:p>
    <w:p w14:paraId="5ACC55B6"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3F0C0B20" w14:textId="77777777" w:rsidR="006F6818" w:rsidRDefault="006F6818" w:rsidP="006F6818">
      <w:pPr>
        <w:rPr>
          <w:rFonts w:asciiTheme="minorHAnsi" w:hAnsiTheme="minorHAnsi" w:cstheme="minorHAnsi"/>
          <w:sz w:val="28"/>
          <w:szCs w:val="28"/>
        </w:rPr>
      </w:pPr>
      <w:bookmarkStart w:id="229" w:name="_Toc25152865"/>
      <w:bookmarkStart w:id="230" w:name="_Toc25652851"/>
      <w:bookmarkStart w:id="231" w:name="_Toc25652906"/>
      <w:bookmarkStart w:id="232" w:name="_Toc28636642"/>
    </w:p>
    <w:p w14:paraId="1AF20B47" w14:textId="3018B608" w:rsidR="00536004" w:rsidRPr="006F6818" w:rsidRDefault="00575A08" w:rsidP="006F6818">
      <w:pPr>
        <w:rPr>
          <w:rFonts w:asciiTheme="minorHAnsi" w:hAnsiTheme="minorHAnsi" w:cstheme="minorHAnsi"/>
          <w:sz w:val="28"/>
          <w:szCs w:val="28"/>
        </w:rPr>
      </w:pPr>
      <w:r w:rsidRPr="006F6818">
        <w:rPr>
          <w:rFonts w:asciiTheme="minorHAnsi" w:hAnsiTheme="minorHAnsi" w:cstheme="minorHAnsi"/>
          <w:sz w:val="28"/>
          <w:szCs w:val="28"/>
        </w:rPr>
        <w:t>H1:</w:t>
      </w:r>
      <w:r w:rsidRPr="006F6818">
        <w:rPr>
          <w:rFonts w:asciiTheme="minorHAnsi" w:hAnsiTheme="minorHAnsi" w:cstheme="minorHAnsi"/>
          <w:sz w:val="28"/>
          <w:szCs w:val="28"/>
        </w:rPr>
        <w:tab/>
      </w:r>
      <w:r w:rsidR="00536004" w:rsidRPr="006F6818">
        <w:rPr>
          <w:rFonts w:asciiTheme="minorHAnsi" w:hAnsiTheme="minorHAnsi" w:cstheme="minorHAnsi"/>
          <w:b/>
          <w:bCs/>
          <w:sz w:val="28"/>
          <w:szCs w:val="28"/>
        </w:rPr>
        <w:t>VA Form 21-22</w:t>
      </w:r>
      <w:bookmarkEnd w:id="224"/>
      <w:bookmarkEnd w:id="225"/>
      <w:bookmarkEnd w:id="226"/>
      <w:bookmarkEnd w:id="227"/>
      <w:bookmarkEnd w:id="228"/>
      <w:bookmarkEnd w:id="229"/>
      <w:bookmarkEnd w:id="230"/>
      <w:bookmarkEnd w:id="231"/>
      <w:bookmarkEnd w:id="232"/>
    </w:p>
    <w:p w14:paraId="364E33AD" w14:textId="649C5930" w:rsidR="002C0171" w:rsidRPr="00565B03" w:rsidRDefault="00575A08" w:rsidP="002C0171">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2C0171" w:rsidRPr="00565B03">
        <w:rPr>
          <w:rFonts w:asciiTheme="minorHAnsi" w:hAnsiTheme="minorHAnsi" w:cstheme="minorHAnsi"/>
          <w:b/>
          <w:bCs/>
          <w:color w:val="000000"/>
        </w:rPr>
        <w:t>Appointment of Veterans Service Organization as Claimant's Representative</w:t>
      </w:r>
    </w:p>
    <w:p w14:paraId="52A76481" w14:textId="77777777" w:rsidR="00536004" w:rsidRPr="00565B03" w:rsidRDefault="00536004" w:rsidP="00C035C1">
      <w:pPr>
        <w:rPr>
          <w:rFonts w:asciiTheme="minorHAnsi" w:hAnsiTheme="minorHAnsi" w:cstheme="minorHAnsi"/>
          <w:sz w:val="20"/>
          <w:szCs w:val="20"/>
        </w:rPr>
      </w:pPr>
    </w:p>
    <w:p w14:paraId="1B5EBEBD" w14:textId="63F4C66C" w:rsidR="002C0171" w:rsidRPr="00565B03" w:rsidRDefault="002C0171" w:rsidP="002C0171">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862D15">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 disability, education</w:t>
      </w:r>
      <w:r w:rsidR="00C716EE">
        <w:rPr>
          <w:rFonts w:asciiTheme="minorHAnsi" w:hAnsiTheme="minorHAnsi" w:cstheme="minorHAnsi"/>
          <w:color w:val="000000"/>
          <w:sz w:val="20"/>
          <w:szCs w:val="20"/>
        </w:rPr>
        <w:t xml:space="preserve"> and training</w:t>
      </w:r>
      <w:r w:rsidR="00CC7C4E">
        <w:rPr>
          <w:rFonts w:asciiTheme="minorHAnsi" w:hAnsiTheme="minorHAnsi" w:cstheme="minorHAnsi"/>
          <w:color w:val="000000"/>
          <w:sz w:val="20"/>
          <w:szCs w:val="20"/>
        </w:rPr>
        <w:t xml:space="preserve">, </w:t>
      </w:r>
      <w:r w:rsidRPr="00565B03">
        <w:rPr>
          <w:rFonts w:asciiTheme="minorHAnsi" w:hAnsiTheme="minorHAnsi" w:cstheme="minorHAnsi"/>
          <w:color w:val="000000"/>
          <w:sz w:val="20"/>
          <w:szCs w:val="20"/>
        </w:rPr>
        <w:t>burials and memorials, careers and employment, housing assistance</w:t>
      </w:r>
      <w:r w:rsidRPr="00093C8F">
        <w:rPr>
          <w:rFonts w:asciiTheme="minorHAnsi" w:hAnsiTheme="minorHAnsi" w:cstheme="minorHAnsi"/>
          <w:color w:val="000000"/>
          <w:sz w:val="20"/>
          <w:szCs w:val="20"/>
        </w:rPr>
        <w:t xml:space="preserve">, </w:t>
      </w:r>
      <w:r w:rsidR="00D32C5D" w:rsidRPr="00093C8F">
        <w:rPr>
          <w:rFonts w:asciiTheme="minorHAnsi" w:hAnsiTheme="minorHAnsi" w:cstheme="minorHAnsi"/>
          <w:color w:val="000000"/>
          <w:sz w:val="20"/>
          <w:szCs w:val="20"/>
        </w:rPr>
        <w:t>pension,</w:t>
      </w:r>
      <w:r w:rsidRPr="00565B03">
        <w:rPr>
          <w:rFonts w:asciiTheme="minorHAnsi" w:hAnsiTheme="minorHAnsi" w:cstheme="minorHAnsi"/>
          <w:color w:val="000000"/>
          <w:sz w:val="20"/>
          <w:szCs w:val="20"/>
        </w:rPr>
        <w:t xml:space="preserve"> life insurance</w:t>
      </w:r>
      <w:r w:rsidR="00CC7C4E">
        <w:rPr>
          <w:rFonts w:asciiTheme="minorHAnsi" w:hAnsiTheme="minorHAnsi" w:cstheme="minorHAnsi"/>
          <w:color w:val="000000"/>
          <w:sz w:val="20"/>
          <w:szCs w:val="20"/>
        </w:rPr>
        <w:t xml:space="preserve">, and </w:t>
      </w:r>
      <w:r w:rsidR="00CC7C4E" w:rsidRPr="00565B03">
        <w:rPr>
          <w:rFonts w:asciiTheme="minorHAnsi" w:hAnsiTheme="minorHAnsi" w:cstheme="minorHAnsi"/>
          <w:color w:val="000000"/>
          <w:sz w:val="20"/>
          <w:szCs w:val="20"/>
        </w:rPr>
        <w:t>family member</w:t>
      </w:r>
      <w:r w:rsidR="00CC7C4E">
        <w:rPr>
          <w:rFonts w:asciiTheme="minorHAnsi" w:hAnsiTheme="minorHAnsi" w:cstheme="minorHAnsi"/>
          <w:color w:val="000000"/>
          <w:sz w:val="20"/>
          <w:szCs w:val="20"/>
        </w:rPr>
        <w:t xml:space="preserve"> benefits</w:t>
      </w:r>
      <w:r w:rsidR="00862D15">
        <w:rPr>
          <w:rFonts w:asciiTheme="minorHAnsi" w:hAnsiTheme="minorHAnsi" w:cstheme="minorHAnsi"/>
          <w:color w:val="000000"/>
          <w:sz w:val="20"/>
          <w:szCs w:val="20"/>
        </w:rPr>
        <w:t>&gt;</w:t>
      </w:r>
    </w:p>
    <w:p w14:paraId="1CC816B4" w14:textId="77777777" w:rsidR="002C0171" w:rsidRPr="00565B03" w:rsidRDefault="002C0171" w:rsidP="002C0171">
      <w:pPr>
        <w:rPr>
          <w:rFonts w:asciiTheme="minorHAnsi" w:hAnsiTheme="minorHAnsi" w:cstheme="minorHAnsi"/>
          <w:color w:val="000000"/>
          <w:sz w:val="20"/>
          <w:szCs w:val="20"/>
        </w:rPr>
      </w:pPr>
    </w:p>
    <w:p w14:paraId="431BBA27" w14:textId="77777777" w:rsidR="002C0171" w:rsidRPr="00565B03" w:rsidRDefault="002C0171" w:rsidP="002C0171">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05F68770" w14:textId="0DF09C5C" w:rsidR="002C0171" w:rsidRPr="00565B03" w:rsidRDefault="0010060C" w:rsidP="002C0171">
      <w:pPr>
        <w:rPr>
          <w:rFonts w:asciiTheme="minorHAnsi" w:hAnsiTheme="minorHAnsi" w:cstheme="minorHAnsi"/>
          <w:sz w:val="20"/>
          <w:szCs w:val="20"/>
        </w:rPr>
      </w:pPr>
      <w:ins w:id="233" w:author="Lee, Jennifer Y." w:date="2020-01-26T18:48:00Z">
        <w:r>
          <w:rPr>
            <w:rFonts w:asciiTheme="minorHAnsi" w:hAnsiTheme="minorHAnsi" w:cstheme="minorHAnsi"/>
            <w:color w:val="222222"/>
            <w:sz w:val="20"/>
            <w:szCs w:val="20"/>
            <w:shd w:val="clear" w:color="auto" w:fill="FFFFFF"/>
          </w:rPr>
          <w:t>Use this form when</w:t>
        </w:r>
      </w:ins>
      <w:del w:id="234" w:author="Lee, Jennifer Y." w:date="2020-01-26T18:48:00Z">
        <w:r w:rsidR="00C011E7" w:rsidRPr="00565B03" w:rsidDel="0010060C">
          <w:rPr>
            <w:rFonts w:asciiTheme="minorHAnsi" w:hAnsiTheme="minorHAnsi" w:cstheme="minorHAnsi"/>
            <w:color w:val="222222"/>
            <w:sz w:val="20"/>
            <w:szCs w:val="20"/>
            <w:shd w:val="clear" w:color="auto" w:fill="FFFFFF"/>
          </w:rPr>
          <w:delText>If</w:delText>
        </w:r>
      </w:del>
      <w:r w:rsidR="00C011E7" w:rsidRPr="00565B03">
        <w:rPr>
          <w:rFonts w:asciiTheme="minorHAnsi" w:hAnsiTheme="minorHAnsi" w:cstheme="minorHAnsi"/>
          <w:color w:val="222222"/>
          <w:sz w:val="20"/>
          <w:szCs w:val="20"/>
          <w:shd w:val="clear" w:color="auto" w:fill="FFFFFF"/>
        </w:rPr>
        <w:t xml:space="preserve"> you</w:t>
      </w:r>
      <w:r w:rsidR="002C0171" w:rsidRPr="00565B03">
        <w:rPr>
          <w:rFonts w:asciiTheme="minorHAnsi" w:hAnsiTheme="minorHAnsi" w:cstheme="minorHAnsi"/>
          <w:color w:val="222222"/>
          <w:sz w:val="20"/>
          <w:szCs w:val="20"/>
          <w:shd w:val="clear" w:color="auto" w:fill="FFFFFF"/>
        </w:rPr>
        <w:t xml:space="preserve"> w</w:t>
      </w:r>
      <w:r w:rsidR="00C011E7" w:rsidRPr="00565B03">
        <w:rPr>
          <w:rFonts w:asciiTheme="minorHAnsi" w:hAnsiTheme="minorHAnsi" w:cstheme="minorHAnsi"/>
          <w:color w:val="222222"/>
          <w:sz w:val="20"/>
          <w:szCs w:val="20"/>
          <w:shd w:val="clear" w:color="auto" w:fill="FFFFFF"/>
        </w:rPr>
        <w:t>ant to have a Veterans Service Organization (VSO) help</w:t>
      </w:r>
      <w:r w:rsidR="002C0171" w:rsidRPr="00565B03">
        <w:rPr>
          <w:rFonts w:asciiTheme="minorHAnsi" w:hAnsiTheme="minorHAnsi" w:cstheme="minorHAnsi"/>
          <w:color w:val="222222"/>
          <w:sz w:val="20"/>
          <w:szCs w:val="20"/>
          <w:shd w:val="clear" w:color="auto" w:fill="FFFFFF"/>
        </w:rPr>
        <w:t xml:space="preserve"> </w:t>
      </w:r>
      <w:r w:rsidR="00C011E7" w:rsidRPr="00565B03">
        <w:rPr>
          <w:rFonts w:asciiTheme="minorHAnsi" w:hAnsiTheme="minorHAnsi" w:cstheme="minorHAnsi"/>
          <w:color w:val="222222"/>
          <w:sz w:val="20"/>
          <w:szCs w:val="20"/>
          <w:shd w:val="clear" w:color="auto" w:fill="FFFFFF"/>
        </w:rPr>
        <w:t>you</w:t>
      </w:r>
      <w:r w:rsidR="002C0171" w:rsidRPr="00565B03">
        <w:rPr>
          <w:rFonts w:asciiTheme="minorHAnsi" w:hAnsiTheme="minorHAnsi" w:cstheme="minorHAnsi"/>
          <w:color w:val="222222"/>
          <w:sz w:val="20"/>
          <w:szCs w:val="20"/>
          <w:shd w:val="clear" w:color="auto" w:fill="FFFFFF"/>
        </w:rPr>
        <w:t xml:space="preserve"> with a claim or </w:t>
      </w:r>
      <w:r w:rsidR="00D04C6D" w:rsidRPr="00565B03">
        <w:rPr>
          <w:rFonts w:asciiTheme="minorHAnsi" w:hAnsiTheme="minorHAnsi" w:cstheme="minorHAnsi"/>
          <w:color w:val="222222"/>
          <w:sz w:val="20"/>
          <w:szCs w:val="20"/>
          <w:shd w:val="clear" w:color="auto" w:fill="FFFFFF"/>
        </w:rPr>
        <w:t>V</w:t>
      </w:r>
      <w:r w:rsidR="002C0171" w:rsidRPr="00565B03">
        <w:rPr>
          <w:rFonts w:asciiTheme="minorHAnsi" w:hAnsiTheme="minorHAnsi" w:cstheme="minorHAnsi"/>
          <w:color w:val="222222"/>
          <w:sz w:val="20"/>
          <w:szCs w:val="20"/>
          <w:shd w:val="clear" w:color="auto" w:fill="FFFFFF"/>
        </w:rPr>
        <w:t>eterans</w:t>
      </w:r>
      <w:ins w:id="235" w:author="Lee, Jennifer Y." w:date="2020-01-26T18:48:00Z">
        <w:r>
          <w:rPr>
            <w:rFonts w:asciiTheme="minorHAnsi" w:hAnsiTheme="minorHAnsi" w:cstheme="minorHAnsi"/>
            <w:color w:val="222222"/>
            <w:sz w:val="20"/>
            <w:szCs w:val="20"/>
            <w:shd w:val="clear" w:color="auto" w:fill="FFFFFF"/>
          </w:rPr>
          <w:t xml:space="preserve"> </w:t>
        </w:r>
      </w:ins>
      <w:del w:id="236" w:author="Lee, Jennifer Y." w:date="2020-01-26T18:48:00Z">
        <w:r w:rsidR="002C0171" w:rsidRPr="00565B03" w:rsidDel="0010060C">
          <w:rPr>
            <w:rFonts w:asciiTheme="minorHAnsi" w:hAnsiTheme="minorHAnsi" w:cstheme="minorHAnsi"/>
            <w:color w:val="222222"/>
            <w:sz w:val="20"/>
            <w:szCs w:val="20"/>
            <w:shd w:val="clear" w:color="auto" w:fill="FFFFFF"/>
          </w:rPr>
          <w:delText xml:space="preserve"> </w:delText>
        </w:r>
      </w:del>
      <w:r w:rsidR="002C0171" w:rsidRPr="00565B03">
        <w:rPr>
          <w:rFonts w:asciiTheme="minorHAnsi" w:hAnsiTheme="minorHAnsi" w:cstheme="minorHAnsi"/>
          <w:color w:val="222222"/>
          <w:sz w:val="20"/>
          <w:szCs w:val="20"/>
          <w:shd w:val="clear" w:color="auto" w:fill="FFFFFF"/>
        </w:rPr>
        <w:t>benefit</w:t>
      </w:r>
      <w:r w:rsidR="00C011E7" w:rsidRPr="00565B03">
        <w:rPr>
          <w:rFonts w:asciiTheme="minorHAnsi" w:hAnsiTheme="minorHAnsi" w:cstheme="minorHAnsi"/>
          <w:color w:val="222222"/>
          <w:sz w:val="20"/>
          <w:szCs w:val="20"/>
          <w:shd w:val="clear" w:color="auto" w:fill="FFFFFF"/>
        </w:rPr>
        <w:t>s</w:t>
      </w:r>
      <w:del w:id="237" w:author="Lee, Jennifer Y." w:date="2020-01-26T18:48:00Z">
        <w:r w:rsidR="00C011E7" w:rsidRPr="00565B03" w:rsidDel="0010060C">
          <w:rPr>
            <w:rFonts w:asciiTheme="minorHAnsi" w:hAnsiTheme="minorHAnsi" w:cstheme="minorHAnsi"/>
            <w:color w:val="222222"/>
            <w:sz w:val="20"/>
            <w:szCs w:val="20"/>
            <w:shd w:val="clear" w:color="auto" w:fill="FFFFFF"/>
          </w:rPr>
          <w:delText xml:space="preserve">, complete and submit this </w:delText>
        </w:r>
        <w:r w:rsidR="007F0099" w:rsidDel="0010060C">
          <w:rPr>
            <w:rFonts w:asciiTheme="minorHAnsi" w:hAnsiTheme="minorHAnsi" w:cstheme="minorHAnsi"/>
            <w:color w:val="222222"/>
            <w:sz w:val="20"/>
            <w:szCs w:val="20"/>
            <w:shd w:val="clear" w:color="auto" w:fill="FFFFFF"/>
          </w:rPr>
          <w:delText xml:space="preserve">VA </w:delText>
        </w:r>
        <w:r w:rsidR="00C011E7" w:rsidRPr="00565B03" w:rsidDel="0010060C">
          <w:rPr>
            <w:rFonts w:asciiTheme="minorHAnsi" w:hAnsiTheme="minorHAnsi" w:cstheme="minorHAnsi"/>
            <w:color w:val="222222"/>
            <w:sz w:val="20"/>
            <w:szCs w:val="20"/>
            <w:shd w:val="clear" w:color="auto" w:fill="FFFFFF"/>
          </w:rPr>
          <w:delText>form</w:delText>
        </w:r>
      </w:del>
      <w:r w:rsidR="00C011E7" w:rsidRPr="00565B03">
        <w:rPr>
          <w:rFonts w:asciiTheme="minorHAnsi" w:hAnsiTheme="minorHAnsi" w:cstheme="minorHAnsi"/>
          <w:color w:val="222222"/>
          <w:sz w:val="20"/>
          <w:szCs w:val="20"/>
          <w:shd w:val="clear" w:color="auto" w:fill="FFFFFF"/>
        </w:rPr>
        <w:t>.</w:t>
      </w:r>
    </w:p>
    <w:p w14:paraId="2571FCE0" w14:textId="2CFFCADE" w:rsidR="002C0171" w:rsidRPr="00565B03" w:rsidRDefault="00D35D65" w:rsidP="002C0171">
      <w:pPr>
        <w:rPr>
          <w:rFonts w:asciiTheme="minorHAnsi" w:hAnsiTheme="minorHAnsi" w:cstheme="minorHAnsi"/>
          <w:sz w:val="20"/>
          <w:szCs w:val="20"/>
        </w:rPr>
      </w:pPr>
      <w:hyperlink r:id="rId47" w:history="1">
        <w:r w:rsidR="002C0171"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2C0171"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21-22</w:t>
        </w:r>
        <w:r w:rsidR="002C0171"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2C0171" w:rsidRPr="00565B03">
          <w:rPr>
            <w:rStyle w:val="Hyperlink"/>
            <w:rFonts w:asciiTheme="minorHAnsi" w:hAnsiTheme="minorHAnsi" w:cstheme="minorHAnsi"/>
            <w:sz w:val="20"/>
            <w:szCs w:val="20"/>
          </w:rPr>
          <w:t>)</w:t>
        </w:r>
      </w:hyperlink>
    </w:p>
    <w:p w14:paraId="20FEEB4D" w14:textId="77777777" w:rsidR="002C0171" w:rsidRPr="00565B03" w:rsidRDefault="002C0171" w:rsidP="002C0171">
      <w:pPr>
        <w:rPr>
          <w:rFonts w:asciiTheme="minorHAnsi" w:hAnsiTheme="minorHAnsi" w:cstheme="minorHAnsi"/>
          <w:color w:val="323A45"/>
          <w:sz w:val="20"/>
          <w:szCs w:val="20"/>
          <w:shd w:val="clear" w:color="auto" w:fill="FFFFFF"/>
        </w:rPr>
      </w:pPr>
    </w:p>
    <w:p w14:paraId="6E95BF36" w14:textId="77777777" w:rsidR="002C0171" w:rsidRPr="00565B03" w:rsidRDefault="002C0171" w:rsidP="002C0171">
      <w:pPr>
        <w:rPr>
          <w:rFonts w:asciiTheme="minorHAnsi" w:hAnsiTheme="minorHAnsi" w:cstheme="minorHAnsi"/>
          <w:color w:val="323A45"/>
          <w:sz w:val="20"/>
          <w:szCs w:val="20"/>
          <w:shd w:val="clear" w:color="auto" w:fill="FFFFFF"/>
        </w:rPr>
      </w:pPr>
    </w:p>
    <w:p w14:paraId="01D57D72" w14:textId="77777777" w:rsidR="002C0171" w:rsidRPr="00565B03" w:rsidRDefault="002C0171" w:rsidP="002C0171">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763A3795" w14:textId="77777777" w:rsidR="002C0171" w:rsidRPr="00565B03" w:rsidRDefault="002C0171" w:rsidP="002C0171">
      <w:pPr>
        <w:rPr>
          <w:rFonts w:asciiTheme="minorHAnsi" w:hAnsiTheme="minorHAnsi" w:cstheme="minorHAnsi"/>
          <w:color w:val="2E2E2E"/>
          <w:sz w:val="20"/>
          <w:szCs w:val="20"/>
        </w:rPr>
      </w:pPr>
    </w:p>
    <w:p w14:paraId="32733FAD" w14:textId="1C5DE6F4" w:rsidR="002C0171" w:rsidRPr="00565B03" w:rsidRDefault="002C0171" w:rsidP="002C0171">
      <w:pPr>
        <w:rPr>
          <w:rFonts w:asciiTheme="minorHAnsi" w:hAnsiTheme="minorHAnsi" w:cstheme="minorHAnsi"/>
          <w:b/>
          <w:bCs/>
          <w:sz w:val="20"/>
          <w:szCs w:val="20"/>
        </w:rPr>
      </w:pPr>
      <w:r w:rsidRPr="00565B03">
        <w:rPr>
          <w:rFonts w:asciiTheme="minorHAnsi" w:hAnsiTheme="minorHAnsi" w:cstheme="minorHAnsi"/>
          <w:b/>
          <w:bCs/>
          <w:sz w:val="20"/>
          <w:szCs w:val="20"/>
        </w:rPr>
        <w:t xml:space="preserve">VA Form </w:t>
      </w:r>
      <w:r w:rsidR="00C011E7" w:rsidRPr="00565B03">
        <w:rPr>
          <w:rFonts w:asciiTheme="minorHAnsi" w:hAnsiTheme="minorHAnsi" w:cstheme="minorHAnsi"/>
          <w:b/>
          <w:bCs/>
          <w:sz w:val="20"/>
          <w:szCs w:val="20"/>
        </w:rPr>
        <w:t>21-22a</w:t>
      </w:r>
    </w:p>
    <w:p w14:paraId="54616261" w14:textId="2E1B33B3" w:rsidR="00C011E7" w:rsidRPr="00565B03" w:rsidRDefault="00C011E7" w:rsidP="00C011E7">
      <w:pPr>
        <w:rPr>
          <w:rFonts w:asciiTheme="minorHAnsi" w:hAnsiTheme="minorHAnsi" w:cstheme="minorHAnsi"/>
          <w:b/>
          <w:bCs/>
          <w:sz w:val="20"/>
          <w:szCs w:val="20"/>
        </w:rPr>
      </w:pPr>
      <w:r w:rsidRPr="00565B03">
        <w:rPr>
          <w:rFonts w:asciiTheme="minorHAnsi" w:hAnsiTheme="minorHAnsi" w:cstheme="minorHAnsi"/>
          <w:b/>
          <w:bCs/>
          <w:sz w:val="20"/>
          <w:szCs w:val="20"/>
        </w:rPr>
        <w:t>Application for Accreditation as a Claims Agent or Attorney</w:t>
      </w:r>
    </w:p>
    <w:p w14:paraId="69537CA1" w14:textId="34C93AC3" w:rsidR="002C0171" w:rsidRPr="00565B03" w:rsidRDefault="00C011E7" w:rsidP="002C0171">
      <w:pPr>
        <w:rPr>
          <w:rFonts w:asciiTheme="minorHAnsi" w:hAnsiTheme="minorHAnsi" w:cstheme="minorHAnsi"/>
          <w:color w:val="323A45"/>
          <w:sz w:val="20"/>
          <w:szCs w:val="20"/>
          <w:shd w:val="clear" w:color="auto" w:fill="FFFFFF"/>
        </w:rPr>
      </w:pPr>
      <w:r w:rsidRPr="00565B03">
        <w:rPr>
          <w:rFonts w:asciiTheme="minorHAnsi" w:hAnsiTheme="minorHAnsi" w:cstheme="minorHAnsi"/>
          <w:color w:val="323A45"/>
          <w:sz w:val="20"/>
          <w:szCs w:val="20"/>
          <w:shd w:val="clear" w:color="auto" w:fill="FFFFFF"/>
        </w:rPr>
        <w:t>If you want to have an individual help you with your claim or benefits, have that person complete and submit this form</w:t>
      </w:r>
      <w:r w:rsidR="002C0171" w:rsidRPr="00565B03">
        <w:rPr>
          <w:rFonts w:asciiTheme="minorHAnsi" w:hAnsiTheme="minorHAnsi" w:cstheme="minorHAnsi"/>
          <w:color w:val="323A45"/>
          <w:sz w:val="20"/>
          <w:szCs w:val="20"/>
          <w:shd w:val="clear" w:color="auto" w:fill="FFFFFF"/>
        </w:rPr>
        <w:t xml:space="preserve">. </w:t>
      </w:r>
    </w:p>
    <w:p w14:paraId="42E11C35" w14:textId="33B9CAB3" w:rsidR="002C0171" w:rsidRPr="00565B03" w:rsidRDefault="00D35D65" w:rsidP="002C0171">
      <w:pPr>
        <w:rPr>
          <w:rFonts w:asciiTheme="minorHAnsi" w:hAnsiTheme="minorHAnsi" w:cstheme="minorHAnsi"/>
          <w:color w:val="323A45"/>
          <w:sz w:val="20"/>
          <w:szCs w:val="20"/>
          <w:shd w:val="clear" w:color="auto" w:fill="FFFFFF"/>
        </w:rPr>
      </w:pPr>
      <w:hyperlink r:id="rId48" w:history="1">
        <w:r w:rsidR="002C0171" w:rsidRPr="00565B03">
          <w:rPr>
            <w:rStyle w:val="Hyperlink"/>
            <w:rFonts w:asciiTheme="minorHAnsi" w:hAnsiTheme="minorHAnsi" w:cstheme="minorHAnsi"/>
            <w:sz w:val="20"/>
            <w:szCs w:val="20"/>
            <w:shd w:val="clear" w:color="auto" w:fill="FFFFFF"/>
          </w:rPr>
          <w:t xml:space="preserve">Download </w:t>
        </w:r>
        <w:r w:rsidR="009D36B8" w:rsidRPr="00565B03">
          <w:rPr>
            <w:rStyle w:val="Hyperlink"/>
            <w:rFonts w:asciiTheme="minorHAnsi" w:hAnsiTheme="minorHAnsi" w:cstheme="minorHAnsi"/>
            <w:sz w:val="20"/>
            <w:szCs w:val="20"/>
            <w:shd w:val="clear" w:color="auto" w:fill="FFFFFF"/>
          </w:rPr>
          <w:t>VA F</w:t>
        </w:r>
        <w:r w:rsidR="002C0171" w:rsidRPr="00565B03">
          <w:rPr>
            <w:rStyle w:val="Hyperlink"/>
            <w:rFonts w:asciiTheme="minorHAnsi" w:hAnsiTheme="minorHAnsi" w:cstheme="minorHAnsi"/>
            <w:sz w:val="20"/>
            <w:szCs w:val="20"/>
            <w:shd w:val="clear" w:color="auto" w:fill="FFFFFF"/>
          </w:rPr>
          <w:t>orm</w:t>
        </w:r>
        <w:r w:rsidR="009D36B8" w:rsidRPr="00565B03">
          <w:rPr>
            <w:rStyle w:val="Hyperlink"/>
            <w:rFonts w:asciiTheme="minorHAnsi" w:hAnsiTheme="minorHAnsi" w:cstheme="minorHAnsi"/>
            <w:sz w:val="20"/>
            <w:szCs w:val="20"/>
            <w:shd w:val="clear" w:color="auto" w:fill="FFFFFF"/>
          </w:rPr>
          <w:t xml:space="preserve"> 21-22a</w:t>
        </w:r>
        <w:r w:rsidR="002C0171" w:rsidRPr="00565B03">
          <w:rPr>
            <w:rStyle w:val="Hyperlink"/>
            <w:rFonts w:asciiTheme="minorHAnsi" w:hAnsiTheme="minorHAnsi" w:cstheme="minorHAnsi"/>
            <w:sz w:val="20"/>
            <w:szCs w:val="20"/>
            <w:shd w:val="clear" w:color="auto" w:fill="FFFFFF"/>
          </w:rPr>
          <w:t xml:space="preserve"> (</w:t>
        </w:r>
        <w:r w:rsidR="001C25D6" w:rsidRPr="00565B03">
          <w:rPr>
            <w:rStyle w:val="Hyperlink"/>
            <w:rFonts w:asciiTheme="minorHAnsi" w:hAnsiTheme="minorHAnsi" w:cstheme="minorHAnsi"/>
            <w:sz w:val="20"/>
            <w:szCs w:val="20"/>
            <w:shd w:val="clear" w:color="auto" w:fill="FFFFFF"/>
          </w:rPr>
          <w:t>PDF</w:t>
        </w:r>
        <w:r w:rsidR="002C0171" w:rsidRPr="00565B03">
          <w:rPr>
            <w:rStyle w:val="Hyperlink"/>
            <w:rFonts w:asciiTheme="minorHAnsi" w:hAnsiTheme="minorHAnsi" w:cstheme="minorHAnsi"/>
            <w:sz w:val="20"/>
            <w:szCs w:val="20"/>
            <w:shd w:val="clear" w:color="auto" w:fill="FFFFFF"/>
          </w:rPr>
          <w:t>)</w:t>
        </w:r>
      </w:hyperlink>
    </w:p>
    <w:p w14:paraId="5103F06C" w14:textId="0FE8F726" w:rsidR="002C0171" w:rsidRPr="00565B03" w:rsidRDefault="002C0171" w:rsidP="002C0171">
      <w:pPr>
        <w:rPr>
          <w:rFonts w:asciiTheme="minorHAnsi" w:hAnsiTheme="minorHAnsi" w:cstheme="minorHAnsi"/>
          <w:color w:val="000000"/>
          <w:sz w:val="20"/>
          <w:szCs w:val="20"/>
        </w:rPr>
      </w:pPr>
    </w:p>
    <w:p w14:paraId="7FECCD69" w14:textId="77777777" w:rsidR="00C011E7" w:rsidRPr="00565B03" w:rsidRDefault="00C011E7" w:rsidP="002C0171">
      <w:pPr>
        <w:rPr>
          <w:rFonts w:asciiTheme="minorHAnsi" w:hAnsiTheme="minorHAnsi" w:cstheme="minorHAnsi"/>
          <w:color w:val="000000"/>
          <w:sz w:val="20"/>
          <w:szCs w:val="20"/>
        </w:rPr>
      </w:pPr>
    </w:p>
    <w:p w14:paraId="5BCB7672" w14:textId="1C76B255" w:rsidR="002C0171" w:rsidRPr="00565B03" w:rsidRDefault="00575A08" w:rsidP="002C0171">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2C0171" w:rsidRPr="00565B03">
        <w:rPr>
          <w:rFonts w:asciiTheme="minorHAnsi" w:hAnsiTheme="minorHAnsi" w:cstheme="minorHAnsi"/>
          <w:b/>
          <w:bCs/>
          <w:color w:val="000000"/>
        </w:rPr>
        <w:t xml:space="preserve">Helpful </w:t>
      </w:r>
      <w:r w:rsidR="006A0157">
        <w:rPr>
          <w:rFonts w:asciiTheme="minorHAnsi" w:hAnsiTheme="minorHAnsi" w:cstheme="minorHAnsi"/>
          <w:b/>
          <w:bCs/>
          <w:color w:val="000000"/>
        </w:rPr>
        <w:t xml:space="preserve">links </w:t>
      </w:r>
      <w:r w:rsidR="00322172">
        <w:rPr>
          <w:rFonts w:asciiTheme="minorHAnsi" w:hAnsiTheme="minorHAnsi" w:cstheme="minorHAnsi"/>
          <w:b/>
          <w:bCs/>
          <w:color w:val="000000"/>
        </w:rPr>
        <w:t xml:space="preserve">related to </w:t>
      </w:r>
      <w:r w:rsidR="00322172" w:rsidRPr="00CC0F2A">
        <w:rPr>
          <w:rFonts w:asciiTheme="minorHAnsi" w:hAnsiTheme="minorHAnsi" w:cstheme="minorHAnsi"/>
          <w:b/>
          <w:bCs/>
          <w:color w:val="24292E"/>
        </w:rPr>
        <w:t>VA Form</w:t>
      </w:r>
      <w:r w:rsidR="00322172">
        <w:rPr>
          <w:rFonts w:asciiTheme="minorHAnsi" w:hAnsiTheme="minorHAnsi" w:cstheme="minorHAnsi"/>
          <w:b/>
          <w:bCs/>
          <w:color w:val="24292E"/>
        </w:rPr>
        <w:t xml:space="preserve"> 21-22</w:t>
      </w:r>
    </w:p>
    <w:p w14:paraId="278BED06" w14:textId="77777777" w:rsidR="002C0171" w:rsidRPr="00565B03" w:rsidRDefault="002C0171" w:rsidP="002C0171">
      <w:pPr>
        <w:rPr>
          <w:rFonts w:asciiTheme="minorHAnsi" w:hAnsiTheme="minorHAnsi" w:cstheme="minorHAnsi"/>
          <w:sz w:val="20"/>
          <w:szCs w:val="20"/>
        </w:rPr>
      </w:pPr>
    </w:p>
    <w:p w14:paraId="5AC11F1B" w14:textId="241288FB" w:rsidR="002C0171" w:rsidRPr="00565B03" w:rsidRDefault="00D35D65" w:rsidP="002C0171">
      <w:pPr>
        <w:rPr>
          <w:rFonts w:asciiTheme="minorHAnsi" w:hAnsiTheme="minorHAnsi" w:cstheme="minorHAnsi"/>
          <w:color w:val="000000"/>
          <w:sz w:val="20"/>
          <w:szCs w:val="20"/>
        </w:rPr>
      </w:pPr>
      <w:hyperlink r:id="rId49" w:history="1">
        <w:r w:rsidR="00575A08" w:rsidRPr="00565B03">
          <w:rPr>
            <w:rStyle w:val="Hyperlink"/>
            <w:rFonts w:asciiTheme="minorHAnsi" w:hAnsiTheme="minorHAnsi" w:cstheme="minorHAnsi"/>
            <w:sz w:val="20"/>
            <w:szCs w:val="20"/>
          </w:rPr>
          <w:t xml:space="preserve">Get help filing your claim or </w:t>
        </w:r>
        <w:r w:rsidR="00575A08" w:rsidRPr="00565B03">
          <w:rPr>
            <w:rStyle w:val="Hyperlink"/>
            <w:rFonts w:asciiTheme="minorHAnsi" w:hAnsiTheme="minorHAnsi" w:cstheme="minorHAnsi"/>
            <w:sz w:val="20"/>
            <w:szCs w:val="20"/>
          </w:rPr>
          <w:t>a</w:t>
        </w:r>
        <w:r w:rsidR="00575A08" w:rsidRPr="00565B03">
          <w:rPr>
            <w:rStyle w:val="Hyperlink"/>
            <w:rFonts w:asciiTheme="minorHAnsi" w:hAnsiTheme="minorHAnsi" w:cstheme="minorHAnsi"/>
            <w:sz w:val="20"/>
            <w:szCs w:val="20"/>
          </w:rPr>
          <w:t>ppeal</w:t>
        </w:r>
      </w:hyperlink>
    </w:p>
    <w:p w14:paraId="4B0193CF" w14:textId="1B548B1D" w:rsidR="00575A08" w:rsidRPr="00565B03" w:rsidRDefault="005E6C6A" w:rsidP="002C0171">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how an attorney, claims agent, or Veterans Service Officer (VSO) with special training in VA claims and appeals processes can help you. </w:t>
      </w:r>
    </w:p>
    <w:p w14:paraId="3DD3383C" w14:textId="38C21537" w:rsidR="002C0171" w:rsidRPr="00565B03" w:rsidRDefault="002C0171" w:rsidP="002C0171">
      <w:pPr>
        <w:rPr>
          <w:rFonts w:asciiTheme="minorHAnsi" w:hAnsiTheme="minorHAnsi" w:cstheme="minorHAnsi"/>
          <w:color w:val="000000"/>
          <w:sz w:val="20"/>
          <w:szCs w:val="20"/>
        </w:rPr>
      </w:pPr>
    </w:p>
    <w:p w14:paraId="6B211F13" w14:textId="77777777" w:rsidR="002C0171" w:rsidRPr="00565B03" w:rsidRDefault="00D35D65" w:rsidP="002C0171">
      <w:pPr>
        <w:rPr>
          <w:rFonts w:asciiTheme="minorHAnsi" w:hAnsiTheme="minorHAnsi" w:cstheme="minorHAnsi"/>
          <w:i/>
          <w:iCs/>
          <w:color w:val="A6A6A6" w:themeColor="background1" w:themeShade="A6"/>
          <w:sz w:val="20"/>
          <w:szCs w:val="20"/>
        </w:rPr>
      </w:pPr>
      <w:hyperlink w:anchor="_top" w:history="1">
        <w:r w:rsidR="002C0171" w:rsidRPr="00565B03">
          <w:rPr>
            <w:rStyle w:val="Hyperlink"/>
            <w:rFonts w:asciiTheme="minorHAnsi" w:hAnsiTheme="minorHAnsi" w:cstheme="minorHAnsi"/>
            <w:i/>
            <w:iCs/>
            <w:color w:val="A6A6A6" w:themeColor="background1" w:themeShade="A6"/>
            <w:sz w:val="20"/>
            <w:szCs w:val="20"/>
          </w:rPr>
          <w:t>Back to Table of Contents</w:t>
        </w:r>
      </w:hyperlink>
      <w:r w:rsidR="002C0171" w:rsidRPr="00565B03">
        <w:rPr>
          <w:rFonts w:asciiTheme="minorHAnsi" w:hAnsiTheme="minorHAnsi" w:cstheme="minorHAnsi"/>
          <w:i/>
          <w:iCs/>
          <w:color w:val="A6A6A6" w:themeColor="background1" w:themeShade="A6"/>
          <w:sz w:val="20"/>
          <w:szCs w:val="20"/>
        </w:rPr>
        <w:t xml:space="preserve"> &gt;</w:t>
      </w:r>
    </w:p>
    <w:p w14:paraId="785A598C"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lastRenderedPageBreak/>
        <w:br w:type="page"/>
      </w:r>
    </w:p>
    <w:p w14:paraId="3D2A3803" w14:textId="75C37858" w:rsidR="00536004" w:rsidRPr="00565B03" w:rsidRDefault="00536004" w:rsidP="005E6C6A">
      <w:pPr>
        <w:pStyle w:val="Heading1"/>
        <w:rPr>
          <w:rFonts w:asciiTheme="minorHAnsi" w:hAnsiTheme="minorHAnsi" w:cstheme="minorHAnsi"/>
        </w:rPr>
      </w:pPr>
      <w:bookmarkStart w:id="238" w:name="_Toc24012534"/>
      <w:bookmarkStart w:id="239" w:name="_Toc24037498"/>
      <w:bookmarkStart w:id="240" w:name="_Toc24096170"/>
      <w:bookmarkStart w:id="241" w:name="_Toc24451982"/>
      <w:bookmarkStart w:id="242" w:name="_Toc24537791"/>
      <w:bookmarkStart w:id="243" w:name="_Toc25152866"/>
      <w:bookmarkStart w:id="244" w:name="_Toc25652852"/>
      <w:bookmarkStart w:id="245" w:name="_Toc25652907"/>
      <w:bookmarkStart w:id="246" w:name="_Toc28636643"/>
      <w:bookmarkStart w:id="247" w:name="_Toc28636950"/>
      <w:bookmarkStart w:id="248" w:name="_Toc28669777"/>
      <w:bookmarkStart w:id="249" w:name="_Toc29557287"/>
      <w:bookmarkStart w:id="250" w:name="_Toc29557593"/>
      <w:bookmarkStart w:id="251" w:name="_Toc29562124"/>
      <w:bookmarkStart w:id="252" w:name="_Toc29883339"/>
      <w:bookmarkStart w:id="253" w:name="_Toc29903121"/>
      <w:r w:rsidRPr="00565B03">
        <w:rPr>
          <w:rFonts w:asciiTheme="minorHAnsi" w:hAnsiTheme="minorHAnsi" w:cstheme="minorHAnsi"/>
        </w:rPr>
        <w:lastRenderedPageBreak/>
        <w:t>VA Form 10-5345</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2C295B3F" w14:textId="77777777" w:rsidR="00B66584" w:rsidRPr="00565B03" w:rsidRDefault="00B66584" w:rsidP="00B11E96">
      <w:pPr>
        <w:rPr>
          <w:rFonts w:asciiTheme="minorHAnsi" w:hAnsiTheme="minorHAnsi" w:cstheme="minorHAnsi"/>
          <w:b/>
          <w:bCs/>
          <w:color w:val="000000"/>
        </w:rPr>
      </w:pPr>
    </w:p>
    <w:p w14:paraId="596F570E" w14:textId="77777777" w:rsidR="00B66584" w:rsidRPr="00565B03" w:rsidRDefault="00B66584" w:rsidP="00B11E96">
      <w:pPr>
        <w:rPr>
          <w:rFonts w:asciiTheme="minorHAnsi" w:hAnsiTheme="minorHAnsi" w:cstheme="minorHAnsi"/>
          <w:b/>
          <w:bCs/>
          <w:color w:val="000000"/>
        </w:rPr>
      </w:pPr>
    </w:p>
    <w:p w14:paraId="2D12DD3D"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BEB91DF"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5A4C3733" w14:textId="77777777" w:rsidTr="00CA741C">
        <w:trPr>
          <w:trHeight w:val="447"/>
        </w:trPr>
        <w:tc>
          <w:tcPr>
            <w:tcW w:w="3138" w:type="dxa"/>
            <w:shd w:val="clear" w:color="auto" w:fill="CCCCCC"/>
          </w:tcPr>
          <w:p w14:paraId="17480795"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157A470"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07379611" w14:textId="77777777" w:rsidTr="00CA741C">
        <w:trPr>
          <w:trHeight w:val="429"/>
        </w:trPr>
        <w:tc>
          <w:tcPr>
            <w:tcW w:w="3138" w:type="dxa"/>
            <w:shd w:val="clear" w:color="auto" w:fill="CCCCCC"/>
          </w:tcPr>
          <w:p w14:paraId="38EE898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21FC0E3" w14:textId="27BC6862" w:rsidR="00B66584" w:rsidRPr="00565B03" w:rsidRDefault="00D35D65" w:rsidP="00CA741C">
            <w:pPr>
              <w:rPr>
                <w:rFonts w:asciiTheme="minorHAnsi" w:hAnsiTheme="minorHAnsi" w:cstheme="minorHAnsi"/>
                <w:color w:val="000000"/>
              </w:rPr>
            </w:pPr>
            <w:hyperlink r:id="rId50" w:history="1">
              <w:r w:rsidR="005E6C6A" w:rsidRPr="00565B03">
                <w:rPr>
                  <w:rStyle w:val="Hyperlink"/>
                  <w:rFonts w:asciiTheme="minorHAnsi" w:hAnsiTheme="minorHAnsi" w:cstheme="minorHAnsi"/>
                  <w:color w:val="000000"/>
                  <w:u w:val="none"/>
                </w:rPr>
                <w:t>www.va.gov/vaforms/form_detail.asp?formno=5345</w:t>
              </w:r>
            </w:hyperlink>
          </w:p>
        </w:tc>
      </w:tr>
      <w:tr w:rsidR="00B66584" w:rsidRPr="00565B03" w14:paraId="256FCCE5" w14:textId="77777777" w:rsidTr="00CA741C">
        <w:trPr>
          <w:trHeight w:val="429"/>
        </w:trPr>
        <w:tc>
          <w:tcPr>
            <w:tcW w:w="3138" w:type="dxa"/>
            <w:shd w:val="clear" w:color="auto" w:fill="CCCCCC"/>
          </w:tcPr>
          <w:p w14:paraId="7A84B63B"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04FEE24" w14:textId="77777777" w:rsidR="00B66584" w:rsidRPr="00565B03" w:rsidRDefault="00B66584" w:rsidP="00CA741C">
            <w:pPr>
              <w:rPr>
                <w:rFonts w:asciiTheme="minorHAnsi" w:hAnsiTheme="minorHAnsi" w:cstheme="minorHAnsi"/>
              </w:rPr>
            </w:pPr>
          </w:p>
        </w:tc>
      </w:tr>
      <w:tr w:rsidR="00B66584" w:rsidRPr="00565B03" w14:paraId="17C89D14" w14:textId="77777777" w:rsidTr="00CA741C">
        <w:trPr>
          <w:trHeight w:val="429"/>
        </w:trPr>
        <w:tc>
          <w:tcPr>
            <w:tcW w:w="3138" w:type="dxa"/>
            <w:shd w:val="clear" w:color="auto" w:fill="CCCCCC"/>
          </w:tcPr>
          <w:p w14:paraId="4D1443A8"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D747566"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63EC5A3" w14:textId="77777777" w:rsidR="00B66584" w:rsidRPr="006B6A90" w:rsidRDefault="00B66584" w:rsidP="006B6A90">
      <w:pPr>
        <w:rPr>
          <w:rFonts w:asciiTheme="minorHAnsi" w:hAnsiTheme="minorHAnsi" w:cstheme="minorHAnsi"/>
          <w:b/>
          <w:bCs/>
          <w:color w:val="C00000"/>
        </w:rPr>
      </w:pPr>
    </w:p>
    <w:p w14:paraId="3130A8A0" w14:textId="77777777" w:rsidR="00B66584" w:rsidRPr="006B6A90" w:rsidRDefault="00B66584" w:rsidP="006B6A90">
      <w:pPr>
        <w:rPr>
          <w:rFonts w:asciiTheme="minorHAnsi" w:hAnsiTheme="minorHAnsi" w:cstheme="minorHAnsi"/>
          <w:b/>
          <w:bCs/>
          <w:color w:val="C00000"/>
        </w:rPr>
      </w:pPr>
      <w:r w:rsidRPr="006B6A90">
        <w:rPr>
          <w:rFonts w:asciiTheme="minorHAnsi" w:hAnsiTheme="minorHAnsi" w:cstheme="minorHAnsi"/>
          <w:b/>
          <w:bCs/>
          <w:color w:val="C00000"/>
        </w:rPr>
        <w:t>Page properties</w:t>
      </w:r>
    </w:p>
    <w:p w14:paraId="32C1D49F" w14:textId="77777777" w:rsidR="00B66584" w:rsidRPr="006B6A90" w:rsidRDefault="00B66584" w:rsidP="006B6A90">
      <w:pPr>
        <w:rPr>
          <w:rFonts w:asciiTheme="minorHAnsi" w:hAnsiTheme="minorHAnsi" w:cstheme="minorHAnsi"/>
          <w:b/>
          <w:bCs/>
          <w:color w:val="C00000"/>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28E6D231" w14:textId="77777777" w:rsidTr="00CA741C">
        <w:trPr>
          <w:trHeight w:val="427"/>
        </w:trPr>
        <w:tc>
          <w:tcPr>
            <w:tcW w:w="3145" w:type="dxa"/>
            <w:shd w:val="clear" w:color="auto" w:fill="CCCCCC"/>
          </w:tcPr>
          <w:p w14:paraId="5106B11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52DCB8D" w14:textId="0A94B772"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5E6C6A" w:rsidRPr="00565B03">
              <w:rPr>
                <w:rFonts w:asciiTheme="minorHAnsi" w:hAnsiTheme="minorHAnsi" w:cstheme="minorHAnsi"/>
                <w:b/>
                <w:bCs/>
                <w:sz w:val="28"/>
                <w:szCs w:val="28"/>
              </w:rPr>
              <w:t>10-5345</w:t>
            </w:r>
          </w:p>
        </w:tc>
      </w:tr>
      <w:tr w:rsidR="00B66584" w:rsidRPr="00565B03" w14:paraId="25383F35" w14:textId="77777777" w:rsidTr="00CA741C">
        <w:trPr>
          <w:trHeight w:val="427"/>
        </w:trPr>
        <w:tc>
          <w:tcPr>
            <w:tcW w:w="3145" w:type="dxa"/>
            <w:shd w:val="clear" w:color="auto" w:fill="CCCCCC"/>
          </w:tcPr>
          <w:p w14:paraId="3A1A5FD8"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0DBA43B" w14:textId="34205058"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5E6C6A" w:rsidRPr="00565B03">
              <w:rPr>
                <w:rFonts w:asciiTheme="minorHAnsi" w:hAnsiTheme="minorHAnsi" w:cstheme="minorHAnsi"/>
                <w:color w:val="24292E"/>
              </w:rPr>
              <w:t>10-5345</w:t>
            </w:r>
            <w:r w:rsidRPr="00565B03">
              <w:rPr>
                <w:rFonts w:asciiTheme="minorHAnsi" w:hAnsiTheme="minorHAnsi" w:cstheme="minorHAnsi"/>
                <w:color w:val="24292E"/>
              </w:rPr>
              <w:t xml:space="preserve"> | Veterans Affairs</w:t>
            </w:r>
          </w:p>
        </w:tc>
      </w:tr>
      <w:tr w:rsidR="00B66584" w:rsidRPr="00565B03" w14:paraId="5BF1E58B" w14:textId="77777777" w:rsidTr="00CA741C">
        <w:trPr>
          <w:trHeight w:val="623"/>
        </w:trPr>
        <w:tc>
          <w:tcPr>
            <w:tcW w:w="3145" w:type="dxa"/>
            <w:shd w:val="clear" w:color="auto" w:fill="CCCCCC"/>
          </w:tcPr>
          <w:p w14:paraId="79DD8A9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31A1DB1" w14:textId="411FA32B" w:rsidR="00B66584" w:rsidRPr="00565B03" w:rsidRDefault="00B66584" w:rsidP="006A0157">
            <w:pPr>
              <w:rPr>
                <w:rFonts w:asciiTheme="minorHAnsi" w:hAnsiTheme="minorHAnsi" w:cstheme="minorHAnsi"/>
                <w:color w:val="000000" w:themeColor="text1"/>
                <w:sz w:val="20"/>
                <w:szCs w:val="20"/>
              </w:rPr>
            </w:pPr>
            <w:r w:rsidRPr="00565B03">
              <w:rPr>
                <w:rFonts w:asciiTheme="minorHAnsi" w:hAnsiTheme="minorHAnsi" w:cstheme="minorHAnsi"/>
                <w:color w:val="24292E"/>
                <w:sz w:val="20"/>
                <w:szCs w:val="20"/>
              </w:rPr>
              <w:t xml:space="preserve">Get VA Form </w:t>
            </w:r>
            <w:r w:rsidR="005E6C6A" w:rsidRPr="00565B03">
              <w:rPr>
                <w:rFonts w:asciiTheme="minorHAnsi" w:hAnsiTheme="minorHAnsi" w:cstheme="minorHAnsi"/>
                <w:color w:val="24292E"/>
                <w:sz w:val="20"/>
                <w:szCs w:val="20"/>
              </w:rPr>
              <w:t>10-5345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Request for Authorization to Release Health Information</w:t>
            </w:r>
            <w:r w:rsidRPr="00565B03">
              <w:rPr>
                <w:rFonts w:asciiTheme="minorHAnsi" w:hAnsiTheme="minorHAnsi" w:cstheme="minorHAnsi"/>
                <w:color w:val="24292E"/>
                <w:sz w:val="20"/>
                <w:szCs w:val="20"/>
              </w:rPr>
              <w:t xml:space="preserve">. Use this VA form </w:t>
            </w:r>
            <w:r w:rsidR="005E6C6A" w:rsidRPr="00565B03">
              <w:rPr>
                <w:rFonts w:asciiTheme="minorHAnsi" w:hAnsiTheme="minorHAnsi" w:cstheme="minorHAnsi"/>
                <w:color w:val="000000" w:themeColor="text1"/>
                <w:sz w:val="20"/>
                <w:szCs w:val="20"/>
                <w:shd w:val="clear" w:color="auto" w:fill="FFFFFF"/>
              </w:rPr>
              <w:t>to authorize VA to share your health information with a third-party individual or organization.</w:t>
            </w:r>
          </w:p>
        </w:tc>
      </w:tr>
      <w:tr w:rsidR="00B66584" w:rsidRPr="00565B03" w14:paraId="5A67DF92" w14:textId="77777777" w:rsidTr="00CA741C">
        <w:trPr>
          <w:trHeight w:val="623"/>
        </w:trPr>
        <w:tc>
          <w:tcPr>
            <w:tcW w:w="3145" w:type="dxa"/>
            <w:shd w:val="clear" w:color="auto" w:fill="CCCCCC"/>
          </w:tcPr>
          <w:p w14:paraId="69FFE1F5" w14:textId="6650AE60"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88C5364" w14:textId="45AE2549"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5E6C6A" w:rsidRPr="00565B03">
              <w:rPr>
                <w:rFonts w:asciiTheme="minorHAnsi" w:hAnsiTheme="minorHAnsi" w:cstheme="minorHAnsi"/>
                <w:color w:val="24292E"/>
                <w:sz w:val="20"/>
                <w:szCs w:val="20"/>
              </w:rPr>
              <w:t>10-5345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10 5345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105345</w:t>
            </w:r>
            <w:r w:rsidRPr="00565B03">
              <w:rPr>
                <w:rFonts w:asciiTheme="minorHAnsi" w:hAnsiTheme="minorHAnsi" w:cstheme="minorHAnsi"/>
                <w:color w:val="24292E"/>
                <w:sz w:val="20"/>
                <w:szCs w:val="20"/>
              </w:rPr>
              <w:t xml:space="preserve">, </w:t>
            </w:r>
            <w:r w:rsidR="005E6C6A" w:rsidRPr="00565B03">
              <w:rPr>
                <w:rFonts w:asciiTheme="minorHAnsi" w:hAnsiTheme="minorHAnsi" w:cstheme="minorHAnsi"/>
                <w:color w:val="24292E"/>
                <w:sz w:val="20"/>
                <w:szCs w:val="20"/>
              </w:rPr>
              <w:t>va medical release form</w:t>
            </w:r>
            <w:r w:rsidR="00920248" w:rsidRPr="00565B03">
              <w:rPr>
                <w:rFonts w:asciiTheme="minorHAnsi" w:hAnsiTheme="minorHAnsi" w:cstheme="minorHAnsi"/>
                <w:color w:val="24292E"/>
                <w:sz w:val="20"/>
                <w:szCs w:val="20"/>
              </w:rPr>
              <w:t>, va release of information</w:t>
            </w:r>
          </w:p>
        </w:tc>
      </w:tr>
    </w:tbl>
    <w:p w14:paraId="5DF8BF60" w14:textId="77777777" w:rsidR="00B66584" w:rsidRPr="00565B03" w:rsidRDefault="00B66584" w:rsidP="00B66584">
      <w:pPr>
        <w:rPr>
          <w:rFonts w:asciiTheme="minorHAnsi" w:hAnsiTheme="minorHAnsi" w:cstheme="minorHAnsi"/>
        </w:rPr>
      </w:pPr>
    </w:p>
    <w:p w14:paraId="2AD2AFD3"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2A933FCF" w14:textId="77777777" w:rsidR="005E6C6A" w:rsidRPr="00565B03" w:rsidRDefault="005E6C6A" w:rsidP="00B11E96">
      <w:pPr>
        <w:rPr>
          <w:rFonts w:asciiTheme="minorHAnsi" w:hAnsiTheme="minorHAnsi" w:cstheme="minorHAnsi"/>
          <w:b/>
          <w:bCs/>
          <w:color w:val="000000"/>
        </w:rPr>
      </w:pPr>
    </w:p>
    <w:p w14:paraId="0AF6F7AE" w14:textId="2F4FFC6A" w:rsidR="005E6C6A" w:rsidRPr="00565B03" w:rsidRDefault="005E6C6A" w:rsidP="00B11E96">
      <w:pPr>
        <w:rPr>
          <w:rFonts w:asciiTheme="minorHAnsi" w:hAnsiTheme="minorHAnsi" w:cstheme="minorHAnsi"/>
          <w:b/>
          <w:bCs/>
          <w:color w:val="000000"/>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t>VA Form 10-5345</w:t>
      </w:r>
    </w:p>
    <w:p w14:paraId="7B452BB8" w14:textId="357A4904" w:rsidR="00B11E96" w:rsidRPr="00565B03" w:rsidRDefault="005E6C6A" w:rsidP="00B11E96">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B11E96" w:rsidRPr="00565B03">
        <w:rPr>
          <w:rFonts w:asciiTheme="minorHAnsi" w:hAnsiTheme="minorHAnsi" w:cstheme="minorHAnsi"/>
          <w:b/>
          <w:bCs/>
          <w:color w:val="000000"/>
        </w:rPr>
        <w:t>Request for and Authorization to Release Health Information</w:t>
      </w:r>
    </w:p>
    <w:p w14:paraId="17B39127" w14:textId="77777777" w:rsidR="00536004" w:rsidRPr="00565B03" w:rsidRDefault="00536004" w:rsidP="00C035C1">
      <w:pPr>
        <w:rPr>
          <w:rFonts w:asciiTheme="minorHAnsi" w:hAnsiTheme="minorHAnsi" w:cstheme="minorHAnsi"/>
          <w:sz w:val="20"/>
          <w:szCs w:val="20"/>
        </w:rPr>
      </w:pPr>
    </w:p>
    <w:p w14:paraId="28BD53A6" w14:textId="3C89F8BC" w:rsidR="00C34843" w:rsidRPr="00565B03" w:rsidRDefault="00C34843" w:rsidP="00C34843">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AC72E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w:t>
      </w:r>
      <w:r w:rsidR="00CC7C4E">
        <w:rPr>
          <w:rFonts w:asciiTheme="minorHAnsi" w:hAnsiTheme="minorHAnsi" w:cstheme="minorHAnsi"/>
          <w:color w:val="000000"/>
          <w:sz w:val="20"/>
          <w:szCs w:val="20"/>
        </w:rPr>
        <w:t>, records</w:t>
      </w:r>
      <w:r w:rsidR="00AC72E1">
        <w:rPr>
          <w:rFonts w:asciiTheme="minorHAnsi" w:hAnsiTheme="minorHAnsi" w:cstheme="minorHAnsi"/>
          <w:color w:val="000000"/>
          <w:sz w:val="20"/>
          <w:szCs w:val="20"/>
        </w:rPr>
        <w:t>&gt;</w:t>
      </w:r>
    </w:p>
    <w:p w14:paraId="023EE0B3" w14:textId="77777777" w:rsidR="00C34843" w:rsidRPr="00565B03" w:rsidRDefault="00C34843" w:rsidP="00C34843">
      <w:pPr>
        <w:rPr>
          <w:rFonts w:asciiTheme="minorHAnsi" w:hAnsiTheme="minorHAnsi" w:cstheme="minorHAnsi"/>
          <w:color w:val="000000"/>
          <w:sz w:val="20"/>
          <w:szCs w:val="20"/>
        </w:rPr>
      </w:pPr>
    </w:p>
    <w:p w14:paraId="413EDAE4" w14:textId="77777777" w:rsidR="00C34843" w:rsidRPr="00565B03" w:rsidRDefault="00C34843" w:rsidP="00C34843">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3602896" w14:textId="1DD0593F" w:rsidR="00C34843" w:rsidRPr="00565B03" w:rsidRDefault="00C34843" w:rsidP="00C34843">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shd w:val="clear" w:color="auto" w:fill="FFFFFF"/>
        </w:rPr>
        <w:t xml:space="preserve">Use this </w:t>
      </w:r>
      <w:r w:rsidR="007F0099">
        <w:rPr>
          <w:rFonts w:asciiTheme="minorHAnsi" w:hAnsiTheme="minorHAnsi" w:cstheme="minorHAnsi"/>
          <w:color w:val="000000" w:themeColor="text1"/>
          <w:sz w:val="20"/>
          <w:szCs w:val="20"/>
          <w:shd w:val="clear" w:color="auto" w:fill="FFFFFF"/>
        </w:rPr>
        <w:t xml:space="preserve">VA </w:t>
      </w:r>
      <w:r w:rsidRPr="00565B03">
        <w:rPr>
          <w:rFonts w:asciiTheme="minorHAnsi" w:hAnsiTheme="minorHAnsi" w:cstheme="minorHAnsi"/>
          <w:color w:val="000000" w:themeColor="text1"/>
          <w:sz w:val="20"/>
          <w:szCs w:val="20"/>
          <w:shd w:val="clear" w:color="auto" w:fill="FFFFFF"/>
        </w:rPr>
        <w:t>form to authorize VA to share your health information with a third-party individual or organization.</w:t>
      </w:r>
    </w:p>
    <w:p w14:paraId="3B01BF1C" w14:textId="56C5877A" w:rsidR="00C34843" w:rsidRPr="00565B03" w:rsidRDefault="00D35D65" w:rsidP="00C34843">
      <w:pPr>
        <w:rPr>
          <w:rFonts w:asciiTheme="minorHAnsi" w:hAnsiTheme="minorHAnsi" w:cstheme="minorHAnsi"/>
          <w:sz w:val="20"/>
          <w:szCs w:val="20"/>
        </w:rPr>
      </w:pPr>
      <w:hyperlink r:id="rId51" w:history="1">
        <w:r w:rsidR="00C34843"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C34843" w:rsidRPr="00565B03">
          <w:rPr>
            <w:rStyle w:val="Hyperlink"/>
            <w:rFonts w:asciiTheme="minorHAnsi" w:hAnsiTheme="minorHAnsi" w:cstheme="minorHAnsi"/>
            <w:sz w:val="20"/>
            <w:szCs w:val="20"/>
          </w:rPr>
          <w:t xml:space="preserve">orm </w:t>
        </w:r>
        <w:r w:rsidR="009D36B8" w:rsidRPr="00565B03">
          <w:rPr>
            <w:rStyle w:val="Hyperlink"/>
            <w:rFonts w:asciiTheme="minorHAnsi" w:hAnsiTheme="minorHAnsi" w:cstheme="minorHAnsi"/>
            <w:sz w:val="20"/>
            <w:szCs w:val="20"/>
          </w:rPr>
          <w:t xml:space="preserve">10-5345 </w:t>
        </w:r>
        <w:r w:rsidR="00C34843" w:rsidRPr="00565B03">
          <w:rPr>
            <w:rStyle w:val="Hyperlink"/>
            <w:rFonts w:asciiTheme="minorHAnsi" w:hAnsiTheme="minorHAnsi" w:cstheme="minorHAnsi"/>
            <w:sz w:val="20"/>
            <w:szCs w:val="20"/>
          </w:rPr>
          <w:t>(</w:t>
        </w:r>
        <w:r w:rsidR="001C25D6" w:rsidRPr="00565B03">
          <w:rPr>
            <w:rStyle w:val="Hyperlink"/>
            <w:rFonts w:asciiTheme="minorHAnsi" w:hAnsiTheme="minorHAnsi" w:cstheme="minorHAnsi"/>
            <w:sz w:val="20"/>
            <w:szCs w:val="20"/>
          </w:rPr>
          <w:t>PDF</w:t>
        </w:r>
        <w:r w:rsidR="00C34843" w:rsidRPr="00565B03">
          <w:rPr>
            <w:rStyle w:val="Hyperlink"/>
            <w:rFonts w:asciiTheme="minorHAnsi" w:hAnsiTheme="minorHAnsi" w:cstheme="minorHAnsi"/>
            <w:sz w:val="20"/>
            <w:szCs w:val="20"/>
          </w:rPr>
          <w:t>)</w:t>
        </w:r>
      </w:hyperlink>
    </w:p>
    <w:p w14:paraId="4D0D6CFD" w14:textId="77777777" w:rsidR="00C34843" w:rsidRPr="00565B03" w:rsidRDefault="00C34843" w:rsidP="00C34843">
      <w:pPr>
        <w:rPr>
          <w:rFonts w:asciiTheme="minorHAnsi" w:hAnsiTheme="minorHAnsi" w:cstheme="minorHAnsi"/>
          <w:color w:val="323A45"/>
          <w:sz w:val="20"/>
          <w:szCs w:val="20"/>
          <w:shd w:val="clear" w:color="auto" w:fill="FFFFFF"/>
        </w:rPr>
      </w:pPr>
    </w:p>
    <w:p w14:paraId="6CE10B8C" w14:textId="279FFA7B" w:rsidR="00C34843" w:rsidRPr="00565B03" w:rsidRDefault="00C34843" w:rsidP="00C34843">
      <w:pPr>
        <w:rPr>
          <w:rFonts w:asciiTheme="minorHAnsi" w:hAnsiTheme="minorHAnsi" w:cstheme="minorHAnsi"/>
          <w:color w:val="000000"/>
          <w:sz w:val="20"/>
          <w:szCs w:val="20"/>
        </w:rPr>
      </w:pPr>
    </w:p>
    <w:p w14:paraId="1084E9BB" w14:textId="77777777" w:rsidR="00C34843" w:rsidRPr="00565B03" w:rsidRDefault="00C34843" w:rsidP="00C34843">
      <w:pPr>
        <w:rPr>
          <w:rFonts w:asciiTheme="minorHAnsi" w:hAnsiTheme="minorHAnsi" w:cstheme="minorHAnsi"/>
          <w:b/>
          <w:bCs/>
          <w:color w:val="000000"/>
          <w:sz w:val="20"/>
          <w:szCs w:val="20"/>
        </w:rPr>
      </w:pPr>
    </w:p>
    <w:p w14:paraId="560765C0" w14:textId="0CC1441D" w:rsidR="00C34843" w:rsidRPr="00565B03" w:rsidRDefault="005E6C6A" w:rsidP="00C34843">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C34843" w:rsidRPr="00565B03">
        <w:rPr>
          <w:rFonts w:asciiTheme="minorHAnsi" w:hAnsiTheme="minorHAnsi" w:cstheme="minorHAnsi"/>
          <w:b/>
          <w:bCs/>
          <w:color w:val="000000"/>
        </w:rPr>
        <w:t xml:space="preserve">Helpful </w:t>
      </w:r>
      <w:r w:rsidR="006A0157">
        <w:rPr>
          <w:rFonts w:asciiTheme="minorHAnsi" w:hAnsiTheme="minorHAnsi" w:cstheme="minorHAnsi"/>
          <w:b/>
          <w:bCs/>
          <w:color w:val="000000"/>
        </w:rPr>
        <w:t xml:space="preserve">links </w:t>
      </w:r>
      <w:r w:rsidR="00322172">
        <w:rPr>
          <w:rFonts w:asciiTheme="minorHAnsi" w:hAnsiTheme="minorHAnsi" w:cstheme="minorHAnsi"/>
          <w:b/>
          <w:bCs/>
          <w:color w:val="000000"/>
        </w:rPr>
        <w:t xml:space="preserve">related to </w:t>
      </w:r>
      <w:r w:rsidR="00322172" w:rsidRPr="00CC0F2A">
        <w:rPr>
          <w:rFonts w:asciiTheme="minorHAnsi" w:hAnsiTheme="minorHAnsi" w:cstheme="minorHAnsi"/>
          <w:b/>
          <w:bCs/>
          <w:color w:val="24292E"/>
        </w:rPr>
        <w:t>VA Form</w:t>
      </w:r>
      <w:r w:rsidR="00322172">
        <w:rPr>
          <w:rFonts w:asciiTheme="minorHAnsi" w:hAnsiTheme="minorHAnsi" w:cstheme="minorHAnsi"/>
          <w:b/>
          <w:bCs/>
          <w:color w:val="24292E"/>
        </w:rPr>
        <w:t xml:space="preserve"> 10-5345</w:t>
      </w:r>
    </w:p>
    <w:p w14:paraId="65AC9A3B" w14:textId="4CDDB973" w:rsidR="00C34843" w:rsidRPr="00565B03" w:rsidRDefault="00D35D65" w:rsidP="00C34843">
      <w:pPr>
        <w:rPr>
          <w:rFonts w:asciiTheme="minorHAnsi" w:hAnsiTheme="minorHAnsi" w:cstheme="minorHAnsi"/>
          <w:color w:val="000000"/>
          <w:sz w:val="20"/>
          <w:szCs w:val="20"/>
        </w:rPr>
      </w:pPr>
      <w:hyperlink r:id="rId52" w:history="1">
        <w:r w:rsidR="00920248" w:rsidRPr="00565B03">
          <w:rPr>
            <w:rStyle w:val="Hyperlink"/>
            <w:rFonts w:asciiTheme="minorHAnsi" w:hAnsiTheme="minorHAnsi" w:cstheme="minorHAnsi"/>
            <w:sz w:val="20"/>
            <w:szCs w:val="20"/>
          </w:rPr>
          <w:t>Get your VA medical reco</w:t>
        </w:r>
        <w:r w:rsidR="00920248" w:rsidRPr="00565B03">
          <w:rPr>
            <w:rStyle w:val="Hyperlink"/>
            <w:rFonts w:asciiTheme="minorHAnsi" w:hAnsiTheme="minorHAnsi" w:cstheme="minorHAnsi"/>
            <w:sz w:val="20"/>
            <w:szCs w:val="20"/>
          </w:rPr>
          <w:t>r</w:t>
        </w:r>
        <w:r w:rsidR="00920248" w:rsidRPr="00565B03">
          <w:rPr>
            <w:rStyle w:val="Hyperlink"/>
            <w:rFonts w:asciiTheme="minorHAnsi" w:hAnsiTheme="minorHAnsi" w:cstheme="minorHAnsi"/>
            <w:sz w:val="20"/>
            <w:szCs w:val="20"/>
          </w:rPr>
          <w:t>ds online</w:t>
        </w:r>
      </w:hyperlink>
    </w:p>
    <w:p w14:paraId="791A8976" w14:textId="7A56D2AB" w:rsidR="00920248" w:rsidRPr="007D2551" w:rsidDel="007D2551" w:rsidRDefault="007D2551" w:rsidP="00920248">
      <w:pPr>
        <w:rPr>
          <w:del w:id="254" w:author="Lee, Jennifer Y." w:date="2020-01-26T19:25:00Z"/>
          <w:rFonts w:asciiTheme="minorHAnsi" w:hAnsiTheme="minorHAnsi" w:cstheme="minorHAnsi"/>
          <w:color w:val="000000"/>
          <w:sz w:val="20"/>
          <w:szCs w:val="20"/>
          <w:rPrChange w:id="255" w:author="Lee, Jennifer Y." w:date="2020-01-26T19:25:00Z">
            <w:rPr>
              <w:del w:id="256" w:author="Lee, Jennifer Y." w:date="2020-01-26T19:25:00Z"/>
              <w:rFonts w:asciiTheme="minorHAnsi" w:hAnsiTheme="minorHAnsi" w:cstheme="minorHAnsi"/>
              <w:sz w:val="20"/>
              <w:szCs w:val="20"/>
            </w:rPr>
          </w:rPrChange>
        </w:rPr>
      </w:pPr>
      <w:ins w:id="257" w:author="Lee, Jennifer Y." w:date="2020-01-26T19:25:00Z">
        <w:r w:rsidRPr="00565B03">
          <w:rPr>
            <w:rFonts w:asciiTheme="minorHAnsi" w:hAnsiTheme="minorHAnsi" w:cstheme="minorHAnsi"/>
            <w:color w:val="000000"/>
            <w:sz w:val="20"/>
            <w:szCs w:val="20"/>
          </w:rPr>
          <w:t>Securely view, download, and share your medical records.</w:t>
        </w:r>
      </w:ins>
      <w:del w:id="258" w:author="Lee, Jennifer Y." w:date="2020-01-26T18:54:00Z">
        <w:r w:rsidR="00920248" w:rsidRPr="00565B03" w:rsidDel="0010060C">
          <w:rPr>
            <w:rFonts w:asciiTheme="minorHAnsi" w:hAnsiTheme="minorHAnsi" w:cstheme="minorHAnsi"/>
            <w:color w:val="323A45"/>
            <w:sz w:val="20"/>
            <w:szCs w:val="20"/>
            <w:shd w:val="clear" w:color="auto" w:fill="FFFFFF"/>
          </w:rPr>
          <w:delText>Our online tools can help you v</w:delText>
        </w:r>
      </w:del>
      <w:del w:id="259" w:author="Lee, Jennifer Y." w:date="2020-01-26T19:25:00Z">
        <w:r w:rsidR="00920248" w:rsidRPr="00565B03" w:rsidDel="007D2551">
          <w:rPr>
            <w:rFonts w:asciiTheme="minorHAnsi" w:hAnsiTheme="minorHAnsi" w:cstheme="minorHAnsi"/>
            <w:color w:val="323A45"/>
            <w:sz w:val="20"/>
            <w:szCs w:val="20"/>
            <w:shd w:val="clear" w:color="auto" w:fill="FFFFFF"/>
          </w:rPr>
          <w:delText xml:space="preserve">iew, organize, and </w:delText>
        </w:r>
      </w:del>
      <w:del w:id="260" w:author="Lee, Jennifer Y." w:date="2020-01-26T18:53:00Z">
        <w:r w:rsidR="00920248" w:rsidRPr="00565B03" w:rsidDel="0010060C">
          <w:rPr>
            <w:rFonts w:asciiTheme="minorHAnsi" w:hAnsiTheme="minorHAnsi" w:cstheme="minorHAnsi"/>
            <w:color w:val="323A45"/>
            <w:sz w:val="20"/>
            <w:szCs w:val="20"/>
            <w:shd w:val="clear" w:color="auto" w:fill="FFFFFF"/>
          </w:rPr>
          <w:delText xml:space="preserve">share </w:delText>
        </w:r>
      </w:del>
      <w:del w:id="261" w:author="Lee, Jennifer Y." w:date="2020-01-26T19:25:00Z">
        <w:r w:rsidR="00920248" w:rsidRPr="00565B03" w:rsidDel="007D2551">
          <w:rPr>
            <w:rFonts w:asciiTheme="minorHAnsi" w:hAnsiTheme="minorHAnsi" w:cstheme="minorHAnsi"/>
            <w:color w:val="323A45"/>
            <w:sz w:val="20"/>
            <w:szCs w:val="20"/>
            <w:shd w:val="clear" w:color="auto" w:fill="FFFFFF"/>
          </w:rPr>
          <w:delText>your VA medical records and personal health information</w:delText>
        </w:r>
      </w:del>
      <w:del w:id="262" w:author="Lee, Jennifer Y." w:date="2020-01-26T18:53:00Z">
        <w:r w:rsidR="00920248" w:rsidRPr="00565B03" w:rsidDel="0010060C">
          <w:rPr>
            <w:rFonts w:asciiTheme="minorHAnsi" w:hAnsiTheme="minorHAnsi" w:cstheme="minorHAnsi"/>
            <w:color w:val="323A45"/>
            <w:sz w:val="20"/>
            <w:szCs w:val="20"/>
            <w:shd w:val="clear" w:color="auto" w:fill="FFFFFF"/>
          </w:rPr>
          <w:delText xml:space="preserve"> with your VA health care team</w:delText>
        </w:r>
      </w:del>
      <w:del w:id="263" w:author="Lee, Jennifer Y." w:date="2020-01-26T19:25:00Z">
        <w:r w:rsidR="00920248" w:rsidRPr="00565B03" w:rsidDel="007D2551">
          <w:rPr>
            <w:rFonts w:asciiTheme="minorHAnsi" w:hAnsiTheme="minorHAnsi" w:cstheme="minorHAnsi"/>
            <w:color w:val="323A45"/>
            <w:sz w:val="20"/>
            <w:szCs w:val="20"/>
            <w:shd w:val="clear" w:color="auto" w:fill="FFFFFF"/>
          </w:rPr>
          <w:delText xml:space="preserve">. </w:delText>
        </w:r>
      </w:del>
    </w:p>
    <w:p w14:paraId="1369DB92" w14:textId="77777777" w:rsidR="00920248" w:rsidRPr="00565B03" w:rsidRDefault="00920248" w:rsidP="00C34843">
      <w:pPr>
        <w:rPr>
          <w:rFonts w:asciiTheme="minorHAnsi" w:hAnsiTheme="minorHAnsi" w:cstheme="minorHAnsi"/>
          <w:color w:val="000000"/>
          <w:sz w:val="20"/>
          <w:szCs w:val="20"/>
        </w:rPr>
      </w:pPr>
    </w:p>
    <w:p w14:paraId="29A5BD59" w14:textId="77777777" w:rsidR="00C34843" w:rsidRPr="00565B03" w:rsidRDefault="00C34843" w:rsidP="00C34843">
      <w:pPr>
        <w:rPr>
          <w:rFonts w:asciiTheme="minorHAnsi" w:hAnsiTheme="minorHAnsi" w:cstheme="minorHAnsi"/>
          <w:color w:val="000000"/>
          <w:sz w:val="20"/>
          <w:szCs w:val="20"/>
        </w:rPr>
      </w:pPr>
    </w:p>
    <w:p w14:paraId="565DD918" w14:textId="77777777" w:rsidR="00C34843" w:rsidRPr="00565B03" w:rsidDel="0010060C" w:rsidRDefault="00D35D65" w:rsidP="00C34843">
      <w:pPr>
        <w:rPr>
          <w:del w:id="264" w:author="Lee, Jennifer Y." w:date="2020-01-26T18:56:00Z"/>
          <w:rFonts w:asciiTheme="minorHAnsi" w:hAnsiTheme="minorHAnsi" w:cstheme="minorHAnsi"/>
          <w:i/>
          <w:iCs/>
          <w:color w:val="A6A6A6" w:themeColor="background1" w:themeShade="A6"/>
          <w:sz w:val="20"/>
          <w:szCs w:val="20"/>
        </w:rPr>
      </w:pPr>
      <w:hyperlink w:anchor="_top" w:history="1">
        <w:r w:rsidR="00C34843" w:rsidRPr="00565B03">
          <w:rPr>
            <w:rStyle w:val="Hyperlink"/>
            <w:rFonts w:asciiTheme="minorHAnsi" w:hAnsiTheme="minorHAnsi" w:cstheme="minorHAnsi"/>
            <w:i/>
            <w:iCs/>
            <w:color w:val="A6A6A6" w:themeColor="background1" w:themeShade="A6"/>
            <w:sz w:val="20"/>
            <w:szCs w:val="20"/>
          </w:rPr>
          <w:t>Back to Table of Contents</w:t>
        </w:r>
      </w:hyperlink>
      <w:r w:rsidR="00C34843" w:rsidRPr="00565B03">
        <w:rPr>
          <w:rFonts w:asciiTheme="minorHAnsi" w:hAnsiTheme="minorHAnsi" w:cstheme="minorHAnsi"/>
          <w:i/>
          <w:iCs/>
          <w:color w:val="A6A6A6" w:themeColor="background1" w:themeShade="A6"/>
          <w:sz w:val="20"/>
          <w:szCs w:val="20"/>
        </w:rPr>
        <w:t xml:space="preserve"> &gt;</w:t>
      </w:r>
    </w:p>
    <w:p w14:paraId="5ED43246" w14:textId="6A80F515" w:rsidR="00536004" w:rsidRPr="00565B03" w:rsidDel="0010060C" w:rsidRDefault="00536004" w:rsidP="00C035C1">
      <w:pPr>
        <w:rPr>
          <w:del w:id="265" w:author="Lee, Jennifer Y." w:date="2020-01-26T18:56:00Z"/>
          <w:rFonts w:asciiTheme="minorHAnsi" w:hAnsiTheme="minorHAnsi" w:cstheme="minorHAnsi"/>
          <w:sz w:val="20"/>
          <w:szCs w:val="20"/>
        </w:rPr>
      </w:pPr>
    </w:p>
    <w:p w14:paraId="440932AB" w14:textId="4EE9F618" w:rsidR="00C34843" w:rsidRPr="00565B03" w:rsidRDefault="00F71344" w:rsidP="00C035C1">
      <w:pPr>
        <w:rPr>
          <w:rFonts w:asciiTheme="minorHAnsi" w:hAnsiTheme="minorHAnsi" w:cstheme="minorHAnsi"/>
          <w:sz w:val="20"/>
          <w:szCs w:val="20"/>
        </w:rPr>
      </w:pPr>
      <w:del w:id="266" w:author="Lee, Jennifer Y." w:date="2020-01-26T18:56:00Z">
        <w:r w:rsidDel="0010060C">
          <w:rPr>
            <w:rFonts w:asciiTheme="minorHAnsi" w:hAnsiTheme="minorHAnsi" w:cstheme="minorHAnsi"/>
            <w:sz w:val="20"/>
            <w:szCs w:val="20"/>
          </w:rPr>
          <w:delText>s</w:delText>
        </w:r>
      </w:del>
    </w:p>
    <w:p w14:paraId="0D998E9C"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5700AEB8" w14:textId="47BE3CF5" w:rsidR="00536004" w:rsidRDefault="00536004" w:rsidP="00920248">
      <w:pPr>
        <w:pStyle w:val="Heading1"/>
        <w:rPr>
          <w:rFonts w:asciiTheme="minorHAnsi" w:hAnsiTheme="minorHAnsi" w:cstheme="minorHAnsi"/>
        </w:rPr>
      </w:pPr>
      <w:bookmarkStart w:id="267" w:name="_Toc24012535"/>
      <w:bookmarkStart w:id="268" w:name="_Toc24037499"/>
      <w:bookmarkStart w:id="269" w:name="_Toc24096171"/>
      <w:bookmarkStart w:id="270" w:name="_Toc24451983"/>
      <w:bookmarkStart w:id="271" w:name="_Toc24537792"/>
      <w:bookmarkStart w:id="272" w:name="_Toc25152867"/>
      <w:bookmarkStart w:id="273" w:name="_Toc25652853"/>
      <w:bookmarkStart w:id="274" w:name="_Toc25652908"/>
      <w:bookmarkStart w:id="275" w:name="_Toc28636644"/>
      <w:bookmarkStart w:id="276" w:name="_Toc28636951"/>
      <w:bookmarkStart w:id="277" w:name="_Toc28669778"/>
      <w:bookmarkStart w:id="278" w:name="_Toc29557288"/>
      <w:bookmarkStart w:id="279" w:name="_Toc29557594"/>
      <w:bookmarkStart w:id="280" w:name="_Toc29562125"/>
      <w:bookmarkStart w:id="281" w:name="_Toc29883340"/>
      <w:bookmarkStart w:id="282" w:name="_Toc29903122"/>
      <w:r w:rsidRPr="00565B03">
        <w:rPr>
          <w:rFonts w:asciiTheme="minorHAnsi" w:hAnsiTheme="minorHAnsi" w:cstheme="minorHAnsi"/>
        </w:rPr>
        <w:lastRenderedPageBreak/>
        <w:t>VA Form 20-0995</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68356E00" w14:textId="77777777" w:rsidR="007B0ECA" w:rsidRPr="007B0ECA" w:rsidRDefault="007B0ECA" w:rsidP="007B0ECA"/>
    <w:p w14:paraId="64C9DE86"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4EC9FD0D"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02E86650" w14:textId="77777777" w:rsidTr="00CA741C">
        <w:trPr>
          <w:trHeight w:val="447"/>
        </w:trPr>
        <w:tc>
          <w:tcPr>
            <w:tcW w:w="3138" w:type="dxa"/>
            <w:shd w:val="clear" w:color="auto" w:fill="CCCCCC"/>
          </w:tcPr>
          <w:p w14:paraId="35FDADC5"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000346F"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38E7B40D" w14:textId="77777777" w:rsidTr="00CA741C">
        <w:trPr>
          <w:trHeight w:val="429"/>
        </w:trPr>
        <w:tc>
          <w:tcPr>
            <w:tcW w:w="3138" w:type="dxa"/>
            <w:shd w:val="clear" w:color="auto" w:fill="CCCCCC"/>
          </w:tcPr>
          <w:p w14:paraId="28A9B254"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12AFAE4" w14:textId="563FF605" w:rsidR="00B66584" w:rsidRPr="00565B03" w:rsidRDefault="00D35D65" w:rsidP="00CA741C">
            <w:pPr>
              <w:rPr>
                <w:rFonts w:asciiTheme="minorHAnsi" w:hAnsiTheme="minorHAnsi" w:cstheme="minorHAnsi"/>
                <w:color w:val="000000"/>
              </w:rPr>
            </w:pPr>
            <w:hyperlink r:id="rId53" w:history="1">
              <w:r w:rsidR="00920248" w:rsidRPr="00565B03">
                <w:rPr>
                  <w:rStyle w:val="Hyperlink"/>
                  <w:rFonts w:asciiTheme="minorHAnsi" w:hAnsiTheme="minorHAnsi" w:cstheme="minorHAnsi"/>
                  <w:color w:val="000000"/>
                  <w:u w:val="none"/>
                </w:rPr>
                <w:t>www.va.gov/vaforms/form_detail.asp?formno=20-0995</w:t>
              </w:r>
            </w:hyperlink>
          </w:p>
        </w:tc>
      </w:tr>
      <w:tr w:rsidR="00B66584" w:rsidRPr="00565B03" w14:paraId="11A24744" w14:textId="77777777" w:rsidTr="00CA741C">
        <w:trPr>
          <w:trHeight w:val="429"/>
        </w:trPr>
        <w:tc>
          <w:tcPr>
            <w:tcW w:w="3138" w:type="dxa"/>
            <w:shd w:val="clear" w:color="auto" w:fill="CCCCCC"/>
          </w:tcPr>
          <w:p w14:paraId="2BF32B8B"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2ADA3EA7" w14:textId="77777777" w:rsidR="00B66584" w:rsidRPr="00565B03" w:rsidRDefault="00B66584" w:rsidP="00CA741C">
            <w:pPr>
              <w:rPr>
                <w:rFonts w:asciiTheme="minorHAnsi" w:hAnsiTheme="minorHAnsi" w:cstheme="minorHAnsi"/>
              </w:rPr>
            </w:pPr>
          </w:p>
        </w:tc>
      </w:tr>
      <w:tr w:rsidR="00B66584" w:rsidRPr="00565B03" w14:paraId="44462796" w14:textId="77777777" w:rsidTr="00CA741C">
        <w:trPr>
          <w:trHeight w:val="429"/>
        </w:trPr>
        <w:tc>
          <w:tcPr>
            <w:tcW w:w="3138" w:type="dxa"/>
            <w:shd w:val="clear" w:color="auto" w:fill="CCCCCC"/>
          </w:tcPr>
          <w:p w14:paraId="1994B0D4"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8508689"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52697C09" w14:textId="77777777" w:rsidR="00B66584" w:rsidRPr="006B6A90" w:rsidRDefault="00B66584" w:rsidP="006B6A90">
      <w:pPr>
        <w:rPr>
          <w:rFonts w:asciiTheme="minorHAnsi" w:hAnsiTheme="minorHAnsi" w:cstheme="minorHAnsi"/>
          <w:b/>
          <w:bCs/>
          <w:color w:val="C00000"/>
        </w:rPr>
      </w:pPr>
    </w:p>
    <w:p w14:paraId="33C8373E" w14:textId="77777777" w:rsidR="00B66584" w:rsidRPr="006B6A90" w:rsidRDefault="00B66584" w:rsidP="006B6A90">
      <w:pPr>
        <w:rPr>
          <w:rFonts w:asciiTheme="minorHAnsi" w:hAnsiTheme="minorHAnsi" w:cstheme="minorHAnsi"/>
          <w:b/>
          <w:bCs/>
          <w:color w:val="C00000"/>
        </w:rPr>
      </w:pPr>
      <w:r w:rsidRPr="006B6A90">
        <w:rPr>
          <w:rFonts w:asciiTheme="minorHAnsi" w:hAnsiTheme="minorHAnsi" w:cstheme="minorHAnsi"/>
          <w:b/>
          <w:bCs/>
          <w:color w:val="C00000"/>
        </w:rPr>
        <w:t>Page properties</w:t>
      </w:r>
    </w:p>
    <w:p w14:paraId="22FC146D" w14:textId="77777777" w:rsidR="00B66584" w:rsidRPr="006B6A90" w:rsidRDefault="00B66584" w:rsidP="006B6A90">
      <w:pPr>
        <w:rPr>
          <w:rFonts w:asciiTheme="minorHAnsi" w:hAnsiTheme="minorHAnsi" w:cstheme="minorHAnsi"/>
          <w:b/>
          <w:bCs/>
          <w:color w:val="C00000"/>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2B2D80C0" w14:textId="77777777" w:rsidTr="00CA741C">
        <w:trPr>
          <w:trHeight w:val="427"/>
        </w:trPr>
        <w:tc>
          <w:tcPr>
            <w:tcW w:w="3145" w:type="dxa"/>
            <w:shd w:val="clear" w:color="auto" w:fill="CCCCCC"/>
          </w:tcPr>
          <w:p w14:paraId="3BA8575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1BBC2D0" w14:textId="5D27A3C9"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920248" w:rsidRPr="00565B03">
              <w:rPr>
                <w:rFonts w:asciiTheme="minorHAnsi" w:hAnsiTheme="minorHAnsi" w:cstheme="minorHAnsi"/>
                <w:b/>
                <w:bCs/>
                <w:sz w:val="28"/>
                <w:szCs w:val="28"/>
              </w:rPr>
              <w:t>20-0995</w:t>
            </w:r>
          </w:p>
        </w:tc>
      </w:tr>
      <w:tr w:rsidR="00B66584" w:rsidRPr="00565B03" w14:paraId="4ADBD443" w14:textId="77777777" w:rsidTr="00CA741C">
        <w:trPr>
          <w:trHeight w:val="427"/>
        </w:trPr>
        <w:tc>
          <w:tcPr>
            <w:tcW w:w="3145" w:type="dxa"/>
            <w:shd w:val="clear" w:color="auto" w:fill="CCCCCC"/>
          </w:tcPr>
          <w:p w14:paraId="0BB121C4"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56911C7" w14:textId="059F305F"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920248" w:rsidRPr="00565B03">
              <w:rPr>
                <w:rFonts w:asciiTheme="minorHAnsi" w:hAnsiTheme="minorHAnsi" w:cstheme="minorHAnsi"/>
                <w:color w:val="24292E"/>
              </w:rPr>
              <w:t>20-0995</w:t>
            </w:r>
            <w:r w:rsidRPr="00565B03">
              <w:rPr>
                <w:rFonts w:asciiTheme="minorHAnsi" w:hAnsiTheme="minorHAnsi" w:cstheme="minorHAnsi"/>
                <w:color w:val="24292E"/>
              </w:rPr>
              <w:t xml:space="preserve"> | Veterans Affairs</w:t>
            </w:r>
          </w:p>
        </w:tc>
      </w:tr>
      <w:tr w:rsidR="00B66584" w:rsidRPr="00565B03" w14:paraId="46C0AC16" w14:textId="77777777" w:rsidTr="00CA741C">
        <w:trPr>
          <w:trHeight w:val="623"/>
        </w:trPr>
        <w:tc>
          <w:tcPr>
            <w:tcW w:w="3145" w:type="dxa"/>
            <w:shd w:val="clear" w:color="auto" w:fill="CCCCCC"/>
          </w:tcPr>
          <w:p w14:paraId="6E6AE76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163D3FAE" w14:textId="20DFE7CD" w:rsidR="00B66584" w:rsidRPr="00565B03" w:rsidRDefault="00B66584" w:rsidP="00DF6590">
            <w:pPr>
              <w:rPr>
                <w:rFonts w:asciiTheme="minorHAnsi" w:hAnsiTheme="minorHAnsi" w:cstheme="minorHAnsi"/>
                <w:color w:val="323A45"/>
                <w:sz w:val="20"/>
                <w:szCs w:val="20"/>
                <w:shd w:val="clear" w:color="auto" w:fill="FFFFFF"/>
              </w:rPr>
            </w:pPr>
            <w:r w:rsidRPr="00565B03">
              <w:rPr>
                <w:rFonts w:asciiTheme="minorHAnsi" w:hAnsiTheme="minorHAnsi" w:cstheme="minorHAnsi"/>
                <w:color w:val="24292E"/>
                <w:sz w:val="20"/>
                <w:szCs w:val="20"/>
              </w:rPr>
              <w:t xml:space="preserve">Get VA Form </w:t>
            </w:r>
            <w:r w:rsidR="00920248" w:rsidRPr="00565B03">
              <w:rPr>
                <w:rFonts w:asciiTheme="minorHAnsi" w:hAnsiTheme="minorHAnsi" w:cstheme="minorHAnsi"/>
                <w:color w:val="24292E"/>
                <w:sz w:val="20"/>
                <w:szCs w:val="20"/>
              </w:rPr>
              <w:t>20-0995</w:t>
            </w:r>
            <w:r w:rsidRPr="00565B03">
              <w:rPr>
                <w:rFonts w:asciiTheme="minorHAnsi" w:hAnsiTheme="minorHAnsi" w:cstheme="minorHAnsi"/>
                <w:color w:val="24292E"/>
                <w:sz w:val="20"/>
                <w:szCs w:val="20"/>
              </w:rPr>
              <w:t xml:space="preserve">, </w:t>
            </w:r>
            <w:r w:rsidR="00920248" w:rsidRPr="00565B03">
              <w:rPr>
                <w:rFonts w:asciiTheme="minorHAnsi" w:hAnsiTheme="minorHAnsi" w:cstheme="minorHAnsi"/>
                <w:color w:val="24292E"/>
                <w:sz w:val="20"/>
                <w:szCs w:val="20"/>
              </w:rPr>
              <w:t>Decision Review Request: Supplemental Claim</w:t>
            </w:r>
            <w:r w:rsidRPr="00565B03">
              <w:rPr>
                <w:rFonts w:asciiTheme="minorHAnsi" w:hAnsiTheme="minorHAnsi" w:cstheme="minorHAnsi"/>
                <w:color w:val="24292E"/>
                <w:sz w:val="20"/>
                <w:szCs w:val="20"/>
              </w:rPr>
              <w:t xml:space="preserve">. Use this VA form </w:t>
            </w:r>
            <w:r w:rsidR="00920248" w:rsidRPr="00565B03">
              <w:rPr>
                <w:rFonts w:asciiTheme="minorHAnsi" w:hAnsiTheme="minorHAnsi" w:cstheme="minorHAnsi"/>
                <w:color w:val="24292E"/>
                <w:sz w:val="20"/>
                <w:szCs w:val="20"/>
              </w:rPr>
              <w:t>i</w:t>
            </w:r>
            <w:r w:rsidR="00920248" w:rsidRPr="00565B03">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tc>
      </w:tr>
      <w:tr w:rsidR="00B66584" w:rsidRPr="00565B03" w14:paraId="421C1287" w14:textId="77777777" w:rsidTr="00CA741C">
        <w:trPr>
          <w:trHeight w:val="623"/>
        </w:trPr>
        <w:tc>
          <w:tcPr>
            <w:tcW w:w="3145" w:type="dxa"/>
            <w:shd w:val="clear" w:color="auto" w:fill="CCCCCC"/>
          </w:tcPr>
          <w:p w14:paraId="68969278" w14:textId="39C6057E"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37DF48F" w14:textId="5502676D"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10668A" w:rsidRPr="00565B03">
              <w:rPr>
                <w:rFonts w:asciiTheme="minorHAnsi" w:hAnsiTheme="minorHAnsi" w:cstheme="minorHAnsi"/>
                <w:color w:val="24292E"/>
                <w:sz w:val="20"/>
                <w:szCs w:val="20"/>
              </w:rPr>
              <w:t>20-0995</w:t>
            </w:r>
            <w:r w:rsidRPr="00565B03">
              <w:rPr>
                <w:rFonts w:asciiTheme="minorHAnsi" w:hAnsiTheme="minorHAnsi" w:cstheme="minorHAnsi"/>
                <w:color w:val="24292E"/>
                <w:sz w:val="20"/>
                <w:szCs w:val="20"/>
              </w:rPr>
              <w:t xml:space="preserve">, </w:t>
            </w:r>
            <w:r w:rsidR="0010668A" w:rsidRPr="00565B03">
              <w:rPr>
                <w:rFonts w:asciiTheme="minorHAnsi" w:hAnsiTheme="minorHAnsi" w:cstheme="minorHAnsi"/>
                <w:color w:val="24292E"/>
                <w:sz w:val="20"/>
                <w:szCs w:val="20"/>
              </w:rPr>
              <w:t>20 0995</w:t>
            </w:r>
            <w:r w:rsidRPr="00565B03">
              <w:rPr>
                <w:rFonts w:asciiTheme="minorHAnsi" w:hAnsiTheme="minorHAnsi" w:cstheme="minorHAnsi"/>
                <w:color w:val="24292E"/>
                <w:sz w:val="20"/>
                <w:szCs w:val="20"/>
              </w:rPr>
              <w:t xml:space="preserve">, </w:t>
            </w:r>
            <w:r w:rsidR="0010668A" w:rsidRPr="00565B03">
              <w:rPr>
                <w:rFonts w:asciiTheme="minorHAnsi" w:hAnsiTheme="minorHAnsi" w:cstheme="minorHAnsi"/>
                <w:color w:val="24292E"/>
                <w:sz w:val="20"/>
                <w:szCs w:val="20"/>
              </w:rPr>
              <w:t>200995</w:t>
            </w:r>
            <w:r w:rsidRPr="00565B03">
              <w:rPr>
                <w:rFonts w:asciiTheme="minorHAnsi" w:hAnsiTheme="minorHAnsi" w:cstheme="minorHAnsi"/>
                <w:color w:val="24292E"/>
                <w:sz w:val="20"/>
                <w:szCs w:val="20"/>
              </w:rPr>
              <w:t xml:space="preserve">, </w:t>
            </w:r>
            <w:r w:rsidR="0010668A" w:rsidRPr="00565B03">
              <w:rPr>
                <w:rFonts w:asciiTheme="minorHAnsi" w:hAnsiTheme="minorHAnsi" w:cstheme="minorHAnsi"/>
                <w:color w:val="24292E"/>
                <w:sz w:val="20"/>
                <w:szCs w:val="20"/>
              </w:rPr>
              <w:t>va appeal form</w:t>
            </w:r>
          </w:p>
        </w:tc>
      </w:tr>
    </w:tbl>
    <w:p w14:paraId="49FF9331" w14:textId="77777777" w:rsidR="00B66584" w:rsidRPr="00565B03" w:rsidRDefault="00B66584" w:rsidP="00B66584">
      <w:pPr>
        <w:rPr>
          <w:rFonts w:asciiTheme="minorHAnsi" w:hAnsiTheme="minorHAnsi" w:cstheme="minorHAnsi"/>
        </w:rPr>
      </w:pPr>
    </w:p>
    <w:p w14:paraId="6CBEA9F2"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5432239C" w14:textId="77777777" w:rsidR="0084450A" w:rsidRPr="00565B03" w:rsidRDefault="0084450A" w:rsidP="006422A5">
      <w:pPr>
        <w:rPr>
          <w:rFonts w:asciiTheme="minorHAnsi" w:hAnsiTheme="minorHAnsi" w:cstheme="minorHAnsi"/>
          <w:b/>
          <w:bCs/>
          <w:color w:val="000000"/>
        </w:rPr>
      </w:pPr>
    </w:p>
    <w:p w14:paraId="66224635" w14:textId="248D1112" w:rsidR="0084450A" w:rsidRPr="00565B03" w:rsidRDefault="0084450A" w:rsidP="0084450A">
      <w:pPr>
        <w:rPr>
          <w:rFonts w:asciiTheme="minorHAnsi" w:hAnsiTheme="minorHAnsi" w:cstheme="minorHAnsi"/>
          <w:b/>
          <w:bCs/>
          <w:sz w:val="28"/>
          <w:szCs w:val="28"/>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t>VA Form 20-0995</w:t>
      </w:r>
    </w:p>
    <w:p w14:paraId="648AC51D" w14:textId="1E826D01" w:rsidR="006422A5" w:rsidRPr="00565B03" w:rsidRDefault="0084450A" w:rsidP="006422A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6422A5" w:rsidRPr="00565B03">
        <w:rPr>
          <w:rFonts w:asciiTheme="minorHAnsi" w:hAnsiTheme="minorHAnsi" w:cstheme="minorHAnsi"/>
          <w:b/>
          <w:bCs/>
          <w:color w:val="000000"/>
        </w:rPr>
        <w:t>Decision review request: Supplemental claim</w:t>
      </w:r>
    </w:p>
    <w:p w14:paraId="503B9D96" w14:textId="77777777" w:rsidR="00536004" w:rsidRPr="00565B03" w:rsidRDefault="00536004" w:rsidP="00C035C1">
      <w:pPr>
        <w:rPr>
          <w:rFonts w:asciiTheme="minorHAnsi" w:hAnsiTheme="minorHAnsi" w:cstheme="minorHAnsi"/>
          <w:sz w:val="20"/>
          <w:szCs w:val="20"/>
        </w:rPr>
      </w:pPr>
    </w:p>
    <w:p w14:paraId="12E633B9" w14:textId="18321625" w:rsidR="006422A5" w:rsidRPr="00565B03" w:rsidRDefault="006422A5" w:rsidP="006422A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commentRangeStart w:id="283"/>
      <w:r w:rsidR="000B5783">
        <w:rPr>
          <w:rFonts w:asciiTheme="minorHAnsi" w:hAnsiTheme="minorHAnsi" w:cstheme="minorHAnsi"/>
          <w:color w:val="000000"/>
          <w:sz w:val="20"/>
          <w:szCs w:val="20"/>
        </w:rPr>
        <w:t>&lt;</w:t>
      </w:r>
      <w:r w:rsidRPr="00565B03">
        <w:rPr>
          <w:rFonts w:asciiTheme="minorHAnsi" w:hAnsiTheme="minorHAnsi" w:cstheme="minorHAnsi"/>
          <w:color w:val="000000"/>
          <w:sz w:val="20"/>
          <w:szCs w:val="20"/>
        </w:rPr>
        <w:t>Health care, disability, education</w:t>
      </w:r>
      <w:r w:rsidR="00CC7C4E">
        <w:rPr>
          <w:rFonts w:asciiTheme="minorHAnsi" w:hAnsiTheme="minorHAnsi" w:cstheme="minorHAnsi"/>
          <w:color w:val="000000"/>
          <w:sz w:val="20"/>
          <w:szCs w:val="20"/>
        </w:rPr>
        <w:t xml:space="preserve"> and training</w:t>
      </w:r>
      <w:r w:rsidRPr="00565B03">
        <w:rPr>
          <w:rFonts w:asciiTheme="minorHAnsi" w:hAnsiTheme="minorHAnsi" w:cstheme="minorHAnsi"/>
          <w:color w:val="000000"/>
          <w:sz w:val="20"/>
          <w:szCs w:val="20"/>
        </w:rPr>
        <w:t>, careers and employment, housing assistance, and life insurance</w:t>
      </w:r>
      <w:r w:rsidR="000B5783">
        <w:rPr>
          <w:rFonts w:asciiTheme="minorHAnsi" w:hAnsiTheme="minorHAnsi" w:cstheme="minorHAnsi"/>
          <w:color w:val="000000"/>
          <w:sz w:val="20"/>
          <w:szCs w:val="20"/>
        </w:rPr>
        <w:t>&gt;</w:t>
      </w:r>
      <w:commentRangeEnd w:id="283"/>
      <w:r w:rsidR="00F936EC">
        <w:rPr>
          <w:rStyle w:val="CommentReference"/>
        </w:rPr>
        <w:commentReference w:id="283"/>
      </w:r>
    </w:p>
    <w:p w14:paraId="51DEB85B" w14:textId="77777777" w:rsidR="006422A5" w:rsidRPr="00565B03" w:rsidRDefault="006422A5" w:rsidP="006422A5">
      <w:pPr>
        <w:rPr>
          <w:rFonts w:asciiTheme="minorHAnsi" w:hAnsiTheme="minorHAnsi" w:cstheme="minorHAnsi"/>
          <w:color w:val="000000"/>
          <w:sz w:val="20"/>
          <w:szCs w:val="20"/>
        </w:rPr>
      </w:pPr>
    </w:p>
    <w:p w14:paraId="6853655F" w14:textId="77777777" w:rsidR="006422A5" w:rsidRPr="00565B03" w:rsidRDefault="006422A5" w:rsidP="006422A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3C88C60B" w14:textId="15650A9A" w:rsidR="006422A5" w:rsidRPr="00565B03" w:rsidRDefault="0010060C" w:rsidP="006422A5">
      <w:pPr>
        <w:rPr>
          <w:rFonts w:asciiTheme="minorHAnsi" w:hAnsiTheme="minorHAnsi" w:cstheme="minorHAnsi"/>
          <w:color w:val="323A45"/>
          <w:sz w:val="20"/>
          <w:szCs w:val="20"/>
          <w:shd w:val="clear" w:color="auto" w:fill="FFFFFF"/>
        </w:rPr>
      </w:pPr>
      <w:ins w:id="284" w:author="Lee, Jennifer Y." w:date="2020-01-26T18:56:00Z">
        <w:r>
          <w:rPr>
            <w:rFonts w:asciiTheme="minorHAnsi" w:hAnsiTheme="minorHAnsi" w:cstheme="minorHAnsi"/>
            <w:color w:val="323A45"/>
            <w:sz w:val="20"/>
            <w:szCs w:val="20"/>
            <w:shd w:val="clear" w:color="auto" w:fill="FFFFFF"/>
          </w:rPr>
          <w:t xml:space="preserve">Use this form </w:t>
        </w:r>
      </w:ins>
      <w:ins w:id="285" w:author="Lee, Jennifer Y." w:date="2020-01-26T18:57:00Z">
        <w:r>
          <w:rPr>
            <w:rFonts w:asciiTheme="minorHAnsi" w:hAnsiTheme="minorHAnsi" w:cstheme="minorHAnsi"/>
            <w:color w:val="323A45"/>
            <w:sz w:val="20"/>
            <w:szCs w:val="20"/>
            <w:shd w:val="clear" w:color="auto" w:fill="FFFFFF"/>
          </w:rPr>
          <w:t>i</w:t>
        </w:r>
      </w:ins>
      <w:del w:id="286" w:author="Lee, Jennifer Y." w:date="2020-01-26T18:57:00Z">
        <w:r w:rsidR="006422A5" w:rsidRPr="00565B03" w:rsidDel="0010060C">
          <w:rPr>
            <w:rFonts w:asciiTheme="minorHAnsi" w:hAnsiTheme="minorHAnsi" w:cstheme="minorHAnsi"/>
            <w:color w:val="323A45"/>
            <w:sz w:val="20"/>
            <w:szCs w:val="20"/>
            <w:shd w:val="clear" w:color="auto" w:fill="FFFFFF"/>
          </w:rPr>
          <w:delText>I</w:delText>
        </w:r>
      </w:del>
      <w:r w:rsidR="006422A5" w:rsidRPr="00565B03">
        <w:rPr>
          <w:rFonts w:asciiTheme="minorHAnsi" w:hAnsiTheme="minorHAnsi" w:cstheme="minorHAnsi"/>
          <w:color w:val="323A45"/>
          <w:sz w:val="20"/>
          <w:szCs w:val="20"/>
          <w:shd w:val="clear" w:color="auto" w:fill="FFFFFF"/>
        </w:rPr>
        <w:t>f you disagree with a VA decision and want to provide new evidence to support your claim</w:t>
      </w:r>
      <w:del w:id="287" w:author="Lee, Jennifer Y." w:date="2020-01-26T18:57:00Z">
        <w:r w:rsidR="006422A5" w:rsidRPr="00565B03" w:rsidDel="0010060C">
          <w:rPr>
            <w:rFonts w:asciiTheme="minorHAnsi" w:hAnsiTheme="minorHAnsi" w:cstheme="minorHAnsi"/>
            <w:color w:val="323A45"/>
            <w:sz w:val="20"/>
            <w:szCs w:val="20"/>
            <w:shd w:val="clear" w:color="auto" w:fill="FFFFFF"/>
          </w:rPr>
          <w:delText xml:space="preserve">, submit it using this </w:delText>
        </w:r>
        <w:r w:rsidR="008413E6" w:rsidDel="0010060C">
          <w:rPr>
            <w:rFonts w:asciiTheme="minorHAnsi" w:hAnsiTheme="minorHAnsi" w:cstheme="minorHAnsi"/>
            <w:color w:val="323A45"/>
            <w:sz w:val="20"/>
            <w:szCs w:val="20"/>
            <w:shd w:val="clear" w:color="auto" w:fill="FFFFFF"/>
          </w:rPr>
          <w:delText>VA</w:delText>
        </w:r>
        <w:r w:rsidR="00DF6590" w:rsidRPr="00565B03" w:rsidDel="0010060C">
          <w:rPr>
            <w:rFonts w:asciiTheme="minorHAnsi" w:hAnsiTheme="minorHAnsi" w:cstheme="minorHAnsi"/>
            <w:color w:val="323A45"/>
            <w:sz w:val="20"/>
            <w:szCs w:val="20"/>
            <w:shd w:val="clear" w:color="auto" w:fill="FFFFFF"/>
          </w:rPr>
          <w:delText xml:space="preserve"> appeal </w:delText>
        </w:r>
        <w:r w:rsidR="006422A5" w:rsidRPr="00565B03" w:rsidDel="0010060C">
          <w:rPr>
            <w:rFonts w:asciiTheme="minorHAnsi" w:hAnsiTheme="minorHAnsi" w:cstheme="minorHAnsi"/>
            <w:color w:val="323A45"/>
            <w:sz w:val="20"/>
            <w:szCs w:val="20"/>
            <w:shd w:val="clear" w:color="auto" w:fill="FFFFFF"/>
          </w:rPr>
          <w:delText>form</w:delText>
        </w:r>
      </w:del>
      <w:r w:rsidR="006422A5" w:rsidRPr="00565B03">
        <w:rPr>
          <w:rFonts w:asciiTheme="minorHAnsi" w:hAnsiTheme="minorHAnsi" w:cstheme="minorHAnsi"/>
          <w:color w:val="323A45"/>
          <w:sz w:val="20"/>
          <w:szCs w:val="20"/>
          <w:shd w:val="clear" w:color="auto" w:fill="FFFFFF"/>
        </w:rPr>
        <w:t xml:space="preserve">. </w:t>
      </w:r>
    </w:p>
    <w:p w14:paraId="51432238" w14:textId="46552B5B" w:rsidR="006422A5" w:rsidRPr="00565B03" w:rsidRDefault="00D35D65" w:rsidP="006422A5">
      <w:pPr>
        <w:rPr>
          <w:rFonts w:asciiTheme="minorHAnsi" w:hAnsiTheme="minorHAnsi" w:cstheme="minorHAnsi"/>
          <w:sz w:val="20"/>
          <w:szCs w:val="20"/>
        </w:rPr>
      </w:pPr>
      <w:hyperlink r:id="rId54" w:history="1">
        <w:r w:rsidR="006422A5"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6422A5"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20-0995</w:t>
        </w:r>
        <w:r w:rsidR="006422A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6422A5" w:rsidRPr="00565B03">
          <w:rPr>
            <w:rStyle w:val="Hyperlink"/>
            <w:rFonts w:asciiTheme="minorHAnsi" w:hAnsiTheme="minorHAnsi" w:cstheme="minorHAnsi"/>
            <w:sz w:val="20"/>
            <w:szCs w:val="20"/>
          </w:rPr>
          <w:t>)</w:t>
        </w:r>
      </w:hyperlink>
    </w:p>
    <w:p w14:paraId="17848EF8" w14:textId="77777777" w:rsidR="006422A5" w:rsidRPr="00565B03" w:rsidRDefault="006422A5" w:rsidP="006422A5">
      <w:pPr>
        <w:rPr>
          <w:rFonts w:asciiTheme="minorHAnsi" w:hAnsiTheme="minorHAnsi" w:cstheme="minorHAnsi"/>
          <w:color w:val="323A45"/>
          <w:sz w:val="20"/>
          <w:szCs w:val="20"/>
          <w:shd w:val="clear" w:color="auto" w:fill="FFFFFF"/>
        </w:rPr>
      </w:pPr>
    </w:p>
    <w:p w14:paraId="536D84A7" w14:textId="77777777" w:rsidR="006422A5" w:rsidRPr="00565B03" w:rsidRDefault="006422A5" w:rsidP="006422A5">
      <w:pPr>
        <w:rPr>
          <w:rFonts w:asciiTheme="minorHAnsi" w:hAnsiTheme="minorHAnsi" w:cstheme="minorHAnsi"/>
          <w:color w:val="000000"/>
          <w:sz w:val="20"/>
          <w:szCs w:val="20"/>
        </w:rPr>
      </w:pPr>
    </w:p>
    <w:p w14:paraId="2B86DC3A" w14:textId="77777777" w:rsidR="006422A5" w:rsidRPr="00565B03" w:rsidRDefault="006422A5" w:rsidP="006422A5">
      <w:pPr>
        <w:rPr>
          <w:rFonts w:asciiTheme="minorHAnsi" w:hAnsiTheme="minorHAnsi" w:cstheme="minorHAnsi"/>
          <w:color w:val="000000"/>
          <w:sz w:val="20"/>
          <w:szCs w:val="20"/>
        </w:rPr>
      </w:pPr>
    </w:p>
    <w:p w14:paraId="6FBB6393" w14:textId="31E7BF99" w:rsidR="006422A5" w:rsidRPr="00565B03" w:rsidRDefault="00F620F0" w:rsidP="006422A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6422A5" w:rsidRPr="00565B03">
        <w:rPr>
          <w:rFonts w:asciiTheme="minorHAnsi" w:hAnsiTheme="minorHAnsi" w:cstheme="minorHAnsi"/>
          <w:b/>
          <w:bCs/>
          <w:color w:val="000000"/>
        </w:rPr>
        <w:t>Helpful links</w:t>
      </w:r>
      <w:r w:rsidR="00003D7C">
        <w:rPr>
          <w:rFonts w:asciiTheme="minorHAnsi" w:hAnsiTheme="minorHAnsi" w:cstheme="minorHAnsi"/>
          <w:b/>
          <w:bCs/>
          <w:color w:val="000000"/>
        </w:rPr>
        <w:t xml:space="preserve"> related to </w:t>
      </w:r>
      <w:r w:rsidR="00003D7C" w:rsidRPr="00CC0F2A">
        <w:rPr>
          <w:rFonts w:asciiTheme="minorHAnsi" w:hAnsiTheme="minorHAnsi" w:cstheme="minorHAnsi"/>
          <w:b/>
          <w:bCs/>
          <w:color w:val="24292E"/>
        </w:rPr>
        <w:t>VA Form</w:t>
      </w:r>
      <w:r w:rsidR="00003D7C">
        <w:rPr>
          <w:rFonts w:asciiTheme="minorHAnsi" w:hAnsiTheme="minorHAnsi" w:cstheme="minorHAnsi"/>
          <w:b/>
          <w:bCs/>
          <w:color w:val="24292E"/>
        </w:rPr>
        <w:t xml:space="preserve"> 20-0995</w:t>
      </w:r>
    </w:p>
    <w:p w14:paraId="02E7FBB0" w14:textId="77777777" w:rsidR="006422A5" w:rsidRPr="00565B03" w:rsidRDefault="006422A5" w:rsidP="006422A5">
      <w:pPr>
        <w:rPr>
          <w:rFonts w:asciiTheme="minorHAnsi" w:hAnsiTheme="minorHAnsi" w:cstheme="minorHAnsi"/>
          <w:sz w:val="10"/>
          <w:szCs w:val="10"/>
        </w:rPr>
      </w:pPr>
    </w:p>
    <w:p w14:paraId="2BD18768" w14:textId="5BB4B3C8" w:rsidR="00F620F0" w:rsidRPr="00565B03" w:rsidRDefault="00D35D65" w:rsidP="00F620F0">
      <w:pPr>
        <w:shd w:val="clear" w:color="auto" w:fill="FFFFFF"/>
        <w:rPr>
          <w:rFonts w:asciiTheme="minorHAnsi" w:hAnsiTheme="minorHAnsi" w:cstheme="minorHAnsi"/>
          <w:color w:val="323A45"/>
          <w:sz w:val="20"/>
          <w:szCs w:val="20"/>
        </w:rPr>
      </w:pPr>
      <w:hyperlink r:id="rId55" w:history="1">
        <w:r w:rsidR="00F620F0" w:rsidRPr="00565B03">
          <w:rPr>
            <w:rStyle w:val="Hyperlink"/>
            <w:rFonts w:asciiTheme="minorHAnsi" w:hAnsiTheme="minorHAnsi" w:cstheme="minorHAnsi"/>
            <w:sz w:val="20"/>
            <w:szCs w:val="20"/>
          </w:rPr>
          <w:t>Appeals process for a VA decision received</w:t>
        </w:r>
        <w:r w:rsidR="0010668A" w:rsidRPr="00565B03">
          <w:rPr>
            <w:rStyle w:val="Hyperlink"/>
            <w:rFonts w:asciiTheme="minorHAnsi" w:hAnsiTheme="minorHAnsi" w:cstheme="minorHAnsi"/>
            <w:sz w:val="20"/>
            <w:szCs w:val="20"/>
          </w:rPr>
          <w:t xml:space="preserve"> before February 19, 2019</w:t>
        </w:r>
      </w:hyperlink>
    </w:p>
    <w:p w14:paraId="0A7ED9A0" w14:textId="6EC4B6CC" w:rsidR="00F620F0" w:rsidRPr="00565B03" w:rsidRDefault="00F620F0" w:rsidP="00F620F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 xml:space="preserve">Learn about the appeals process </w:t>
      </w:r>
      <w:r w:rsidR="00353A3A" w:rsidRPr="00565B03">
        <w:rPr>
          <w:rFonts w:asciiTheme="minorHAnsi" w:hAnsiTheme="minorHAnsi" w:cstheme="minorHAnsi"/>
          <w:color w:val="323A45"/>
          <w:sz w:val="20"/>
          <w:szCs w:val="20"/>
        </w:rPr>
        <w:t xml:space="preserve">for older claims </w:t>
      </w:r>
      <w:r w:rsidRPr="00565B03">
        <w:rPr>
          <w:rFonts w:asciiTheme="minorHAnsi" w:hAnsiTheme="minorHAnsi" w:cstheme="minorHAnsi"/>
          <w:color w:val="323A45"/>
          <w:sz w:val="20"/>
          <w:szCs w:val="20"/>
        </w:rPr>
        <w:t xml:space="preserve">and how </w:t>
      </w:r>
      <w:r w:rsidR="00353A3A" w:rsidRPr="00565B03">
        <w:rPr>
          <w:rFonts w:asciiTheme="minorHAnsi" w:hAnsiTheme="minorHAnsi" w:cstheme="minorHAnsi"/>
          <w:color w:val="323A45"/>
          <w:sz w:val="20"/>
          <w:szCs w:val="20"/>
        </w:rPr>
        <w:t xml:space="preserve">to </w:t>
      </w:r>
      <w:r w:rsidRPr="00565B03">
        <w:rPr>
          <w:rFonts w:asciiTheme="minorHAnsi" w:hAnsiTheme="minorHAnsi" w:cstheme="minorHAnsi"/>
          <w:color w:val="323A45"/>
          <w:sz w:val="20"/>
          <w:szCs w:val="20"/>
        </w:rPr>
        <w:t xml:space="preserve">get started by filing </w:t>
      </w:r>
      <w:r w:rsidR="0010668A" w:rsidRPr="00565B03">
        <w:rPr>
          <w:rFonts w:asciiTheme="minorHAnsi" w:hAnsiTheme="minorHAnsi" w:cstheme="minorHAnsi"/>
          <w:color w:val="323A45"/>
          <w:sz w:val="20"/>
          <w:szCs w:val="20"/>
        </w:rPr>
        <w:t>a Notice of Disagreement.</w:t>
      </w:r>
      <w:r w:rsidR="0010668A" w:rsidRPr="00565B03">
        <w:rPr>
          <w:rFonts w:asciiTheme="minorHAnsi" w:hAnsiTheme="minorHAnsi" w:cstheme="minorHAnsi"/>
          <w:color w:val="323A45"/>
          <w:sz w:val="20"/>
          <w:szCs w:val="20"/>
        </w:rPr>
        <w:br/>
      </w:r>
    </w:p>
    <w:p w14:paraId="0B38359A" w14:textId="0818B63D" w:rsidR="00F620F0" w:rsidRPr="00565B03" w:rsidRDefault="00D35D65" w:rsidP="00F620F0">
      <w:pPr>
        <w:shd w:val="clear" w:color="auto" w:fill="FFFFFF"/>
        <w:rPr>
          <w:rFonts w:asciiTheme="minorHAnsi" w:hAnsiTheme="minorHAnsi" w:cstheme="minorHAnsi"/>
          <w:color w:val="323A45"/>
          <w:sz w:val="20"/>
          <w:szCs w:val="20"/>
        </w:rPr>
      </w:pPr>
      <w:hyperlink r:id="rId56" w:history="1">
        <w:r w:rsidR="00F620F0" w:rsidRPr="00565B03">
          <w:rPr>
            <w:rStyle w:val="Hyperlink"/>
            <w:rFonts w:asciiTheme="minorHAnsi" w:hAnsiTheme="minorHAnsi" w:cstheme="minorHAnsi"/>
            <w:sz w:val="20"/>
            <w:szCs w:val="20"/>
          </w:rPr>
          <w:t xml:space="preserve">Appeals process for a VA </w:t>
        </w:r>
        <w:r w:rsidR="0010668A" w:rsidRPr="00565B03">
          <w:rPr>
            <w:rStyle w:val="Hyperlink"/>
            <w:rFonts w:asciiTheme="minorHAnsi" w:hAnsiTheme="minorHAnsi" w:cstheme="minorHAnsi"/>
            <w:sz w:val="20"/>
            <w:szCs w:val="20"/>
          </w:rPr>
          <w:t xml:space="preserve">decision </w:t>
        </w:r>
        <w:r w:rsidR="00F620F0" w:rsidRPr="00565B03">
          <w:rPr>
            <w:rStyle w:val="Hyperlink"/>
            <w:rFonts w:asciiTheme="minorHAnsi" w:hAnsiTheme="minorHAnsi" w:cstheme="minorHAnsi"/>
            <w:sz w:val="20"/>
            <w:szCs w:val="20"/>
          </w:rPr>
          <w:t xml:space="preserve">received </w:t>
        </w:r>
        <w:r w:rsidR="0010668A" w:rsidRPr="00565B03">
          <w:rPr>
            <w:rStyle w:val="Hyperlink"/>
            <w:rFonts w:asciiTheme="minorHAnsi" w:hAnsiTheme="minorHAnsi" w:cstheme="minorHAnsi"/>
            <w:sz w:val="20"/>
            <w:szCs w:val="20"/>
          </w:rPr>
          <w:t>on or after February 19, 2</w:t>
        </w:r>
        <w:r w:rsidR="0010668A" w:rsidRPr="00565B03">
          <w:rPr>
            <w:rStyle w:val="Hyperlink"/>
            <w:rFonts w:asciiTheme="minorHAnsi" w:hAnsiTheme="minorHAnsi" w:cstheme="minorHAnsi"/>
            <w:sz w:val="20"/>
            <w:szCs w:val="20"/>
          </w:rPr>
          <w:t>0</w:t>
        </w:r>
        <w:r w:rsidR="0010668A" w:rsidRPr="00565B03">
          <w:rPr>
            <w:rStyle w:val="Hyperlink"/>
            <w:rFonts w:asciiTheme="minorHAnsi" w:hAnsiTheme="minorHAnsi" w:cstheme="minorHAnsi"/>
            <w:sz w:val="20"/>
            <w:szCs w:val="20"/>
          </w:rPr>
          <w:t>19</w:t>
        </w:r>
      </w:hyperlink>
    </w:p>
    <w:p w14:paraId="2144204B" w14:textId="3E81A34C" w:rsidR="006422A5" w:rsidRPr="00565B03" w:rsidRDefault="00F620F0" w:rsidP="00F620F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Learn about the</w:t>
      </w:r>
      <w:r w:rsidR="0010668A" w:rsidRPr="00565B03">
        <w:rPr>
          <w:rFonts w:asciiTheme="minorHAnsi" w:hAnsiTheme="minorHAnsi" w:cstheme="minorHAnsi"/>
          <w:color w:val="323A45"/>
          <w:sz w:val="20"/>
          <w:szCs w:val="20"/>
        </w:rPr>
        <w:t xml:space="preserve"> new VA </w:t>
      </w:r>
      <w:del w:id="288" w:author="Lee, Jennifer Y." w:date="2020-01-26T19:00:00Z">
        <w:r w:rsidR="0010668A" w:rsidRPr="00565B03" w:rsidDel="00F936EC">
          <w:rPr>
            <w:rFonts w:asciiTheme="minorHAnsi" w:hAnsiTheme="minorHAnsi" w:cstheme="minorHAnsi"/>
            <w:color w:val="323A45"/>
            <w:sz w:val="20"/>
            <w:szCs w:val="20"/>
          </w:rPr>
          <w:delText xml:space="preserve">claim </w:delText>
        </w:r>
      </w:del>
      <w:ins w:id="289" w:author="Lee, Jennifer Y." w:date="2020-01-26T19:00:00Z">
        <w:r w:rsidR="00F936EC">
          <w:rPr>
            <w:rFonts w:asciiTheme="minorHAnsi" w:hAnsiTheme="minorHAnsi" w:cstheme="minorHAnsi"/>
            <w:color w:val="323A45"/>
            <w:sz w:val="20"/>
            <w:szCs w:val="20"/>
          </w:rPr>
          <w:t>appeals</w:t>
        </w:r>
        <w:r w:rsidR="00F936EC" w:rsidRPr="00565B03">
          <w:rPr>
            <w:rFonts w:asciiTheme="minorHAnsi" w:hAnsiTheme="minorHAnsi" w:cstheme="minorHAnsi"/>
            <w:color w:val="323A45"/>
            <w:sz w:val="20"/>
            <w:szCs w:val="20"/>
          </w:rPr>
          <w:t xml:space="preserve"> </w:t>
        </w:r>
      </w:ins>
      <w:r w:rsidR="0010668A" w:rsidRPr="00565B03">
        <w:rPr>
          <w:rFonts w:asciiTheme="minorHAnsi" w:hAnsiTheme="minorHAnsi" w:cstheme="minorHAnsi"/>
          <w:color w:val="323A45"/>
          <w:sz w:val="20"/>
          <w:szCs w:val="20"/>
        </w:rPr>
        <w:t>process for getting your decision reviewed. </w:t>
      </w:r>
      <w:r w:rsidR="0010668A" w:rsidRPr="00565B03">
        <w:rPr>
          <w:rFonts w:asciiTheme="minorHAnsi" w:hAnsiTheme="minorHAnsi" w:cstheme="minorHAnsi"/>
          <w:color w:val="323A45"/>
          <w:sz w:val="20"/>
          <w:szCs w:val="20"/>
        </w:rPr>
        <w:br/>
      </w:r>
    </w:p>
    <w:p w14:paraId="4D9795E4" w14:textId="77777777" w:rsidR="006422A5" w:rsidRPr="00565B03" w:rsidRDefault="00D35D65" w:rsidP="006422A5">
      <w:pPr>
        <w:rPr>
          <w:rFonts w:asciiTheme="minorHAnsi" w:hAnsiTheme="minorHAnsi" w:cstheme="minorHAnsi"/>
          <w:i/>
          <w:iCs/>
          <w:color w:val="A6A6A6" w:themeColor="background1" w:themeShade="A6"/>
          <w:sz w:val="20"/>
          <w:szCs w:val="20"/>
        </w:rPr>
      </w:pPr>
      <w:hyperlink w:anchor="_top" w:history="1">
        <w:r w:rsidR="006422A5" w:rsidRPr="00565B03">
          <w:rPr>
            <w:rStyle w:val="Hyperlink"/>
            <w:rFonts w:asciiTheme="minorHAnsi" w:hAnsiTheme="minorHAnsi" w:cstheme="minorHAnsi"/>
            <w:i/>
            <w:iCs/>
            <w:color w:val="A6A6A6" w:themeColor="background1" w:themeShade="A6"/>
            <w:sz w:val="20"/>
            <w:szCs w:val="20"/>
          </w:rPr>
          <w:t>Back to Table of Contents</w:t>
        </w:r>
      </w:hyperlink>
      <w:r w:rsidR="006422A5" w:rsidRPr="00565B03">
        <w:rPr>
          <w:rFonts w:asciiTheme="minorHAnsi" w:hAnsiTheme="minorHAnsi" w:cstheme="minorHAnsi"/>
          <w:i/>
          <w:iCs/>
          <w:color w:val="A6A6A6" w:themeColor="background1" w:themeShade="A6"/>
          <w:sz w:val="20"/>
          <w:szCs w:val="20"/>
        </w:rPr>
        <w:t xml:space="preserve"> &gt;</w:t>
      </w:r>
    </w:p>
    <w:p w14:paraId="6867D33A" w14:textId="7C0E51C6"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721F5379" w14:textId="2F6AA36E" w:rsidR="00536004" w:rsidRDefault="00536004" w:rsidP="001571DE">
      <w:pPr>
        <w:pStyle w:val="Heading1"/>
        <w:rPr>
          <w:rFonts w:asciiTheme="minorHAnsi" w:hAnsiTheme="minorHAnsi" w:cstheme="minorHAnsi"/>
        </w:rPr>
      </w:pPr>
      <w:bookmarkStart w:id="290" w:name="_Toc24012536"/>
      <w:bookmarkStart w:id="291" w:name="_Toc24037500"/>
      <w:bookmarkStart w:id="292" w:name="_Toc24096172"/>
      <w:bookmarkStart w:id="293" w:name="_Toc24451984"/>
      <w:bookmarkStart w:id="294" w:name="_Toc24537793"/>
      <w:bookmarkStart w:id="295" w:name="_Toc25152868"/>
      <w:bookmarkStart w:id="296" w:name="_Toc25652854"/>
      <w:bookmarkStart w:id="297" w:name="_Toc25652909"/>
      <w:bookmarkStart w:id="298" w:name="_Toc28636645"/>
      <w:bookmarkStart w:id="299" w:name="_Toc28636952"/>
      <w:bookmarkStart w:id="300" w:name="_Toc28669779"/>
      <w:bookmarkStart w:id="301" w:name="_Toc29557289"/>
      <w:bookmarkStart w:id="302" w:name="_Toc29557595"/>
      <w:bookmarkStart w:id="303" w:name="_Toc29562126"/>
      <w:bookmarkStart w:id="304" w:name="_Toc29883341"/>
      <w:bookmarkStart w:id="305" w:name="_Toc29903123"/>
      <w:r w:rsidRPr="00565B03">
        <w:rPr>
          <w:rFonts w:asciiTheme="minorHAnsi" w:hAnsiTheme="minorHAnsi" w:cstheme="minorHAnsi"/>
        </w:rPr>
        <w:lastRenderedPageBreak/>
        <w:t>VA Form 21-686c</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290C8A41" w14:textId="77777777" w:rsidR="007B0ECA" w:rsidRPr="007B0ECA" w:rsidRDefault="007B0ECA" w:rsidP="007B0ECA"/>
    <w:p w14:paraId="6120AA8A"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6110676"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3CF2646D" w14:textId="77777777" w:rsidTr="00CA741C">
        <w:trPr>
          <w:trHeight w:val="447"/>
        </w:trPr>
        <w:tc>
          <w:tcPr>
            <w:tcW w:w="3138" w:type="dxa"/>
            <w:shd w:val="clear" w:color="auto" w:fill="CCCCCC"/>
          </w:tcPr>
          <w:p w14:paraId="5631958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741A8B8"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069F3F06" w14:textId="77777777" w:rsidTr="00CA741C">
        <w:trPr>
          <w:trHeight w:val="429"/>
        </w:trPr>
        <w:tc>
          <w:tcPr>
            <w:tcW w:w="3138" w:type="dxa"/>
            <w:shd w:val="clear" w:color="auto" w:fill="CCCCCC"/>
          </w:tcPr>
          <w:p w14:paraId="3A036B4F"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0389B01" w14:textId="019D6387" w:rsidR="00B66584" w:rsidRPr="00565B03" w:rsidRDefault="00D35D65" w:rsidP="00CA741C">
            <w:pPr>
              <w:rPr>
                <w:rFonts w:asciiTheme="minorHAnsi" w:hAnsiTheme="minorHAnsi" w:cstheme="minorHAnsi"/>
                <w:color w:val="0563C1"/>
                <w:u w:val="single"/>
              </w:rPr>
            </w:pPr>
            <w:hyperlink r:id="rId57" w:history="1">
              <w:r w:rsidR="001571DE" w:rsidRPr="00565B03">
                <w:rPr>
                  <w:rStyle w:val="Hyperlink"/>
                  <w:rFonts w:asciiTheme="minorHAnsi" w:hAnsiTheme="minorHAnsi" w:cstheme="minorHAnsi"/>
                </w:rPr>
                <w:t>https://www.va.gov/vaforms/form_detail.asp?formno=21-686c</w:t>
              </w:r>
            </w:hyperlink>
          </w:p>
        </w:tc>
      </w:tr>
      <w:tr w:rsidR="00B66584" w:rsidRPr="00565B03" w14:paraId="5CA2BBD1" w14:textId="77777777" w:rsidTr="00CA741C">
        <w:trPr>
          <w:trHeight w:val="429"/>
        </w:trPr>
        <w:tc>
          <w:tcPr>
            <w:tcW w:w="3138" w:type="dxa"/>
            <w:shd w:val="clear" w:color="auto" w:fill="CCCCCC"/>
          </w:tcPr>
          <w:p w14:paraId="26416B80"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6C5C852" w14:textId="77777777" w:rsidR="00B66584" w:rsidRPr="00565B03" w:rsidRDefault="00B66584" w:rsidP="00CA741C">
            <w:pPr>
              <w:rPr>
                <w:rFonts w:asciiTheme="minorHAnsi" w:hAnsiTheme="minorHAnsi" w:cstheme="minorHAnsi"/>
              </w:rPr>
            </w:pPr>
          </w:p>
        </w:tc>
      </w:tr>
      <w:tr w:rsidR="00B66584" w:rsidRPr="00565B03" w14:paraId="7E3DE2F5" w14:textId="77777777" w:rsidTr="00CA741C">
        <w:trPr>
          <w:trHeight w:val="429"/>
        </w:trPr>
        <w:tc>
          <w:tcPr>
            <w:tcW w:w="3138" w:type="dxa"/>
            <w:shd w:val="clear" w:color="auto" w:fill="CCCCCC"/>
          </w:tcPr>
          <w:p w14:paraId="6A0C2C72"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012045A"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EFC9040" w14:textId="77777777" w:rsidR="006B6A90" w:rsidRPr="00565B03" w:rsidRDefault="006B6A90" w:rsidP="006B6A90">
      <w:pPr>
        <w:pStyle w:val="NoSpacing"/>
      </w:pPr>
    </w:p>
    <w:p w14:paraId="0A3690D7"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0FFFA424" w14:textId="77777777" w:rsidR="00B66584" w:rsidRPr="00565B03" w:rsidRDefault="00B66584" w:rsidP="00B66584">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557349A3" w14:textId="77777777" w:rsidTr="00CA741C">
        <w:trPr>
          <w:trHeight w:val="427"/>
        </w:trPr>
        <w:tc>
          <w:tcPr>
            <w:tcW w:w="3145" w:type="dxa"/>
            <w:shd w:val="clear" w:color="auto" w:fill="CCCCCC"/>
          </w:tcPr>
          <w:p w14:paraId="5D48C3EE"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50BEC41" w14:textId="7010DC35"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1571DE" w:rsidRPr="00565B03">
              <w:rPr>
                <w:rFonts w:asciiTheme="minorHAnsi" w:hAnsiTheme="minorHAnsi" w:cstheme="minorHAnsi"/>
                <w:b/>
                <w:bCs/>
                <w:sz w:val="28"/>
                <w:szCs w:val="28"/>
              </w:rPr>
              <w:t>686c</w:t>
            </w:r>
          </w:p>
        </w:tc>
      </w:tr>
      <w:tr w:rsidR="00B66584" w:rsidRPr="00565B03" w14:paraId="232F724E" w14:textId="77777777" w:rsidTr="00CA741C">
        <w:trPr>
          <w:trHeight w:val="427"/>
        </w:trPr>
        <w:tc>
          <w:tcPr>
            <w:tcW w:w="3145" w:type="dxa"/>
            <w:shd w:val="clear" w:color="auto" w:fill="CCCCCC"/>
          </w:tcPr>
          <w:p w14:paraId="42DCCBC1"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B818747" w14:textId="6A88B075"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1571DE" w:rsidRPr="00565B03">
              <w:rPr>
                <w:rFonts w:asciiTheme="minorHAnsi" w:hAnsiTheme="minorHAnsi" w:cstheme="minorHAnsi"/>
                <w:color w:val="24292E"/>
              </w:rPr>
              <w:t>686c</w:t>
            </w:r>
            <w:r w:rsidRPr="00565B03">
              <w:rPr>
                <w:rFonts w:asciiTheme="minorHAnsi" w:hAnsiTheme="minorHAnsi" w:cstheme="minorHAnsi"/>
                <w:color w:val="24292E"/>
              </w:rPr>
              <w:t xml:space="preserve"> | Veterans Affairs</w:t>
            </w:r>
          </w:p>
        </w:tc>
      </w:tr>
      <w:tr w:rsidR="00B66584" w:rsidRPr="00565B03" w14:paraId="078A1A6B" w14:textId="77777777" w:rsidTr="00CA741C">
        <w:trPr>
          <w:trHeight w:val="623"/>
        </w:trPr>
        <w:tc>
          <w:tcPr>
            <w:tcW w:w="3145" w:type="dxa"/>
            <w:shd w:val="clear" w:color="auto" w:fill="CCCCCC"/>
          </w:tcPr>
          <w:p w14:paraId="6E40E70F"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AED2AA7" w14:textId="0E7A5B67"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1571DE"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xml:space="preserve">, </w:t>
            </w:r>
            <w:r w:rsidR="001571DE" w:rsidRPr="00565B03">
              <w:rPr>
                <w:rFonts w:asciiTheme="minorHAnsi" w:hAnsiTheme="minorHAnsi" w:cstheme="minorHAnsi"/>
                <w:color w:val="24292E"/>
                <w:sz w:val="20"/>
                <w:szCs w:val="20"/>
              </w:rPr>
              <w:t>Application Request to Add and/or Remove Dependents</w:t>
            </w:r>
            <w:r w:rsidRPr="00565B03">
              <w:rPr>
                <w:rFonts w:asciiTheme="minorHAnsi" w:hAnsiTheme="minorHAnsi" w:cstheme="minorHAnsi"/>
                <w:color w:val="24292E"/>
                <w:sz w:val="20"/>
                <w:szCs w:val="20"/>
              </w:rPr>
              <w:t>. Use this VA form to</w:t>
            </w:r>
            <w:r w:rsidR="001571DE" w:rsidRPr="00565B03">
              <w:rPr>
                <w:rFonts w:asciiTheme="minorHAnsi" w:hAnsiTheme="minorHAnsi" w:cstheme="minorHAnsi"/>
                <w:sz w:val="20"/>
                <w:szCs w:val="20"/>
              </w:rPr>
              <w:t xml:space="preserve"> submit a claim for additional benefits for a dependent, or to request </w:t>
            </w:r>
            <w:del w:id="306" w:author="Lee, Jennifer Y." w:date="2020-01-26T19:00:00Z">
              <w:r w:rsidR="001571DE" w:rsidRPr="00565B03" w:rsidDel="00F936EC">
                <w:rPr>
                  <w:rFonts w:asciiTheme="minorHAnsi" w:hAnsiTheme="minorHAnsi" w:cstheme="minorHAnsi"/>
                  <w:sz w:val="20"/>
                  <w:szCs w:val="20"/>
                </w:rPr>
                <w:delText xml:space="preserve">removal </w:delText>
              </w:r>
            </w:del>
            <w:ins w:id="307" w:author="Lee, Jennifer Y." w:date="2020-01-26T19:00:00Z">
              <w:r w:rsidR="00F936EC">
                <w:rPr>
                  <w:rFonts w:asciiTheme="minorHAnsi" w:hAnsiTheme="minorHAnsi" w:cstheme="minorHAnsi"/>
                  <w:sz w:val="20"/>
                  <w:szCs w:val="20"/>
                </w:rPr>
                <w:t>to remove</w:t>
              </w:r>
            </w:ins>
            <w:del w:id="308" w:author="Lee, Jennifer Y." w:date="2020-01-26T19:00:00Z">
              <w:r w:rsidR="001571DE" w:rsidRPr="00565B03" w:rsidDel="00F936EC">
                <w:rPr>
                  <w:rFonts w:asciiTheme="minorHAnsi" w:hAnsiTheme="minorHAnsi" w:cstheme="minorHAnsi"/>
                  <w:sz w:val="20"/>
                  <w:szCs w:val="20"/>
                </w:rPr>
                <w:delText>of</w:delText>
              </w:r>
            </w:del>
            <w:r w:rsidR="001571DE" w:rsidRPr="00565B03">
              <w:rPr>
                <w:rFonts w:asciiTheme="minorHAnsi" w:hAnsiTheme="minorHAnsi" w:cstheme="minorHAnsi"/>
                <w:sz w:val="20"/>
                <w:szCs w:val="20"/>
              </w:rPr>
              <w:t xml:space="preserve"> a dependent from your benefits</w:t>
            </w:r>
            <w:r w:rsidR="00F05836" w:rsidRPr="00565B03">
              <w:rPr>
                <w:rFonts w:asciiTheme="minorHAnsi" w:hAnsiTheme="minorHAnsi" w:cstheme="minorHAnsi"/>
                <w:sz w:val="20"/>
                <w:szCs w:val="20"/>
              </w:rPr>
              <w:t>.</w:t>
            </w:r>
          </w:p>
        </w:tc>
      </w:tr>
      <w:tr w:rsidR="00B66584" w:rsidRPr="00565B03" w14:paraId="0BC9A23E" w14:textId="77777777" w:rsidTr="00CA741C">
        <w:trPr>
          <w:trHeight w:val="623"/>
        </w:trPr>
        <w:tc>
          <w:tcPr>
            <w:tcW w:w="3145" w:type="dxa"/>
            <w:shd w:val="clear" w:color="auto" w:fill="CCCCCC"/>
          </w:tcPr>
          <w:p w14:paraId="582434DD" w14:textId="13B95C0A"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00CF2C2" w14:textId="79D41545"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F05836"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xml:space="preserve">, 21 </w:t>
            </w:r>
            <w:r w:rsidR="00F05836"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21</w:t>
            </w:r>
            <w:r w:rsidR="00F05836" w:rsidRPr="00565B03">
              <w:rPr>
                <w:rFonts w:asciiTheme="minorHAnsi" w:hAnsiTheme="minorHAnsi" w:cstheme="minorHAnsi"/>
                <w:color w:val="24292E"/>
                <w:sz w:val="20"/>
                <w:szCs w:val="20"/>
              </w:rPr>
              <w:t>686c</w:t>
            </w:r>
            <w:r w:rsidRPr="00565B03">
              <w:rPr>
                <w:rFonts w:asciiTheme="minorHAnsi" w:hAnsiTheme="minorHAnsi" w:cstheme="minorHAnsi"/>
                <w:color w:val="24292E"/>
                <w:sz w:val="20"/>
                <w:szCs w:val="20"/>
              </w:rPr>
              <w:t xml:space="preserve">, </w:t>
            </w:r>
            <w:r w:rsidR="00F05836" w:rsidRPr="00565B03">
              <w:rPr>
                <w:rFonts w:asciiTheme="minorHAnsi" w:hAnsiTheme="minorHAnsi" w:cstheme="minorHAnsi"/>
                <w:color w:val="24292E"/>
                <w:sz w:val="20"/>
                <w:szCs w:val="20"/>
              </w:rPr>
              <w:t>va dependents form</w:t>
            </w:r>
          </w:p>
        </w:tc>
      </w:tr>
    </w:tbl>
    <w:p w14:paraId="5161ECFB" w14:textId="77777777" w:rsidR="00B66584" w:rsidRPr="00565B03" w:rsidRDefault="00B66584" w:rsidP="00B66584">
      <w:pPr>
        <w:rPr>
          <w:rFonts w:asciiTheme="minorHAnsi" w:hAnsiTheme="minorHAnsi" w:cstheme="minorHAnsi"/>
        </w:rPr>
      </w:pPr>
    </w:p>
    <w:p w14:paraId="34CD331E"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06968E26" w14:textId="77777777" w:rsidR="00F05836" w:rsidRPr="00565B03" w:rsidRDefault="00F05836" w:rsidP="00622C55">
      <w:pPr>
        <w:rPr>
          <w:rFonts w:asciiTheme="minorHAnsi" w:hAnsiTheme="minorHAnsi" w:cstheme="minorHAnsi"/>
          <w:b/>
          <w:bCs/>
          <w:color w:val="000000"/>
        </w:rPr>
      </w:pPr>
    </w:p>
    <w:p w14:paraId="610AED96" w14:textId="47E6259F" w:rsidR="00622C55" w:rsidRPr="00565B03" w:rsidRDefault="00F05836" w:rsidP="00622C55">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r>
      <w:r w:rsidRPr="00565B03">
        <w:rPr>
          <w:rFonts w:asciiTheme="minorHAnsi" w:hAnsiTheme="minorHAnsi" w:cstheme="minorHAnsi"/>
          <w:b/>
          <w:bCs/>
          <w:sz w:val="28"/>
          <w:szCs w:val="28"/>
        </w:rPr>
        <w:t>VA Form 21-686c</w:t>
      </w:r>
    </w:p>
    <w:p w14:paraId="36D24F61" w14:textId="4D089D38" w:rsidR="00536004" w:rsidRPr="00565B03" w:rsidRDefault="00F05836" w:rsidP="00C035C1">
      <w:pPr>
        <w:rPr>
          <w:rFonts w:asciiTheme="minorHAnsi" w:hAnsiTheme="minorHAnsi" w:cstheme="minorHAnsi"/>
          <w:sz w:val="20"/>
          <w:szCs w:val="20"/>
        </w:rPr>
      </w:pPr>
      <w:r w:rsidRPr="00565B03">
        <w:rPr>
          <w:rFonts w:asciiTheme="minorHAnsi" w:hAnsiTheme="minorHAnsi" w:cstheme="minorHAnsi"/>
        </w:rPr>
        <w:t>H2:</w:t>
      </w:r>
      <w:r w:rsidRPr="00565B03">
        <w:rPr>
          <w:rFonts w:asciiTheme="minorHAnsi" w:hAnsiTheme="minorHAnsi" w:cstheme="minorHAnsi"/>
          <w:sz w:val="20"/>
          <w:szCs w:val="20"/>
        </w:rPr>
        <w:tab/>
      </w:r>
      <w:r w:rsidRPr="00565B03">
        <w:rPr>
          <w:rFonts w:asciiTheme="minorHAnsi" w:hAnsiTheme="minorHAnsi" w:cstheme="minorHAnsi"/>
          <w:b/>
          <w:bCs/>
          <w:color w:val="000000"/>
        </w:rPr>
        <w:t>Application Request to Add and/or Remove Dependents</w:t>
      </w:r>
    </w:p>
    <w:p w14:paraId="641709DC" w14:textId="77777777" w:rsidR="00F05836" w:rsidRPr="00565B03" w:rsidRDefault="00F05836" w:rsidP="00622C55">
      <w:pPr>
        <w:rPr>
          <w:rFonts w:asciiTheme="minorHAnsi" w:hAnsiTheme="minorHAnsi" w:cstheme="minorHAnsi"/>
          <w:color w:val="000000"/>
          <w:sz w:val="20"/>
          <w:szCs w:val="20"/>
        </w:rPr>
      </w:pPr>
    </w:p>
    <w:p w14:paraId="69CBBF6C" w14:textId="3CB3C069" w:rsidR="00622C55" w:rsidRPr="00565B03" w:rsidRDefault="00622C55" w:rsidP="00622C5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EA5AE1">
        <w:rPr>
          <w:rFonts w:asciiTheme="minorHAnsi" w:hAnsiTheme="minorHAnsi" w:cstheme="minorHAnsi"/>
          <w:color w:val="000000"/>
          <w:sz w:val="20"/>
          <w:szCs w:val="20"/>
        </w:rPr>
        <w:t>&lt;</w:t>
      </w:r>
      <w:r w:rsidRPr="00565B03">
        <w:rPr>
          <w:rFonts w:asciiTheme="minorHAnsi" w:hAnsiTheme="minorHAnsi" w:cstheme="minorHAnsi"/>
          <w:color w:val="000000"/>
          <w:sz w:val="20"/>
          <w:szCs w:val="20"/>
        </w:rPr>
        <w:t xml:space="preserve">Disability, pension, and </w:t>
      </w:r>
      <w:r w:rsidR="00EA5AE1">
        <w:rPr>
          <w:rFonts w:asciiTheme="minorHAnsi" w:hAnsiTheme="minorHAnsi" w:cstheme="minorHAnsi"/>
          <w:color w:val="000000"/>
          <w:sz w:val="20"/>
          <w:szCs w:val="20"/>
        </w:rPr>
        <w:t>family member</w:t>
      </w:r>
      <w:r w:rsidR="00EA5AE1" w:rsidRPr="00565B03">
        <w:rPr>
          <w:rFonts w:asciiTheme="minorHAnsi" w:hAnsiTheme="minorHAnsi" w:cstheme="minorHAnsi"/>
          <w:color w:val="000000"/>
          <w:sz w:val="20"/>
          <w:szCs w:val="20"/>
        </w:rPr>
        <w:t xml:space="preserve"> </w:t>
      </w:r>
      <w:r w:rsidRPr="00565B03">
        <w:rPr>
          <w:rFonts w:asciiTheme="minorHAnsi" w:hAnsiTheme="minorHAnsi" w:cstheme="minorHAnsi"/>
          <w:color w:val="000000"/>
          <w:sz w:val="20"/>
          <w:szCs w:val="20"/>
        </w:rPr>
        <w:t>benefits</w:t>
      </w:r>
      <w:r w:rsidR="00EA5AE1">
        <w:rPr>
          <w:rFonts w:asciiTheme="minorHAnsi" w:hAnsiTheme="minorHAnsi" w:cstheme="minorHAnsi"/>
          <w:color w:val="000000"/>
          <w:sz w:val="20"/>
          <w:szCs w:val="20"/>
        </w:rPr>
        <w:t>&gt;</w:t>
      </w:r>
    </w:p>
    <w:p w14:paraId="20E83A9C" w14:textId="77777777" w:rsidR="00622C55" w:rsidRPr="00565B03" w:rsidRDefault="00622C55" w:rsidP="00622C55">
      <w:pPr>
        <w:rPr>
          <w:rFonts w:asciiTheme="minorHAnsi" w:hAnsiTheme="minorHAnsi" w:cstheme="minorHAnsi"/>
          <w:color w:val="000000"/>
          <w:sz w:val="20"/>
          <w:szCs w:val="20"/>
        </w:rPr>
      </w:pPr>
    </w:p>
    <w:p w14:paraId="081D4326" w14:textId="77777777" w:rsidR="00622C55" w:rsidRPr="00565B03" w:rsidRDefault="00622C55" w:rsidP="00622C5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1E9DB7CF" w14:textId="1CF05004" w:rsidR="00622C55" w:rsidRPr="00565B03" w:rsidRDefault="00622C55" w:rsidP="00622C55">
      <w:pPr>
        <w:rPr>
          <w:rFonts w:asciiTheme="minorHAnsi" w:hAnsiTheme="minorHAnsi" w:cstheme="minorHAnsi"/>
          <w:sz w:val="20"/>
          <w:szCs w:val="20"/>
        </w:rPr>
      </w:pPr>
      <w:r w:rsidRPr="00565B03">
        <w:rPr>
          <w:rFonts w:asciiTheme="minorHAnsi" w:hAnsiTheme="minorHAnsi" w:cstheme="minorHAnsi"/>
          <w:sz w:val="20"/>
          <w:szCs w:val="20"/>
        </w:rPr>
        <w:t>Use this</w:t>
      </w:r>
      <w:r w:rsidR="00F05836" w:rsidRPr="00565B03">
        <w:rPr>
          <w:rFonts w:asciiTheme="minorHAnsi" w:hAnsiTheme="minorHAnsi" w:cstheme="minorHAnsi"/>
          <w:sz w:val="20"/>
          <w:szCs w:val="20"/>
        </w:rPr>
        <w:t xml:space="preserve"> VA dependents</w:t>
      </w:r>
      <w:r w:rsidRPr="00565B03">
        <w:rPr>
          <w:rFonts w:asciiTheme="minorHAnsi" w:hAnsiTheme="minorHAnsi" w:cstheme="minorHAnsi"/>
          <w:sz w:val="20"/>
          <w:szCs w:val="20"/>
        </w:rPr>
        <w:t xml:space="preserve"> form </w:t>
      </w:r>
      <w:r w:rsidR="00EE01A5" w:rsidRPr="00565B03">
        <w:rPr>
          <w:rFonts w:asciiTheme="minorHAnsi" w:hAnsiTheme="minorHAnsi" w:cstheme="minorHAnsi"/>
          <w:sz w:val="20"/>
          <w:szCs w:val="20"/>
        </w:rPr>
        <w:t>to</w:t>
      </w:r>
      <w:r w:rsidRPr="00565B03">
        <w:rPr>
          <w:rFonts w:asciiTheme="minorHAnsi" w:hAnsiTheme="minorHAnsi" w:cstheme="minorHAnsi"/>
          <w:sz w:val="20"/>
          <w:szCs w:val="20"/>
        </w:rPr>
        <w:t xml:space="preserve"> submit a claim for additional benefits for a dependent, or </w:t>
      </w:r>
      <w:r w:rsidR="00EE01A5" w:rsidRPr="00565B03">
        <w:rPr>
          <w:rFonts w:asciiTheme="minorHAnsi" w:hAnsiTheme="minorHAnsi" w:cstheme="minorHAnsi"/>
          <w:sz w:val="20"/>
          <w:szCs w:val="20"/>
        </w:rPr>
        <w:t>to</w:t>
      </w:r>
      <w:r w:rsidRPr="00565B03">
        <w:rPr>
          <w:rFonts w:asciiTheme="minorHAnsi" w:hAnsiTheme="minorHAnsi" w:cstheme="minorHAnsi"/>
          <w:sz w:val="20"/>
          <w:szCs w:val="20"/>
        </w:rPr>
        <w:t xml:space="preserve"> request </w:t>
      </w:r>
      <w:del w:id="309" w:author="Lee, Jennifer Y." w:date="2020-01-26T19:01:00Z">
        <w:r w:rsidRPr="00565B03" w:rsidDel="00F936EC">
          <w:rPr>
            <w:rFonts w:asciiTheme="minorHAnsi" w:hAnsiTheme="minorHAnsi" w:cstheme="minorHAnsi"/>
            <w:sz w:val="20"/>
            <w:szCs w:val="20"/>
          </w:rPr>
          <w:delText xml:space="preserve">removal </w:delText>
        </w:r>
      </w:del>
      <w:ins w:id="310" w:author="Lee, Jennifer Y." w:date="2020-01-26T19:01:00Z">
        <w:r w:rsidR="00F936EC">
          <w:rPr>
            <w:rFonts w:asciiTheme="minorHAnsi" w:hAnsiTheme="minorHAnsi" w:cstheme="minorHAnsi"/>
            <w:sz w:val="20"/>
            <w:szCs w:val="20"/>
          </w:rPr>
          <w:t>to remove</w:t>
        </w:r>
      </w:ins>
      <w:del w:id="311" w:author="Lee, Jennifer Y." w:date="2020-01-26T19:01:00Z">
        <w:r w:rsidRPr="00565B03" w:rsidDel="00F936EC">
          <w:rPr>
            <w:rFonts w:asciiTheme="minorHAnsi" w:hAnsiTheme="minorHAnsi" w:cstheme="minorHAnsi"/>
            <w:sz w:val="20"/>
            <w:szCs w:val="20"/>
          </w:rPr>
          <w:delText>of</w:delText>
        </w:r>
      </w:del>
      <w:r w:rsidRPr="00565B03">
        <w:rPr>
          <w:rFonts w:asciiTheme="minorHAnsi" w:hAnsiTheme="minorHAnsi" w:cstheme="minorHAnsi"/>
          <w:sz w:val="20"/>
          <w:szCs w:val="20"/>
        </w:rPr>
        <w:t xml:space="preserve"> a dependent from your </w:t>
      </w:r>
      <w:r w:rsidR="00EE01A5" w:rsidRPr="00565B03">
        <w:rPr>
          <w:rFonts w:asciiTheme="minorHAnsi" w:hAnsiTheme="minorHAnsi" w:cstheme="minorHAnsi"/>
          <w:sz w:val="20"/>
          <w:szCs w:val="20"/>
        </w:rPr>
        <w:t>benefits</w:t>
      </w:r>
      <w:r w:rsidRPr="00565B03">
        <w:rPr>
          <w:rFonts w:asciiTheme="minorHAnsi" w:hAnsiTheme="minorHAnsi" w:cstheme="minorHAnsi"/>
          <w:sz w:val="20"/>
          <w:szCs w:val="20"/>
        </w:rPr>
        <w:t xml:space="preserve">. </w:t>
      </w:r>
    </w:p>
    <w:p w14:paraId="22ADA266" w14:textId="10559DEC" w:rsidR="00622C55" w:rsidRPr="00565B03" w:rsidRDefault="00D35D65" w:rsidP="00622C55">
      <w:pPr>
        <w:rPr>
          <w:rFonts w:asciiTheme="minorHAnsi" w:hAnsiTheme="minorHAnsi" w:cstheme="minorHAnsi"/>
          <w:sz w:val="20"/>
          <w:szCs w:val="20"/>
        </w:rPr>
      </w:pPr>
      <w:hyperlink r:id="rId58" w:history="1">
        <w:r w:rsidR="00622C55"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622C55" w:rsidRPr="00565B03">
          <w:rPr>
            <w:rStyle w:val="Hyperlink"/>
            <w:rFonts w:asciiTheme="minorHAnsi" w:hAnsiTheme="minorHAnsi" w:cstheme="minorHAnsi"/>
            <w:sz w:val="20"/>
            <w:szCs w:val="20"/>
          </w:rPr>
          <w:t xml:space="preserve">orm </w:t>
        </w:r>
        <w:r w:rsidR="009D36B8" w:rsidRPr="00565B03">
          <w:rPr>
            <w:rStyle w:val="Hyperlink"/>
            <w:rFonts w:asciiTheme="minorHAnsi" w:hAnsiTheme="minorHAnsi" w:cstheme="minorHAnsi"/>
            <w:sz w:val="20"/>
            <w:szCs w:val="20"/>
          </w:rPr>
          <w:t xml:space="preserve">21-686c </w:t>
        </w:r>
        <w:r w:rsidR="00622C55" w:rsidRPr="00565B03">
          <w:rPr>
            <w:rStyle w:val="Hyperlink"/>
            <w:rFonts w:asciiTheme="minorHAnsi" w:hAnsiTheme="minorHAnsi" w:cstheme="minorHAnsi"/>
            <w:sz w:val="20"/>
            <w:szCs w:val="20"/>
          </w:rPr>
          <w:t>(</w:t>
        </w:r>
        <w:r w:rsidR="001C25D6" w:rsidRPr="00565B03">
          <w:rPr>
            <w:rStyle w:val="Hyperlink"/>
            <w:rFonts w:asciiTheme="minorHAnsi" w:hAnsiTheme="minorHAnsi" w:cstheme="minorHAnsi"/>
            <w:sz w:val="20"/>
            <w:szCs w:val="20"/>
          </w:rPr>
          <w:t>PDF</w:t>
        </w:r>
        <w:r w:rsidR="00622C55" w:rsidRPr="00565B03">
          <w:rPr>
            <w:rStyle w:val="Hyperlink"/>
            <w:rFonts w:asciiTheme="minorHAnsi" w:hAnsiTheme="minorHAnsi" w:cstheme="minorHAnsi"/>
            <w:sz w:val="20"/>
            <w:szCs w:val="20"/>
          </w:rPr>
          <w:t>)</w:t>
        </w:r>
      </w:hyperlink>
    </w:p>
    <w:p w14:paraId="4EC75320" w14:textId="77777777" w:rsidR="00622C55" w:rsidRPr="00565B03" w:rsidRDefault="00622C55" w:rsidP="00622C55">
      <w:pPr>
        <w:rPr>
          <w:rFonts w:asciiTheme="minorHAnsi" w:hAnsiTheme="minorHAnsi" w:cstheme="minorHAnsi"/>
          <w:color w:val="000000"/>
          <w:sz w:val="20"/>
          <w:szCs w:val="20"/>
        </w:rPr>
      </w:pPr>
    </w:p>
    <w:p w14:paraId="34F66611" w14:textId="77777777" w:rsidR="00EE01A5" w:rsidRPr="00565B03" w:rsidRDefault="00EE01A5" w:rsidP="00EE01A5">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CAE5FE1" w14:textId="08A11CC0" w:rsidR="00622C55" w:rsidRPr="00565B03" w:rsidRDefault="00622C55" w:rsidP="00EE01A5">
      <w:pPr>
        <w:rPr>
          <w:rFonts w:asciiTheme="minorHAnsi" w:hAnsiTheme="minorHAnsi" w:cstheme="minorHAnsi"/>
          <w:b/>
          <w:bCs/>
          <w:color w:val="000000" w:themeColor="text1"/>
          <w:sz w:val="10"/>
          <w:szCs w:val="10"/>
        </w:rPr>
      </w:pPr>
    </w:p>
    <w:p w14:paraId="54DB0B11" w14:textId="77777777" w:rsidR="00EE01A5"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VA Form 21-674</w:t>
      </w:r>
    </w:p>
    <w:p w14:paraId="2E8E0CE1" w14:textId="0393BB39" w:rsidR="00EE01A5"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Request for Approval of School Attendance</w:t>
      </w:r>
    </w:p>
    <w:p w14:paraId="1757BF40" w14:textId="0EFCE69D" w:rsidR="001A36E0" w:rsidRPr="00565B03" w:rsidRDefault="005C7B52" w:rsidP="001A36E0">
      <w:pPr>
        <w:rPr>
          <w:rFonts w:asciiTheme="minorHAnsi" w:hAnsiTheme="minorHAnsi" w:cstheme="minorHAnsi"/>
          <w:sz w:val="20"/>
          <w:szCs w:val="20"/>
        </w:rPr>
      </w:pPr>
      <w:r w:rsidRPr="00565B03">
        <w:rPr>
          <w:rFonts w:asciiTheme="minorHAnsi" w:hAnsiTheme="minorHAnsi" w:cstheme="minorHAnsi"/>
          <w:sz w:val="20"/>
          <w:szCs w:val="20"/>
        </w:rPr>
        <w:t>Use this</w:t>
      </w:r>
      <w:r w:rsidR="007F0099">
        <w:rPr>
          <w:rFonts w:asciiTheme="minorHAnsi" w:hAnsiTheme="minorHAnsi" w:cstheme="minorHAnsi"/>
          <w:sz w:val="20"/>
          <w:szCs w:val="20"/>
        </w:rPr>
        <w:t xml:space="preserve"> VA</w:t>
      </w:r>
      <w:r w:rsidRPr="00565B03">
        <w:rPr>
          <w:rFonts w:asciiTheme="minorHAnsi" w:hAnsiTheme="minorHAnsi" w:cstheme="minorHAnsi"/>
          <w:sz w:val="20"/>
          <w:szCs w:val="20"/>
        </w:rPr>
        <w:t xml:space="preserve"> form when</w:t>
      </w:r>
      <w:r w:rsidR="001A36E0" w:rsidRPr="00565B03">
        <w:rPr>
          <w:rFonts w:asciiTheme="minorHAnsi" w:hAnsiTheme="minorHAnsi" w:cstheme="minorHAnsi"/>
          <w:sz w:val="20"/>
          <w:szCs w:val="20"/>
        </w:rPr>
        <w:t xml:space="preserve"> claiming benefits for a </w:t>
      </w:r>
      <w:r w:rsidR="00901DF2" w:rsidRPr="00565B03">
        <w:rPr>
          <w:rFonts w:asciiTheme="minorHAnsi" w:hAnsiTheme="minorHAnsi" w:cstheme="minorHAnsi"/>
          <w:sz w:val="20"/>
          <w:szCs w:val="20"/>
        </w:rPr>
        <w:t>V</w:t>
      </w:r>
      <w:r w:rsidR="001A36E0" w:rsidRPr="00565B03">
        <w:rPr>
          <w:rFonts w:asciiTheme="minorHAnsi" w:hAnsiTheme="minorHAnsi" w:cstheme="minorHAnsi"/>
          <w:sz w:val="20"/>
          <w:szCs w:val="20"/>
        </w:rPr>
        <w:t xml:space="preserve">eteran's child who is at least 18 </w:t>
      </w:r>
      <w:ins w:id="312" w:author="Lee, Jennifer Y." w:date="2020-01-26T19:01:00Z">
        <w:r w:rsidR="00F936EC">
          <w:rPr>
            <w:rFonts w:asciiTheme="minorHAnsi" w:hAnsiTheme="minorHAnsi" w:cstheme="minorHAnsi"/>
            <w:sz w:val="20"/>
            <w:szCs w:val="20"/>
          </w:rPr>
          <w:t xml:space="preserve">years old, </w:t>
        </w:r>
      </w:ins>
      <w:r w:rsidR="001A36E0" w:rsidRPr="00565B03">
        <w:rPr>
          <w:rFonts w:asciiTheme="minorHAnsi" w:hAnsiTheme="minorHAnsi" w:cstheme="minorHAnsi"/>
          <w:sz w:val="20"/>
          <w:szCs w:val="20"/>
        </w:rPr>
        <w:t>but under 23</w:t>
      </w:r>
      <w:ins w:id="313" w:author="Lee, Jennifer Y." w:date="2020-01-26T19:01:00Z">
        <w:r w:rsidR="00F936EC">
          <w:rPr>
            <w:rFonts w:asciiTheme="minorHAnsi" w:hAnsiTheme="minorHAnsi" w:cstheme="minorHAnsi"/>
            <w:sz w:val="20"/>
            <w:szCs w:val="20"/>
          </w:rPr>
          <w:t>,</w:t>
        </w:r>
      </w:ins>
      <w:r w:rsidR="001A36E0" w:rsidRPr="00565B03">
        <w:rPr>
          <w:rFonts w:asciiTheme="minorHAnsi" w:hAnsiTheme="minorHAnsi" w:cstheme="minorHAnsi"/>
          <w:sz w:val="20"/>
          <w:szCs w:val="20"/>
        </w:rPr>
        <w:t xml:space="preserve"> and attending school. </w:t>
      </w:r>
    </w:p>
    <w:p w14:paraId="5524803F" w14:textId="478EAE2C" w:rsidR="00EE01A5" w:rsidRPr="00565B03" w:rsidRDefault="00D35D65" w:rsidP="00EE01A5">
      <w:pPr>
        <w:rPr>
          <w:rFonts w:asciiTheme="minorHAnsi" w:hAnsiTheme="minorHAnsi" w:cstheme="minorHAnsi"/>
          <w:color w:val="000000" w:themeColor="text1"/>
          <w:sz w:val="20"/>
          <w:szCs w:val="20"/>
        </w:rPr>
      </w:pPr>
      <w:hyperlink r:id="rId59" w:history="1">
        <w:r w:rsidR="00EE01A5"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EE01A5"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21-674</w:t>
        </w:r>
        <w:r w:rsidR="00EE01A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EE01A5" w:rsidRPr="00565B03">
          <w:rPr>
            <w:rStyle w:val="Hyperlink"/>
            <w:rFonts w:asciiTheme="minorHAnsi" w:hAnsiTheme="minorHAnsi" w:cstheme="minorHAnsi"/>
            <w:sz w:val="20"/>
            <w:szCs w:val="20"/>
          </w:rPr>
          <w:t>)</w:t>
        </w:r>
      </w:hyperlink>
    </w:p>
    <w:p w14:paraId="50E61F30" w14:textId="77777777" w:rsidR="00EE01A5" w:rsidRPr="00565B03" w:rsidRDefault="00EE01A5" w:rsidP="00EE01A5">
      <w:pPr>
        <w:rPr>
          <w:rFonts w:asciiTheme="minorHAnsi" w:hAnsiTheme="minorHAnsi" w:cstheme="minorHAnsi"/>
          <w:color w:val="000000" w:themeColor="text1"/>
          <w:sz w:val="20"/>
          <w:szCs w:val="20"/>
        </w:rPr>
      </w:pPr>
    </w:p>
    <w:p w14:paraId="720A6E49" w14:textId="0C39E2DA" w:rsidR="00EE01A5"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VA Form 21P-509</w:t>
      </w:r>
    </w:p>
    <w:p w14:paraId="38F4F5C9" w14:textId="77777777" w:rsidR="008A5D3F" w:rsidRPr="00565B03" w:rsidRDefault="00622C55" w:rsidP="00EE01A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Statement of Dependency of Parent(s)</w:t>
      </w:r>
    </w:p>
    <w:p w14:paraId="0D377DA7" w14:textId="30ADD594" w:rsidR="008A5D3F" w:rsidRPr="00565B03" w:rsidRDefault="008A5D3F" w:rsidP="008A5D3F">
      <w:pPr>
        <w:rPr>
          <w:rFonts w:asciiTheme="minorHAnsi" w:hAnsiTheme="minorHAnsi" w:cstheme="minorHAnsi"/>
          <w:sz w:val="20"/>
          <w:szCs w:val="20"/>
        </w:rPr>
      </w:pPr>
      <w:r w:rsidRPr="00565B03">
        <w:rPr>
          <w:rFonts w:asciiTheme="minorHAnsi" w:hAnsiTheme="minorHAnsi" w:cstheme="minorHAnsi"/>
          <w:color w:val="000000" w:themeColor="text1"/>
          <w:sz w:val="20"/>
          <w:szCs w:val="20"/>
        </w:rPr>
        <w:t xml:space="preserve">Use this </w:t>
      </w:r>
      <w:r w:rsidR="007F0099">
        <w:rPr>
          <w:rFonts w:asciiTheme="minorHAnsi" w:hAnsiTheme="minorHAnsi" w:cstheme="minorHAnsi"/>
          <w:color w:val="000000" w:themeColor="text1"/>
          <w:sz w:val="20"/>
          <w:szCs w:val="20"/>
        </w:rPr>
        <w:t xml:space="preserve">VA </w:t>
      </w:r>
      <w:r w:rsidRPr="00565B03">
        <w:rPr>
          <w:rFonts w:asciiTheme="minorHAnsi" w:hAnsiTheme="minorHAnsi" w:cstheme="minorHAnsi"/>
          <w:color w:val="000000" w:themeColor="text1"/>
          <w:sz w:val="20"/>
          <w:szCs w:val="20"/>
        </w:rPr>
        <w:t xml:space="preserve">form if </w:t>
      </w:r>
      <w:r w:rsidR="00F05836" w:rsidRPr="00565B03">
        <w:rPr>
          <w:rFonts w:asciiTheme="minorHAnsi" w:hAnsiTheme="minorHAnsi" w:cstheme="minorHAnsi"/>
          <w:sz w:val="20"/>
          <w:szCs w:val="20"/>
        </w:rPr>
        <w:t>y</w:t>
      </w:r>
      <w:r w:rsidRPr="00565B03">
        <w:rPr>
          <w:rFonts w:asciiTheme="minorHAnsi" w:hAnsiTheme="minorHAnsi" w:cstheme="minorHAnsi"/>
          <w:sz w:val="20"/>
          <w:szCs w:val="20"/>
        </w:rPr>
        <w:t>ou</w:t>
      </w:r>
      <w:ins w:id="314" w:author="Lee, Jennifer Y." w:date="2020-01-26T19:02:00Z">
        <w:r w:rsidR="00F936EC">
          <w:rPr>
            <w:rFonts w:asciiTheme="minorHAnsi" w:hAnsiTheme="minorHAnsi" w:cstheme="minorHAnsi"/>
            <w:sz w:val="20"/>
            <w:szCs w:val="20"/>
          </w:rPr>
          <w:t>’</w:t>
        </w:r>
      </w:ins>
      <w:del w:id="315" w:author="Lee, Jennifer Y." w:date="2020-01-26T19:02:00Z">
        <w:r w:rsidRPr="00565B03" w:rsidDel="00F936EC">
          <w:rPr>
            <w:rFonts w:asciiTheme="minorHAnsi" w:hAnsiTheme="minorHAnsi" w:cstheme="minorHAnsi"/>
            <w:sz w:val="20"/>
            <w:szCs w:val="20"/>
          </w:rPr>
          <w:delText xml:space="preserve"> a</w:delText>
        </w:r>
      </w:del>
      <w:r w:rsidRPr="00565B03">
        <w:rPr>
          <w:rFonts w:asciiTheme="minorHAnsi" w:hAnsiTheme="minorHAnsi" w:cstheme="minorHAnsi"/>
          <w:sz w:val="20"/>
          <w:szCs w:val="20"/>
        </w:rPr>
        <w:t xml:space="preserve">re a </w:t>
      </w:r>
      <w:r w:rsidR="00901DF2" w:rsidRPr="00565B03">
        <w:rPr>
          <w:rFonts w:asciiTheme="minorHAnsi" w:hAnsiTheme="minorHAnsi" w:cstheme="minorHAnsi"/>
          <w:sz w:val="20"/>
          <w:szCs w:val="20"/>
        </w:rPr>
        <w:t>V</w:t>
      </w:r>
      <w:r w:rsidRPr="00565B03">
        <w:rPr>
          <w:rFonts w:asciiTheme="minorHAnsi" w:hAnsiTheme="minorHAnsi" w:cstheme="minorHAnsi"/>
          <w:sz w:val="20"/>
          <w:szCs w:val="20"/>
        </w:rPr>
        <w:t xml:space="preserve">eteran whose parents are dependent on you for support, or </w:t>
      </w:r>
      <w:r w:rsidR="00B11C36" w:rsidRPr="00565B03">
        <w:rPr>
          <w:rFonts w:asciiTheme="minorHAnsi" w:hAnsiTheme="minorHAnsi" w:cstheme="minorHAnsi"/>
          <w:sz w:val="20"/>
          <w:szCs w:val="20"/>
        </w:rPr>
        <w:t>y</w:t>
      </w:r>
      <w:r w:rsidRPr="00565B03">
        <w:rPr>
          <w:rFonts w:asciiTheme="minorHAnsi" w:hAnsiTheme="minorHAnsi" w:cstheme="minorHAnsi"/>
          <w:sz w:val="20"/>
          <w:szCs w:val="20"/>
        </w:rPr>
        <w:t>ou</w:t>
      </w:r>
      <w:ins w:id="316" w:author="Lee, Jennifer Y." w:date="2020-01-26T19:02:00Z">
        <w:r w:rsidR="00F936EC">
          <w:rPr>
            <w:rFonts w:asciiTheme="minorHAnsi" w:hAnsiTheme="minorHAnsi" w:cstheme="minorHAnsi"/>
            <w:sz w:val="20"/>
            <w:szCs w:val="20"/>
          </w:rPr>
          <w:t>’</w:t>
        </w:r>
      </w:ins>
      <w:del w:id="317" w:author="Lee, Jennifer Y." w:date="2020-01-26T19:02:00Z">
        <w:r w:rsidRPr="00565B03" w:rsidDel="00F936EC">
          <w:rPr>
            <w:rFonts w:asciiTheme="minorHAnsi" w:hAnsiTheme="minorHAnsi" w:cstheme="minorHAnsi"/>
            <w:sz w:val="20"/>
            <w:szCs w:val="20"/>
          </w:rPr>
          <w:delText xml:space="preserve"> a</w:delText>
        </w:r>
      </w:del>
      <w:r w:rsidRPr="00565B03">
        <w:rPr>
          <w:rFonts w:asciiTheme="minorHAnsi" w:hAnsiTheme="minorHAnsi" w:cstheme="minorHAnsi"/>
          <w:sz w:val="20"/>
          <w:szCs w:val="20"/>
        </w:rPr>
        <w:t xml:space="preserve">re the parent of a </w:t>
      </w:r>
      <w:r w:rsidR="00901DF2" w:rsidRPr="00565B03">
        <w:rPr>
          <w:rFonts w:asciiTheme="minorHAnsi" w:hAnsiTheme="minorHAnsi" w:cstheme="minorHAnsi"/>
          <w:sz w:val="20"/>
          <w:szCs w:val="20"/>
        </w:rPr>
        <w:t>V</w:t>
      </w:r>
      <w:r w:rsidRPr="00565B03">
        <w:rPr>
          <w:rFonts w:asciiTheme="minorHAnsi" w:hAnsiTheme="minorHAnsi" w:cstheme="minorHAnsi"/>
          <w:sz w:val="20"/>
          <w:szCs w:val="20"/>
        </w:rPr>
        <w:t>eteran who</w:t>
      </w:r>
      <w:r w:rsidR="00B11C36" w:rsidRPr="00565B03">
        <w:rPr>
          <w:rFonts w:asciiTheme="minorHAnsi" w:hAnsiTheme="minorHAnsi" w:cstheme="minorHAnsi"/>
          <w:sz w:val="20"/>
          <w:szCs w:val="20"/>
        </w:rPr>
        <w:t xml:space="preserve"> d</w:t>
      </w:r>
      <w:r w:rsidRPr="00565B03">
        <w:rPr>
          <w:rFonts w:asciiTheme="minorHAnsi" w:hAnsiTheme="minorHAnsi" w:cstheme="minorHAnsi"/>
          <w:sz w:val="20"/>
          <w:szCs w:val="20"/>
        </w:rPr>
        <w:t>ied on active duty or as a result of service-connected injuries or disease</w:t>
      </w:r>
      <w:r w:rsidR="00B11C36" w:rsidRPr="00565B03">
        <w:rPr>
          <w:rFonts w:asciiTheme="minorHAnsi" w:hAnsiTheme="minorHAnsi" w:cstheme="minorHAnsi"/>
          <w:sz w:val="20"/>
          <w:szCs w:val="20"/>
        </w:rPr>
        <w:t>.</w:t>
      </w:r>
      <w:r w:rsidRPr="00565B03">
        <w:rPr>
          <w:rFonts w:asciiTheme="minorHAnsi" w:hAnsiTheme="minorHAnsi" w:cstheme="minorHAnsi"/>
          <w:sz w:val="20"/>
          <w:szCs w:val="20"/>
        </w:rPr>
        <w:t xml:space="preserve"> </w:t>
      </w:r>
    </w:p>
    <w:p w14:paraId="3639C552" w14:textId="299C310D" w:rsidR="008A5D3F" w:rsidRPr="00565B03" w:rsidRDefault="00D35D65" w:rsidP="00B11C36">
      <w:pPr>
        <w:tabs>
          <w:tab w:val="left" w:pos="7290"/>
        </w:tabs>
        <w:rPr>
          <w:rFonts w:asciiTheme="minorHAnsi" w:hAnsiTheme="minorHAnsi" w:cstheme="minorHAnsi"/>
          <w:color w:val="000000" w:themeColor="text1"/>
          <w:sz w:val="20"/>
          <w:szCs w:val="20"/>
        </w:rPr>
      </w:pPr>
      <w:hyperlink r:id="rId60" w:history="1">
        <w:r w:rsidR="00B11C36"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B11C36"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21P-509</w:t>
        </w:r>
        <w:r w:rsidR="00B11C36"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B11C36" w:rsidRPr="00565B03">
          <w:rPr>
            <w:rStyle w:val="Hyperlink"/>
            <w:rFonts w:asciiTheme="minorHAnsi" w:hAnsiTheme="minorHAnsi" w:cstheme="minorHAnsi"/>
            <w:sz w:val="20"/>
            <w:szCs w:val="20"/>
          </w:rPr>
          <w:t>)</w:t>
        </w:r>
      </w:hyperlink>
    </w:p>
    <w:p w14:paraId="27D89558" w14:textId="7130126D" w:rsidR="00622C55" w:rsidRPr="00565B03" w:rsidRDefault="00622C55" w:rsidP="00622C55">
      <w:pPr>
        <w:rPr>
          <w:rFonts w:asciiTheme="minorHAnsi" w:hAnsiTheme="minorHAnsi" w:cstheme="minorHAnsi"/>
          <w:b/>
          <w:bCs/>
          <w:color w:val="000000"/>
          <w:sz w:val="22"/>
          <w:szCs w:val="22"/>
        </w:rPr>
      </w:pPr>
    </w:p>
    <w:p w14:paraId="135DA6D6" w14:textId="17E75F64" w:rsidR="00EE01A5" w:rsidRPr="00F936EC" w:rsidRDefault="00F05836" w:rsidP="00EE01A5">
      <w:pPr>
        <w:rPr>
          <w:rFonts w:asciiTheme="minorHAnsi" w:hAnsiTheme="minorHAnsi" w:cstheme="minorHAnsi"/>
          <w:b/>
          <w:bCs/>
          <w:color w:val="000000"/>
          <w:sz w:val="22"/>
          <w:szCs w:val="22"/>
        </w:rPr>
      </w:pPr>
      <w:r w:rsidRPr="00565B03">
        <w:rPr>
          <w:rFonts w:asciiTheme="minorHAnsi" w:hAnsiTheme="minorHAnsi" w:cstheme="minorHAnsi"/>
          <w:color w:val="000000"/>
          <w:sz w:val="22"/>
          <w:szCs w:val="22"/>
        </w:rPr>
        <w:t>H2:</w:t>
      </w:r>
      <w:r w:rsidRPr="00565B03">
        <w:rPr>
          <w:rFonts w:asciiTheme="minorHAnsi" w:hAnsiTheme="minorHAnsi" w:cstheme="minorHAnsi"/>
          <w:b/>
          <w:bCs/>
          <w:color w:val="000000"/>
          <w:sz w:val="22"/>
          <w:szCs w:val="22"/>
        </w:rPr>
        <w:tab/>
      </w:r>
      <w:r w:rsidR="00EE01A5" w:rsidRPr="00565B03">
        <w:rPr>
          <w:rFonts w:asciiTheme="minorHAnsi" w:hAnsiTheme="minorHAnsi" w:cstheme="minorHAnsi"/>
          <w:b/>
          <w:bCs/>
          <w:color w:val="000000"/>
          <w:sz w:val="22"/>
          <w:szCs w:val="22"/>
        </w:rPr>
        <w:t xml:space="preserve">Helpful </w:t>
      </w:r>
      <w:r w:rsidR="003F1A07">
        <w:rPr>
          <w:rFonts w:asciiTheme="minorHAnsi" w:hAnsiTheme="minorHAnsi" w:cstheme="minorHAnsi"/>
          <w:b/>
          <w:bCs/>
          <w:color w:val="000000"/>
          <w:sz w:val="22"/>
          <w:szCs w:val="22"/>
        </w:rPr>
        <w:t xml:space="preserve">links related to VA Form </w:t>
      </w:r>
      <w:r w:rsidR="00D32C5D">
        <w:rPr>
          <w:rFonts w:asciiTheme="minorHAnsi" w:hAnsiTheme="minorHAnsi" w:cstheme="minorHAnsi"/>
          <w:b/>
          <w:bCs/>
          <w:color w:val="000000"/>
          <w:sz w:val="22"/>
          <w:szCs w:val="22"/>
        </w:rPr>
        <w:t>21-686c</w:t>
      </w:r>
    </w:p>
    <w:p w14:paraId="07815325" w14:textId="19B2990A" w:rsidR="00F05836" w:rsidRPr="00565B03" w:rsidRDefault="00D35D65" w:rsidP="006F6818">
      <w:pPr>
        <w:rPr>
          <w:color w:val="323A45"/>
        </w:rPr>
      </w:pPr>
      <w:hyperlink r:id="rId61" w:history="1">
        <w:bookmarkStart w:id="318" w:name="_Toc28636646"/>
        <w:r w:rsidR="00F05836" w:rsidRPr="00565B03">
          <w:rPr>
            <w:rStyle w:val="Hyperlink"/>
            <w:rFonts w:asciiTheme="minorHAnsi" w:hAnsiTheme="minorHAnsi" w:cstheme="minorHAnsi"/>
            <w:kern w:val="36"/>
            <w:sz w:val="20"/>
            <w:szCs w:val="20"/>
          </w:rPr>
          <w:t>VA benefits for spouses, dependents, survivors, and family caregivers</w:t>
        </w:r>
        <w:bookmarkEnd w:id="318"/>
      </w:hyperlink>
    </w:p>
    <w:p w14:paraId="35F41100" w14:textId="224343E4" w:rsidR="00EE01A5" w:rsidRPr="00F936EC" w:rsidDel="00F936EC" w:rsidRDefault="00E6256B" w:rsidP="00EE01A5">
      <w:pPr>
        <w:rPr>
          <w:del w:id="319" w:author="Lee, Jennifer Y." w:date="2020-01-26T19:03:00Z"/>
          <w:rFonts w:asciiTheme="minorHAnsi" w:hAnsiTheme="minorHAnsi" w:cstheme="minorHAnsi"/>
          <w:color w:val="323A45"/>
          <w:sz w:val="20"/>
          <w:szCs w:val="20"/>
        </w:rPr>
      </w:pPr>
      <w:r w:rsidRPr="006F6818">
        <w:rPr>
          <w:rFonts w:asciiTheme="minorHAnsi" w:hAnsiTheme="minorHAnsi" w:cstheme="minorHAnsi"/>
          <w:color w:val="323A45"/>
          <w:sz w:val="20"/>
          <w:szCs w:val="20"/>
        </w:rPr>
        <w:t xml:space="preserve">Learn about benefits for spouses, dependents, </w:t>
      </w:r>
      <w:r>
        <w:rPr>
          <w:rFonts w:asciiTheme="minorHAnsi" w:hAnsiTheme="minorHAnsi" w:cstheme="minorHAnsi"/>
          <w:color w:val="323A45"/>
          <w:sz w:val="20"/>
          <w:szCs w:val="20"/>
        </w:rPr>
        <w:t xml:space="preserve">and </w:t>
      </w:r>
      <w:r w:rsidRPr="006F6818">
        <w:rPr>
          <w:rFonts w:asciiTheme="minorHAnsi" w:hAnsiTheme="minorHAnsi" w:cstheme="minorHAnsi"/>
          <w:color w:val="323A45"/>
          <w:sz w:val="20"/>
          <w:szCs w:val="20"/>
        </w:rPr>
        <w:t>survivors</w:t>
      </w:r>
      <w:r>
        <w:rPr>
          <w:rFonts w:asciiTheme="minorHAnsi" w:hAnsiTheme="minorHAnsi" w:cstheme="minorHAnsi"/>
          <w:color w:val="323A45"/>
          <w:sz w:val="20"/>
          <w:szCs w:val="20"/>
        </w:rPr>
        <w:t>. If you’re a f</w:t>
      </w:r>
      <w:r w:rsidRPr="006F6818">
        <w:rPr>
          <w:rFonts w:asciiTheme="minorHAnsi" w:hAnsiTheme="minorHAnsi" w:cstheme="minorHAnsi"/>
          <w:color w:val="323A45"/>
          <w:sz w:val="20"/>
          <w:szCs w:val="20"/>
        </w:rPr>
        <w:t>amily member</w:t>
      </w:r>
      <w:r>
        <w:rPr>
          <w:rFonts w:asciiTheme="minorHAnsi" w:hAnsiTheme="minorHAnsi" w:cstheme="minorHAnsi"/>
          <w:color w:val="323A45"/>
          <w:sz w:val="20"/>
          <w:szCs w:val="20"/>
        </w:rPr>
        <w:t xml:space="preserve"> who provides care to </w:t>
      </w:r>
      <w:r w:rsidRPr="006F6818">
        <w:rPr>
          <w:rFonts w:asciiTheme="minorHAnsi" w:hAnsiTheme="minorHAnsi" w:cstheme="minorHAnsi"/>
          <w:color w:val="323A45"/>
          <w:sz w:val="20"/>
          <w:szCs w:val="20"/>
        </w:rPr>
        <w:t>a Veteran</w:t>
      </w:r>
      <w:r>
        <w:rPr>
          <w:rFonts w:asciiTheme="minorHAnsi" w:hAnsiTheme="minorHAnsi" w:cstheme="minorHAnsi"/>
          <w:color w:val="323A45"/>
          <w:sz w:val="20"/>
          <w:szCs w:val="20"/>
        </w:rPr>
        <w:t xml:space="preserve">, you may also be eligible to receive certain benefits. </w:t>
      </w:r>
    </w:p>
    <w:p w14:paraId="7B5E0AC7" w14:textId="77777777" w:rsidR="00F05836" w:rsidRPr="00565B03" w:rsidRDefault="00F05836" w:rsidP="00EE01A5">
      <w:pPr>
        <w:rPr>
          <w:rFonts w:asciiTheme="minorHAnsi" w:hAnsiTheme="minorHAnsi" w:cstheme="minorHAnsi"/>
          <w:color w:val="000000"/>
          <w:sz w:val="20"/>
          <w:szCs w:val="20"/>
        </w:rPr>
      </w:pPr>
    </w:p>
    <w:p w14:paraId="3D3C10FC" w14:textId="001CA227" w:rsidR="00536004" w:rsidRPr="00565B03" w:rsidDel="00F936EC" w:rsidRDefault="00D35D65" w:rsidP="00C035C1">
      <w:pPr>
        <w:rPr>
          <w:del w:id="320" w:author="Lee, Jennifer Y." w:date="2020-01-26T19:03:00Z"/>
          <w:rFonts w:asciiTheme="minorHAnsi" w:hAnsiTheme="minorHAnsi" w:cstheme="minorHAnsi"/>
          <w:i/>
          <w:iCs/>
          <w:color w:val="A6A6A6" w:themeColor="background1" w:themeShade="A6"/>
          <w:sz w:val="20"/>
          <w:szCs w:val="20"/>
        </w:rPr>
      </w:pPr>
      <w:hyperlink w:anchor="_top" w:history="1">
        <w:r w:rsidR="00EE01A5" w:rsidRPr="00565B03">
          <w:rPr>
            <w:rStyle w:val="Hyperlink"/>
            <w:rFonts w:asciiTheme="minorHAnsi" w:hAnsiTheme="minorHAnsi" w:cstheme="minorHAnsi"/>
            <w:i/>
            <w:iCs/>
            <w:color w:val="A6A6A6" w:themeColor="background1" w:themeShade="A6"/>
            <w:sz w:val="20"/>
            <w:szCs w:val="20"/>
          </w:rPr>
          <w:t>Back to Table of Contents</w:t>
        </w:r>
      </w:hyperlink>
      <w:r w:rsidR="00EE01A5" w:rsidRPr="00565B03">
        <w:rPr>
          <w:rFonts w:asciiTheme="minorHAnsi" w:hAnsiTheme="minorHAnsi" w:cstheme="minorHAnsi"/>
          <w:i/>
          <w:iCs/>
          <w:color w:val="A6A6A6" w:themeColor="background1" w:themeShade="A6"/>
          <w:sz w:val="20"/>
          <w:szCs w:val="20"/>
        </w:rPr>
        <w:t xml:space="preserve"> &gt;</w:t>
      </w:r>
    </w:p>
    <w:p w14:paraId="446457BB"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58868603" w14:textId="3D3B628C" w:rsidR="00536004" w:rsidRDefault="00536004" w:rsidP="00B70583">
      <w:pPr>
        <w:pStyle w:val="Heading1"/>
        <w:rPr>
          <w:rFonts w:asciiTheme="minorHAnsi" w:hAnsiTheme="minorHAnsi" w:cstheme="minorHAnsi"/>
        </w:rPr>
      </w:pPr>
      <w:bookmarkStart w:id="321" w:name="_Toc24012537"/>
      <w:bookmarkStart w:id="322" w:name="_Toc24037501"/>
      <w:bookmarkStart w:id="323" w:name="_Toc24096173"/>
      <w:bookmarkStart w:id="324" w:name="_Toc24451985"/>
      <w:bookmarkStart w:id="325" w:name="_Toc24537794"/>
      <w:bookmarkStart w:id="326" w:name="_Toc25152869"/>
      <w:bookmarkStart w:id="327" w:name="_Toc25652855"/>
      <w:bookmarkStart w:id="328" w:name="_Toc25652910"/>
      <w:bookmarkStart w:id="329" w:name="_Toc28636648"/>
      <w:bookmarkStart w:id="330" w:name="_Toc28636953"/>
      <w:bookmarkStart w:id="331" w:name="_Toc28669780"/>
      <w:bookmarkStart w:id="332" w:name="_Toc29557290"/>
      <w:bookmarkStart w:id="333" w:name="_Toc29557596"/>
      <w:bookmarkStart w:id="334" w:name="_Toc29562127"/>
      <w:bookmarkStart w:id="335" w:name="_Toc29883342"/>
      <w:bookmarkStart w:id="336" w:name="_Toc29903124"/>
      <w:r w:rsidRPr="00565B03">
        <w:rPr>
          <w:rFonts w:asciiTheme="minorHAnsi" w:hAnsiTheme="minorHAnsi" w:cstheme="minorHAnsi"/>
        </w:rPr>
        <w:lastRenderedPageBreak/>
        <w:t>VA Form 10-0137</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2A407CB6" w14:textId="77777777" w:rsidR="007B0ECA" w:rsidRPr="007B0ECA" w:rsidRDefault="007B0ECA" w:rsidP="007B0ECA"/>
    <w:p w14:paraId="06FD2285"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2EE56FC"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7DB84E57" w14:textId="77777777" w:rsidTr="00CA741C">
        <w:trPr>
          <w:trHeight w:val="447"/>
        </w:trPr>
        <w:tc>
          <w:tcPr>
            <w:tcW w:w="3138" w:type="dxa"/>
            <w:shd w:val="clear" w:color="auto" w:fill="CCCCCC"/>
          </w:tcPr>
          <w:p w14:paraId="0C8BB480"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69859C2"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23AB5BBB" w14:textId="77777777" w:rsidTr="00CA741C">
        <w:trPr>
          <w:trHeight w:val="429"/>
        </w:trPr>
        <w:tc>
          <w:tcPr>
            <w:tcW w:w="3138" w:type="dxa"/>
            <w:shd w:val="clear" w:color="auto" w:fill="CCCCCC"/>
          </w:tcPr>
          <w:p w14:paraId="22A25F96"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A39BA42" w14:textId="18E2F5A8" w:rsidR="00B66584" w:rsidRPr="00565B03" w:rsidRDefault="00D35D65" w:rsidP="00CA741C">
            <w:pPr>
              <w:rPr>
                <w:rFonts w:asciiTheme="minorHAnsi" w:hAnsiTheme="minorHAnsi" w:cstheme="minorHAnsi"/>
                <w:color w:val="000000"/>
              </w:rPr>
            </w:pPr>
            <w:hyperlink r:id="rId62" w:history="1">
              <w:r w:rsidR="00B70583" w:rsidRPr="00565B03">
                <w:rPr>
                  <w:rStyle w:val="Hyperlink"/>
                  <w:rFonts w:asciiTheme="minorHAnsi" w:hAnsiTheme="minorHAnsi" w:cstheme="minorHAnsi"/>
                  <w:color w:val="000000"/>
                  <w:u w:val="none"/>
                </w:rPr>
                <w:t>www.va.gov/vaforms/form_detail.asp?formno=0137</w:t>
              </w:r>
            </w:hyperlink>
          </w:p>
        </w:tc>
      </w:tr>
      <w:tr w:rsidR="00B66584" w:rsidRPr="00565B03" w14:paraId="0089E2ED" w14:textId="77777777" w:rsidTr="00CA741C">
        <w:trPr>
          <w:trHeight w:val="429"/>
        </w:trPr>
        <w:tc>
          <w:tcPr>
            <w:tcW w:w="3138" w:type="dxa"/>
            <w:shd w:val="clear" w:color="auto" w:fill="CCCCCC"/>
          </w:tcPr>
          <w:p w14:paraId="7FEAE208"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0EE4996" w14:textId="77777777" w:rsidR="00B66584" w:rsidRPr="00565B03" w:rsidRDefault="00B66584" w:rsidP="00CA741C">
            <w:pPr>
              <w:rPr>
                <w:rFonts w:asciiTheme="minorHAnsi" w:hAnsiTheme="minorHAnsi" w:cstheme="minorHAnsi"/>
              </w:rPr>
            </w:pPr>
          </w:p>
        </w:tc>
      </w:tr>
      <w:tr w:rsidR="00B66584" w:rsidRPr="00565B03" w14:paraId="3C267192" w14:textId="77777777" w:rsidTr="00CA741C">
        <w:trPr>
          <w:trHeight w:val="429"/>
        </w:trPr>
        <w:tc>
          <w:tcPr>
            <w:tcW w:w="3138" w:type="dxa"/>
            <w:shd w:val="clear" w:color="auto" w:fill="CCCCCC"/>
          </w:tcPr>
          <w:p w14:paraId="44D35312"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7A26C37C"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166C158" w14:textId="77777777" w:rsidR="006B6A90" w:rsidRPr="00565B03" w:rsidRDefault="006B6A90" w:rsidP="006B6A90">
      <w:pPr>
        <w:pStyle w:val="NoSpacing"/>
      </w:pPr>
    </w:p>
    <w:p w14:paraId="3E143678"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06F66B08" w14:textId="77777777" w:rsidR="00B66584" w:rsidRPr="00565B03" w:rsidRDefault="00B66584" w:rsidP="00B66584">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4C014481" w14:textId="77777777" w:rsidTr="00CA741C">
        <w:trPr>
          <w:trHeight w:val="427"/>
        </w:trPr>
        <w:tc>
          <w:tcPr>
            <w:tcW w:w="3145" w:type="dxa"/>
            <w:shd w:val="clear" w:color="auto" w:fill="CCCCCC"/>
          </w:tcPr>
          <w:p w14:paraId="3674CA8E"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4556B47" w14:textId="18E60FB0"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B70583" w:rsidRPr="00565B03">
              <w:rPr>
                <w:rFonts w:asciiTheme="minorHAnsi" w:hAnsiTheme="minorHAnsi" w:cstheme="minorHAnsi"/>
                <w:b/>
                <w:bCs/>
                <w:sz w:val="28"/>
                <w:szCs w:val="28"/>
              </w:rPr>
              <w:t>10-0137</w:t>
            </w:r>
          </w:p>
        </w:tc>
      </w:tr>
      <w:tr w:rsidR="00B66584" w:rsidRPr="00565B03" w14:paraId="2E1BB97A" w14:textId="77777777" w:rsidTr="00CA741C">
        <w:trPr>
          <w:trHeight w:val="427"/>
        </w:trPr>
        <w:tc>
          <w:tcPr>
            <w:tcW w:w="3145" w:type="dxa"/>
            <w:shd w:val="clear" w:color="auto" w:fill="CCCCCC"/>
          </w:tcPr>
          <w:p w14:paraId="67ADEE2A"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1696B147" w14:textId="1DA7DFA4"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B70583" w:rsidRPr="00565B03">
              <w:rPr>
                <w:rFonts w:asciiTheme="minorHAnsi" w:hAnsiTheme="minorHAnsi" w:cstheme="minorHAnsi"/>
                <w:color w:val="24292E"/>
              </w:rPr>
              <w:t>10-0137</w:t>
            </w:r>
            <w:r w:rsidRPr="00565B03">
              <w:rPr>
                <w:rFonts w:asciiTheme="minorHAnsi" w:hAnsiTheme="minorHAnsi" w:cstheme="minorHAnsi"/>
                <w:color w:val="24292E"/>
              </w:rPr>
              <w:t xml:space="preserve"> | Veterans Affairs</w:t>
            </w:r>
          </w:p>
        </w:tc>
      </w:tr>
      <w:tr w:rsidR="00B66584" w:rsidRPr="00565B03" w14:paraId="1B490255" w14:textId="77777777" w:rsidTr="00CA741C">
        <w:trPr>
          <w:trHeight w:val="623"/>
        </w:trPr>
        <w:tc>
          <w:tcPr>
            <w:tcW w:w="3145" w:type="dxa"/>
            <w:shd w:val="clear" w:color="auto" w:fill="CCCCCC"/>
          </w:tcPr>
          <w:p w14:paraId="78A73823"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221871C" w14:textId="1868D6DD"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w:t>
            </w:r>
            <w:r w:rsidR="00B70583" w:rsidRPr="00565B03">
              <w:rPr>
                <w:rFonts w:asciiTheme="minorHAnsi" w:hAnsiTheme="minorHAnsi" w:cstheme="minorHAnsi"/>
                <w:color w:val="24292E"/>
                <w:sz w:val="20"/>
                <w:szCs w:val="20"/>
              </w:rPr>
              <w:t>10-0137</w:t>
            </w:r>
            <w:r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000000"/>
                <w:sz w:val="20"/>
                <w:szCs w:val="20"/>
              </w:rPr>
              <w:t>VA Advance Directive: Durable Power of Attorney for Health Care and Living Will</w:t>
            </w:r>
            <w:r w:rsidRPr="00565B03">
              <w:rPr>
                <w:rFonts w:asciiTheme="minorHAnsi" w:hAnsiTheme="minorHAnsi" w:cstheme="minorHAnsi"/>
                <w:color w:val="24292E"/>
                <w:sz w:val="20"/>
                <w:szCs w:val="20"/>
              </w:rPr>
              <w:t>. Use this VA form to</w:t>
            </w:r>
            <w:r w:rsidR="00B70583"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37455B"/>
                <w:sz w:val="20"/>
                <w:szCs w:val="20"/>
                <w:shd w:val="clear" w:color="auto" w:fill="FFFFFF"/>
              </w:rPr>
              <w:t>name specific people to make health care decisions for you, and to let VA health care providers know your wishes for medical, mental health, long-term, and other types of health care</w:t>
            </w:r>
            <w:r w:rsidRPr="00565B03">
              <w:rPr>
                <w:rFonts w:asciiTheme="minorHAnsi" w:hAnsiTheme="minorHAnsi" w:cstheme="minorHAnsi"/>
                <w:sz w:val="20"/>
                <w:szCs w:val="20"/>
              </w:rPr>
              <w:t xml:space="preserve">. </w:t>
            </w:r>
          </w:p>
        </w:tc>
      </w:tr>
      <w:tr w:rsidR="00B66584" w:rsidRPr="00565B03" w14:paraId="05C78EB3" w14:textId="77777777" w:rsidTr="00CA741C">
        <w:trPr>
          <w:trHeight w:val="623"/>
        </w:trPr>
        <w:tc>
          <w:tcPr>
            <w:tcW w:w="3145" w:type="dxa"/>
            <w:shd w:val="clear" w:color="auto" w:fill="CCCCCC"/>
          </w:tcPr>
          <w:p w14:paraId="5AEB4374" w14:textId="060132AC"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E87AB69" w14:textId="0BC4A56A" w:rsidR="00B70583"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B70583" w:rsidRPr="00565B03">
              <w:rPr>
                <w:rFonts w:asciiTheme="minorHAnsi" w:hAnsiTheme="minorHAnsi" w:cstheme="minorHAnsi"/>
                <w:color w:val="24292E"/>
                <w:sz w:val="20"/>
                <w:szCs w:val="20"/>
              </w:rPr>
              <w:t>10-0137</w:t>
            </w:r>
            <w:r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24292E"/>
                <w:sz w:val="20"/>
                <w:szCs w:val="20"/>
              </w:rPr>
              <w:t>10 0137</w:t>
            </w:r>
            <w:r w:rsidRPr="00565B03">
              <w:rPr>
                <w:rFonts w:asciiTheme="minorHAnsi" w:hAnsiTheme="minorHAnsi" w:cstheme="minorHAnsi"/>
                <w:color w:val="24292E"/>
                <w:sz w:val="20"/>
                <w:szCs w:val="20"/>
              </w:rPr>
              <w:t xml:space="preserve">, </w:t>
            </w:r>
            <w:r w:rsidR="00B70583" w:rsidRPr="00565B03">
              <w:rPr>
                <w:rFonts w:asciiTheme="minorHAnsi" w:hAnsiTheme="minorHAnsi" w:cstheme="minorHAnsi"/>
                <w:color w:val="24292E"/>
                <w:sz w:val="20"/>
                <w:szCs w:val="20"/>
              </w:rPr>
              <w:t>100137</w:t>
            </w:r>
            <w:r w:rsidRPr="00565B03">
              <w:rPr>
                <w:rFonts w:asciiTheme="minorHAnsi" w:hAnsiTheme="minorHAnsi" w:cstheme="minorHAnsi"/>
                <w:color w:val="24292E"/>
                <w:sz w:val="20"/>
                <w:szCs w:val="20"/>
              </w:rPr>
              <w:t xml:space="preserve">, </w:t>
            </w:r>
            <w:r w:rsidR="00296B50" w:rsidRPr="00565B03">
              <w:rPr>
                <w:rFonts w:asciiTheme="minorHAnsi" w:hAnsiTheme="minorHAnsi" w:cstheme="minorHAnsi"/>
                <w:color w:val="24292E"/>
                <w:sz w:val="20"/>
                <w:szCs w:val="20"/>
              </w:rPr>
              <w:t>va medical power of attorney</w:t>
            </w:r>
          </w:p>
        </w:tc>
      </w:tr>
    </w:tbl>
    <w:p w14:paraId="53BA1B4E" w14:textId="77777777" w:rsidR="00B66584" w:rsidRPr="00565B03" w:rsidRDefault="00B66584" w:rsidP="00B66584">
      <w:pPr>
        <w:rPr>
          <w:rFonts w:asciiTheme="minorHAnsi" w:hAnsiTheme="minorHAnsi" w:cstheme="minorHAnsi"/>
        </w:rPr>
      </w:pPr>
    </w:p>
    <w:p w14:paraId="25B6549B" w14:textId="77777777" w:rsidR="00B66584" w:rsidRPr="00565B03" w:rsidRDefault="00B66584" w:rsidP="00B66584">
      <w:pPr>
        <w:rPr>
          <w:rFonts w:asciiTheme="minorHAnsi" w:hAnsiTheme="minorHAnsi" w:cstheme="minorHAnsi"/>
          <w:b/>
          <w:bCs/>
          <w:color w:val="C00000"/>
        </w:rPr>
      </w:pPr>
      <w:r w:rsidRPr="00565B03">
        <w:rPr>
          <w:rFonts w:asciiTheme="minorHAnsi" w:hAnsiTheme="minorHAnsi" w:cstheme="minorHAnsi"/>
          <w:b/>
          <w:bCs/>
          <w:color w:val="C00000"/>
        </w:rPr>
        <w:t>Content</w:t>
      </w:r>
    </w:p>
    <w:p w14:paraId="7229CC5D" w14:textId="77777777" w:rsidR="00B70583" w:rsidRPr="00565B03" w:rsidRDefault="00B70583" w:rsidP="00C035C1">
      <w:pPr>
        <w:rPr>
          <w:rFonts w:asciiTheme="minorHAnsi" w:hAnsiTheme="minorHAnsi" w:cstheme="minorHAnsi"/>
          <w:b/>
          <w:bCs/>
          <w:color w:val="000000"/>
        </w:rPr>
      </w:pPr>
    </w:p>
    <w:p w14:paraId="484C8D94" w14:textId="77777777" w:rsidR="00B70583" w:rsidRPr="00565B03" w:rsidRDefault="00B70583" w:rsidP="00C035C1">
      <w:pPr>
        <w:rPr>
          <w:rFonts w:asciiTheme="minorHAnsi" w:hAnsiTheme="minorHAnsi" w:cstheme="minorHAnsi"/>
          <w:b/>
          <w:bCs/>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r>
      <w:r w:rsidRPr="00565B03">
        <w:rPr>
          <w:rFonts w:asciiTheme="minorHAnsi" w:hAnsiTheme="minorHAnsi" w:cstheme="minorHAnsi"/>
          <w:b/>
          <w:bCs/>
          <w:sz w:val="28"/>
          <w:szCs w:val="28"/>
        </w:rPr>
        <w:t>VA Form 10-0137</w:t>
      </w:r>
    </w:p>
    <w:p w14:paraId="3BCFFC34" w14:textId="14215C4F" w:rsidR="00536004" w:rsidRPr="00565B03" w:rsidRDefault="00B70583" w:rsidP="00C035C1">
      <w:pPr>
        <w:rPr>
          <w:rFonts w:asciiTheme="minorHAnsi" w:hAnsiTheme="minorHAnsi" w:cstheme="minorHAnsi"/>
          <w:b/>
          <w:bCs/>
        </w:rPr>
      </w:pPr>
      <w:r w:rsidRPr="00565B03">
        <w:rPr>
          <w:rFonts w:asciiTheme="minorHAnsi" w:hAnsiTheme="minorHAnsi" w:cstheme="minorHAnsi"/>
        </w:rPr>
        <w:t>H2:</w:t>
      </w:r>
      <w:r w:rsidRPr="00565B03">
        <w:rPr>
          <w:rFonts w:asciiTheme="minorHAnsi" w:hAnsiTheme="minorHAnsi" w:cstheme="minorHAnsi"/>
          <w:b/>
          <w:bCs/>
        </w:rPr>
        <w:tab/>
      </w:r>
      <w:r w:rsidR="005421CB" w:rsidRPr="00565B03">
        <w:rPr>
          <w:rFonts w:asciiTheme="minorHAnsi" w:hAnsiTheme="minorHAnsi" w:cstheme="minorHAnsi"/>
          <w:b/>
          <w:bCs/>
          <w:color w:val="000000"/>
        </w:rPr>
        <w:t>VA Advance Directive: Durable Power of Attorney for Health Care and Living Will</w:t>
      </w:r>
    </w:p>
    <w:p w14:paraId="706F757F" w14:textId="77777777" w:rsidR="009955E0" w:rsidRPr="00565B03" w:rsidRDefault="009955E0" w:rsidP="005421CB">
      <w:pPr>
        <w:rPr>
          <w:rFonts w:asciiTheme="minorHAnsi" w:hAnsiTheme="minorHAnsi" w:cstheme="minorHAnsi"/>
          <w:color w:val="000000"/>
          <w:sz w:val="20"/>
          <w:szCs w:val="20"/>
        </w:rPr>
      </w:pPr>
    </w:p>
    <w:p w14:paraId="1B5A0692" w14:textId="204AB61D" w:rsidR="005421CB" w:rsidRPr="00565B03" w:rsidRDefault="005421CB" w:rsidP="005421C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Related to: </w:t>
      </w:r>
      <w:r w:rsidR="00B020EC">
        <w:rPr>
          <w:rFonts w:asciiTheme="minorHAnsi" w:hAnsiTheme="minorHAnsi" w:cstheme="minorHAnsi"/>
          <w:color w:val="000000"/>
          <w:sz w:val="20"/>
          <w:szCs w:val="20"/>
        </w:rPr>
        <w:t>&lt;</w:t>
      </w:r>
      <w:r w:rsidRPr="00565B03">
        <w:rPr>
          <w:rFonts w:asciiTheme="minorHAnsi" w:hAnsiTheme="minorHAnsi" w:cstheme="minorHAnsi"/>
          <w:color w:val="000000"/>
          <w:sz w:val="20"/>
          <w:szCs w:val="20"/>
        </w:rPr>
        <w:t xml:space="preserve">Health care, disability, </w:t>
      </w:r>
      <w:r w:rsidR="009D040C">
        <w:rPr>
          <w:rFonts w:asciiTheme="minorHAnsi" w:hAnsiTheme="minorHAnsi" w:cstheme="minorHAnsi"/>
          <w:color w:val="000000"/>
          <w:sz w:val="20"/>
          <w:szCs w:val="20"/>
        </w:rPr>
        <w:t xml:space="preserve">education and training, careers and employment, </w:t>
      </w:r>
      <w:r w:rsidRPr="00565B03">
        <w:rPr>
          <w:rFonts w:asciiTheme="minorHAnsi" w:hAnsiTheme="minorHAnsi" w:cstheme="minorHAnsi"/>
          <w:color w:val="000000"/>
          <w:sz w:val="20"/>
          <w:szCs w:val="20"/>
        </w:rPr>
        <w:t>housing assistance, and life insurance</w:t>
      </w:r>
      <w:r w:rsidR="00B020EC">
        <w:rPr>
          <w:rFonts w:asciiTheme="minorHAnsi" w:hAnsiTheme="minorHAnsi" w:cstheme="minorHAnsi"/>
          <w:color w:val="000000"/>
          <w:sz w:val="20"/>
          <w:szCs w:val="20"/>
        </w:rPr>
        <w:t>&gt;</w:t>
      </w:r>
    </w:p>
    <w:p w14:paraId="726E53B3" w14:textId="781349FA" w:rsidR="005421CB" w:rsidRPr="00565B03" w:rsidRDefault="005421CB" w:rsidP="005421CB">
      <w:pPr>
        <w:rPr>
          <w:rFonts w:asciiTheme="minorHAnsi" w:hAnsiTheme="minorHAnsi" w:cstheme="minorHAnsi"/>
          <w:color w:val="000000"/>
          <w:sz w:val="20"/>
          <w:szCs w:val="20"/>
        </w:rPr>
      </w:pPr>
    </w:p>
    <w:p w14:paraId="0D8DF30A" w14:textId="77777777" w:rsidR="005421CB" w:rsidRPr="00565B03" w:rsidRDefault="005421CB" w:rsidP="005421CB">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4AB211E" w14:textId="0D1D1D46" w:rsidR="00832EA6" w:rsidRPr="00565B03" w:rsidRDefault="00DD608D" w:rsidP="005421CB">
      <w:pPr>
        <w:rPr>
          <w:rFonts w:asciiTheme="minorHAnsi" w:hAnsiTheme="minorHAnsi" w:cstheme="minorHAnsi"/>
          <w:sz w:val="20"/>
          <w:szCs w:val="20"/>
        </w:rPr>
      </w:pPr>
      <w:r w:rsidRPr="00565B03">
        <w:rPr>
          <w:rFonts w:asciiTheme="minorHAnsi" w:hAnsiTheme="minorHAnsi" w:cstheme="minorHAnsi"/>
          <w:color w:val="37455B"/>
          <w:sz w:val="20"/>
          <w:szCs w:val="20"/>
          <w:shd w:val="clear" w:color="auto" w:fill="FFFFFF"/>
        </w:rPr>
        <w:t>Use this</w:t>
      </w:r>
      <w:r w:rsidR="00832EA6" w:rsidRPr="00565B03">
        <w:rPr>
          <w:rFonts w:asciiTheme="minorHAnsi" w:hAnsiTheme="minorHAnsi" w:cstheme="minorHAnsi"/>
          <w:color w:val="37455B"/>
          <w:sz w:val="20"/>
          <w:szCs w:val="20"/>
          <w:shd w:val="clear" w:color="auto" w:fill="FFFFFF"/>
        </w:rPr>
        <w:t xml:space="preserve"> </w:t>
      </w:r>
      <w:r w:rsidR="007F0099">
        <w:rPr>
          <w:rFonts w:asciiTheme="minorHAnsi" w:hAnsiTheme="minorHAnsi" w:cstheme="minorHAnsi"/>
          <w:color w:val="37455B"/>
          <w:sz w:val="20"/>
          <w:szCs w:val="20"/>
          <w:shd w:val="clear" w:color="auto" w:fill="FFFFFF"/>
        </w:rPr>
        <w:t xml:space="preserve">VA </w:t>
      </w:r>
      <w:r w:rsidR="00832EA6" w:rsidRPr="00565B03">
        <w:rPr>
          <w:rFonts w:asciiTheme="minorHAnsi" w:hAnsiTheme="minorHAnsi" w:cstheme="minorHAnsi"/>
          <w:color w:val="37455B"/>
          <w:sz w:val="20"/>
          <w:szCs w:val="20"/>
          <w:shd w:val="clear" w:color="auto" w:fill="FFFFFF"/>
        </w:rPr>
        <w:t>form to name specific people to make health care decision</w:t>
      </w:r>
      <w:r w:rsidRPr="00565B03">
        <w:rPr>
          <w:rFonts w:asciiTheme="minorHAnsi" w:hAnsiTheme="minorHAnsi" w:cstheme="minorHAnsi"/>
          <w:color w:val="37455B"/>
          <w:sz w:val="20"/>
          <w:szCs w:val="20"/>
          <w:shd w:val="clear" w:color="auto" w:fill="FFFFFF"/>
        </w:rPr>
        <w:t>s</w:t>
      </w:r>
      <w:r w:rsidR="00832EA6" w:rsidRPr="00565B03">
        <w:rPr>
          <w:rFonts w:asciiTheme="minorHAnsi" w:hAnsiTheme="minorHAnsi" w:cstheme="minorHAnsi"/>
          <w:color w:val="37455B"/>
          <w:sz w:val="20"/>
          <w:szCs w:val="20"/>
          <w:shd w:val="clear" w:color="auto" w:fill="FFFFFF"/>
        </w:rPr>
        <w:t xml:space="preserve"> for you,</w:t>
      </w:r>
      <w:r w:rsidRPr="00565B03">
        <w:rPr>
          <w:rFonts w:asciiTheme="minorHAnsi" w:hAnsiTheme="minorHAnsi" w:cstheme="minorHAnsi"/>
          <w:color w:val="37455B"/>
          <w:sz w:val="20"/>
          <w:szCs w:val="20"/>
          <w:shd w:val="clear" w:color="auto" w:fill="FFFFFF"/>
        </w:rPr>
        <w:t xml:space="preserve"> and</w:t>
      </w:r>
      <w:r w:rsidR="00832EA6" w:rsidRPr="00565B03">
        <w:rPr>
          <w:rFonts w:asciiTheme="minorHAnsi" w:hAnsiTheme="minorHAnsi" w:cstheme="minorHAnsi"/>
          <w:color w:val="37455B"/>
          <w:sz w:val="20"/>
          <w:szCs w:val="20"/>
          <w:shd w:val="clear" w:color="auto" w:fill="FFFFFF"/>
        </w:rPr>
        <w:t xml:space="preserve"> to </w:t>
      </w:r>
      <w:r w:rsidRPr="00565B03">
        <w:rPr>
          <w:rFonts w:asciiTheme="minorHAnsi" w:hAnsiTheme="minorHAnsi" w:cstheme="minorHAnsi"/>
          <w:color w:val="37455B"/>
          <w:sz w:val="20"/>
          <w:szCs w:val="20"/>
          <w:shd w:val="clear" w:color="auto" w:fill="FFFFFF"/>
        </w:rPr>
        <w:t>let VA health care providers know your wishes for medical, mental health</w:t>
      </w:r>
      <w:r w:rsidR="00272E31" w:rsidRPr="00565B03">
        <w:rPr>
          <w:rFonts w:asciiTheme="minorHAnsi" w:hAnsiTheme="minorHAnsi" w:cstheme="minorHAnsi"/>
          <w:color w:val="37455B"/>
          <w:sz w:val="20"/>
          <w:szCs w:val="20"/>
          <w:shd w:val="clear" w:color="auto" w:fill="FFFFFF"/>
        </w:rPr>
        <w:t>,</w:t>
      </w:r>
      <w:r w:rsidRPr="00565B03">
        <w:rPr>
          <w:rFonts w:asciiTheme="minorHAnsi" w:hAnsiTheme="minorHAnsi" w:cstheme="minorHAnsi"/>
          <w:color w:val="37455B"/>
          <w:sz w:val="20"/>
          <w:szCs w:val="20"/>
          <w:shd w:val="clear" w:color="auto" w:fill="FFFFFF"/>
        </w:rPr>
        <w:t xml:space="preserve"> long-term, and other types of health care.</w:t>
      </w:r>
    </w:p>
    <w:commentRangeStart w:id="337"/>
    <w:p w14:paraId="0CE7250A" w14:textId="2668A46C" w:rsidR="00162428" w:rsidRDefault="004A424A" w:rsidP="005421CB">
      <w:pPr>
        <w:rPr>
          <w:rStyle w:val="Hyperlink"/>
          <w:rFonts w:asciiTheme="minorHAnsi" w:hAnsiTheme="minorHAnsi" w:cstheme="minorHAnsi"/>
          <w:sz w:val="20"/>
          <w:szCs w:val="20"/>
        </w:rPr>
      </w:pPr>
      <w:r>
        <w:fldChar w:fldCharType="begin"/>
      </w:r>
      <w:r>
        <w:instrText xml:space="preserve"> HYPERLINK "https://www.va.gov/vaforms/medical/pdf/vha-10-0137-fill.pdf" </w:instrText>
      </w:r>
      <w:r>
        <w:fldChar w:fldCharType="separate"/>
      </w:r>
      <w:r w:rsidR="005421CB" w:rsidRPr="00565B03">
        <w:rPr>
          <w:rStyle w:val="Hyperlink"/>
          <w:rFonts w:asciiTheme="minorHAnsi" w:hAnsiTheme="minorHAnsi" w:cstheme="minorHAnsi"/>
          <w:sz w:val="20"/>
          <w:szCs w:val="20"/>
        </w:rPr>
        <w:t xml:space="preserve">Download </w:t>
      </w:r>
      <w:r w:rsidR="009D36B8" w:rsidRPr="00565B03">
        <w:rPr>
          <w:rStyle w:val="Hyperlink"/>
          <w:rFonts w:asciiTheme="minorHAnsi" w:hAnsiTheme="minorHAnsi" w:cstheme="minorHAnsi"/>
          <w:sz w:val="20"/>
          <w:szCs w:val="20"/>
        </w:rPr>
        <w:t>VA F</w:t>
      </w:r>
      <w:r w:rsidR="005421CB" w:rsidRPr="00565B03">
        <w:rPr>
          <w:rStyle w:val="Hyperlink"/>
          <w:rFonts w:asciiTheme="minorHAnsi" w:hAnsiTheme="minorHAnsi" w:cstheme="minorHAnsi"/>
          <w:sz w:val="20"/>
          <w:szCs w:val="20"/>
        </w:rPr>
        <w:t>orm</w:t>
      </w:r>
      <w:r w:rsidR="009D36B8" w:rsidRPr="00565B03">
        <w:rPr>
          <w:rStyle w:val="Hyperlink"/>
          <w:rFonts w:asciiTheme="minorHAnsi" w:hAnsiTheme="minorHAnsi" w:cstheme="minorHAnsi"/>
          <w:sz w:val="20"/>
          <w:szCs w:val="20"/>
        </w:rPr>
        <w:t xml:space="preserve"> 10-0137</w:t>
      </w:r>
      <w:r w:rsidR="005421CB"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5421CB" w:rsidRPr="00565B03">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337"/>
      <w:r w:rsidR="00E5465B">
        <w:rPr>
          <w:rStyle w:val="CommentReference"/>
        </w:rPr>
        <w:commentReference w:id="337"/>
      </w:r>
    </w:p>
    <w:p w14:paraId="177885B3" w14:textId="05ADDBEE" w:rsidR="00162428" w:rsidRDefault="00162428" w:rsidP="005421CB">
      <w:pPr>
        <w:rPr>
          <w:rStyle w:val="Hyperlink"/>
          <w:rFonts w:asciiTheme="minorHAnsi" w:hAnsiTheme="minorHAnsi" w:cstheme="minorHAnsi"/>
          <w:sz w:val="20"/>
          <w:szCs w:val="20"/>
        </w:rPr>
      </w:pPr>
    </w:p>
    <w:p w14:paraId="12ABB6D8" w14:textId="445CD1F8" w:rsidR="00E5465B" w:rsidRDefault="00E5465B" w:rsidP="00162428">
      <w:pPr>
        <w:rPr>
          <w:rFonts w:asciiTheme="minorHAnsi" w:hAnsiTheme="minorHAnsi" w:cstheme="minorHAnsi"/>
          <w:b/>
          <w:bCs/>
          <w:color w:val="000000"/>
          <w:sz w:val="20"/>
          <w:szCs w:val="20"/>
        </w:rPr>
      </w:pPr>
      <w:r>
        <w:rPr>
          <w:rFonts w:asciiTheme="minorHAnsi" w:hAnsiTheme="minorHAnsi" w:cstheme="minorHAnsi"/>
          <w:b/>
          <w:bCs/>
          <w:color w:val="000000"/>
          <w:sz w:val="20"/>
          <w:szCs w:val="20"/>
        </w:rPr>
        <w:t>Formulario VA 10-0137</w:t>
      </w:r>
    </w:p>
    <w:p w14:paraId="5BE665B5" w14:textId="1BEA9D92" w:rsidR="00162428" w:rsidRPr="00565B03" w:rsidDel="00162428" w:rsidRDefault="00162428" w:rsidP="00162428">
      <w:pPr>
        <w:rPr>
          <w:rFonts w:asciiTheme="minorHAnsi" w:hAnsiTheme="minorHAnsi" w:cstheme="minorHAnsi"/>
          <w:b/>
          <w:bCs/>
          <w:color w:val="000000"/>
          <w:sz w:val="20"/>
          <w:szCs w:val="20"/>
        </w:rPr>
      </w:pPr>
      <w:r w:rsidRPr="00565B03" w:rsidDel="00162428">
        <w:rPr>
          <w:rFonts w:asciiTheme="minorHAnsi" w:hAnsiTheme="minorHAnsi" w:cstheme="minorHAnsi"/>
          <w:b/>
          <w:bCs/>
          <w:color w:val="000000"/>
          <w:sz w:val="20"/>
          <w:szCs w:val="20"/>
        </w:rPr>
        <w:t>Directrices Anticipadas De Va Poder Legal Para La Designación De Agente Para El Cuidado De Salud Y Testamento En Vida</w:t>
      </w:r>
    </w:p>
    <w:p w14:paraId="30D8B516" w14:textId="4BE442C7" w:rsidR="00162428" w:rsidRPr="00565B03" w:rsidDel="00162428" w:rsidRDefault="00162428" w:rsidP="00162428">
      <w:pPr>
        <w:rPr>
          <w:rFonts w:asciiTheme="minorHAnsi" w:hAnsiTheme="minorHAnsi" w:cstheme="minorHAnsi"/>
          <w:sz w:val="20"/>
          <w:szCs w:val="20"/>
        </w:rPr>
      </w:pPr>
      <w:commentRangeStart w:id="338"/>
      <w:r w:rsidRPr="00565B03" w:rsidDel="00162428">
        <w:rPr>
          <w:rFonts w:asciiTheme="minorHAnsi" w:hAnsiTheme="minorHAnsi" w:cstheme="minorHAnsi"/>
          <w:color w:val="37455B"/>
          <w:sz w:val="20"/>
          <w:szCs w:val="20"/>
          <w:shd w:val="clear" w:color="auto" w:fill="FFFFFF"/>
        </w:rPr>
        <w:t>Use</w:t>
      </w:r>
      <w:commentRangeEnd w:id="338"/>
      <w:r w:rsidR="00D32C5D">
        <w:rPr>
          <w:rStyle w:val="CommentReference"/>
        </w:rPr>
        <w:commentReference w:id="338"/>
      </w:r>
      <w:r w:rsidRPr="00565B03" w:rsidDel="00162428">
        <w:rPr>
          <w:rFonts w:asciiTheme="minorHAnsi" w:hAnsiTheme="minorHAnsi" w:cstheme="minorHAnsi"/>
          <w:color w:val="37455B"/>
          <w:sz w:val="20"/>
          <w:szCs w:val="20"/>
          <w:shd w:val="clear" w:color="auto" w:fill="FFFFFF"/>
        </w:rPr>
        <w:t xml:space="preserve"> this </w:t>
      </w:r>
      <w:r w:rsidR="007F0099">
        <w:rPr>
          <w:rFonts w:asciiTheme="minorHAnsi" w:hAnsiTheme="minorHAnsi" w:cstheme="minorHAnsi"/>
          <w:color w:val="37455B"/>
          <w:sz w:val="20"/>
          <w:szCs w:val="20"/>
          <w:shd w:val="clear" w:color="auto" w:fill="FFFFFF"/>
        </w:rPr>
        <w:t xml:space="preserve">VA </w:t>
      </w:r>
      <w:r w:rsidRPr="00565B03" w:rsidDel="00162428">
        <w:rPr>
          <w:rFonts w:asciiTheme="minorHAnsi" w:hAnsiTheme="minorHAnsi" w:cstheme="minorHAnsi"/>
          <w:color w:val="37455B"/>
          <w:sz w:val="20"/>
          <w:szCs w:val="20"/>
          <w:shd w:val="clear" w:color="auto" w:fill="FFFFFF"/>
        </w:rPr>
        <w:t>form to name specific people to make health care decisions for you, and to let VA health care providers know your wishes for medical, mental health, long-term, and other types of health care.</w:t>
      </w:r>
    </w:p>
    <w:p w14:paraId="33CE9EE9" w14:textId="1F19BC1D" w:rsidR="00162428" w:rsidRPr="00565B03" w:rsidRDefault="00D35D65" w:rsidP="005D098B">
      <w:pPr>
        <w:rPr>
          <w:rFonts w:asciiTheme="minorHAnsi" w:hAnsiTheme="minorHAnsi" w:cstheme="minorHAnsi"/>
          <w:sz w:val="20"/>
          <w:szCs w:val="20"/>
        </w:rPr>
      </w:pPr>
      <w:r>
        <w:fldChar w:fldCharType="begin"/>
      </w:r>
      <w:ins w:id="339" w:author="Lee, Jennifer Y." w:date="2020-01-26T19:05:00Z">
        <w:r w:rsidR="00F936EC">
          <w:instrText>HYPERLINK "https://www.va.gov/vaforms/medical/pdf/STATIC%20va-10-0137-Spanish-English_JUNE_2018_Fillable.pdf"</w:instrText>
        </w:r>
      </w:ins>
      <w:del w:id="340" w:author="Lee, Jennifer Y." w:date="2020-01-26T19:05:00Z">
        <w:r w:rsidDel="00F936EC">
          <w:delInstrText xml:space="preserve"> HYPERLINK "https://www.va.gov/vaforms/medical/pdf/STATIC%20va-10-0137-Spanish-English_JUNE_2018_Fillable.pdf" </w:delInstrText>
        </w:r>
      </w:del>
      <w:ins w:id="341" w:author="Lee, Jennifer Y." w:date="2020-01-26T19:05:00Z"/>
      <w:r>
        <w:fldChar w:fldCharType="separate"/>
      </w:r>
      <w:del w:id="342" w:author="Lee, Jennifer Y." w:date="2020-01-26T19:05:00Z">
        <w:r w:rsidR="00162428" w:rsidDel="00F936EC">
          <w:rPr>
            <w:rStyle w:val="Hyperlink"/>
            <w:rFonts w:asciiTheme="minorHAnsi" w:hAnsiTheme="minorHAnsi" w:cstheme="minorHAnsi"/>
            <w:sz w:val="20"/>
            <w:szCs w:val="20"/>
          </w:rPr>
          <w:delText>Descargar</w:delText>
        </w:r>
        <w:r w:rsidR="00162428" w:rsidRPr="00565B03" w:rsidDel="00F936EC">
          <w:rPr>
            <w:rStyle w:val="Hyperlink"/>
            <w:rFonts w:asciiTheme="minorHAnsi" w:hAnsiTheme="minorHAnsi" w:cstheme="minorHAnsi"/>
            <w:sz w:val="20"/>
            <w:szCs w:val="20"/>
          </w:rPr>
          <w:delText xml:space="preserve"> VA Form 10-0137 (PDF)</w:delText>
        </w:r>
      </w:del>
      <w:proofErr w:type="spellStart"/>
      <w:ins w:id="343" w:author="Lee, Jennifer Y." w:date="2020-01-26T19:05:00Z">
        <w:r w:rsidR="00F936EC">
          <w:rPr>
            <w:rStyle w:val="Hyperlink"/>
            <w:rFonts w:asciiTheme="minorHAnsi" w:hAnsiTheme="minorHAnsi" w:cstheme="minorHAnsi"/>
            <w:sz w:val="20"/>
            <w:szCs w:val="20"/>
          </w:rPr>
          <w:t>Descárguelas</w:t>
        </w:r>
        <w:proofErr w:type="spellEnd"/>
        <w:r w:rsidR="00F936EC">
          <w:rPr>
            <w:rStyle w:val="Hyperlink"/>
            <w:rFonts w:asciiTheme="minorHAnsi" w:hAnsiTheme="minorHAnsi" w:cstheme="minorHAnsi"/>
            <w:sz w:val="20"/>
            <w:szCs w:val="20"/>
          </w:rPr>
          <w:t xml:space="preserve"> VA Form 10-0137 (PDF)</w:t>
        </w:r>
      </w:ins>
      <w:r>
        <w:rPr>
          <w:rStyle w:val="Hyperlink"/>
          <w:rFonts w:asciiTheme="minorHAnsi" w:hAnsiTheme="minorHAnsi" w:cstheme="minorHAnsi"/>
          <w:sz w:val="20"/>
          <w:szCs w:val="20"/>
        </w:rPr>
        <w:fldChar w:fldCharType="end"/>
      </w:r>
    </w:p>
    <w:p w14:paraId="73AB8D0A" w14:textId="77777777" w:rsidR="005421CB" w:rsidRPr="00565B03" w:rsidRDefault="005421CB" w:rsidP="005421CB">
      <w:pPr>
        <w:rPr>
          <w:rFonts w:asciiTheme="minorHAnsi" w:hAnsiTheme="minorHAnsi" w:cstheme="minorHAnsi"/>
          <w:color w:val="323A45"/>
          <w:sz w:val="20"/>
          <w:szCs w:val="20"/>
          <w:shd w:val="clear" w:color="auto" w:fill="FFFFFF"/>
        </w:rPr>
      </w:pPr>
    </w:p>
    <w:p w14:paraId="70B76EC1" w14:textId="77777777" w:rsidR="005421CB" w:rsidRPr="00565B03" w:rsidRDefault="005421CB" w:rsidP="005421CB">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0967DDDF" w14:textId="321A8888" w:rsidR="005421CB" w:rsidRPr="00565B03" w:rsidRDefault="005421CB" w:rsidP="005421CB">
      <w:pPr>
        <w:rPr>
          <w:rFonts w:asciiTheme="minorHAnsi" w:hAnsiTheme="minorHAnsi" w:cstheme="minorHAnsi"/>
          <w:color w:val="000000"/>
          <w:sz w:val="20"/>
          <w:szCs w:val="20"/>
        </w:rPr>
      </w:pPr>
    </w:p>
    <w:p w14:paraId="482AB575" w14:textId="77777777" w:rsidR="00D945FE" w:rsidRPr="00565B03" w:rsidRDefault="00D945FE" w:rsidP="00D945FE">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VA Form 10-0137A</w:t>
      </w:r>
    </w:p>
    <w:p w14:paraId="29801928" w14:textId="77777777" w:rsidR="00D945FE" w:rsidRPr="00565B03" w:rsidRDefault="00D945FE" w:rsidP="00D945FE">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Your Rights Regarding Advance Directives</w:t>
      </w:r>
    </w:p>
    <w:p w14:paraId="3251CA3B" w14:textId="77777777" w:rsidR="00D945FE" w:rsidRPr="00565B03" w:rsidRDefault="00D945FE" w:rsidP="00D945FE">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about your rights to accept or refuse medical treatment, and to complete a power of attorney for health care or a living will. </w:t>
      </w:r>
    </w:p>
    <w:p w14:paraId="06C803D7" w14:textId="07769642" w:rsidR="00D945FE" w:rsidRPr="00565B03" w:rsidRDefault="00D35D65" w:rsidP="00D945FE">
      <w:pPr>
        <w:rPr>
          <w:rFonts w:asciiTheme="minorHAnsi" w:hAnsiTheme="minorHAnsi" w:cstheme="minorHAnsi"/>
          <w:color w:val="000000"/>
          <w:sz w:val="20"/>
          <w:szCs w:val="20"/>
        </w:rPr>
      </w:pPr>
      <w:hyperlink r:id="rId63" w:history="1">
        <w:r w:rsidR="00D945FE" w:rsidRPr="00565B03">
          <w:rPr>
            <w:rStyle w:val="Hyperlink"/>
            <w:rFonts w:asciiTheme="minorHAnsi" w:hAnsiTheme="minorHAnsi" w:cstheme="minorHAnsi"/>
            <w:sz w:val="20"/>
            <w:szCs w:val="20"/>
          </w:rPr>
          <w:t>Download VA Form 10-0137A (</w:t>
        </w:r>
        <w:r w:rsidR="001C25D6" w:rsidRPr="00565B03">
          <w:rPr>
            <w:rStyle w:val="Hyperlink"/>
            <w:rFonts w:asciiTheme="minorHAnsi" w:hAnsiTheme="minorHAnsi" w:cstheme="minorHAnsi"/>
            <w:sz w:val="20"/>
            <w:szCs w:val="20"/>
          </w:rPr>
          <w:t>PDF</w:t>
        </w:r>
        <w:r w:rsidR="00D945FE" w:rsidRPr="00565B03">
          <w:rPr>
            <w:rStyle w:val="Hyperlink"/>
            <w:rFonts w:asciiTheme="minorHAnsi" w:hAnsiTheme="minorHAnsi" w:cstheme="minorHAnsi"/>
            <w:sz w:val="20"/>
            <w:szCs w:val="20"/>
          </w:rPr>
          <w:t>)</w:t>
        </w:r>
      </w:hyperlink>
    </w:p>
    <w:p w14:paraId="61B7275B" w14:textId="77777777" w:rsidR="00D945FE" w:rsidRPr="00565B03" w:rsidRDefault="00D945FE" w:rsidP="005421CB">
      <w:pPr>
        <w:rPr>
          <w:rFonts w:asciiTheme="minorHAnsi" w:hAnsiTheme="minorHAnsi" w:cstheme="minorHAnsi"/>
          <w:b/>
          <w:bCs/>
          <w:color w:val="000000"/>
          <w:sz w:val="10"/>
          <w:szCs w:val="10"/>
        </w:rPr>
      </w:pPr>
    </w:p>
    <w:p w14:paraId="7D190FAC" w14:textId="424810BE" w:rsidR="00B26A06" w:rsidRPr="00565B03" w:rsidRDefault="00B26A06" w:rsidP="005421C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VA </w:t>
      </w:r>
      <w:r w:rsidR="00C000EB" w:rsidRPr="00565B03">
        <w:rPr>
          <w:rFonts w:asciiTheme="minorHAnsi" w:hAnsiTheme="minorHAnsi" w:cstheme="minorHAnsi"/>
          <w:b/>
          <w:bCs/>
          <w:color w:val="000000"/>
          <w:sz w:val="20"/>
          <w:szCs w:val="20"/>
        </w:rPr>
        <w:t>Form</w:t>
      </w:r>
      <w:r w:rsidRPr="00565B03">
        <w:rPr>
          <w:rFonts w:asciiTheme="minorHAnsi" w:hAnsiTheme="minorHAnsi" w:cstheme="minorHAnsi"/>
          <w:b/>
          <w:bCs/>
          <w:color w:val="000000"/>
          <w:sz w:val="20"/>
          <w:szCs w:val="20"/>
        </w:rPr>
        <w:t xml:space="preserve"> 10-0137B</w:t>
      </w:r>
    </w:p>
    <w:p w14:paraId="43F3EEF7" w14:textId="04023D79" w:rsidR="00B26A06" w:rsidRPr="00565B03" w:rsidRDefault="00B26A06" w:rsidP="005421C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What You Should Know About Advance Directives</w:t>
      </w:r>
    </w:p>
    <w:p w14:paraId="078B33CB" w14:textId="10DFA08F" w:rsidR="00B26A06" w:rsidRPr="00565B03" w:rsidRDefault="00C000EB" w:rsidP="00B26A06">
      <w:pPr>
        <w:rPr>
          <w:rFonts w:asciiTheme="minorHAnsi" w:hAnsiTheme="minorHAnsi" w:cstheme="minorHAnsi"/>
          <w:sz w:val="20"/>
          <w:szCs w:val="20"/>
        </w:rPr>
      </w:pPr>
      <w:r w:rsidRPr="00565B03">
        <w:rPr>
          <w:rFonts w:asciiTheme="minorHAnsi" w:hAnsiTheme="minorHAnsi" w:cstheme="minorHAnsi"/>
          <w:sz w:val="20"/>
          <w:szCs w:val="20"/>
        </w:rPr>
        <w:lastRenderedPageBreak/>
        <w:t>Learn how an</w:t>
      </w:r>
      <w:r w:rsidR="00B26A06" w:rsidRPr="00565B03">
        <w:rPr>
          <w:rFonts w:asciiTheme="minorHAnsi" w:hAnsiTheme="minorHAnsi" w:cstheme="minorHAnsi"/>
          <w:sz w:val="20"/>
          <w:szCs w:val="20"/>
        </w:rPr>
        <w:t xml:space="preserve"> advance directive </w:t>
      </w:r>
      <w:r w:rsidRPr="00565B03">
        <w:rPr>
          <w:rFonts w:asciiTheme="minorHAnsi" w:hAnsiTheme="minorHAnsi" w:cstheme="minorHAnsi"/>
          <w:sz w:val="20"/>
          <w:szCs w:val="20"/>
        </w:rPr>
        <w:t>can</w:t>
      </w:r>
      <w:r w:rsidR="00B26A06" w:rsidRPr="00565B03">
        <w:rPr>
          <w:rFonts w:asciiTheme="minorHAnsi" w:hAnsiTheme="minorHAnsi" w:cstheme="minorHAnsi"/>
          <w:sz w:val="20"/>
          <w:szCs w:val="20"/>
        </w:rPr>
        <w:t xml:space="preserve"> help your doctors and family members understand your wishes about health care</w:t>
      </w:r>
      <w:r w:rsidRPr="00565B03">
        <w:rPr>
          <w:rFonts w:asciiTheme="minorHAnsi" w:hAnsiTheme="minorHAnsi" w:cstheme="minorHAnsi"/>
          <w:sz w:val="20"/>
          <w:szCs w:val="20"/>
        </w:rPr>
        <w:t xml:space="preserve"> and </w:t>
      </w:r>
      <w:r w:rsidR="00B26A06" w:rsidRPr="00565B03">
        <w:rPr>
          <w:rFonts w:asciiTheme="minorHAnsi" w:hAnsiTheme="minorHAnsi" w:cstheme="minorHAnsi"/>
          <w:sz w:val="20"/>
          <w:szCs w:val="20"/>
        </w:rPr>
        <w:t>help them decide about treatments if you</w:t>
      </w:r>
      <w:ins w:id="344" w:author="Lee, Jennifer Y." w:date="2020-01-26T19:06:00Z">
        <w:r w:rsidR="00F936EC">
          <w:rPr>
            <w:rFonts w:asciiTheme="minorHAnsi" w:hAnsiTheme="minorHAnsi" w:cstheme="minorHAnsi"/>
            <w:sz w:val="20"/>
            <w:szCs w:val="20"/>
          </w:rPr>
          <w:t>’</w:t>
        </w:r>
      </w:ins>
      <w:del w:id="345" w:author="Lee, Jennifer Y." w:date="2020-01-26T19:06:00Z">
        <w:r w:rsidR="00B26A06" w:rsidRPr="00565B03" w:rsidDel="00F936EC">
          <w:rPr>
            <w:rFonts w:asciiTheme="minorHAnsi" w:hAnsiTheme="minorHAnsi" w:cstheme="minorHAnsi"/>
            <w:sz w:val="20"/>
            <w:szCs w:val="20"/>
          </w:rPr>
          <w:delText xml:space="preserve"> a</w:delText>
        </w:r>
      </w:del>
      <w:r w:rsidR="00B26A06" w:rsidRPr="00565B03">
        <w:rPr>
          <w:rFonts w:asciiTheme="minorHAnsi" w:hAnsiTheme="minorHAnsi" w:cstheme="minorHAnsi"/>
          <w:sz w:val="20"/>
          <w:szCs w:val="20"/>
        </w:rPr>
        <w:t>re too ill to decide for yourself.</w:t>
      </w:r>
    </w:p>
    <w:commentRangeStart w:id="346"/>
    <w:p w14:paraId="18739416" w14:textId="66705373" w:rsidR="00B26A06" w:rsidRPr="00565B03" w:rsidRDefault="00FE7435" w:rsidP="00B26A06">
      <w:pPr>
        <w:rPr>
          <w:rFonts w:asciiTheme="minorHAnsi" w:hAnsiTheme="minorHAnsi" w:cstheme="minorHAnsi"/>
          <w:color w:val="000000"/>
          <w:sz w:val="20"/>
          <w:szCs w:val="20"/>
        </w:rPr>
      </w:pPr>
      <w:r>
        <w:fldChar w:fldCharType="begin"/>
      </w:r>
      <w:r>
        <w:instrText xml:space="preserve"> HYPERLINK "https://www.va.gov/vaforms/medical/pdf/vha-10-0137B-lg-print.pdf" </w:instrText>
      </w:r>
      <w:r>
        <w:fldChar w:fldCharType="separate"/>
      </w:r>
      <w:r w:rsidR="00B26A06"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C000EB"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10-0137B</w:t>
      </w:r>
      <w:r w:rsidR="00B26A06"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B26A06" w:rsidRPr="00565B03">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346"/>
      <w:r w:rsidR="00071109">
        <w:rPr>
          <w:rStyle w:val="CommentReference"/>
        </w:rPr>
        <w:commentReference w:id="346"/>
      </w:r>
    </w:p>
    <w:p w14:paraId="01CD0A8E" w14:textId="77777777" w:rsidR="00B26A06" w:rsidRPr="00565B03" w:rsidRDefault="00B26A06" w:rsidP="005421CB">
      <w:pPr>
        <w:rPr>
          <w:rFonts w:asciiTheme="minorHAnsi" w:hAnsiTheme="minorHAnsi" w:cstheme="minorHAnsi"/>
          <w:color w:val="000000"/>
          <w:sz w:val="10"/>
          <w:szCs w:val="10"/>
        </w:rPr>
      </w:pPr>
    </w:p>
    <w:p w14:paraId="474B01FA" w14:textId="72E18C74" w:rsidR="005421CB" w:rsidRPr="00565B03" w:rsidRDefault="005421CB" w:rsidP="00C035C1">
      <w:pPr>
        <w:rPr>
          <w:rFonts w:asciiTheme="minorHAnsi" w:hAnsiTheme="minorHAnsi" w:cstheme="minorHAnsi"/>
          <w:sz w:val="20"/>
          <w:szCs w:val="20"/>
        </w:rPr>
      </w:pPr>
    </w:p>
    <w:p w14:paraId="283D7C62" w14:textId="4DF7F616" w:rsidR="00296B50" w:rsidRPr="00565B03" w:rsidRDefault="00296B50" w:rsidP="00C035C1">
      <w:pPr>
        <w:rPr>
          <w:rFonts w:asciiTheme="minorHAnsi" w:hAnsiTheme="minorHAnsi" w:cstheme="minorHAnsi"/>
          <w:sz w:val="20"/>
          <w:szCs w:val="20"/>
        </w:rPr>
      </w:pPr>
    </w:p>
    <w:p w14:paraId="28BF2994" w14:textId="3A31A514" w:rsidR="000A4878" w:rsidRPr="00A356CD" w:rsidRDefault="000A4878" w:rsidP="000A4878">
      <w:pPr>
        <w:rPr>
          <w:rFonts w:asciiTheme="minorHAnsi" w:hAnsiTheme="minorHAnsi" w:cstheme="minorHAnsi"/>
          <w:b/>
          <w:bCs/>
          <w:color w:val="000000"/>
          <w:sz w:val="22"/>
          <w:szCs w:val="22"/>
        </w:rPr>
      </w:pPr>
      <w:r w:rsidRPr="00A356CD">
        <w:rPr>
          <w:rFonts w:asciiTheme="minorHAnsi" w:hAnsiTheme="minorHAnsi" w:cstheme="minorHAnsi"/>
          <w:b/>
          <w:bCs/>
          <w:color w:val="000000"/>
          <w:sz w:val="22"/>
          <w:szCs w:val="22"/>
        </w:rPr>
        <w:t>H2:</w:t>
      </w:r>
      <w:r w:rsidRPr="00A356CD">
        <w:rPr>
          <w:rFonts w:asciiTheme="minorHAnsi" w:hAnsiTheme="minorHAnsi" w:cstheme="minorHAnsi"/>
          <w:b/>
          <w:bCs/>
          <w:color w:val="000000"/>
          <w:sz w:val="22"/>
          <w:szCs w:val="22"/>
        </w:rPr>
        <w:tab/>
        <w:t>Helpful links</w:t>
      </w:r>
      <w:r w:rsidR="00003D7C" w:rsidRPr="00A356CD">
        <w:rPr>
          <w:rFonts w:asciiTheme="minorHAnsi" w:hAnsiTheme="minorHAnsi" w:cstheme="minorHAnsi"/>
          <w:b/>
          <w:bCs/>
          <w:color w:val="000000"/>
          <w:sz w:val="22"/>
          <w:szCs w:val="22"/>
        </w:rPr>
        <w:t xml:space="preserve"> related to </w:t>
      </w:r>
      <w:r w:rsidR="00003D7C" w:rsidRPr="00A356CD">
        <w:rPr>
          <w:rFonts w:asciiTheme="minorHAnsi" w:hAnsiTheme="minorHAnsi" w:cstheme="minorHAnsi"/>
          <w:b/>
          <w:bCs/>
          <w:color w:val="24292E"/>
          <w:sz w:val="22"/>
          <w:szCs w:val="22"/>
        </w:rPr>
        <w:t>VA Form 10-0137</w:t>
      </w:r>
    </w:p>
    <w:p w14:paraId="68F6C77B" w14:textId="77777777" w:rsidR="000A4878" w:rsidRPr="00565B03" w:rsidRDefault="000A4878" w:rsidP="000A4878">
      <w:pPr>
        <w:rPr>
          <w:rFonts w:asciiTheme="minorHAnsi" w:hAnsiTheme="minorHAnsi" w:cstheme="minorHAnsi"/>
          <w:sz w:val="20"/>
          <w:szCs w:val="20"/>
        </w:rPr>
      </w:pPr>
    </w:p>
    <w:p w14:paraId="5ED2A5F3" w14:textId="720B1EFA" w:rsidR="000A4878" w:rsidRPr="00565B03" w:rsidRDefault="00D35D65" w:rsidP="000A4878">
      <w:pPr>
        <w:rPr>
          <w:rFonts w:asciiTheme="minorHAnsi" w:hAnsiTheme="minorHAnsi" w:cstheme="minorHAnsi"/>
          <w:color w:val="000000"/>
          <w:sz w:val="20"/>
          <w:szCs w:val="20"/>
        </w:rPr>
      </w:pPr>
      <w:hyperlink r:id="rId64" w:history="1">
        <w:r w:rsidR="00A356CD" w:rsidRPr="00A356CD">
          <w:rPr>
            <w:rStyle w:val="Hyperlink"/>
            <w:rFonts w:asciiTheme="minorHAnsi" w:hAnsiTheme="minorHAnsi" w:cstheme="minorHAnsi"/>
            <w:sz w:val="20"/>
            <w:szCs w:val="20"/>
          </w:rPr>
          <w:t>Patient rights and responsibilities</w:t>
        </w:r>
      </w:hyperlink>
    </w:p>
    <w:p w14:paraId="3CA889E7" w14:textId="563C84EE" w:rsidR="000A4878" w:rsidRPr="00565B03" w:rsidRDefault="00A356CD" w:rsidP="00C035C1">
      <w:pPr>
        <w:rPr>
          <w:rFonts w:asciiTheme="minorHAnsi" w:hAnsiTheme="minorHAnsi" w:cstheme="minorHAnsi"/>
          <w:sz w:val="20"/>
          <w:szCs w:val="20"/>
        </w:rPr>
      </w:pPr>
      <w:r>
        <w:rPr>
          <w:rFonts w:asciiTheme="minorHAnsi" w:hAnsiTheme="minorHAnsi" w:cstheme="minorHAnsi"/>
          <w:sz w:val="20"/>
          <w:szCs w:val="20"/>
        </w:rPr>
        <w:t xml:space="preserve">Read about your basic rights and responsibilities when you receive care at a VA health facility or live in a VA community center. </w:t>
      </w:r>
    </w:p>
    <w:p w14:paraId="0AF6F4B4" w14:textId="3F1648B3" w:rsidR="005421CB" w:rsidRPr="00565B03" w:rsidRDefault="005421CB" w:rsidP="00C035C1">
      <w:pPr>
        <w:rPr>
          <w:rFonts w:asciiTheme="minorHAnsi" w:hAnsiTheme="minorHAnsi" w:cstheme="minorHAnsi"/>
          <w:sz w:val="20"/>
          <w:szCs w:val="20"/>
        </w:rPr>
      </w:pPr>
    </w:p>
    <w:p w14:paraId="350B2BEF" w14:textId="10A5F744" w:rsidR="00536004" w:rsidRPr="00565B03" w:rsidRDefault="00D35D65" w:rsidP="00536004">
      <w:pPr>
        <w:rPr>
          <w:rFonts w:asciiTheme="minorHAnsi" w:hAnsiTheme="minorHAnsi" w:cstheme="minorHAnsi"/>
          <w:i/>
          <w:iCs/>
          <w:color w:val="A6A6A6" w:themeColor="background1" w:themeShade="A6"/>
          <w:sz w:val="20"/>
          <w:szCs w:val="20"/>
        </w:rPr>
      </w:pPr>
      <w:hyperlink w:anchor="_top" w:history="1">
        <w:r w:rsidR="00C72930" w:rsidRPr="00565B03">
          <w:rPr>
            <w:rStyle w:val="Hyperlink"/>
            <w:rFonts w:asciiTheme="minorHAnsi" w:hAnsiTheme="minorHAnsi" w:cstheme="minorHAnsi"/>
            <w:i/>
            <w:iCs/>
            <w:color w:val="A6A6A6" w:themeColor="background1" w:themeShade="A6"/>
            <w:sz w:val="20"/>
            <w:szCs w:val="20"/>
          </w:rPr>
          <w:t>Back to Table of Contents</w:t>
        </w:r>
      </w:hyperlink>
      <w:r w:rsidR="00C72930"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08A14FE3" w14:textId="3821F7F9" w:rsidR="00536004" w:rsidRDefault="00536004" w:rsidP="000A4878">
      <w:pPr>
        <w:pStyle w:val="Heading1"/>
        <w:rPr>
          <w:rFonts w:asciiTheme="minorHAnsi" w:hAnsiTheme="minorHAnsi" w:cstheme="minorHAnsi"/>
        </w:rPr>
      </w:pPr>
      <w:bookmarkStart w:id="347" w:name="_Toc24012538"/>
      <w:bookmarkStart w:id="348" w:name="_Toc24037502"/>
      <w:bookmarkStart w:id="349" w:name="_Toc24096174"/>
      <w:bookmarkStart w:id="350" w:name="_Toc24451986"/>
      <w:bookmarkStart w:id="351" w:name="_Toc24537795"/>
      <w:bookmarkStart w:id="352" w:name="_Toc25152870"/>
      <w:bookmarkStart w:id="353" w:name="_Toc25652856"/>
      <w:bookmarkStart w:id="354" w:name="_Toc25652911"/>
      <w:bookmarkStart w:id="355" w:name="_Toc28636649"/>
      <w:bookmarkStart w:id="356" w:name="_Toc28636954"/>
      <w:bookmarkStart w:id="357" w:name="_Toc28669781"/>
      <w:bookmarkStart w:id="358" w:name="_Toc29557291"/>
      <w:bookmarkStart w:id="359" w:name="_Toc29557597"/>
      <w:bookmarkStart w:id="360" w:name="_Toc29562128"/>
      <w:bookmarkStart w:id="361" w:name="_Toc29883343"/>
      <w:bookmarkStart w:id="362" w:name="_Toc29903125"/>
      <w:r w:rsidRPr="00565B03">
        <w:rPr>
          <w:rFonts w:asciiTheme="minorHAnsi" w:hAnsiTheme="minorHAnsi" w:cstheme="minorHAnsi"/>
        </w:rPr>
        <w:lastRenderedPageBreak/>
        <w:t>VA Form 21-0781</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0A32D304" w14:textId="77777777" w:rsidR="007B0ECA" w:rsidRPr="007B0ECA" w:rsidRDefault="007B0ECA" w:rsidP="007B0ECA"/>
    <w:p w14:paraId="5AD605D6"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34A28EE0" w14:textId="77777777" w:rsidR="00B66584" w:rsidRPr="00565B03" w:rsidRDefault="00B66584" w:rsidP="00B66584">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B66584" w:rsidRPr="00565B03" w14:paraId="79E19E5E" w14:textId="77777777" w:rsidTr="00CA741C">
        <w:trPr>
          <w:trHeight w:val="447"/>
        </w:trPr>
        <w:tc>
          <w:tcPr>
            <w:tcW w:w="3138" w:type="dxa"/>
            <w:shd w:val="clear" w:color="auto" w:fill="CCCCCC"/>
          </w:tcPr>
          <w:p w14:paraId="5B50051C"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7E0E5EE" w14:textId="77777777" w:rsidR="00B66584" w:rsidRPr="00565B03" w:rsidRDefault="00B66584" w:rsidP="00CA741C">
            <w:pPr>
              <w:rPr>
                <w:rFonts w:asciiTheme="minorHAnsi" w:hAnsiTheme="minorHAnsi" w:cstheme="minorHAnsi"/>
              </w:rPr>
            </w:pPr>
            <w:r w:rsidRPr="00565B03">
              <w:rPr>
                <w:rFonts w:asciiTheme="minorHAnsi" w:hAnsiTheme="minorHAnsi" w:cstheme="minorHAnsi"/>
              </w:rPr>
              <w:t xml:space="preserve">VA.gov &gt; </w:t>
            </w:r>
          </w:p>
        </w:tc>
      </w:tr>
      <w:tr w:rsidR="00B66584" w:rsidRPr="00565B03" w14:paraId="2679100F" w14:textId="77777777" w:rsidTr="00CA741C">
        <w:trPr>
          <w:trHeight w:val="429"/>
        </w:trPr>
        <w:tc>
          <w:tcPr>
            <w:tcW w:w="3138" w:type="dxa"/>
            <w:shd w:val="clear" w:color="auto" w:fill="CCCCCC"/>
          </w:tcPr>
          <w:p w14:paraId="5F85843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02E2CCA" w14:textId="290766B6" w:rsidR="00B66584" w:rsidRPr="00565B03" w:rsidRDefault="00D35D65" w:rsidP="00CA741C">
            <w:pPr>
              <w:rPr>
                <w:rFonts w:asciiTheme="minorHAnsi" w:hAnsiTheme="minorHAnsi" w:cstheme="minorHAnsi"/>
                <w:color w:val="000000"/>
              </w:rPr>
            </w:pPr>
            <w:hyperlink r:id="rId65" w:history="1">
              <w:r w:rsidR="000A4878" w:rsidRPr="00565B03">
                <w:rPr>
                  <w:rStyle w:val="Hyperlink"/>
                  <w:rFonts w:asciiTheme="minorHAnsi" w:hAnsiTheme="minorHAnsi" w:cstheme="minorHAnsi"/>
                  <w:color w:val="000000"/>
                  <w:u w:val="none"/>
                </w:rPr>
                <w:t>www.va.gov/vaforms/form_detail.asp?formno=21-0781</w:t>
              </w:r>
            </w:hyperlink>
          </w:p>
        </w:tc>
      </w:tr>
      <w:tr w:rsidR="00B66584" w:rsidRPr="00565B03" w14:paraId="645F9D80" w14:textId="77777777" w:rsidTr="00CA741C">
        <w:trPr>
          <w:trHeight w:val="429"/>
        </w:trPr>
        <w:tc>
          <w:tcPr>
            <w:tcW w:w="3138" w:type="dxa"/>
            <w:shd w:val="clear" w:color="auto" w:fill="CCCCCC"/>
          </w:tcPr>
          <w:p w14:paraId="0D69DEA7"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18F5FEC" w14:textId="77777777" w:rsidR="00B66584" w:rsidRPr="00565B03" w:rsidRDefault="00B66584" w:rsidP="00CA741C">
            <w:pPr>
              <w:rPr>
                <w:rFonts w:asciiTheme="minorHAnsi" w:hAnsiTheme="minorHAnsi" w:cstheme="minorHAnsi"/>
              </w:rPr>
            </w:pPr>
          </w:p>
        </w:tc>
      </w:tr>
      <w:tr w:rsidR="00B66584" w:rsidRPr="00565B03" w14:paraId="414E29CC" w14:textId="77777777" w:rsidTr="00CA741C">
        <w:trPr>
          <w:trHeight w:val="429"/>
        </w:trPr>
        <w:tc>
          <w:tcPr>
            <w:tcW w:w="3138" w:type="dxa"/>
            <w:shd w:val="clear" w:color="auto" w:fill="CCCCCC"/>
          </w:tcPr>
          <w:p w14:paraId="432A1D41"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1B113B7" w14:textId="77777777" w:rsidR="00B66584" w:rsidRPr="00565B03" w:rsidRDefault="00B66584"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7B3B4B8C" w14:textId="77777777" w:rsidR="006B6A90" w:rsidRPr="00565B03" w:rsidRDefault="006B6A90" w:rsidP="006B6A90">
      <w:pPr>
        <w:pStyle w:val="NoSpacing"/>
      </w:pPr>
    </w:p>
    <w:p w14:paraId="2CCE3006"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47AF74D2" w14:textId="77777777" w:rsidR="00B66584" w:rsidRPr="00565B03" w:rsidRDefault="00B66584" w:rsidP="00B66584">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565B03" w14:paraId="690372C3" w14:textId="77777777" w:rsidTr="00CA741C">
        <w:trPr>
          <w:trHeight w:val="427"/>
        </w:trPr>
        <w:tc>
          <w:tcPr>
            <w:tcW w:w="3145" w:type="dxa"/>
            <w:shd w:val="clear" w:color="auto" w:fill="CCCCCC"/>
          </w:tcPr>
          <w:p w14:paraId="3121821E"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0F1D84A" w14:textId="1B954D78" w:rsidR="00B66584" w:rsidRPr="00565B03" w:rsidRDefault="00B66584"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0A4878" w:rsidRPr="00565B03">
              <w:rPr>
                <w:rFonts w:asciiTheme="minorHAnsi" w:hAnsiTheme="minorHAnsi" w:cstheme="minorHAnsi"/>
                <w:b/>
                <w:bCs/>
                <w:sz w:val="28"/>
                <w:szCs w:val="28"/>
              </w:rPr>
              <w:t>0781</w:t>
            </w:r>
          </w:p>
        </w:tc>
      </w:tr>
      <w:tr w:rsidR="00B66584" w:rsidRPr="00565B03" w14:paraId="437BCA62" w14:textId="77777777" w:rsidTr="00CA741C">
        <w:trPr>
          <w:trHeight w:val="427"/>
        </w:trPr>
        <w:tc>
          <w:tcPr>
            <w:tcW w:w="3145" w:type="dxa"/>
            <w:shd w:val="clear" w:color="auto" w:fill="CCCCCC"/>
          </w:tcPr>
          <w:p w14:paraId="4456818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5B4C87A" w14:textId="5BE6389E" w:rsidR="00B66584" w:rsidRPr="00565B03" w:rsidRDefault="00B66584"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0A4878" w:rsidRPr="00565B03">
              <w:rPr>
                <w:rFonts w:asciiTheme="minorHAnsi" w:hAnsiTheme="minorHAnsi" w:cstheme="minorHAnsi"/>
                <w:color w:val="24292E"/>
              </w:rPr>
              <w:t>0781</w:t>
            </w:r>
            <w:r w:rsidRPr="00565B03">
              <w:rPr>
                <w:rFonts w:asciiTheme="minorHAnsi" w:hAnsiTheme="minorHAnsi" w:cstheme="minorHAnsi"/>
                <w:color w:val="24292E"/>
              </w:rPr>
              <w:t xml:space="preserve"> | Veterans Affairs</w:t>
            </w:r>
          </w:p>
        </w:tc>
      </w:tr>
      <w:tr w:rsidR="00B66584" w:rsidRPr="00565B03" w14:paraId="73382702" w14:textId="77777777" w:rsidTr="00CA741C">
        <w:trPr>
          <w:trHeight w:val="623"/>
        </w:trPr>
        <w:tc>
          <w:tcPr>
            <w:tcW w:w="3145" w:type="dxa"/>
            <w:shd w:val="clear" w:color="auto" w:fill="CCCCCC"/>
          </w:tcPr>
          <w:p w14:paraId="7F0FF82D" w14:textId="77777777" w:rsidR="00B66584" w:rsidRPr="00565B03" w:rsidRDefault="00B66584"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2B0C9BD" w14:textId="31E395D3"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Statement in Support of Claim. Use this VA </w:t>
            </w:r>
            <w:r w:rsidR="000A4878" w:rsidRPr="00565B03">
              <w:rPr>
                <w:rFonts w:asciiTheme="minorHAnsi" w:hAnsiTheme="minorHAnsi" w:cstheme="minorHAnsi"/>
                <w:sz w:val="20"/>
                <w:szCs w:val="20"/>
              </w:rPr>
              <w:t>form if you</w:t>
            </w:r>
            <w:ins w:id="363" w:author="Lee, Jennifer Y." w:date="2020-01-26T19:08:00Z">
              <w:r w:rsidR="006573AC">
                <w:rPr>
                  <w:rFonts w:asciiTheme="minorHAnsi" w:hAnsiTheme="minorHAnsi" w:cstheme="minorHAnsi"/>
                  <w:sz w:val="20"/>
                  <w:szCs w:val="20"/>
                </w:rPr>
                <w:t>’</w:t>
              </w:r>
            </w:ins>
            <w:del w:id="364" w:author="Lee, Jennifer Y." w:date="2020-01-26T19:08:00Z">
              <w:r w:rsidR="000A4878" w:rsidRPr="00565B03" w:rsidDel="006573AC">
                <w:rPr>
                  <w:rFonts w:asciiTheme="minorHAnsi" w:hAnsiTheme="minorHAnsi" w:cstheme="minorHAnsi"/>
                  <w:sz w:val="20"/>
                  <w:szCs w:val="20"/>
                </w:rPr>
                <w:delText xml:space="preserve"> ha</w:delText>
              </w:r>
            </w:del>
            <w:r w:rsidR="000A4878" w:rsidRPr="00565B03">
              <w:rPr>
                <w:rFonts w:asciiTheme="minorHAnsi" w:hAnsiTheme="minorHAnsi" w:cstheme="minorHAnsi"/>
                <w:sz w:val="20"/>
                <w:szCs w:val="20"/>
              </w:rPr>
              <w:t xml:space="preserve">ve been diagnosed </w:t>
            </w:r>
            <w:r w:rsidR="000A4878" w:rsidRPr="00565B03">
              <w:rPr>
                <w:rFonts w:asciiTheme="minorHAnsi" w:hAnsiTheme="minorHAnsi" w:cstheme="minorHAnsi"/>
                <w:color w:val="37455B"/>
                <w:sz w:val="20"/>
                <w:szCs w:val="20"/>
                <w:shd w:val="clear" w:color="auto" w:fill="FFFFFF"/>
              </w:rPr>
              <w:t xml:space="preserve">with </w:t>
            </w:r>
            <w:del w:id="365" w:author="Lee, Jennifer Y." w:date="2020-01-26T19:07:00Z">
              <w:r w:rsidR="000A4878" w:rsidRPr="00565B03" w:rsidDel="004A4538">
                <w:rPr>
                  <w:rFonts w:asciiTheme="minorHAnsi" w:hAnsiTheme="minorHAnsi" w:cstheme="minorHAnsi"/>
                  <w:color w:val="37455B"/>
                  <w:sz w:val="20"/>
                  <w:szCs w:val="20"/>
                  <w:shd w:val="clear" w:color="auto" w:fill="FFFFFF"/>
                </w:rPr>
                <w:delText>Post-Traumatic Stress Disorder (</w:delText>
              </w:r>
            </w:del>
            <w:r w:rsidR="000A4878" w:rsidRPr="00565B03">
              <w:rPr>
                <w:rFonts w:asciiTheme="minorHAnsi" w:hAnsiTheme="minorHAnsi" w:cstheme="minorHAnsi"/>
                <w:color w:val="37455B"/>
                <w:sz w:val="20"/>
                <w:szCs w:val="20"/>
                <w:shd w:val="clear" w:color="auto" w:fill="FFFFFF"/>
              </w:rPr>
              <w:t>PTSD</w:t>
            </w:r>
            <w:ins w:id="366" w:author="Lee, Jennifer Y." w:date="2020-01-26T19:07:00Z">
              <w:r w:rsidR="006573AC">
                <w:rPr>
                  <w:rFonts w:asciiTheme="minorHAnsi" w:hAnsiTheme="minorHAnsi" w:cstheme="minorHAnsi"/>
                  <w:color w:val="37455B"/>
                  <w:sz w:val="20"/>
                  <w:szCs w:val="20"/>
                  <w:shd w:val="clear" w:color="auto" w:fill="FFFFFF"/>
                </w:rPr>
                <w:t xml:space="preserve"> (p</w:t>
              </w:r>
              <w:r w:rsidR="006573AC" w:rsidRPr="00565B03">
                <w:rPr>
                  <w:rFonts w:asciiTheme="minorHAnsi" w:hAnsiTheme="minorHAnsi" w:cstheme="minorHAnsi"/>
                  <w:color w:val="37455B"/>
                  <w:sz w:val="20"/>
                  <w:szCs w:val="20"/>
                  <w:shd w:val="clear" w:color="auto" w:fill="FFFFFF"/>
                </w:rPr>
                <w:t>ost</w:t>
              </w:r>
              <w:r w:rsidR="006573AC">
                <w:rPr>
                  <w:rFonts w:asciiTheme="minorHAnsi" w:hAnsiTheme="minorHAnsi" w:cstheme="minorHAnsi"/>
                  <w:color w:val="37455B"/>
                  <w:sz w:val="20"/>
                  <w:szCs w:val="20"/>
                  <w:shd w:val="clear" w:color="auto" w:fill="FFFFFF"/>
                </w:rPr>
                <w:t>t</w:t>
              </w:r>
              <w:r w:rsidR="006573AC" w:rsidRPr="00565B03">
                <w:rPr>
                  <w:rFonts w:asciiTheme="minorHAnsi" w:hAnsiTheme="minorHAnsi" w:cstheme="minorHAnsi"/>
                  <w:color w:val="37455B"/>
                  <w:sz w:val="20"/>
                  <w:szCs w:val="20"/>
                  <w:shd w:val="clear" w:color="auto" w:fill="FFFFFF"/>
                </w:rPr>
                <w:t xml:space="preserve">raumatic </w:t>
              </w:r>
              <w:r w:rsidR="006573AC">
                <w:rPr>
                  <w:rFonts w:asciiTheme="minorHAnsi" w:hAnsiTheme="minorHAnsi" w:cstheme="minorHAnsi"/>
                  <w:color w:val="37455B"/>
                  <w:sz w:val="20"/>
                  <w:szCs w:val="20"/>
                  <w:shd w:val="clear" w:color="auto" w:fill="FFFFFF"/>
                </w:rPr>
                <w:t>s</w:t>
              </w:r>
              <w:r w:rsidR="006573AC" w:rsidRPr="00565B03">
                <w:rPr>
                  <w:rFonts w:asciiTheme="minorHAnsi" w:hAnsiTheme="minorHAnsi" w:cstheme="minorHAnsi"/>
                  <w:color w:val="37455B"/>
                  <w:sz w:val="20"/>
                  <w:szCs w:val="20"/>
                  <w:shd w:val="clear" w:color="auto" w:fill="FFFFFF"/>
                </w:rPr>
                <w:t xml:space="preserve">tress </w:t>
              </w:r>
              <w:r w:rsidR="006573AC">
                <w:rPr>
                  <w:rFonts w:asciiTheme="minorHAnsi" w:hAnsiTheme="minorHAnsi" w:cstheme="minorHAnsi"/>
                  <w:color w:val="37455B"/>
                  <w:sz w:val="20"/>
                  <w:szCs w:val="20"/>
                  <w:shd w:val="clear" w:color="auto" w:fill="FFFFFF"/>
                </w:rPr>
                <w:t>d</w:t>
              </w:r>
              <w:r w:rsidR="006573AC" w:rsidRPr="00565B03">
                <w:rPr>
                  <w:rFonts w:asciiTheme="minorHAnsi" w:hAnsiTheme="minorHAnsi" w:cstheme="minorHAnsi"/>
                  <w:color w:val="37455B"/>
                  <w:sz w:val="20"/>
                  <w:szCs w:val="20"/>
                  <w:shd w:val="clear" w:color="auto" w:fill="FFFFFF"/>
                </w:rPr>
                <w:t>isorder</w:t>
              </w:r>
              <w:r w:rsidR="006573AC">
                <w:rPr>
                  <w:rFonts w:asciiTheme="minorHAnsi" w:hAnsiTheme="minorHAnsi" w:cstheme="minorHAnsi"/>
                  <w:color w:val="37455B"/>
                  <w:sz w:val="20"/>
                  <w:szCs w:val="20"/>
                  <w:shd w:val="clear" w:color="auto" w:fill="FFFFFF"/>
                </w:rPr>
                <w:t>)</w:t>
              </w:r>
            </w:ins>
            <w:del w:id="367" w:author="Lee, Jennifer Y." w:date="2020-01-26T19:07:00Z">
              <w:r w:rsidR="000A4878" w:rsidRPr="00565B03" w:rsidDel="004A4538">
                <w:rPr>
                  <w:rFonts w:asciiTheme="minorHAnsi" w:hAnsiTheme="minorHAnsi" w:cstheme="minorHAnsi"/>
                  <w:color w:val="37455B"/>
                  <w:sz w:val="20"/>
                  <w:szCs w:val="20"/>
                  <w:shd w:val="clear" w:color="auto" w:fill="FFFFFF"/>
                </w:rPr>
                <w:delText>)</w:delText>
              </w:r>
            </w:del>
            <w:r w:rsidR="000A4878" w:rsidRPr="00565B03">
              <w:rPr>
                <w:rFonts w:asciiTheme="minorHAnsi" w:hAnsiTheme="minorHAnsi" w:cstheme="minorHAnsi"/>
                <w:color w:val="37455B"/>
                <w:sz w:val="20"/>
                <w:szCs w:val="20"/>
                <w:shd w:val="clear" w:color="auto" w:fill="FFFFFF"/>
              </w:rPr>
              <w:t xml:space="preserve"> and want to apply for related benefits or services.</w:t>
            </w:r>
          </w:p>
        </w:tc>
      </w:tr>
      <w:tr w:rsidR="00B66584" w:rsidRPr="00565B03" w14:paraId="7BBC1673" w14:textId="77777777" w:rsidTr="00CA741C">
        <w:trPr>
          <w:trHeight w:val="623"/>
        </w:trPr>
        <w:tc>
          <w:tcPr>
            <w:tcW w:w="3145" w:type="dxa"/>
            <w:shd w:val="clear" w:color="auto" w:fill="CCCCCC"/>
          </w:tcPr>
          <w:p w14:paraId="4C3D5F47" w14:textId="164F16C8" w:rsidR="00B66584"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97D01D4" w14:textId="1BF6FB5E" w:rsidR="00B66584" w:rsidRPr="00565B03" w:rsidRDefault="00B66584"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21 </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21</w:t>
            </w:r>
            <w:r w:rsidR="000A4878" w:rsidRPr="00565B03">
              <w:rPr>
                <w:rFonts w:asciiTheme="minorHAnsi" w:hAnsiTheme="minorHAnsi" w:cstheme="minorHAnsi"/>
                <w:color w:val="24292E"/>
                <w:sz w:val="20"/>
                <w:szCs w:val="20"/>
              </w:rPr>
              <w:t>0781</w:t>
            </w:r>
            <w:r w:rsidRPr="00565B03">
              <w:rPr>
                <w:rFonts w:asciiTheme="minorHAnsi" w:hAnsiTheme="minorHAnsi" w:cstheme="minorHAnsi"/>
                <w:color w:val="24292E"/>
                <w:sz w:val="20"/>
                <w:szCs w:val="20"/>
              </w:rPr>
              <w:t xml:space="preserve">, </w:t>
            </w:r>
            <w:r w:rsidR="00B16309" w:rsidRPr="00565B03">
              <w:rPr>
                <w:rFonts w:asciiTheme="minorHAnsi" w:hAnsiTheme="minorHAnsi" w:cstheme="minorHAnsi"/>
                <w:color w:val="24292E"/>
                <w:sz w:val="20"/>
                <w:szCs w:val="20"/>
              </w:rPr>
              <w:t>va ptsd form</w:t>
            </w:r>
          </w:p>
        </w:tc>
      </w:tr>
    </w:tbl>
    <w:p w14:paraId="79B64451" w14:textId="77777777" w:rsidR="00B66584" w:rsidRPr="00565B03" w:rsidRDefault="00B66584" w:rsidP="00B66584">
      <w:pPr>
        <w:rPr>
          <w:rFonts w:asciiTheme="minorHAnsi" w:hAnsiTheme="minorHAnsi" w:cstheme="minorHAnsi"/>
        </w:rPr>
      </w:pPr>
    </w:p>
    <w:p w14:paraId="5C88BAF0" w14:textId="6EC4862B" w:rsidR="000A4878" w:rsidRPr="006573AC" w:rsidRDefault="00B66584" w:rsidP="00746E45">
      <w:pPr>
        <w:rPr>
          <w:rFonts w:asciiTheme="minorHAnsi" w:hAnsiTheme="minorHAnsi" w:cstheme="minorHAnsi"/>
          <w:b/>
          <w:bCs/>
          <w:color w:val="C00000"/>
        </w:rPr>
      </w:pPr>
      <w:r w:rsidRPr="00565B03">
        <w:rPr>
          <w:rFonts w:asciiTheme="minorHAnsi" w:hAnsiTheme="minorHAnsi" w:cstheme="minorHAnsi"/>
          <w:b/>
          <w:bCs/>
          <w:color w:val="C00000"/>
        </w:rPr>
        <w:t>Content</w:t>
      </w:r>
    </w:p>
    <w:p w14:paraId="19D4F135" w14:textId="77777777" w:rsidR="000A4878" w:rsidRPr="00565B03" w:rsidRDefault="000A4878" w:rsidP="00746E45">
      <w:pPr>
        <w:rPr>
          <w:rFonts w:asciiTheme="minorHAnsi" w:hAnsiTheme="minorHAnsi" w:cstheme="minorHAnsi"/>
          <w:b/>
          <w:bCs/>
          <w:color w:val="000000"/>
        </w:rPr>
      </w:pPr>
    </w:p>
    <w:p w14:paraId="173D7029" w14:textId="77777777" w:rsidR="000A4878" w:rsidRPr="00565B03" w:rsidRDefault="000A4878" w:rsidP="00746E45">
      <w:pPr>
        <w:rPr>
          <w:rFonts w:asciiTheme="minorHAnsi" w:hAnsiTheme="minorHAnsi" w:cstheme="minorHAnsi"/>
          <w:b/>
          <w:bCs/>
          <w:color w:val="000000"/>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t>VA Form 21-0781</w:t>
      </w:r>
    </w:p>
    <w:p w14:paraId="2FF484D6" w14:textId="4EE84F3B" w:rsidR="00746E45" w:rsidRPr="00565B03" w:rsidRDefault="000A4878" w:rsidP="00746E4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746E45" w:rsidRPr="00565B03">
        <w:rPr>
          <w:rFonts w:asciiTheme="minorHAnsi" w:hAnsiTheme="minorHAnsi" w:cstheme="minorHAnsi"/>
          <w:b/>
          <w:bCs/>
          <w:color w:val="000000"/>
        </w:rPr>
        <w:t>Statement in Support of Claim for Service Connection for PTSD</w:t>
      </w:r>
    </w:p>
    <w:p w14:paraId="2F8265B2" w14:textId="77777777" w:rsidR="00536004" w:rsidRPr="00565B03" w:rsidRDefault="00536004" w:rsidP="00C035C1">
      <w:pPr>
        <w:rPr>
          <w:rFonts w:asciiTheme="minorHAnsi" w:hAnsiTheme="minorHAnsi" w:cstheme="minorHAnsi"/>
          <w:sz w:val="20"/>
          <w:szCs w:val="20"/>
        </w:rPr>
      </w:pPr>
    </w:p>
    <w:p w14:paraId="4AB3FFDF" w14:textId="54EC10E1" w:rsidR="00746E45" w:rsidRPr="00565B03" w:rsidRDefault="00746E45" w:rsidP="00746E45">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1612FB">
        <w:rPr>
          <w:rFonts w:asciiTheme="minorHAnsi" w:hAnsiTheme="minorHAnsi" w:cstheme="minorHAnsi"/>
          <w:sz w:val="20"/>
          <w:szCs w:val="20"/>
        </w:rPr>
        <w:t>&lt;</w:t>
      </w:r>
      <w:r w:rsidRPr="00565B03">
        <w:rPr>
          <w:rFonts w:asciiTheme="minorHAnsi" w:hAnsiTheme="minorHAnsi" w:cstheme="minorHAnsi"/>
          <w:color w:val="000000"/>
          <w:sz w:val="20"/>
          <w:szCs w:val="20"/>
        </w:rPr>
        <w:t>Health care and disability</w:t>
      </w:r>
      <w:r w:rsidR="001612FB">
        <w:rPr>
          <w:rFonts w:asciiTheme="minorHAnsi" w:hAnsiTheme="minorHAnsi" w:cstheme="minorHAnsi"/>
          <w:color w:val="000000"/>
          <w:sz w:val="20"/>
          <w:szCs w:val="20"/>
        </w:rPr>
        <w:t>&gt;</w:t>
      </w:r>
    </w:p>
    <w:p w14:paraId="38843A47" w14:textId="37BF4E2A" w:rsidR="00536004" w:rsidRPr="00565B03" w:rsidRDefault="00536004" w:rsidP="00C035C1">
      <w:pPr>
        <w:rPr>
          <w:rFonts w:asciiTheme="minorHAnsi" w:hAnsiTheme="minorHAnsi" w:cstheme="minorHAnsi"/>
          <w:sz w:val="20"/>
          <w:szCs w:val="20"/>
        </w:rPr>
      </w:pPr>
    </w:p>
    <w:p w14:paraId="0C6BBACE" w14:textId="77777777" w:rsidR="00633205" w:rsidRPr="00565B03" w:rsidRDefault="00633205" w:rsidP="0063320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5634A1F" w14:textId="47DCF08F" w:rsidR="00AA6843" w:rsidRPr="00565B03" w:rsidRDefault="00633205" w:rsidP="00AA6843">
      <w:pPr>
        <w:rPr>
          <w:rFonts w:asciiTheme="minorHAnsi" w:hAnsiTheme="minorHAnsi" w:cstheme="minorHAnsi"/>
          <w:sz w:val="20"/>
          <w:szCs w:val="20"/>
        </w:rPr>
      </w:pPr>
      <w:r w:rsidRPr="00243378">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243378">
        <w:rPr>
          <w:rFonts w:asciiTheme="minorHAnsi" w:hAnsiTheme="minorHAnsi" w:cstheme="minorHAnsi"/>
          <w:sz w:val="20"/>
          <w:szCs w:val="20"/>
        </w:rPr>
        <w:t>form</w:t>
      </w:r>
      <w:r w:rsidR="00AA6843" w:rsidRPr="00243378">
        <w:rPr>
          <w:rFonts w:asciiTheme="minorHAnsi" w:hAnsiTheme="minorHAnsi" w:cstheme="minorHAnsi"/>
          <w:sz w:val="20"/>
          <w:szCs w:val="20"/>
        </w:rPr>
        <w:t xml:space="preserve"> if you</w:t>
      </w:r>
      <w:ins w:id="368" w:author="Lee, Jennifer Y." w:date="2020-01-26T19:08:00Z">
        <w:r w:rsidR="006573AC">
          <w:rPr>
            <w:rFonts w:asciiTheme="minorHAnsi" w:hAnsiTheme="minorHAnsi" w:cstheme="minorHAnsi"/>
            <w:sz w:val="20"/>
            <w:szCs w:val="20"/>
          </w:rPr>
          <w:t>’</w:t>
        </w:r>
      </w:ins>
      <w:del w:id="369" w:author="Lee, Jennifer Y." w:date="2020-01-26T19:08:00Z">
        <w:r w:rsidR="00AA6843" w:rsidRPr="00243378" w:rsidDel="006573AC">
          <w:rPr>
            <w:rFonts w:asciiTheme="minorHAnsi" w:hAnsiTheme="minorHAnsi" w:cstheme="minorHAnsi"/>
            <w:sz w:val="20"/>
            <w:szCs w:val="20"/>
          </w:rPr>
          <w:delText xml:space="preserve"> ha</w:delText>
        </w:r>
      </w:del>
      <w:r w:rsidR="00AA6843" w:rsidRPr="00243378">
        <w:rPr>
          <w:rFonts w:asciiTheme="minorHAnsi" w:hAnsiTheme="minorHAnsi" w:cstheme="minorHAnsi"/>
          <w:sz w:val="20"/>
          <w:szCs w:val="20"/>
        </w:rPr>
        <w:t xml:space="preserve">ve been diagnosed </w:t>
      </w:r>
      <w:r w:rsidR="00AA6843" w:rsidRPr="00243378">
        <w:rPr>
          <w:rFonts w:asciiTheme="minorHAnsi" w:hAnsiTheme="minorHAnsi" w:cstheme="minorHAnsi"/>
          <w:color w:val="37455B"/>
          <w:sz w:val="20"/>
          <w:szCs w:val="20"/>
          <w:shd w:val="clear" w:color="auto" w:fill="FFFFFF"/>
        </w:rPr>
        <w:t xml:space="preserve">with </w:t>
      </w:r>
      <w:del w:id="370" w:author="Lee, Jennifer Y." w:date="2020-01-15T16:52:00Z">
        <w:r w:rsidR="00FC7FC9" w:rsidRPr="00243378" w:rsidDel="00EC5821">
          <w:rPr>
            <w:rFonts w:asciiTheme="minorHAnsi" w:hAnsiTheme="minorHAnsi" w:cstheme="minorHAnsi"/>
            <w:color w:val="323A45"/>
            <w:sz w:val="20"/>
            <w:szCs w:val="20"/>
            <w:shd w:val="clear" w:color="auto" w:fill="F9F9F9"/>
          </w:rPr>
          <w:delText xml:space="preserve">posttraumatic stress disorder </w:delText>
        </w:r>
        <w:r w:rsidR="00FC7FC9" w:rsidRPr="00243378" w:rsidDel="0086399E">
          <w:rPr>
            <w:rFonts w:asciiTheme="minorHAnsi" w:hAnsiTheme="minorHAnsi" w:cstheme="minorHAnsi"/>
            <w:color w:val="37455B"/>
            <w:sz w:val="20"/>
            <w:szCs w:val="20"/>
            <w:shd w:val="clear" w:color="auto" w:fill="FFFFFF"/>
          </w:rPr>
          <w:delText xml:space="preserve"> </w:delText>
        </w:r>
        <w:r w:rsidR="00AA6843" w:rsidRPr="00243378" w:rsidDel="00EC5821">
          <w:rPr>
            <w:rFonts w:asciiTheme="minorHAnsi" w:hAnsiTheme="minorHAnsi" w:cstheme="minorHAnsi"/>
            <w:color w:val="37455B"/>
            <w:sz w:val="20"/>
            <w:szCs w:val="20"/>
            <w:shd w:val="clear" w:color="auto" w:fill="FFFFFF"/>
          </w:rPr>
          <w:delText>(</w:delText>
        </w:r>
      </w:del>
      <w:r w:rsidR="00AA6843" w:rsidRPr="00243378">
        <w:rPr>
          <w:rFonts w:asciiTheme="minorHAnsi" w:hAnsiTheme="minorHAnsi" w:cstheme="minorHAnsi"/>
          <w:color w:val="37455B"/>
          <w:sz w:val="20"/>
          <w:szCs w:val="20"/>
          <w:shd w:val="clear" w:color="auto" w:fill="FFFFFF"/>
        </w:rPr>
        <w:t>PTSD</w:t>
      </w:r>
      <w:del w:id="371" w:author="Lee, Jennifer Y." w:date="2020-01-15T16:52:00Z">
        <w:r w:rsidR="00AA6843" w:rsidRPr="00243378" w:rsidDel="00EC5821">
          <w:rPr>
            <w:rFonts w:asciiTheme="minorHAnsi" w:hAnsiTheme="minorHAnsi" w:cstheme="minorHAnsi"/>
            <w:color w:val="37455B"/>
            <w:sz w:val="20"/>
            <w:szCs w:val="20"/>
            <w:shd w:val="clear" w:color="auto" w:fill="FFFFFF"/>
          </w:rPr>
          <w:delText>)</w:delText>
        </w:r>
      </w:del>
      <w:r w:rsidR="00AA6843" w:rsidRPr="00243378">
        <w:rPr>
          <w:rFonts w:asciiTheme="minorHAnsi" w:hAnsiTheme="minorHAnsi" w:cstheme="minorHAnsi"/>
          <w:color w:val="37455B"/>
          <w:sz w:val="20"/>
          <w:szCs w:val="20"/>
          <w:shd w:val="clear" w:color="auto" w:fill="FFFFFF"/>
        </w:rPr>
        <w:t xml:space="preserve"> </w:t>
      </w:r>
      <w:ins w:id="372" w:author="Lee, Jennifer Y." w:date="2020-01-26T19:08:00Z">
        <w:r w:rsidR="006573AC">
          <w:rPr>
            <w:rFonts w:asciiTheme="minorHAnsi" w:hAnsiTheme="minorHAnsi" w:cstheme="minorHAnsi"/>
            <w:color w:val="37455B"/>
            <w:sz w:val="20"/>
            <w:szCs w:val="20"/>
            <w:shd w:val="clear" w:color="auto" w:fill="FFFFFF"/>
          </w:rPr>
          <w:t>(p</w:t>
        </w:r>
        <w:r w:rsidR="006573AC" w:rsidRPr="00565B03">
          <w:rPr>
            <w:rFonts w:asciiTheme="minorHAnsi" w:hAnsiTheme="minorHAnsi" w:cstheme="minorHAnsi"/>
            <w:color w:val="37455B"/>
            <w:sz w:val="20"/>
            <w:szCs w:val="20"/>
            <w:shd w:val="clear" w:color="auto" w:fill="FFFFFF"/>
          </w:rPr>
          <w:t>ost</w:t>
        </w:r>
        <w:r w:rsidR="006573AC">
          <w:rPr>
            <w:rFonts w:asciiTheme="minorHAnsi" w:hAnsiTheme="minorHAnsi" w:cstheme="minorHAnsi"/>
            <w:color w:val="37455B"/>
            <w:sz w:val="20"/>
            <w:szCs w:val="20"/>
            <w:shd w:val="clear" w:color="auto" w:fill="FFFFFF"/>
          </w:rPr>
          <w:t>t</w:t>
        </w:r>
        <w:r w:rsidR="006573AC" w:rsidRPr="00565B03">
          <w:rPr>
            <w:rFonts w:asciiTheme="minorHAnsi" w:hAnsiTheme="minorHAnsi" w:cstheme="minorHAnsi"/>
            <w:color w:val="37455B"/>
            <w:sz w:val="20"/>
            <w:szCs w:val="20"/>
            <w:shd w:val="clear" w:color="auto" w:fill="FFFFFF"/>
          </w:rPr>
          <w:t xml:space="preserve">raumatic </w:t>
        </w:r>
        <w:r w:rsidR="006573AC">
          <w:rPr>
            <w:rFonts w:asciiTheme="minorHAnsi" w:hAnsiTheme="minorHAnsi" w:cstheme="minorHAnsi"/>
            <w:color w:val="37455B"/>
            <w:sz w:val="20"/>
            <w:szCs w:val="20"/>
            <w:shd w:val="clear" w:color="auto" w:fill="FFFFFF"/>
          </w:rPr>
          <w:t>s</w:t>
        </w:r>
        <w:r w:rsidR="006573AC" w:rsidRPr="00565B03">
          <w:rPr>
            <w:rFonts w:asciiTheme="minorHAnsi" w:hAnsiTheme="minorHAnsi" w:cstheme="minorHAnsi"/>
            <w:color w:val="37455B"/>
            <w:sz w:val="20"/>
            <w:szCs w:val="20"/>
            <w:shd w:val="clear" w:color="auto" w:fill="FFFFFF"/>
          </w:rPr>
          <w:t xml:space="preserve">tress </w:t>
        </w:r>
        <w:r w:rsidR="006573AC">
          <w:rPr>
            <w:rFonts w:asciiTheme="minorHAnsi" w:hAnsiTheme="minorHAnsi" w:cstheme="minorHAnsi"/>
            <w:color w:val="37455B"/>
            <w:sz w:val="20"/>
            <w:szCs w:val="20"/>
            <w:shd w:val="clear" w:color="auto" w:fill="FFFFFF"/>
          </w:rPr>
          <w:t>d</w:t>
        </w:r>
        <w:r w:rsidR="006573AC" w:rsidRPr="00565B03">
          <w:rPr>
            <w:rFonts w:asciiTheme="minorHAnsi" w:hAnsiTheme="minorHAnsi" w:cstheme="minorHAnsi"/>
            <w:color w:val="37455B"/>
            <w:sz w:val="20"/>
            <w:szCs w:val="20"/>
            <w:shd w:val="clear" w:color="auto" w:fill="FFFFFF"/>
          </w:rPr>
          <w:t>isorder</w:t>
        </w:r>
        <w:r w:rsidR="006573AC">
          <w:rPr>
            <w:rFonts w:asciiTheme="minorHAnsi" w:hAnsiTheme="minorHAnsi" w:cstheme="minorHAnsi"/>
            <w:color w:val="37455B"/>
            <w:sz w:val="20"/>
            <w:szCs w:val="20"/>
            <w:shd w:val="clear" w:color="auto" w:fill="FFFFFF"/>
          </w:rPr>
          <w:t>)</w:t>
        </w:r>
        <w:r w:rsidR="006573AC" w:rsidRPr="00565B03">
          <w:rPr>
            <w:rFonts w:asciiTheme="minorHAnsi" w:hAnsiTheme="minorHAnsi" w:cstheme="minorHAnsi"/>
            <w:color w:val="37455B"/>
            <w:sz w:val="20"/>
            <w:szCs w:val="20"/>
            <w:shd w:val="clear" w:color="auto" w:fill="FFFFFF"/>
          </w:rPr>
          <w:t xml:space="preserve"> </w:t>
        </w:r>
      </w:ins>
      <w:r w:rsidR="00AA6843" w:rsidRPr="00243378">
        <w:rPr>
          <w:rFonts w:asciiTheme="minorHAnsi" w:hAnsiTheme="minorHAnsi" w:cstheme="minorHAnsi"/>
          <w:color w:val="37455B"/>
          <w:sz w:val="20"/>
          <w:szCs w:val="20"/>
          <w:shd w:val="clear" w:color="auto" w:fill="FFFFFF"/>
        </w:rPr>
        <w:t>and want to apply</w:t>
      </w:r>
      <w:r w:rsidR="00AA6843" w:rsidRPr="00565B03">
        <w:rPr>
          <w:rFonts w:asciiTheme="minorHAnsi" w:hAnsiTheme="minorHAnsi" w:cstheme="minorHAnsi"/>
          <w:color w:val="37455B"/>
          <w:sz w:val="20"/>
          <w:szCs w:val="20"/>
          <w:shd w:val="clear" w:color="auto" w:fill="FFFFFF"/>
        </w:rPr>
        <w:t xml:space="preserve"> for related benefits or services.</w:t>
      </w:r>
    </w:p>
    <w:p w14:paraId="03544226" w14:textId="7C756D98" w:rsidR="00633205" w:rsidRPr="00565B03" w:rsidRDefault="00D35D65" w:rsidP="00633205">
      <w:pPr>
        <w:rPr>
          <w:rFonts w:asciiTheme="minorHAnsi" w:hAnsiTheme="minorHAnsi" w:cstheme="minorHAnsi"/>
          <w:sz w:val="20"/>
          <w:szCs w:val="20"/>
        </w:rPr>
      </w:pPr>
      <w:hyperlink r:id="rId66" w:history="1">
        <w:r w:rsidR="0063320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63320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21-0781</w:t>
        </w:r>
        <w:r w:rsidR="0063320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633205" w:rsidRPr="00565B03">
          <w:rPr>
            <w:rStyle w:val="Hyperlink"/>
            <w:rFonts w:asciiTheme="minorHAnsi" w:hAnsiTheme="minorHAnsi" w:cstheme="minorHAnsi"/>
            <w:sz w:val="20"/>
            <w:szCs w:val="20"/>
          </w:rPr>
          <w:t>)</w:t>
        </w:r>
      </w:hyperlink>
    </w:p>
    <w:p w14:paraId="3B2D6443" w14:textId="77777777" w:rsidR="00633205" w:rsidRPr="00565B03" w:rsidRDefault="00633205" w:rsidP="00633205">
      <w:pPr>
        <w:rPr>
          <w:rFonts w:asciiTheme="minorHAnsi" w:hAnsiTheme="minorHAnsi" w:cstheme="minorHAnsi"/>
          <w:color w:val="000000"/>
          <w:sz w:val="20"/>
          <w:szCs w:val="20"/>
        </w:rPr>
      </w:pPr>
    </w:p>
    <w:p w14:paraId="576C3C00" w14:textId="77777777" w:rsidR="00633205" w:rsidRPr="00565B03" w:rsidRDefault="00633205" w:rsidP="00633205">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6E46A7C9" w14:textId="77777777" w:rsidR="00633205" w:rsidRPr="00565B03" w:rsidRDefault="00633205" w:rsidP="00633205">
      <w:pPr>
        <w:rPr>
          <w:rFonts w:asciiTheme="minorHAnsi" w:hAnsiTheme="minorHAnsi" w:cstheme="minorHAnsi"/>
          <w:b/>
          <w:bCs/>
          <w:color w:val="000000" w:themeColor="text1"/>
          <w:sz w:val="20"/>
          <w:szCs w:val="20"/>
        </w:rPr>
      </w:pPr>
    </w:p>
    <w:p w14:paraId="279FB76B" w14:textId="1BB20FD6" w:rsidR="00633205" w:rsidRPr="00565B03" w:rsidRDefault="00633205" w:rsidP="00633205">
      <w:pPr>
        <w:rPr>
          <w:rFonts w:asciiTheme="minorHAnsi" w:hAnsiTheme="minorHAnsi" w:cstheme="minorHAnsi"/>
          <w:b/>
          <w:bCs/>
          <w:color w:val="000000" w:themeColor="text1"/>
          <w:sz w:val="20"/>
          <w:szCs w:val="20"/>
        </w:rPr>
      </w:pPr>
      <w:r w:rsidRPr="00565B03">
        <w:rPr>
          <w:rFonts w:asciiTheme="minorHAnsi" w:hAnsiTheme="minorHAnsi" w:cstheme="minorHAnsi"/>
          <w:b/>
          <w:bCs/>
          <w:color w:val="000000" w:themeColor="text1"/>
          <w:sz w:val="20"/>
          <w:szCs w:val="20"/>
        </w:rPr>
        <w:t>VA Form 21-0781a</w:t>
      </w:r>
    </w:p>
    <w:p w14:paraId="2A713E34" w14:textId="1EF90B67" w:rsidR="00633205" w:rsidRPr="00565B03" w:rsidRDefault="00633205" w:rsidP="00633205">
      <w:pPr>
        <w:rPr>
          <w:rFonts w:asciiTheme="minorHAnsi" w:hAnsiTheme="minorHAnsi" w:cstheme="minorHAnsi"/>
          <w:b/>
          <w:bCs/>
          <w:sz w:val="20"/>
          <w:szCs w:val="20"/>
        </w:rPr>
      </w:pPr>
      <w:r w:rsidRPr="00565B03">
        <w:rPr>
          <w:rFonts w:asciiTheme="minorHAnsi" w:hAnsiTheme="minorHAnsi" w:cstheme="minorHAnsi"/>
          <w:b/>
          <w:bCs/>
          <w:sz w:val="20"/>
          <w:szCs w:val="20"/>
        </w:rPr>
        <w:t xml:space="preserve">Statement in Support of Claim for Service Connection for </w:t>
      </w:r>
      <w:del w:id="373" w:author="Lee, Jennifer Y." w:date="2020-01-15T16:53:00Z">
        <w:r w:rsidRPr="00565B03" w:rsidDel="00EC5821">
          <w:rPr>
            <w:rFonts w:asciiTheme="minorHAnsi" w:hAnsiTheme="minorHAnsi" w:cstheme="minorHAnsi"/>
            <w:b/>
            <w:bCs/>
            <w:sz w:val="20"/>
            <w:szCs w:val="20"/>
          </w:rPr>
          <w:delText>Post</w:delText>
        </w:r>
        <w:r w:rsidR="00DC5258" w:rsidRPr="00565B03" w:rsidDel="00EC5821">
          <w:rPr>
            <w:rFonts w:asciiTheme="minorHAnsi" w:hAnsiTheme="minorHAnsi" w:cstheme="minorHAnsi"/>
            <w:b/>
            <w:bCs/>
            <w:sz w:val="20"/>
            <w:szCs w:val="20"/>
          </w:rPr>
          <w:delText>-T</w:delText>
        </w:r>
        <w:r w:rsidRPr="00565B03" w:rsidDel="00EC5821">
          <w:rPr>
            <w:rFonts w:asciiTheme="minorHAnsi" w:hAnsiTheme="minorHAnsi" w:cstheme="minorHAnsi"/>
            <w:b/>
            <w:bCs/>
            <w:sz w:val="20"/>
            <w:szCs w:val="20"/>
          </w:rPr>
          <w:delText>raumatic Stress Disorder (</w:delText>
        </w:r>
      </w:del>
      <w:r w:rsidRPr="00565B03">
        <w:rPr>
          <w:rFonts w:asciiTheme="minorHAnsi" w:hAnsiTheme="minorHAnsi" w:cstheme="minorHAnsi"/>
          <w:b/>
          <w:bCs/>
          <w:sz w:val="20"/>
          <w:szCs w:val="20"/>
        </w:rPr>
        <w:t>PTSD</w:t>
      </w:r>
      <w:del w:id="374" w:author="Lee, Jennifer Y." w:date="2020-01-15T16:53:00Z">
        <w:r w:rsidRPr="00565B03" w:rsidDel="00EC5821">
          <w:rPr>
            <w:rFonts w:asciiTheme="minorHAnsi" w:hAnsiTheme="minorHAnsi" w:cstheme="minorHAnsi"/>
            <w:b/>
            <w:bCs/>
            <w:sz w:val="20"/>
            <w:szCs w:val="20"/>
          </w:rPr>
          <w:delText>)</w:delText>
        </w:r>
      </w:del>
      <w:r w:rsidRPr="00565B03">
        <w:rPr>
          <w:rFonts w:asciiTheme="minorHAnsi" w:hAnsiTheme="minorHAnsi" w:cstheme="minorHAnsi"/>
          <w:b/>
          <w:bCs/>
          <w:sz w:val="20"/>
          <w:szCs w:val="20"/>
        </w:rPr>
        <w:t xml:space="preserve"> Secondary to Personal Assault</w:t>
      </w:r>
    </w:p>
    <w:p w14:paraId="4D6803FB" w14:textId="7273960E" w:rsidR="00DC5258" w:rsidRPr="00565B03" w:rsidRDefault="00DC5258" w:rsidP="00DC5258">
      <w:pPr>
        <w:rPr>
          <w:rFonts w:asciiTheme="minorHAnsi" w:hAnsiTheme="minorHAnsi" w:cstheme="minorHAnsi"/>
          <w:sz w:val="20"/>
          <w:szCs w:val="20"/>
        </w:rPr>
      </w:pPr>
      <w:r w:rsidRPr="00565B03">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ins w:id="375" w:author="Lee, Jennifer Y." w:date="2020-01-26T19:08:00Z">
        <w:r w:rsidR="006573AC">
          <w:rPr>
            <w:rFonts w:asciiTheme="minorHAnsi" w:hAnsiTheme="minorHAnsi" w:cstheme="minorHAnsi"/>
            <w:sz w:val="20"/>
            <w:szCs w:val="20"/>
          </w:rPr>
          <w:t>’</w:t>
        </w:r>
      </w:ins>
      <w:del w:id="376" w:author="Lee, Jennifer Y." w:date="2020-01-26T19:08:00Z">
        <w:r w:rsidRPr="00565B03" w:rsidDel="006573AC">
          <w:rPr>
            <w:rFonts w:asciiTheme="minorHAnsi" w:hAnsiTheme="minorHAnsi" w:cstheme="minorHAnsi"/>
            <w:sz w:val="20"/>
            <w:szCs w:val="20"/>
          </w:rPr>
          <w:delText xml:space="preserve"> ha</w:delText>
        </w:r>
      </w:del>
      <w:r w:rsidRPr="00565B03">
        <w:rPr>
          <w:rFonts w:asciiTheme="minorHAnsi" w:hAnsiTheme="minorHAnsi" w:cstheme="minorHAnsi"/>
          <w:sz w:val="20"/>
          <w:szCs w:val="20"/>
        </w:rPr>
        <w:t xml:space="preserve">ve been diagnosed </w:t>
      </w:r>
      <w:r w:rsidRPr="00565B03">
        <w:rPr>
          <w:rFonts w:asciiTheme="minorHAnsi" w:hAnsiTheme="minorHAnsi" w:cstheme="minorHAnsi"/>
          <w:color w:val="37455B"/>
          <w:sz w:val="20"/>
          <w:szCs w:val="20"/>
          <w:shd w:val="clear" w:color="auto" w:fill="FFFFFF"/>
        </w:rPr>
        <w:t>with</w:t>
      </w:r>
      <w:r w:rsidR="00243378">
        <w:rPr>
          <w:rFonts w:asciiTheme="minorHAnsi" w:hAnsiTheme="minorHAnsi" w:cstheme="minorHAnsi"/>
          <w:color w:val="37455B"/>
          <w:sz w:val="20"/>
          <w:szCs w:val="20"/>
          <w:shd w:val="clear" w:color="auto" w:fill="FFFFFF"/>
        </w:rPr>
        <w:t xml:space="preserve"> </w:t>
      </w:r>
      <w:del w:id="377" w:author="Lee, Jennifer Y." w:date="2020-01-15T16:52:00Z">
        <w:r w:rsidR="00243378" w:rsidDel="00EC5821">
          <w:rPr>
            <w:rFonts w:asciiTheme="minorHAnsi" w:hAnsiTheme="minorHAnsi" w:cstheme="minorHAnsi"/>
            <w:color w:val="37455B"/>
            <w:sz w:val="20"/>
            <w:szCs w:val="20"/>
            <w:shd w:val="clear" w:color="auto" w:fill="FFFFFF"/>
          </w:rPr>
          <w:delText>posttraumatic stress disorder</w:delText>
        </w:r>
        <w:r w:rsidRPr="00565B03" w:rsidDel="00EC5821">
          <w:rPr>
            <w:rFonts w:asciiTheme="minorHAnsi" w:hAnsiTheme="minorHAnsi" w:cstheme="minorHAnsi"/>
            <w:color w:val="37455B"/>
            <w:sz w:val="20"/>
            <w:szCs w:val="20"/>
            <w:shd w:val="clear" w:color="auto" w:fill="FFFFFF"/>
          </w:rPr>
          <w:delText xml:space="preserve"> (</w:delText>
        </w:r>
      </w:del>
      <w:r w:rsidRPr="00565B03">
        <w:rPr>
          <w:rFonts w:asciiTheme="minorHAnsi" w:hAnsiTheme="minorHAnsi" w:cstheme="minorHAnsi"/>
          <w:color w:val="37455B"/>
          <w:sz w:val="20"/>
          <w:szCs w:val="20"/>
          <w:shd w:val="clear" w:color="auto" w:fill="FFFFFF"/>
        </w:rPr>
        <w:t>PTSD</w:t>
      </w:r>
      <w:del w:id="378" w:author="Lee, Jennifer Y." w:date="2020-01-15T16:52:00Z">
        <w:r w:rsidRPr="00565B03" w:rsidDel="00EC5821">
          <w:rPr>
            <w:rFonts w:asciiTheme="minorHAnsi" w:hAnsiTheme="minorHAnsi" w:cstheme="minorHAnsi"/>
            <w:color w:val="37455B"/>
            <w:sz w:val="20"/>
            <w:szCs w:val="20"/>
            <w:shd w:val="clear" w:color="auto" w:fill="FFFFFF"/>
          </w:rPr>
          <w:delText>)</w:delText>
        </w:r>
      </w:del>
      <w:r w:rsidRPr="00565B03">
        <w:rPr>
          <w:rFonts w:asciiTheme="minorHAnsi" w:hAnsiTheme="minorHAnsi" w:cstheme="minorHAnsi"/>
          <w:color w:val="37455B"/>
          <w:sz w:val="20"/>
          <w:szCs w:val="20"/>
          <w:shd w:val="clear" w:color="auto" w:fill="FFFFFF"/>
        </w:rPr>
        <w:t xml:space="preserve"> related to personal assault and want to apply for related benefits or services.</w:t>
      </w:r>
    </w:p>
    <w:p w14:paraId="0F7113D3" w14:textId="042C5728" w:rsidR="00633205" w:rsidRPr="00565B03" w:rsidRDefault="00D35D65" w:rsidP="00633205">
      <w:pPr>
        <w:rPr>
          <w:rFonts w:asciiTheme="minorHAnsi" w:hAnsiTheme="minorHAnsi" w:cstheme="minorHAnsi"/>
          <w:color w:val="000000" w:themeColor="text1"/>
          <w:sz w:val="20"/>
          <w:szCs w:val="20"/>
        </w:rPr>
      </w:pPr>
      <w:hyperlink r:id="rId67" w:history="1">
        <w:r w:rsidR="0063320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63320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21-0781a</w:t>
        </w:r>
        <w:r w:rsidR="0063320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633205" w:rsidRPr="00565B03">
          <w:rPr>
            <w:rStyle w:val="Hyperlink"/>
            <w:rFonts w:asciiTheme="minorHAnsi" w:hAnsiTheme="minorHAnsi" w:cstheme="minorHAnsi"/>
            <w:sz w:val="20"/>
            <w:szCs w:val="20"/>
          </w:rPr>
          <w:t>)</w:t>
        </w:r>
      </w:hyperlink>
    </w:p>
    <w:p w14:paraId="00122C9F" w14:textId="77777777" w:rsidR="00633205" w:rsidRPr="00565B03" w:rsidRDefault="00633205" w:rsidP="00633205">
      <w:pPr>
        <w:rPr>
          <w:rFonts w:asciiTheme="minorHAnsi" w:hAnsiTheme="minorHAnsi" w:cstheme="minorHAnsi"/>
          <w:color w:val="000000" w:themeColor="text1"/>
          <w:sz w:val="20"/>
          <w:szCs w:val="20"/>
        </w:rPr>
      </w:pPr>
    </w:p>
    <w:p w14:paraId="03E217A8" w14:textId="77777777" w:rsidR="00633205" w:rsidRPr="000956A6" w:rsidRDefault="00633205" w:rsidP="00633205">
      <w:pPr>
        <w:rPr>
          <w:rFonts w:asciiTheme="minorHAnsi" w:hAnsiTheme="minorHAnsi" w:cstheme="minorHAnsi"/>
          <w:color w:val="000000"/>
          <w:sz w:val="22"/>
          <w:szCs w:val="22"/>
        </w:rPr>
      </w:pPr>
    </w:p>
    <w:p w14:paraId="13B23AFC" w14:textId="3B90397B" w:rsidR="00633205" w:rsidRPr="00565B03" w:rsidRDefault="00D17AE8" w:rsidP="00633205">
      <w:pPr>
        <w:rPr>
          <w:rFonts w:asciiTheme="minorHAnsi" w:hAnsiTheme="minorHAnsi" w:cstheme="minorHAnsi"/>
          <w:b/>
          <w:bCs/>
          <w:color w:val="000000"/>
          <w:sz w:val="22"/>
          <w:szCs w:val="22"/>
        </w:rPr>
      </w:pPr>
      <w:r w:rsidRPr="00D17AE8">
        <w:rPr>
          <w:rFonts w:asciiTheme="minorHAnsi" w:hAnsiTheme="minorHAnsi" w:cstheme="minorHAnsi"/>
          <w:color w:val="000000"/>
          <w:sz w:val="22"/>
          <w:szCs w:val="22"/>
        </w:rPr>
        <w:t>H2:</w:t>
      </w:r>
      <w:r>
        <w:rPr>
          <w:rFonts w:asciiTheme="minorHAnsi" w:hAnsiTheme="minorHAnsi" w:cstheme="minorHAnsi"/>
          <w:b/>
          <w:bCs/>
          <w:color w:val="000000"/>
          <w:sz w:val="22"/>
          <w:szCs w:val="22"/>
        </w:rPr>
        <w:tab/>
      </w:r>
      <w:r w:rsidR="00633205" w:rsidRPr="00565B03">
        <w:rPr>
          <w:rFonts w:asciiTheme="minorHAnsi" w:hAnsiTheme="minorHAnsi" w:cstheme="minorHAnsi"/>
          <w:b/>
          <w:bCs/>
          <w:color w:val="000000"/>
          <w:sz w:val="22"/>
          <w:szCs w:val="22"/>
        </w:rPr>
        <w:t xml:space="preserve">Helpful </w:t>
      </w:r>
      <w:r w:rsidR="00243378">
        <w:rPr>
          <w:rFonts w:asciiTheme="minorHAnsi" w:hAnsiTheme="minorHAnsi" w:cstheme="minorHAnsi"/>
          <w:b/>
          <w:bCs/>
          <w:color w:val="000000"/>
          <w:sz w:val="22"/>
          <w:szCs w:val="22"/>
        </w:rPr>
        <w:t xml:space="preserve">links related to VA Form </w:t>
      </w:r>
      <w:r w:rsidR="000956A6">
        <w:rPr>
          <w:rFonts w:asciiTheme="minorHAnsi" w:hAnsiTheme="minorHAnsi" w:cstheme="minorHAnsi"/>
          <w:b/>
          <w:bCs/>
          <w:color w:val="000000"/>
          <w:sz w:val="22"/>
          <w:szCs w:val="22"/>
        </w:rPr>
        <w:t>21-0781</w:t>
      </w:r>
    </w:p>
    <w:p w14:paraId="6815677B" w14:textId="4D94A281" w:rsidR="00633205" w:rsidRDefault="00D35D65" w:rsidP="00633205">
      <w:pPr>
        <w:rPr>
          <w:rFonts w:asciiTheme="minorHAnsi" w:hAnsiTheme="minorHAnsi" w:cstheme="minorHAnsi"/>
          <w:color w:val="000000"/>
          <w:sz w:val="20"/>
          <w:szCs w:val="20"/>
        </w:rPr>
      </w:pPr>
      <w:hyperlink r:id="rId68" w:history="1">
        <w:r w:rsidR="000956A6" w:rsidRPr="000956A6">
          <w:rPr>
            <w:rStyle w:val="Hyperlink"/>
            <w:rFonts w:asciiTheme="minorHAnsi" w:hAnsiTheme="minorHAnsi" w:cstheme="minorHAnsi"/>
            <w:sz w:val="20"/>
            <w:szCs w:val="20"/>
          </w:rPr>
          <w:t>How to apply for VA health care</w:t>
        </w:r>
      </w:hyperlink>
    </w:p>
    <w:p w14:paraId="1BE0F10F" w14:textId="72F08F59" w:rsidR="000956A6" w:rsidRDefault="000956A6" w:rsidP="00633205">
      <w:pPr>
        <w:rPr>
          <w:rFonts w:asciiTheme="minorHAnsi" w:hAnsiTheme="minorHAnsi" w:cstheme="minorHAnsi"/>
          <w:color w:val="000000"/>
          <w:sz w:val="20"/>
          <w:szCs w:val="20"/>
        </w:rPr>
      </w:pPr>
      <w:r>
        <w:rPr>
          <w:rFonts w:asciiTheme="minorHAnsi" w:hAnsiTheme="minorHAnsi" w:cstheme="minorHAnsi"/>
          <w:color w:val="000000"/>
          <w:sz w:val="20"/>
          <w:szCs w:val="20"/>
        </w:rPr>
        <w:t xml:space="preserve">Applying for VA health care is the first step in getting VA PTSD services. </w:t>
      </w:r>
    </w:p>
    <w:p w14:paraId="6CBB3144" w14:textId="77777777" w:rsidR="000956A6" w:rsidRPr="00565B03" w:rsidRDefault="000956A6" w:rsidP="00633205">
      <w:pPr>
        <w:rPr>
          <w:rFonts w:asciiTheme="minorHAnsi" w:hAnsiTheme="minorHAnsi" w:cstheme="minorHAnsi"/>
          <w:color w:val="000000"/>
          <w:sz w:val="20"/>
          <w:szCs w:val="20"/>
        </w:rPr>
      </w:pPr>
    </w:p>
    <w:p w14:paraId="1F4571FE" w14:textId="57509929" w:rsidR="00B16309" w:rsidRPr="00565B03" w:rsidRDefault="00D35D65" w:rsidP="00633205">
      <w:pPr>
        <w:rPr>
          <w:rFonts w:asciiTheme="minorHAnsi" w:hAnsiTheme="minorHAnsi" w:cstheme="minorHAnsi"/>
          <w:color w:val="000000"/>
          <w:sz w:val="20"/>
          <w:szCs w:val="20"/>
        </w:rPr>
      </w:pPr>
      <w:r>
        <w:fldChar w:fldCharType="begin"/>
      </w:r>
      <w:r>
        <w:instrText xml:space="preserve"> HYPERLINK "https://www.va.gov/health-care/health-needs-conditions/mental-health/ptsd/" </w:instrText>
      </w:r>
      <w:r>
        <w:fldChar w:fldCharType="separate"/>
      </w:r>
      <w:r w:rsidR="00B16309" w:rsidRPr="00F864BE">
        <w:rPr>
          <w:rStyle w:val="Hyperlink"/>
          <w:rFonts w:asciiTheme="minorHAnsi" w:hAnsiTheme="minorHAnsi" w:cstheme="minorHAnsi"/>
          <w:sz w:val="20"/>
          <w:szCs w:val="20"/>
        </w:rPr>
        <w:t xml:space="preserve">PTSD </w:t>
      </w:r>
      <w:ins w:id="379" w:author="Lee, Jennifer Y." w:date="2020-01-26T19:09:00Z">
        <w:r w:rsidR="006573AC">
          <w:rPr>
            <w:rStyle w:val="Hyperlink"/>
            <w:rFonts w:asciiTheme="minorHAnsi" w:hAnsiTheme="minorHAnsi" w:cstheme="minorHAnsi"/>
            <w:sz w:val="20"/>
            <w:szCs w:val="20"/>
          </w:rPr>
          <w:t>t</w:t>
        </w:r>
      </w:ins>
      <w:del w:id="380" w:author="Lee, Jennifer Y." w:date="2020-01-26T19:09:00Z">
        <w:r w:rsidR="00B16309" w:rsidRPr="00F864BE" w:rsidDel="006573AC">
          <w:rPr>
            <w:rStyle w:val="Hyperlink"/>
            <w:rFonts w:asciiTheme="minorHAnsi" w:hAnsiTheme="minorHAnsi" w:cstheme="minorHAnsi"/>
            <w:sz w:val="20"/>
            <w:szCs w:val="20"/>
          </w:rPr>
          <w:delText>T</w:delText>
        </w:r>
      </w:del>
      <w:r w:rsidR="00B16309" w:rsidRPr="00F864BE">
        <w:rPr>
          <w:rStyle w:val="Hyperlink"/>
          <w:rFonts w:asciiTheme="minorHAnsi" w:hAnsiTheme="minorHAnsi" w:cstheme="minorHAnsi"/>
          <w:sz w:val="20"/>
          <w:szCs w:val="20"/>
        </w:rPr>
        <w:t>reatment</w:t>
      </w:r>
      <w:r w:rsidR="00F864BE" w:rsidRPr="00F864BE">
        <w:rPr>
          <w:rStyle w:val="Hyperlink"/>
          <w:rFonts w:asciiTheme="minorHAnsi" w:hAnsiTheme="minorHAnsi" w:cstheme="minorHAnsi"/>
          <w:sz w:val="20"/>
          <w:szCs w:val="20"/>
        </w:rPr>
        <w:t xml:space="preserve">  </w:t>
      </w:r>
      <w:r>
        <w:rPr>
          <w:rStyle w:val="Hyperlink"/>
          <w:rFonts w:asciiTheme="minorHAnsi" w:hAnsiTheme="minorHAnsi" w:cstheme="minorHAnsi"/>
          <w:sz w:val="20"/>
          <w:szCs w:val="20"/>
        </w:rPr>
        <w:fldChar w:fldCharType="end"/>
      </w:r>
    </w:p>
    <w:p w14:paraId="53862750" w14:textId="2759E985" w:rsidR="00B16309" w:rsidRPr="006573AC" w:rsidRDefault="00B16309" w:rsidP="00633205">
      <w:pPr>
        <w:rPr>
          <w:rFonts w:asciiTheme="minorHAnsi" w:hAnsiTheme="minorHAnsi" w:cstheme="minorHAnsi"/>
          <w:sz w:val="20"/>
          <w:szCs w:val="20"/>
        </w:rPr>
      </w:pPr>
      <w:moveFromRangeStart w:id="381" w:author="Lee, Jennifer Y." w:date="2020-01-26T19:09:00Z" w:name="move30958202"/>
      <w:moveFrom w:id="382" w:author="Lee, Jennifer Y." w:date="2020-01-26T19:09:00Z">
        <w:r w:rsidRPr="00565B03" w:rsidDel="006573AC">
          <w:rPr>
            <w:rFonts w:asciiTheme="minorHAnsi" w:hAnsiTheme="minorHAnsi" w:cstheme="minorHAnsi"/>
            <w:color w:val="323A45"/>
            <w:sz w:val="20"/>
            <w:szCs w:val="20"/>
            <w:shd w:val="clear" w:color="auto" w:fill="FFFFFF"/>
          </w:rPr>
          <w:t xml:space="preserve">Our National Center for PTSD is the world leader in PTSD research, education, and treatment. </w:t>
        </w:r>
      </w:moveFrom>
      <w:moveFromRangeEnd w:id="381"/>
      <w:r w:rsidRPr="00565B03">
        <w:rPr>
          <w:rFonts w:asciiTheme="minorHAnsi" w:hAnsiTheme="minorHAnsi" w:cstheme="minorHAnsi"/>
          <w:color w:val="323A45"/>
          <w:sz w:val="20"/>
          <w:szCs w:val="20"/>
          <w:shd w:val="clear" w:color="auto" w:fill="FFFFFF"/>
        </w:rPr>
        <w:t>Find out how to access PTSD health services through VA.</w:t>
      </w:r>
      <w:ins w:id="383" w:author="Lee, Jennifer Y." w:date="2020-01-26T19:09:00Z">
        <w:r w:rsidR="006573AC">
          <w:rPr>
            <w:rFonts w:asciiTheme="minorHAnsi" w:hAnsiTheme="minorHAnsi" w:cstheme="minorHAnsi"/>
            <w:color w:val="323A45"/>
            <w:sz w:val="20"/>
            <w:szCs w:val="20"/>
            <w:shd w:val="clear" w:color="auto" w:fill="FFFFFF"/>
          </w:rPr>
          <w:t xml:space="preserve"> </w:t>
        </w:r>
      </w:ins>
      <w:moveToRangeStart w:id="384" w:author="Lee, Jennifer Y." w:date="2020-01-26T19:09:00Z" w:name="move30958202"/>
      <w:moveTo w:id="385" w:author="Lee, Jennifer Y." w:date="2020-01-26T19:09:00Z">
        <w:r w:rsidR="006573AC" w:rsidRPr="00565B03">
          <w:rPr>
            <w:rFonts w:asciiTheme="minorHAnsi" w:hAnsiTheme="minorHAnsi" w:cstheme="minorHAnsi"/>
            <w:color w:val="323A45"/>
            <w:sz w:val="20"/>
            <w:szCs w:val="20"/>
            <w:shd w:val="clear" w:color="auto" w:fill="FFFFFF"/>
          </w:rPr>
          <w:t>Our National Center for PTSD is the world leader in PTSD research, education, and treatment.</w:t>
        </w:r>
      </w:moveTo>
      <w:moveToRangeEnd w:id="384"/>
    </w:p>
    <w:p w14:paraId="62746BBA" w14:textId="3F605C5F" w:rsidR="00746E45" w:rsidRPr="006573AC" w:rsidRDefault="00D35D65" w:rsidP="00C035C1">
      <w:pPr>
        <w:rPr>
          <w:rFonts w:asciiTheme="minorHAnsi" w:hAnsiTheme="minorHAnsi" w:cstheme="minorHAnsi"/>
          <w:i/>
          <w:iCs/>
          <w:color w:val="A6A6A6" w:themeColor="background1" w:themeShade="A6"/>
          <w:sz w:val="20"/>
          <w:szCs w:val="20"/>
        </w:rPr>
      </w:pPr>
      <w:hyperlink w:anchor="_top" w:history="1">
        <w:r w:rsidR="00633205" w:rsidRPr="00565B03">
          <w:rPr>
            <w:rStyle w:val="Hyperlink"/>
            <w:rFonts w:asciiTheme="minorHAnsi" w:hAnsiTheme="minorHAnsi" w:cstheme="minorHAnsi"/>
            <w:i/>
            <w:iCs/>
            <w:color w:val="A6A6A6" w:themeColor="background1" w:themeShade="A6"/>
            <w:sz w:val="20"/>
            <w:szCs w:val="20"/>
          </w:rPr>
          <w:t>Back to Table of Contents</w:t>
        </w:r>
      </w:hyperlink>
      <w:r w:rsidR="00633205" w:rsidRPr="00565B03">
        <w:rPr>
          <w:rFonts w:asciiTheme="minorHAnsi" w:hAnsiTheme="minorHAnsi" w:cstheme="minorHAnsi"/>
          <w:i/>
          <w:iCs/>
          <w:color w:val="A6A6A6" w:themeColor="background1" w:themeShade="A6"/>
          <w:sz w:val="20"/>
          <w:szCs w:val="20"/>
        </w:rPr>
        <w:t xml:space="preserve"> &gt;</w:t>
      </w:r>
    </w:p>
    <w:p w14:paraId="310AAC1D"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179B0A0" w14:textId="5FAAC439" w:rsidR="00536004" w:rsidRDefault="00536004" w:rsidP="007A2CD3">
      <w:pPr>
        <w:pStyle w:val="Heading1"/>
        <w:rPr>
          <w:rFonts w:asciiTheme="minorHAnsi" w:hAnsiTheme="minorHAnsi" w:cstheme="minorHAnsi"/>
        </w:rPr>
      </w:pPr>
      <w:bookmarkStart w:id="386" w:name="_Toc24012539"/>
      <w:bookmarkStart w:id="387" w:name="_Toc24037503"/>
      <w:bookmarkStart w:id="388" w:name="_Toc24096175"/>
      <w:bookmarkStart w:id="389" w:name="_Toc24451987"/>
      <w:bookmarkStart w:id="390" w:name="_Toc24537796"/>
      <w:bookmarkStart w:id="391" w:name="_Toc25152871"/>
      <w:bookmarkStart w:id="392" w:name="_Toc25652857"/>
      <w:bookmarkStart w:id="393" w:name="_Toc25652912"/>
      <w:bookmarkStart w:id="394" w:name="_Toc28636650"/>
      <w:bookmarkStart w:id="395" w:name="_Toc28636955"/>
      <w:bookmarkStart w:id="396" w:name="_Toc28669782"/>
      <w:bookmarkStart w:id="397" w:name="_Toc29557292"/>
      <w:bookmarkStart w:id="398" w:name="_Toc29557598"/>
      <w:bookmarkStart w:id="399" w:name="_Toc29562129"/>
      <w:bookmarkStart w:id="400" w:name="_Toc29883344"/>
      <w:bookmarkStart w:id="401" w:name="_Toc29903126"/>
      <w:r w:rsidRPr="00565B03">
        <w:rPr>
          <w:rFonts w:asciiTheme="minorHAnsi" w:hAnsiTheme="minorHAnsi" w:cstheme="minorHAnsi"/>
        </w:rPr>
        <w:lastRenderedPageBreak/>
        <w:t>VA Form 21-0966</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3536A49C" w14:textId="77777777" w:rsidR="007B0ECA" w:rsidRPr="007B0ECA" w:rsidRDefault="007B0ECA" w:rsidP="007B0ECA"/>
    <w:p w14:paraId="0C55CFB7"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E539A7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408D2B81" w14:textId="77777777" w:rsidTr="00CA741C">
        <w:trPr>
          <w:trHeight w:val="447"/>
        </w:trPr>
        <w:tc>
          <w:tcPr>
            <w:tcW w:w="3138" w:type="dxa"/>
            <w:shd w:val="clear" w:color="auto" w:fill="CCCCCC"/>
          </w:tcPr>
          <w:p w14:paraId="6858D66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33257F30"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6394037C" w14:textId="77777777" w:rsidTr="00CA741C">
        <w:trPr>
          <w:trHeight w:val="429"/>
        </w:trPr>
        <w:tc>
          <w:tcPr>
            <w:tcW w:w="3138" w:type="dxa"/>
            <w:shd w:val="clear" w:color="auto" w:fill="CCCCCC"/>
          </w:tcPr>
          <w:p w14:paraId="02CAD04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9A3FFAB" w14:textId="127285F8" w:rsidR="00CA741C" w:rsidRPr="00565B03" w:rsidRDefault="00D35D65" w:rsidP="00CA741C">
            <w:pPr>
              <w:rPr>
                <w:rFonts w:asciiTheme="minorHAnsi" w:hAnsiTheme="minorHAnsi" w:cstheme="minorHAnsi"/>
                <w:color w:val="000000"/>
              </w:rPr>
            </w:pPr>
            <w:hyperlink r:id="rId69" w:history="1">
              <w:r w:rsidR="007A2CD3" w:rsidRPr="00565B03">
                <w:rPr>
                  <w:rStyle w:val="Hyperlink"/>
                  <w:rFonts w:asciiTheme="minorHAnsi" w:hAnsiTheme="minorHAnsi" w:cstheme="minorHAnsi"/>
                  <w:color w:val="000000"/>
                  <w:u w:val="none"/>
                </w:rPr>
                <w:t>www.va.gov/vaforms/form_detail.asp?formno=21-0966</w:t>
              </w:r>
            </w:hyperlink>
          </w:p>
        </w:tc>
      </w:tr>
      <w:tr w:rsidR="00CA741C" w:rsidRPr="00565B03" w14:paraId="428A73E6" w14:textId="77777777" w:rsidTr="00CA741C">
        <w:trPr>
          <w:trHeight w:val="429"/>
        </w:trPr>
        <w:tc>
          <w:tcPr>
            <w:tcW w:w="3138" w:type="dxa"/>
            <w:shd w:val="clear" w:color="auto" w:fill="CCCCCC"/>
          </w:tcPr>
          <w:p w14:paraId="40569E0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5F8BD7E" w14:textId="77777777" w:rsidR="00CA741C" w:rsidRPr="00565B03" w:rsidRDefault="00CA741C" w:rsidP="00CA741C">
            <w:pPr>
              <w:rPr>
                <w:rFonts w:asciiTheme="minorHAnsi" w:hAnsiTheme="minorHAnsi" w:cstheme="minorHAnsi"/>
              </w:rPr>
            </w:pPr>
          </w:p>
        </w:tc>
      </w:tr>
      <w:tr w:rsidR="00CA741C" w:rsidRPr="00565B03" w14:paraId="2BB2C408" w14:textId="77777777" w:rsidTr="00CA741C">
        <w:trPr>
          <w:trHeight w:val="429"/>
        </w:trPr>
        <w:tc>
          <w:tcPr>
            <w:tcW w:w="3138" w:type="dxa"/>
            <w:shd w:val="clear" w:color="auto" w:fill="CCCCCC"/>
          </w:tcPr>
          <w:p w14:paraId="548D125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304D6D7" w14:textId="4E8A3B28" w:rsidR="00CA741C" w:rsidRPr="00565B03" w:rsidRDefault="00CA741C" w:rsidP="00CA741C">
            <w:pPr>
              <w:spacing w:after="160" w:line="259" w:lineRule="auto"/>
              <w:ind w:left="74"/>
              <w:rPr>
                <w:rFonts w:asciiTheme="minorHAnsi" w:hAnsiTheme="minorHAnsi" w:cstheme="minorHAnsi"/>
              </w:rPr>
            </w:pPr>
          </w:p>
        </w:tc>
      </w:tr>
    </w:tbl>
    <w:p w14:paraId="2DB565F6" w14:textId="77777777" w:rsidR="006B6A90" w:rsidRPr="00565B03" w:rsidRDefault="006B6A90" w:rsidP="006B6A90">
      <w:pPr>
        <w:pStyle w:val="NoSpacing"/>
      </w:pPr>
    </w:p>
    <w:p w14:paraId="23154CA2" w14:textId="77777777" w:rsidR="006B6A90" w:rsidRPr="006B6A90" w:rsidRDefault="006B6A90" w:rsidP="006B6A9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13308B17"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3A0A83A2" w14:textId="77777777" w:rsidTr="00CA741C">
        <w:trPr>
          <w:trHeight w:val="427"/>
        </w:trPr>
        <w:tc>
          <w:tcPr>
            <w:tcW w:w="3145" w:type="dxa"/>
            <w:shd w:val="clear" w:color="auto" w:fill="CCCCCC"/>
          </w:tcPr>
          <w:p w14:paraId="4854AD9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8149E52" w14:textId="2282E037"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7A2CD3" w:rsidRPr="00565B03">
              <w:rPr>
                <w:rFonts w:asciiTheme="minorHAnsi" w:hAnsiTheme="minorHAnsi" w:cstheme="minorHAnsi"/>
                <w:b/>
                <w:bCs/>
                <w:sz w:val="28"/>
                <w:szCs w:val="28"/>
              </w:rPr>
              <w:t>0966</w:t>
            </w:r>
          </w:p>
        </w:tc>
      </w:tr>
      <w:tr w:rsidR="00CA741C" w:rsidRPr="00565B03" w14:paraId="27C1A386" w14:textId="77777777" w:rsidTr="00CA741C">
        <w:trPr>
          <w:trHeight w:val="427"/>
        </w:trPr>
        <w:tc>
          <w:tcPr>
            <w:tcW w:w="3145" w:type="dxa"/>
            <w:shd w:val="clear" w:color="auto" w:fill="CCCCCC"/>
          </w:tcPr>
          <w:p w14:paraId="4068C18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DD46209" w14:textId="34860341"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872DCD" w:rsidRPr="00565B03">
              <w:rPr>
                <w:rFonts w:asciiTheme="minorHAnsi" w:hAnsiTheme="minorHAnsi" w:cstheme="minorHAnsi"/>
                <w:color w:val="24292E"/>
              </w:rPr>
              <w:t>0966</w:t>
            </w:r>
            <w:r w:rsidRPr="00565B03">
              <w:rPr>
                <w:rFonts w:asciiTheme="minorHAnsi" w:hAnsiTheme="minorHAnsi" w:cstheme="minorHAnsi"/>
                <w:color w:val="24292E"/>
              </w:rPr>
              <w:t xml:space="preserve"> | Veterans Affairs</w:t>
            </w:r>
          </w:p>
        </w:tc>
      </w:tr>
      <w:tr w:rsidR="00CA741C" w:rsidRPr="00565B03" w14:paraId="3CD63C9D" w14:textId="77777777" w:rsidTr="00CA741C">
        <w:trPr>
          <w:trHeight w:val="623"/>
        </w:trPr>
        <w:tc>
          <w:tcPr>
            <w:tcW w:w="3145" w:type="dxa"/>
            <w:shd w:val="clear" w:color="auto" w:fill="CCCCCC"/>
          </w:tcPr>
          <w:p w14:paraId="4AAB249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22A8B28B" w14:textId="612B1F0C" w:rsidR="00CA741C" w:rsidRPr="00EC2AA9" w:rsidRDefault="00CA741C" w:rsidP="00872DCD">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4292E"/>
                <w:sz w:val="20"/>
                <w:szCs w:val="20"/>
              </w:rPr>
              <w:t>Get VA Form 21-</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xml:space="preserve">, </w:t>
            </w:r>
            <w:r w:rsidR="00872DCD" w:rsidRPr="00565B03">
              <w:rPr>
                <w:rFonts w:asciiTheme="minorHAnsi" w:hAnsiTheme="minorHAnsi" w:cstheme="minorHAnsi"/>
                <w:color w:val="000000"/>
                <w:sz w:val="20"/>
                <w:szCs w:val="20"/>
              </w:rPr>
              <w:t>Intent to File a Claim for Compensation and/or Pension, or Survivors Pension and/or DIC</w:t>
            </w:r>
            <w:r w:rsidRPr="00565B03">
              <w:rPr>
                <w:rFonts w:asciiTheme="minorHAnsi" w:hAnsiTheme="minorHAnsi" w:cstheme="minorHAnsi"/>
                <w:color w:val="24292E"/>
                <w:sz w:val="20"/>
                <w:szCs w:val="20"/>
              </w:rPr>
              <w:t>. Use this VA form</w:t>
            </w:r>
            <w:r w:rsidR="00872DCD" w:rsidRPr="00565B03">
              <w:rPr>
                <w:rFonts w:asciiTheme="minorHAnsi" w:hAnsiTheme="minorHAnsi" w:cstheme="minorHAnsi"/>
                <w:color w:val="24292E"/>
                <w:sz w:val="20"/>
                <w:szCs w:val="20"/>
              </w:rPr>
              <w:t xml:space="preserve"> </w:t>
            </w:r>
            <w:r w:rsidR="00872DCD" w:rsidRPr="00565B03">
              <w:rPr>
                <w:rFonts w:asciiTheme="minorHAnsi" w:hAnsiTheme="minorHAnsi" w:cstheme="minorHAnsi"/>
                <w:color w:val="222222"/>
                <w:sz w:val="20"/>
                <w:szCs w:val="20"/>
                <w:shd w:val="clear" w:color="auto" w:fill="FFFFFF"/>
              </w:rPr>
              <w:t xml:space="preserve">if you’re still gathering information to support your </w:t>
            </w:r>
            <w:proofErr w:type="gramStart"/>
            <w:r w:rsidR="00872DCD" w:rsidRPr="00565B03">
              <w:rPr>
                <w:rFonts w:asciiTheme="minorHAnsi" w:hAnsiTheme="minorHAnsi" w:cstheme="minorHAnsi"/>
                <w:color w:val="222222"/>
                <w:sz w:val="20"/>
                <w:szCs w:val="20"/>
                <w:shd w:val="clear" w:color="auto" w:fill="FFFFFF"/>
              </w:rPr>
              <w:t>claim, but</w:t>
            </w:r>
            <w:proofErr w:type="gramEnd"/>
            <w:r w:rsidR="00872DCD" w:rsidRPr="00565B03">
              <w:rPr>
                <w:rFonts w:asciiTheme="minorHAnsi" w:hAnsiTheme="minorHAnsi" w:cstheme="minorHAnsi"/>
                <w:color w:val="222222"/>
                <w:sz w:val="20"/>
                <w:szCs w:val="20"/>
                <w:shd w:val="clear" w:color="auto" w:fill="FFFFFF"/>
              </w:rPr>
              <w:t xml:space="preserve"> want to start the filing process</w:t>
            </w:r>
            <w:ins w:id="402" w:author="Lee, Jennifer Y." w:date="2020-01-26T19:11:00Z">
              <w:r w:rsidR="006573AC">
                <w:rPr>
                  <w:rFonts w:asciiTheme="minorHAnsi" w:hAnsiTheme="minorHAnsi" w:cstheme="minorHAnsi"/>
                  <w:color w:val="222222"/>
                  <w:sz w:val="20"/>
                  <w:szCs w:val="20"/>
                  <w:shd w:val="clear" w:color="auto" w:fill="FFFFFF"/>
                </w:rPr>
                <w:t>. Submitting an Intent to File</w:t>
              </w:r>
            </w:ins>
            <w:del w:id="403" w:author="Lee, Jennifer Y." w:date="2020-01-26T19:11:00Z">
              <w:r w:rsidR="00872DCD" w:rsidRPr="00565B03" w:rsidDel="006573AC">
                <w:rPr>
                  <w:rFonts w:asciiTheme="minorHAnsi" w:hAnsiTheme="minorHAnsi" w:cstheme="minorHAnsi"/>
                  <w:color w:val="222222"/>
                  <w:sz w:val="20"/>
                  <w:szCs w:val="20"/>
                  <w:shd w:val="clear" w:color="auto" w:fill="FFFFFF"/>
                </w:rPr>
                <w:delText xml:space="preserve"> to</w:delText>
              </w:r>
            </w:del>
            <w:r w:rsidR="00872DCD" w:rsidRPr="00565B03">
              <w:rPr>
                <w:rFonts w:asciiTheme="minorHAnsi" w:hAnsiTheme="minorHAnsi" w:cstheme="minorHAnsi"/>
                <w:color w:val="222222"/>
                <w:sz w:val="20"/>
                <w:szCs w:val="20"/>
                <w:shd w:val="clear" w:color="auto" w:fill="FFFFFF"/>
              </w:rPr>
              <w:t xml:space="preserve"> </w:t>
            </w:r>
            <w:ins w:id="404" w:author="Lee, Jennifer Y." w:date="2020-01-26T19:11:00Z">
              <w:r w:rsidR="006573AC">
                <w:rPr>
                  <w:rFonts w:asciiTheme="minorHAnsi" w:hAnsiTheme="minorHAnsi" w:cstheme="minorHAnsi"/>
                  <w:color w:val="222222"/>
                  <w:sz w:val="20"/>
                  <w:szCs w:val="20"/>
                  <w:shd w:val="clear" w:color="auto" w:fill="FFFFFF"/>
                </w:rPr>
                <w:t xml:space="preserve">can </w:t>
              </w:r>
            </w:ins>
            <w:r w:rsidR="00872DCD" w:rsidRPr="00565B03">
              <w:rPr>
                <w:rFonts w:asciiTheme="minorHAnsi" w:hAnsiTheme="minorHAnsi" w:cstheme="minorHAnsi"/>
                <w:color w:val="222222"/>
                <w:sz w:val="20"/>
                <w:szCs w:val="20"/>
                <w:shd w:val="clear" w:color="auto" w:fill="FFFFFF"/>
              </w:rPr>
              <w:t xml:space="preserve">secure the </w:t>
            </w:r>
            <w:r w:rsidR="00872DCD" w:rsidRPr="00565B03">
              <w:rPr>
                <w:rFonts w:asciiTheme="minorHAnsi" w:hAnsiTheme="minorHAnsi" w:cstheme="minorHAnsi"/>
                <w:sz w:val="20"/>
                <w:szCs w:val="20"/>
              </w:rPr>
              <w:t>earliest possible effective date for any</w:t>
            </w:r>
            <w:r w:rsidR="00EC2AA9">
              <w:rPr>
                <w:rFonts w:asciiTheme="minorHAnsi" w:hAnsiTheme="minorHAnsi" w:cstheme="minorHAnsi"/>
                <w:sz w:val="20"/>
                <w:szCs w:val="20"/>
              </w:rPr>
              <w:t xml:space="preserve"> retroactive compensation</w:t>
            </w:r>
            <w:r w:rsidR="00EC2AA9" w:rsidRPr="00565B03">
              <w:rPr>
                <w:rFonts w:asciiTheme="minorHAnsi" w:hAnsiTheme="minorHAnsi" w:cstheme="minorHAnsi"/>
                <w:sz w:val="20"/>
                <w:szCs w:val="20"/>
              </w:rPr>
              <w:t xml:space="preserve"> </w:t>
            </w:r>
            <w:r w:rsidR="00EC2AA9">
              <w:rPr>
                <w:rFonts w:asciiTheme="minorHAnsi" w:hAnsiTheme="minorHAnsi" w:cstheme="minorHAnsi"/>
                <w:sz w:val="20"/>
                <w:szCs w:val="20"/>
              </w:rPr>
              <w:t xml:space="preserve">payments </w:t>
            </w:r>
            <w:r w:rsidR="00EC2AA9" w:rsidRPr="00565B03">
              <w:rPr>
                <w:rFonts w:asciiTheme="minorHAnsi" w:hAnsiTheme="minorHAnsi" w:cstheme="minorHAnsi"/>
                <w:sz w:val="20"/>
                <w:szCs w:val="20"/>
              </w:rPr>
              <w:t xml:space="preserve">you </w:t>
            </w:r>
            <w:r w:rsidR="00EC2AA9">
              <w:rPr>
                <w:rFonts w:asciiTheme="minorHAnsi" w:hAnsiTheme="minorHAnsi" w:cstheme="minorHAnsi"/>
                <w:sz w:val="20"/>
                <w:szCs w:val="20"/>
              </w:rPr>
              <w:t xml:space="preserve">may be eligible to </w:t>
            </w:r>
            <w:r w:rsidR="00EC2AA9" w:rsidRPr="00565B03">
              <w:rPr>
                <w:rFonts w:asciiTheme="minorHAnsi" w:hAnsiTheme="minorHAnsi" w:cstheme="minorHAnsi"/>
                <w:sz w:val="20"/>
                <w:szCs w:val="20"/>
              </w:rPr>
              <w:t>receive.</w:t>
            </w:r>
          </w:p>
        </w:tc>
      </w:tr>
      <w:tr w:rsidR="00CA741C" w:rsidRPr="00565B03" w14:paraId="0DF63A43" w14:textId="77777777" w:rsidTr="00CA741C">
        <w:trPr>
          <w:trHeight w:val="623"/>
        </w:trPr>
        <w:tc>
          <w:tcPr>
            <w:tcW w:w="3145" w:type="dxa"/>
            <w:shd w:val="clear" w:color="auto" w:fill="CCCCCC"/>
          </w:tcPr>
          <w:p w14:paraId="01E01CC5" w14:textId="223C9755"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DBC5ADB" w14:textId="66D711B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xml:space="preserve">, 21 </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21</w:t>
            </w:r>
            <w:r w:rsidR="00872DCD" w:rsidRPr="00565B03">
              <w:rPr>
                <w:rFonts w:asciiTheme="minorHAnsi" w:hAnsiTheme="minorHAnsi" w:cstheme="minorHAnsi"/>
                <w:color w:val="24292E"/>
                <w:sz w:val="20"/>
                <w:szCs w:val="20"/>
              </w:rPr>
              <w:t>0966</w:t>
            </w:r>
            <w:r w:rsidRPr="00565B03">
              <w:rPr>
                <w:rFonts w:asciiTheme="minorHAnsi" w:hAnsiTheme="minorHAnsi" w:cstheme="minorHAnsi"/>
                <w:color w:val="24292E"/>
                <w:sz w:val="20"/>
                <w:szCs w:val="20"/>
              </w:rPr>
              <w:t xml:space="preserve">, </w:t>
            </w:r>
            <w:r w:rsidR="00872DCD" w:rsidRPr="00565B03">
              <w:rPr>
                <w:rFonts w:asciiTheme="minorHAnsi" w:hAnsiTheme="minorHAnsi" w:cstheme="minorHAnsi"/>
                <w:color w:val="24292E"/>
                <w:sz w:val="20"/>
                <w:szCs w:val="20"/>
              </w:rPr>
              <w:t>va intent to file</w:t>
            </w:r>
          </w:p>
        </w:tc>
      </w:tr>
    </w:tbl>
    <w:p w14:paraId="3A25D762" w14:textId="77777777" w:rsidR="00CA741C" w:rsidRPr="00565B03" w:rsidRDefault="00CA741C" w:rsidP="00CA741C">
      <w:pPr>
        <w:rPr>
          <w:rFonts w:asciiTheme="minorHAnsi" w:hAnsiTheme="minorHAnsi" w:cstheme="minorHAnsi"/>
        </w:rPr>
      </w:pPr>
    </w:p>
    <w:p w14:paraId="58C4A989"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14099EE2" w14:textId="77777777" w:rsidR="00E45D8B" w:rsidRDefault="00E45D8B" w:rsidP="00301BA0">
      <w:pPr>
        <w:rPr>
          <w:rFonts w:asciiTheme="minorHAnsi" w:hAnsiTheme="minorHAnsi" w:cstheme="minorHAnsi"/>
          <w:color w:val="000000"/>
          <w:sz w:val="28"/>
          <w:szCs w:val="28"/>
        </w:rPr>
      </w:pPr>
    </w:p>
    <w:p w14:paraId="332B1EAB" w14:textId="0EC76F68" w:rsidR="007A2CD3" w:rsidRPr="00565B03" w:rsidRDefault="007A2CD3" w:rsidP="00301BA0">
      <w:pPr>
        <w:rPr>
          <w:rFonts w:asciiTheme="minorHAnsi" w:hAnsiTheme="minorHAnsi" w:cstheme="minorHAnsi"/>
          <w:b/>
          <w:bCs/>
          <w:color w:val="000000"/>
          <w:sz w:val="28"/>
          <w:szCs w:val="28"/>
        </w:rPr>
      </w:pPr>
      <w:r w:rsidRPr="00565B03">
        <w:rPr>
          <w:rFonts w:asciiTheme="minorHAnsi" w:hAnsiTheme="minorHAnsi" w:cstheme="minorHAnsi"/>
          <w:color w:val="000000"/>
          <w:sz w:val="28"/>
          <w:szCs w:val="28"/>
        </w:rPr>
        <w:t>H1:</w:t>
      </w:r>
      <w:r w:rsidRPr="00565B03">
        <w:rPr>
          <w:rFonts w:asciiTheme="minorHAnsi" w:hAnsiTheme="minorHAnsi" w:cstheme="minorHAnsi"/>
          <w:b/>
          <w:bCs/>
          <w:color w:val="000000"/>
          <w:sz w:val="28"/>
          <w:szCs w:val="28"/>
        </w:rPr>
        <w:tab/>
        <w:t>VA Form 21-0966</w:t>
      </w:r>
    </w:p>
    <w:p w14:paraId="21163FA7" w14:textId="08C2C5CE" w:rsidR="00301BA0" w:rsidRPr="00565B03" w:rsidRDefault="007A2CD3" w:rsidP="00301BA0">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301BA0" w:rsidRPr="00565B03">
        <w:rPr>
          <w:rFonts w:asciiTheme="minorHAnsi" w:hAnsiTheme="minorHAnsi" w:cstheme="minorHAnsi"/>
          <w:b/>
          <w:bCs/>
          <w:color w:val="000000"/>
        </w:rPr>
        <w:t xml:space="preserve">Intent to File a Claim for Compensation and/or Pension, or Survivors Pension and/or DIC </w:t>
      </w:r>
    </w:p>
    <w:p w14:paraId="7CFDDC56" w14:textId="77777777" w:rsidR="00301BA0" w:rsidRPr="00565B03" w:rsidRDefault="00301BA0" w:rsidP="00301BA0">
      <w:pPr>
        <w:rPr>
          <w:rFonts w:asciiTheme="minorHAnsi" w:hAnsiTheme="minorHAnsi" w:cstheme="minorHAnsi"/>
          <w:sz w:val="20"/>
          <w:szCs w:val="20"/>
        </w:rPr>
      </w:pPr>
    </w:p>
    <w:p w14:paraId="5AF60865" w14:textId="48E79179" w:rsidR="00301BA0" w:rsidRPr="00565B03" w:rsidRDefault="00301BA0" w:rsidP="00301BA0">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1612FB">
        <w:rPr>
          <w:rFonts w:asciiTheme="minorHAnsi" w:hAnsiTheme="minorHAnsi" w:cstheme="minorHAnsi"/>
          <w:sz w:val="20"/>
          <w:szCs w:val="20"/>
        </w:rPr>
        <w:t>&lt;</w:t>
      </w:r>
      <w:r w:rsidRPr="00565B03">
        <w:rPr>
          <w:rFonts w:asciiTheme="minorHAnsi" w:hAnsiTheme="minorHAnsi" w:cstheme="minorHAnsi"/>
          <w:color w:val="000000"/>
          <w:sz w:val="20"/>
          <w:szCs w:val="20"/>
        </w:rPr>
        <w:t>Disability and pension</w:t>
      </w:r>
      <w:r w:rsidR="001612FB">
        <w:rPr>
          <w:rFonts w:asciiTheme="minorHAnsi" w:hAnsiTheme="minorHAnsi" w:cstheme="minorHAnsi"/>
          <w:color w:val="000000"/>
          <w:sz w:val="20"/>
          <w:szCs w:val="20"/>
        </w:rPr>
        <w:t>&gt;</w:t>
      </w:r>
    </w:p>
    <w:p w14:paraId="2BACE116" w14:textId="77777777" w:rsidR="00301BA0" w:rsidRPr="00565B03" w:rsidRDefault="00301BA0" w:rsidP="00301BA0">
      <w:pPr>
        <w:rPr>
          <w:rFonts w:asciiTheme="minorHAnsi" w:hAnsiTheme="minorHAnsi" w:cstheme="minorHAnsi"/>
          <w:sz w:val="20"/>
          <w:szCs w:val="20"/>
        </w:rPr>
      </w:pPr>
    </w:p>
    <w:p w14:paraId="2243CD07" w14:textId="77777777" w:rsidR="00301BA0" w:rsidRPr="00565B03" w:rsidRDefault="00301BA0" w:rsidP="00301BA0">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68587F7C" w14:textId="31BDFF94" w:rsidR="005055BD" w:rsidRPr="00565B03" w:rsidRDefault="005E7799" w:rsidP="005055BD">
      <w:pPr>
        <w:rPr>
          <w:ins w:id="405" w:author="Lee, Jennifer Y." w:date="2020-01-26T21:10:00Z"/>
          <w:rFonts w:asciiTheme="minorHAnsi" w:hAnsiTheme="minorHAnsi" w:cstheme="minorHAnsi"/>
          <w:color w:val="222222"/>
          <w:sz w:val="20"/>
          <w:szCs w:val="20"/>
          <w:shd w:val="clear" w:color="auto" w:fill="FFFFFF"/>
        </w:rPr>
      </w:pPr>
      <w:del w:id="406" w:author="Lee, Jennifer Y." w:date="2020-01-26T21:10:00Z">
        <w:r w:rsidRPr="00565B03" w:rsidDel="005055BD">
          <w:rPr>
            <w:rFonts w:asciiTheme="minorHAnsi" w:hAnsiTheme="minorHAnsi" w:cstheme="minorHAnsi"/>
            <w:color w:val="222222"/>
            <w:sz w:val="20"/>
            <w:szCs w:val="20"/>
            <w:shd w:val="clear" w:color="auto" w:fill="FFFFFF"/>
          </w:rPr>
          <w:delText xml:space="preserve">Use this </w:delText>
        </w:r>
        <w:r w:rsidR="00872DCD" w:rsidRPr="00565B03" w:rsidDel="005055BD">
          <w:rPr>
            <w:rFonts w:asciiTheme="minorHAnsi" w:hAnsiTheme="minorHAnsi" w:cstheme="minorHAnsi"/>
            <w:color w:val="323A45"/>
            <w:sz w:val="20"/>
            <w:szCs w:val="20"/>
            <w:shd w:val="clear" w:color="auto" w:fill="FFFFFF"/>
          </w:rPr>
          <w:delText>intent to file</w:delText>
        </w:r>
        <w:r w:rsidR="00872DCD" w:rsidRPr="00565B03" w:rsidDel="005055BD">
          <w:rPr>
            <w:rFonts w:asciiTheme="minorHAnsi" w:hAnsiTheme="minorHAnsi" w:cstheme="minorHAnsi"/>
            <w:color w:val="222222"/>
            <w:sz w:val="20"/>
            <w:szCs w:val="20"/>
            <w:shd w:val="clear" w:color="auto" w:fill="FFFFFF"/>
          </w:rPr>
          <w:delText xml:space="preserve"> </w:delText>
        </w:r>
        <w:r w:rsidRPr="00565B03" w:rsidDel="005055BD">
          <w:rPr>
            <w:rFonts w:asciiTheme="minorHAnsi" w:hAnsiTheme="minorHAnsi" w:cstheme="minorHAnsi"/>
            <w:color w:val="222222"/>
            <w:sz w:val="20"/>
            <w:szCs w:val="20"/>
            <w:shd w:val="clear" w:color="auto" w:fill="FFFFFF"/>
          </w:rPr>
          <w:delText xml:space="preserve">form </w:delText>
        </w:r>
        <w:r w:rsidR="00573169" w:rsidRPr="00565B03" w:rsidDel="005055BD">
          <w:rPr>
            <w:rFonts w:asciiTheme="minorHAnsi" w:hAnsiTheme="minorHAnsi" w:cstheme="minorHAnsi"/>
            <w:color w:val="222222"/>
            <w:sz w:val="20"/>
            <w:szCs w:val="20"/>
            <w:shd w:val="clear" w:color="auto" w:fill="FFFFFF"/>
          </w:rPr>
          <w:delText xml:space="preserve">if you’re still gathering information to support your claim, but want to start the filing process </w:delText>
        </w:r>
      </w:del>
      <w:del w:id="407" w:author="Lee, Jennifer Y." w:date="2020-01-26T19:12:00Z">
        <w:r w:rsidR="00573169" w:rsidRPr="00565B03" w:rsidDel="006573AC">
          <w:rPr>
            <w:rFonts w:asciiTheme="minorHAnsi" w:hAnsiTheme="minorHAnsi" w:cstheme="minorHAnsi"/>
            <w:color w:val="222222"/>
            <w:sz w:val="20"/>
            <w:szCs w:val="20"/>
            <w:shd w:val="clear" w:color="auto" w:fill="FFFFFF"/>
          </w:rPr>
          <w:delText>to</w:delText>
        </w:r>
      </w:del>
      <w:del w:id="408" w:author="Lee, Jennifer Y." w:date="2020-01-26T21:10:00Z">
        <w:r w:rsidR="00573169" w:rsidRPr="00565B03" w:rsidDel="005055BD">
          <w:rPr>
            <w:rFonts w:asciiTheme="minorHAnsi" w:hAnsiTheme="minorHAnsi" w:cstheme="minorHAnsi"/>
            <w:color w:val="222222"/>
            <w:sz w:val="20"/>
            <w:szCs w:val="20"/>
            <w:shd w:val="clear" w:color="auto" w:fill="FFFFFF"/>
          </w:rPr>
          <w:delText xml:space="preserve"> secure the </w:delText>
        </w:r>
        <w:r w:rsidR="00573169" w:rsidRPr="00565B03" w:rsidDel="005055BD">
          <w:rPr>
            <w:rFonts w:asciiTheme="minorHAnsi" w:hAnsiTheme="minorHAnsi" w:cstheme="minorHAnsi"/>
            <w:sz w:val="20"/>
            <w:szCs w:val="20"/>
          </w:rPr>
          <w:delText xml:space="preserve">earliest possible effective date for any </w:delText>
        </w:r>
        <w:r w:rsidR="0045464A" w:rsidDel="005055BD">
          <w:rPr>
            <w:rFonts w:asciiTheme="minorHAnsi" w:hAnsiTheme="minorHAnsi" w:cstheme="minorHAnsi"/>
            <w:sz w:val="20"/>
            <w:szCs w:val="20"/>
          </w:rPr>
          <w:delText>retroactive compensation</w:delText>
        </w:r>
        <w:r w:rsidR="0045464A" w:rsidRPr="00565B03" w:rsidDel="005055BD">
          <w:rPr>
            <w:rFonts w:asciiTheme="minorHAnsi" w:hAnsiTheme="minorHAnsi" w:cstheme="minorHAnsi"/>
            <w:sz w:val="20"/>
            <w:szCs w:val="20"/>
          </w:rPr>
          <w:delText xml:space="preserve"> </w:delText>
        </w:r>
        <w:r w:rsidR="0045464A" w:rsidDel="005055BD">
          <w:rPr>
            <w:rFonts w:asciiTheme="minorHAnsi" w:hAnsiTheme="minorHAnsi" w:cstheme="minorHAnsi"/>
            <w:sz w:val="20"/>
            <w:szCs w:val="20"/>
          </w:rPr>
          <w:delText xml:space="preserve">payments </w:delText>
        </w:r>
        <w:r w:rsidR="00573169" w:rsidRPr="00565B03" w:rsidDel="005055BD">
          <w:rPr>
            <w:rFonts w:asciiTheme="minorHAnsi" w:hAnsiTheme="minorHAnsi" w:cstheme="minorHAnsi"/>
            <w:sz w:val="20"/>
            <w:szCs w:val="20"/>
          </w:rPr>
          <w:delText xml:space="preserve">you </w:delText>
        </w:r>
        <w:r w:rsidR="0045464A" w:rsidDel="005055BD">
          <w:rPr>
            <w:rFonts w:asciiTheme="minorHAnsi" w:hAnsiTheme="minorHAnsi" w:cstheme="minorHAnsi"/>
            <w:sz w:val="20"/>
            <w:szCs w:val="20"/>
          </w:rPr>
          <w:delText xml:space="preserve">may be eligible to </w:delText>
        </w:r>
        <w:r w:rsidR="00573169" w:rsidRPr="00565B03" w:rsidDel="005055BD">
          <w:rPr>
            <w:rFonts w:asciiTheme="minorHAnsi" w:hAnsiTheme="minorHAnsi" w:cstheme="minorHAnsi"/>
            <w:sz w:val="20"/>
            <w:szCs w:val="20"/>
          </w:rPr>
          <w:delText>receive.</w:delText>
        </w:r>
      </w:del>
      <w:ins w:id="409" w:author="Lee, Jennifer Y." w:date="2020-01-26T21:10:00Z">
        <w:r w:rsidR="005055BD" w:rsidRPr="00565B03">
          <w:rPr>
            <w:rFonts w:asciiTheme="minorHAnsi" w:hAnsiTheme="minorHAnsi" w:cstheme="minorHAnsi"/>
            <w:color w:val="222222"/>
            <w:sz w:val="20"/>
            <w:szCs w:val="20"/>
            <w:shd w:val="clear" w:color="auto" w:fill="FFFFFF"/>
          </w:rPr>
          <w:t xml:space="preserve">Use this </w:t>
        </w:r>
        <w:r w:rsidR="005055BD" w:rsidRPr="00565B03">
          <w:rPr>
            <w:rFonts w:asciiTheme="minorHAnsi" w:hAnsiTheme="minorHAnsi" w:cstheme="minorHAnsi"/>
            <w:color w:val="323A45"/>
            <w:sz w:val="20"/>
            <w:szCs w:val="20"/>
            <w:shd w:val="clear" w:color="auto" w:fill="FFFFFF"/>
          </w:rPr>
          <w:t>intent to file</w:t>
        </w:r>
        <w:r w:rsidR="005055BD" w:rsidRPr="00565B03">
          <w:rPr>
            <w:rFonts w:asciiTheme="minorHAnsi" w:hAnsiTheme="minorHAnsi" w:cstheme="minorHAnsi"/>
            <w:color w:val="222222"/>
            <w:sz w:val="20"/>
            <w:szCs w:val="20"/>
            <w:shd w:val="clear" w:color="auto" w:fill="FFFFFF"/>
          </w:rPr>
          <w:t xml:space="preserve"> form if you’re still gathering information to support your </w:t>
        </w:r>
        <w:proofErr w:type="gramStart"/>
        <w:r w:rsidR="005055BD" w:rsidRPr="00565B03">
          <w:rPr>
            <w:rFonts w:asciiTheme="minorHAnsi" w:hAnsiTheme="minorHAnsi" w:cstheme="minorHAnsi"/>
            <w:color w:val="222222"/>
            <w:sz w:val="20"/>
            <w:szCs w:val="20"/>
            <w:shd w:val="clear" w:color="auto" w:fill="FFFFFF"/>
          </w:rPr>
          <w:t>claim, but</w:t>
        </w:r>
        <w:proofErr w:type="gramEnd"/>
        <w:r w:rsidR="005055BD" w:rsidRPr="00565B03">
          <w:rPr>
            <w:rFonts w:asciiTheme="minorHAnsi" w:hAnsiTheme="minorHAnsi" w:cstheme="minorHAnsi"/>
            <w:color w:val="222222"/>
            <w:sz w:val="20"/>
            <w:szCs w:val="20"/>
            <w:shd w:val="clear" w:color="auto" w:fill="FFFFFF"/>
          </w:rPr>
          <w:t xml:space="preserve"> want to start the filing process</w:t>
        </w:r>
        <w:r w:rsidR="005055BD">
          <w:rPr>
            <w:rFonts w:asciiTheme="minorHAnsi" w:hAnsiTheme="minorHAnsi" w:cstheme="minorHAnsi"/>
            <w:color w:val="222222"/>
            <w:sz w:val="20"/>
            <w:szCs w:val="20"/>
            <w:shd w:val="clear" w:color="auto" w:fill="FFFFFF"/>
          </w:rPr>
          <w:t>. Submitting an Intent to File form</w:t>
        </w:r>
        <w:r w:rsidR="005055BD" w:rsidRPr="00565B03">
          <w:rPr>
            <w:rFonts w:asciiTheme="minorHAnsi" w:hAnsiTheme="minorHAnsi" w:cstheme="minorHAnsi"/>
            <w:color w:val="222222"/>
            <w:sz w:val="20"/>
            <w:szCs w:val="20"/>
            <w:shd w:val="clear" w:color="auto" w:fill="FFFFFF"/>
          </w:rPr>
          <w:t xml:space="preserve"> </w:t>
        </w:r>
        <w:r w:rsidR="005055BD">
          <w:rPr>
            <w:rFonts w:asciiTheme="minorHAnsi" w:hAnsiTheme="minorHAnsi" w:cstheme="minorHAnsi"/>
            <w:color w:val="222222"/>
            <w:sz w:val="20"/>
            <w:szCs w:val="20"/>
            <w:shd w:val="clear" w:color="auto" w:fill="FFFFFF"/>
          </w:rPr>
          <w:t>can</w:t>
        </w:r>
        <w:r w:rsidR="005055BD" w:rsidRPr="00565B03">
          <w:rPr>
            <w:rFonts w:asciiTheme="minorHAnsi" w:hAnsiTheme="minorHAnsi" w:cstheme="minorHAnsi"/>
            <w:color w:val="222222"/>
            <w:sz w:val="20"/>
            <w:szCs w:val="20"/>
            <w:shd w:val="clear" w:color="auto" w:fill="FFFFFF"/>
          </w:rPr>
          <w:t xml:space="preserve"> secure the </w:t>
        </w:r>
        <w:r w:rsidR="005055BD" w:rsidRPr="00565B03">
          <w:rPr>
            <w:rFonts w:asciiTheme="minorHAnsi" w:hAnsiTheme="minorHAnsi" w:cstheme="minorHAnsi"/>
            <w:sz w:val="20"/>
            <w:szCs w:val="20"/>
          </w:rPr>
          <w:t xml:space="preserve">earliest possible effective date for any </w:t>
        </w:r>
        <w:r w:rsidR="005055BD">
          <w:rPr>
            <w:rFonts w:asciiTheme="minorHAnsi" w:hAnsiTheme="minorHAnsi" w:cstheme="minorHAnsi"/>
            <w:sz w:val="20"/>
            <w:szCs w:val="20"/>
          </w:rPr>
          <w:t>retroactive compensation</w:t>
        </w:r>
        <w:r w:rsidR="005055BD" w:rsidRPr="00565B03">
          <w:rPr>
            <w:rFonts w:asciiTheme="minorHAnsi" w:hAnsiTheme="minorHAnsi" w:cstheme="minorHAnsi"/>
            <w:sz w:val="20"/>
            <w:szCs w:val="20"/>
          </w:rPr>
          <w:t xml:space="preserve"> </w:t>
        </w:r>
        <w:r w:rsidR="005055BD">
          <w:rPr>
            <w:rFonts w:asciiTheme="minorHAnsi" w:hAnsiTheme="minorHAnsi" w:cstheme="minorHAnsi"/>
            <w:sz w:val="20"/>
            <w:szCs w:val="20"/>
          </w:rPr>
          <w:t xml:space="preserve">payments </w:t>
        </w:r>
        <w:r w:rsidR="005055BD" w:rsidRPr="00565B03">
          <w:rPr>
            <w:rFonts w:asciiTheme="minorHAnsi" w:hAnsiTheme="minorHAnsi" w:cstheme="minorHAnsi"/>
            <w:sz w:val="20"/>
            <w:szCs w:val="20"/>
          </w:rPr>
          <w:t xml:space="preserve">you </w:t>
        </w:r>
        <w:r w:rsidR="005055BD">
          <w:rPr>
            <w:rFonts w:asciiTheme="minorHAnsi" w:hAnsiTheme="minorHAnsi" w:cstheme="minorHAnsi"/>
            <w:sz w:val="20"/>
            <w:szCs w:val="20"/>
          </w:rPr>
          <w:t xml:space="preserve">may be eligible to </w:t>
        </w:r>
        <w:r w:rsidR="005055BD" w:rsidRPr="00565B03">
          <w:rPr>
            <w:rFonts w:asciiTheme="minorHAnsi" w:hAnsiTheme="minorHAnsi" w:cstheme="minorHAnsi"/>
            <w:sz w:val="20"/>
            <w:szCs w:val="20"/>
          </w:rPr>
          <w:t>receive.</w:t>
        </w:r>
      </w:ins>
    </w:p>
    <w:p w14:paraId="13502B7C" w14:textId="2277C8A1" w:rsidR="00573169" w:rsidRPr="00565B03" w:rsidRDefault="00573169" w:rsidP="00573169">
      <w:pPr>
        <w:rPr>
          <w:rFonts w:asciiTheme="minorHAnsi" w:hAnsiTheme="minorHAnsi" w:cstheme="minorHAnsi"/>
          <w:color w:val="222222"/>
          <w:sz w:val="20"/>
          <w:szCs w:val="20"/>
          <w:shd w:val="clear" w:color="auto" w:fill="FFFFFF"/>
        </w:rPr>
      </w:pPr>
    </w:p>
    <w:p w14:paraId="677988ED" w14:textId="2357B703" w:rsidR="00301BA0" w:rsidRPr="00565B03" w:rsidRDefault="00D35D65" w:rsidP="00301BA0">
      <w:pPr>
        <w:rPr>
          <w:rFonts w:asciiTheme="minorHAnsi" w:hAnsiTheme="minorHAnsi" w:cstheme="minorHAnsi"/>
          <w:sz w:val="20"/>
          <w:szCs w:val="20"/>
        </w:rPr>
      </w:pPr>
      <w:hyperlink r:id="rId70" w:history="1">
        <w:r w:rsidR="00301BA0"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301BA0"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21-0966</w:t>
        </w:r>
        <w:r w:rsidR="00301BA0"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01BA0" w:rsidRPr="00565B03">
          <w:rPr>
            <w:rStyle w:val="Hyperlink"/>
            <w:rFonts w:asciiTheme="minorHAnsi" w:hAnsiTheme="minorHAnsi" w:cstheme="minorHAnsi"/>
            <w:sz w:val="20"/>
            <w:szCs w:val="20"/>
          </w:rPr>
          <w:t>)</w:t>
        </w:r>
      </w:hyperlink>
    </w:p>
    <w:p w14:paraId="3C86E6C1" w14:textId="69574198" w:rsidR="00301BA0" w:rsidRPr="00565B03" w:rsidRDefault="00872DCD" w:rsidP="00301BA0">
      <w:pPr>
        <w:rPr>
          <w:rFonts w:asciiTheme="minorHAnsi" w:hAnsiTheme="minorHAnsi" w:cstheme="minorHAnsi"/>
          <w:color w:val="323A45"/>
          <w:sz w:val="20"/>
          <w:szCs w:val="20"/>
          <w:shd w:val="clear" w:color="auto" w:fill="FFFFFF"/>
        </w:rPr>
      </w:pPr>
      <w:del w:id="410" w:author="Lee, Jennifer Y." w:date="2020-01-26T19:13:00Z">
        <w:r w:rsidRPr="00565B03" w:rsidDel="006573AC">
          <w:rPr>
            <w:rFonts w:asciiTheme="minorHAnsi" w:hAnsiTheme="minorHAnsi" w:cstheme="minorHAnsi"/>
            <w:color w:val="323A45"/>
            <w:sz w:val="20"/>
            <w:szCs w:val="20"/>
            <w:shd w:val="clear" w:color="auto" w:fill="FFFFFF"/>
          </w:rPr>
          <w:delText xml:space="preserve"> </w:delText>
        </w:r>
      </w:del>
    </w:p>
    <w:p w14:paraId="00D35319" w14:textId="77777777" w:rsidR="00301BA0" w:rsidRPr="00565B03" w:rsidRDefault="00301BA0" w:rsidP="00301BA0">
      <w:pPr>
        <w:rPr>
          <w:rFonts w:asciiTheme="minorHAnsi" w:hAnsiTheme="minorHAnsi" w:cstheme="minorHAnsi"/>
          <w:b/>
          <w:bCs/>
          <w:color w:val="000000"/>
          <w:sz w:val="20"/>
          <w:szCs w:val="20"/>
        </w:rPr>
      </w:pPr>
    </w:p>
    <w:p w14:paraId="462792F7" w14:textId="3AD1416D" w:rsidR="00301BA0" w:rsidRPr="00565B03" w:rsidRDefault="00C6075C" w:rsidP="00301BA0">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301BA0" w:rsidRPr="00565B03">
        <w:rPr>
          <w:rFonts w:asciiTheme="minorHAnsi" w:hAnsiTheme="minorHAnsi" w:cstheme="minorHAnsi"/>
          <w:b/>
          <w:bCs/>
          <w:color w:val="000000"/>
        </w:rPr>
        <w:t>Helpful links</w:t>
      </w:r>
      <w:r w:rsidR="00003D7C">
        <w:rPr>
          <w:rFonts w:asciiTheme="minorHAnsi" w:hAnsiTheme="minorHAnsi" w:cstheme="minorHAnsi"/>
          <w:b/>
          <w:bCs/>
          <w:color w:val="000000"/>
        </w:rPr>
        <w:t xml:space="preserve"> related to </w:t>
      </w:r>
      <w:r w:rsidR="00003D7C" w:rsidRPr="00CC0F2A">
        <w:rPr>
          <w:rFonts w:asciiTheme="minorHAnsi" w:hAnsiTheme="minorHAnsi" w:cstheme="minorHAnsi"/>
          <w:b/>
          <w:bCs/>
          <w:color w:val="24292E"/>
        </w:rPr>
        <w:t>VA Form</w:t>
      </w:r>
      <w:r w:rsidR="00003D7C">
        <w:rPr>
          <w:rFonts w:asciiTheme="minorHAnsi" w:hAnsiTheme="minorHAnsi" w:cstheme="minorHAnsi"/>
          <w:b/>
          <w:bCs/>
          <w:color w:val="24292E"/>
        </w:rPr>
        <w:t xml:space="preserve"> 21-0966</w:t>
      </w:r>
    </w:p>
    <w:p w14:paraId="773DE000" w14:textId="77777777" w:rsidR="00301BA0" w:rsidRPr="00565B03" w:rsidRDefault="00301BA0" w:rsidP="00301BA0">
      <w:pPr>
        <w:rPr>
          <w:rFonts w:asciiTheme="minorHAnsi" w:hAnsiTheme="minorHAnsi" w:cstheme="minorHAnsi"/>
          <w:sz w:val="20"/>
          <w:szCs w:val="20"/>
        </w:rPr>
      </w:pPr>
    </w:p>
    <w:p w14:paraId="04DE89B0" w14:textId="4A5C3FB2" w:rsidR="00301BA0" w:rsidRPr="00565B03" w:rsidRDefault="00D35D65" w:rsidP="00301BA0">
      <w:pPr>
        <w:rPr>
          <w:rFonts w:asciiTheme="minorHAnsi" w:hAnsiTheme="minorHAnsi" w:cstheme="minorHAnsi"/>
          <w:sz w:val="20"/>
          <w:szCs w:val="20"/>
        </w:rPr>
      </w:pPr>
      <w:hyperlink r:id="rId71" w:history="1">
        <w:r w:rsidR="00872DCD" w:rsidRPr="00565B03">
          <w:rPr>
            <w:rStyle w:val="Hyperlink"/>
            <w:rFonts w:asciiTheme="minorHAnsi" w:hAnsiTheme="minorHAnsi" w:cstheme="minorHAnsi"/>
            <w:sz w:val="20"/>
            <w:szCs w:val="20"/>
          </w:rPr>
          <w:t>How to file a VA disability claim</w:t>
        </w:r>
      </w:hyperlink>
    </w:p>
    <w:p w14:paraId="272E6EA3" w14:textId="1166CF96" w:rsidR="00872DCD" w:rsidRPr="00EC2AA9" w:rsidRDefault="00C6075C" w:rsidP="00301BA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about the steps for filing a claim for disability compensation or increased disability compensation. </w:t>
      </w:r>
      <w:del w:id="411" w:author="Lee, Jennifer Y." w:date="2020-01-26T19:15:00Z">
        <w:r w:rsidR="00EC2AA9" w:rsidRPr="007D2551" w:rsidDel="006573AC">
          <w:rPr>
            <w:rFonts w:asciiTheme="minorHAnsi" w:hAnsiTheme="minorHAnsi" w:cstheme="minorHAnsi"/>
            <w:color w:val="000000"/>
            <w:sz w:val="20"/>
            <w:szCs w:val="20"/>
          </w:rPr>
          <w:delText>Please n</w:delText>
        </w:r>
      </w:del>
      <w:ins w:id="412" w:author="Lee, Jennifer Y." w:date="2020-01-26T19:15:00Z">
        <w:r w:rsidR="006573AC" w:rsidRPr="007D2551">
          <w:rPr>
            <w:rFonts w:asciiTheme="minorHAnsi" w:hAnsiTheme="minorHAnsi" w:cstheme="minorHAnsi"/>
            <w:color w:val="000000"/>
            <w:sz w:val="20"/>
            <w:szCs w:val="20"/>
          </w:rPr>
          <w:t>N</w:t>
        </w:r>
      </w:ins>
      <w:r w:rsidR="0045464A">
        <w:rPr>
          <w:rFonts w:asciiTheme="minorHAnsi" w:hAnsiTheme="minorHAnsi" w:cstheme="minorHAnsi"/>
          <w:color w:val="000000"/>
          <w:sz w:val="20"/>
          <w:szCs w:val="20"/>
        </w:rPr>
        <w:t>ote: If you</w:t>
      </w:r>
      <w:r w:rsidR="00EC2AA9">
        <w:rPr>
          <w:rFonts w:asciiTheme="minorHAnsi" w:hAnsiTheme="minorHAnsi" w:cstheme="minorHAnsi"/>
          <w:color w:val="000000"/>
          <w:sz w:val="20"/>
          <w:szCs w:val="20"/>
        </w:rPr>
        <w:t xml:space="preserve"> file your disability claim</w:t>
      </w:r>
      <w:r w:rsidR="0045464A">
        <w:rPr>
          <w:rFonts w:asciiTheme="minorHAnsi" w:hAnsiTheme="minorHAnsi" w:cstheme="minorHAnsi"/>
          <w:color w:val="000000"/>
          <w:sz w:val="20"/>
          <w:szCs w:val="20"/>
        </w:rPr>
        <w:t xml:space="preserve"> online, </w:t>
      </w:r>
      <w:ins w:id="413" w:author="Lee, Jennifer Y." w:date="2020-01-26T19:16:00Z">
        <w:r w:rsidR="006573AC">
          <w:rPr>
            <w:rFonts w:asciiTheme="minorHAnsi" w:hAnsiTheme="minorHAnsi" w:cstheme="minorHAnsi"/>
            <w:color w:val="000000"/>
            <w:sz w:val="20"/>
            <w:szCs w:val="20"/>
          </w:rPr>
          <w:t>you do not need to submit a paper Intent to File form</w:t>
        </w:r>
        <w:r w:rsidR="006573AC">
          <w:rPr>
            <w:rFonts w:asciiTheme="minorHAnsi" w:hAnsiTheme="minorHAnsi" w:cstheme="minorHAnsi"/>
            <w:color w:val="000000"/>
            <w:sz w:val="20"/>
            <w:szCs w:val="20"/>
          </w:rPr>
          <w:t xml:space="preserve">. </w:t>
        </w:r>
      </w:ins>
      <w:del w:id="414" w:author="Lee, Jennifer Y." w:date="2020-01-26T19:16:00Z">
        <w:r w:rsidR="00EC2AA9" w:rsidDel="006573AC">
          <w:rPr>
            <w:rFonts w:asciiTheme="minorHAnsi" w:hAnsiTheme="minorHAnsi" w:cstheme="minorHAnsi"/>
            <w:color w:val="000000"/>
            <w:sz w:val="20"/>
            <w:szCs w:val="20"/>
          </w:rPr>
          <w:delText xml:space="preserve">you automatically have an intent to file on record, and </w:delText>
        </w:r>
        <w:r w:rsidR="00EC2AA9" w:rsidRPr="00EC2AA9" w:rsidDel="006573AC">
          <w:rPr>
            <w:rFonts w:asciiTheme="minorHAnsi" w:hAnsiTheme="minorHAnsi" w:cstheme="minorHAnsi"/>
            <w:b/>
            <w:bCs/>
            <w:color w:val="000000"/>
            <w:sz w:val="20"/>
            <w:szCs w:val="20"/>
          </w:rPr>
          <w:delText xml:space="preserve">do not </w:delText>
        </w:r>
        <w:r w:rsidR="00EC2AA9" w:rsidRPr="00EC2AA9" w:rsidDel="006573AC">
          <w:rPr>
            <w:rFonts w:asciiTheme="minorHAnsi" w:hAnsiTheme="minorHAnsi" w:cstheme="minorHAnsi"/>
            <w:color w:val="000000"/>
            <w:sz w:val="20"/>
            <w:szCs w:val="20"/>
          </w:rPr>
          <w:delText xml:space="preserve">need to </w:delText>
        </w:r>
        <w:r w:rsidR="0045464A" w:rsidRPr="00EC2AA9" w:rsidDel="006573AC">
          <w:rPr>
            <w:rFonts w:asciiTheme="minorHAnsi" w:hAnsiTheme="minorHAnsi" w:cstheme="minorHAnsi"/>
            <w:color w:val="000000"/>
            <w:sz w:val="20"/>
            <w:szCs w:val="20"/>
          </w:rPr>
          <w:delText xml:space="preserve">submit </w:delText>
        </w:r>
        <w:r w:rsidR="00EC2AA9" w:rsidRPr="00EC2AA9" w:rsidDel="006573AC">
          <w:rPr>
            <w:rFonts w:asciiTheme="minorHAnsi" w:hAnsiTheme="minorHAnsi" w:cstheme="minorHAnsi"/>
            <w:color w:val="000000"/>
            <w:sz w:val="20"/>
            <w:szCs w:val="20"/>
          </w:rPr>
          <w:delText>VA Form 21-0966</w:delText>
        </w:r>
        <w:r w:rsidR="0045464A" w:rsidRPr="00EC2AA9" w:rsidDel="006573AC">
          <w:rPr>
            <w:rFonts w:asciiTheme="minorHAnsi" w:hAnsiTheme="minorHAnsi" w:cstheme="minorHAnsi"/>
            <w:color w:val="000000"/>
            <w:sz w:val="20"/>
            <w:szCs w:val="20"/>
          </w:rPr>
          <w:delText>.</w:delText>
        </w:r>
      </w:del>
    </w:p>
    <w:p w14:paraId="212A9AD1" w14:textId="7A820748" w:rsidR="00EC2AA9" w:rsidRDefault="00EC2AA9" w:rsidP="00301BA0">
      <w:pPr>
        <w:rPr>
          <w:rFonts w:asciiTheme="minorHAnsi" w:hAnsiTheme="minorHAnsi" w:cstheme="minorHAnsi"/>
          <w:color w:val="000000"/>
          <w:sz w:val="20"/>
          <w:szCs w:val="20"/>
        </w:rPr>
      </w:pPr>
    </w:p>
    <w:p w14:paraId="107B896E" w14:textId="1F3B1405" w:rsidR="00EC2AA9" w:rsidRDefault="00D35D65" w:rsidP="00301BA0">
      <w:pPr>
        <w:rPr>
          <w:rFonts w:asciiTheme="minorHAnsi" w:hAnsiTheme="minorHAnsi" w:cstheme="minorHAnsi"/>
          <w:color w:val="000000"/>
          <w:sz w:val="20"/>
          <w:szCs w:val="20"/>
        </w:rPr>
      </w:pPr>
      <w:hyperlink r:id="rId72" w:history="1">
        <w:r w:rsidR="00EC2AA9" w:rsidRPr="00EC2AA9">
          <w:rPr>
            <w:rStyle w:val="Hyperlink"/>
            <w:rFonts w:asciiTheme="minorHAnsi" w:hAnsiTheme="minorHAnsi" w:cstheme="minorHAnsi"/>
            <w:sz w:val="20"/>
            <w:szCs w:val="20"/>
          </w:rPr>
          <w:t>How to apply for a VA pension as a Veteran</w:t>
        </w:r>
      </w:hyperlink>
    </w:p>
    <w:p w14:paraId="695E60AC" w14:textId="10914C4B" w:rsidR="00EC2AA9" w:rsidDel="00EE7CA3" w:rsidRDefault="00EC2AA9" w:rsidP="00301BA0">
      <w:pPr>
        <w:rPr>
          <w:del w:id="415" w:author="Lee, Jennifer Y." w:date="2020-01-26T19:20:00Z"/>
          <w:rFonts w:asciiTheme="minorHAnsi" w:hAnsiTheme="minorHAnsi" w:cstheme="minorHAnsi"/>
          <w:color w:val="000000"/>
          <w:sz w:val="20"/>
          <w:szCs w:val="20"/>
        </w:rPr>
      </w:pPr>
      <w:r>
        <w:rPr>
          <w:rFonts w:asciiTheme="minorHAnsi" w:hAnsiTheme="minorHAnsi" w:cstheme="minorHAnsi"/>
          <w:color w:val="000000"/>
          <w:sz w:val="20"/>
          <w:szCs w:val="20"/>
        </w:rPr>
        <w:t xml:space="preserve">Find out how to apply for tax-free VA pension benefits as a Veteran. </w:t>
      </w:r>
      <w:ins w:id="416" w:author="Lee, Jennifer Y." w:date="2020-01-26T19:17:00Z">
        <w:r w:rsidR="006573AC">
          <w:rPr>
            <w:rFonts w:asciiTheme="minorHAnsi" w:hAnsiTheme="minorHAnsi" w:cstheme="minorHAnsi"/>
            <w:color w:val="000000"/>
            <w:sz w:val="20"/>
            <w:szCs w:val="20"/>
          </w:rPr>
          <w:t>N</w:t>
        </w:r>
      </w:ins>
      <w:del w:id="417" w:author="Lee, Jennifer Y." w:date="2020-01-26T19:17:00Z">
        <w:r w:rsidDel="006573AC">
          <w:rPr>
            <w:rFonts w:asciiTheme="minorHAnsi" w:hAnsiTheme="minorHAnsi" w:cstheme="minorHAnsi"/>
            <w:color w:val="000000"/>
            <w:sz w:val="20"/>
            <w:szCs w:val="20"/>
          </w:rPr>
          <w:delText>Please n</w:delText>
        </w:r>
      </w:del>
      <w:r>
        <w:rPr>
          <w:rFonts w:asciiTheme="minorHAnsi" w:hAnsiTheme="minorHAnsi" w:cstheme="minorHAnsi"/>
          <w:color w:val="000000"/>
          <w:sz w:val="20"/>
          <w:szCs w:val="20"/>
        </w:rPr>
        <w:t>ote</w:t>
      </w:r>
      <w:r w:rsidR="00BC48CF">
        <w:rPr>
          <w:rFonts w:asciiTheme="minorHAnsi" w:hAnsiTheme="minorHAnsi" w:cstheme="minorHAnsi"/>
          <w:color w:val="000000"/>
          <w:sz w:val="20"/>
          <w:szCs w:val="20"/>
        </w:rPr>
        <w:t xml:space="preserve">: </w:t>
      </w:r>
      <w:ins w:id="418" w:author="Lee, Jennifer Y." w:date="2020-01-26T19:18:00Z">
        <w:r w:rsidR="00EE7CA3">
          <w:rPr>
            <w:rFonts w:asciiTheme="minorHAnsi" w:hAnsiTheme="minorHAnsi" w:cstheme="minorHAnsi"/>
            <w:color w:val="000000"/>
            <w:sz w:val="20"/>
            <w:szCs w:val="20"/>
          </w:rPr>
          <w:t>If you appl</w:t>
        </w:r>
      </w:ins>
      <w:ins w:id="419" w:author="Lee, Jennifer Y." w:date="2020-01-26T19:19:00Z">
        <w:r w:rsidR="00EE7CA3">
          <w:rPr>
            <w:rFonts w:asciiTheme="minorHAnsi" w:hAnsiTheme="minorHAnsi" w:cstheme="minorHAnsi"/>
            <w:color w:val="000000"/>
            <w:sz w:val="20"/>
            <w:szCs w:val="20"/>
          </w:rPr>
          <w:t xml:space="preserve">y online for pension benefits, you still need to submit VA Form 21-0996 </w:t>
        </w:r>
      </w:ins>
      <w:del w:id="420" w:author="Lee, Jennifer Y." w:date="2020-01-26T19:20:00Z">
        <w:r w:rsidR="00BC48CF" w:rsidDel="00EE7CA3">
          <w:rPr>
            <w:rFonts w:asciiTheme="minorHAnsi" w:hAnsiTheme="minorHAnsi" w:cstheme="minorHAnsi"/>
            <w:color w:val="000000"/>
            <w:sz w:val="20"/>
            <w:szCs w:val="20"/>
          </w:rPr>
          <w:delText xml:space="preserve">The online pension application does not include an intent to file. </w:delText>
        </w:r>
        <w:r w:rsidR="00C62E2D" w:rsidDel="00EE7CA3">
          <w:rPr>
            <w:rFonts w:asciiTheme="minorHAnsi" w:hAnsiTheme="minorHAnsi" w:cstheme="minorHAnsi"/>
            <w:color w:val="000000"/>
            <w:sz w:val="20"/>
            <w:szCs w:val="20"/>
          </w:rPr>
          <w:delText>So,</w:delText>
        </w:r>
        <w:r w:rsidR="00BC48CF" w:rsidDel="00EE7CA3">
          <w:rPr>
            <w:rFonts w:asciiTheme="minorHAnsi" w:hAnsiTheme="minorHAnsi" w:cstheme="minorHAnsi"/>
            <w:color w:val="000000"/>
            <w:sz w:val="20"/>
            <w:szCs w:val="20"/>
          </w:rPr>
          <w:delText xml:space="preserve"> if you file your pension claim online, you </w:delText>
        </w:r>
        <w:r w:rsidR="00BC48CF" w:rsidRPr="00BC48CF" w:rsidDel="00EE7CA3">
          <w:rPr>
            <w:rFonts w:asciiTheme="minorHAnsi" w:hAnsiTheme="minorHAnsi" w:cstheme="minorHAnsi"/>
            <w:b/>
            <w:bCs/>
            <w:color w:val="000000"/>
            <w:sz w:val="20"/>
            <w:szCs w:val="20"/>
          </w:rPr>
          <w:delText>do</w:delText>
        </w:r>
        <w:r w:rsidR="00BC48CF" w:rsidDel="00EE7CA3">
          <w:rPr>
            <w:rFonts w:asciiTheme="minorHAnsi" w:hAnsiTheme="minorHAnsi" w:cstheme="minorHAnsi"/>
            <w:color w:val="000000"/>
            <w:sz w:val="20"/>
            <w:szCs w:val="20"/>
          </w:rPr>
          <w:delText xml:space="preserve"> need to submit VA Form 21-0996 to declare</w:delText>
        </w:r>
      </w:del>
      <w:ins w:id="421" w:author="Lee, Jennifer Y." w:date="2020-01-26T19:20:00Z">
        <w:r w:rsidR="00EE7CA3">
          <w:rPr>
            <w:rFonts w:asciiTheme="minorHAnsi" w:hAnsiTheme="minorHAnsi" w:cstheme="minorHAnsi"/>
            <w:color w:val="000000"/>
            <w:sz w:val="20"/>
            <w:szCs w:val="20"/>
          </w:rPr>
          <w:t>as</w:t>
        </w:r>
      </w:ins>
      <w:r w:rsidR="00BC48CF">
        <w:rPr>
          <w:rFonts w:asciiTheme="minorHAnsi" w:hAnsiTheme="minorHAnsi" w:cstheme="minorHAnsi"/>
          <w:color w:val="000000"/>
          <w:sz w:val="20"/>
          <w:szCs w:val="20"/>
        </w:rPr>
        <w:t xml:space="preserve"> your intent to file. </w:t>
      </w:r>
    </w:p>
    <w:p w14:paraId="12142B29" w14:textId="4DCD3403" w:rsidR="00BC48CF" w:rsidRDefault="00BC48CF" w:rsidP="00301BA0">
      <w:pPr>
        <w:rPr>
          <w:rFonts w:asciiTheme="minorHAnsi" w:hAnsiTheme="minorHAnsi" w:cstheme="minorHAnsi"/>
          <w:color w:val="000000"/>
          <w:sz w:val="20"/>
          <w:szCs w:val="20"/>
        </w:rPr>
      </w:pPr>
    </w:p>
    <w:p w14:paraId="67EE854D" w14:textId="77777777" w:rsidR="00BC48CF" w:rsidRDefault="00BC48CF" w:rsidP="00301BA0">
      <w:pPr>
        <w:rPr>
          <w:rFonts w:asciiTheme="minorHAnsi" w:hAnsiTheme="minorHAnsi" w:cstheme="minorHAnsi"/>
          <w:color w:val="000000"/>
          <w:sz w:val="20"/>
          <w:szCs w:val="20"/>
        </w:rPr>
      </w:pPr>
    </w:p>
    <w:p w14:paraId="20CC6875" w14:textId="54513593" w:rsidR="00301BA0" w:rsidRPr="00EE7CA3" w:rsidRDefault="00D35D65" w:rsidP="00301BA0">
      <w:pPr>
        <w:rPr>
          <w:rFonts w:asciiTheme="minorHAnsi" w:hAnsiTheme="minorHAnsi" w:cstheme="minorHAnsi"/>
          <w:i/>
          <w:iCs/>
          <w:color w:val="A6A6A6" w:themeColor="background1" w:themeShade="A6"/>
          <w:sz w:val="20"/>
          <w:szCs w:val="20"/>
        </w:rPr>
      </w:pPr>
      <w:hyperlink w:anchor="_top" w:history="1">
        <w:r w:rsidR="00301BA0" w:rsidRPr="00565B03">
          <w:rPr>
            <w:rStyle w:val="Hyperlink"/>
            <w:rFonts w:asciiTheme="minorHAnsi" w:hAnsiTheme="minorHAnsi" w:cstheme="minorHAnsi"/>
            <w:i/>
            <w:iCs/>
            <w:color w:val="A6A6A6" w:themeColor="background1" w:themeShade="A6"/>
            <w:sz w:val="20"/>
            <w:szCs w:val="20"/>
          </w:rPr>
          <w:t>Back to Table of Contents</w:t>
        </w:r>
      </w:hyperlink>
      <w:r w:rsidR="00301BA0" w:rsidRPr="00565B03">
        <w:rPr>
          <w:rFonts w:asciiTheme="minorHAnsi" w:hAnsiTheme="minorHAnsi" w:cstheme="minorHAnsi"/>
          <w:i/>
          <w:iCs/>
          <w:color w:val="A6A6A6" w:themeColor="background1" w:themeShade="A6"/>
          <w:sz w:val="20"/>
          <w:szCs w:val="20"/>
        </w:rPr>
        <w:t xml:space="preserve"> &gt;</w:t>
      </w:r>
    </w:p>
    <w:p w14:paraId="09DA1510" w14:textId="5A65D5FD"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E66C442" w14:textId="530E4731" w:rsidR="00536004" w:rsidRDefault="00536004" w:rsidP="00C6075C">
      <w:pPr>
        <w:pStyle w:val="Heading1"/>
        <w:rPr>
          <w:rFonts w:asciiTheme="minorHAnsi" w:hAnsiTheme="minorHAnsi" w:cstheme="minorHAnsi"/>
        </w:rPr>
      </w:pPr>
      <w:bookmarkStart w:id="422" w:name="_Toc24012540"/>
      <w:bookmarkStart w:id="423" w:name="_Toc24037504"/>
      <w:bookmarkStart w:id="424" w:name="_Toc24096176"/>
      <w:bookmarkStart w:id="425" w:name="_Toc24451988"/>
      <w:bookmarkStart w:id="426" w:name="_Toc24537797"/>
      <w:bookmarkStart w:id="427" w:name="_Toc25152872"/>
      <w:bookmarkStart w:id="428" w:name="_Toc25652858"/>
      <w:bookmarkStart w:id="429" w:name="_Toc25652913"/>
      <w:bookmarkStart w:id="430" w:name="_Toc28636651"/>
      <w:bookmarkStart w:id="431" w:name="_Toc28636956"/>
      <w:bookmarkStart w:id="432" w:name="_Toc28669783"/>
      <w:bookmarkStart w:id="433" w:name="_Toc29557293"/>
      <w:bookmarkStart w:id="434" w:name="_Toc29557599"/>
      <w:bookmarkStart w:id="435" w:name="_Toc29562130"/>
      <w:bookmarkStart w:id="436" w:name="_Toc29883345"/>
      <w:bookmarkStart w:id="437" w:name="_Toc29903127"/>
      <w:r w:rsidRPr="00565B03">
        <w:rPr>
          <w:rFonts w:asciiTheme="minorHAnsi" w:hAnsiTheme="minorHAnsi" w:cstheme="minorHAnsi"/>
        </w:rPr>
        <w:lastRenderedPageBreak/>
        <w:t>VA Form 21-0958</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65CE06FA" w14:textId="77777777" w:rsidR="007B0ECA" w:rsidRPr="007B0ECA" w:rsidRDefault="007B0ECA" w:rsidP="007B0ECA"/>
    <w:p w14:paraId="65A43729" w14:textId="5A07DFAE" w:rsidR="00CA741C" w:rsidRPr="00E71B64" w:rsidRDefault="007B0ECA" w:rsidP="00CA741C">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2522F342" w14:textId="77777777" w:rsidTr="00CA741C">
        <w:trPr>
          <w:trHeight w:val="447"/>
        </w:trPr>
        <w:tc>
          <w:tcPr>
            <w:tcW w:w="3138" w:type="dxa"/>
            <w:shd w:val="clear" w:color="auto" w:fill="CCCCCC"/>
          </w:tcPr>
          <w:p w14:paraId="67E5079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8613B0B"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6B91BD" w14:textId="77777777" w:rsidTr="00CA741C">
        <w:trPr>
          <w:trHeight w:val="429"/>
        </w:trPr>
        <w:tc>
          <w:tcPr>
            <w:tcW w:w="3138" w:type="dxa"/>
            <w:shd w:val="clear" w:color="auto" w:fill="CCCCCC"/>
          </w:tcPr>
          <w:p w14:paraId="48DAF1C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127A7873" w14:textId="4F596172" w:rsidR="00CA741C" w:rsidRPr="00565B03" w:rsidRDefault="00D35D65" w:rsidP="00CA741C">
            <w:pPr>
              <w:rPr>
                <w:rFonts w:asciiTheme="minorHAnsi" w:hAnsiTheme="minorHAnsi" w:cstheme="minorHAnsi"/>
                <w:color w:val="0563C1"/>
                <w:u w:val="single"/>
              </w:rPr>
            </w:pPr>
            <w:hyperlink r:id="rId73" w:history="1">
              <w:r w:rsidR="00C6075C" w:rsidRPr="00565B03">
                <w:rPr>
                  <w:rStyle w:val="Hyperlink"/>
                  <w:rFonts w:asciiTheme="minorHAnsi" w:hAnsiTheme="minorHAnsi" w:cstheme="minorHAnsi"/>
                </w:rPr>
                <w:t>www.va.gov/vaforms/form_detail.asp?formno=21-0958</w:t>
              </w:r>
            </w:hyperlink>
          </w:p>
        </w:tc>
      </w:tr>
      <w:tr w:rsidR="00CA741C" w:rsidRPr="00565B03" w14:paraId="29464400" w14:textId="77777777" w:rsidTr="00CA741C">
        <w:trPr>
          <w:trHeight w:val="429"/>
        </w:trPr>
        <w:tc>
          <w:tcPr>
            <w:tcW w:w="3138" w:type="dxa"/>
            <w:shd w:val="clear" w:color="auto" w:fill="CCCCCC"/>
          </w:tcPr>
          <w:p w14:paraId="5CC3082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411DA4C0" w14:textId="77777777" w:rsidR="00CA741C" w:rsidRPr="00565B03" w:rsidRDefault="00CA741C" w:rsidP="00CA741C">
            <w:pPr>
              <w:rPr>
                <w:rFonts w:asciiTheme="minorHAnsi" w:hAnsiTheme="minorHAnsi" w:cstheme="minorHAnsi"/>
              </w:rPr>
            </w:pPr>
          </w:p>
        </w:tc>
      </w:tr>
      <w:tr w:rsidR="00CA741C" w:rsidRPr="00565B03" w14:paraId="6897D1F4" w14:textId="77777777" w:rsidTr="00CA741C">
        <w:trPr>
          <w:trHeight w:val="429"/>
        </w:trPr>
        <w:tc>
          <w:tcPr>
            <w:tcW w:w="3138" w:type="dxa"/>
            <w:shd w:val="clear" w:color="auto" w:fill="CCCCCC"/>
          </w:tcPr>
          <w:p w14:paraId="07AB7D3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8EF1F7D"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8ECBB40" w14:textId="77777777" w:rsidR="00A53DCF" w:rsidRPr="00565B03" w:rsidRDefault="00A53DCF" w:rsidP="00A53DCF">
      <w:pPr>
        <w:pStyle w:val="NoSpacing"/>
      </w:pPr>
    </w:p>
    <w:p w14:paraId="29CC23D2" w14:textId="7B1CF67E" w:rsidR="00CA741C" w:rsidRPr="00E71B64" w:rsidRDefault="00A53DCF" w:rsidP="00E71B64">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08FBED1E" w14:textId="77777777" w:rsidTr="00CA741C">
        <w:trPr>
          <w:trHeight w:val="427"/>
        </w:trPr>
        <w:tc>
          <w:tcPr>
            <w:tcW w:w="3145" w:type="dxa"/>
            <w:shd w:val="clear" w:color="auto" w:fill="CCCCCC"/>
          </w:tcPr>
          <w:p w14:paraId="1786EFF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38CC1986" w14:textId="67DA29F9"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C6075C" w:rsidRPr="00565B03">
              <w:rPr>
                <w:rFonts w:asciiTheme="minorHAnsi" w:hAnsiTheme="minorHAnsi" w:cstheme="minorHAnsi"/>
                <w:b/>
                <w:bCs/>
                <w:sz w:val="28"/>
                <w:szCs w:val="28"/>
              </w:rPr>
              <w:t>0958</w:t>
            </w:r>
          </w:p>
        </w:tc>
      </w:tr>
      <w:tr w:rsidR="00CA741C" w:rsidRPr="00565B03" w14:paraId="2E568892" w14:textId="77777777" w:rsidTr="00CA741C">
        <w:trPr>
          <w:trHeight w:val="427"/>
        </w:trPr>
        <w:tc>
          <w:tcPr>
            <w:tcW w:w="3145" w:type="dxa"/>
            <w:shd w:val="clear" w:color="auto" w:fill="CCCCCC"/>
          </w:tcPr>
          <w:p w14:paraId="43C45DA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F49D3FD" w14:textId="32C30830"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C6075C" w:rsidRPr="00565B03">
              <w:rPr>
                <w:rFonts w:asciiTheme="minorHAnsi" w:hAnsiTheme="minorHAnsi" w:cstheme="minorHAnsi"/>
                <w:color w:val="24292E"/>
              </w:rPr>
              <w:t>0958</w:t>
            </w:r>
            <w:r w:rsidRPr="00565B03">
              <w:rPr>
                <w:rFonts w:asciiTheme="minorHAnsi" w:hAnsiTheme="minorHAnsi" w:cstheme="minorHAnsi"/>
                <w:color w:val="24292E"/>
              </w:rPr>
              <w:t xml:space="preserve"> | Veterans Affairs</w:t>
            </w:r>
          </w:p>
        </w:tc>
      </w:tr>
      <w:tr w:rsidR="00CA741C" w:rsidRPr="00565B03" w14:paraId="5E28020D" w14:textId="77777777" w:rsidTr="00CA741C">
        <w:trPr>
          <w:trHeight w:val="623"/>
        </w:trPr>
        <w:tc>
          <w:tcPr>
            <w:tcW w:w="3145" w:type="dxa"/>
            <w:shd w:val="clear" w:color="auto" w:fill="CCCCCC"/>
          </w:tcPr>
          <w:p w14:paraId="48C225F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B36BE1B" w14:textId="622905C0" w:rsidR="00CA741C" w:rsidRPr="00BC48CF" w:rsidRDefault="00CA741C" w:rsidP="00BC48CF">
            <w:pPr>
              <w:rPr>
                <w:rFonts w:asciiTheme="minorHAnsi" w:hAnsiTheme="minorHAnsi" w:cstheme="minorHAnsi"/>
                <w:sz w:val="20"/>
                <w:szCs w:val="20"/>
              </w:rPr>
            </w:pPr>
            <w:r w:rsidRPr="00565B03">
              <w:rPr>
                <w:rFonts w:asciiTheme="minorHAnsi" w:hAnsiTheme="minorHAnsi" w:cstheme="minorHAnsi"/>
                <w:color w:val="24292E"/>
                <w:sz w:val="20"/>
                <w:szCs w:val="20"/>
              </w:rPr>
              <w:t xml:space="preserve">Get VA Form </w:t>
            </w:r>
            <w:r w:rsidR="00C6075C" w:rsidRPr="00565B03">
              <w:rPr>
                <w:rFonts w:asciiTheme="minorHAnsi" w:hAnsiTheme="minorHAnsi" w:cstheme="minorHAnsi"/>
                <w:color w:val="24292E"/>
              </w:rPr>
              <w:t>21-0958</w:t>
            </w:r>
            <w:r w:rsidRPr="00565B03">
              <w:rPr>
                <w:rFonts w:asciiTheme="minorHAnsi" w:hAnsiTheme="minorHAnsi" w:cstheme="minorHAnsi"/>
                <w:color w:val="24292E"/>
                <w:sz w:val="20"/>
                <w:szCs w:val="20"/>
              </w:rPr>
              <w:t xml:space="preserve">, </w:t>
            </w:r>
            <w:r w:rsidR="00C6075C" w:rsidRPr="00565B03">
              <w:rPr>
                <w:rFonts w:asciiTheme="minorHAnsi" w:hAnsiTheme="minorHAnsi" w:cstheme="minorHAnsi"/>
                <w:color w:val="24292E"/>
                <w:sz w:val="20"/>
                <w:szCs w:val="20"/>
              </w:rPr>
              <w:t>Notice of Disagreement</w:t>
            </w:r>
            <w:r w:rsidRPr="00565B03">
              <w:rPr>
                <w:rFonts w:asciiTheme="minorHAnsi" w:hAnsiTheme="minorHAnsi" w:cstheme="minorHAnsi"/>
                <w:color w:val="24292E"/>
                <w:sz w:val="20"/>
                <w:szCs w:val="20"/>
              </w:rPr>
              <w:t xml:space="preserve">. Use this VA form </w:t>
            </w:r>
            <w:r w:rsidR="00C6075C" w:rsidRPr="00565B03">
              <w:rPr>
                <w:rFonts w:asciiTheme="minorHAnsi" w:hAnsiTheme="minorHAnsi" w:cstheme="minorHAnsi"/>
                <w:color w:val="222222"/>
                <w:sz w:val="20"/>
                <w:szCs w:val="20"/>
                <w:shd w:val="clear" w:color="auto" w:fill="FFFFFF"/>
              </w:rPr>
              <w:t xml:space="preserve">if you disagree with </w:t>
            </w:r>
            <w:r w:rsidR="000D7585">
              <w:rPr>
                <w:rFonts w:asciiTheme="minorHAnsi" w:hAnsiTheme="minorHAnsi" w:cstheme="minorHAnsi"/>
                <w:color w:val="222222"/>
                <w:sz w:val="20"/>
                <w:szCs w:val="20"/>
                <w:shd w:val="clear" w:color="auto" w:fill="FFFFFF"/>
              </w:rPr>
              <w:t xml:space="preserve">a </w:t>
            </w:r>
            <w:r w:rsidR="00C6075C" w:rsidRPr="00565B03">
              <w:rPr>
                <w:rFonts w:asciiTheme="minorHAnsi" w:hAnsiTheme="minorHAnsi" w:cstheme="minorHAnsi"/>
                <w:color w:val="222222"/>
                <w:sz w:val="20"/>
                <w:szCs w:val="20"/>
                <w:shd w:val="clear" w:color="auto" w:fill="FFFFFF"/>
              </w:rPr>
              <w:t xml:space="preserve">VA decision </w:t>
            </w:r>
            <w:r w:rsidR="00751807">
              <w:rPr>
                <w:rFonts w:asciiTheme="minorHAnsi" w:hAnsiTheme="minorHAnsi" w:cstheme="minorHAnsi"/>
                <w:sz w:val="20"/>
                <w:szCs w:val="20"/>
              </w:rPr>
              <w:t>about</w:t>
            </w:r>
            <w:r w:rsidR="00751807" w:rsidRPr="00565B03">
              <w:rPr>
                <w:rFonts w:asciiTheme="minorHAnsi" w:hAnsiTheme="minorHAnsi" w:cstheme="minorHAnsi"/>
                <w:sz w:val="20"/>
                <w:szCs w:val="20"/>
              </w:rPr>
              <w:t xml:space="preserve"> </w:t>
            </w:r>
            <w:r w:rsidR="00C6075C" w:rsidRPr="00565B03">
              <w:rPr>
                <w:rFonts w:asciiTheme="minorHAnsi" w:hAnsiTheme="minorHAnsi" w:cstheme="minorHAnsi"/>
                <w:sz w:val="20"/>
                <w:szCs w:val="20"/>
              </w:rPr>
              <w:t xml:space="preserve">your claim for disability compensation. </w:t>
            </w:r>
            <w:r w:rsidR="008E6F33">
              <w:rPr>
                <w:rFonts w:asciiTheme="minorHAnsi" w:hAnsiTheme="minorHAnsi" w:cstheme="minorHAnsi"/>
                <w:sz w:val="20"/>
                <w:szCs w:val="20"/>
              </w:rPr>
              <w:t xml:space="preserve">For example: If you disagree with our </w:t>
            </w:r>
            <w:r w:rsidR="008E6F33" w:rsidRPr="00565B03">
              <w:rPr>
                <w:rFonts w:asciiTheme="minorHAnsi" w:hAnsiTheme="minorHAnsi" w:cstheme="minorHAnsi"/>
                <w:sz w:val="20"/>
                <w:szCs w:val="20"/>
              </w:rPr>
              <w:t xml:space="preserve">decision </w:t>
            </w:r>
            <w:r w:rsidR="008E6F33">
              <w:rPr>
                <w:rFonts w:asciiTheme="minorHAnsi" w:hAnsiTheme="minorHAnsi" w:cstheme="minorHAnsi"/>
                <w:sz w:val="20"/>
                <w:szCs w:val="20"/>
              </w:rPr>
              <w:t xml:space="preserve">about your </w:t>
            </w:r>
            <w:r w:rsidR="008E6F33" w:rsidRPr="00565B03">
              <w:rPr>
                <w:rFonts w:asciiTheme="minorHAnsi" w:hAnsiTheme="minorHAnsi" w:cstheme="minorHAnsi"/>
                <w:sz w:val="20"/>
                <w:szCs w:val="20"/>
              </w:rPr>
              <w:t>entitlement to service connection</w:t>
            </w:r>
            <w:r w:rsidR="008E6F33">
              <w:rPr>
                <w:rFonts w:asciiTheme="minorHAnsi" w:hAnsiTheme="minorHAnsi" w:cstheme="minorHAnsi"/>
                <w:sz w:val="20"/>
                <w:szCs w:val="20"/>
              </w:rPr>
              <w:t xml:space="preserve"> or your VA disability rating, use this form</w:t>
            </w:r>
            <w:r w:rsidR="008E6F33" w:rsidRPr="00565B03">
              <w:rPr>
                <w:rFonts w:asciiTheme="minorHAnsi" w:hAnsiTheme="minorHAnsi" w:cstheme="minorHAnsi"/>
                <w:sz w:val="20"/>
                <w:szCs w:val="20"/>
              </w:rPr>
              <w:t>.</w:t>
            </w:r>
            <w:r w:rsidR="008E6F33">
              <w:rPr>
                <w:rFonts w:asciiTheme="minorHAnsi" w:hAnsiTheme="minorHAnsi" w:cstheme="minorHAnsi"/>
                <w:sz w:val="20"/>
                <w:szCs w:val="20"/>
              </w:rPr>
              <w:t xml:space="preserve"> </w:t>
            </w:r>
          </w:p>
        </w:tc>
      </w:tr>
      <w:tr w:rsidR="00CA741C" w:rsidRPr="00565B03" w14:paraId="39023278" w14:textId="77777777" w:rsidTr="00CA741C">
        <w:trPr>
          <w:trHeight w:val="623"/>
        </w:trPr>
        <w:tc>
          <w:tcPr>
            <w:tcW w:w="3145" w:type="dxa"/>
            <w:shd w:val="clear" w:color="auto" w:fill="CCCCCC"/>
          </w:tcPr>
          <w:p w14:paraId="3FE38A4F" w14:textId="04A5FE74"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CA4B5E4" w14:textId="138977FA" w:rsidR="00C6075C" w:rsidRPr="00565B03" w:rsidRDefault="00CA741C" w:rsidP="00C6075C">
            <w:pPr>
              <w:shd w:val="clear" w:color="auto" w:fill="FFFFFF"/>
              <w:rPr>
                <w:rFonts w:asciiTheme="minorHAnsi" w:hAnsiTheme="minorHAnsi" w:cstheme="minorHAnsi"/>
                <w:color w:val="000000" w:themeColor="text1"/>
                <w:sz w:val="20"/>
                <w:szCs w:val="20"/>
              </w:rPr>
            </w:pPr>
            <w:r w:rsidRPr="00565B03">
              <w:rPr>
                <w:rFonts w:asciiTheme="minorHAnsi" w:hAnsiTheme="minorHAnsi" w:cstheme="minorHAnsi"/>
                <w:color w:val="24292E"/>
                <w:sz w:val="20"/>
                <w:szCs w:val="20"/>
              </w:rPr>
              <w:t>va form 21-</w:t>
            </w:r>
            <w:r w:rsidR="00C6075C" w:rsidRPr="00565B03">
              <w:rPr>
                <w:rFonts w:asciiTheme="minorHAnsi" w:hAnsiTheme="minorHAnsi" w:cstheme="minorHAnsi"/>
                <w:color w:val="24292E"/>
                <w:sz w:val="20"/>
                <w:szCs w:val="20"/>
              </w:rPr>
              <w:t>0958</w:t>
            </w:r>
            <w:r w:rsidRPr="00565B03">
              <w:rPr>
                <w:rFonts w:asciiTheme="minorHAnsi" w:hAnsiTheme="minorHAnsi" w:cstheme="minorHAnsi"/>
                <w:color w:val="24292E"/>
                <w:sz w:val="20"/>
                <w:szCs w:val="20"/>
              </w:rPr>
              <w:t xml:space="preserve"> 21 </w:t>
            </w:r>
            <w:ins w:id="438" w:author="Lee, Jennifer Y." w:date="2020-01-26T19:21:00Z">
              <w:r w:rsidR="00727393">
                <w:rPr>
                  <w:rFonts w:asciiTheme="minorHAnsi" w:hAnsiTheme="minorHAnsi" w:cstheme="minorHAnsi"/>
                  <w:color w:val="24292E"/>
                  <w:sz w:val="20"/>
                  <w:szCs w:val="20"/>
                </w:rPr>
                <w:t>0</w:t>
              </w:r>
            </w:ins>
            <w:del w:id="439" w:author="Lee, Jennifer Y." w:date="2020-01-26T19:21:00Z">
              <w:r w:rsidR="00C6075C" w:rsidRPr="00565B03" w:rsidDel="00727393">
                <w:rPr>
                  <w:rFonts w:asciiTheme="minorHAnsi" w:hAnsiTheme="minorHAnsi" w:cstheme="minorHAnsi"/>
                  <w:color w:val="24292E"/>
                  <w:sz w:val="20"/>
                  <w:szCs w:val="20"/>
                </w:rPr>
                <w:delText>o</w:delText>
              </w:r>
            </w:del>
            <w:r w:rsidR="00C6075C" w:rsidRPr="00565B03">
              <w:rPr>
                <w:rFonts w:asciiTheme="minorHAnsi" w:hAnsiTheme="minorHAnsi" w:cstheme="minorHAnsi"/>
                <w:color w:val="24292E"/>
                <w:sz w:val="20"/>
                <w:szCs w:val="20"/>
              </w:rPr>
              <w:t>958</w:t>
            </w:r>
            <w:r w:rsidRPr="00565B03">
              <w:rPr>
                <w:rFonts w:asciiTheme="minorHAnsi" w:hAnsiTheme="minorHAnsi" w:cstheme="minorHAnsi"/>
                <w:color w:val="24292E"/>
                <w:sz w:val="20"/>
                <w:szCs w:val="20"/>
              </w:rPr>
              <w:t>, 21</w:t>
            </w:r>
            <w:r w:rsidR="00C6075C" w:rsidRPr="00565B03">
              <w:rPr>
                <w:rFonts w:asciiTheme="minorHAnsi" w:hAnsiTheme="minorHAnsi" w:cstheme="minorHAnsi"/>
                <w:color w:val="24292E"/>
                <w:sz w:val="20"/>
                <w:szCs w:val="20"/>
              </w:rPr>
              <w:t>0958</w:t>
            </w:r>
            <w:r w:rsidRPr="00565B03">
              <w:rPr>
                <w:rFonts w:asciiTheme="minorHAnsi" w:hAnsiTheme="minorHAnsi" w:cstheme="minorHAnsi"/>
                <w:color w:val="24292E"/>
                <w:sz w:val="20"/>
                <w:szCs w:val="20"/>
              </w:rPr>
              <w:t xml:space="preserve">, </w:t>
            </w:r>
            <w:proofErr w:type="spellStart"/>
            <w:r w:rsidR="00C6075C" w:rsidRPr="00565B03">
              <w:rPr>
                <w:rFonts w:asciiTheme="minorHAnsi" w:hAnsiTheme="minorHAnsi" w:cstheme="minorHAnsi"/>
                <w:color w:val="000000" w:themeColor="text1"/>
                <w:sz w:val="20"/>
                <w:szCs w:val="20"/>
              </w:rPr>
              <w:t>va</w:t>
            </w:r>
            <w:proofErr w:type="spellEnd"/>
            <w:r w:rsidR="00C6075C" w:rsidRPr="00565B03">
              <w:rPr>
                <w:rFonts w:asciiTheme="minorHAnsi" w:hAnsiTheme="minorHAnsi" w:cstheme="minorHAnsi"/>
                <w:color w:val="000000" w:themeColor="text1"/>
                <w:sz w:val="20"/>
                <w:szCs w:val="20"/>
              </w:rPr>
              <w:t xml:space="preserve"> notice of disagreement</w:t>
            </w:r>
          </w:p>
          <w:p w14:paraId="173DCD85" w14:textId="7D6F8C87" w:rsidR="00C6075C" w:rsidRPr="00565B03" w:rsidRDefault="00C6075C" w:rsidP="00CA741C">
            <w:pPr>
              <w:shd w:val="clear" w:color="auto" w:fill="FFFFFF"/>
              <w:rPr>
                <w:rFonts w:asciiTheme="minorHAnsi" w:hAnsiTheme="minorHAnsi" w:cstheme="minorHAnsi"/>
                <w:color w:val="24292E"/>
                <w:sz w:val="20"/>
                <w:szCs w:val="20"/>
              </w:rPr>
            </w:pPr>
          </w:p>
        </w:tc>
      </w:tr>
    </w:tbl>
    <w:p w14:paraId="2457068E" w14:textId="77777777" w:rsidR="00CA741C" w:rsidRPr="00565B03" w:rsidRDefault="00CA741C" w:rsidP="00CA741C">
      <w:pPr>
        <w:rPr>
          <w:rFonts w:asciiTheme="minorHAnsi" w:hAnsiTheme="minorHAnsi" w:cstheme="minorHAnsi"/>
        </w:rPr>
      </w:pPr>
    </w:p>
    <w:p w14:paraId="39A32AB6"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511AD446" w14:textId="77777777" w:rsidR="00C6075C" w:rsidRPr="00565B03" w:rsidRDefault="00C6075C" w:rsidP="00DA6596">
      <w:pPr>
        <w:rPr>
          <w:rFonts w:asciiTheme="minorHAnsi" w:hAnsiTheme="minorHAnsi" w:cstheme="minorHAnsi"/>
          <w:b/>
          <w:bCs/>
          <w:color w:val="000000" w:themeColor="text1"/>
        </w:rPr>
      </w:pPr>
    </w:p>
    <w:p w14:paraId="360EC1BC" w14:textId="51735D82" w:rsidR="00C6075C" w:rsidRPr="00565B03" w:rsidRDefault="00C6075C" w:rsidP="00DA6596">
      <w:pPr>
        <w:rPr>
          <w:rFonts w:asciiTheme="minorHAnsi" w:hAnsiTheme="minorHAnsi" w:cstheme="minorHAnsi"/>
          <w:b/>
          <w:bCs/>
          <w:sz w:val="28"/>
          <w:szCs w:val="28"/>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t>VA Form 21-0958</w:t>
      </w:r>
    </w:p>
    <w:p w14:paraId="321FE78E" w14:textId="74921032" w:rsidR="00DA6596" w:rsidRPr="00565B03" w:rsidRDefault="00C6075C" w:rsidP="00DA6596">
      <w:pPr>
        <w:rPr>
          <w:rFonts w:asciiTheme="minorHAnsi" w:hAnsiTheme="minorHAnsi" w:cstheme="minorHAnsi"/>
          <w:b/>
          <w:bCs/>
          <w:color w:val="000000" w:themeColor="text1"/>
        </w:rPr>
      </w:pPr>
      <w:r w:rsidRPr="00565B03">
        <w:rPr>
          <w:rFonts w:asciiTheme="minorHAnsi" w:hAnsiTheme="minorHAnsi" w:cstheme="minorHAnsi"/>
          <w:color w:val="000000" w:themeColor="text1"/>
        </w:rPr>
        <w:t>H2:</w:t>
      </w:r>
      <w:r w:rsidRPr="00565B03">
        <w:rPr>
          <w:rFonts w:asciiTheme="minorHAnsi" w:hAnsiTheme="minorHAnsi" w:cstheme="minorHAnsi"/>
          <w:b/>
          <w:bCs/>
          <w:color w:val="000000" w:themeColor="text1"/>
        </w:rPr>
        <w:tab/>
      </w:r>
      <w:r w:rsidR="00DA6596" w:rsidRPr="00565B03">
        <w:rPr>
          <w:rFonts w:asciiTheme="minorHAnsi" w:hAnsiTheme="minorHAnsi" w:cstheme="minorHAnsi"/>
          <w:b/>
          <w:bCs/>
          <w:color w:val="000000" w:themeColor="text1"/>
        </w:rPr>
        <w:t>Notice of Disagreement</w:t>
      </w:r>
    </w:p>
    <w:p w14:paraId="35D0766F" w14:textId="25B10707" w:rsidR="00536004" w:rsidRPr="00565B03" w:rsidRDefault="00536004" w:rsidP="00C035C1">
      <w:pPr>
        <w:rPr>
          <w:rFonts w:asciiTheme="minorHAnsi" w:hAnsiTheme="minorHAnsi" w:cstheme="minorHAnsi"/>
          <w:sz w:val="20"/>
          <w:szCs w:val="20"/>
        </w:rPr>
      </w:pPr>
    </w:p>
    <w:p w14:paraId="1D170637" w14:textId="6FFFBDA0" w:rsidR="00DA6596" w:rsidRPr="00565B03" w:rsidRDefault="00DA6596" w:rsidP="00DA6596">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1612FB">
        <w:rPr>
          <w:rFonts w:asciiTheme="minorHAnsi" w:hAnsiTheme="minorHAnsi" w:cstheme="minorHAnsi"/>
          <w:sz w:val="20"/>
          <w:szCs w:val="20"/>
        </w:rPr>
        <w:t>&lt;</w:t>
      </w:r>
      <w:r w:rsidRPr="00565B03">
        <w:rPr>
          <w:rFonts w:asciiTheme="minorHAnsi" w:hAnsiTheme="minorHAnsi" w:cstheme="minorHAnsi"/>
          <w:color w:val="000000"/>
          <w:sz w:val="20"/>
          <w:szCs w:val="20"/>
        </w:rPr>
        <w:t>Disability</w:t>
      </w:r>
      <w:r w:rsidR="001612FB">
        <w:rPr>
          <w:rFonts w:asciiTheme="minorHAnsi" w:hAnsiTheme="minorHAnsi" w:cstheme="minorHAnsi"/>
          <w:color w:val="000000"/>
          <w:sz w:val="20"/>
          <w:szCs w:val="20"/>
        </w:rPr>
        <w:t>&gt;</w:t>
      </w:r>
    </w:p>
    <w:p w14:paraId="175625AE" w14:textId="77777777" w:rsidR="00DA6596" w:rsidRPr="00565B03" w:rsidRDefault="00DA6596" w:rsidP="00DA6596">
      <w:pPr>
        <w:rPr>
          <w:rFonts w:asciiTheme="minorHAnsi" w:hAnsiTheme="minorHAnsi" w:cstheme="minorHAnsi"/>
          <w:sz w:val="20"/>
          <w:szCs w:val="20"/>
        </w:rPr>
      </w:pPr>
    </w:p>
    <w:p w14:paraId="5EF03271" w14:textId="77777777" w:rsidR="00DA6596" w:rsidRPr="00565B03" w:rsidRDefault="00DA6596" w:rsidP="00DA6596">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When to use this form</w:t>
      </w:r>
    </w:p>
    <w:p w14:paraId="3FCBF5AA" w14:textId="0C45F6F7" w:rsidR="00DA6596" w:rsidRPr="00565B03" w:rsidRDefault="00A21B39" w:rsidP="00DA6596">
      <w:pPr>
        <w:rPr>
          <w:rFonts w:asciiTheme="minorHAnsi" w:hAnsiTheme="minorHAnsi" w:cstheme="minorHAnsi"/>
          <w:sz w:val="20"/>
          <w:szCs w:val="20"/>
        </w:rPr>
      </w:pPr>
      <w:r w:rsidRPr="00BC48CF">
        <w:rPr>
          <w:rFonts w:asciiTheme="minorHAnsi" w:hAnsiTheme="minorHAnsi" w:cstheme="minorHAnsi"/>
          <w:b/>
          <w:color w:val="222222"/>
          <w:sz w:val="20"/>
          <w:szCs w:val="20"/>
          <w:shd w:val="clear" w:color="auto" w:fill="FFFFFF"/>
        </w:rPr>
        <w:t>For VA decision</w:t>
      </w:r>
      <w:r>
        <w:rPr>
          <w:rFonts w:asciiTheme="minorHAnsi" w:hAnsiTheme="minorHAnsi" w:cstheme="minorHAnsi"/>
          <w:b/>
          <w:color w:val="222222"/>
          <w:sz w:val="20"/>
          <w:szCs w:val="20"/>
          <w:shd w:val="clear" w:color="auto" w:fill="FFFFFF"/>
        </w:rPr>
        <w:t>s</w:t>
      </w:r>
      <w:r w:rsidRPr="00BC48CF">
        <w:rPr>
          <w:rFonts w:asciiTheme="minorHAnsi" w:hAnsiTheme="minorHAnsi" w:cstheme="minorHAnsi"/>
          <w:b/>
          <w:color w:val="222222"/>
          <w:sz w:val="20"/>
          <w:szCs w:val="20"/>
          <w:shd w:val="clear" w:color="auto" w:fill="FFFFFF"/>
        </w:rPr>
        <w:t xml:space="preserve"> received before February 19, 2019:</w:t>
      </w:r>
      <w:r>
        <w:rPr>
          <w:rFonts w:asciiTheme="minorHAnsi" w:hAnsiTheme="minorHAnsi" w:cstheme="minorHAnsi"/>
          <w:color w:val="222222"/>
          <w:sz w:val="20"/>
          <w:szCs w:val="20"/>
          <w:shd w:val="clear" w:color="auto" w:fill="FFFFFF"/>
        </w:rPr>
        <w:t xml:space="preserve"> </w:t>
      </w:r>
      <w:r w:rsidR="00DA6596" w:rsidRPr="00565B03">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00DA6596" w:rsidRPr="00565B03">
        <w:rPr>
          <w:rFonts w:asciiTheme="minorHAnsi" w:hAnsiTheme="minorHAnsi" w:cstheme="minorHAnsi"/>
          <w:color w:val="222222"/>
          <w:sz w:val="20"/>
          <w:szCs w:val="20"/>
          <w:shd w:val="clear" w:color="auto" w:fill="FFFFFF"/>
        </w:rPr>
        <w:t xml:space="preserve">form if you disagree with </w:t>
      </w:r>
      <w:r>
        <w:rPr>
          <w:rFonts w:asciiTheme="minorHAnsi" w:hAnsiTheme="minorHAnsi" w:cstheme="minorHAnsi"/>
          <w:color w:val="222222"/>
          <w:sz w:val="20"/>
          <w:szCs w:val="20"/>
          <w:shd w:val="clear" w:color="auto" w:fill="FFFFFF"/>
        </w:rPr>
        <w:t xml:space="preserve">our </w:t>
      </w:r>
      <w:r w:rsidR="00DA6596" w:rsidRPr="00565B03">
        <w:rPr>
          <w:rFonts w:asciiTheme="minorHAnsi" w:hAnsiTheme="minorHAnsi" w:cstheme="minorHAnsi"/>
          <w:color w:val="222222"/>
          <w:sz w:val="20"/>
          <w:szCs w:val="20"/>
          <w:shd w:val="clear" w:color="auto" w:fill="FFFFFF"/>
        </w:rPr>
        <w:t>decision</w:t>
      </w:r>
      <w:r w:rsidR="000D7585">
        <w:rPr>
          <w:rFonts w:asciiTheme="minorHAnsi" w:hAnsiTheme="minorHAnsi" w:cstheme="minorHAnsi"/>
          <w:b/>
          <w:bCs/>
          <w:sz w:val="20"/>
          <w:szCs w:val="20"/>
        </w:rPr>
        <w:t xml:space="preserve"> </w:t>
      </w:r>
      <w:r>
        <w:rPr>
          <w:rFonts w:asciiTheme="minorHAnsi" w:hAnsiTheme="minorHAnsi" w:cstheme="minorHAnsi"/>
          <w:sz w:val="20"/>
          <w:szCs w:val="20"/>
        </w:rPr>
        <w:t>about</w:t>
      </w:r>
      <w:r w:rsidRPr="00565B03">
        <w:rPr>
          <w:rFonts w:asciiTheme="minorHAnsi" w:hAnsiTheme="minorHAnsi" w:cstheme="minorHAnsi"/>
          <w:sz w:val="20"/>
          <w:szCs w:val="20"/>
        </w:rPr>
        <w:t xml:space="preserve"> </w:t>
      </w:r>
      <w:r w:rsidR="00C175BA" w:rsidRPr="00565B03">
        <w:rPr>
          <w:rFonts w:asciiTheme="minorHAnsi" w:hAnsiTheme="minorHAnsi" w:cstheme="minorHAnsi"/>
          <w:sz w:val="20"/>
          <w:szCs w:val="20"/>
        </w:rPr>
        <w:t xml:space="preserve">your claim for disability compensation. </w:t>
      </w:r>
      <w:r w:rsidR="00EC76E0">
        <w:rPr>
          <w:rFonts w:asciiTheme="minorHAnsi" w:hAnsiTheme="minorHAnsi" w:cstheme="minorHAnsi"/>
          <w:sz w:val="20"/>
          <w:szCs w:val="20"/>
        </w:rPr>
        <w:t>For example</w:t>
      </w:r>
      <w:r w:rsidR="00FE5F5A">
        <w:rPr>
          <w:rFonts w:asciiTheme="minorHAnsi" w:hAnsiTheme="minorHAnsi" w:cstheme="minorHAnsi"/>
          <w:sz w:val="20"/>
          <w:szCs w:val="20"/>
        </w:rPr>
        <w:t>:</w:t>
      </w:r>
      <w:r w:rsidR="00EC76E0">
        <w:rPr>
          <w:rFonts w:asciiTheme="minorHAnsi" w:hAnsiTheme="minorHAnsi" w:cstheme="minorHAnsi"/>
          <w:sz w:val="20"/>
          <w:szCs w:val="20"/>
        </w:rPr>
        <w:t xml:space="preserve"> </w:t>
      </w:r>
      <w:r w:rsidR="00FE5F5A">
        <w:rPr>
          <w:rFonts w:asciiTheme="minorHAnsi" w:hAnsiTheme="minorHAnsi" w:cstheme="minorHAnsi"/>
          <w:sz w:val="20"/>
          <w:szCs w:val="20"/>
        </w:rPr>
        <w:t>I</w:t>
      </w:r>
      <w:r w:rsidR="00EC76E0">
        <w:rPr>
          <w:rFonts w:asciiTheme="minorHAnsi" w:hAnsiTheme="minorHAnsi" w:cstheme="minorHAnsi"/>
          <w:sz w:val="20"/>
          <w:szCs w:val="20"/>
        </w:rPr>
        <w:t xml:space="preserve">f you disagree with our </w:t>
      </w:r>
      <w:r w:rsidR="00C175BA" w:rsidRPr="00565B03">
        <w:rPr>
          <w:rFonts w:asciiTheme="minorHAnsi" w:hAnsiTheme="minorHAnsi" w:cstheme="minorHAnsi"/>
          <w:sz w:val="20"/>
          <w:szCs w:val="20"/>
        </w:rPr>
        <w:t xml:space="preserve">decision </w:t>
      </w:r>
      <w:r w:rsidR="00EC76E0">
        <w:rPr>
          <w:rFonts w:asciiTheme="minorHAnsi" w:hAnsiTheme="minorHAnsi" w:cstheme="minorHAnsi"/>
          <w:sz w:val="20"/>
          <w:szCs w:val="20"/>
        </w:rPr>
        <w:t xml:space="preserve">about your </w:t>
      </w:r>
      <w:r w:rsidR="00C175BA" w:rsidRPr="00565B03">
        <w:rPr>
          <w:rFonts w:asciiTheme="minorHAnsi" w:hAnsiTheme="minorHAnsi" w:cstheme="minorHAnsi"/>
          <w:sz w:val="20"/>
          <w:szCs w:val="20"/>
        </w:rPr>
        <w:t>entitlement to service connection</w:t>
      </w:r>
      <w:r w:rsidR="00FE5F5A">
        <w:rPr>
          <w:rFonts w:asciiTheme="minorHAnsi" w:hAnsiTheme="minorHAnsi" w:cstheme="minorHAnsi"/>
          <w:sz w:val="20"/>
          <w:szCs w:val="20"/>
        </w:rPr>
        <w:t xml:space="preserve"> or </w:t>
      </w:r>
      <w:r>
        <w:rPr>
          <w:rFonts w:asciiTheme="minorHAnsi" w:hAnsiTheme="minorHAnsi" w:cstheme="minorHAnsi"/>
          <w:sz w:val="20"/>
          <w:szCs w:val="20"/>
        </w:rPr>
        <w:t>your</w:t>
      </w:r>
      <w:r w:rsidR="000D7585">
        <w:rPr>
          <w:rFonts w:asciiTheme="minorHAnsi" w:hAnsiTheme="minorHAnsi" w:cstheme="minorHAnsi"/>
          <w:sz w:val="20"/>
          <w:szCs w:val="20"/>
        </w:rPr>
        <w:t xml:space="preserve"> </w:t>
      </w:r>
      <w:r>
        <w:rPr>
          <w:rFonts w:asciiTheme="minorHAnsi" w:hAnsiTheme="minorHAnsi" w:cstheme="minorHAnsi"/>
          <w:sz w:val="20"/>
          <w:szCs w:val="20"/>
        </w:rPr>
        <w:t xml:space="preserve">VA </w:t>
      </w:r>
      <w:r w:rsidR="000D7585">
        <w:rPr>
          <w:rFonts w:asciiTheme="minorHAnsi" w:hAnsiTheme="minorHAnsi" w:cstheme="minorHAnsi"/>
          <w:sz w:val="20"/>
          <w:szCs w:val="20"/>
        </w:rPr>
        <w:t>disability rating</w:t>
      </w:r>
      <w:r w:rsidR="00FE5F5A">
        <w:rPr>
          <w:rFonts w:asciiTheme="minorHAnsi" w:hAnsiTheme="minorHAnsi" w:cstheme="minorHAnsi"/>
          <w:sz w:val="20"/>
          <w:szCs w:val="20"/>
        </w:rPr>
        <w:t>, use this form</w:t>
      </w:r>
      <w:r w:rsidR="00C175BA" w:rsidRPr="00565B03">
        <w:rPr>
          <w:rFonts w:asciiTheme="minorHAnsi" w:hAnsiTheme="minorHAnsi" w:cstheme="minorHAnsi"/>
          <w:sz w:val="20"/>
          <w:szCs w:val="20"/>
        </w:rPr>
        <w:t>.</w:t>
      </w:r>
    </w:p>
    <w:p w14:paraId="0E9C41B8" w14:textId="715B3D3F" w:rsidR="00DA6596" w:rsidRPr="00565B03" w:rsidRDefault="00D35D65" w:rsidP="00DA6596">
      <w:pPr>
        <w:rPr>
          <w:rFonts w:asciiTheme="minorHAnsi" w:hAnsiTheme="minorHAnsi" w:cstheme="minorHAnsi"/>
          <w:sz w:val="20"/>
          <w:szCs w:val="20"/>
        </w:rPr>
      </w:pPr>
      <w:hyperlink r:id="rId74" w:history="1">
        <w:r w:rsidR="00DA6596"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DA6596"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21-0958</w:t>
        </w:r>
        <w:r w:rsidR="00DA6596"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DA6596" w:rsidRPr="00565B03">
          <w:rPr>
            <w:rStyle w:val="Hyperlink"/>
            <w:rFonts w:asciiTheme="minorHAnsi" w:hAnsiTheme="minorHAnsi" w:cstheme="minorHAnsi"/>
            <w:sz w:val="20"/>
            <w:szCs w:val="20"/>
          </w:rPr>
          <w:t>)</w:t>
        </w:r>
      </w:hyperlink>
    </w:p>
    <w:p w14:paraId="1B91E3D9" w14:textId="74D5AD54" w:rsidR="00DA6596" w:rsidRPr="00565B03" w:rsidRDefault="00DA6596" w:rsidP="00DA6596">
      <w:pPr>
        <w:rPr>
          <w:rFonts w:asciiTheme="minorHAnsi" w:hAnsiTheme="minorHAnsi" w:cstheme="minorHAnsi"/>
          <w:color w:val="323A45"/>
          <w:sz w:val="20"/>
          <w:szCs w:val="20"/>
          <w:shd w:val="clear" w:color="auto" w:fill="FFFFFF"/>
        </w:rPr>
      </w:pPr>
    </w:p>
    <w:p w14:paraId="7E7BB6F4" w14:textId="7C4BE889" w:rsidR="00EA36D0" w:rsidRPr="00565B03" w:rsidRDefault="00A21B39" w:rsidP="00BC48CF">
      <w:pPr>
        <w:rPr>
          <w:rFonts w:asciiTheme="minorHAnsi" w:hAnsiTheme="minorHAnsi" w:cstheme="minorHAnsi"/>
          <w:color w:val="323A45"/>
          <w:sz w:val="20"/>
          <w:szCs w:val="20"/>
        </w:rPr>
      </w:pPr>
      <w:r>
        <w:rPr>
          <w:rFonts w:asciiTheme="minorHAnsi" w:hAnsiTheme="minorHAnsi" w:cstheme="minorHAnsi"/>
          <w:b/>
          <w:bCs/>
          <w:color w:val="323A45"/>
          <w:sz w:val="20"/>
          <w:szCs w:val="20"/>
          <w:shd w:val="clear" w:color="auto" w:fill="FFFFFF"/>
        </w:rPr>
        <w:t>Note:</w:t>
      </w:r>
      <w:r w:rsidR="00092BA7">
        <w:rPr>
          <w:rFonts w:asciiTheme="minorHAnsi" w:hAnsiTheme="minorHAnsi" w:cstheme="minorHAnsi"/>
          <w:b/>
          <w:bCs/>
          <w:color w:val="323A45"/>
          <w:sz w:val="20"/>
          <w:szCs w:val="20"/>
          <w:shd w:val="clear" w:color="auto" w:fill="FFFFFF"/>
        </w:rPr>
        <w:t xml:space="preserve"> </w:t>
      </w:r>
      <w:r w:rsidR="00FE5F5A" w:rsidRPr="00BC48CF">
        <w:rPr>
          <w:rFonts w:asciiTheme="minorHAnsi" w:hAnsiTheme="minorHAnsi" w:cstheme="minorHAnsi"/>
          <w:bCs/>
          <w:color w:val="323A45"/>
          <w:sz w:val="20"/>
          <w:szCs w:val="20"/>
          <w:shd w:val="clear" w:color="auto" w:fill="FFFFFF"/>
        </w:rPr>
        <w:t xml:space="preserve">If you received </w:t>
      </w:r>
      <w:r w:rsidR="00092BA7" w:rsidRPr="00BC48CF">
        <w:rPr>
          <w:rFonts w:asciiTheme="minorHAnsi" w:hAnsiTheme="minorHAnsi" w:cstheme="minorHAnsi"/>
          <w:bCs/>
          <w:color w:val="323A45"/>
          <w:sz w:val="20"/>
          <w:szCs w:val="20"/>
          <w:shd w:val="clear" w:color="auto" w:fill="FFFFFF"/>
        </w:rPr>
        <w:t xml:space="preserve">your </w:t>
      </w:r>
      <w:r w:rsidR="00FE5F5A" w:rsidRPr="00BC48CF">
        <w:rPr>
          <w:rFonts w:asciiTheme="minorHAnsi" w:hAnsiTheme="minorHAnsi" w:cstheme="minorHAnsi"/>
          <w:bCs/>
          <w:color w:val="323A45"/>
          <w:sz w:val="20"/>
          <w:szCs w:val="20"/>
          <w:shd w:val="clear" w:color="auto" w:fill="FFFFFF"/>
        </w:rPr>
        <w:t>VA decision</w:t>
      </w:r>
      <w:r w:rsidR="00FE5F5A">
        <w:rPr>
          <w:rFonts w:asciiTheme="minorHAnsi" w:hAnsiTheme="minorHAnsi" w:cstheme="minorHAnsi"/>
          <w:b/>
          <w:bCs/>
          <w:color w:val="323A45"/>
          <w:sz w:val="20"/>
          <w:szCs w:val="20"/>
          <w:shd w:val="clear" w:color="auto" w:fill="FFFFFF"/>
        </w:rPr>
        <w:t xml:space="preserve"> </w:t>
      </w:r>
      <w:r w:rsidR="00092BA7">
        <w:rPr>
          <w:rFonts w:asciiTheme="minorHAnsi" w:hAnsiTheme="minorHAnsi" w:cstheme="minorHAnsi"/>
          <w:b/>
          <w:bCs/>
          <w:color w:val="323A45"/>
          <w:sz w:val="20"/>
          <w:szCs w:val="20"/>
          <w:shd w:val="clear" w:color="auto" w:fill="FFFFFF"/>
        </w:rPr>
        <w:t xml:space="preserve">on or after </w:t>
      </w:r>
      <w:r w:rsidR="00092BA7" w:rsidRPr="00BC48CF">
        <w:rPr>
          <w:rFonts w:asciiTheme="minorHAnsi" w:hAnsiTheme="minorHAnsi" w:cstheme="minorHAnsi"/>
          <w:bCs/>
          <w:color w:val="323A45"/>
          <w:sz w:val="20"/>
          <w:szCs w:val="20"/>
          <w:shd w:val="clear" w:color="auto" w:fill="FFFFFF"/>
        </w:rPr>
        <w:t>February 19, 2019,</w:t>
      </w:r>
      <w:r w:rsidR="00092BA7">
        <w:rPr>
          <w:rFonts w:asciiTheme="minorHAnsi" w:hAnsiTheme="minorHAnsi" w:cstheme="minorHAnsi"/>
          <w:b/>
          <w:bCs/>
          <w:color w:val="323A45"/>
          <w:sz w:val="20"/>
          <w:szCs w:val="20"/>
          <w:shd w:val="clear" w:color="auto" w:fill="FFFFFF"/>
        </w:rPr>
        <w:t xml:space="preserve"> </w:t>
      </w:r>
      <w:r w:rsidR="00092BA7" w:rsidRPr="00BC48CF">
        <w:rPr>
          <w:rFonts w:asciiTheme="minorHAnsi" w:hAnsiTheme="minorHAnsi" w:cstheme="minorHAnsi"/>
          <w:bCs/>
          <w:color w:val="323A45"/>
          <w:sz w:val="20"/>
          <w:szCs w:val="20"/>
          <w:shd w:val="clear" w:color="auto" w:fill="FFFFFF"/>
        </w:rPr>
        <w:t>and you disagree</w:t>
      </w:r>
      <w:r w:rsidR="00092BA7">
        <w:rPr>
          <w:rFonts w:asciiTheme="minorHAnsi" w:hAnsiTheme="minorHAnsi" w:cstheme="minorHAnsi"/>
          <w:bCs/>
          <w:color w:val="323A45"/>
          <w:sz w:val="20"/>
          <w:szCs w:val="20"/>
          <w:shd w:val="clear" w:color="auto" w:fill="FFFFFF"/>
        </w:rPr>
        <w:t xml:space="preserve"> with our </w:t>
      </w:r>
      <w:r w:rsidR="00EA36D0" w:rsidRPr="00565B03">
        <w:rPr>
          <w:rFonts w:asciiTheme="minorHAnsi" w:hAnsiTheme="minorHAnsi" w:cstheme="minorHAnsi"/>
          <w:color w:val="323A45"/>
          <w:sz w:val="20"/>
          <w:szCs w:val="20"/>
          <w:shd w:val="clear" w:color="auto" w:fill="FFFFFF"/>
        </w:rPr>
        <w:t>decision,</w:t>
      </w:r>
      <w:r>
        <w:rPr>
          <w:rFonts w:asciiTheme="minorHAnsi" w:hAnsiTheme="minorHAnsi" w:cstheme="minorHAnsi"/>
          <w:color w:val="323A45"/>
          <w:sz w:val="20"/>
          <w:szCs w:val="20"/>
          <w:shd w:val="clear" w:color="auto" w:fill="FFFFFF"/>
        </w:rPr>
        <w:t xml:space="preserve"> you need to</w:t>
      </w:r>
      <w:r w:rsidR="00EA36D0" w:rsidRPr="00565B03">
        <w:rPr>
          <w:rFonts w:asciiTheme="minorHAnsi" w:hAnsiTheme="minorHAnsi" w:cstheme="minorHAnsi"/>
          <w:color w:val="323A45"/>
          <w:sz w:val="20"/>
          <w:szCs w:val="20"/>
          <w:shd w:val="clear" w:color="auto" w:fill="FFFFFF"/>
        </w:rPr>
        <w:t xml:space="preserve"> </w:t>
      </w:r>
      <w:hyperlink r:id="rId75" w:history="1">
        <w:r w:rsidR="00FA39CD">
          <w:rPr>
            <w:rStyle w:val="Hyperlink"/>
            <w:rFonts w:asciiTheme="minorHAnsi" w:hAnsiTheme="minorHAnsi" w:cstheme="minorHAnsi"/>
            <w:sz w:val="20"/>
            <w:szCs w:val="20"/>
            <w:shd w:val="clear" w:color="auto" w:fill="FFFFFF"/>
          </w:rPr>
          <w:t>follow the new decision review process</w:t>
        </w:r>
      </w:hyperlink>
      <w:r w:rsidR="00EA36D0" w:rsidRPr="00565B03">
        <w:rPr>
          <w:rFonts w:asciiTheme="minorHAnsi" w:hAnsiTheme="minorHAnsi" w:cstheme="minorHAnsi"/>
          <w:color w:val="323A45"/>
          <w:sz w:val="20"/>
          <w:szCs w:val="20"/>
          <w:shd w:val="clear" w:color="auto" w:fill="FFFFFF"/>
        </w:rPr>
        <w:t xml:space="preserve">. </w:t>
      </w:r>
    </w:p>
    <w:p w14:paraId="46DEB18E" w14:textId="2EA979D1" w:rsidR="00EA36D0" w:rsidRPr="00565B03" w:rsidRDefault="00EA36D0">
      <w:pPr>
        <w:rPr>
          <w:rFonts w:asciiTheme="minorHAnsi" w:hAnsiTheme="minorHAnsi" w:cstheme="minorHAnsi"/>
          <w:b/>
          <w:bCs/>
          <w:color w:val="000000"/>
          <w:sz w:val="20"/>
          <w:szCs w:val="20"/>
        </w:rPr>
      </w:pPr>
    </w:p>
    <w:p w14:paraId="1FDF9D2C" w14:textId="77777777" w:rsidR="00DA6596" w:rsidRPr="00565B03" w:rsidRDefault="00DA6596" w:rsidP="00DA6596">
      <w:pPr>
        <w:rPr>
          <w:rFonts w:asciiTheme="minorHAnsi" w:hAnsiTheme="minorHAnsi" w:cstheme="minorHAnsi"/>
          <w:b/>
          <w:bCs/>
          <w:color w:val="000000"/>
          <w:sz w:val="20"/>
          <w:szCs w:val="20"/>
        </w:rPr>
      </w:pPr>
    </w:p>
    <w:p w14:paraId="684E777D" w14:textId="5FD51992" w:rsidR="00DA6596" w:rsidRPr="00565B03" w:rsidRDefault="00902068" w:rsidP="00DA6596">
      <w:pPr>
        <w:rPr>
          <w:rFonts w:asciiTheme="minorHAnsi" w:hAnsiTheme="minorHAnsi" w:cstheme="minorHAnsi"/>
          <w:b/>
          <w:bCs/>
          <w:color w:val="000000"/>
          <w:sz w:val="22"/>
          <w:szCs w:val="22"/>
        </w:rPr>
      </w:pPr>
      <w:r w:rsidRPr="00902068">
        <w:rPr>
          <w:rFonts w:asciiTheme="minorHAnsi" w:hAnsiTheme="minorHAnsi" w:cstheme="minorHAnsi"/>
          <w:color w:val="000000"/>
          <w:sz w:val="22"/>
          <w:szCs w:val="22"/>
        </w:rPr>
        <w:t>H2:</w:t>
      </w:r>
      <w:r>
        <w:rPr>
          <w:rFonts w:asciiTheme="minorHAnsi" w:hAnsiTheme="minorHAnsi" w:cstheme="minorHAnsi"/>
          <w:b/>
          <w:bCs/>
          <w:color w:val="000000"/>
          <w:sz w:val="22"/>
          <w:szCs w:val="22"/>
        </w:rPr>
        <w:tab/>
      </w:r>
      <w:r w:rsidR="00DA6596" w:rsidRPr="00565B03">
        <w:rPr>
          <w:rFonts w:asciiTheme="minorHAnsi" w:hAnsiTheme="minorHAnsi" w:cstheme="minorHAnsi"/>
          <w:b/>
          <w:bCs/>
          <w:color w:val="000000"/>
          <w:sz w:val="22"/>
          <w:szCs w:val="22"/>
        </w:rPr>
        <w:t>Helpful links</w:t>
      </w:r>
      <w:r w:rsidR="0073626A">
        <w:rPr>
          <w:rFonts w:asciiTheme="minorHAnsi" w:hAnsiTheme="minorHAnsi" w:cstheme="minorHAnsi"/>
          <w:b/>
          <w:bCs/>
          <w:color w:val="000000"/>
          <w:sz w:val="22"/>
          <w:szCs w:val="22"/>
        </w:rPr>
        <w:t xml:space="preserve"> </w:t>
      </w:r>
      <w:r w:rsidR="0073626A">
        <w:rPr>
          <w:rFonts w:asciiTheme="minorHAnsi" w:hAnsiTheme="minorHAnsi" w:cstheme="minorHAnsi"/>
          <w:b/>
          <w:bCs/>
          <w:color w:val="000000"/>
        </w:rPr>
        <w:t xml:space="preserve">related to </w:t>
      </w:r>
      <w:r w:rsidR="0073626A" w:rsidRPr="00CC0F2A">
        <w:rPr>
          <w:rFonts w:asciiTheme="minorHAnsi" w:hAnsiTheme="minorHAnsi" w:cstheme="minorHAnsi"/>
          <w:b/>
          <w:bCs/>
          <w:color w:val="24292E"/>
        </w:rPr>
        <w:t>VA Form</w:t>
      </w:r>
      <w:r w:rsidR="0073626A">
        <w:rPr>
          <w:rFonts w:asciiTheme="minorHAnsi" w:hAnsiTheme="minorHAnsi" w:cstheme="minorHAnsi"/>
          <w:b/>
          <w:bCs/>
          <w:color w:val="24292E"/>
        </w:rPr>
        <w:t xml:space="preserve"> 21-0958</w:t>
      </w:r>
    </w:p>
    <w:p w14:paraId="1D8931A4" w14:textId="5F6E5494" w:rsidR="00EA36D0" w:rsidRPr="00565B03" w:rsidRDefault="00D35D65" w:rsidP="00EA36D0">
      <w:pPr>
        <w:shd w:val="clear" w:color="auto" w:fill="FFFFFF"/>
        <w:rPr>
          <w:rFonts w:asciiTheme="minorHAnsi" w:hAnsiTheme="minorHAnsi" w:cstheme="minorHAnsi"/>
          <w:color w:val="323A45"/>
          <w:sz w:val="20"/>
          <w:szCs w:val="20"/>
        </w:rPr>
      </w:pPr>
      <w:hyperlink r:id="rId76" w:history="1">
        <w:r w:rsidR="00EA36D0" w:rsidRPr="00565B03">
          <w:rPr>
            <w:rStyle w:val="Hyperlink"/>
            <w:rFonts w:asciiTheme="minorHAnsi" w:hAnsiTheme="minorHAnsi" w:cstheme="minorHAnsi"/>
            <w:sz w:val="20"/>
            <w:szCs w:val="20"/>
          </w:rPr>
          <w:t>Appeal</w:t>
        </w:r>
        <w:r w:rsidR="00F4613A">
          <w:rPr>
            <w:rStyle w:val="Hyperlink"/>
            <w:rFonts w:asciiTheme="minorHAnsi" w:hAnsiTheme="minorHAnsi" w:cstheme="minorHAnsi"/>
            <w:sz w:val="20"/>
            <w:szCs w:val="20"/>
          </w:rPr>
          <w:t>ing</w:t>
        </w:r>
        <w:r w:rsidR="00EA36D0" w:rsidRPr="00565B03">
          <w:rPr>
            <w:rStyle w:val="Hyperlink"/>
            <w:rFonts w:asciiTheme="minorHAnsi" w:hAnsiTheme="minorHAnsi" w:cstheme="minorHAnsi"/>
            <w:sz w:val="20"/>
            <w:szCs w:val="20"/>
          </w:rPr>
          <w:t xml:space="preserve"> a VA decision received before February 19, 2019</w:t>
        </w:r>
      </w:hyperlink>
    </w:p>
    <w:p w14:paraId="33420F8F" w14:textId="5F9B70FD" w:rsidR="00EA36D0" w:rsidRPr="00565B03" w:rsidRDefault="00EA36D0" w:rsidP="00EA36D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Learn about the appeals process for older claims and how to get started by filing a Notice of Disagreement.</w:t>
      </w:r>
      <w:r w:rsidRPr="00565B03">
        <w:rPr>
          <w:rFonts w:asciiTheme="minorHAnsi" w:hAnsiTheme="minorHAnsi" w:cstheme="minorHAnsi"/>
          <w:color w:val="323A45"/>
          <w:sz w:val="20"/>
          <w:szCs w:val="20"/>
        </w:rPr>
        <w:br/>
      </w:r>
    </w:p>
    <w:p w14:paraId="085BB685" w14:textId="5E6A73EA" w:rsidR="00EA36D0" w:rsidRPr="00565B03" w:rsidRDefault="00D35D65" w:rsidP="00EA36D0">
      <w:pPr>
        <w:shd w:val="clear" w:color="auto" w:fill="FFFFFF"/>
        <w:rPr>
          <w:rFonts w:asciiTheme="minorHAnsi" w:hAnsiTheme="minorHAnsi" w:cstheme="minorHAnsi"/>
          <w:color w:val="323A45"/>
          <w:sz w:val="20"/>
          <w:szCs w:val="20"/>
        </w:rPr>
      </w:pPr>
      <w:hyperlink r:id="rId77" w:history="1">
        <w:r w:rsidR="00EA36D0" w:rsidRPr="00565B03">
          <w:rPr>
            <w:rStyle w:val="Hyperlink"/>
            <w:rFonts w:asciiTheme="minorHAnsi" w:hAnsiTheme="minorHAnsi" w:cstheme="minorHAnsi"/>
            <w:sz w:val="20"/>
            <w:szCs w:val="20"/>
          </w:rPr>
          <w:t>Appeal</w:t>
        </w:r>
        <w:r w:rsidR="00F4613A">
          <w:rPr>
            <w:rStyle w:val="Hyperlink"/>
            <w:rFonts w:asciiTheme="minorHAnsi" w:hAnsiTheme="minorHAnsi" w:cstheme="minorHAnsi"/>
            <w:sz w:val="20"/>
            <w:szCs w:val="20"/>
          </w:rPr>
          <w:t>ing</w:t>
        </w:r>
        <w:r w:rsidR="00EA36D0" w:rsidRPr="00565B03">
          <w:rPr>
            <w:rStyle w:val="Hyperlink"/>
            <w:rFonts w:asciiTheme="minorHAnsi" w:hAnsiTheme="minorHAnsi" w:cstheme="minorHAnsi"/>
            <w:sz w:val="20"/>
            <w:szCs w:val="20"/>
          </w:rPr>
          <w:t xml:space="preserve"> a VA decision received on or after February 19, 2019</w:t>
        </w:r>
      </w:hyperlink>
    </w:p>
    <w:p w14:paraId="4175D06D" w14:textId="73D58E91" w:rsidR="00EA36D0" w:rsidRPr="00565B03" w:rsidRDefault="00EA36D0" w:rsidP="00EA36D0">
      <w:pPr>
        <w:shd w:val="clear" w:color="auto" w:fill="FFFFFF"/>
        <w:rPr>
          <w:rFonts w:asciiTheme="minorHAnsi" w:hAnsiTheme="minorHAnsi" w:cstheme="minorHAnsi"/>
          <w:color w:val="323A45"/>
          <w:sz w:val="20"/>
          <w:szCs w:val="20"/>
        </w:rPr>
      </w:pPr>
      <w:r w:rsidRPr="00565B03">
        <w:rPr>
          <w:rFonts w:asciiTheme="minorHAnsi" w:hAnsiTheme="minorHAnsi" w:cstheme="minorHAnsi"/>
          <w:color w:val="323A45"/>
          <w:sz w:val="20"/>
          <w:szCs w:val="20"/>
        </w:rPr>
        <w:t xml:space="preserve">Learn about the new </w:t>
      </w:r>
      <w:r w:rsidR="004951EB">
        <w:rPr>
          <w:rFonts w:asciiTheme="minorHAnsi" w:hAnsiTheme="minorHAnsi" w:cstheme="minorHAnsi"/>
          <w:color w:val="323A45"/>
          <w:sz w:val="20"/>
          <w:szCs w:val="20"/>
        </w:rPr>
        <w:t>options</w:t>
      </w:r>
      <w:r w:rsidR="004951EB" w:rsidRPr="00565B03">
        <w:rPr>
          <w:rFonts w:asciiTheme="minorHAnsi" w:hAnsiTheme="minorHAnsi" w:cstheme="minorHAnsi"/>
          <w:color w:val="323A45"/>
          <w:sz w:val="20"/>
          <w:szCs w:val="20"/>
        </w:rPr>
        <w:t xml:space="preserve"> </w:t>
      </w:r>
      <w:r w:rsidRPr="00565B03">
        <w:rPr>
          <w:rFonts w:asciiTheme="minorHAnsi" w:hAnsiTheme="minorHAnsi" w:cstheme="minorHAnsi"/>
          <w:color w:val="323A45"/>
          <w:sz w:val="20"/>
          <w:szCs w:val="20"/>
        </w:rPr>
        <w:t xml:space="preserve">for getting your </w:t>
      </w:r>
      <w:r w:rsidR="004951EB">
        <w:rPr>
          <w:rFonts w:asciiTheme="minorHAnsi" w:hAnsiTheme="minorHAnsi" w:cstheme="minorHAnsi"/>
          <w:color w:val="323A45"/>
          <w:sz w:val="20"/>
          <w:szCs w:val="20"/>
        </w:rPr>
        <w:t xml:space="preserve">VA </w:t>
      </w:r>
      <w:r w:rsidRPr="00565B03">
        <w:rPr>
          <w:rFonts w:asciiTheme="minorHAnsi" w:hAnsiTheme="minorHAnsi" w:cstheme="minorHAnsi"/>
          <w:color w:val="323A45"/>
          <w:sz w:val="20"/>
          <w:szCs w:val="20"/>
        </w:rPr>
        <w:t>decision reviewed. </w:t>
      </w:r>
      <w:r w:rsidRPr="00565B03">
        <w:rPr>
          <w:rFonts w:asciiTheme="minorHAnsi" w:hAnsiTheme="minorHAnsi" w:cstheme="minorHAnsi"/>
          <w:color w:val="323A45"/>
          <w:sz w:val="20"/>
          <w:szCs w:val="20"/>
        </w:rPr>
        <w:br/>
      </w:r>
    </w:p>
    <w:p w14:paraId="6A52F05B" w14:textId="77777777" w:rsidR="00DA6596" w:rsidRPr="00565B03" w:rsidRDefault="00DA6596" w:rsidP="00DA6596">
      <w:pPr>
        <w:rPr>
          <w:rFonts w:asciiTheme="minorHAnsi" w:hAnsiTheme="minorHAnsi" w:cstheme="minorHAnsi"/>
          <w:color w:val="000000"/>
          <w:sz w:val="20"/>
          <w:szCs w:val="20"/>
        </w:rPr>
      </w:pPr>
    </w:p>
    <w:p w14:paraId="195C5A04" w14:textId="25659E8B" w:rsidR="00536004" w:rsidRPr="00D52F02" w:rsidRDefault="00D35D65" w:rsidP="00536004">
      <w:pPr>
        <w:rPr>
          <w:rFonts w:asciiTheme="minorHAnsi" w:hAnsiTheme="minorHAnsi" w:cstheme="minorHAnsi"/>
          <w:i/>
          <w:iCs/>
          <w:color w:val="A6A6A6" w:themeColor="background1" w:themeShade="A6"/>
          <w:sz w:val="20"/>
          <w:szCs w:val="20"/>
        </w:rPr>
      </w:pPr>
      <w:hyperlink w:anchor="_top" w:history="1">
        <w:r w:rsidR="00DA6596" w:rsidRPr="00565B03">
          <w:rPr>
            <w:rStyle w:val="Hyperlink"/>
            <w:rFonts w:asciiTheme="minorHAnsi" w:hAnsiTheme="minorHAnsi" w:cstheme="minorHAnsi"/>
            <w:i/>
            <w:iCs/>
            <w:color w:val="A6A6A6" w:themeColor="background1" w:themeShade="A6"/>
            <w:sz w:val="20"/>
            <w:szCs w:val="20"/>
          </w:rPr>
          <w:t>Back to Table of Contents</w:t>
        </w:r>
      </w:hyperlink>
      <w:r w:rsidR="00DA6596"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06F60F31" w14:textId="7C66128C" w:rsidR="00536004" w:rsidRDefault="00536004" w:rsidP="0088731C">
      <w:pPr>
        <w:pStyle w:val="Heading1"/>
        <w:rPr>
          <w:rFonts w:asciiTheme="minorHAnsi" w:hAnsiTheme="minorHAnsi" w:cstheme="minorHAnsi"/>
        </w:rPr>
      </w:pPr>
      <w:bookmarkStart w:id="440" w:name="_Toc24012541"/>
      <w:bookmarkStart w:id="441" w:name="_Toc24037505"/>
      <w:bookmarkStart w:id="442" w:name="_Toc24096177"/>
      <w:bookmarkStart w:id="443" w:name="_Toc24451989"/>
      <w:bookmarkStart w:id="444" w:name="_Toc24537798"/>
      <w:bookmarkStart w:id="445" w:name="_Toc25152873"/>
      <w:bookmarkStart w:id="446" w:name="_Toc25652859"/>
      <w:bookmarkStart w:id="447" w:name="_Toc25652914"/>
      <w:bookmarkStart w:id="448" w:name="_Toc28636652"/>
      <w:bookmarkStart w:id="449" w:name="_Toc28636957"/>
      <w:bookmarkStart w:id="450" w:name="_Toc28669784"/>
      <w:bookmarkStart w:id="451" w:name="_Toc29557294"/>
      <w:bookmarkStart w:id="452" w:name="_Toc29557600"/>
      <w:bookmarkStart w:id="453" w:name="_Toc29562131"/>
      <w:bookmarkStart w:id="454" w:name="_Toc29883346"/>
      <w:bookmarkStart w:id="455" w:name="_Toc29903128"/>
      <w:r w:rsidRPr="00565B03">
        <w:rPr>
          <w:rFonts w:asciiTheme="minorHAnsi" w:hAnsiTheme="minorHAnsi" w:cstheme="minorHAnsi"/>
        </w:rPr>
        <w:lastRenderedPageBreak/>
        <w:t>VA Form 21-0845</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72E286C8" w14:textId="77777777" w:rsidR="007B0ECA" w:rsidRPr="007B0ECA" w:rsidRDefault="007B0ECA" w:rsidP="007B0ECA"/>
    <w:p w14:paraId="7759A5A8"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793DB407"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D403880" w14:textId="77777777" w:rsidTr="00CA741C">
        <w:trPr>
          <w:trHeight w:val="447"/>
        </w:trPr>
        <w:tc>
          <w:tcPr>
            <w:tcW w:w="3138" w:type="dxa"/>
            <w:shd w:val="clear" w:color="auto" w:fill="CCCCCC"/>
          </w:tcPr>
          <w:p w14:paraId="4F306D5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0FE0C70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341A85C7" w14:textId="77777777" w:rsidTr="00CA741C">
        <w:trPr>
          <w:trHeight w:val="429"/>
        </w:trPr>
        <w:tc>
          <w:tcPr>
            <w:tcW w:w="3138" w:type="dxa"/>
            <w:shd w:val="clear" w:color="auto" w:fill="CCCCCC"/>
          </w:tcPr>
          <w:p w14:paraId="63C461FC"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7FEFF86E" w14:textId="4484E7AE" w:rsidR="00CA741C" w:rsidRPr="00565B03" w:rsidRDefault="00D35D65" w:rsidP="00CA741C">
            <w:pPr>
              <w:rPr>
                <w:rFonts w:asciiTheme="minorHAnsi" w:hAnsiTheme="minorHAnsi" w:cstheme="minorHAnsi"/>
                <w:color w:val="0563C1"/>
                <w:u w:val="single"/>
              </w:rPr>
            </w:pPr>
            <w:hyperlink r:id="rId78" w:history="1">
              <w:r w:rsidR="0088731C" w:rsidRPr="00565B03">
                <w:rPr>
                  <w:rStyle w:val="Hyperlink"/>
                  <w:rFonts w:asciiTheme="minorHAnsi" w:hAnsiTheme="minorHAnsi" w:cstheme="minorHAnsi"/>
                </w:rPr>
                <w:t>www.va.gov/vaforms/form_detail.asp?formno=21-0845</w:t>
              </w:r>
            </w:hyperlink>
          </w:p>
        </w:tc>
      </w:tr>
      <w:tr w:rsidR="00CA741C" w:rsidRPr="00565B03" w14:paraId="2A1B3388" w14:textId="77777777" w:rsidTr="00CA741C">
        <w:trPr>
          <w:trHeight w:val="429"/>
        </w:trPr>
        <w:tc>
          <w:tcPr>
            <w:tcW w:w="3138" w:type="dxa"/>
            <w:shd w:val="clear" w:color="auto" w:fill="CCCCCC"/>
          </w:tcPr>
          <w:p w14:paraId="788AF9D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69F58B8" w14:textId="77777777" w:rsidR="00CA741C" w:rsidRPr="00565B03" w:rsidRDefault="00CA741C" w:rsidP="00CA741C">
            <w:pPr>
              <w:rPr>
                <w:rFonts w:asciiTheme="minorHAnsi" w:hAnsiTheme="minorHAnsi" w:cstheme="minorHAnsi"/>
              </w:rPr>
            </w:pPr>
          </w:p>
        </w:tc>
      </w:tr>
      <w:tr w:rsidR="00CA741C" w:rsidRPr="00565B03" w14:paraId="4C0E6614" w14:textId="77777777" w:rsidTr="00CA741C">
        <w:trPr>
          <w:trHeight w:val="429"/>
        </w:trPr>
        <w:tc>
          <w:tcPr>
            <w:tcW w:w="3138" w:type="dxa"/>
            <w:shd w:val="clear" w:color="auto" w:fill="CCCCCC"/>
          </w:tcPr>
          <w:p w14:paraId="7094B41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3CD7501"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39078AE" w14:textId="77777777" w:rsidR="00A53DCF" w:rsidRPr="00565B03" w:rsidRDefault="00A53DCF" w:rsidP="00A53DCF">
      <w:pPr>
        <w:pStyle w:val="NoSpacing"/>
      </w:pPr>
    </w:p>
    <w:p w14:paraId="18728CD8" w14:textId="77777777" w:rsidR="00A53DCF" w:rsidRPr="006B6A90" w:rsidRDefault="00A53DCF" w:rsidP="00A53DCF">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6B58F836"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491BB666" w14:textId="77777777" w:rsidTr="00CA741C">
        <w:trPr>
          <w:trHeight w:val="427"/>
        </w:trPr>
        <w:tc>
          <w:tcPr>
            <w:tcW w:w="3145" w:type="dxa"/>
            <w:shd w:val="clear" w:color="auto" w:fill="CCCCCC"/>
          </w:tcPr>
          <w:p w14:paraId="4F372A9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6E70E47" w14:textId="3C9F851F"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88731C" w:rsidRPr="00565B03">
              <w:rPr>
                <w:rFonts w:asciiTheme="minorHAnsi" w:hAnsiTheme="minorHAnsi" w:cstheme="minorHAnsi"/>
                <w:b/>
                <w:bCs/>
                <w:sz w:val="28"/>
                <w:szCs w:val="28"/>
              </w:rPr>
              <w:t>0845</w:t>
            </w:r>
          </w:p>
        </w:tc>
      </w:tr>
      <w:tr w:rsidR="00CA741C" w:rsidRPr="00565B03" w14:paraId="0FE50BDA" w14:textId="77777777" w:rsidTr="00CA741C">
        <w:trPr>
          <w:trHeight w:val="427"/>
        </w:trPr>
        <w:tc>
          <w:tcPr>
            <w:tcW w:w="3145" w:type="dxa"/>
            <w:shd w:val="clear" w:color="auto" w:fill="CCCCCC"/>
          </w:tcPr>
          <w:p w14:paraId="4731438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7F7FE56" w14:textId="67519832"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88731C" w:rsidRPr="00565B03">
              <w:rPr>
                <w:rFonts w:asciiTheme="minorHAnsi" w:hAnsiTheme="minorHAnsi" w:cstheme="minorHAnsi"/>
                <w:color w:val="24292E"/>
              </w:rPr>
              <w:t>0845</w:t>
            </w:r>
            <w:r w:rsidRPr="00565B03">
              <w:rPr>
                <w:rFonts w:asciiTheme="minorHAnsi" w:hAnsiTheme="minorHAnsi" w:cstheme="minorHAnsi"/>
                <w:color w:val="24292E"/>
              </w:rPr>
              <w:t xml:space="preserve"> | Veterans Affairs</w:t>
            </w:r>
          </w:p>
        </w:tc>
      </w:tr>
      <w:tr w:rsidR="00CA741C" w:rsidRPr="00565B03" w14:paraId="183E5ABD" w14:textId="77777777" w:rsidTr="00CA741C">
        <w:trPr>
          <w:trHeight w:val="623"/>
        </w:trPr>
        <w:tc>
          <w:tcPr>
            <w:tcW w:w="3145" w:type="dxa"/>
            <w:shd w:val="clear" w:color="auto" w:fill="CCCCCC"/>
          </w:tcPr>
          <w:p w14:paraId="61045F2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FC3DE91" w14:textId="2FEE6F9A"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88731C" w:rsidRPr="00565B03">
              <w:rPr>
                <w:rFonts w:asciiTheme="minorHAnsi" w:hAnsiTheme="minorHAnsi" w:cstheme="minorHAnsi"/>
                <w:color w:val="24292E"/>
                <w:sz w:val="20"/>
                <w:szCs w:val="20"/>
              </w:rPr>
              <w:t>0845</w:t>
            </w:r>
            <w:r w:rsidRPr="00565B03">
              <w:rPr>
                <w:rFonts w:asciiTheme="minorHAnsi" w:hAnsiTheme="minorHAnsi" w:cstheme="minorHAnsi"/>
                <w:color w:val="24292E"/>
                <w:sz w:val="20"/>
                <w:szCs w:val="20"/>
              </w:rPr>
              <w:t xml:space="preserve">, </w:t>
            </w:r>
            <w:r w:rsidR="004A0910" w:rsidRPr="00565B03">
              <w:rPr>
                <w:rFonts w:asciiTheme="minorHAnsi" w:hAnsiTheme="minorHAnsi" w:cstheme="minorHAnsi"/>
                <w:color w:val="000000"/>
                <w:sz w:val="20"/>
                <w:szCs w:val="20"/>
              </w:rPr>
              <w:t>Authorization to Disclose Personal Information to a Third Party</w:t>
            </w:r>
            <w:r w:rsidRPr="00565B03">
              <w:rPr>
                <w:rFonts w:asciiTheme="minorHAnsi" w:hAnsiTheme="minorHAnsi" w:cstheme="minorHAnsi"/>
                <w:color w:val="24292E"/>
                <w:sz w:val="20"/>
                <w:szCs w:val="20"/>
              </w:rPr>
              <w:t xml:space="preserve">. Use this VA form to </w:t>
            </w:r>
            <w:r w:rsidR="004A0910" w:rsidRPr="00565B03">
              <w:rPr>
                <w:rFonts w:asciiTheme="minorHAnsi" w:hAnsiTheme="minorHAnsi" w:cstheme="minorHAnsi"/>
                <w:color w:val="000000" w:themeColor="text1"/>
                <w:sz w:val="20"/>
                <w:szCs w:val="20"/>
                <w:shd w:val="clear" w:color="auto" w:fill="FFFFFF"/>
              </w:rPr>
              <w:t>authorize the VA to share your personal information with a third-party individual or organization</w:t>
            </w:r>
            <w:r w:rsidRPr="00565B03">
              <w:rPr>
                <w:rFonts w:asciiTheme="minorHAnsi" w:hAnsiTheme="minorHAnsi" w:cstheme="minorHAnsi"/>
                <w:sz w:val="20"/>
                <w:szCs w:val="20"/>
              </w:rPr>
              <w:t xml:space="preserve">. </w:t>
            </w:r>
          </w:p>
        </w:tc>
      </w:tr>
      <w:tr w:rsidR="00CA741C" w:rsidRPr="00565B03" w14:paraId="505CA142" w14:textId="77777777" w:rsidTr="00CA741C">
        <w:trPr>
          <w:trHeight w:val="623"/>
        </w:trPr>
        <w:tc>
          <w:tcPr>
            <w:tcW w:w="3145" w:type="dxa"/>
            <w:shd w:val="clear" w:color="auto" w:fill="CCCCCC"/>
          </w:tcPr>
          <w:p w14:paraId="2B2BB417" w14:textId="1F7DDFEB"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6A8AF5F" w14:textId="65617095"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88731C" w:rsidRPr="00565B03">
              <w:rPr>
                <w:rFonts w:asciiTheme="minorHAnsi" w:hAnsiTheme="minorHAnsi" w:cstheme="minorHAnsi"/>
                <w:color w:val="24292E"/>
                <w:sz w:val="20"/>
                <w:szCs w:val="20"/>
              </w:rPr>
              <w:t>0845</w:t>
            </w:r>
            <w:r w:rsidRPr="00565B03">
              <w:rPr>
                <w:rFonts w:asciiTheme="minorHAnsi" w:hAnsiTheme="minorHAnsi" w:cstheme="minorHAnsi"/>
                <w:color w:val="24292E"/>
                <w:sz w:val="20"/>
                <w:szCs w:val="20"/>
              </w:rPr>
              <w:t>, 21</w:t>
            </w:r>
            <w:r w:rsidR="0088731C" w:rsidRPr="00565B03">
              <w:rPr>
                <w:rFonts w:asciiTheme="minorHAnsi" w:hAnsiTheme="minorHAnsi" w:cstheme="minorHAnsi"/>
                <w:color w:val="24292E"/>
                <w:sz w:val="20"/>
                <w:szCs w:val="20"/>
              </w:rPr>
              <w:t xml:space="preserve"> 0845</w:t>
            </w:r>
            <w:r w:rsidRPr="00565B03">
              <w:rPr>
                <w:rFonts w:asciiTheme="minorHAnsi" w:hAnsiTheme="minorHAnsi" w:cstheme="minorHAnsi"/>
                <w:color w:val="24292E"/>
                <w:sz w:val="20"/>
                <w:szCs w:val="20"/>
              </w:rPr>
              <w:t>, 21</w:t>
            </w:r>
            <w:r w:rsidR="0088731C" w:rsidRPr="00565B03">
              <w:rPr>
                <w:rFonts w:asciiTheme="minorHAnsi" w:hAnsiTheme="minorHAnsi" w:cstheme="minorHAnsi"/>
                <w:color w:val="24292E"/>
                <w:sz w:val="20"/>
                <w:szCs w:val="20"/>
              </w:rPr>
              <w:t>0845</w:t>
            </w:r>
            <w:r w:rsidRPr="00565B03">
              <w:rPr>
                <w:rFonts w:asciiTheme="minorHAnsi" w:hAnsiTheme="minorHAnsi" w:cstheme="minorHAnsi"/>
                <w:color w:val="24292E"/>
                <w:sz w:val="20"/>
                <w:szCs w:val="20"/>
              </w:rPr>
              <w:t xml:space="preserve">, </w:t>
            </w:r>
            <w:r w:rsidR="0088731C" w:rsidRPr="00565B03">
              <w:rPr>
                <w:rFonts w:asciiTheme="minorHAnsi" w:hAnsiTheme="minorHAnsi" w:cstheme="minorHAnsi"/>
                <w:color w:val="24292E"/>
                <w:sz w:val="20"/>
                <w:szCs w:val="20"/>
              </w:rPr>
              <w:t>va release of information to third party</w:t>
            </w:r>
          </w:p>
        </w:tc>
      </w:tr>
    </w:tbl>
    <w:p w14:paraId="0CA34156" w14:textId="77777777" w:rsidR="00CA741C" w:rsidRPr="00565B03" w:rsidRDefault="00CA741C" w:rsidP="00CA741C">
      <w:pPr>
        <w:rPr>
          <w:rFonts w:asciiTheme="minorHAnsi" w:hAnsiTheme="minorHAnsi" w:cstheme="minorHAnsi"/>
        </w:rPr>
      </w:pPr>
    </w:p>
    <w:p w14:paraId="6E0E4A58"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6ABF9E34" w14:textId="77777777" w:rsidR="0088731C" w:rsidRPr="00565B03" w:rsidRDefault="0088731C" w:rsidP="00C175BA">
      <w:pPr>
        <w:rPr>
          <w:rFonts w:asciiTheme="minorHAnsi" w:hAnsiTheme="minorHAnsi" w:cstheme="minorHAnsi"/>
          <w:b/>
          <w:bCs/>
          <w:color w:val="000000"/>
        </w:rPr>
      </w:pPr>
    </w:p>
    <w:p w14:paraId="4AAF435B" w14:textId="59AA4CFC" w:rsidR="0088731C" w:rsidRPr="00565B03" w:rsidRDefault="0088731C" w:rsidP="0088731C">
      <w:pPr>
        <w:rPr>
          <w:rFonts w:asciiTheme="minorHAnsi" w:hAnsiTheme="minorHAnsi" w:cstheme="minorHAnsi"/>
          <w:b/>
          <w:bCs/>
          <w:sz w:val="28"/>
          <w:szCs w:val="28"/>
        </w:rPr>
      </w:pPr>
      <w:r w:rsidRPr="00565B03">
        <w:rPr>
          <w:rFonts w:asciiTheme="minorHAnsi" w:hAnsiTheme="minorHAnsi" w:cstheme="minorHAnsi"/>
          <w:b/>
          <w:bCs/>
          <w:sz w:val="28"/>
          <w:szCs w:val="28"/>
        </w:rPr>
        <w:t>H1:</w:t>
      </w:r>
      <w:r w:rsidRPr="00565B03">
        <w:rPr>
          <w:rFonts w:asciiTheme="minorHAnsi" w:hAnsiTheme="minorHAnsi" w:cstheme="minorHAnsi"/>
          <w:b/>
          <w:bCs/>
          <w:sz w:val="28"/>
          <w:szCs w:val="28"/>
        </w:rPr>
        <w:tab/>
        <w:t>VA Form 21-0845</w:t>
      </w:r>
    </w:p>
    <w:p w14:paraId="3EE0B01F" w14:textId="33A24CDD" w:rsidR="00C175BA" w:rsidRPr="00565B03" w:rsidRDefault="0088731C" w:rsidP="00C175BA">
      <w:pPr>
        <w:rPr>
          <w:rFonts w:asciiTheme="minorHAnsi" w:hAnsiTheme="minorHAnsi" w:cstheme="minorHAnsi"/>
          <w:b/>
          <w:bCs/>
          <w:color w:val="000000"/>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r>
      <w:r w:rsidR="00C175BA" w:rsidRPr="00565B03">
        <w:rPr>
          <w:rFonts w:asciiTheme="minorHAnsi" w:hAnsiTheme="minorHAnsi" w:cstheme="minorHAnsi"/>
          <w:b/>
          <w:bCs/>
          <w:color w:val="000000"/>
        </w:rPr>
        <w:t xml:space="preserve">Authorization </w:t>
      </w:r>
      <w:r w:rsidR="004A0910" w:rsidRPr="00565B03">
        <w:rPr>
          <w:rFonts w:asciiTheme="minorHAnsi" w:hAnsiTheme="minorHAnsi" w:cstheme="minorHAnsi"/>
          <w:b/>
          <w:bCs/>
          <w:color w:val="000000"/>
        </w:rPr>
        <w:t>t</w:t>
      </w:r>
      <w:r w:rsidR="00C175BA" w:rsidRPr="00565B03">
        <w:rPr>
          <w:rFonts w:asciiTheme="minorHAnsi" w:hAnsiTheme="minorHAnsi" w:cstheme="minorHAnsi"/>
          <w:b/>
          <w:bCs/>
          <w:color w:val="000000"/>
        </w:rPr>
        <w:t xml:space="preserve">o Disclose Personal Information </w:t>
      </w:r>
      <w:r w:rsidR="004A0910" w:rsidRPr="00565B03">
        <w:rPr>
          <w:rFonts w:asciiTheme="minorHAnsi" w:hAnsiTheme="minorHAnsi" w:cstheme="minorHAnsi"/>
          <w:b/>
          <w:bCs/>
          <w:color w:val="000000"/>
        </w:rPr>
        <w:t>t</w:t>
      </w:r>
      <w:r w:rsidR="00C175BA" w:rsidRPr="00565B03">
        <w:rPr>
          <w:rFonts w:asciiTheme="minorHAnsi" w:hAnsiTheme="minorHAnsi" w:cstheme="minorHAnsi"/>
          <w:b/>
          <w:bCs/>
          <w:color w:val="000000"/>
        </w:rPr>
        <w:t xml:space="preserve">o a Third Party </w:t>
      </w:r>
    </w:p>
    <w:p w14:paraId="28B18612" w14:textId="4CD15BEB" w:rsidR="00536004" w:rsidRPr="00565B03" w:rsidRDefault="00536004" w:rsidP="00536004">
      <w:pPr>
        <w:rPr>
          <w:rFonts w:asciiTheme="minorHAnsi" w:hAnsiTheme="minorHAnsi" w:cstheme="minorHAnsi"/>
          <w:sz w:val="20"/>
          <w:szCs w:val="20"/>
        </w:rPr>
      </w:pPr>
    </w:p>
    <w:p w14:paraId="04C4D8F5" w14:textId="08F4CABA" w:rsidR="00C175BA" w:rsidRPr="00565B03" w:rsidRDefault="00C175BA" w:rsidP="00C175BA">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080EFC">
        <w:rPr>
          <w:rFonts w:asciiTheme="minorHAnsi" w:hAnsiTheme="minorHAnsi" w:cstheme="minorHAnsi"/>
          <w:sz w:val="20"/>
          <w:szCs w:val="20"/>
        </w:rPr>
        <w:t>&lt;</w:t>
      </w:r>
      <w:r w:rsidRPr="00565B03">
        <w:rPr>
          <w:rFonts w:asciiTheme="minorHAnsi" w:hAnsiTheme="minorHAnsi" w:cstheme="minorHAnsi"/>
          <w:color w:val="000000"/>
          <w:sz w:val="20"/>
          <w:szCs w:val="20"/>
        </w:rPr>
        <w:t>Health care, disability, education</w:t>
      </w:r>
      <w:r w:rsidR="00BC48CF">
        <w:rPr>
          <w:rFonts w:asciiTheme="minorHAnsi" w:hAnsiTheme="minorHAnsi" w:cstheme="minorHAnsi"/>
          <w:color w:val="000000"/>
          <w:sz w:val="20"/>
          <w:szCs w:val="20"/>
        </w:rPr>
        <w:t xml:space="preserve"> and training</w:t>
      </w:r>
      <w:r w:rsidRPr="00565B03">
        <w:rPr>
          <w:rFonts w:asciiTheme="minorHAnsi" w:hAnsiTheme="minorHAnsi" w:cstheme="minorHAnsi"/>
          <w:color w:val="000000"/>
          <w:sz w:val="20"/>
          <w:szCs w:val="20"/>
        </w:rPr>
        <w:t>, careers and employment, housing assistance, and life insurance</w:t>
      </w:r>
      <w:r w:rsidR="00080EFC">
        <w:rPr>
          <w:rFonts w:asciiTheme="minorHAnsi" w:hAnsiTheme="minorHAnsi" w:cstheme="minorHAnsi"/>
          <w:color w:val="000000"/>
          <w:sz w:val="20"/>
          <w:szCs w:val="20"/>
        </w:rPr>
        <w:t>&gt;</w:t>
      </w:r>
    </w:p>
    <w:p w14:paraId="384EEE78" w14:textId="428E4053" w:rsidR="00C175BA" w:rsidRPr="00565B03" w:rsidRDefault="00C175BA" w:rsidP="00C175BA">
      <w:pPr>
        <w:rPr>
          <w:rFonts w:asciiTheme="minorHAnsi" w:hAnsiTheme="minorHAnsi" w:cstheme="minorHAnsi"/>
          <w:color w:val="000000"/>
          <w:sz w:val="20"/>
          <w:szCs w:val="20"/>
        </w:rPr>
      </w:pPr>
    </w:p>
    <w:p w14:paraId="471F528D" w14:textId="77777777" w:rsidR="00C175BA" w:rsidRPr="00565B03" w:rsidRDefault="00C175BA" w:rsidP="00C175BA">
      <w:pPr>
        <w:rPr>
          <w:rFonts w:asciiTheme="minorHAnsi" w:hAnsiTheme="minorHAnsi" w:cstheme="minorHAnsi"/>
          <w:sz w:val="20"/>
          <w:szCs w:val="20"/>
        </w:rPr>
      </w:pPr>
    </w:p>
    <w:p w14:paraId="17AEC6B6" w14:textId="77777777" w:rsidR="00C175BA" w:rsidRPr="00565B03" w:rsidRDefault="00C175BA" w:rsidP="00C175BA">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7F25F36" w14:textId="4F174A9A" w:rsidR="005F7974" w:rsidRPr="00565B03" w:rsidRDefault="005F7974" w:rsidP="005F7974">
      <w:pPr>
        <w:rPr>
          <w:rFonts w:asciiTheme="minorHAnsi" w:hAnsiTheme="minorHAnsi" w:cstheme="minorHAnsi"/>
          <w:color w:val="000000" w:themeColor="text1"/>
          <w:sz w:val="20"/>
          <w:szCs w:val="20"/>
        </w:rPr>
      </w:pPr>
      <w:r w:rsidRPr="00565B03">
        <w:rPr>
          <w:rFonts w:asciiTheme="minorHAnsi" w:hAnsiTheme="minorHAnsi" w:cstheme="minorHAnsi"/>
          <w:color w:val="000000" w:themeColor="text1"/>
          <w:sz w:val="20"/>
          <w:szCs w:val="20"/>
          <w:shd w:val="clear" w:color="auto" w:fill="FFFFFF"/>
        </w:rPr>
        <w:t>Use this</w:t>
      </w:r>
      <w:r w:rsidR="007F0099">
        <w:rPr>
          <w:rFonts w:asciiTheme="minorHAnsi" w:hAnsiTheme="minorHAnsi" w:cstheme="minorHAnsi"/>
          <w:color w:val="000000" w:themeColor="text1"/>
          <w:sz w:val="20"/>
          <w:szCs w:val="20"/>
          <w:shd w:val="clear" w:color="auto" w:fill="FFFFFF"/>
        </w:rPr>
        <w:t xml:space="preserve"> VA</w:t>
      </w:r>
      <w:r w:rsidRPr="00565B03">
        <w:rPr>
          <w:rFonts w:asciiTheme="minorHAnsi" w:hAnsiTheme="minorHAnsi" w:cstheme="minorHAnsi"/>
          <w:color w:val="000000" w:themeColor="text1"/>
          <w:sz w:val="20"/>
          <w:szCs w:val="20"/>
          <w:shd w:val="clear" w:color="auto" w:fill="FFFFFF"/>
        </w:rPr>
        <w:t xml:space="preserve"> form to authorize VA to share your personal information </w:t>
      </w:r>
      <w:commentRangeStart w:id="456"/>
      <w:r w:rsidRPr="00565B03">
        <w:rPr>
          <w:rFonts w:asciiTheme="minorHAnsi" w:hAnsiTheme="minorHAnsi" w:cstheme="minorHAnsi"/>
          <w:color w:val="000000" w:themeColor="text1"/>
          <w:sz w:val="20"/>
          <w:szCs w:val="20"/>
          <w:shd w:val="clear" w:color="auto" w:fill="FFFFFF"/>
        </w:rPr>
        <w:t>with a third-party individual or organization.</w:t>
      </w:r>
      <w:r w:rsidR="008E6F33">
        <w:rPr>
          <w:rFonts w:asciiTheme="minorHAnsi" w:hAnsiTheme="minorHAnsi" w:cstheme="minorHAnsi"/>
          <w:color w:val="000000" w:themeColor="text1"/>
          <w:sz w:val="20"/>
          <w:szCs w:val="20"/>
          <w:shd w:val="clear" w:color="auto" w:fill="FFFFFF"/>
        </w:rPr>
        <w:t xml:space="preserve"> </w:t>
      </w:r>
      <w:commentRangeEnd w:id="456"/>
      <w:r w:rsidR="008E6F33">
        <w:rPr>
          <w:rStyle w:val="CommentReference"/>
        </w:rPr>
        <w:commentReference w:id="456"/>
      </w:r>
    </w:p>
    <w:p w14:paraId="46873008" w14:textId="22FA6086" w:rsidR="00C175BA" w:rsidRPr="00565B03" w:rsidRDefault="00D35D65" w:rsidP="00C175BA">
      <w:pPr>
        <w:rPr>
          <w:rFonts w:asciiTheme="minorHAnsi" w:hAnsiTheme="minorHAnsi" w:cstheme="minorHAnsi"/>
          <w:sz w:val="20"/>
          <w:szCs w:val="20"/>
        </w:rPr>
      </w:pPr>
      <w:hyperlink r:id="rId79" w:history="1">
        <w:r w:rsidR="00C175BA"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C175BA"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21-0845</w:t>
        </w:r>
        <w:r w:rsidR="00C175BA"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C175BA" w:rsidRPr="00565B03">
          <w:rPr>
            <w:rStyle w:val="Hyperlink"/>
            <w:rFonts w:asciiTheme="minorHAnsi" w:hAnsiTheme="minorHAnsi" w:cstheme="minorHAnsi"/>
            <w:sz w:val="20"/>
            <w:szCs w:val="20"/>
          </w:rPr>
          <w:t>)</w:t>
        </w:r>
      </w:hyperlink>
    </w:p>
    <w:p w14:paraId="4B4A7960" w14:textId="77777777" w:rsidR="00C175BA" w:rsidRPr="00565B03" w:rsidRDefault="00C175BA" w:rsidP="00C175BA">
      <w:pPr>
        <w:rPr>
          <w:rFonts w:asciiTheme="minorHAnsi" w:hAnsiTheme="minorHAnsi" w:cstheme="minorHAnsi"/>
          <w:color w:val="323A45"/>
          <w:sz w:val="20"/>
          <w:szCs w:val="20"/>
          <w:shd w:val="clear" w:color="auto" w:fill="FFFFFF"/>
        </w:rPr>
      </w:pPr>
    </w:p>
    <w:p w14:paraId="031F22E2" w14:textId="77777777" w:rsidR="00C175BA" w:rsidRPr="00565B03" w:rsidRDefault="00C175BA" w:rsidP="00C175BA">
      <w:pPr>
        <w:rPr>
          <w:rFonts w:asciiTheme="minorHAnsi" w:hAnsiTheme="minorHAnsi" w:cstheme="minorHAnsi"/>
          <w:b/>
          <w:bCs/>
          <w:color w:val="000000"/>
          <w:sz w:val="20"/>
          <w:szCs w:val="20"/>
        </w:rPr>
      </w:pPr>
    </w:p>
    <w:p w14:paraId="39BF34D5" w14:textId="77777777" w:rsidR="00C175BA" w:rsidRPr="00565B03" w:rsidRDefault="00C175BA" w:rsidP="00C175BA">
      <w:pPr>
        <w:rPr>
          <w:rFonts w:asciiTheme="minorHAnsi" w:hAnsiTheme="minorHAnsi" w:cstheme="minorHAnsi"/>
          <w:color w:val="000000"/>
          <w:sz w:val="20"/>
          <w:szCs w:val="20"/>
        </w:rPr>
      </w:pPr>
    </w:p>
    <w:p w14:paraId="0C1F0036" w14:textId="3DF65BBC" w:rsidR="008B4AD4" w:rsidRPr="00565B03" w:rsidRDefault="008B4AD4" w:rsidP="008B4AD4">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t xml:space="preserve">Helpful </w:t>
      </w:r>
      <w:r w:rsidR="00BC48CF">
        <w:rPr>
          <w:rFonts w:asciiTheme="minorHAnsi" w:hAnsiTheme="minorHAnsi" w:cstheme="minorHAnsi"/>
          <w:b/>
          <w:bCs/>
          <w:color w:val="000000"/>
        </w:rPr>
        <w:t>links related to VA Form 21-0845</w:t>
      </w:r>
    </w:p>
    <w:p w14:paraId="3F6C8F67" w14:textId="77777777" w:rsidR="008B4AD4" w:rsidRPr="00565B03" w:rsidRDefault="008B4AD4" w:rsidP="008B4AD4">
      <w:pPr>
        <w:rPr>
          <w:rFonts w:asciiTheme="minorHAnsi" w:hAnsiTheme="minorHAnsi" w:cstheme="minorHAnsi"/>
          <w:b/>
          <w:bCs/>
          <w:color w:val="000000"/>
          <w:sz w:val="20"/>
          <w:szCs w:val="20"/>
        </w:rPr>
      </w:pPr>
    </w:p>
    <w:p w14:paraId="1C57C3D4" w14:textId="77777777" w:rsidR="008B4AD4" w:rsidRPr="00565B03" w:rsidRDefault="00D35D65" w:rsidP="008B4AD4">
      <w:pPr>
        <w:rPr>
          <w:rFonts w:asciiTheme="minorHAnsi" w:hAnsiTheme="minorHAnsi" w:cstheme="minorHAnsi"/>
          <w:color w:val="000000"/>
          <w:sz w:val="20"/>
          <w:szCs w:val="20"/>
        </w:rPr>
      </w:pPr>
      <w:hyperlink r:id="rId80" w:history="1">
        <w:r w:rsidR="008B4AD4" w:rsidRPr="00565B03">
          <w:rPr>
            <w:rStyle w:val="Hyperlink"/>
            <w:rFonts w:asciiTheme="minorHAnsi" w:hAnsiTheme="minorHAnsi" w:cstheme="minorHAnsi"/>
            <w:sz w:val="20"/>
            <w:szCs w:val="20"/>
          </w:rPr>
          <w:t>Get your VA medical records online</w:t>
        </w:r>
      </w:hyperlink>
    </w:p>
    <w:p w14:paraId="5E3351F9" w14:textId="77777777" w:rsidR="007D2551" w:rsidRPr="00565B03" w:rsidRDefault="007D2551" w:rsidP="007D2551">
      <w:pPr>
        <w:rPr>
          <w:ins w:id="457" w:author="Lee, Jennifer Y." w:date="2020-01-26T19:25:00Z"/>
          <w:rFonts w:asciiTheme="minorHAnsi" w:hAnsiTheme="minorHAnsi" w:cstheme="minorHAnsi"/>
          <w:color w:val="000000"/>
          <w:sz w:val="20"/>
          <w:szCs w:val="20"/>
        </w:rPr>
      </w:pPr>
      <w:ins w:id="458" w:author="Lee, Jennifer Y." w:date="2020-01-26T19:25:00Z">
        <w:r w:rsidRPr="00565B03">
          <w:rPr>
            <w:rFonts w:asciiTheme="minorHAnsi" w:hAnsiTheme="minorHAnsi" w:cstheme="minorHAnsi"/>
            <w:color w:val="000000"/>
            <w:sz w:val="20"/>
            <w:szCs w:val="20"/>
          </w:rPr>
          <w:t>Securely view, download, and share your medical records.</w:t>
        </w:r>
      </w:ins>
    </w:p>
    <w:p w14:paraId="6E0055EF" w14:textId="057E6D4A" w:rsidR="008B4AD4" w:rsidRPr="00565B03" w:rsidDel="007D2551" w:rsidRDefault="008B4AD4" w:rsidP="008B4AD4">
      <w:pPr>
        <w:rPr>
          <w:del w:id="459" w:author="Lee, Jennifer Y." w:date="2020-01-26T19:25:00Z"/>
          <w:rFonts w:asciiTheme="minorHAnsi" w:hAnsiTheme="minorHAnsi" w:cstheme="minorHAnsi"/>
          <w:sz w:val="20"/>
          <w:szCs w:val="20"/>
        </w:rPr>
      </w:pPr>
      <w:del w:id="460" w:author="Lee, Jennifer Y." w:date="2020-01-26T19:25:00Z">
        <w:r w:rsidRPr="00565B03" w:rsidDel="007D2551">
          <w:rPr>
            <w:rFonts w:asciiTheme="minorHAnsi" w:hAnsiTheme="minorHAnsi" w:cstheme="minorHAnsi"/>
            <w:color w:val="323A45"/>
            <w:sz w:val="20"/>
            <w:szCs w:val="20"/>
            <w:shd w:val="clear" w:color="auto" w:fill="FFFFFF"/>
          </w:rPr>
          <w:delText xml:space="preserve">Our online tools can help you view, organize, and share your VA medical records and personal health information with your VA health care team. </w:delText>
        </w:r>
      </w:del>
    </w:p>
    <w:p w14:paraId="775AA279" w14:textId="77777777" w:rsidR="00C175BA" w:rsidRPr="00565B03" w:rsidRDefault="00C175BA" w:rsidP="00C175BA">
      <w:pPr>
        <w:rPr>
          <w:rFonts w:asciiTheme="minorHAnsi" w:hAnsiTheme="minorHAnsi" w:cstheme="minorHAnsi"/>
          <w:color w:val="000000"/>
          <w:sz w:val="20"/>
          <w:szCs w:val="20"/>
        </w:rPr>
      </w:pPr>
    </w:p>
    <w:p w14:paraId="3D712E04" w14:textId="06DCA8AD" w:rsidR="00536004" w:rsidRPr="007D2551" w:rsidRDefault="00D35D65" w:rsidP="00536004">
      <w:pPr>
        <w:rPr>
          <w:rFonts w:asciiTheme="minorHAnsi" w:hAnsiTheme="minorHAnsi" w:cstheme="minorHAnsi"/>
          <w:i/>
          <w:iCs/>
          <w:color w:val="A6A6A6" w:themeColor="background1" w:themeShade="A6"/>
          <w:sz w:val="20"/>
          <w:szCs w:val="20"/>
        </w:rPr>
      </w:pPr>
      <w:hyperlink w:anchor="_top" w:history="1">
        <w:r w:rsidR="00C175BA" w:rsidRPr="00565B03">
          <w:rPr>
            <w:rStyle w:val="Hyperlink"/>
            <w:rFonts w:asciiTheme="minorHAnsi" w:hAnsiTheme="minorHAnsi" w:cstheme="minorHAnsi"/>
            <w:i/>
            <w:iCs/>
            <w:color w:val="A6A6A6" w:themeColor="background1" w:themeShade="A6"/>
            <w:sz w:val="20"/>
            <w:szCs w:val="20"/>
          </w:rPr>
          <w:t>Back to Table of Contents</w:t>
        </w:r>
      </w:hyperlink>
      <w:r w:rsidR="00C175BA" w:rsidRPr="00565B03">
        <w:rPr>
          <w:rFonts w:asciiTheme="minorHAnsi" w:hAnsiTheme="minorHAnsi" w:cstheme="minorHAnsi"/>
          <w:i/>
          <w:iCs/>
          <w:color w:val="A6A6A6" w:themeColor="background1" w:themeShade="A6"/>
          <w:sz w:val="20"/>
          <w:szCs w:val="20"/>
        </w:rPr>
        <w:t xml:space="preserve"> &gt;</w:t>
      </w:r>
    </w:p>
    <w:p w14:paraId="39FF2240"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BD1C014" w14:textId="453519BD" w:rsidR="00536004" w:rsidRDefault="00536004" w:rsidP="008B4AD4">
      <w:pPr>
        <w:pStyle w:val="Heading1"/>
        <w:rPr>
          <w:rFonts w:asciiTheme="minorHAnsi" w:hAnsiTheme="minorHAnsi" w:cstheme="minorHAnsi"/>
        </w:rPr>
      </w:pPr>
      <w:bookmarkStart w:id="461" w:name="_Toc24012542"/>
      <w:bookmarkStart w:id="462" w:name="_Toc24037506"/>
      <w:bookmarkStart w:id="463" w:name="_Toc24096178"/>
      <w:bookmarkStart w:id="464" w:name="_Toc24451990"/>
      <w:bookmarkStart w:id="465" w:name="_Toc24537799"/>
      <w:bookmarkStart w:id="466" w:name="_Toc25152874"/>
      <w:bookmarkStart w:id="467" w:name="_Toc25652860"/>
      <w:bookmarkStart w:id="468" w:name="_Toc25652915"/>
      <w:bookmarkStart w:id="469" w:name="_Toc28636653"/>
      <w:bookmarkStart w:id="470" w:name="_Toc28636958"/>
      <w:bookmarkStart w:id="471" w:name="_Toc28669785"/>
      <w:bookmarkStart w:id="472" w:name="_Toc29557295"/>
      <w:bookmarkStart w:id="473" w:name="_Toc29557601"/>
      <w:bookmarkStart w:id="474" w:name="_Toc29562132"/>
      <w:bookmarkStart w:id="475" w:name="_Toc29883347"/>
      <w:bookmarkStart w:id="476" w:name="_Toc29903129"/>
      <w:r w:rsidRPr="00565B03">
        <w:rPr>
          <w:rFonts w:asciiTheme="minorHAnsi" w:hAnsiTheme="minorHAnsi" w:cstheme="minorHAnsi"/>
        </w:rPr>
        <w:lastRenderedPageBreak/>
        <w:t>VA Form 22-5490</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21293D4E" w14:textId="77777777" w:rsidR="007B0ECA" w:rsidRPr="007B0ECA" w:rsidRDefault="007B0ECA" w:rsidP="007B0ECA"/>
    <w:p w14:paraId="4621A46A"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082EB54"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62FEF8E" w14:textId="77777777" w:rsidTr="00CA741C">
        <w:trPr>
          <w:trHeight w:val="447"/>
        </w:trPr>
        <w:tc>
          <w:tcPr>
            <w:tcW w:w="3138" w:type="dxa"/>
            <w:shd w:val="clear" w:color="auto" w:fill="CCCCCC"/>
          </w:tcPr>
          <w:p w14:paraId="398A9B6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579A15B"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19C7911D" w14:textId="77777777" w:rsidTr="00CA741C">
        <w:trPr>
          <w:trHeight w:val="429"/>
        </w:trPr>
        <w:tc>
          <w:tcPr>
            <w:tcW w:w="3138" w:type="dxa"/>
            <w:shd w:val="clear" w:color="auto" w:fill="CCCCCC"/>
          </w:tcPr>
          <w:p w14:paraId="2806101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0BA37B8D" w14:textId="1633B54A" w:rsidR="00CA741C" w:rsidRPr="00565B03" w:rsidRDefault="00D35D65" w:rsidP="00CA741C">
            <w:pPr>
              <w:rPr>
                <w:rFonts w:asciiTheme="minorHAnsi" w:hAnsiTheme="minorHAnsi" w:cstheme="minorHAnsi"/>
                <w:color w:val="000000"/>
              </w:rPr>
            </w:pPr>
            <w:hyperlink r:id="rId81" w:history="1">
              <w:r w:rsidR="008B4AD4" w:rsidRPr="00565B03">
                <w:rPr>
                  <w:rStyle w:val="Hyperlink"/>
                  <w:rFonts w:asciiTheme="minorHAnsi" w:hAnsiTheme="minorHAnsi" w:cstheme="minorHAnsi"/>
                  <w:color w:val="000000"/>
                  <w:u w:val="none"/>
                </w:rPr>
                <w:t>www.va.gov/vaforms/form_detail.asp?formno=22-5490</w:t>
              </w:r>
            </w:hyperlink>
          </w:p>
        </w:tc>
      </w:tr>
      <w:tr w:rsidR="00CA741C" w:rsidRPr="00565B03" w14:paraId="74DBBA63" w14:textId="77777777" w:rsidTr="00CA741C">
        <w:trPr>
          <w:trHeight w:val="429"/>
        </w:trPr>
        <w:tc>
          <w:tcPr>
            <w:tcW w:w="3138" w:type="dxa"/>
            <w:shd w:val="clear" w:color="auto" w:fill="CCCCCC"/>
          </w:tcPr>
          <w:p w14:paraId="1816C48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C7F25D9" w14:textId="77777777" w:rsidR="00CA741C" w:rsidRPr="00565B03" w:rsidRDefault="00CA741C" w:rsidP="00CA741C">
            <w:pPr>
              <w:rPr>
                <w:rFonts w:asciiTheme="minorHAnsi" w:hAnsiTheme="minorHAnsi" w:cstheme="minorHAnsi"/>
              </w:rPr>
            </w:pPr>
          </w:p>
        </w:tc>
      </w:tr>
      <w:tr w:rsidR="00CA741C" w:rsidRPr="00565B03" w14:paraId="6AD7701D" w14:textId="77777777" w:rsidTr="00CA741C">
        <w:trPr>
          <w:trHeight w:val="429"/>
        </w:trPr>
        <w:tc>
          <w:tcPr>
            <w:tcW w:w="3138" w:type="dxa"/>
            <w:shd w:val="clear" w:color="auto" w:fill="CCCCCC"/>
          </w:tcPr>
          <w:p w14:paraId="2C8A6FE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5F31E1F"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9738029" w14:textId="77777777" w:rsidR="00181234" w:rsidRPr="00565B03" w:rsidRDefault="00181234" w:rsidP="00181234">
      <w:pPr>
        <w:pStyle w:val="NoSpacing"/>
      </w:pPr>
    </w:p>
    <w:p w14:paraId="7F087297" w14:textId="77777777" w:rsidR="00181234" w:rsidRPr="006B6A90" w:rsidRDefault="00181234" w:rsidP="00181234">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4A172CA"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4E6C1B6C" w14:textId="77777777" w:rsidTr="00CA741C">
        <w:trPr>
          <w:trHeight w:val="427"/>
        </w:trPr>
        <w:tc>
          <w:tcPr>
            <w:tcW w:w="3145" w:type="dxa"/>
            <w:shd w:val="clear" w:color="auto" w:fill="CCCCCC"/>
          </w:tcPr>
          <w:p w14:paraId="60BD640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0C771F9" w14:textId="3E728A9B"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w:t>
            </w:r>
            <w:r w:rsidR="008B4AD4" w:rsidRPr="00565B03">
              <w:rPr>
                <w:rFonts w:asciiTheme="minorHAnsi" w:hAnsiTheme="minorHAnsi" w:cstheme="minorHAnsi"/>
                <w:b/>
                <w:bCs/>
                <w:sz w:val="28"/>
                <w:szCs w:val="28"/>
              </w:rPr>
              <w:t>2-5490</w:t>
            </w:r>
          </w:p>
        </w:tc>
      </w:tr>
      <w:tr w:rsidR="00CA741C" w:rsidRPr="00565B03" w14:paraId="423D24A8" w14:textId="77777777" w:rsidTr="00CA741C">
        <w:trPr>
          <w:trHeight w:val="427"/>
        </w:trPr>
        <w:tc>
          <w:tcPr>
            <w:tcW w:w="3145" w:type="dxa"/>
            <w:shd w:val="clear" w:color="auto" w:fill="CCCCCC"/>
          </w:tcPr>
          <w:p w14:paraId="2464E06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4D013438" w14:textId="744D2604"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w:t>
            </w:r>
            <w:r w:rsidR="008903EA" w:rsidRPr="00565B03">
              <w:rPr>
                <w:rFonts w:asciiTheme="minorHAnsi" w:hAnsiTheme="minorHAnsi" w:cstheme="minorHAnsi"/>
                <w:color w:val="24292E"/>
              </w:rPr>
              <w:t>2</w:t>
            </w:r>
            <w:r w:rsidRPr="00565B03">
              <w:rPr>
                <w:rFonts w:asciiTheme="minorHAnsi" w:hAnsiTheme="minorHAnsi" w:cstheme="minorHAnsi"/>
                <w:color w:val="24292E"/>
              </w:rPr>
              <w:t>-</w:t>
            </w:r>
            <w:r w:rsidR="008B4AD4" w:rsidRPr="00565B03">
              <w:rPr>
                <w:rFonts w:asciiTheme="minorHAnsi" w:hAnsiTheme="minorHAnsi" w:cstheme="minorHAnsi"/>
                <w:color w:val="24292E"/>
              </w:rPr>
              <w:t>5490</w:t>
            </w:r>
            <w:r w:rsidRPr="00565B03">
              <w:rPr>
                <w:rFonts w:asciiTheme="minorHAnsi" w:hAnsiTheme="minorHAnsi" w:cstheme="minorHAnsi"/>
                <w:color w:val="24292E"/>
              </w:rPr>
              <w:t xml:space="preserve"> | Veterans Affairs</w:t>
            </w:r>
          </w:p>
        </w:tc>
      </w:tr>
      <w:tr w:rsidR="00CA741C" w:rsidRPr="00565B03" w14:paraId="31A6F536" w14:textId="77777777" w:rsidTr="00CA741C">
        <w:trPr>
          <w:trHeight w:val="623"/>
        </w:trPr>
        <w:tc>
          <w:tcPr>
            <w:tcW w:w="3145" w:type="dxa"/>
            <w:shd w:val="clear" w:color="auto" w:fill="CCCCCC"/>
          </w:tcPr>
          <w:p w14:paraId="3EB4127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1D35BD2C" w14:textId="6213934B" w:rsidR="00CA741C" w:rsidRPr="00737A75" w:rsidRDefault="00CA741C" w:rsidP="00CA741C">
            <w:pPr>
              <w:shd w:val="clear" w:color="auto" w:fill="FFFFFF"/>
              <w:rPr>
                <w:rFonts w:asciiTheme="minorHAnsi" w:hAnsiTheme="minorHAnsi" w:cstheme="minorHAnsi"/>
                <w:color w:val="24292E"/>
                <w:sz w:val="20"/>
                <w:szCs w:val="20"/>
              </w:rPr>
            </w:pPr>
            <w:r w:rsidRPr="00737A75">
              <w:rPr>
                <w:rFonts w:asciiTheme="minorHAnsi" w:hAnsiTheme="minorHAnsi" w:cstheme="minorHAnsi"/>
                <w:color w:val="24292E"/>
                <w:sz w:val="20"/>
                <w:szCs w:val="20"/>
              </w:rPr>
              <w:t>Get VA Form 2</w:t>
            </w:r>
            <w:r w:rsidR="008903EA" w:rsidRPr="00737A75">
              <w:rPr>
                <w:rFonts w:asciiTheme="minorHAnsi" w:hAnsiTheme="minorHAnsi" w:cstheme="minorHAnsi"/>
                <w:color w:val="24292E"/>
                <w:sz w:val="20"/>
                <w:szCs w:val="20"/>
              </w:rPr>
              <w:t>2-549</w:t>
            </w:r>
            <w:r w:rsidR="008B4AD4" w:rsidRPr="00737A75">
              <w:rPr>
                <w:rFonts w:asciiTheme="minorHAnsi" w:hAnsiTheme="minorHAnsi" w:cstheme="minorHAnsi"/>
                <w:color w:val="24292E"/>
                <w:sz w:val="20"/>
                <w:szCs w:val="20"/>
              </w:rPr>
              <w:t>0</w:t>
            </w:r>
            <w:r w:rsidRPr="00737A75">
              <w:rPr>
                <w:rFonts w:asciiTheme="minorHAnsi" w:hAnsiTheme="minorHAnsi" w:cstheme="minorHAnsi"/>
                <w:color w:val="24292E"/>
                <w:sz w:val="20"/>
                <w:szCs w:val="20"/>
              </w:rPr>
              <w:t>,</w:t>
            </w:r>
            <w:r w:rsidR="008B4AD4" w:rsidRPr="00737A75">
              <w:rPr>
                <w:rFonts w:asciiTheme="minorHAnsi" w:hAnsiTheme="minorHAnsi" w:cstheme="minorHAnsi"/>
                <w:color w:val="000000"/>
                <w:sz w:val="20"/>
                <w:szCs w:val="20"/>
              </w:rPr>
              <w:t xml:space="preserve"> </w:t>
            </w:r>
            <w:r w:rsidR="00737A75" w:rsidRPr="00737A75">
              <w:rPr>
                <w:rFonts w:asciiTheme="minorHAnsi" w:hAnsiTheme="minorHAnsi" w:cstheme="minorHAnsi"/>
                <w:color w:val="000000"/>
                <w:sz w:val="20"/>
                <w:szCs w:val="20"/>
              </w:rPr>
              <w:t xml:space="preserve">Dependent’s Application for VA Benefits. Use this </w:t>
            </w:r>
            <w:r w:rsidR="007F0099">
              <w:rPr>
                <w:rFonts w:asciiTheme="minorHAnsi" w:hAnsiTheme="minorHAnsi" w:cstheme="minorHAnsi"/>
                <w:color w:val="000000"/>
                <w:sz w:val="20"/>
                <w:szCs w:val="20"/>
              </w:rPr>
              <w:t xml:space="preserve">VA </w:t>
            </w:r>
            <w:r w:rsidR="00737A75" w:rsidRPr="00737A75">
              <w:rPr>
                <w:rFonts w:asciiTheme="minorHAnsi" w:hAnsiTheme="minorHAnsi" w:cstheme="minorHAnsi"/>
                <w:color w:val="000000"/>
                <w:sz w:val="20"/>
                <w:szCs w:val="20"/>
              </w:rPr>
              <w:t xml:space="preserve">form when a spouse or dependent is applying for </w:t>
            </w:r>
            <w:r w:rsidR="00E024BF" w:rsidRPr="00737A75">
              <w:rPr>
                <w:rFonts w:asciiTheme="minorHAnsi" w:hAnsiTheme="minorHAnsi" w:cstheme="minorHAnsi"/>
                <w:color w:val="000000"/>
                <w:sz w:val="20"/>
                <w:szCs w:val="20"/>
              </w:rPr>
              <w:t xml:space="preserve">Chapter 35 </w:t>
            </w:r>
            <w:r w:rsidR="00BC48CF" w:rsidRPr="00737A75">
              <w:rPr>
                <w:rFonts w:asciiTheme="minorHAnsi" w:hAnsiTheme="minorHAnsi" w:cstheme="minorHAnsi"/>
                <w:color w:val="000000"/>
                <w:sz w:val="20"/>
                <w:szCs w:val="20"/>
              </w:rPr>
              <w:t xml:space="preserve">Survivors’ and </w:t>
            </w:r>
            <w:r w:rsidR="00E024BF" w:rsidRPr="00737A75">
              <w:rPr>
                <w:rFonts w:asciiTheme="minorHAnsi" w:hAnsiTheme="minorHAnsi" w:cstheme="minorHAnsi"/>
                <w:color w:val="000000"/>
                <w:sz w:val="20"/>
                <w:szCs w:val="20"/>
              </w:rPr>
              <w:t>Dependents’ Education</w:t>
            </w:r>
            <w:r w:rsidR="00BC48CF" w:rsidRPr="00737A75">
              <w:rPr>
                <w:rFonts w:asciiTheme="minorHAnsi" w:hAnsiTheme="minorHAnsi" w:cstheme="minorHAnsi"/>
                <w:color w:val="000000"/>
                <w:sz w:val="20"/>
                <w:szCs w:val="20"/>
              </w:rPr>
              <w:t>al</w:t>
            </w:r>
            <w:r w:rsidR="00E024BF" w:rsidRPr="00737A75">
              <w:rPr>
                <w:rFonts w:asciiTheme="minorHAnsi" w:hAnsiTheme="minorHAnsi" w:cstheme="minorHAnsi"/>
                <w:color w:val="000000"/>
                <w:sz w:val="20"/>
                <w:szCs w:val="20"/>
              </w:rPr>
              <w:t xml:space="preserve"> Assistance (DEA) or Chapter 33 Fry Scholarship</w:t>
            </w:r>
            <w:r w:rsidRPr="00737A75">
              <w:rPr>
                <w:rFonts w:asciiTheme="minorHAnsi" w:hAnsiTheme="minorHAnsi" w:cstheme="minorHAnsi"/>
                <w:color w:val="24292E"/>
                <w:sz w:val="20"/>
                <w:szCs w:val="20"/>
              </w:rPr>
              <w:t xml:space="preserve">. </w:t>
            </w:r>
          </w:p>
        </w:tc>
      </w:tr>
      <w:tr w:rsidR="00CA741C" w:rsidRPr="00565B03" w14:paraId="63A95401" w14:textId="77777777" w:rsidTr="00CA741C">
        <w:trPr>
          <w:trHeight w:val="623"/>
        </w:trPr>
        <w:tc>
          <w:tcPr>
            <w:tcW w:w="3145" w:type="dxa"/>
            <w:shd w:val="clear" w:color="auto" w:fill="CCCCCC"/>
          </w:tcPr>
          <w:p w14:paraId="6D19E33E" w14:textId="257439B5"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152FBE6F" w14:textId="00D5A19F"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w:t>
            </w:r>
            <w:r w:rsidR="008903EA"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w:t>
            </w:r>
            <w:r w:rsidR="008B4AD4" w:rsidRPr="00565B03">
              <w:rPr>
                <w:rFonts w:asciiTheme="minorHAnsi" w:hAnsiTheme="minorHAnsi" w:cstheme="minorHAnsi"/>
                <w:color w:val="24292E"/>
                <w:sz w:val="20"/>
                <w:szCs w:val="20"/>
              </w:rPr>
              <w:t>5490</w:t>
            </w:r>
            <w:r w:rsidRPr="00565B03">
              <w:rPr>
                <w:rFonts w:asciiTheme="minorHAnsi" w:hAnsiTheme="minorHAnsi" w:cstheme="minorHAnsi"/>
                <w:color w:val="24292E"/>
                <w:sz w:val="20"/>
                <w:szCs w:val="20"/>
              </w:rPr>
              <w:t>, 2</w:t>
            </w:r>
            <w:r w:rsidR="008903EA" w:rsidRPr="00565B03">
              <w:rPr>
                <w:rFonts w:asciiTheme="minorHAnsi" w:hAnsiTheme="minorHAnsi" w:cstheme="minorHAnsi"/>
                <w:color w:val="24292E"/>
                <w:sz w:val="20"/>
                <w:szCs w:val="20"/>
              </w:rPr>
              <w:t>2</w:t>
            </w:r>
            <w:r w:rsidRPr="00565B03">
              <w:rPr>
                <w:rFonts w:asciiTheme="minorHAnsi" w:hAnsiTheme="minorHAnsi" w:cstheme="minorHAnsi"/>
                <w:color w:val="24292E"/>
                <w:sz w:val="20"/>
                <w:szCs w:val="20"/>
              </w:rPr>
              <w:t xml:space="preserve"> </w:t>
            </w:r>
            <w:r w:rsidR="008B4AD4" w:rsidRPr="00565B03">
              <w:rPr>
                <w:rFonts w:asciiTheme="minorHAnsi" w:hAnsiTheme="minorHAnsi" w:cstheme="minorHAnsi"/>
                <w:color w:val="24292E"/>
                <w:sz w:val="20"/>
                <w:szCs w:val="20"/>
              </w:rPr>
              <w:t>5490</w:t>
            </w:r>
            <w:r w:rsidRPr="00565B03">
              <w:rPr>
                <w:rFonts w:asciiTheme="minorHAnsi" w:hAnsiTheme="minorHAnsi" w:cstheme="minorHAnsi"/>
                <w:color w:val="24292E"/>
                <w:sz w:val="20"/>
                <w:szCs w:val="20"/>
              </w:rPr>
              <w:t>, 2</w:t>
            </w:r>
            <w:r w:rsidR="008903EA" w:rsidRPr="00565B03">
              <w:rPr>
                <w:rFonts w:asciiTheme="minorHAnsi" w:hAnsiTheme="minorHAnsi" w:cstheme="minorHAnsi"/>
                <w:color w:val="24292E"/>
                <w:sz w:val="20"/>
                <w:szCs w:val="20"/>
              </w:rPr>
              <w:t>2</w:t>
            </w:r>
            <w:r w:rsidR="008B4AD4" w:rsidRPr="00565B03">
              <w:rPr>
                <w:rFonts w:asciiTheme="minorHAnsi" w:hAnsiTheme="minorHAnsi" w:cstheme="minorHAnsi"/>
                <w:color w:val="24292E"/>
                <w:sz w:val="20"/>
                <w:szCs w:val="20"/>
              </w:rPr>
              <w:t>5490</w:t>
            </w:r>
            <w:r w:rsidRPr="00565B03">
              <w:rPr>
                <w:rFonts w:asciiTheme="minorHAnsi" w:hAnsiTheme="minorHAnsi" w:cstheme="minorHAnsi"/>
                <w:color w:val="24292E"/>
                <w:sz w:val="20"/>
                <w:szCs w:val="20"/>
              </w:rPr>
              <w:t xml:space="preserve">, </w:t>
            </w:r>
            <w:r w:rsidR="00E024BF">
              <w:rPr>
                <w:rFonts w:asciiTheme="minorHAnsi" w:hAnsiTheme="minorHAnsi" w:cstheme="minorHAnsi"/>
                <w:color w:val="24292E"/>
                <w:sz w:val="20"/>
                <w:szCs w:val="20"/>
              </w:rPr>
              <w:t>DEA</w:t>
            </w:r>
            <w:r w:rsidR="00EC0076">
              <w:rPr>
                <w:rFonts w:asciiTheme="minorHAnsi" w:hAnsiTheme="minorHAnsi" w:cstheme="minorHAnsi"/>
                <w:color w:val="24292E"/>
                <w:sz w:val="20"/>
                <w:szCs w:val="20"/>
              </w:rPr>
              <w:t xml:space="preserve"> form</w:t>
            </w:r>
            <w:r w:rsidR="00E024BF">
              <w:rPr>
                <w:rFonts w:asciiTheme="minorHAnsi" w:hAnsiTheme="minorHAnsi" w:cstheme="minorHAnsi"/>
                <w:color w:val="24292E"/>
                <w:sz w:val="20"/>
                <w:szCs w:val="20"/>
              </w:rPr>
              <w:t>, Fry Scholarship</w:t>
            </w:r>
            <w:r w:rsidR="00EC0076">
              <w:rPr>
                <w:rFonts w:asciiTheme="minorHAnsi" w:hAnsiTheme="minorHAnsi" w:cstheme="minorHAnsi"/>
                <w:color w:val="24292E"/>
                <w:sz w:val="20"/>
                <w:szCs w:val="20"/>
              </w:rPr>
              <w:t xml:space="preserve"> form</w:t>
            </w:r>
          </w:p>
        </w:tc>
      </w:tr>
    </w:tbl>
    <w:p w14:paraId="7208A697" w14:textId="77777777" w:rsidR="00CA741C" w:rsidRPr="00565B03" w:rsidRDefault="00CA741C" w:rsidP="00CA741C">
      <w:pPr>
        <w:rPr>
          <w:rFonts w:asciiTheme="minorHAnsi" w:hAnsiTheme="minorHAnsi" w:cstheme="minorHAnsi"/>
        </w:rPr>
      </w:pPr>
    </w:p>
    <w:p w14:paraId="5CCCD8A6" w14:textId="46C8CF99" w:rsidR="008B4AD4" w:rsidRPr="00295382" w:rsidRDefault="00CA741C" w:rsidP="00536004">
      <w:pPr>
        <w:rPr>
          <w:rFonts w:asciiTheme="minorHAnsi" w:hAnsiTheme="minorHAnsi" w:cstheme="minorHAnsi"/>
          <w:b/>
          <w:bCs/>
          <w:color w:val="C00000"/>
        </w:rPr>
      </w:pPr>
      <w:r w:rsidRPr="00565B03">
        <w:rPr>
          <w:rFonts w:asciiTheme="minorHAnsi" w:hAnsiTheme="minorHAnsi" w:cstheme="minorHAnsi"/>
          <w:b/>
          <w:bCs/>
          <w:color w:val="C00000"/>
        </w:rPr>
        <w:t>Content</w:t>
      </w:r>
    </w:p>
    <w:p w14:paraId="33874DE0" w14:textId="4395A564" w:rsidR="008B4AD4" w:rsidRPr="00565B03" w:rsidRDefault="008903EA" w:rsidP="00536004">
      <w:pPr>
        <w:rPr>
          <w:rFonts w:asciiTheme="minorHAnsi" w:hAnsiTheme="minorHAnsi" w:cstheme="minorHAnsi"/>
          <w:b/>
          <w:bCs/>
          <w:color w:val="000000"/>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r>
      <w:r w:rsidR="008B4AD4" w:rsidRPr="00565B03">
        <w:rPr>
          <w:rFonts w:asciiTheme="minorHAnsi" w:hAnsiTheme="minorHAnsi" w:cstheme="minorHAnsi"/>
          <w:b/>
          <w:bCs/>
          <w:sz w:val="28"/>
          <w:szCs w:val="28"/>
        </w:rPr>
        <w:t>VA Form 22-5490</w:t>
      </w:r>
    </w:p>
    <w:p w14:paraId="08C2760B" w14:textId="6AFFFB7E" w:rsidR="00536004" w:rsidRPr="00565B03" w:rsidRDefault="008903EA" w:rsidP="00536004">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9734A2" w:rsidRPr="00565B03">
        <w:rPr>
          <w:rFonts w:asciiTheme="minorHAnsi" w:hAnsiTheme="minorHAnsi" w:cstheme="minorHAnsi"/>
          <w:b/>
          <w:bCs/>
          <w:color w:val="000000"/>
        </w:rPr>
        <w:t>Dependents' Application for VA Edu</w:t>
      </w:r>
      <w:r w:rsidR="00CC4325" w:rsidRPr="00565B03">
        <w:rPr>
          <w:rFonts w:asciiTheme="minorHAnsi" w:hAnsiTheme="minorHAnsi" w:cstheme="minorHAnsi"/>
          <w:b/>
          <w:bCs/>
          <w:color w:val="000000"/>
        </w:rPr>
        <w:t>c</w:t>
      </w:r>
      <w:r w:rsidR="009734A2" w:rsidRPr="00565B03">
        <w:rPr>
          <w:rFonts w:asciiTheme="minorHAnsi" w:hAnsiTheme="minorHAnsi" w:cstheme="minorHAnsi"/>
          <w:b/>
          <w:bCs/>
          <w:color w:val="000000"/>
        </w:rPr>
        <w:t xml:space="preserve">ation Benefits </w:t>
      </w:r>
    </w:p>
    <w:p w14:paraId="6C7DC451" w14:textId="77777777" w:rsidR="009734A2" w:rsidRPr="00565B03" w:rsidRDefault="009734A2" w:rsidP="009734A2">
      <w:pPr>
        <w:rPr>
          <w:rFonts w:asciiTheme="minorHAnsi" w:hAnsiTheme="minorHAnsi" w:cstheme="minorHAnsi"/>
          <w:sz w:val="20"/>
          <w:szCs w:val="20"/>
        </w:rPr>
      </w:pPr>
    </w:p>
    <w:p w14:paraId="2FE13709" w14:textId="70C3C877" w:rsidR="009734A2" w:rsidRPr="00565B03" w:rsidRDefault="009734A2" w:rsidP="009734A2">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D2599D">
        <w:rPr>
          <w:rFonts w:asciiTheme="minorHAnsi" w:hAnsiTheme="minorHAnsi" w:cstheme="minorHAnsi"/>
          <w:sz w:val="20"/>
          <w:szCs w:val="20"/>
        </w:rPr>
        <w:t>&lt;</w:t>
      </w:r>
      <w:r w:rsidRPr="00565B03">
        <w:rPr>
          <w:rFonts w:asciiTheme="minorHAnsi" w:hAnsiTheme="minorHAnsi" w:cstheme="minorHAnsi"/>
          <w:color w:val="000000"/>
          <w:sz w:val="20"/>
          <w:szCs w:val="20"/>
        </w:rPr>
        <w:t>Education</w:t>
      </w:r>
      <w:r w:rsidR="00922DEE">
        <w:rPr>
          <w:rFonts w:asciiTheme="minorHAnsi" w:hAnsiTheme="minorHAnsi" w:cstheme="minorHAnsi"/>
          <w:color w:val="000000"/>
          <w:sz w:val="20"/>
          <w:szCs w:val="20"/>
        </w:rPr>
        <w:t xml:space="preserve"> and training,</w:t>
      </w:r>
      <w:r w:rsidR="00751807">
        <w:rPr>
          <w:rFonts w:asciiTheme="minorHAnsi" w:hAnsiTheme="minorHAnsi" w:cstheme="minorHAnsi"/>
          <w:color w:val="000000"/>
          <w:sz w:val="20"/>
          <w:szCs w:val="20"/>
        </w:rPr>
        <w:t xml:space="preserve"> and family member</w:t>
      </w:r>
      <w:r w:rsidRPr="00565B03">
        <w:rPr>
          <w:rFonts w:asciiTheme="minorHAnsi" w:hAnsiTheme="minorHAnsi" w:cstheme="minorHAnsi"/>
          <w:color w:val="000000"/>
          <w:sz w:val="20"/>
          <w:szCs w:val="20"/>
        </w:rPr>
        <w:t xml:space="preserve"> benefits</w:t>
      </w:r>
      <w:r w:rsidR="00D2599D">
        <w:rPr>
          <w:rFonts w:asciiTheme="minorHAnsi" w:hAnsiTheme="minorHAnsi" w:cstheme="minorHAnsi"/>
          <w:color w:val="000000"/>
          <w:sz w:val="20"/>
          <w:szCs w:val="20"/>
        </w:rPr>
        <w:t>&gt;</w:t>
      </w:r>
    </w:p>
    <w:p w14:paraId="6FED48D8" w14:textId="77777777" w:rsidR="009734A2" w:rsidRPr="00565B03" w:rsidRDefault="009734A2" w:rsidP="009734A2">
      <w:pPr>
        <w:rPr>
          <w:rFonts w:asciiTheme="minorHAnsi" w:hAnsiTheme="minorHAnsi" w:cstheme="minorHAnsi"/>
          <w:sz w:val="20"/>
          <w:szCs w:val="20"/>
        </w:rPr>
      </w:pPr>
    </w:p>
    <w:p w14:paraId="7D1071B0" w14:textId="77777777" w:rsidR="009734A2" w:rsidRPr="00565B03" w:rsidRDefault="009734A2" w:rsidP="009734A2">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246B454E" w14:textId="41239683" w:rsidR="00CC4325" w:rsidRPr="00737A75" w:rsidRDefault="00CC4325" w:rsidP="00CC4325">
      <w:pPr>
        <w:rPr>
          <w:rFonts w:asciiTheme="minorHAnsi" w:hAnsiTheme="minorHAnsi" w:cstheme="minorHAnsi"/>
          <w:sz w:val="20"/>
          <w:szCs w:val="20"/>
        </w:rPr>
      </w:pPr>
      <w:r w:rsidRPr="00737A75">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Pr="00737A75">
        <w:rPr>
          <w:rFonts w:asciiTheme="minorHAnsi" w:hAnsiTheme="minorHAnsi" w:cstheme="minorHAnsi"/>
          <w:color w:val="222222"/>
          <w:sz w:val="20"/>
          <w:szCs w:val="20"/>
          <w:shd w:val="clear" w:color="auto" w:fill="FFFFFF"/>
        </w:rPr>
        <w:t>form when a spouse or dependent is applying for educational benefits</w:t>
      </w:r>
      <w:r w:rsidR="00E024BF" w:rsidRPr="00737A75">
        <w:rPr>
          <w:rFonts w:asciiTheme="minorHAnsi" w:hAnsiTheme="minorHAnsi" w:cstheme="minorHAnsi"/>
          <w:color w:val="222222"/>
          <w:sz w:val="20"/>
          <w:szCs w:val="20"/>
          <w:shd w:val="clear" w:color="auto" w:fill="FFFFFF"/>
        </w:rPr>
        <w:t xml:space="preserve"> under </w:t>
      </w:r>
      <w:r w:rsidR="00E024BF" w:rsidRPr="00737A75">
        <w:rPr>
          <w:rFonts w:asciiTheme="minorHAnsi" w:hAnsiTheme="minorHAnsi" w:cstheme="minorHAnsi"/>
          <w:sz w:val="20"/>
          <w:szCs w:val="20"/>
        </w:rPr>
        <w:t xml:space="preserve">Chapter 35 Survivors' and Dependents' Education Assistance (DEA) </w:t>
      </w:r>
      <w:r w:rsidR="00737A75" w:rsidRPr="00737A75">
        <w:rPr>
          <w:rFonts w:asciiTheme="minorHAnsi" w:hAnsiTheme="minorHAnsi" w:cstheme="minorHAnsi"/>
          <w:sz w:val="20"/>
          <w:szCs w:val="20"/>
        </w:rPr>
        <w:t>or</w:t>
      </w:r>
      <w:r w:rsidR="00E024BF" w:rsidRPr="00737A75">
        <w:rPr>
          <w:rFonts w:asciiTheme="minorHAnsi" w:hAnsiTheme="minorHAnsi" w:cstheme="minorHAnsi"/>
          <w:sz w:val="20"/>
          <w:szCs w:val="20"/>
        </w:rPr>
        <w:t xml:space="preserve"> Chapter 33 Fry Scholarship.</w:t>
      </w:r>
    </w:p>
    <w:p w14:paraId="748E547A" w14:textId="68FC56C7" w:rsidR="009734A2" w:rsidRDefault="00D35D65" w:rsidP="009734A2">
      <w:pPr>
        <w:rPr>
          <w:rStyle w:val="Hyperlink"/>
          <w:rFonts w:asciiTheme="minorHAnsi" w:hAnsiTheme="minorHAnsi" w:cstheme="minorHAnsi"/>
          <w:sz w:val="20"/>
          <w:szCs w:val="20"/>
        </w:rPr>
      </w:pPr>
      <w:hyperlink r:id="rId82" w:history="1">
        <w:r w:rsidR="009734A2"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9734A2"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22-5490</w:t>
        </w:r>
        <w:r w:rsidR="009734A2"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9734A2" w:rsidRPr="00565B03">
          <w:rPr>
            <w:rStyle w:val="Hyperlink"/>
            <w:rFonts w:asciiTheme="minorHAnsi" w:hAnsiTheme="minorHAnsi" w:cstheme="minorHAnsi"/>
            <w:sz w:val="20"/>
            <w:szCs w:val="20"/>
          </w:rPr>
          <w:t>)</w:t>
        </w:r>
      </w:hyperlink>
    </w:p>
    <w:p w14:paraId="339A0DA6" w14:textId="380A6EB9" w:rsidR="00751807" w:rsidRDefault="00751807" w:rsidP="009734A2">
      <w:pPr>
        <w:rPr>
          <w:rStyle w:val="Hyperlink"/>
          <w:rFonts w:asciiTheme="minorHAnsi" w:hAnsiTheme="minorHAnsi" w:cstheme="minorHAnsi"/>
          <w:sz w:val="20"/>
          <w:szCs w:val="20"/>
        </w:rPr>
      </w:pPr>
    </w:p>
    <w:p w14:paraId="3B1EDB04" w14:textId="2F8F93F1" w:rsidR="00E024BF" w:rsidRPr="00565B03" w:rsidRDefault="00C6185B" w:rsidP="00E024BF">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w:t>
      </w:r>
      <w:r w:rsidR="00E024BF" w:rsidRPr="00565B03">
        <w:rPr>
          <w:rFonts w:asciiTheme="minorHAnsi" w:hAnsiTheme="minorHAnsi" w:cstheme="minorHAnsi"/>
          <w:b/>
          <w:bCs/>
          <w:color w:val="000000"/>
          <w:sz w:val="22"/>
          <w:szCs w:val="22"/>
        </w:rPr>
        <w:t>s</w:t>
      </w:r>
      <w:r w:rsidR="00E024BF">
        <w:rPr>
          <w:rFonts w:asciiTheme="minorHAnsi" w:hAnsiTheme="minorHAnsi" w:cstheme="minorHAnsi"/>
          <w:b/>
          <w:bCs/>
          <w:color w:val="000000"/>
          <w:sz w:val="22"/>
          <w:szCs w:val="22"/>
        </w:rPr>
        <w:t>e</w:t>
      </w:r>
      <w:r w:rsidR="00E024BF" w:rsidRPr="00565B03">
        <w:rPr>
          <w:rFonts w:asciiTheme="minorHAnsi" w:hAnsiTheme="minorHAnsi" w:cstheme="minorHAnsi"/>
          <w:b/>
          <w:bCs/>
          <w:color w:val="000000"/>
          <w:sz w:val="22"/>
          <w:szCs w:val="22"/>
        </w:rPr>
        <w:t xml:space="preserve"> the online tool</w:t>
      </w:r>
    </w:p>
    <w:p w14:paraId="29C50B6F" w14:textId="3542C7B7" w:rsidR="00E024BF" w:rsidRPr="00565B03" w:rsidRDefault="00E024BF" w:rsidP="00E024BF">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C6185B">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2475F9F9" w14:textId="5A0901B0" w:rsidR="00751807" w:rsidRPr="00EC0076" w:rsidRDefault="00D35D65" w:rsidP="00751807">
      <w:pPr>
        <w:rPr>
          <w:rFonts w:ascii="Arial" w:hAnsi="Arial" w:cs="Arial"/>
          <w:color w:val="0563C1"/>
          <w:sz w:val="22"/>
          <w:szCs w:val="22"/>
          <w:u w:val="single"/>
        </w:rPr>
      </w:pPr>
      <w:hyperlink r:id="rId83" w:history="1">
        <w:r w:rsidR="00EC0076" w:rsidRPr="00737A75">
          <w:rPr>
            <w:rStyle w:val="Hyperlink"/>
            <w:rFonts w:asciiTheme="minorHAnsi" w:hAnsiTheme="minorHAnsi" w:cstheme="minorHAnsi"/>
            <w:sz w:val="20"/>
            <w:szCs w:val="20"/>
          </w:rPr>
          <w:t>Go to the online tool</w:t>
        </w:r>
      </w:hyperlink>
      <w:r w:rsidR="00E024BF" w:rsidRPr="00565B03">
        <w:rPr>
          <w:rFonts w:asciiTheme="minorHAnsi" w:hAnsiTheme="minorHAnsi" w:cstheme="minorHAnsi"/>
          <w:color w:val="000000"/>
          <w:sz w:val="20"/>
          <w:szCs w:val="20"/>
        </w:rPr>
        <w:t xml:space="preserve"> &gt;</w:t>
      </w:r>
      <w:r w:rsidR="00E024BF">
        <w:rPr>
          <w:rFonts w:asciiTheme="minorHAnsi" w:hAnsiTheme="minorHAnsi" w:cstheme="minorHAnsi"/>
          <w:color w:val="000000"/>
          <w:sz w:val="20"/>
          <w:szCs w:val="20"/>
        </w:rPr>
        <w:t xml:space="preserve"> </w:t>
      </w:r>
    </w:p>
    <w:p w14:paraId="134BCE06" w14:textId="77777777" w:rsidR="009734A2" w:rsidRPr="00565B03" w:rsidRDefault="009734A2" w:rsidP="009734A2">
      <w:pPr>
        <w:rPr>
          <w:rFonts w:asciiTheme="minorHAnsi" w:hAnsiTheme="minorHAnsi" w:cstheme="minorHAnsi"/>
          <w:color w:val="323A45"/>
          <w:sz w:val="20"/>
          <w:szCs w:val="20"/>
          <w:shd w:val="clear" w:color="auto" w:fill="FFFFFF"/>
        </w:rPr>
      </w:pPr>
    </w:p>
    <w:p w14:paraId="5E2B7FD7" w14:textId="77777777" w:rsidR="009734A2" w:rsidRPr="00565B03" w:rsidRDefault="009734A2" w:rsidP="009734A2">
      <w:pPr>
        <w:rPr>
          <w:rFonts w:asciiTheme="minorHAnsi" w:hAnsiTheme="minorHAnsi" w:cstheme="minorHAnsi"/>
          <w:b/>
          <w:bCs/>
          <w:color w:val="000000"/>
          <w:sz w:val="20"/>
          <w:szCs w:val="20"/>
        </w:rPr>
      </w:pPr>
    </w:p>
    <w:p w14:paraId="465653B3" w14:textId="4BBFEC61" w:rsidR="00F864BE" w:rsidRPr="00565B03" w:rsidRDefault="000D7556" w:rsidP="000D7556">
      <w:pPr>
        <w:rPr>
          <w:rFonts w:asciiTheme="minorHAnsi" w:hAnsiTheme="minorHAnsi" w:cstheme="minorHAnsi"/>
          <w:b/>
          <w:bCs/>
          <w:color w:val="000000"/>
          <w:sz w:val="22"/>
          <w:szCs w:val="22"/>
        </w:rPr>
      </w:pPr>
      <w:r w:rsidRPr="00565B03">
        <w:rPr>
          <w:rFonts w:asciiTheme="minorHAnsi" w:hAnsiTheme="minorHAnsi" w:cstheme="minorHAnsi"/>
          <w:color w:val="000000"/>
          <w:sz w:val="22"/>
          <w:szCs w:val="22"/>
        </w:rPr>
        <w:t>H2:</w:t>
      </w:r>
      <w:r w:rsidRPr="00565B03">
        <w:rPr>
          <w:rFonts w:asciiTheme="minorHAnsi" w:hAnsiTheme="minorHAnsi" w:cstheme="minorHAnsi"/>
          <w:b/>
          <w:bCs/>
          <w:color w:val="000000"/>
          <w:sz w:val="22"/>
          <w:szCs w:val="22"/>
        </w:rPr>
        <w:tab/>
        <w:t xml:space="preserve">Helpful </w:t>
      </w:r>
      <w:r w:rsidR="00737A75">
        <w:rPr>
          <w:rFonts w:asciiTheme="minorHAnsi" w:hAnsiTheme="minorHAnsi" w:cstheme="minorHAnsi"/>
          <w:b/>
          <w:bCs/>
          <w:color w:val="000000"/>
          <w:sz w:val="22"/>
          <w:szCs w:val="22"/>
        </w:rPr>
        <w:t>links related to VA Form 22-5490</w:t>
      </w:r>
    </w:p>
    <w:p w14:paraId="0D228B8A" w14:textId="0C5551B1" w:rsidR="00737A75" w:rsidRPr="00737A75" w:rsidRDefault="00D35D65" w:rsidP="00737A75">
      <w:pPr>
        <w:rPr>
          <w:rFonts w:asciiTheme="minorHAnsi" w:hAnsiTheme="minorHAnsi" w:cstheme="minorHAnsi"/>
          <w:sz w:val="20"/>
          <w:szCs w:val="20"/>
        </w:rPr>
      </w:pPr>
      <w:hyperlink r:id="rId84" w:history="1">
        <w:r w:rsidR="00737A75" w:rsidRPr="00737A75">
          <w:rPr>
            <w:rStyle w:val="Hyperlink"/>
            <w:rFonts w:asciiTheme="minorHAnsi" w:hAnsiTheme="minorHAnsi" w:cstheme="minorHAnsi"/>
            <w:sz w:val="20"/>
            <w:szCs w:val="20"/>
          </w:rPr>
          <w:t>Survivors’ and Dependents’ Educational Assistance</w:t>
        </w:r>
      </w:hyperlink>
    </w:p>
    <w:p w14:paraId="014FEC4D" w14:textId="46FA4331" w:rsidR="00737A75" w:rsidRPr="00737A75" w:rsidRDefault="00737A75" w:rsidP="00737A75">
      <w:pPr>
        <w:pStyle w:val="NormalWeb"/>
        <w:shd w:val="clear" w:color="auto" w:fill="FFFFFF"/>
        <w:spacing w:before="0" w:beforeAutospacing="0" w:after="0" w:afterAutospacing="0"/>
        <w:rPr>
          <w:rFonts w:asciiTheme="minorHAnsi" w:hAnsiTheme="minorHAnsi" w:cstheme="minorHAnsi"/>
          <w:color w:val="323A45"/>
          <w:sz w:val="20"/>
          <w:szCs w:val="20"/>
        </w:rPr>
      </w:pPr>
      <w:r w:rsidRPr="00737A75">
        <w:rPr>
          <w:rFonts w:asciiTheme="minorHAnsi" w:hAnsiTheme="minorHAnsi" w:cstheme="minorHAnsi"/>
          <w:color w:val="323A45"/>
          <w:sz w:val="20"/>
          <w:szCs w:val="20"/>
        </w:rPr>
        <w:t xml:space="preserve">Learn about the Survivors’ and Dependents’ Educational Assistance (DEA) program. If you’re </w:t>
      </w:r>
      <w:r>
        <w:rPr>
          <w:rFonts w:asciiTheme="minorHAnsi" w:hAnsiTheme="minorHAnsi" w:cstheme="minorHAnsi"/>
          <w:color w:val="323A45"/>
          <w:sz w:val="20"/>
          <w:szCs w:val="20"/>
        </w:rPr>
        <w:t>eligible,</w:t>
      </w:r>
      <w:r w:rsidRPr="00737A75">
        <w:rPr>
          <w:rFonts w:asciiTheme="minorHAnsi" w:hAnsiTheme="minorHAnsi" w:cstheme="minorHAnsi"/>
          <w:color w:val="323A45"/>
          <w:sz w:val="20"/>
          <w:szCs w:val="20"/>
        </w:rPr>
        <w:t xml:space="preserve"> you may be able to get help paying for school or job training through the DEA program</w:t>
      </w:r>
      <w:ins w:id="477" w:author="Lee, Jennifer Y." w:date="2020-01-26T19:28:00Z">
        <w:r w:rsidR="00295382">
          <w:rPr>
            <w:rFonts w:asciiTheme="minorHAnsi" w:hAnsiTheme="minorHAnsi" w:cstheme="minorHAnsi"/>
            <w:color w:val="323A45"/>
            <w:sz w:val="20"/>
            <w:szCs w:val="20"/>
          </w:rPr>
          <w:t xml:space="preserve">, </w:t>
        </w:r>
      </w:ins>
      <w:del w:id="478" w:author="Lee, Jennifer Y." w:date="2020-01-26T19:28:00Z">
        <w:r w:rsidRPr="00737A75" w:rsidDel="00295382">
          <w:rPr>
            <w:rFonts w:asciiTheme="minorHAnsi" w:hAnsiTheme="minorHAnsi" w:cstheme="minorHAnsi"/>
            <w:color w:val="323A45"/>
            <w:sz w:val="20"/>
            <w:szCs w:val="20"/>
          </w:rPr>
          <w:delText>—</w:delText>
        </w:r>
      </w:del>
      <w:r w:rsidRPr="00737A75">
        <w:rPr>
          <w:rFonts w:asciiTheme="minorHAnsi" w:hAnsiTheme="minorHAnsi" w:cstheme="minorHAnsi"/>
          <w:color w:val="323A45"/>
          <w:sz w:val="20"/>
          <w:szCs w:val="20"/>
        </w:rPr>
        <w:t xml:space="preserve">also called Chapter 35. </w:t>
      </w:r>
    </w:p>
    <w:p w14:paraId="0D3E907B" w14:textId="77777777" w:rsidR="00737A75" w:rsidRDefault="00737A75" w:rsidP="000D7556">
      <w:pPr>
        <w:rPr>
          <w:rFonts w:asciiTheme="minorHAnsi" w:hAnsiTheme="minorHAnsi" w:cstheme="minorHAnsi"/>
          <w:sz w:val="20"/>
          <w:szCs w:val="20"/>
        </w:rPr>
      </w:pPr>
    </w:p>
    <w:p w14:paraId="1FC1645D" w14:textId="46800F64" w:rsidR="00737A75" w:rsidRDefault="00D35D65" w:rsidP="000D7556">
      <w:pPr>
        <w:rPr>
          <w:rFonts w:asciiTheme="minorHAnsi" w:hAnsiTheme="minorHAnsi" w:cstheme="minorHAnsi"/>
          <w:sz w:val="20"/>
          <w:szCs w:val="20"/>
        </w:rPr>
      </w:pPr>
      <w:hyperlink r:id="rId85" w:history="1">
        <w:r w:rsidR="00737A75" w:rsidRPr="00737A75">
          <w:rPr>
            <w:rStyle w:val="Hyperlink"/>
            <w:rFonts w:asciiTheme="minorHAnsi" w:hAnsiTheme="minorHAnsi" w:cstheme="minorHAnsi"/>
            <w:sz w:val="20"/>
            <w:szCs w:val="20"/>
          </w:rPr>
          <w:t>Fry Scholarship</w:t>
        </w:r>
      </w:hyperlink>
    </w:p>
    <w:p w14:paraId="0B00DCBD" w14:textId="6B6650DE" w:rsidR="00737A75" w:rsidRPr="00737A75" w:rsidRDefault="00737A75" w:rsidP="00737A75">
      <w:pPr>
        <w:rPr>
          <w:rFonts w:asciiTheme="minorHAnsi" w:hAnsiTheme="minorHAnsi" w:cstheme="minorHAnsi"/>
          <w:sz w:val="20"/>
          <w:szCs w:val="20"/>
        </w:rPr>
      </w:pPr>
      <w:r w:rsidRPr="00737A75">
        <w:rPr>
          <w:rFonts w:asciiTheme="minorHAnsi" w:hAnsiTheme="minorHAnsi" w:cstheme="minorHAnsi"/>
          <w:color w:val="323A45"/>
          <w:sz w:val="20"/>
          <w:szCs w:val="20"/>
          <w:shd w:val="clear" w:color="auto" w:fill="FFFFFF"/>
        </w:rPr>
        <w:t>Learn about the Marine Gunnery Sergeant John David Fry Scholarship</w:t>
      </w:r>
      <w:del w:id="479" w:author="Lee, Jennifer Y." w:date="2020-01-26T19:28:00Z">
        <w:r w:rsidRPr="00737A75" w:rsidDel="00295382">
          <w:rPr>
            <w:rFonts w:asciiTheme="minorHAnsi" w:hAnsiTheme="minorHAnsi" w:cstheme="minorHAnsi"/>
            <w:color w:val="323A45"/>
            <w:sz w:val="20"/>
            <w:szCs w:val="20"/>
            <w:shd w:val="clear" w:color="auto" w:fill="FFFFFF"/>
          </w:rPr>
          <w:delText xml:space="preserve"> (Fry Scholarship)</w:delText>
        </w:r>
      </w:del>
      <w:ins w:id="480" w:author="Lee, Jennifer Y." w:date="2020-01-26T19:29:00Z">
        <w:r w:rsidR="00295382">
          <w:rPr>
            <w:rFonts w:asciiTheme="minorHAnsi" w:hAnsiTheme="minorHAnsi" w:cstheme="minorHAnsi"/>
            <w:color w:val="323A45"/>
            <w:sz w:val="20"/>
            <w:szCs w:val="20"/>
            <w:shd w:val="clear" w:color="auto" w:fill="FFFFFF"/>
          </w:rPr>
          <w:t xml:space="preserve"> </w:t>
        </w:r>
      </w:ins>
      <w:del w:id="481" w:author="Lee, Jennifer Y." w:date="2020-01-26T19:29:00Z">
        <w:r w:rsidRPr="00737A75" w:rsidDel="00295382">
          <w:rPr>
            <w:rFonts w:asciiTheme="minorHAnsi" w:hAnsiTheme="minorHAnsi" w:cstheme="minorHAnsi"/>
            <w:color w:val="323A45"/>
            <w:sz w:val="20"/>
            <w:szCs w:val="20"/>
            <w:shd w:val="clear" w:color="auto" w:fill="FFFFFF"/>
          </w:rPr>
          <w:delText xml:space="preserve">, a scholarship </w:delText>
        </w:r>
      </w:del>
      <w:r w:rsidRPr="00737A75">
        <w:rPr>
          <w:rFonts w:asciiTheme="minorHAnsi" w:hAnsiTheme="minorHAnsi" w:cstheme="minorHAnsi"/>
          <w:color w:val="323A45"/>
          <w:sz w:val="20"/>
          <w:szCs w:val="20"/>
          <w:shd w:val="clear" w:color="auto" w:fill="FFFFFF"/>
        </w:rPr>
        <w:t>for children and dependents of Veterans.</w:t>
      </w:r>
    </w:p>
    <w:p w14:paraId="59BBA1D7" w14:textId="77777777" w:rsidR="00737A75" w:rsidRPr="00565B03" w:rsidRDefault="00737A75" w:rsidP="000D7556">
      <w:pPr>
        <w:rPr>
          <w:rFonts w:asciiTheme="minorHAnsi" w:hAnsiTheme="minorHAnsi" w:cstheme="minorHAnsi"/>
          <w:sz w:val="20"/>
          <w:szCs w:val="20"/>
        </w:rPr>
      </w:pPr>
    </w:p>
    <w:p w14:paraId="652BBF8D" w14:textId="77777777" w:rsidR="000D7556" w:rsidRPr="006F6818" w:rsidRDefault="00D35D65" w:rsidP="006F6818">
      <w:pPr>
        <w:rPr>
          <w:color w:val="323A45"/>
        </w:rPr>
      </w:pPr>
      <w:hyperlink r:id="rId86" w:history="1">
        <w:bookmarkStart w:id="482" w:name="_Toc28636654"/>
        <w:r w:rsidR="000D7556" w:rsidRPr="006F6818">
          <w:rPr>
            <w:rStyle w:val="Hyperlink"/>
            <w:rFonts w:asciiTheme="minorHAnsi" w:hAnsiTheme="minorHAnsi" w:cstheme="minorHAnsi"/>
            <w:kern w:val="36"/>
            <w:sz w:val="20"/>
            <w:szCs w:val="20"/>
          </w:rPr>
          <w:t>VA benefits for spouses, dependents, survivors, and family caregivers</w:t>
        </w:r>
        <w:bookmarkEnd w:id="482"/>
      </w:hyperlink>
    </w:p>
    <w:p w14:paraId="0E1BFE95" w14:textId="20D0F2DB" w:rsidR="009734A2" w:rsidRDefault="000D7556" w:rsidP="009734A2">
      <w:pPr>
        <w:rPr>
          <w:rFonts w:asciiTheme="minorHAnsi" w:hAnsiTheme="minorHAnsi" w:cstheme="minorHAnsi"/>
          <w:color w:val="323A45"/>
          <w:sz w:val="20"/>
          <w:szCs w:val="20"/>
        </w:rPr>
      </w:pPr>
      <w:bookmarkStart w:id="483" w:name="_Toc28636655"/>
      <w:r w:rsidRPr="006F6818">
        <w:rPr>
          <w:rFonts w:asciiTheme="minorHAnsi" w:hAnsiTheme="minorHAnsi" w:cstheme="minorHAnsi"/>
          <w:color w:val="323A45"/>
          <w:sz w:val="20"/>
          <w:szCs w:val="20"/>
        </w:rPr>
        <w:t xml:space="preserve">Learn about benefits for spouses, dependents, </w:t>
      </w:r>
      <w:r w:rsidR="00AA6BED">
        <w:rPr>
          <w:rFonts w:asciiTheme="minorHAnsi" w:hAnsiTheme="minorHAnsi" w:cstheme="minorHAnsi"/>
          <w:color w:val="323A45"/>
          <w:sz w:val="20"/>
          <w:szCs w:val="20"/>
        </w:rPr>
        <w:t xml:space="preserve">and </w:t>
      </w:r>
      <w:r w:rsidRPr="006F6818">
        <w:rPr>
          <w:rFonts w:asciiTheme="minorHAnsi" w:hAnsiTheme="minorHAnsi" w:cstheme="minorHAnsi"/>
          <w:color w:val="323A45"/>
          <w:sz w:val="20"/>
          <w:szCs w:val="20"/>
        </w:rPr>
        <w:t>survivors</w:t>
      </w:r>
      <w:r w:rsidR="00AA6BED">
        <w:rPr>
          <w:rFonts w:asciiTheme="minorHAnsi" w:hAnsiTheme="minorHAnsi" w:cstheme="minorHAnsi"/>
          <w:color w:val="323A45"/>
          <w:sz w:val="20"/>
          <w:szCs w:val="20"/>
        </w:rPr>
        <w:t>. If you’re a f</w:t>
      </w:r>
      <w:r w:rsidRPr="006F6818">
        <w:rPr>
          <w:rFonts w:asciiTheme="minorHAnsi" w:hAnsiTheme="minorHAnsi" w:cstheme="minorHAnsi"/>
          <w:color w:val="323A45"/>
          <w:sz w:val="20"/>
          <w:szCs w:val="20"/>
        </w:rPr>
        <w:t>amily member</w:t>
      </w:r>
      <w:r w:rsidR="00AA6BED">
        <w:rPr>
          <w:rFonts w:asciiTheme="minorHAnsi" w:hAnsiTheme="minorHAnsi" w:cstheme="minorHAnsi"/>
          <w:color w:val="323A45"/>
          <w:sz w:val="20"/>
          <w:szCs w:val="20"/>
        </w:rPr>
        <w:t xml:space="preserve"> who provides care to</w:t>
      </w:r>
      <w:r w:rsidR="005D213D">
        <w:rPr>
          <w:rFonts w:asciiTheme="minorHAnsi" w:hAnsiTheme="minorHAnsi" w:cstheme="minorHAnsi"/>
          <w:color w:val="323A45"/>
          <w:sz w:val="20"/>
          <w:szCs w:val="20"/>
        </w:rPr>
        <w:t xml:space="preserve"> </w:t>
      </w:r>
      <w:r w:rsidRPr="006F6818">
        <w:rPr>
          <w:rFonts w:asciiTheme="minorHAnsi" w:hAnsiTheme="minorHAnsi" w:cstheme="minorHAnsi"/>
          <w:color w:val="323A45"/>
          <w:sz w:val="20"/>
          <w:szCs w:val="20"/>
        </w:rPr>
        <w:t>a Veteran</w:t>
      </w:r>
      <w:r w:rsidR="00AA6BED">
        <w:rPr>
          <w:rFonts w:asciiTheme="minorHAnsi" w:hAnsiTheme="minorHAnsi" w:cstheme="minorHAnsi"/>
          <w:color w:val="323A45"/>
          <w:sz w:val="20"/>
          <w:szCs w:val="20"/>
        </w:rPr>
        <w:t xml:space="preserve">, you may also be eligible </w:t>
      </w:r>
      <w:r w:rsidR="005D213D">
        <w:rPr>
          <w:rFonts w:asciiTheme="minorHAnsi" w:hAnsiTheme="minorHAnsi" w:cstheme="minorHAnsi"/>
          <w:color w:val="323A45"/>
          <w:sz w:val="20"/>
          <w:szCs w:val="20"/>
        </w:rPr>
        <w:t xml:space="preserve">to receive certain benefits. </w:t>
      </w:r>
      <w:bookmarkEnd w:id="483"/>
    </w:p>
    <w:p w14:paraId="0B017FF9" w14:textId="77777777" w:rsidR="00295382" w:rsidRPr="00295382" w:rsidRDefault="00295382" w:rsidP="009734A2">
      <w:pPr>
        <w:rPr>
          <w:rFonts w:asciiTheme="minorHAnsi" w:hAnsiTheme="minorHAnsi" w:cstheme="minorHAnsi"/>
          <w:color w:val="323A45"/>
          <w:sz w:val="20"/>
          <w:szCs w:val="20"/>
        </w:rPr>
      </w:pPr>
    </w:p>
    <w:p w14:paraId="7AA7B1B1" w14:textId="4D90EC23" w:rsidR="009734A2" w:rsidRPr="00295382" w:rsidRDefault="00D35D65" w:rsidP="00536004">
      <w:pPr>
        <w:rPr>
          <w:rFonts w:asciiTheme="minorHAnsi" w:hAnsiTheme="minorHAnsi" w:cstheme="minorHAnsi"/>
          <w:i/>
          <w:iCs/>
          <w:color w:val="A6A6A6" w:themeColor="background1" w:themeShade="A6"/>
          <w:sz w:val="20"/>
          <w:szCs w:val="20"/>
        </w:rPr>
      </w:pPr>
      <w:hyperlink w:anchor="_top" w:history="1">
        <w:r w:rsidR="009734A2" w:rsidRPr="00565B03">
          <w:rPr>
            <w:rStyle w:val="Hyperlink"/>
            <w:rFonts w:asciiTheme="minorHAnsi" w:hAnsiTheme="minorHAnsi" w:cstheme="minorHAnsi"/>
            <w:i/>
            <w:iCs/>
            <w:color w:val="A6A6A6" w:themeColor="background1" w:themeShade="A6"/>
            <w:sz w:val="20"/>
            <w:szCs w:val="20"/>
          </w:rPr>
          <w:t>Back to Table of Contents</w:t>
        </w:r>
      </w:hyperlink>
      <w:r w:rsidR="009734A2" w:rsidRPr="00565B03">
        <w:rPr>
          <w:rFonts w:asciiTheme="minorHAnsi" w:hAnsiTheme="minorHAnsi" w:cstheme="minorHAnsi"/>
          <w:i/>
          <w:iCs/>
          <w:color w:val="A6A6A6" w:themeColor="background1" w:themeShade="A6"/>
          <w:sz w:val="20"/>
          <w:szCs w:val="20"/>
        </w:rPr>
        <w:t xml:space="preserve"> &gt;</w:t>
      </w:r>
    </w:p>
    <w:p w14:paraId="27372F02"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B131D3F" w14:textId="13AD5080" w:rsidR="00536004" w:rsidRDefault="00536004" w:rsidP="00AF46AB">
      <w:pPr>
        <w:pStyle w:val="Heading1"/>
        <w:rPr>
          <w:rFonts w:asciiTheme="minorHAnsi" w:hAnsiTheme="minorHAnsi" w:cstheme="minorHAnsi"/>
        </w:rPr>
      </w:pPr>
      <w:bookmarkStart w:id="484" w:name="_Toc24012543"/>
      <w:bookmarkStart w:id="485" w:name="_Toc24037507"/>
      <w:bookmarkStart w:id="486" w:name="_Toc24096179"/>
      <w:bookmarkStart w:id="487" w:name="_Toc24451991"/>
      <w:bookmarkStart w:id="488" w:name="_Toc24537800"/>
      <w:bookmarkStart w:id="489" w:name="_Toc25152875"/>
      <w:bookmarkStart w:id="490" w:name="_Toc25652861"/>
      <w:bookmarkStart w:id="491" w:name="_Toc25652916"/>
      <w:bookmarkStart w:id="492" w:name="_Toc28636656"/>
      <w:bookmarkStart w:id="493" w:name="_Toc28636959"/>
      <w:bookmarkStart w:id="494" w:name="_Toc28669786"/>
      <w:bookmarkStart w:id="495" w:name="_Toc29557296"/>
      <w:bookmarkStart w:id="496" w:name="_Toc29557602"/>
      <w:bookmarkStart w:id="497" w:name="_Toc29562133"/>
      <w:bookmarkStart w:id="498" w:name="_Toc29883348"/>
      <w:bookmarkStart w:id="499" w:name="_Toc29903130"/>
      <w:r w:rsidRPr="00565B03">
        <w:rPr>
          <w:rFonts w:asciiTheme="minorHAnsi" w:hAnsiTheme="minorHAnsi" w:cstheme="minorHAnsi"/>
        </w:rPr>
        <w:lastRenderedPageBreak/>
        <w:t>VA Form 26-1880</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7AF5F7BE" w14:textId="77777777" w:rsidR="007B0ECA" w:rsidRPr="007B0ECA" w:rsidRDefault="007B0ECA" w:rsidP="007B0ECA"/>
    <w:p w14:paraId="492E2B89"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8531D8F"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DEB8FBE" w14:textId="77777777" w:rsidTr="00CA741C">
        <w:trPr>
          <w:trHeight w:val="447"/>
        </w:trPr>
        <w:tc>
          <w:tcPr>
            <w:tcW w:w="3138" w:type="dxa"/>
            <w:shd w:val="clear" w:color="auto" w:fill="CCCCCC"/>
          </w:tcPr>
          <w:p w14:paraId="77A1B96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252CF6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0C1AD9B" w14:textId="77777777" w:rsidTr="00CA741C">
        <w:trPr>
          <w:trHeight w:val="429"/>
        </w:trPr>
        <w:tc>
          <w:tcPr>
            <w:tcW w:w="3138" w:type="dxa"/>
            <w:shd w:val="clear" w:color="auto" w:fill="CCCCCC"/>
          </w:tcPr>
          <w:p w14:paraId="20F6200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DCBA171" w14:textId="77777777" w:rsidR="00313D0B" w:rsidRDefault="00D35D65" w:rsidP="00313D0B">
            <w:hyperlink r:id="rId87" w:history="1">
              <w:r w:rsidR="00313D0B">
                <w:rPr>
                  <w:rStyle w:val="Hyperlink"/>
                </w:rPr>
                <w:t>https://www.va.gov/vaforms/form_detail.asp?FormNo=26-1880</w:t>
              </w:r>
            </w:hyperlink>
          </w:p>
          <w:p w14:paraId="1D376245" w14:textId="0AF12077" w:rsidR="00CA741C" w:rsidRPr="00565B03" w:rsidRDefault="00CA741C" w:rsidP="00CA741C">
            <w:pPr>
              <w:rPr>
                <w:rFonts w:asciiTheme="minorHAnsi" w:hAnsiTheme="minorHAnsi" w:cstheme="minorHAnsi"/>
                <w:color w:val="0563C1"/>
                <w:u w:val="single"/>
              </w:rPr>
            </w:pPr>
          </w:p>
        </w:tc>
      </w:tr>
      <w:tr w:rsidR="00CA741C" w:rsidRPr="00565B03" w14:paraId="0427D2B9" w14:textId="77777777" w:rsidTr="00CA741C">
        <w:trPr>
          <w:trHeight w:val="429"/>
        </w:trPr>
        <w:tc>
          <w:tcPr>
            <w:tcW w:w="3138" w:type="dxa"/>
            <w:shd w:val="clear" w:color="auto" w:fill="CCCCCC"/>
          </w:tcPr>
          <w:p w14:paraId="512E0A8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6E5669DA" w14:textId="77777777" w:rsidR="00CA741C" w:rsidRPr="00565B03" w:rsidRDefault="00CA741C" w:rsidP="00CA741C">
            <w:pPr>
              <w:rPr>
                <w:rFonts w:asciiTheme="minorHAnsi" w:hAnsiTheme="minorHAnsi" w:cstheme="minorHAnsi"/>
              </w:rPr>
            </w:pPr>
          </w:p>
        </w:tc>
      </w:tr>
      <w:tr w:rsidR="00CA741C" w:rsidRPr="00565B03" w14:paraId="54A087A9" w14:textId="77777777" w:rsidTr="00CA741C">
        <w:trPr>
          <w:trHeight w:val="429"/>
        </w:trPr>
        <w:tc>
          <w:tcPr>
            <w:tcW w:w="3138" w:type="dxa"/>
            <w:shd w:val="clear" w:color="auto" w:fill="CCCCCC"/>
          </w:tcPr>
          <w:p w14:paraId="06CBC6D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2990D50"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2397D3F8" w14:textId="77777777" w:rsidR="001B192A" w:rsidRPr="00565B03" w:rsidRDefault="001B192A" w:rsidP="001B192A">
      <w:pPr>
        <w:pStyle w:val="NoSpacing"/>
      </w:pPr>
    </w:p>
    <w:p w14:paraId="12AB985B" w14:textId="77777777" w:rsidR="001B192A" w:rsidRPr="006B6A90" w:rsidRDefault="001B192A" w:rsidP="001B192A">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72570CCE"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78E60B4" w14:textId="77777777" w:rsidTr="00CA741C">
        <w:trPr>
          <w:trHeight w:val="427"/>
        </w:trPr>
        <w:tc>
          <w:tcPr>
            <w:tcW w:w="3145" w:type="dxa"/>
            <w:shd w:val="clear" w:color="auto" w:fill="CCCCCC"/>
          </w:tcPr>
          <w:p w14:paraId="109330B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88814AF" w14:textId="06DF88C7"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w:t>
            </w:r>
            <w:r w:rsidR="00AF46AB" w:rsidRPr="00565B03">
              <w:rPr>
                <w:rFonts w:asciiTheme="minorHAnsi" w:hAnsiTheme="minorHAnsi" w:cstheme="minorHAnsi"/>
                <w:b/>
                <w:bCs/>
                <w:sz w:val="28"/>
                <w:szCs w:val="28"/>
              </w:rPr>
              <w:t>6</w:t>
            </w:r>
            <w:r w:rsidRPr="00565B03">
              <w:rPr>
                <w:rFonts w:asciiTheme="minorHAnsi" w:hAnsiTheme="minorHAnsi" w:cstheme="minorHAnsi"/>
                <w:b/>
                <w:bCs/>
                <w:sz w:val="28"/>
                <w:szCs w:val="28"/>
              </w:rPr>
              <w:t>-</w:t>
            </w:r>
            <w:r w:rsidR="00AF46AB" w:rsidRPr="00565B03">
              <w:rPr>
                <w:rFonts w:asciiTheme="minorHAnsi" w:hAnsiTheme="minorHAnsi" w:cstheme="minorHAnsi"/>
                <w:b/>
                <w:bCs/>
                <w:sz w:val="28"/>
                <w:szCs w:val="28"/>
              </w:rPr>
              <w:t>1880</w:t>
            </w:r>
          </w:p>
        </w:tc>
      </w:tr>
      <w:tr w:rsidR="00CA741C" w:rsidRPr="00565B03" w14:paraId="7D9A598D" w14:textId="77777777" w:rsidTr="00CA741C">
        <w:trPr>
          <w:trHeight w:val="427"/>
        </w:trPr>
        <w:tc>
          <w:tcPr>
            <w:tcW w:w="3145" w:type="dxa"/>
            <w:shd w:val="clear" w:color="auto" w:fill="CCCCCC"/>
          </w:tcPr>
          <w:p w14:paraId="2C20BF2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F51BBB0" w14:textId="7C1B7842"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w:t>
            </w:r>
            <w:r w:rsidR="00AF46AB" w:rsidRPr="00565B03">
              <w:rPr>
                <w:rFonts w:asciiTheme="minorHAnsi" w:hAnsiTheme="minorHAnsi" w:cstheme="minorHAnsi"/>
                <w:color w:val="24292E"/>
              </w:rPr>
              <w:t>6-1880</w:t>
            </w:r>
            <w:r w:rsidRPr="00565B03">
              <w:rPr>
                <w:rFonts w:asciiTheme="minorHAnsi" w:hAnsiTheme="minorHAnsi" w:cstheme="minorHAnsi"/>
                <w:color w:val="24292E"/>
              </w:rPr>
              <w:t xml:space="preserve"> | Veterans Affairs</w:t>
            </w:r>
          </w:p>
        </w:tc>
      </w:tr>
      <w:tr w:rsidR="00CA741C" w:rsidRPr="00565B03" w14:paraId="69B02723" w14:textId="77777777" w:rsidTr="00CA741C">
        <w:trPr>
          <w:trHeight w:val="623"/>
        </w:trPr>
        <w:tc>
          <w:tcPr>
            <w:tcW w:w="3145" w:type="dxa"/>
            <w:shd w:val="clear" w:color="auto" w:fill="CCCCCC"/>
          </w:tcPr>
          <w:p w14:paraId="256A77E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008782C3" w14:textId="554F77B2"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w:t>
            </w:r>
            <w:r w:rsidR="00AF46AB" w:rsidRPr="00565B03">
              <w:rPr>
                <w:rFonts w:asciiTheme="minorHAnsi" w:hAnsiTheme="minorHAnsi" w:cstheme="minorHAnsi"/>
                <w:color w:val="24292E"/>
                <w:sz w:val="20"/>
                <w:szCs w:val="20"/>
              </w:rPr>
              <w:t>6-1880</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Request for a Certificate of Eligibility</w:t>
            </w:r>
            <w:r w:rsidR="00AE1F90">
              <w:rPr>
                <w:rFonts w:asciiTheme="minorHAnsi" w:hAnsiTheme="minorHAnsi" w:cstheme="minorHAnsi"/>
                <w:color w:val="24292E"/>
                <w:sz w:val="20"/>
                <w:szCs w:val="20"/>
              </w:rPr>
              <w:t xml:space="preserve"> (COE)</w:t>
            </w:r>
            <w:r w:rsidRPr="00565B03">
              <w:rPr>
                <w:rFonts w:asciiTheme="minorHAnsi" w:hAnsiTheme="minorHAnsi" w:cstheme="minorHAnsi"/>
                <w:color w:val="24292E"/>
                <w:sz w:val="20"/>
                <w:szCs w:val="20"/>
              </w:rPr>
              <w:t xml:space="preserve">. Use this VA </w:t>
            </w:r>
            <w:r w:rsidR="009A41CD" w:rsidRPr="00565B03">
              <w:rPr>
                <w:rFonts w:asciiTheme="minorHAnsi" w:hAnsiTheme="minorHAnsi" w:cstheme="minorHAnsi"/>
                <w:color w:val="24292E"/>
                <w:sz w:val="20"/>
                <w:szCs w:val="20"/>
              </w:rPr>
              <w:t xml:space="preserve">form </w:t>
            </w:r>
            <w:ins w:id="500" w:author="Lee, Jennifer Y." w:date="2020-01-26T19:32:00Z">
              <w:r w:rsidR="00B857FB">
                <w:rPr>
                  <w:rFonts w:asciiTheme="minorHAnsi" w:hAnsiTheme="minorHAnsi" w:cstheme="minorHAnsi"/>
                  <w:color w:val="24292E"/>
                  <w:sz w:val="20"/>
                  <w:szCs w:val="20"/>
                </w:rPr>
                <w:t xml:space="preserve">to apply for a VA home loan COE. </w:t>
              </w:r>
            </w:ins>
            <w:del w:id="501" w:author="Lee, Jennifer Y." w:date="2020-01-26T19:32:00Z">
              <w:r w:rsidR="009A41CD" w:rsidRPr="00565B03" w:rsidDel="00B857FB">
                <w:rPr>
                  <w:rFonts w:asciiTheme="minorHAnsi" w:hAnsiTheme="minorHAnsi" w:cstheme="minorHAnsi"/>
                  <w:color w:val="222222"/>
                  <w:sz w:val="20"/>
                  <w:szCs w:val="20"/>
                  <w:shd w:val="clear" w:color="auto" w:fill="FFFFFF"/>
                </w:rPr>
                <w:delText xml:space="preserve">when a spouse or dependent is applying for </w:delText>
              </w:r>
              <w:r w:rsidR="00AE1F90" w:rsidDel="00B857FB">
                <w:rPr>
                  <w:rFonts w:asciiTheme="minorHAnsi" w:hAnsiTheme="minorHAnsi" w:cstheme="minorHAnsi"/>
                  <w:color w:val="222222"/>
                  <w:sz w:val="20"/>
                  <w:szCs w:val="20"/>
                  <w:shd w:val="clear" w:color="auto" w:fill="FFFFFF"/>
                </w:rPr>
                <w:delText>a VA home loan.</w:delText>
              </w:r>
            </w:del>
          </w:p>
        </w:tc>
      </w:tr>
      <w:tr w:rsidR="00CA741C" w:rsidRPr="00565B03" w14:paraId="0B4F81A1" w14:textId="77777777" w:rsidTr="00CA741C">
        <w:trPr>
          <w:trHeight w:val="623"/>
        </w:trPr>
        <w:tc>
          <w:tcPr>
            <w:tcW w:w="3145" w:type="dxa"/>
            <w:shd w:val="clear" w:color="auto" w:fill="CCCCCC"/>
          </w:tcPr>
          <w:p w14:paraId="25DA61AE" w14:textId="20EFBD31"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5E207BC" w14:textId="3E98D137"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9A41CD" w:rsidRPr="00565B03">
              <w:rPr>
                <w:rFonts w:asciiTheme="minorHAnsi" w:hAnsiTheme="minorHAnsi" w:cstheme="minorHAnsi"/>
                <w:color w:val="24292E"/>
                <w:sz w:val="20"/>
                <w:szCs w:val="20"/>
              </w:rPr>
              <w:t>26-1880</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26 1880</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261880</w:t>
            </w:r>
            <w:r w:rsidR="00AE1F90">
              <w:rPr>
                <w:rFonts w:asciiTheme="minorHAnsi" w:hAnsiTheme="minorHAnsi" w:cstheme="minorHAnsi"/>
                <w:color w:val="24292E"/>
                <w:sz w:val="20"/>
                <w:szCs w:val="20"/>
              </w:rPr>
              <w:t>, COE form</w:t>
            </w:r>
          </w:p>
        </w:tc>
      </w:tr>
    </w:tbl>
    <w:p w14:paraId="042CB829" w14:textId="77777777" w:rsidR="00CA741C" w:rsidRPr="00565B03" w:rsidRDefault="00CA741C" w:rsidP="00CA741C">
      <w:pPr>
        <w:rPr>
          <w:rFonts w:asciiTheme="minorHAnsi" w:hAnsiTheme="minorHAnsi" w:cstheme="minorHAnsi"/>
        </w:rPr>
      </w:pPr>
    </w:p>
    <w:p w14:paraId="42A1B8FD"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4A9C4288" w14:textId="77777777" w:rsidR="00AF46AB" w:rsidRPr="00565B03" w:rsidRDefault="00AF46AB" w:rsidP="001F5585">
      <w:pPr>
        <w:rPr>
          <w:rFonts w:asciiTheme="minorHAnsi" w:hAnsiTheme="minorHAnsi" w:cstheme="minorHAnsi"/>
          <w:b/>
          <w:bCs/>
          <w:color w:val="000000"/>
        </w:rPr>
      </w:pPr>
    </w:p>
    <w:p w14:paraId="6ACB0C75" w14:textId="535AACF5" w:rsidR="009A41CD" w:rsidRPr="00565B03" w:rsidRDefault="009A41CD" w:rsidP="001F5585">
      <w:pPr>
        <w:rPr>
          <w:rFonts w:asciiTheme="minorHAnsi" w:hAnsiTheme="minorHAnsi" w:cstheme="minorHAnsi"/>
          <w:b/>
          <w:bCs/>
          <w:sz w:val="28"/>
          <w:szCs w:val="28"/>
        </w:rPr>
      </w:pPr>
      <w:r w:rsidRPr="00565B03">
        <w:rPr>
          <w:rFonts w:asciiTheme="minorHAnsi" w:hAnsiTheme="minorHAnsi" w:cstheme="minorHAnsi"/>
          <w:sz w:val="28"/>
          <w:szCs w:val="28"/>
        </w:rPr>
        <w:t>H1:</w:t>
      </w:r>
      <w:r w:rsidRPr="00565B03">
        <w:rPr>
          <w:rFonts w:asciiTheme="minorHAnsi" w:hAnsiTheme="minorHAnsi" w:cstheme="minorHAnsi"/>
          <w:b/>
          <w:bCs/>
          <w:sz w:val="28"/>
          <w:szCs w:val="28"/>
        </w:rPr>
        <w:tab/>
      </w:r>
      <w:r w:rsidR="00AF46AB" w:rsidRPr="00565B03">
        <w:rPr>
          <w:rFonts w:asciiTheme="minorHAnsi" w:hAnsiTheme="minorHAnsi" w:cstheme="minorHAnsi"/>
          <w:b/>
          <w:bCs/>
          <w:sz w:val="28"/>
          <w:szCs w:val="28"/>
        </w:rPr>
        <w:t>VA Form 26-1880</w:t>
      </w:r>
    </w:p>
    <w:p w14:paraId="2D60F4DF" w14:textId="5ECE8731" w:rsidR="001F5585" w:rsidRPr="00565B03" w:rsidRDefault="009A41CD" w:rsidP="001F5585">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r>
      <w:r w:rsidR="001F5585" w:rsidRPr="00565B03">
        <w:rPr>
          <w:rFonts w:asciiTheme="minorHAnsi" w:hAnsiTheme="minorHAnsi" w:cstheme="minorHAnsi"/>
          <w:b/>
          <w:bCs/>
          <w:color w:val="000000"/>
        </w:rPr>
        <w:t>Request for a Certificate of Eligibility</w:t>
      </w:r>
    </w:p>
    <w:p w14:paraId="791E220C" w14:textId="77777777" w:rsidR="001F5585" w:rsidRPr="00565B03" w:rsidRDefault="001F5585" w:rsidP="001F5585">
      <w:pPr>
        <w:rPr>
          <w:rFonts w:asciiTheme="minorHAnsi" w:hAnsiTheme="minorHAnsi" w:cstheme="minorHAnsi"/>
          <w:sz w:val="20"/>
          <w:szCs w:val="20"/>
        </w:rPr>
      </w:pPr>
    </w:p>
    <w:p w14:paraId="140D2883" w14:textId="2B618AFB" w:rsidR="001F5585" w:rsidRPr="00565B03" w:rsidRDefault="001F5585" w:rsidP="001F5585">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87250A">
        <w:rPr>
          <w:rFonts w:asciiTheme="minorHAnsi" w:hAnsiTheme="minorHAnsi" w:cstheme="minorHAnsi"/>
          <w:sz w:val="20"/>
          <w:szCs w:val="20"/>
        </w:rPr>
        <w:t>&lt;</w:t>
      </w:r>
      <w:r w:rsidR="00AE1F90">
        <w:rPr>
          <w:rFonts w:asciiTheme="minorHAnsi" w:hAnsiTheme="minorHAnsi" w:cstheme="minorHAnsi"/>
          <w:sz w:val="20"/>
          <w:szCs w:val="20"/>
        </w:rPr>
        <w:t xml:space="preserve">Housing </w:t>
      </w:r>
      <w:r w:rsidR="003549F1">
        <w:rPr>
          <w:rFonts w:asciiTheme="minorHAnsi" w:hAnsiTheme="minorHAnsi" w:cstheme="minorHAnsi"/>
          <w:sz w:val="20"/>
          <w:szCs w:val="20"/>
        </w:rPr>
        <w:t xml:space="preserve">assistance </w:t>
      </w:r>
      <w:r w:rsidR="00AE1F90">
        <w:rPr>
          <w:rFonts w:asciiTheme="minorHAnsi" w:hAnsiTheme="minorHAnsi" w:cstheme="minorHAnsi"/>
          <w:sz w:val="20"/>
          <w:szCs w:val="20"/>
        </w:rPr>
        <w:t>and</w:t>
      </w:r>
      <w:r w:rsidR="00154C51">
        <w:rPr>
          <w:rFonts w:asciiTheme="minorHAnsi" w:hAnsiTheme="minorHAnsi" w:cstheme="minorHAnsi"/>
          <w:sz w:val="20"/>
          <w:szCs w:val="20"/>
        </w:rPr>
        <w:t xml:space="preserve"> </w:t>
      </w:r>
      <w:r w:rsidR="00D744A0">
        <w:rPr>
          <w:rFonts w:asciiTheme="minorHAnsi" w:hAnsiTheme="minorHAnsi" w:cstheme="minorHAnsi"/>
          <w:color w:val="000000"/>
          <w:sz w:val="20"/>
          <w:szCs w:val="20"/>
        </w:rPr>
        <w:t>family member</w:t>
      </w:r>
      <w:r w:rsidRPr="00565B03">
        <w:rPr>
          <w:rFonts w:asciiTheme="minorHAnsi" w:hAnsiTheme="minorHAnsi" w:cstheme="minorHAnsi"/>
          <w:color w:val="000000"/>
          <w:sz w:val="20"/>
          <w:szCs w:val="20"/>
        </w:rPr>
        <w:t xml:space="preserve"> benefits</w:t>
      </w:r>
      <w:r w:rsidR="0087250A">
        <w:rPr>
          <w:rFonts w:asciiTheme="minorHAnsi" w:hAnsiTheme="minorHAnsi" w:cstheme="minorHAnsi"/>
          <w:color w:val="000000"/>
          <w:sz w:val="20"/>
          <w:szCs w:val="20"/>
        </w:rPr>
        <w:t>&gt;</w:t>
      </w:r>
    </w:p>
    <w:p w14:paraId="1239C4F8" w14:textId="77777777" w:rsidR="001F5585" w:rsidRPr="00565B03" w:rsidRDefault="001F5585" w:rsidP="001F5585">
      <w:pPr>
        <w:rPr>
          <w:rFonts w:asciiTheme="minorHAnsi" w:hAnsiTheme="minorHAnsi" w:cstheme="minorHAnsi"/>
          <w:sz w:val="20"/>
          <w:szCs w:val="20"/>
        </w:rPr>
      </w:pPr>
    </w:p>
    <w:p w14:paraId="4D460B93" w14:textId="77777777" w:rsidR="001F5585" w:rsidRPr="00565B03" w:rsidRDefault="001F5585" w:rsidP="001F558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1336EA0F" w14:textId="45C88D62" w:rsidR="001F5585" w:rsidDel="00B857FB" w:rsidRDefault="001F5585" w:rsidP="001F5585">
      <w:pPr>
        <w:rPr>
          <w:del w:id="502" w:author="Lee, Jennifer Y." w:date="2020-01-26T19:33:00Z"/>
          <w:rFonts w:asciiTheme="minorHAnsi" w:hAnsiTheme="minorHAnsi" w:cstheme="minorHAnsi"/>
          <w:color w:val="24292E"/>
          <w:sz w:val="20"/>
          <w:szCs w:val="20"/>
        </w:rPr>
      </w:pPr>
      <w:r w:rsidRPr="00565B03">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Pr="00565B03">
        <w:rPr>
          <w:rFonts w:asciiTheme="minorHAnsi" w:hAnsiTheme="minorHAnsi" w:cstheme="minorHAnsi"/>
          <w:color w:val="222222"/>
          <w:sz w:val="20"/>
          <w:szCs w:val="20"/>
          <w:shd w:val="clear" w:color="auto" w:fill="FFFFFF"/>
        </w:rPr>
        <w:t xml:space="preserve">form </w:t>
      </w:r>
      <w:ins w:id="503" w:author="Lee, Jennifer Y." w:date="2020-01-26T19:33:00Z">
        <w:r w:rsidR="00B857FB">
          <w:rPr>
            <w:rFonts w:asciiTheme="minorHAnsi" w:hAnsiTheme="minorHAnsi" w:cstheme="minorHAnsi"/>
            <w:color w:val="24292E"/>
            <w:sz w:val="20"/>
            <w:szCs w:val="20"/>
          </w:rPr>
          <w:t xml:space="preserve">to apply for a VA home loan </w:t>
        </w:r>
      </w:ins>
      <w:ins w:id="504" w:author="Lee, Jennifer Y." w:date="2020-01-26T19:34:00Z">
        <w:r w:rsidR="00B857FB">
          <w:rPr>
            <w:rFonts w:asciiTheme="minorHAnsi" w:hAnsiTheme="minorHAnsi" w:cstheme="minorHAnsi"/>
            <w:color w:val="24292E"/>
            <w:sz w:val="20"/>
            <w:szCs w:val="20"/>
          </w:rPr>
          <w:t>Certificate of Eligibility (</w:t>
        </w:r>
      </w:ins>
      <w:ins w:id="505" w:author="Lee, Jennifer Y." w:date="2020-01-26T19:33:00Z">
        <w:r w:rsidR="00B857FB">
          <w:rPr>
            <w:rFonts w:asciiTheme="minorHAnsi" w:hAnsiTheme="minorHAnsi" w:cstheme="minorHAnsi"/>
            <w:color w:val="24292E"/>
            <w:sz w:val="20"/>
            <w:szCs w:val="20"/>
          </w:rPr>
          <w:t>COE</w:t>
        </w:r>
      </w:ins>
      <w:ins w:id="506" w:author="Lee, Jennifer Y." w:date="2020-01-26T19:34:00Z">
        <w:r w:rsidR="00B857FB">
          <w:rPr>
            <w:rFonts w:asciiTheme="minorHAnsi" w:hAnsiTheme="minorHAnsi" w:cstheme="minorHAnsi"/>
            <w:color w:val="24292E"/>
            <w:sz w:val="20"/>
            <w:szCs w:val="20"/>
          </w:rPr>
          <w:t>)</w:t>
        </w:r>
      </w:ins>
      <w:ins w:id="507" w:author="Lee, Jennifer Y." w:date="2020-01-26T19:33:00Z">
        <w:r w:rsidR="00B857FB">
          <w:rPr>
            <w:rFonts w:asciiTheme="minorHAnsi" w:hAnsiTheme="minorHAnsi" w:cstheme="minorHAnsi"/>
            <w:color w:val="24292E"/>
            <w:sz w:val="20"/>
            <w:szCs w:val="20"/>
          </w:rPr>
          <w:t xml:space="preserve">. </w:t>
        </w:r>
      </w:ins>
      <w:ins w:id="508" w:author="Lee, Jennifer Y." w:date="2020-01-26T19:35:00Z">
        <w:r w:rsidR="00B857FB">
          <w:rPr>
            <w:rFonts w:asciiTheme="minorHAnsi" w:hAnsiTheme="minorHAnsi" w:cstheme="minorHAnsi"/>
            <w:color w:val="24292E"/>
            <w:sz w:val="20"/>
            <w:szCs w:val="20"/>
          </w:rPr>
          <w:t>The</w:t>
        </w:r>
      </w:ins>
      <w:ins w:id="509" w:author="Lee, Jennifer Y." w:date="2020-01-26T19:34:00Z">
        <w:r w:rsidR="00B857FB">
          <w:rPr>
            <w:rFonts w:asciiTheme="minorHAnsi" w:hAnsiTheme="minorHAnsi" w:cstheme="minorHAnsi"/>
            <w:color w:val="24292E"/>
            <w:sz w:val="20"/>
            <w:szCs w:val="20"/>
          </w:rPr>
          <w:t xml:space="preserve"> CO</w:t>
        </w:r>
      </w:ins>
      <w:ins w:id="510" w:author="Lee, Jennifer Y." w:date="2020-01-26T19:35:00Z">
        <w:r w:rsidR="00B857FB">
          <w:rPr>
            <w:rFonts w:asciiTheme="minorHAnsi" w:hAnsiTheme="minorHAnsi" w:cstheme="minorHAnsi"/>
            <w:color w:val="24292E"/>
            <w:sz w:val="20"/>
            <w:szCs w:val="20"/>
          </w:rPr>
          <w:t xml:space="preserve">E confirms for your lender that you qualify for the VA home loan benefit. </w:t>
        </w:r>
      </w:ins>
      <w:del w:id="511" w:author="Lee, Jennifer Y." w:date="2020-01-26T19:33:00Z">
        <w:r w:rsidRPr="00565B03" w:rsidDel="00B857FB">
          <w:rPr>
            <w:rFonts w:asciiTheme="minorHAnsi" w:hAnsiTheme="minorHAnsi" w:cstheme="minorHAnsi"/>
            <w:color w:val="222222"/>
            <w:sz w:val="20"/>
            <w:szCs w:val="20"/>
            <w:shd w:val="clear" w:color="auto" w:fill="FFFFFF"/>
          </w:rPr>
          <w:delText xml:space="preserve">when a spouse or dependent is applying for </w:delText>
        </w:r>
        <w:r w:rsidR="00AE1F90" w:rsidDel="00B857FB">
          <w:rPr>
            <w:rFonts w:asciiTheme="minorHAnsi" w:hAnsiTheme="minorHAnsi" w:cstheme="minorHAnsi"/>
            <w:color w:val="222222"/>
            <w:sz w:val="20"/>
            <w:szCs w:val="20"/>
            <w:shd w:val="clear" w:color="auto" w:fill="FFFFFF"/>
          </w:rPr>
          <w:delText xml:space="preserve">a VA home loan. </w:delText>
        </w:r>
        <w:r w:rsidRPr="00565B03" w:rsidDel="00B857FB">
          <w:rPr>
            <w:rFonts w:asciiTheme="minorHAnsi" w:hAnsiTheme="minorHAnsi" w:cstheme="minorHAnsi"/>
            <w:color w:val="222222"/>
            <w:sz w:val="20"/>
            <w:szCs w:val="20"/>
            <w:shd w:val="clear" w:color="auto" w:fill="FFFFFF"/>
          </w:rPr>
          <w:delText xml:space="preserve"> </w:delText>
        </w:r>
      </w:del>
    </w:p>
    <w:p w14:paraId="432EDCD4" w14:textId="77777777" w:rsidR="00B857FB" w:rsidRPr="00565B03" w:rsidRDefault="00B857FB" w:rsidP="001F5585">
      <w:pPr>
        <w:rPr>
          <w:ins w:id="512" w:author="Lee, Jennifer Y." w:date="2020-01-26T19:33:00Z"/>
          <w:rFonts w:asciiTheme="minorHAnsi" w:hAnsiTheme="minorHAnsi" w:cstheme="minorHAnsi"/>
          <w:sz w:val="20"/>
          <w:szCs w:val="20"/>
        </w:rPr>
      </w:pPr>
    </w:p>
    <w:p w14:paraId="3CBE0B41" w14:textId="3FE8DE03" w:rsidR="001F5585" w:rsidRPr="00565B03" w:rsidRDefault="00D35D65" w:rsidP="001F5585">
      <w:pPr>
        <w:rPr>
          <w:rFonts w:asciiTheme="minorHAnsi" w:hAnsiTheme="minorHAnsi" w:cstheme="minorHAnsi"/>
          <w:sz w:val="20"/>
          <w:szCs w:val="20"/>
        </w:rPr>
      </w:pPr>
      <w:hyperlink r:id="rId88" w:history="1">
        <w:r w:rsidR="001F558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1F558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26-1880</w:t>
        </w:r>
        <w:r w:rsidR="001F558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1F5585" w:rsidRPr="00565B03">
          <w:rPr>
            <w:rStyle w:val="Hyperlink"/>
            <w:rFonts w:asciiTheme="minorHAnsi" w:hAnsiTheme="minorHAnsi" w:cstheme="minorHAnsi"/>
            <w:sz w:val="20"/>
            <w:szCs w:val="20"/>
          </w:rPr>
          <w:t>)</w:t>
        </w:r>
      </w:hyperlink>
    </w:p>
    <w:p w14:paraId="02B2F8DF" w14:textId="27023909" w:rsidR="001F5585" w:rsidRPr="00565B03" w:rsidRDefault="001F5585" w:rsidP="001F5585">
      <w:pPr>
        <w:rPr>
          <w:rFonts w:asciiTheme="minorHAnsi" w:hAnsiTheme="minorHAnsi" w:cstheme="minorHAnsi"/>
          <w:color w:val="000000"/>
          <w:sz w:val="20"/>
          <w:szCs w:val="20"/>
        </w:rPr>
      </w:pPr>
    </w:p>
    <w:p w14:paraId="7571DE26" w14:textId="36DA1A87"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2C644DD1" w14:textId="6838768C"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404A40">
        <w:rPr>
          <w:rFonts w:asciiTheme="minorHAnsi" w:hAnsiTheme="minorHAnsi" w:cstheme="minorHAnsi"/>
          <w:color w:val="000000"/>
          <w:sz w:val="20"/>
          <w:szCs w:val="20"/>
        </w:rPr>
        <w:t>submit</w:t>
      </w:r>
      <w:r w:rsidRPr="00565B03">
        <w:rPr>
          <w:rFonts w:asciiTheme="minorHAnsi" w:hAnsiTheme="minorHAnsi" w:cstheme="minorHAnsi"/>
          <w:color w:val="000000"/>
          <w:sz w:val="20"/>
          <w:szCs w:val="20"/>
        </w:rPr>
        <w:t xml:space="preserve"> your request online instead of filling out and sending us the paper form.</w:t>
      </w:r>
    </w:p>
    <w:p w14:paraId="3F1C3566" w14:textId="3B46B6EF" w:rsidR="001F5585" w:rsidRPr="00565B03" w:rsidRDefault="00D35D65" w:rsidP="001F5585">
      <w:pPr>
        <w:rPr>
          <w:rFonts w:asciiTheme="minorHAnsi" w:hAnsiTheme="minorHAnsi" w:cstheme="minorHAnsi"/>
          <w:color w:val="000000"/>
          <w:sz w:val="20"/>
          <w:szCs w:val="20"/>
        </w:rPr>
      </w:pPr>
      <w:hyperlink r:id="rId89" w:history="1">
        <w:r w:rsidR="001F5585" w:rsidRPr="00565B03">
          <w:rPr>
            <w:rStyle w:val="Hyperlink"/>
            <w:rFonts w:asciiTheme="minorHAnsi" w:hAnsiTheme="minorHAnsi" w:cstheme="minorHAnsi"/>
            <w:sz w:val="20"/>
            <w:szCs w:val="20"/>
          </w:rPr>
          <w:t>Go to the online tool</w:t>
        </w:r>
      </w:hyperlink>
      <w:r w:rsidR="001F5585" w:rsidRPr="00565B03">
        <w:rPr>
          <w:rFonts w:asciiTheme="minorHAnsi" w:hAnsiTheme="minorHAnsi" w:cstheme="minorHAnsi"/>
          <w:color w:val="000000"/>
          <w:sz w:val="20"/>
          <w:szCs w:val="20"/>
        </w:rPr>
        <w:t xml:space="preserve"> &gt;</w:t>
      </w:r>
    </w:p>
    <w:p w14:paraId="1B52E6B1" w14:textId="5668C54E" w:rsidR="001F5585" w:rsidRPr="00565B03" w:rsidRDefault="001F5585" w:rsidP="001F5585">
      <w:pPr>
        <w:rPr>
          <w:rFonts w:asciiTheme="minorHAnsi" w:hAnsiTheme="minorHAnsi" w:cstheme="minorHAnsi"/>
          <w:color w:val="000000"/>
          <w:sz w:val="20"/>
          <w:szCs w:val="20"/>
        </w:rPr>
      </w:pPr>
    </w:p>
    <w:p w14:paraId="0C66133C" w14:textId="42FCACBA" w:rsidR="001F5585" w:rsidRPr="00565B03" w:rsidRDefault="001F5585" w:rsidP="001F5585">
      <w:pPr>
        <w:rPr>
          <w:rFonts w:asciiTheme="minorHAnsi" w:hAnsiTheme="minorHAnsi" w:cstheme="minorHAnsi"/>
          <w:color w:val="000000"/>
          <w:sz w:val="20"/>
          <w:szCs w:val="20"/>
        </w:rPr>
      </w:pPr>
    </w:p>
    <w:p w14:paraId="57E7E894" w14:textId="41B221BA" w:rsidR="00920528" w:rsidRPr="0033348D" w:rsidRDefault="009A41CD" w:rsidP="0033348D">
      <w:pPr>
        <w:rPr>
          <w:rFonts w:asciiTheme="minorHAnsi" w:hAnsiTheme="minorHAnsi" w:cstheme="minorHAnsi"/>
          <w:b/>
          <w:bCs/>
          <w:color w:val="000000"/>
          <w:sz w:val="22"/>
          <w:szCs w:val="22"/>
        </w:rPr>
      </w:pPr>
      <w:r w:rsidRPr="00565B03">
        <w:rPr>
          <w:rFonts w:asciiTheme="minorHAnsi" w:hAnsiTheme="minorHAnsi" w:cstheme="minorHAnsi"/>
          <w:color w:val="000000"/>
          <w:sz w:val="22"/>
          <w:szCs w:val="22"/>
        </w:rPr>
        <w:t>H2:</w:t>
      </w:r>
      <w:r w:rsidRPr="00565B03">
        <w:rPr>
          <w:rFonts w:asciiTheme="minorHAnsi" w:hAnsiTheme="minorHAnsi" w:cstheme="minorHAnsi"/>
          <w:b/>
          <w:bCs/>
          <w:color w:val="000000"/>
          <w:sz w:val="22"/>
          <w:szCs w:val="22"/>
        </w:rPr>
        <w:tab/>
        <w:t xml:space="preserve">Helpful </w:t>
      </w:r>
      <w:r w:rsidR="0066518E">
        <w:rPr>
          <w:rFonts w:asciiTheme="minorHAnsi" w:hAnsiTheme="minorHAnsi" w:cstheme="minorHAnsi"/>
          <w:b/>
          <w:bCs/>
          <w:color w:val="000000"/>
          <w:sz w:val="22"/>
          <w:szCs w:val="22"/>
        </w:rPr>
        <w:t>links</w:t>
      </w:r>
      <w:r w:rsidR="00920528">
        <w:rPr>
          <w:rFonts w:asciiTheme="minorHAnsi" w:hAnsiTheme="minorHAnsi" w:cstheme="minorHAnsi"/>
          <w:b/>
          <w:bCs/>
          <w:color w:val="000000"/>
          <w:sz w:val="22"/>
          <w:szCs w:val="22"/>
        </w:rPr>
        <w:t xml:space="preserve"> related to VA Form 26-1880</w:t>
      </w:r>
    </w:p>
    <w:p w14:paraId="4A9BE43C" w14:textId="1E633ED0" w:rsidR="00F51A46" w:rsidRDefault="00D35D65" w:rsidP="00920528">
      <w:pPr>
        <w:shd w:val="clear" w:color="auto" w:fill="FFFFFF"/>
        <w:rPr>
          <w:rFonts w:asciiTheme="minorHAnsi" w:hAnsiTheme="minorHAnsi" w:cstheme="minorHAnsi"/>
          <w:color w:val="323A45"/>
          <w:sz w:val="20"/>
          <w:szCs w:val="20"/>
        </w:rPr>
      </w:pPr>
      <w:hyperlink r:id="rId90" w:history="1">
        <w:r w:rsidR="00F51A46" w:rsidRPr="00F51A46">
          <w:rPr>
            <w:rStyle w:val="Hyperlink"/>
            <w:rFonts w:asciiTheme="minorHAnsi" w:hAnsiTheme="minorHAnsi" w:cstheme="minorHAnsi"/>
            <w:sz w:val="20"/>
            <w:szCs w:val="20"/>
          </w:rPr>
          <w:t>How to apply for a VA home loan Certificate of Eligibility</w:t>
        </w:r>
      </w:hyperlink>
    </w:p>
    <w:p w14:paraId="4634402C" w14:textId="536174BC" w:rsidR="00920528" w:rsidRPr="00920528" w:rsidRDefault="00F51A46" w:rsidP="00920528">
      <w:pPr>
        <w:shd w:val="clear" w:color="auto" w:fill="FFFFFF"/>
        <w:rPr>
          <w:rFonts w:asciiTheme="minorHAnsi" w:hAnsiTheme="minorHAnsi" w:cstheme="minorHAnsi"/>
          <w:color w:val="323A45"/>
          <w:sz w:val="20"/>
          <w:szCs w:val="20"/>
        </w:rPr>
      </w:pPr>
      <w:r>
        <w:rPr>
          <w:rFonts w:asciiTheme="minorHAnsi" w:hAnsiTheme="minorHAnsi" w:cstheme="minorHAnsi"/>
          <w:color w:val="323A45"/>
          <w:sz w:val="20"/>
          <w:szCs w:val="20"/>
        </w:rPr>
        <w:t>L</w:t>
      </w:r>
      <w:r w:rsidR="00920528" w:rsidRPr="00920528">
        <w:rPr>
          <w:rFonts w:asciiTheme="minorHAnsi" w:hAnsiTheme="minorHAnsi" w:cstheme="minorHAnsi"/>
          <w:color w:val="323A45"/>
          <w:sz w:val="20"/>
          <w:szCs w:val="20"/>
        </w:rPr>
        <w:t xml:space="preserve">earn how to apply for a VA home loan </w:t>
      </w:r>
      <w:del w:id="513" w:author="Lee, Jennifer Y." w:date="2020-01-26T19:36:00Z">
        <w:r w:rsidR="00920528" w:rsidRPr="00920528" w:rsidDel="004A6E7F">
          <w:rPr>
            <w:rFonts w:asciiTheme="minorHAnsi" w:hAnsiTheme="minorHAnsi" w:cstheme="minorHAnsi"/>
            <w:color w:val="323A45"/>
            <w:sz w:val="20"/>
            <w:szCs w:val="20"/>
          </w:rPr>
          <w:delText>Certificate of Eligibility (</w:delText>
        </w:r>
      </w:del>
      <w:r w:rsidR="00920528" w:rsidRPr="00920528">
        <w:rPr>
          <w:rFonts w:asciiTheme="minorHAnsi" w:hAnsiTheme="minorHAnsi" w:cstheme="minorHAnsi"/>
          <w:color w:val="323A45"/>
          <w:sz w:val="20"/>
          <w:szCs w:val="20"/>
        </w:rPr>
        <w:t>COE</w:t>
      </w:r>
      <w:del w:id="514" w:author="Lee, Jennifer Y." w:date="2020-01-26T19:36:00Z">
        <w:r w:rsidR="00920528" w:rsidRPr="00920528" w:rsidDel="004A6E7F">
          <w:rPr>
            <w:rFonts w:asciiTheme="minorHAnsi" w:hAnsiTheme="minorHAnsi" w:cstheme="minorHAnsi"/>
            <w:color w:val="323A45"/>
            <w:sz w:val="20"/>
            <w:szCs w:val="20"/>
          </w:rPr>
          <w:delText>)</w:delText>
        </w:r>
      </w:del>
      <w:r w:rsidR="00920528" w:rsidRPr="00920528">
        <w:rPr>
          <w:rFonts w:asciiTheme="minorHAnsi" w:hAnsiTheme="minorHAnsi" w:cstheme="minorHAnsi"/>
          <w:color w:val="323A45"/>
          <w:sz w:val="20"/>
          <w:szCs w:val="20"/>
        </w:rPr>
        <w:t xml:space="preserve">. </w:t>
      </w:r>
      <w:del w:id="515" w:author="Lee, Jennifer Y." w:date="2020-01-26T19:36:00Z">
        <w:r w:rsidR="00920528" w:rsidRPr="00920528" w:rsidDel="004A6E7F">
          <w:rPr>
            <w:rFonts w:asciiTheme="minorHAnsi" w:hAnsiTheme="minorHAnsi" w:cstheme="minorHAnsi"/>
            <w:color w:val="323A45"/>
            <w:sz w:val="20"/>
            <w:szCs w:val="20"/>
          </w:rPr>
          <w:delText>This is the first step in getting a VA-backed home loan or Native American Direct Loan.</w:delText>
        </w:r>
      </w:del>
    </w:p>
    <w:p w14:paraId="49F6A177" w14:textId="2E95DC9C" w:rsidR="00F10C2F" w:rsidRDefault="00F10C2F" w:rsidP="009A41CD"/>
    <w:p w14:paraId="3BE7D5C6" w14:textId="527E844B" w:rsidR="0066518E" w:rsidRPr="0066518E" w:rsidRDefault="00D35D65" w:rsidP="0066518E">
      <w:pPr>
        <w:rPr>
          <w:rFonts w:asciiTheme="minorHAnsi" w:hAnsiTheme="minorHAnsi" w:cstheme="minorHAnsi"/>
          <w:sz w:val="20"/>
          <w:szCs w:val="20"/>
        </w:rPr>
      </w:pPr>
      <w:hyperlink r:id="rId91" w:history="1">
        <w:r w:rsidR="0066518E" w:rsidRPr="0066518E">
          <w:rPr>
            <w:rStyle w:val="Hyperlink"/>
            <w:rFonts w:asciiTheme="minorHAnsi" w:hAnsiTheme="minorHAnsi" w:cstheme="minorHAnsi"/>
            <w:sz w:val="20"/>
            <w:szCs w:val="20"/>
          </w:rPr>
          <w:t>VA home loan programs for surviving spouses</w:t>
        </w:r>
      </w:hyperlink>
    </w:p>
    <w:p w14:paraId="4800E1D3" w14:textId="09AE683B" w:rsidR="0066518E" w:rsidRPr="0066518E" w:rsidRDefault="0066518E" w:rsidP="0066518E">
      <w:pPr>
        <w:pStyle w:val="NormalWeb"/>
        <w:shd w:val="clear" w:color="auto" w:fill="FFFFFF"/>
        <w:spacing w:before="0" w:beforeAutospacing="0" w:after="0" w:afterAutospacing="0"/>
        <w:rPr>
          <w:rFonts w:asciiTheme="minorHAnsi" w:hAnsiTheme="minorHAnsi" w:cstheme="minorHAnsi"/>
          <w:color w:val="323A45"/>
          <w:sz w:val="20"/>
          <w:szCs w:val="20"/>
        </w:rPr>
      </w:pPr>
      <w:r w:rsidRPr="0066518E">
        <w:rPr>
          <w:rFonts w:asciiTheme="minorHAnsi" w:hAnsiTheme="minorHAnsi" w:cstheme="minorHAnsi"/>
          <w:color w:val="323A45"/>
          <w:sz w:val="20"/>
          <w:szCs w:val="20"/>
        </w:rPr>
        <w:t xml:space="preserve">To get a VA-backed home loan as the surviving spouse of a Veteran, you’ll need a </w:t>
      </w:r>
      <w:del w:id="516" w:author="Lee, Jennifer Y." w:date="2020-01-26T19:36:00Z">
        <w:r w:rsidRPr="0066518E" w:rsidDel="004A6E7F">
          <w:rPr>
            <w:rFonts w:asciiTheme="minorHAnsi" w:hAnsiTheme="minorHAnsi" w:cstheme="minorHAnsi"/>
            <w:color w:val="323A45"/>
            <w:sz w:val="20"/>
            <w:szCs w:val="20"/>
          </w:rPr>
          <w:delText>Certificate of Eligibility (</w:delText>
        </w:r>
      </w:del>
      <w:r w:rsidRPr="0066518E">
        <w:rPr>
          <w:rFonts w:asciiTheme="minorHAnsi" w:hAnsiTheme="minorHAnsi" w:cstheme="minorHAnsi"/>
          <w:color w:val="323A45"/>
          <w:sz w:val="20"/>
          <w:szCs w:val="20"/>
        </w:rPr>
        <w:t>COE</w:t>
      </w:r>
      <w:del w:id="517" w:author="Lee, Jennifer Y." w:date="2020-01-26T19:36:00Z">
        <w:r w:rsidRPr="0066518E" w:rsidDel="004A6E7F">
          <w:rPr>
            <w:rFonts w:asciiTheme="minorHAnsi" w:hAnsiTheme="minorHAnsi" w:cstheme="minorHAnsi"/>
            <w:color w:val="323A45"/>
            <w:sz w:val="20"/>
            <w:szCs w:val="20"/>
          </w:rPr>
          <w:delText>)</w:delText>
        </w:r>
      </w:del>
      <w:r w:rsidRPr="0066518E">
        <w:rPr>
          <w:rFonts w:asciiTheme="minorHAnsi" w:hAnsiTheme="minorHAnsi" w:cstheme="minorHAnsi"/>
          <w:color w:val="323A45"/>
          <w:sz w:val="20"/>
          <w:szCs w:val="20"/>
        </w:rPr>
        <w:t xml:space="preserve"> to show your lender that you qualify for this benefit. Find out if you can get a COE. </w:t>
      </w:r>
    </w:p>
    <w:p w14:paraId="46661FBD" w14:textId="77777777" w:rsidR="00431B12" w:rsidRPr="00565B03" w:rsidRDefault="00431B12" w:rsidP="009A41CD">
      <w:pPr>
        <w:rPr>
          <w:rFonts w:asciiTheme="minorHAnsi" w:hAnsiTheme="minorHAnsi" w:cstheme="minorHAnsi"/>
          <w:sz w:val="20"/>
          <w:szCs w:val="20"/>
        </w:rPr>
      </w:pPr>
    </w:p>
    <w:p w14:paraId="33514BD8" w14:textId="77777777" w:rsidR="009A41CD" w:rsidRPr="006F6818" w:rsidRDefault="00D35D65" w:rsidP="006F6818">
      <w:pPr>
        <w:rPr>
          <w:rFonts w:asciiTheme="minorHAnsi" w:hAnsiTheme="minorHAnsi" w:cstheme="minorHAnsi"/>
          <w:color w:val="323A45"/>
          <w:sz w:val="20"/>
          <w:szCs w:val="20"/>
        </w:rPr>
      </w:pPr>
      <w:hyperlink r:id="rId92" w:history="1">
        <w:bookmarkStart w:id="518" w:name="_Toc28636657"/>
        <w:r w:rsidR="009A41CD" w:rsidRPr="006F6818">
          <w:rPr>
            <w:rStyle w:val="Hyperlink"/>
            <w:rFonts w:asciiTheme="minorHAnsi" w:hAnsiTheme="minorHAnsi" w:cstheme="minorHAnsi"/>
            <w:kern w:val="36"/>
            <w:sz w:val="20"/>
            <w:szCs w:val="20"/>
          </w:rPr>
          <w:t>VA benefits for spouses, dependents, survivors, and family caregivers</w:t>
        </w:r>
        <w:bookmarkEnd w:id="518"/>
      </w:hyperlink>
    </w:p>
    <w:p w14:paraId="7F8E49B2" w14:textId="69C4C505" w:rsidR="001F5585" w:rsidRPr="0033348D" w:rsidRDefault="00E6256B" w:rsidP="001F5585">
      <w:pPr>
        <w:rPr>
          <w:rFonts w:asciiTheme="minorHAnsi" w:hAnsiTheme="minorHAnsi" w:cstheme="minorHAnsi"/>
          <w:color w:val="323A45"/>
          <w:sz w:val="20"/>
          <w:szCs w:val="20"/>
        </w:rPr>
      </w:pPr>
      <w:bookmarkStart w:id="519" w:name="_Toc28636658"/>
      <w:r w:rsidRPr="006F6818">
        <w:rPr>
          <w:rFonts w:asciiTheme="minorHAnsi" w:hAnsiTheme="minorHAnsi" w:cstheme="minorHAnsi"/>
          <w:color w:val="323A45"/>
          <w:sz w:val="20"/>
          <w:szCs w:val="20"/>
        </w:rPr>
        <w:t xml:space="preserve">Learn about benefits for spouses, dependents, </w:t>
      </w:r>
      <w:r>
        <w:rPr>
          <w:rFonts w:asciiTheme="minorHAnsi" w:hAnsiTheme="minorHAnsi" w:cstheme="minorHAnsi"/>
          <w:color w:val="323A45"/>
          <w:sz w:val="20"/>
          <w:szCs w:val="20"/>
        </w:rPr>
        <w:t xml:space="preserve">and </w:t>
      </w:r>
      <w:r w:rsidRPr="006F6818">
        <w:rPr>
          <w:rFonts w:asciiTheme="minorHAnsi" w:hAnsiTheme="minorHAnsi" w:cstheme="minorHAnsi"/>
          <w:color w:val="323A45"/>
          <w:sz w:val="20"/>
          <w:szCs w:val="20"/>
        </w:rPr>
        <w:t>survivors</w:t>
      </w:r>
      <w:r>
        <w:rPr>
          <w:rFonts w:asciiTheme="minorHAnsi" w:hAnsiTheme="minorHAnsi" w:cstheme="minorHAnsi"/>
          <w:color w:val="323A45"/>
          <w:sz w:val="20"/>
          <w:szCs w:val="20"/>
        </w:rPr>
        <w:t>. If you’re a f</w:t>
      </w:r>
      <w:r w:rsidRPr="006F6818">
        <w:rPr>
          <w:rFonts w:asciiTheme="minorHAnsi" w:hAnsiTheme="minorHAnsi" w:cstheme="minorHAnsi"/>
          <w:color w:val="323A45"/>
          <w:sz w:val="20"/>
          <w:szCs w:val="20"/>
        </w:rPr>
        <w:t>amily member</w:t>
      </w:r>
      <w:r>
        <w:rPr>
          <w:rFonts w:asciiTheme="minorHAnsi" w:hAnsiTheme="minorHAnsi" w:cstheme="minorHAnsi"/>
          <w:color w:val="323A45"/>
          <w:sz w:val="20"/>
          <w:szCs w:val="20"/>
        </w:rPr>
        <w:t xml:space="preserve"> who provides care to </w:t>
      </w:r>
      <w:r w:rsidRPr="006F6818">
        <w:rPr>
          <w:rFonts w:asciiTheme="minorHAnsi" w:hAnsiTheme="minorHAnsi" w:cstheme="minorHAnsi"/>
          <w:color w:val="323A45"/>
          <w:sz w:val="20"/>
          <w:szCs w:val="20"/>
        </w:rPr>
        <w:t>a Veteran</w:t>
      </w:r>
      <w:r>
        <w:rPr>
          <w:rFonts w:asciiTheme="minorHAnsi" w:hAnsiTheme="minorHAnsi" w:cstheme="minorHAnsi"/>
          <w:color w:val="323A45"/>
          <w:sz w:val="20"/>
          <w:szCs w:val="20"/>
        </w:rPr>
        <w:t xml:space="preserve">, you may also be eligible to receive certain benefits. </w:t>
      </w:r>
      <w:bookmarkEnd w:id="519"/>
    </w:p>
    <w:p w14:paraId="10AE1D57" w14:textId="77777777" w:rsidR="001F5585" w:rsidRPr="00565B03" w:rsidRDefault="001F5585" w:rsidP="001F5585">
      <w:pPr>
        <w:rPr>
          <w:rFonts w:asciiTheme="minorHAnsi" w:hAnsiTheme="minorHAnsi" w:cstheme="minorHAnsi"/>
          <w:color w:val="000000"/>
          <w:sz w:val="20"/>
          <w:szCs w:val="20"/>
        </w:rPr>
      </w:pPr>
    </w:p>
    <w:p w14:paraId="725B36DC" w14:textId="05758661" w:rsidR="00536004" w:rsidRPr="0033348D" w:rsidRDefault="00D35D65" w:rsidP="00536004">
      <w:pPr>
        <w:rPr>
          <w:rFonts w:asciiTheme="minorHAnsi" w:hAnsiTheme="minorHAnsi" w:cstheme="minorHAnsi"/>
          <w:i/>
          <w:iCs/>
          <w:color w:val="A6A6A6" w:themeColor="background1" w:themeShade="A6"/>
          <w:sz w:val="20"/>
          <w:szCs w:val="20"/>
        </w:rPr>
      </w:pPr>
      <w:hyperlink w:anchor="_top" w:history="1">
        <w:r w:rsidR="001F5585" w:rsidRPr="00565B03">
          <w:rPr>
            <w:rStyle w:val="Hyperlink"/>
            <w:rFonts w:asciiTheme="minorHAnsi" w:hAnsiTheme="minorHAnsi" w:cstheme="minorHAnsi"/>
            <w:i/>
            <w:iCs/>
            <w:color w:val="A6A6A6" w:themeColor="background1" w:themeShade="A6"/>
            <w:sz w:val="20"/>
            <w:szCs w:val="20"/>
          </w:rPr>
          <w:t>Back to Table of Contents</w:t>
        </w:r>
      </w:hyperlink>
      <w:r w:rsidR="001F5585" w:rsidRPr="00565B03">
        <w:rPr>
          <w:rFonts w:asciiTheme="minorHAnsi" w:hAnsiTheme="minorHAnsi" w:cstheme="minorHAnsi"/>
          <w:i/>
          <w:iCs/>
          <w:color w:val="A6A6A6" w:themeColor="background1" w:themeShade="A6"/>
          <w:sz w:val="20"/>
          <w:szCs w:val="20"/>
        </w:rPr>
        <w:t xml:space="preserve"> &gt;</w:t>
      </w:r>
      <w:r w:rsidR="00536004" w:rsidRPr="00565B03">
        <w:rPr>
          <w:rFonts w:asciiTheme="minorHAnsi" w:hAnsiTheme="minorHAnsi" w:cstheme="minorHAnsi"/>
          <w:sz w:val="20"/>
          <w:szCs w:val="20"/>
        </w:rPr>
        <w:br w:type="page"/>
      </w:r>
    </w:p>
    <w:p w14:paraId="30548378" w14:textId="0B48F5D3" w:rsidR="00536004" w:rsidRDefault="00536004" w:rsidP="009A41CD">
      <w:pPr>
        <w:pStyle w:val="Heading1"/>
        <w:rPr>
          <w:rFonts w:asciiTheme="minorHAnsi" w:hAnsiTheme="minorHAnsi" w:cstheme="minorHAnsi"/>
        </w:rPr>
      </w:pPr>
      <w:bookmarkStart w:id="520" w:name="_Toc24012544"/>
      <w:bookmarkStart w:id="521" w:name="_Toc24037508"/>
      <w:bookmarkStart w:id="522" w:name="_Toc24096180"/>
      <w:bookmarkStart w:id="523" w:name="_Toc24451992"/>
      <w:bookmarkStart w:id="524" w:name="_Toc24537801"/>
      <w:bookmarkStart w:id="525" w:name="_Toc25152876"/>
      <w:bookmarkStart w:id="526" w:name="_Toc25652862"/>
      <w:bookmarkStart w:id="527" w:name="_Toc25652917"/>
      <w:bookmarkStart w:id="528" w:name="_Toc28636659"/>
      <w:bookmarkStart w:id="529" w:name="_Toc28636960"/>
      <w:bookmarkStart w:id="530" w:name="_Toc28669787"/>
      <w:bookmarkStart w:id="531" w:name="_Toc29557298"/>
      <w:bookmarkStart w:id="532" w:name="_Toc29557603"/>
      <w:bookmarkStart w:id="533" w:name="_Toc29562134"/>
      <w:bookmarkStart w:id="534" w:name="_Toc29883349"/>
      <w:bookmarkStart w:id="535" w:name="_Toc29903131"/>
      <w:r w:rsidRPr="00565B03">
        <w:rPr>
          <w:rFonts w:asciiTheme="minorHAnsi" w:hAnsiTheme="minorHAnsi" w:cstheme="minorHAnsi"/>
        </w:rPr>
        <w:lastRenderedPageBreak/>
        <w:t>VA Form 10-2850C</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090B44F8" w14:textId="77777777" w:rsidR="007B0ECA" w:rsidRPr="007B0ECA" w:rsidRDefault="007B0ECA" w:rsidP="007B0ECA"/>
    <w:p w14:paraId="1061A31B"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180BBE5"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50141AA8" w14:textId="77777777" w:rsidTr="00CA741C">
        <w:trPr>
          <w:trHeight w:val="447"/>
        </w:trPr>
        <w:tc>
          <w:tcPr>
            <w:tcW w:w="3138" w:type="dxa"/>
            <w:shd w:val="clear" w:color="auto" w:fill="CCCCCC"/>
          </w:tcPr>
          <w:p w14:paraId="42B4ECC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31EC44B1"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EE901F1" w14:textId="77777777" w:rsidTr="00CA741C">
        <w:trPr>
          <w:trHeight w:val="429"/>
        </w:trPr>
        <w:tc>
          <w:tcPr>
            <w:tcW w:w="3138" w:type="dxa"/>
            <w:shd w:val="clear" w:color="auto" w:fill="CCCCCC"/>
          </w:tcPr>
          <w:p w14:paraId="2E4F8F8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3D40EDA1" w14:textId="3446B417" w:rsidR="00CA741C" w:rsidRPr="00565B03" w:rsidRDefault="00D35D65" w:rsidP="00CA741C">
            <w:pPr>
              <w:rPr>
                <w:rFonts w:asciiTheme="minorHAnsi" w:hAnsiTheme="minorHAnsi" w:cstheme="minorHAnsi"/>
                <w:color w:val="000000"/>
              </w:rPr>
            </w:pPr>
            <w:hyperlink r:id="rId93" w:history="1">
              <w:r w:rsidR="009A41CD" w:rsidRPr="00565B03">
                <w:rPr>
                  <w:rStyle w:val="Hyperlink"/>
                  <w:rFonts w:asciiTheme="minorHAnsi" w:hAnsiTheme="minorHAnsi" w:cstheme="minorHAnsi"/>
                  <w:color w:val="000000"/>
                  <w:u w:val="none"/>
                </w:rPr>
                <w:t>www.va.gov/vaforms/form_detail.asp?formno=2850c</w:t>
              </w:r>
            </w:hyperlink>
          </w:p>
        </w:tc>
      </w:tr>
      <w:tr w:rsidR="00CA741C" w:rsidRPr="00565B03" w14:paraId="48ED4CF1" w14:textId="77777777" w:rsidTr="00CA741C">
        <w:trPr>
          <w:trHeight w:val="429"/>
        </w:trPr>
        <w:tc>
          <w:tcPr>
            <w:tcW w:w="3138" w:type="dxa"/>
            <w:shd w:val="clear" w:color="auto" w:fill="CCCCCC"/>
          </w:tcPr>
          <w:p w14:paraId="4BFC6D3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2DF5C758" w14:textId="77777777" w:rsidR="00CA741C" w:rsidRPr="00565B03" w:rsidRDefault="00CA741C" w:rsidP="00CA741C">
            <w:pPr>
              <w:rPr>
                <w:rFonts w:asciiTheme="minorHAnsi" w:hAnsiTheme="minorHAnsi" w:cstheme="minorHAnsi"/>
              </w:rPr>
            </w:pPr>
          </w:p>
        </w:tc>
      </w:tr>
      <w:tr w:rsidR="00CA741C" w:rsidRPr="00565B03" w14:paraId="6D61B65A" w14:textId="77777777" w:rsidTr="00CA741C">
        <w:trPr>
          <w:trHeight w:val="429"/>
        </w:trPr>
        <w:tc>
          <w:tcPr>
            <w:tcW w:w="3138" w:type="dxa"/>
            <w:shd w:val="clear" w:color="auto" w:fill="CCCCCC"/>
          </w:tcPr>
          <w:p w14:paraId="52AD887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665887E1"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07C84016" w14:textId="77777777" w:rsidR="008C26C5" w:rsidRPr="00565B03" w:rsidRDefault="008C26C5" w:rsidP="008C26C5">
      <w:pPr>
        <w:pStyle w:val="NoSpacing"/>
      </w:pPr>
    </w:p>
    <w:p w14:paraId="284F51AD" w14:textId="77777777" w:rsidR="008C26C5" w:rsidRPr="006B6A90" w:rsidRDefault="008C26C5" w:rsidP="008C26C5">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7F66FFC"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5E2094E8" w14:textId="77777777" w:rsidTr="00CA741C">
        <w:trPr>
          <w:trHeight w:val="427"/>
        </w:trPr>
        <w:tc>
          <w:tcPr>
            <w:tcW w:w="3145" w:type="dxa"/>
            <w:shd w:val="clear" w:color="auto" w:fill="CCCCCC"/>
          </w:tcPr>
          <w:p w14:paraId="3432EA3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39B7691" w14:textId="79608AFD" w:rsidR="00CA741C" w:rsidRPr="00565B0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9A41CD" w:rsidRPr="00565B03">
              <w:rPr>
                <w:rFonts w:asciiTheme="minorHAnsi" w:hAnsiTheme="minorHAnsi" w:cstheme="minorHAnsi"/>
                <w:b/>
                <w:bCs/>
                <w:sz w:val="28"/>
                <w:szCs w:val="28"/>
              </w:rPr>
              <w:t>10</w:t>
            </w:r>
            <w:r w:rsidRPr="00565B03">
              <w:rPr>
                <w:rFonts w:asciiTheme="minorHAnsi" w:hAnsiTheme="minorHAnsi" w:cstheme="minorHAnsi"/>
                <w:b/>
                <w:bCs/>
                <w:sz w:val="28"/>
                <w:szCs w:val="28"/>
              </w:rPr>
              <w:t>-</w:t>
            </w:r>
            <w:r w:rsidR="009A41CD" w:rsidRPr="00565B03">
              <w:rPr>
                <w:rFonts w:asciiTheme="minorHAnsi" w:hAnsiTheme="minorHAnsi" w:cstheme="minorHAnsi"/>
                <w:b/>
                <w:bCs/>
                <w:sz w:val="28"/>
                <w:szCs w:val="28"/>
              </w:rPr>
              <w:t>2850C</w:t>
            </w:r>
          </w:p>
        </w:tc>
      </w:tr>
      <w:tr w:rsidR="00CA741C" w:rsidRPr="00565B03" w14:paraId="02E66541" w14:textId="77777777" w:rsidTr="00CA741C">
        <w:trPr>
          <w:trHeight w:val="427"/>
        </w:trPr>
        <w:tc>
          <w:tcPr>
            <w:tcW w:w="3145" w:type="dxa"/>
            <w:shd w:val="clear" w:color="auto" w:fill="CCCCCC"/>
          </w:tcPr>
          <w:p w14:paraId="22FD684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6E95C654" w14:textId="740C5627"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9A41CD" w:rsidRPr="00565B03">
              <w:rPr>
                <w:rFonts w:asciiTheme="minorHAnsi" w:hAnsiTheme="minorHAnsi" w:cstheme="minorHAnsi"/>
                <w:color w:val="24292E"/>
              </w:rPr>
              <w:t>10-2850C</w:t>
            </w:r>
            <w:r w:rsidRPr="00565B03">
              <w:rPr>
                <w:rFonts w:asciiTheme="minorHAnsi" w:hAnsiTheme="minorHAnsi" w:cstheme="minorHAnsi"/>
                <w:color w:val="24292E"/>
              </w:rPr>
              <w:t xml:space="preserve"> | Veterans Affairs</w:t>
            </w:r>
          </w:p>
        </w:tc>
      </w:tr>
      <w:tr w:rsidR="00CA741C" w:rsidRPr="00565B03" w14:paraId="05187EEE" w14:textId="77777777" w:rsidTr="00CA741C">
        <w:trPr>
          <w:trHeight w:val="623"/>
        </w:trPr>
        <w:tc>
          <w:tcPr>
            <w:tcW w:w="3145" w:type="dxa"/>
            <w:shd w:val="clear" w:color="auto" w:fill="CCCCCC"/>
          </w:tcPr>
          <w:p w14:paraId="5BC70EE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E93BF22" w14:textId="312A3490" w:rsidR="00CA741C" w:rsidRPr="00565B03" w:rsidRDefault="00CA741C" w:rsidP="009A41CD">
            <w:pPr>
              <w:rPr>
                <w:rFonts w:asciiTheme="minorHAnsi" w:hAnsiTheme="minorHAnsi" w:cstheme="minorHAnsi"/>
                <w:b/>
                <w:bCs/>
                <w:color w:val="000000" w:themeColor="text1"/>
              </w:rPr>
            </w:pPr>
            <w:r w:rsidRPr="00565B03">
              <w:rPr>
                <w:rFonts w:asciiTheme="minorHAnsi" w:hAnsiTheme="minorHAnsi" w:cstheme="minorHAnsi"/>
                <w:color w:val="24292E"/>
                <w:sz w:val="20"/>
                <w:szCs w:val="20"/>
              </w:rPr>
              <w:t xml:space="preserve">Get VA Form </w:t>
            </w:r>
            <w:r w:rsidR="009A41CD" w:rsidRPr="00565B03">
              <w:rPr>
                <w:rFonts w:asciiTheme="minorHAnsi" w:hAnsiTheme="minorHAnsi" w:cstheme="minorHAnsi"/>
                <w:color w:val="24292E"/>
                <w:sz w:val="20"/>
                <w:szCs w:val="20"/>
              </w:rPr>
              <w:t>10-2850C</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000000" w:themeColor="text1"/>
                <w:sz w:val="20"/>
                <w:szCs w:val="20"/>
              </w:rPr>
              <w:t>Application for Associated Health Occupations</w:t>
            </w:r>
            <w:r w:rsidRPr="00565B03">
              <w:rPr>
                <w:rFonts w:asciiTheme="minorHAnsi" w:hAnsiTheme="minorHAnsi" w:cstheme="minorHAnsi"/>
                <w:color w:val="24292E"/>
                <w:sz w:val="20"/>
                <w:szCs w:val="20"/>
              </w:rPr>
              <w:t>. Use this VA form</w:t>
            </w:r>
            <w:r w:rsidR="009A41CD" w:rsidRPr="00565B03">
              <w:rPr>
                <w:rFonts w:asciiTheme="minorHAnsi" w:hAnsiTheme="minorHAnsi" w:cstheme="minorHAnsi"/>
                <w:color w:val="222222"/>
                <w:sz w:val="20"/>
                <w:szCs w:val="20"/>
                <w:shd w:val="clear" w:color="auto" w:fill="FFFFFF"/>
              </w:rPr>
              <w:t xml:space="preserve"> if you</w:t>
            </w:r>
            <w:r w:rsidR="00047031">
              <w:rPr>
                <w:rFonts w:asciiTheme="minorHAnsi" w:hAnsiTheme="minorHAnsi" w:cstheme="minorHAnsi"/>
                <w:color w:val="333333"/>
                <w:sz w:val="20"/>
                <w:szCs w:val="20"/>
                <w:shd w:val="clear" w:color="auto" w:fill="FFFFFF"/>
              </w:rPr>
              <w:t>’</w:t>
            </w:r>
            <w:r w:rsidR="009A41CD" w:rsidRPr="00565B03">
              <w:rPr>
                <w:rFonts w:asciiTheme="minorHAnsi" w:hAnsiTheme="minorHAnsi" w:cstheme="minorHAnsi"/>
                <w:color w:val="333333"/>
                <w:sz w:val="20"/>
                <w:szCs w:val="20"/>
                <w:shd w:val="clear" w:color="auto" w:fill="FFFFFF"/>
              </w:rPr>
              <w:t xml:space="preserve">re </w:t>
            </w:r>
            <w:r w:rsidR="00C56AAF" w:rsidRPr="00565B03">
              <w:rPr>
                <w:rFonts w:asciiTheme="minorHAnsi" w:hAnsiTheme="minorHAnsi" w:cstheme="minorHAnsi"/>
                <w:color w:val="333333"/>
                <w:sz w:val="20"/>
                <w:szCs w:val="20"/>
                <w:shd w:val="clear" w:color="auto" w:fill="FFFFFF"/>
              </w:rPr>
              <w:t xml:space="preserve">seeking employment with VA </w:t>
            </w:r>
            <w:r w:rsidR="009A41CD" w:rsidRPr="00565B03">
              <w:rPr>
                <w:rFonts w:asciiTheme="minorHAnsi" w:hAnsiTheme="minorHAnsi" w:cstheme="minorHAnsi"/>
                <w:color w:val="333333"/>
                <w:sz w:val="20"/>
                <w:szCs w:val="20"/>
                <w:shd w:val="clear" w:color="auto" w:fill="FFFFFF"/>
              </w:rPr>
              <w:t>as a respiratory therapy technician, physical therapist, pharmacist, physician’s assistant</w:t>
            </w:r>
            <w:r w:rsidR="00DF3084">
              <w:rPr>
                <w:rFonts w:asciiTheme="minorHAnsi" w:hAnsiTheme="minorHAnsi" w:cstheme="minorHAnsi"/>
                <w:color w:val="333333"/>
                <w:sz w:val="20"/>
                <w:szCs w:val="20"/>
                <w:shd w:val="clear" w:color="auto" w:fill="FFFFFF"/>
              </w:rPr>
              <w:t>,</w:t>
            </w:r>
            <w:r w:rsidR="009A41CD" w:rsidRPr="00565B03">
              <w:rPr>
                <w:rFonts w:asciiTheme="minorHAnsi" w:hAnsiTheme="minorHAnsi" w:cstheme="minorHAnsi"/>
                <w:color w:val="333333"/>
                <w:sz w:val="20"/>
                <w:szCs w:val="20"/>
                <w:shd w:val="clear" w:color="auto" w:fill="FFFFFF"/>
              </w:rPr>
              <w:t xml:space="preserve"> or other health professional</w:t>
            </w:r>
            <w:r w:rsidRPr="00565B03">
              <w:rPr>
                <w:rFonts w:asciiTheme="minorHAnsi" w:hAnsiTheme="minorHAnsi" w:cstheme="minorHAnsi"/>
                <w:sz w:val="20"/>
                <w:szCs w:val="20"/>
              </w:rPr>
              <w:t xml:space="preserve">. </w:t>
            </w:r>
          </w:p>
        </w:tc>
      </w:tr>
      <w:tr w:rsidR="00CA741C" w:rsidRPr="00565B03" w14:paraId="22A2AE80" w14:textId="77777777" w:rsidTr="00CA741C">
        <w:trPr>
          <w:trHeight w:val="623"/>
        </w:trPr>
        <w:tc>
          <w:tcPr>
            <w:tcW w:w="3145" w:type="dxa"/>
            <w:shd w:val="clear" w:color="auto" w:fill="CCCCCC"/>
          </w:tcPr>
          <w:p w14:paraId="17CA2271" w14:textId="4B553BFA"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0980272" w14:textId="4AC7F8F5"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9A41CD" w:rsidRPr="00565B03">
              <w:rPr>
                <w:rFonts w:asciiTheme="minorHAnsi" w:hAnsiTheme="minorHAnsi" w:cstheme="minorHAnsi"/>
                <w:color w:val="24292E"/>
                <w:sz w:val="20"/>
                <w:szCs w:val="20"/>
              </w:rPr>
              <w:t>10-2850C</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10 2850C</w:t>
            </w:r>
            <w:r w:rsidRPr="00565B03">
              <w:rPr>
                <w:rFonts w:asciiTheme="minorHAnsi" w:hAnsiTheme="minorHAnsi" w:cstheme="minorHAnsi"/>
                <w:color w:val="24292E"/>
                <w:sz w:val="20"/>
                <w:szCs w:val="20"/>
              </w:rPr>
              <w:t xml:space="preserve">, </w:t>
            </w:r>
            <w:r w:rsidR="009A41CD" w:rsidRPr="00565B03">
              <w:rPr>
                <w:rFonts w:asciiTheme="minorHAnsi" w:hAnsiTheme="minorHAnsi" w:cstheme="minorHAnsi"/>
                <w:color w:val="24292E"/>
                <w:sz w:val="20"/>
                <w:szCs w:val="20"/>
              </w:rPr>
              <w:t>102850C</w:t>
            </w:r>
            <w:r w:rsidRPr="00565B03">
              <w:rPr>
                <w:rFonts w:asciiTheme="minorHAnsi" w:hAnsiTheme="minorHAnsi" w:cstheme="minorHAnsi"/>
                <w:color w:val="24292E"/>
                <w:sz w:val="20"/>
                <w:szCs w:val="20"/>
              </w:rPr>
              <w:t xml:space="preserve"> </w:t>
            </w:r>
          </w:p>
        </w:tc>
      </w:tr>
    </w:tbl>
    <w:p w14:paraId="560D2B3B" w14:textId="77777777" w:rsidR="00CA741C" w:rsidRPr="00565B03" w:rsidRDefault="00CA741C" w:rsidP="00CA741C">
      <w:pPr>
        <w:rPr>
          <w:rFonts w:asciiTheme="minorHAnsi" w:hAnsiTheme="minorHAnsi" w:cstheme="minorHAnsi"/>
        </w:rPr>
      </w:pPr>
    </w:p>
    <w:p w14:paraId="52406241"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76E085F7" w14:textId="77777777" w:rsidR="009A41CD" w:rsidRPr="00565B03" w:rsidRDefault="009A41CD" w:rsidP="009E152C">
      <w:pPr>
        <w:rPr>
          <w:rFonts w:asciiTheme="minorHAnsi" w:hAnsiTheme="minorHAnsi" w:cstheme="minorHAnsi"/>
          <w:b/>
          <w:bCs/>
          <w:color w:val="000000" w:themeColor="text1"/>
        </w:rPr>
      </w:pPr>
    </w:p>
    <w:p w14:paraId="1A9E7825" w14:textId="77777777" w:rsidR="009A41CD" w:rsidRPr="00565B03" w:rsidRDefault="009A41CD" w:rsidP="009E152C">
      <w:pPr>
        <w:rPr>
          <w:rFonts w:asciiTheme="minorHAnsi" w:hAnsiTheme="minorHAnsi" w:cstheme="minorHAnsi"/>
          <w:b/>
          <w:bCs/>
          <w:color w:val="000000" w:themeColor="text1"/>
        </w:rPr>
      </w:pPr>
      <w:r w:rsidRPr="00565B03">
        <w:rPr>
          <w:rFonts w:asciiTheme="minorHAnsi" w:hAnsiTheme="minorHAnsi" w:cstheme="minorHAnsi"/>
          <w:b/>
          <w:bCs/>
          <w:sz w:val="28"/>
          <w:szCs w:val="28"/>
        </w:rPr>
        <w:t>VA Form 10-2850C</w:t>
      </w:r>
    </w:p>
    <w:p w14:paraId="6A378DE8" w14:textId="3B6130EB" w:rsidR="009E152C" w:rsidRPr="00565B03" w:rsidRDefault="009E152C" w:rsidP="009E152C">
      <w:pPr>
        <w:rPr>
          <w:rFonts w:asciiTheme="minorHAnsi" w:hAnsiTheme="minorHAnsi" w:cstheme="minorHAnsi"/>
          <w:b/>
          <w:bCs/>
          <w:color w:val="000000" w:themeColor="text1"/>
        </w:rPr>
      </w:pPr>
      <w:r w:rsidRPr="00565B03">
        <w:rPr>
          <w:rFonts w:asciiTheme="minorHAnsi" w:hAnsiTheme="minorHAnsi" w:cstheme="minorHAnsi"/>
          <w:b/>
          <w:bCs/>
          <w:color w:val="000000" w:themeColor="text1"/>
        </w:rPr>
        <w:t>Application for Associated Health Occupations</w:t>
      </w:r>
    </w:p>
    <w:p w14:paraId="35445BA6" w14:textId="77777777" w:rsidR="00536004" w:rsidRPr="00565B03" w:rsidRDefault="00536004" w:rsidP="00536004">
      <w:pPr>
        <w:rPr>
          <w:rFonts w:asciiTheme="minorHAnsi" w:hAnsiTheme="minorHAnsi" w:cstheme="minorHAnsi"/>
          <w:sz w:val="20"/>
          <w:szCs w:val="20"/>
        </w:rPr>
      </w:pPr>
    </w:p>
    <w:p w14:paraId="7189EFD6" w14:textId="6A8A5439" w:rsidR="009E152C" w:rsidRPr="00565B03" w:rsidRDefault="009E152C" w:rsidP="009E152C">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35041C">
        <w:rPr>
          <w:rFonts w:asciiTheme="minorHAnsi" w:hAnsiTheme="minorHAnsi" w:cstheme="minorHAnsi"/>
          <w:sz w:val="20"/>
          <w:szCs w:val="20"/>
        </w:rPr>
        <w:t>&lt;</w:t>
      </w:r>
      <w:r w:rsidR="00922DEE">
        <w:rPr>
          <w:rFonts w:asciiTheme="minorHAnsi" w:hAnsiTheme="minorHAnsi" w:cstheme="minorHAnsi"/>
          <w:sz w:val="20"/>
          <w:szCs w:val="20"/>
        </w:rPr>
        <w:t>employment/jobs</w:t>
      </w:r>
      <w:r w:rsidR="00CC5969">
        <w:rPr>
          <w:rFonts w:asciiTheme="minorHAnsi" w:hAnsiTheme="minorHAnsi" w:cstheme="minorHAnsi"/>
          <w:sz w:val="20"/>
          <w:szCs w:val="20"/>
        </w:rPr>
        <w:t>&gt;</w:t>
      </w:r>
    </w:p>
    <w:p w14:paraId="53C2E698" w14:textId="77777777" w:rsidR="009E152C" w:rsidRPr="00565B03" w:rsidRDefault="009E152C" w:rsidP="009E152C">
      <w:pPr>
        <w:rPr>
          <w:rFonts w:asciiTheme="minorHAnsi" w:hAnsiTheme="minorHAnsi" w:cstheme="minorHAnsi"/>
          <w:sz w:val="20"/>
          <w:szCs w:val="20"/>
        </w:rPr>
      </w:pPr>
    </w:p>
    <w:p w14:paraId="771526D0" w14:textId="77777777" w:rsidR="009E152C" w:rsidRPr="00565B03" w:rsidRDefault="009E152C" w:rsidP="009E152C">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53DE1B1B" w14:textId="5361AC13" w:rsidR="009E152C" w:rsidRPr="00565B03" w:rsidRDefault="009E152C" w:rsidP="009E152C">
      <w:pPr>
        <w:rPr>
          <w:rFonts w:asciiTheme="minorHAnsi" w:hAnsiTheme="minorHAnsi" w:cstheme="minorHAnsi"/>
          <w:sz w:val="20"/>
          <w:szCs w:val="20"/>
        </w:rPr>
      </w:pPr>
      <w:r w:rsidRPr="00565B03">
        <w:rPr>
          <w:rFonts w:asciiTheme="minorHAnsi" w:hAnsiTheme="minorHAnsi" w:cstheme="minorHAnsi"/>
          <w:color w:val="222222"/>
          <w:sz w:val="20"/>
          <w:szCs w:val="20"/>
          <w:shd w:val="clear" w:color="auto" w:fill="FFFFFF"/>
        </w:rPr>
        <w:t xml:space="preserve">Use this </w:t>
      </w:r>
      <w:r w:rsidR="007F0099">
        <w:rPr>
          <w:rFonts w:asciiTheme="minorHAnsi" w:hAnsiTheme="minorHAnsi" w:cstheme="minorHAnsi"/>
          <w:color w:val="222222"/>
          <w:sz w:val="20"/>
          <w:szCs w:val="20"/>
          <w:shd w:val="clear" w:color="auto" w:fill="FFFFFF"/>
        </w:rPr>
        <w:t xml:space="preserve">VA </w:t>
      </w:r>
      <w:r w:rsidRPr="00565B03">
        <w:rPr>
          <w:rFonts w:asciiTheme="minorHAnsi" w:hAnsiTheme="minorHAnsi" w:cstheme="minorHAnsi"/>
          <w:color w:val="222222"/>
          <w:sz w:val="20"/>
          <w:szCs w:val="20"/>
          <w:shd w:val="clear" w:color="auto" w:fill="FFFFFF"/>
        </w:rPr>
        <w:t>form</w:t>
      </w:r>
      <w:r w:rsidR="003259E5" w:rsidRPr="00565B03">
        <w:rPr>
          <w:rFonts w:asciiTheme="minorHAnsi" w:hAnsiTheme="minorHAnsi" w:cstheme="minorHAnsi"/>
          <w:color w:val="222222"/>
          <w:sz w:val="20"/>
          <w:szCs w:val="20"/>
          <w:shd w:val="clear" w:color="auto" w:fill="FFFFFF"/>
        </w:rPr>
        <w:t xml:space="preserve"> if you</w:t>
      </w:r>
      <w:r w:rsidR="00DF3084">
        <w:rPr>
          <w:rFonts w:asciiTheme="minorHAnsi" w:hAnsiTheme="minorHAnsi" w:cstheme="minorHAnsi"/>
          <w:color w:val="333333"/>
          <w:sz w:val="20"/>
          <w:szCs w:val="20"/>
          <w:shd w:val="clear" w:color="auto" w:fill="FFFFFF"/>
        </w:rPr>
        <w:t>’</w:t>
      </w:r>
      <w:r w:rsidRPr="00565B03">
        <w:rPr>
          <w:rFonts w:asciiTheme="minorHAnsi" w:hAnsiTheme="minorHAnsi" w:cstheme="minorHAnsi"/>
          <w:color w:val="333333"/>
          <w:sz w:val="20"/>
          <w:szCs w:val="20"/>
          <w:shd w:val="clear" w:color="auto" w:fill="FFFFFF"/>
        </w:rPr>
        <w:t xml:space="preserve">re </w:t>
      </w:r>
      <w:r w:rsidR="00C56AAF" w:rsidRPr="00565B03">
        <w:rPr>
          <w:rFonts w:asciiTheme="minorHAnsi" w:hAnsiTheme="minorHAnsi" w:cstheme="minorHAnsi"/>
          <w:color w:val="333333"/>
          <w:sz w:val="20"/>
          <w:szCs w:val="20"/>
          <w:shd w:val="clear" w:color="auto" w:fill="FFFFFF"/>
        </w:rPr>
        <w:t xml:space="preserve">seeking employment with </w:t>
      </w:r>
      <w:del w:id="536" w:author="Lee, Jennifer Y." w:date="2020-01-26T19:38:00Z">
        <w:r w:rsidR="00C56AAF" w:rsidRPr="00565B03" w:rsidDel="00B0169E">
          <w:rPr>
            <w:rFonts w:asciiTheme="minorHAnsi" w:hAnsiTheme="minorHAnsi" w:cstheme="minorHAnsi"/>
            <w:color w:val="333333"/>
            <w:sz w:val="20"/>
            <w:szCs w:val="20"/>
            <w:shd w:val="clear" w:color="auto" w:fill="FFFFFF"/>
          </w:rPr>
          <w:delText xml:space="preserve">the </w:delText>
        </w:r>
      </w:del>
      <w:r w:rsidR="00C56AAF" w:rsidRPr="00565B03">
        <w:rPr>
          <w:rFonts w:asciiTheme="minorHAnsi" w:hAnsiTheme="minorHAnsi" w:cstheme="minorHAnsi"/>
          <w:color w:val="333333"/>
          <w:sz w:val="20"/>
          <w:szCs w:val="20"/>
          <w:shd w:val="clear" w:color="auto" w:fill="FFFFFF"/>
        </w:rPr>
        <w:t xml:space="preserve">VA </w:t>
      </w:r>
      <w:r w:rsidRPr="00565B03">
        <w:rPr>
          <w:rFonts w:asciiTheme="minorHAnsi" w:hAnsiTheme="minorHAnsi" w:cstheme="minorHAnsi"/>
          <w:color w:val="333333"/>
          <w:sz w:val="20"/>
          <w:szCs w:val="20"/>
          <w:shd w:val="clear" w:color="auto" w:fill="FFFFFF"/>
        </w:rPr>
        <w:t>as a respiratory therapy technician, physical therapist, pharmacist, physician’s assistant</w:t>
      </w:r>
      <w:r w:rsidR="003259E5" w:rsidRPr="00565B03">
        <w:rPr>
          <w:rFonts w:asciiTheme="minorHAnsi" w:hAnsiTheme="minorHAnsi" w:cstheme="minorHAnsi"/>
          <w:color w:val="333333"/>
          <w:sz w:val="20"/>
          <w:szCs w:val="20"/>
          <w:shd w:val="clear" w:color="auto" w:fill="FFFFFF"/>
        </w:rPr>
        <w:t xml:space="preserve"> or other health professiona</w:t>
      </w:r>
      <w:r w:rsidR="00632202" w:rsidRPr="00565B03">
        <w:rPr>
          <w:rFonts w:asciiTheme="minorHAnsi" w:hAnsiTheme="minorHAnsi" w:cstheme="minorHAnsi"/>
          <w:color w:val="333333"/>
          <w:sz w:val="20"/>
          <w:szCs w:val="20"/>
          <w:shd w:val="clear" w:color="auto" w:fill="FFFFFF"/>
        </w:rPr>
        <w:t>l</w:t>
      </w:r>
      <w:r w:rsidR="003259E5" w:rsidRPr="00565B03">
        <w:rPr>
          <w:rFonts w:asciiTheme="minorHAnsi" w:hAnsiTheme="minorHAnsi" w:cstheme="minorHAnsi"/>
          <w:color w:val="333333"/>
          <w:sz w:val="20"/>
          <w:szCs w:val="20"/>
          <w:shd w:val="clear" w:color="auto" w:fill="FFFFFF"/>
        </w:rPr>
        <w:t>.</w:t>
      </w:r>
    </w:p>
    <w:p w14:paraId="7E2412AD" w14:textId="07526BE0" w:rsidR="009E152C" w:rsidRPr="00565B03" w:rsidRDefault="00D35D65" w:rsidP="009E152C">
      <w:pPr>
        <w:rPr>
          <w:rFonts w:asciiTheme="minorHAnsi" w:hAnsiTheme="minorHAnsi" w:cstheme="minorHAnsi"/>
          <w:sz w:val="20"/>
          <w:szCs w:val="20"/>
        </w:rPr>
      </w:pPr>
      <w:hyperlink r:id="rId94" w:history="1">
        <w:r w:rsidR="009E152C"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Form 10-2850C</w:t>
        </w:r>
        <w:r w:rsidR="009E152C"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9E152C" w:rsidRPr="00565B03">
          <w:rPr>
            <w:rStyle w:val="Hyperlink"/>
            <w:rFonts w:asciiTheme="minorHAnsi" w:hAnsiTheme="minorHAnsi" w:cstheme="minorHAnsi"/>
            <w:sz w:val="20"/>
            <w:szCs w:val="20"/>
          </w:rPr>
          <w:t>)</w:t>
        </w:r>
      </w:hyperlink>
    </w:p>
    <w:p w14:paraId="48ED6897" w14:textId="77777777" w:rsidR="009E152C" w:rsidRPr="00565B03" w:rsidRDefault="009E152C" w:rsidP="009E152C">
      <w:pPr>
        <w:rPr>
          <w:rFonts w:asciiTheme="minorHAnsi" w:hAnsiTheme="minorHAnsi" w:cstheme="minorHAnsi"/>
          <w:color w:val="000000"/>
          <w:sz w:val="20"/>
          <w:szCs w:val="20"/>
        </w:rPr>
      </w:pPr>
    </w:p>
    <w:p w14:paraId="345E9A4C" w14:textId="77777777" w:rsidR="009E152C" w:rsidRPr="00565B03" w:rsidRDefault="009E152C" w:rsidP="009E152C">
      <w:pPr>
        <w:rPr>
          <w:rFonts w:asciiTheme="minorHAnsi" w:hAnsiTheme="minorHAnsi" w:cstheme="minorHAnsi"/>
          <w:color w:val="000000"/>
          <w:sz w:val="20"/>
          <w:szCs w:val="20"/>
        </w:rPr>
      </w:pPr>
    </w:p>
    <w:p w14:paraId="2C522E1A" w14:textId="78292DD9" w:rsidR="009E152C" w:rsidRPr="00565B03" w:rsidRDefault="009E152C" w:rsidP="009E152C">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Helpful links</w:t>
      </w:r>
      <w:r w:rsidR="002C7C1B">
        <w:rPr>
          <w:rFonts w:asciiTheme="minorHAnsi" w:hAnsiTheme="minorHAnsi" w:cstheme="minorHAnsi"/>
          <w:b/>
          <w:bCs/>
          <w:color w:val="000000"/>
          <w:sz w:val="22"/>
          <w:szCs w:val="22"/>
        </w:rPr>
        <w:t xml:space="preserve"> </w:t>
      </w:r>
      <w:r w:rsidR="002C7C1B">
        <w:rPr>
          <w:rFonts w:asciiTheme="minorHAnsi" w:hAnsiTheme="minorHAnsi" w:cstheme="minorHAnsi"/>
          <w:b/>
          <w:bCs/>
          <w:color w:val="000000"/>
        </w:rPr>
        <w:t xml:space="preserve">related to </w:t>
      </w:r>
      <w:r w:rsidR="002C7C1B" w:rsidRPr="00CC0F2A">
        <w:rPr>
          <w:rFonts w:asciiTheme="minorHAnsi" w:hAnsiTheme="minorHAnsi" w:cstheme="minorHAnsi"/>
          <w:b/>
          <w:bCs/>
          <w:color w:val="24292E"/>
        </w:rPr>
        <w:t>VA Form</w:t>
      </w:r>
      <w:r w:rsidR="002C7C1B">
        <w:rPr>
          <w:rFonts w:asciiTheme="minorHAnsi" w:hAnsiTheme="minorHAnsi" w:cstheme="minorHAnsi"/>
          <w:b/>
          <w:bCs/>
          <w:color w:val="24292E"/>
        </w:rPr>
        <w:t xml:space="preserve"> 10-2850C</w:t>
      </w:r>
    </w:p>
    <w:p w14:paraId="112DA794" w14:textId="77777777" w:rsidR="009E152C" w:rsidRPr="00565B03" w:rsidRDefault="009E152C" w:rsidP="009E152C">
      <w:pPr>
        <w:rPr>
          <w:rFonts w:asciiTheme="minorHAnsi" w:hAnsiTheme="minorHAnsi" w:cstheme="minorHAnsi"/>
          <w:color w:val="000000"/>
          <w:sz w:val="20"/>
          <w:szCs w:val="20"/>
        </w:rPr>
      </w:pPr>
    </w:p>
    <w:p w14:paraId="1F828A25" w14:textId="43EEBBA0" w:rsidR="009E152C" w:rsidRPr="00565B03" w:rsidRDefault="00D35D65" w:rsidP="009E152C">
      <w:pPr>
        <w:rPr>
          <w:rFonts w:asciiTheme="minorHAnsi" w:hAnsiTheme="minorHAnsi" w:cstheme="minorHAnsi"/>
          <w:color w:val="000000"/>
          <w:sz w:val="20"/>
          <w:szCs w:val="20"/>
        </w:rPr>
      </w:pPr>
      <w:hyperlink r:id="rId95" w:history="1">
        <w:r w:rsidR="00565B03" w:rsidRPr="00565B03">
          <w:rPr>
            <w:rStyle w:val="Hyperlink"/>
            <w:rFonts w:asciiTheme="minorHAnsi" w:hAnsiTheme="minorHAnsi" w:cstheme="minorHAnsi"/>
            <w:sz w:val="20"/>
            <w:szCs w:val="20"/>
          </w:rPr>
          <w:t>Find VA careers and support</w:t>
        </w:r>
      </w:hyperlink>
    </w:p>
    <w:p w14:paraId="1693E0E1" w14:textId="77777777" w:rsidR="00565B03" w:rsidRPr="00565B03" w:rsidRDefault="00565B03" w:rsidP="00565B03">
      <w:pPr>
        <w:rPr>
          <w:rFonts w:asciiTheme="minorHAnsi" w:hAnsiTheme="minorHAnsi" w:cstheme="minorHAnsi"/>
          <w:color w:val="212121"/>
          <w:sz w:val="20"/>
          <w:szCs w:val="20"/>
        </w:rPr>
      </w:pPr>
      <w:r w:rsidRPr="00565B03">
        <w:rPr>
          <w:rFonts w:asciiTheme="minorHAnsi" w:hAnsiTheme="minorHAnsi" w:cstheme="minorHAnsi"/>
          <w:color w:val="212121"/>
          <w:sz w:val="20"/>
          <w:szCs w:val="20"/>
        </w:rPr>
        <w:t>Get support for starting or advancing your career at VA or other federal government departments.</w:t>
      </w:r>
    </w:p>
    <w:p w14:paraId="4226E2AB" w14:textId="68D2862C" w:rsidR="00565B03" w:rsidRPr="00565B03" w:rsidRDefault="00565B03" w:rsidP="00565B03">
      <w:pPr>
        <w:rPr>
          <w:rFonts w:asciiTheme="minorHAnsi" w:hAnsiTheme="minorHAnsi" w:cstheme="minorHAnsi"/>
          <w:sz w:val="20"/>
          <w:szCs w:val="20"/>
        </w:rPr>
      </w:pPr>
    </w:p>
    <w:p w14:paraId="47D7FFF2" w14:textId="0A553B25" w:rsidR="00565B03" w:rsidRPr="00565B03" w:rsidRDefault="00565B03" w:rsidP="009E152C">
      <w:pPr>
        <w:rPr>
          <w:rFonts w:asciiTheme="minorHAnsi" w:hAnsiTheme="minorHAnsi" w:cstheme="minorHAnsi"/>
          <w:color w:val="000000"/>
          <w:sz w:val="20"/>
          <w:szCs w:val="20"/>
        </w:rPr>
      </w:pPr>
    </w:p>
    <w:p w14:paraId="02CAAA2D" w14:textId="77777777" w:rsidR="00565B03" w:rsidRPr="00565B03" w:rsidRDefault="00565B03" w:rsidP="009E152C">
      <w:pPr>
        <w:rPr>
          <w:rFonts w:asciiTheme="minorHAnsi" w:hAnsiTheme="minorHAnsi" w:cstheme="minorHAnsi"/>
          <w:color w:val="000000"/>
          <w:sz w:val="20"/>
          <w:szCs w:val="20"/>
        </w:rPr>
      </w:pPr>
    </w:p>
    <w:p w14:paraId="6DFA7BD0" w14:textId="77777777" w:rsidR="009E152C" w:rsidRPr="00565B03" w:rsidRDefault="00D35D65" w:rsidP="009E152C">
      <w:pPr>
        <w:rPr>
          <w:rFonts w:asciiTheme="minorHAnsi" w:hAnsiTheme="minorHAnsi" w:cstheme="minorHAnsi"/>
          <w:i/>
          <w:iCs/>
          <w:color w:val="A6A6A6" w:themeColor="background1" w:themeShade="A6"/>
          <w:sz w:val="20"/>
          <w:szCs w:val="20"/>
        </w:rPr>
      </w:pPr>
      <w:hyperlink w:anchor="_top" w:history="1">
        <w:r w:rsidR="009E152C" w:rsidRPr="00565B03">
          <w:rPr>
            <w:rStyle w:val="Hyperlink"/>
            <w:rFonts w:asciiTheme="minorHAnsi" w:hAnsiTheme="minorHAnsi" w:cstheme="minorHAnsi"/>
            <w:i/>
            <w:iCs/>
            <w:color w:val="A6A6A6" w:themeColor="background1" w:themeShade="A6"/>
            <w:sz w:val="20"/>
            <w:szCs w:val="20"/>
          </w:rPr>
          <w:t>Back to Table of Contents</w:t>
        </w:r>
      </w:hyperlink>
      <w:r w:rsidR="009E152C" w:rsidRPr="00565B03">
        <w:rPr>
          <w:rFonts w:asciiTheme="minorHAnsi" w:hAnsiTheme="minorHAnsi" w:cstheme="minorHAnsi"/>
          <w:i/>
          <w:iCs/>
          <w:color w:val="A6A6A6" w:themeColor="background1" w:themeShade="A6"/>
          <w:sz w:val="20"/>
          <w:szCs w:val="20"/>
        </w:rPr>
        <w:t xml:space="preserve"> &gt;</w:t>
      </w:r>
    </w:p>
    <w:p w14:paraId="63CCDBAA" w14:textId="77777777" w:rsidR="009E152C" w:rsidRPr="00565B03" w:rsidRDefault="009E152C" w:rsidP="00536004">
      <w:pPr>
        <w:rPr>
          <w:rFonts w:asciiTheme="minorHAnsi" w:hAnsiTheme="minorHAnsi" w:cstheme="minorHAnsi"/>
          <w:sz w:val="20"/>
          <w:szCs w:val="20"/>
        </w:rPr>
      </w:pPr>
    </w:p>
    <w:p w14:paraId="40CFFB85" w14:textId="77777777"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05F0E45A" w14:textId="7D4C00F4" w:rsidR="005A1A48" w:rsidRDefault="005A1A48" w:rsidP="002257E6">
      <w:pPr>
        <w:pStyle w:val="Heading1"/>
      </w:pPr>
      <w:bookmarkStart w:id="537" w:name="_Toc24012545"/>
      <w:bookmarkStart w:id="538" w:name="_Toc24037509"/>
      <w:bookmarkStart w:id="539" w:name="_Toc24096181"/>
      <w:bookmarkStart w:id="540" w:name="_Toc24451993"/>
      <w:bookmarkStart w:id="541" w:name="_Toc24537802"/>
      <w:bookmarkStart w:id="542" w:name="_Toc25152877"/>
      <w:bookmarkStart w:id="543" w:name="_Toc25652863"/>
      <w:bookmarkStart w:id="544" w:name="_Toc25652918"/>
      <w:bookmarkStart w:id="545" w:name="_Toc28636660"/>
      <w:bookmarkStart w:id="546" w:name="_Toc28636961"/>
      <w:bookmarkStart w:id="547" w:name="_Toc28669788"/>
      <w:bookmarkStart w:id="548" w:name="_Toc29557299"/>
      <w:bookmarkStart w:id="549" w:name="_Toc29557604"/>
      <w:bookmarkStart w:id="550" w:name="_Toc29562135"/>
      <w:bookmarkStart w:id="551" w:name="_Toc29883350"/>
      <w:bookmarkStart w:id="552" w:name="_Toc29903132"/>
      <w:r w:rsidRPr="002257E6">
        <w:lastRenderedPageBreak/>
        <w:t>VA Form 21-4142</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14:paraId="67CD88AC" w14:textId="77777777" w:rsidR="002257E6" w:rsidRPr="002257E6" w:rsidRDefault="002257E6" w:rsidP="002257E6"/>
    <w:p w14:paraId="0CBB0174"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9D48799"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34C675A" w14:textId="77777777" w:rsidTr="00CA741C">
        <w:trPr>
          <w:trHeight w:val="447"/>
        </w:trPr>
        <w:tc>
          <w:tcPr>
            <w:tcW w:w="3138" w:type="dxa"/>
            <w:shd w:val="clear" w:color="auto" w:fill="CCCCCC"/>
          </w:tcPr>
          <w:p w14:paraId="3962ADA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9ABEA6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25A89FCD" w14:textId="77777777" w:rsidTr="00CA741C">
        <w:trPr>
          <w:trHeight w:val="429"/>
        </w:trPr>
        <w:tc>
          <w:tcPr>
            <w:tcW w:w="3138" w:type="dxa"/>
            <w:shd w:val="clear" w:color="auto" w:fill="CCCCCC"/>
          </w:tcPr>
          <w:p w14:paraId="5525E42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9AE7AC5" w14:textId="19BCEC9D" w:rsidR="00CA741C" w:rsidRPr="002257E6" w:rsidRDefault="00D35D65" w:rsidP="00CA741C">
            <w:pPr>
              <w:rPr>
                <w:rFonts w:ascii="Calibri" w:hAnsi="Calibri" w:cs="Calibri"/>
                <w:color w:val="0563C1"/>
                <w:u w:val="single"/>
              </w:rPr>
            </w:pPr>
            <w:hyperlink r:id="rId96" w:history="1">
              <w:r w:rsidR="002257E6">
                <w:rPr>
                  <w:rStyle w:val="Hyperlink"/>
                  <w:rFonts w:ascii="Calibri" w:hAnsi="Calibri" w:cs="Calibri"/>
                </w:rPr>
                <w:t>www.va.gov/vaforms/form_detail.asp?formno=21-4142</w:t>
              </w:r>
            </w:hyperlink>
          </w:p>
        </w:tc>
      </w:tr>
      <w:tr w:rsidR="00CA741C" w:rsidRPr="00565B03" w14:paraId="6EBC52FB" w14:textId="77777777" w:rsidTr="00CA741C">
        <w:trPr>
          <w:trHeight w:val="429"/>
        </w:trPr>
        <w:tc>
          <w:tcPr>
            <w:tcW w:w="3138" w:type="dxa"/>
            <w:shd w:val="clear" w:color="auto" w:fill="CCCCCC"/>
          </w:tcPr>
          <w:p w14:paraId="510732D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C366B3A" w14:textId="77777777" w:rsidR="00CA741C" w:rsidRPr="00565B03" w:rsidRDefault="00CA741C" w:rsidP="00CA741C">
            <w:pPr>
              <w:rPr>
                <w:rFonts w:asciiTheme="minorHAnsi" w:hAnsiTheme="minorHAnsi" w:cstheme="minorHAnsi"/>
              </w:rPr>
            </w:pPr>
          </w:p>
        </w:tc>
      </w:tr>
      <w:tr w:rsidR="00CA741C" w:rsidRPr="00565B03" w14:paraId="786C771A" w14:textId="77777777" w:rsidTr="00CA741C">
        <w:trPr>
          <w:trHeight w:val="429"/>
        </w:trPr>
        <w:tc>
          <w:tcPr>
            <w:tcW w:w="3138" w:type="dxa"/>
            <w:shd w:val="clear" w:color="auto" w:fill="CCCCCC"/>
          </w:tcPr>
          <w:p w14:paraId="49C848E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23A12746"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2661A94C" w14:textId="77777777" w:rsidR="00C17757" w:rsidRPr="00565B03" w:rsidRDefault="00C17757" w:rsidP="00C17757">
      <w:pPr>
        <w:pStyle w:val="NoSpacing"/>
      </w:pPr>
    </w:p>
    <w:p w14:paraId="0BA8939E" w14:textId="77777777" w:rsidR="00C17757" w:rsidRPr="006B6A90" w:rsidRDefault="00C17757" w:rsidP="00C17757">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588E0AF"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05719CCE" w14:textId="77777777" w:rsidTr="00CA741C">
        <w:trPr>
          <w:trHeight w:val="427"/>
        </w:trPr>
        <w:tc>
          <w:tcPr>
            <w:tcW w:w="3145" w:type="dxa"/>
            <w:shd w:val="clear" w:color="auto" w:fill="CCCCCC"/>
          </w:tcPr>
          <w:p w14:paraId="0F205BD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8F6218B" w14:textId="24468170" w:rsidR="00CA741C" w:rsidRPr="002257E6"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21-4</w:t>
            </w:r>
            <w:r w:rsidR="002257E6">
              <w:rPr>
                <w:rFonts w:asciiTheme="minorHAnsi" w:hAnsiTheme="minorHAnsi" w:cstheme="minorHAnsi"/>
                <w:b/>
                <w:bCs/>
                <w:sz w:val="28"/>
                <w:szCs w:val="28"/>
              </w:rPr>
              <w:t>142</w:t>
            </w:r>
          </w:p>
        </w:tc>
      </w:tr>
      <w:tr w:rsidR="00CA741C" w:rsidRPr="00565B03" w14:paraId="7F4DFD04" w14:textId="77777777" w:rsidTr="00CA741C">
        <w:trPr>
          <w:trHeight w:val="427"/>
        </w:trPr>
        <w:tc>
          <w:tcPr>
            <w:tcW w:w="3145" w:type="dxa"/>
            <w:shd w:val="clear" w:color="auto" w:fill="CCCCCC"/>
          </w:tcPr>
          <w:p w14:paraId="72992D0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960529B" w14:textId="71057AE0"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21-41</w:t>
            </w:r>
            <w:r w:rsidR="002257E6">
              <w:rPr>
                <w:rFonts w:asciiTheme="minorHAnsi" w:hAnsiTheme="minorHAnsi" w:cstheme="minorHAnsi"/>
                <w:color w:val="24292E"/>
              </w:rPr>
              <w:t>42</w:t>
            </w:r>
            <w:r w:rsidRPr="00565B03">
              <w:rPr>
                <w:rFonts w:asciiTheme="minorHAnsi" w:hAnsiTheme="minorHAnsi" w:cstheme="minorHAnsi"/>
                <w:color w:val="24292E"/>
              </w:rPr>
              <w:t xml:space="preserve"> | Veterans Affairs</w:t>
            </w:r>
          </w:p>
        </w:tc>
      </w:tr>
      <w:tr w:rsidR="00CA741C" w:rsidRPr="00565B03" w14:paraId="46AC9FB8" w14:textId="77777777" w:rsidTr="00CA741C">
        <w:trPr>
          <w:trHeight w:val="623"/>
        </w:trPr>
        <w:tc>
          <w:tcPr>
            <w:tcW w:w="3145" w:type="dxa"/>
            <w:shd w:val="clear" w:color="auto" w:fill="CCCCCC"/>
          </w:tcPr>
          <w:p w14:paraId="6DF0744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3CA9519C" w14:textId="56DDF316"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21-41</w:t>
            </w:r>
            <w:r w:rsidR="002257E6">
              <w:rPr>
                <w:rFonts w:asciiTheme="minorHAnsi" w:hAnsiTheme="minorHAnsi" w:cstheme="minorHAnsi"/>
                <w:color w:val="24292E"/>
                <w:sz w:val="20"/>
                <w:szCs w:val="20"/>
              </w:rPr>
              <w:t>42</w:t>
            </w:r>
            <w:r w:rsidRPr="00565B03">
              <w:rPr>
                <w:rFonts w:asciiTheme="minorHAnsi" w:hAnsiTheme="minorHAnsi" w:cstheme="minorHAnsi"/>
                <w:color w:val="24292E"/>
                <w:sz w:val="20"/>
                <w:szCs w:val="20"/>
              </w:rPr>
              <w:t xml:space="preserve">, </w:t>
            </w:r>
            <w:r w:rsidR="002257E6">
              <w:rPr>
                <w:rFonts w:asciiTheme="minorHAnsi" w:hAnsiTheme="minorHAnsi" w:cstheme="minorHAnsi"/>
                <w:color w:val="24292E"/>
                <w:sz w:val="20"/>
                <w:szCs w:val="20"/>
              </w:rPr>
              <w:t>Authorization to Disclose Personal Information to the Department of Veterans Affairs (VA)</w:t>
            </w:r>
            <w:r w:rsidRPr="00565B03">
              <w:rPr>
                <w:rFonts w:asciiTheme="minorHAnsi" w:hAnsiTheme="minorHAnsi" w:cstheme="minorHAnsi"/>
                <w:color w:val="24292E"/>
                <w:sz w:val="20"/>
                <w:szCs w:val="20"/>
              </w:rPr>
              <w:t xml:space="preserve">. </w:t>
            </w:r>
            <w:del w:id="553" w:author="Lee, Jennifer Y." w:date="2020-01-26T19:40:00Z">
              <w:r w:rsidR="002257E6" w:rsidRPr="00565B03" w:rsidDel="00B0169E">
                <w:rPr>
                  <w:rFonts w:asciiTheme="minorHAnsi" w:hAnsiTheme="minorHAnsi" w:cstheme="minorHAnsi"/>
                  <w:color w:val="222222"/>
                  <w:sz w:val="20"/>
                  <w:szCs w:val="20"/>
                  <w:shd w:val="clear" w:color="auto" w:fill="FFFFFF"/>
                </w:rPr>
                <w:delText xml:space="preserve">Complete </w:delText>
              </w:r>
            </w:del>
            <w:ins w:id="554" w:author="Lee, Jennifer Y." w:date="2020-01-26T19:40:00Z">
              <w:r w:rsidR="00B0169E">
                <w:rPr>
                  <w:rFonts w:asciiTheme="minorHAnsi" w:hAnsiTheme="minorHAnsi" w:cstheme="minorHAnsi"/>
                  <w:color w:val="222222"/>
                  <w:sz w:val="20"/>
                  <w:szCs w:val="20"/>
                  <w:shd w:val="clear" w:color="auto" w:fill="FFFFFF"/>
                </w:rPr>
                <w:t>Use</w:t>
              </w:r>
              <w:r w:rsidR="00B0169E" w:rsidRPr="00565B03">
                <w:rPr>
                  <w:rFonts w:asciiTheme="minorHAnsi" w:hAnsiTheme="minorHAnsi" w:cstheme="minorHAnsi"/>
                  <w:color w:val="222222"/>
                  <w:sz w:val="20"/>
                  <w:szCs w:val="20"/>
                  <w:shd w:val="clear" w:color="auto" w:fill="FFFFFF"/>
                </w:rPr>
                <w:t xml:space="preserve"> </w:t>
              </w:r>
            </w:ins>
            <w:r w:rsidR="002257E6" w:rsidRPr="00565B03">
              <w:rPr>
                <w:rFonts w:asciiTheme="minorHAnsi" w:hAnsiTheme="minorHAnsi" w:cstheme="minorHAnsi"/>
                <w:color w:val="222222"/>
                <w:sz w:val="20"/>
                <w:szCs w:val="20"/>
                <w:shd w:val="clear" w:color="auto" w:fill="FFFFFF"/>
              </w:rPr>
              <w:t xml:space="preserve">this form </w:t>
            </w:r>
            <w:del w:id="555" w:author="Lee, Jennifer Y." w:date="2020-01-26T19:39:00Z">
              <w:r w:rsidR="002257E6" w:rsidRPr="00565B03" w:rsidDel="00B0169E">
                <w:rPr>
                  <w:rFonts w:asciiTheme="minorHAnsi" w:hAnsiTheme="minorHAnsi" w:cstheme="minorHAnsi"/>
                  <w:color w:val="222222"/>
                  <w:sz w:val="20"/>
                  <w:szCs w:val="20"/>
                  <w:shd w:val="clear" w:color="auto" w:fill="FFFFFF"/>
                </w:rPr>
                <w:delText xml:space="preserve">only </w:delText>
              </w:r>
            </w:del>
            <w:del w:id="556" w:author="Lee, Jennifer Y." w:date="2020-01-26T19:40:00Z">
              <w:r w:rsidR="002257E6" w:rsidRPr="00565B03" w:rsidDel="00B0169E">
                <w:rPr>
                  <w:rFonts w:asciiTheme="minorHAnsi" w:hAnsiTheme="minorHAnsi" w:cstheme="minorHAnsi"/>
                  <w:color w:val="222222"/>
                  <w:sz w:val="20"/>
                  <w:szCs w:val="20"/>
                  <w:shd w:val="clear" w:color="auto" w:fill="FFFFFF"/>
                </w:rPr>
                <w:delText xml:space="preserve">if you want </w:delText>
              </w:r>
            </w:del>
            <w:r w:rsidR="002257E6" w:rsidRPr="00565B03">
              <w:rPr>
                <w:rFonts w:asciiTheme="minorHAnsi" w:hAnsiTheme="minorHAnsi" w:cstheme="minorHAnsi"/>
                <w:color w:val="222222"/>
                <w:sz w:val="20"/>
                <w:szCs w:val="20"/>
                <w:shd w:val="clear" w:color="auto" w:fill="FFFFFF"/>
              </w:rPr>
              <w:t xml:space="preserve">to give </w:t>
            </w:r>
            <w:ins w:id="557" w:author="Lee, Jennifer Y." w:date="2020-01-26T19:40:00Z">
              <w:r w:rsidR="00B0169E">
                <w:rPr>
                  <w:rFonts w:asciiTheme="minorHAnsi" w:hAnsiTheme="minorHAnsi" w:cstheme="minorHAnsi"/>
                  <w:color w:val="222222"/>
                  <w:sz w:val="20"/>
                  <w:szCs w:val="20"/>
                  <w:shd w:val="clear" w:color="auto" w:fill="FFFFFF"/>
                </w:rPr>
                <w:t xml:space="preserve">VA </w:t>
              </w:r>
            </w:ins>
            <w:r w:rsidR="002257E6" w:rsidRPr="00565B03">
              <w:rPr>
                <w:rFonts w:asciiTheme="minorHAnsi" w:hAnsiTheme="minorHAnsi" w:cstheme="minorHAnsi"/>
                <w:color w:val="222222"/>
                <w:sz w:val="20"/>
                <w:szCs w:val="20"/>
                <w:shd w:val="clear" w:color="auto" w:fill="FFFFFF"/>
              </w:rPr>
              <w:t xml:space="preserve">permission </w:t>
            </w:r>
            <w:del w:id="558" w:author="Lee, Jennifer Y." w:date="2020-01-26T19:40:00Z">
              <w:r w:rsidR="002257E6" w:rsidRPr="00565B03" w:rsidDel="00B0169E">
                <w:rPr>
                  <w:rFonts w:asciiTheme="minorHAnsi" w:hAnsiTheme="minorHAnsi" w:cstheme="minorHAnsi"/>
                  <w:color w:val="222222"/>
                  <w:sz w:val="20"/>
                  <w:szCs w:val="20"/>
                  <w:shd w:val="clear" w:color="auto" w:fill="FFFFFF"/>
                </w:rPr>
                <w:delText xml:space="preserve">to VA </w:delText>
              </w:r>
            </w:del>
            <w:r w:rsidR="002257E6" w:rsidRPr="00565B03">
              <w:rPr>
                <w:rFonts w:asciiTheme="minorHAnsi" w:hAnsiTheme="minorHAnsi" w:cstheme="minorHAnsi"/>
                <w:color w:val="222222"/>
                <w:sz w:val="20"/>
                <w:szCs w:val="20"/>
                <w:shd w:val="clear" w:color="auto" w:fill="FFFFFF"/>
              </w:rPr>
              <w:t xml:space="preserve">to obtain </w:t>
            </w:r>
            <w:r w:rsidR="00DF3084">
              <w:rPr>
                <w:rFonts w:asciiTheme="minorHAnsi" w:hAnsiTheme="minorHAnsi" w:cstheme="minorHAnsi"/>
                <w:color w:val="222222"/>
                <w:sz w:val="20"/>
                <w:szCs w:val="20"/>
                <w:shd w:val="clear" w:color="auto" w:fill="FFFFFF"/>
              </w:rPr>
              <w:t xml:space="preserve">your </w:t>
            </w:r>
            <w:r w:rsidR="002257E6" w:rsidRPr="00565B03">
              <w:rPr>
                <w:rFonts w:asciiTheme="minorHAnsi" w:hAnsiTheme="minorHAnsi" w:cstheme="minorHAnsi"/>
                <w:color w:val="222222"/>
                <w:sz w:val="20"/>
                <w:szCs w:val="20"/>
                <w:shd w:val="clear" w:color="auto" w:fill="FFFFFF"/>
              </w:rPr>
              <w:t>personal information such as your medical treatment, hospitalizations, psychotherapy, or outpatient care.</w:t>
            </w:r>
            <w:r w:rsidRPr="00565B03">
              <w:rPr>
                <w:rFonts w:asciiTheme="minorHAnsi" w:hAnsiTheme="minorHAnsi" w:cstheme="minorHAnsi"/>
                <w:sz w:val="20"/>
                <w:szCs w:val="20"/>
              </w:rPr>
              <w:t xml:space="preserve"> </w:t>
            </w:r>
          </w:p>
        </w:tc>
      </w:tr>
      <w:tr w:rsidR="00CA741C" w:rsidRPr="00565B03" w14:paraId="78634411" w14:textId="77777777" w:rsidTr="00CA741C">
        <w:trPr>
          <w:trHeight w:val="623"/>
        </w:trPr>
        <w:tc>
          <w:tcPr>
            <w:tcW w:w="3145" w:type="dxa"/>
            <w:shd w:val="clear" w:color="auto" w:fill="CCCCCC"/>
          </w:tcPr>
          <w:p w14:paraId="67782BB6" w14:textId="0EA1A739"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831C51B" w14:textId="5F2A7042"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21-41</w:t>
            </w:r>
            <w:r w:rsidR="002257E6">
              <w:rPr>
                <w:rFonts w:asciiTheme="minorHAnsi" w:hAnsiTheme="minorHAnsi" w:cstheme="minorHAnsi"/>
                <w:color w:val="24292E"/>
                <w:sz w:val="20"/>
                <w:szCs w:val="20"/>
              </w:rPr>
              <w:t>42</w:t>
            </w:r>
            <w:r w:rsidRPr="00565B03">
              <w:rPr>
                <w:rFonts w:asciiTheme="minorHAnsi" w:hAnsiTheme="minorHAnsi" w:cstheme="minorHAnsi"/>
                <w:color w:val="24292E"/>
                <w:sz w:val="20"/>
                <w:szCs w:val="20"/>
              </w:rPr>
              <w:t>, 21 41</w:t>
            </w:r>
            <w:r w:rsidR="002257E6">
              <w:rPr>
                <w:rFonts w:asciiTheme="minorHAnsi" w:hAnsiTheme="minorHAnsi" w:cstheme="minorHAnsi"/>
                <w:color w:val="24292E"/>
                <w:sz w:val="20"/>
                <w:szCs w:val="20"/>
              </w:rPr>
              <w:t>42</w:t>
            </w:r>
            <w:r w:rsidRPr="00565B03">
              <w:rPr>
                <w:rFonts w:asciiTheme="minorHAnsi" w:hAnsiTheme="minorHAnsi" w:cstheme="minorHAnsi"/>
                <w:color w:val="24292E"/>
                <w:sz w:val="20"/>
                <w:szCs w:val="20"/>
              </w:rPr>
              <w:t>, 2141</w:t>
            </w:r>
            <w:r w:rsidR="002257E6">
              <w:rPr>
                <w:rFonts w:asciiTheme="minorHAnsi" w:hAnsiTheme="minorHAnsi" w:cstheme="minorHAnsi"/>
                <w:color w:val="24292E"/>
                <w:sz w:val="20"/>
                <w:szCs w:val="20"/>
              </w:rPr>
              <w:t>42</w:t>
            </w:r>
          </w:p>
        </w:tc>
      </w:tr>
    </w:tbl>
    <w:p w14:paraId="13374746" w14:textId="77777777" w:rsidR="00CA741C" w:rsidRPr="00565B03" w:rsidRDefault="00CA741C" w:rsidP="00CA741C">
      <w:pPr>
        <w:rPr>
          <w:rFonts w:asciiTheme="minorHAnsi" w:hAnsiTheme="minorHAnsi" w:cstheme="minorHAnsi"/>
        </w:rPr>
      </w:pPr>
    </w:p>
    <w:p w14:paraId="4AB60F16"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3BB435CF" w14:textId="0B81292F" w:rsidR="002257E6" w:rsidRDefault="002257E6" w:rsidP="003259E5">
      <w:pPr>
        <w:rPr>
          <w:rFonts w:asciiTheme="minorHAnsi" w:hAnsiTheme="minorHAnsi" w:cstheme="minorHAnsi"/>
          <w:b/>
          <w:bCs/>
          <w:color w:val="000000"/>
        </w:rPr>
      </w:pPr>
    </w:p>
    <w:p w14:paraId="7515A186" w14:textId="4CB90981" w:rsidR="002257E6" w:rsidRDefault="002257E6" w:rsidP="003259E5">
      <w:pPr>
        <w:rPr>
          <w:rFonts w:asciiTheme="minorHAnsi" w:hAnsiTheme="minorHAnsi" w:cstheme="minorHAnsi"/>
          <w:b/>
          <w:bCs/>
          <w:color w:val="000000"/>
        </w:rPr>
      </w:pPr>
      <w:r w:rsidRPr="002257E6">
        <w:rPr>
          <w:rFonts w:asciiTheme="minorHAnsi" w:hAnsiTheme="minorHAnsi" w:cstheme="minorHAnsi"/>
          <w:color w:val="000000"/>
          <w:sz w:val="28"/>
          <w:szCs w:val="28"/>
        </w:rPr>
        <w:t>H1:</w:t>
      </w:r>
      <w:r>
        <w:rPr>
          <w:rFonts w:asciiTheme="minorHAnsi" w:hAnsiTheme="minorHAnsi" w:cstheme="minorHAnsi"/>
          <w:b/>
          <w:bCs/>
          <w:color w:val="000000"/>
        </w:rPr>
        <w:tab/>
      </w:r>
      <w:r w:rsidRPr="00565B03">
        <w:rPr>
          <w:rFonts w:asciiTheme="minorHAnsi" w:hAnsiTheme="minorHAnsi" w:cstheme="minorHAnsi"/>
          <w:b/>
          <w:bCs/>
          <w:sz w:val="28"/>
          <w:szCs w:val="28"/>
        </w:rPr>
        <w:t>VA Form 21-4</w:t>
      </w:r>
      <w:r>
        <w:rPr>
          <w:rFonts w:asciiTheme="minorHAnsi" w:hAnsiTheme="minorHAnsi" w:cstheme="minorHAnsi"/>
          <w:b/>
          <w:bCs/>
          <w:sz w:val="28"/>
          <w:szCs w:val="28"/>
        </w:rPr>
        <w:t>142</w:t>
      </w:r>
    </w:p>
    <w:p w14:paraId="5966BD0D" w14:textId="4BBF1BE4" w:rsidR="003259E5" w:rsidRPr="00565B03" w:rsidRDefault="002257E6" w:rsidP="003259E5">
      <w:pPr>
        <w:rPr>
          <w:rFonts w:asciiTheme="minorHAnsi" w:hAnsiTheme="minorHAnsi" w:cstheme="minorHAnsi"/>
          <w:b/>
          <w:bCs/>
          <w:color w:val="000000"/>
        </w:rPr>
      </w:pPr>
      <w:r w:rsidRPr="002257E6">
        <w:rPr>
          <w:rFonts w:asciiTheme="minorHAnsi" w:hAnsiTheme="minorHAnsi" w:cstheme="minorHAnsi"/>
          <w:color w:val="000000"/>
        </w:rPr>
        <w:t>H2:</w:t>
      </w:r>
      <w:r>
        <w:rPr>
          <w:rFonts w:asciiTheme="minorHAnsi" w:hAnsiTheme="minorHAnsi" w:cstheme="minorHAnsi"/>
          <w:b/>
          <w:bCs/>
          <w:color w:val="000000"/>
        </w:rPr>
        <w:tab/>
      </w:r>
      <w:r w:rsidR="003259E5" w:rsidRPr="00565B03">
        <w:rPr>
          <w:rFonts w:asciiTheme="minorHAnsi" w:hAnsiTheme="minorHAnsi" w:cstheme="minorHAnsi"/>
          <w:b/>
          <w:bCs/>
          <w:color w:val="000000"/>
        </w:rPr>
        <w:t>Authorization to Disclose Personal Information to the Department of Veterans Affairs (VA)</w:t>
      </w:r>
    </w:p>
    <w:p w14:paraId="05750BAB" w14:textId="77777777" w:rsidR="005A1A48" w:rsidRPr="00565B03" w:rsidRDefault="005A1A48" w:rsidP="005A1A48">
      <w:pPr>
        <w:rPr>
          <w:rFonts w:asciiTheme="minorHAnsi" w:hAnsiTheme="minorHAnsi" w:cstheme="minorHAnsi"/>
          <w:sz w:val="20"/>
          <w:szCs w:val="20"/>
        </w:rPr>
      </w:pPr>
    </w:p>
    <w:p w14:paraId="116A43A3" w14:textId="3298AF2A" w:rsidR="00335D87" w:rsidRPr="00565B03" w:rsidRDefault="00335D87" w:rsidP="003259E5">
      <w:pPr>
        <w:rPr>
          <w:rFonts w:asciiTheme="minorHAnsi" w:hAnsiTheme="minorHAnsi" w:cstheme="minorHAnsi"/>
          <w:color w:val="000000"/>
          <w:sz w:val="20"/>
          <w:szCs w:val="20"/>
        </w:rPr>
      </w:pPr>
      <w:r>
        <w:rPr>
          <w:rFonts w:asciiTheme="minorHAnsi" w:hAnsiTheme="minorHAnsi" w:cstheme="minorHAnsi"/>
          <w:color w:val="000000"/>
          <w:sz w:val="20"/>
          <w:szCs w:val="20"/>
        </w:rPr>
        <w:t>Related to: &lt;</w:t>
      </w:r>
      <w:r w:rsidR="00E64165">
        <w:rPr>
          <w:rFonts w:asciiTheme="minorHAnsi" w:hAnsiTheme="minorHAnsi" w:cstheme="minorHAnsi"/>
          <w:color w:val="000000"/>
          <w:sz w:val="20"/>
          <w:szCs w:val="20"/>
        </w:rPr>
        <w:t xml:space="preserve">Health care, disability </w:t>
      </w:r>
      <w:r>
        <w:rPr>
          <w:rFonts w:asciiTheme="minorHAnsi" w:hAnsiTheme="minorHAnsi" w:cstheme="minorHAnsi"/>
          <w:color w:val="000000"/>
          <w:sz w:val="20"/>
          <w:szCs w:val="20"/>
        </w:rPr>
        <w:t>&gt;</w:t>
      </w:r>
    </w:p>
    <w:p w14:paraId="060456C5" w14:textId="77777777" w:rsidR="003259E5" w:rsidRPr="00565B03" w:rsidRDefault="003259E5" w:rsidP="003259E5">
      <w:pPr>
        <w:rPr>
          <w:rFonts w:asciiTheme="minorHAnsi" w:hAnsiTheme="minorHAnsi" w:cstheme="minorHAnsi"/>
          <w:color w:val="000000"/>
        </w:rPr>
      </w:pPr>
    </w:p>
    <w:p w14:paraId="01AF5BC0" w14:textId="1DF02CFD" w:rsidR="003259E5" w:rsidRPr="00565B03" w:rsidRDefault="003259E5" w:rsidP="003259E5">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6DE2AB9F" w14:textId="73687190" w:rsidR="00763822" w:rsidRPr="00565B03" w:rsidRDefault="00763822" w:rsidP="003259E5">
      <w:pPr>
        <w:rPr>
          <w:rFonts w:asciiTheme="minorHAnsi" w:hAnsiTheme="minorHAnsi" w:cstheme="minorHAnsi"/>
          <w:color w:val="222222"/>
          <w:sz w:val="20"/>
          <w:szCs w:val="20"/>
          <w:shd w:val="clear" w:color="auto" w:fill="FFFFFF"/>
        </w:rPr>
      </w:pPr>
      <w:del w:id="559" w:author="Lee, Jennifer Y." w:date="2020-01-26T19:39:00Z">
        <w:r w:rsidRPr="00565B03" w:rsidDel="00B0169E">
          <w:rPr>
            <w:rFonts w:asciiTheme="minorHAnsi" w:hAnsiTheme="minorHAnsi" w:cstheme="minorHAnsi"/>
            <w:color w:val="222222"/>
            <w:sz w:val="20"/>
            <w:szCs w:val="20"/>
            <w:shd w:val="clear" w:color="auto" w:fill="FFFFFF"/>
          </w:rPr>
          <w:delText xml:space="preserve">Complete </w:delText>
        </w:r>
      </w:del>
      <w:ins w:id="560" w:author="Lee, Jennifer Y." w:date="2020-01-26T19:39:00Z">
        <w:r w:rsidR="00B0169E">
          <w:rPr>
            <w:rFonts w:asciiTheme="minorHAnsi" w:hAnsiTheme="minorHAnsi" w:cstheme="minorHAnsi"/>
            <w:color w:val="222222"/>
            <w:sz w:val="20"/>
            <w:szCs w:val="20"/>
            <w:shd w:val="clear" w:color="auto" w:fill="FFFFFF"/>
          </w:rPr>
          <w:t>Use</w:t>
        </w:r>
        <w:r w:rsidR="00B0169E" w:rsidRPr="00565B03">
          <w:rPr>
            <w:rFonts w:asciiTheme="minorHAnsi" w:hAnsiTheme="minorHAnsi" w:cstheme="minorHAnsi"/>
            <w:color w:val="222222"/>
            <w:sz w:val="20"/>
            <w:szCs w:val="20"/>
            <w:shd w:val="clear" w:color="auto" w:fill="FFFFFF"/>
          </w:rPr>
          <w:t xml:space="preserve"> </w:t>
        </w:r>
      </w:ins>
      <w:r w:rsidRPr="00565B03">
        <w:rPr>
          <w:rFonts w:asciiTheme="minorHAnsi" w:hAnsiTheme="minorHAnsi" w:cstheme="minorHAnsi"/>
          <w:color w:val="222222"/>
          <w:sz w:val="20"/>
          <w:szCs w:val="20"/>
          <w:shd w:val="clear" w:color="auto" w:fill="FFFFFF"/>
        </w:rPr>
        <w:t xml:space="preserve">this </w:t>
      </w:r>
      <w:r w:rsidR="007F0099">
        <w:rPr>
          <w:rFonts w:asciiTheme="minorHAnsi" w:hAnsiTheme="minorHAnsi" w:cstheme="minorHAnsi"/>
          <w:color w:val="222222"/>
          <w:sz w:val="20"/>
          <w:szCs w:val="20"/>
          <w:shd w:val="clear" w:color="auto" w:fill="FFFFFF"/>
        </w:rPr>
        <w:t xml:space="preserve">VA </w:t>
      </w:r>
      <w:r w:rsidRPr="00565B03">
        <w:rPr>
          <w:rFonts w:asciiTheme="minorHAnsi" w:hAnsiTheme="minorHAnsi" w:cstheme="minorHAnsi"/>
          <w:color w:val="222222"/>
          <w:sz w:val="20"/>
          <w:szCs w:val="20"/>
          <w:shd w:val="clear" w:color="auto" w:fill="FFFFFF"/>
        </w:rPr>
        <w:t xml:space="preserve">form </w:t>
      </w:r>
      <w:del w:id="561" w:author="Lee, Jennifer Y." w:date="2020-01-26T19:39:00Z">
        <w:r w:rsidRPr="00565B03" w:rsidDel="00B0169E">
          <w:rPr>
            <w:rFonts w:asciiTheme="minorHAnsi" w:hAnsiTheme="minorHAnsi" w:cstheme="minorHAnsi"/>
            <w:color w:val="222222"/>
            <w:sz w:val="20"/>
            <w:szCs w:val="20"/>
            <w:shd w:val="clear" w:color="auto" w:fill="FFFFFF"/>
          </w:rPr>
          <w:delText xml:space="preserve">only if you want </w:delText>
        </w:r>
      </w:del>
      <w:r w:rsidRPr="00565B03">
        <w:rPr>
          <w:rFonts w:asciiTheme="minorHAnsi" w:hAnsiTheme="minorHAnsi" w:cstheme="minorHAnsi"/>
          <w:color w:val="222222"/>
          <w:sz w:val="20"/>
          <w:szCs w:val="20"/>
          <w:shd w:val="clear" w:color="auto" w:fill="FFFFFF"/>
        </w:rPr>
        <w:t xml:space="preserve">to give </w:t>
      </w:r>
      <w:ins w:id="562" w:author="Lee, Jennifer Y." w:date="2020-01-26T19:39:00Z">
        <w:r w:rsidR="00B0169E">
          <w:rPr>
            <w:rFonts w:asciiTheme="minorHAnsi" w:hAnsiTheme="minorHAnsi" w:cstheme="minorHAnsi"/>
            <w:color w:val="222222"/>
            <w:sz w:val="20"/>
            <w:szCs w:val="20"/>
            <w:shd w:val="clear" w:color="auto" w:fill="FFFFFF"/>
          </w:rPr>
          <w:t xml:space="preserve">VA </w:t>
        </w:r>
      </w:ins>
      <w:r w:rsidRPr="00565B03">
        <w:rPr>
          <w:rFonts w:asciiTheme="minorHAnsi" w:hAnsiTheme="minorHAnsi" w:cstheme="minorHAnsi"/>
          <w:color w:val="222222"/>
          <w:sz w:val="20"/>
          <w:szCs w:val="20"/>
          <w:shd w:val="clear" w:color="auto" w:fill="FFFFFF"/>
        </w:rPr>
        <w:t xml:space="preserve">permission </w:t>
      </w:r>
      <w:del w:id="563" w:author="Lee, Jennifer Y." w:date="2020-01-26T19:39:00Z">
        <w:r w:rsidRPr="00565B03" w:rsidDel="00B0169E">
          <w:rPr>
            <w:rFonts w:asciiTheme="minorHAnsi" w:hAnsiTheme="minorHAnsi" w:cstheme="minorHAnsi"/>
            <w:color w:val="222222"/>
            <w:sz w:val="20"/>
            <w:szCs w:val="20"/>
            <w:shd w:val="clear" w:color="auto" w:fill="FFFFFF"/>
          </w:rPr>
          <w:delText xml:space="preserve">to VA </w:delText>
        </w:r>
      </w:del>
      <w:r w:rsidRPr="00565B03">
        <w:rPr>
          <w:rFonts w:asciiTheme="minorHAnsi" w:hAnsiTheme="minorHAnsi" w:cstheme="minorHAnsi"/>
          <w:color w:val="222222"/>
          <w:sz w:val="20"/>
          <w:szCs w:val="20"/>
          <w:shd w:val="clear" w:color="auto" w:fill="FFFFFF"/>
        </w:rPr>
        <w:t>to obtain</w:t>
      </w:r>
      <w:r w:rsidR="000075D5">
        <w:rPr>
          <w:rFonts w:asciiTheme="minorHAnsi" w:hAnsiTheme="minorHAnsi" w:cstheme="minorHAnsi"/>
          <w:color w:val="222222"/>
          <w:sz w:val="20"/>
          <w:szCs w:val="20"/>
          <w:shd w:val="clear" w:color="auto" w:fill="FFFFFF"/>
        </w:rPr>
        <w:t xml:space="preserve"> your</w:t>
      </w:r>
      <w:r w:rsidRPr="00565B03">
        <w:rPr>
          <w:rFonts w:asciiTheme="minorHAnsi" w:hAnsiTheme="minorHAnsi" w:cstheme="minorHAnsi"/>
          <w:color w:val="222222"/>
          <w:sz w:val="20"/>
          <w:szCs w:val="20"/>
          <w:shd w:val="clear" w:color="auto" w:fill="FFFFFF"/>
        </w:rPr>
        <w:t xml:space="preserve"> personal information</w:t>
      </w:r>
      <w:r w:rsidR="000075D5">
        <w:rPr>
          <w:rFonts w:asciiTheme="minorHAnsi" w:hAnsiTheme="minorHAnsi" w:cstheme="minorHAnsi"/>
          <w:color w:val="222222"/>
          <w:sz w:val="20"/>
          <w:szCs w:val="20"/>
          <w:shd w:val="clear" w:color="auto" w:fill="FFFFFF"/>
        </w:rPr>
        <w:t xml:space="preserve"> from a non-VA source like a private doctor or hospital. Examples of personal information may include</w:t>
      </w:r>
      <w:r w:rsidRPr="00565B03">
        <w:rPr>
          <w:rFonts w:asciiTheme="minorHAnsi" w:hAnsiTheme="minorHAnsi" w:cstheme="minorHAnsi"/>
          <w:color w:val="222222"/>
          <w:sz w:val="20"/>
          <w:szCs w:val="20"/>
          <w:shd w:val="clear" w:color="auto" w:fill="FFFFFF"/>
        </w:rPr>
        <w:t xml:space="preserve"> </w:t>
      </w:r>
      <w:r w:rsidR="00741DDC" w:rsidRPr="00565B03">
        <w:rPr>
          <w:rFonts w:asciiTheme="minorHAnsi" w:hAnsiTheme="minorHAnsi" w:cstheme="minorHAnsi"/>
          <w:color w:val="222222"/>
          <w:sz w:val="20"/>
          <w:szCs w:val="20"/>
          <w:shd w:val="clear" w:color="auto" w:fill="FFFFFF"/>
        </w:rPr>
        <w:t xml:space="preserve">your </w:t>
      </w:r>
      <w:r w:rsidRPr="00565B03">
        <w:rPr>
          <w:rFonts w:asciiTheme="minorHAnsi" w:hAnsiTheme="minorHAnsi" w:cstheme="minorHAnsi"/>
          <w:color w:val="222222"/>
          <w:sz w:val="20"/>
          <w:szCs w:val="20"/>
          <w:shd w:val="clear" w:color="auto" w:fill="FFFFFF"/>
        </w:rPr>
        <w:t xml:space="preserve">medical treatment, hospitalizations, psychotherapy, </w:t>
      </w:r>
      <w:r w:rsidR="00741DDC" w:rsidRPr="00565B03">
        <w:rPr>
          <w:rFonts w:asciiTheme="minorHAnsi" w:hAnsiTheme="minorHAnsi" w:cstheme="minorHAnsi"/>
          <w:color w:val="222222"/>
          <w:sz w:val="20"/>
          <w:szCs w:val="20"/>
          <w:shd w:val="clear" w:color="auto" w:fill="FFFFFF"/>
        </w:rPr>
        <w:t>or</w:t>
      </w:r>
      <w:r w:rsidRPr="00565B03">
        <w:rPr>
          <w:rFonts w:asciiTheme="minorHAnsi" w:hAnsiTheme="minorHAnsi" w:cstheme="minorHAnsi"/>
          <w:color w:val="222222"/>
          <w:sz w:val="20"/>
          <w:szCs w:val="20"/>
          <w:shd w:val="clear" w:color="auto" w:fill="FFFFFF"/>
        </w:rPr>
        <w:t xml:space="preserve"> outpatient care. </w:t>
      </w:r>
    </w:p>
    <w:p w14:paraId="4D1CC036" w14:textId="47EE66AD" w:rsidR="003259E5" w:rsidRPr="00565B03" w:rsidRDefault="00D35D65" w:rsidP="003259E5">
      <w:pPr>
        <w:rPr>
          <w:rFonts w:asciiTheme="minorHAnsi" w:hAnsiTheme="minorHAnsi" w:cstheme="minorHAnsi"/>
          <w:sz w:val="20"/>
          <w:szCs w:val="20"/>
        </w:rPr>
      </w:pPr>
      <w:hyperlink r:id="rId97" w:history="1">
        <w:r w:rsidR="003259E5"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3259E5"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21-4142</w:t>
        </w:r>
        <w:r w:rsidR="003259E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259E5" w:rsidRPr="00565B03">
          <w:rPr>
            <w:rStyle w:val="Hyperlink"/>
            <w:rFonts w:asciiTheme="minorHAnsi" w:hAnsiTheme="minorHAnsi" w:cstheme="minorHAnsi"/>
            <w:sz w:val="20"/>
            <w:szCs w:val="20"/>
          </w:rPr>
          <w:t>)</w:t>
        </w:r>
      </w:hyperlink>
    </w:p>
    <w:p w14:paraId="153CAB60" w14:textId="77777777" w:rsidR="003259E5" w:rsidRPr="00565B03" w:rsidRDefault="003259E5" w:rsidP="003259E5">
      <w:pPr>
        <w:rPr>
          <w:rFonts w:asciiTheme="minorHAnsi" w:hAnsiTheme="minorHAnsi" w:cstheme="minorHAnsi"/>
          <w:color w:val="000000"/>
          <w:sz w:val="20"/>
          <w:szCs w:val="20"/>
        </w:rPr>
      </w:pPr>
    </w:p>
    <w:p w14:paraId="3006DAAE" w14:textId="60DCA05C" w:rsidR="003259E5" w:rsidRDefault="003259E5" w:rsidP="003259E5">
      <w:pPr>
        <w:rPr>
          <w:rFonts w:asciiTheme="minorHAnsi" w:hAnsiTheme="minorHAnsi" w:cstheme="minorHAnsi"/>
          <w:color w:val="000000"/>
          <w:sz w:val="20"/>
          <w:szCs w:val="20"/>
        </w:rPr>
      </w:pPr>
    </w:p>
    <w:p w14:paraId="371F12F4" w14:textId="23717104" w:rsidR="003072FF" w:rsidRDefault="003072FF" w:rsidP="003072FF">
      <w:pPr>
        <w:rPr>
          <w:rFonts w:asciiTheme="minorHAnsi" w:hAnsiTheme="minorHAnsi" w:cstheme="minorHAnsi"/>
          <w:b/>
          <w:bCs/>
          <w:color w:val="000000"/>
        </w:rPr>
      </w:pPr>
      <w:r w:rsidRPr="00565B03">
        <w:rPr>
          <w:rFonts w:asciiTheme="minorHAnsi" w:hAnsiTheme="minorHAnsi" w:cstheme="minorHAnsi"/>
          <w:color w:val="000000"/>
        </w:rPr>
        <w:t>H2:</w:t>
      </w:r>
      <w:r w:rsidRPr="00565B03">
        <w:rPr>
          <w:rFonts w:asciiTheme="minorHAnsi" w:hAnsiTheme="minorHAnsi" w:cstheme="minorHAnsi"/>
          <w:b/>
          <w:bCs/>
          <w:color w:val="000000"/>
        </w:rPr>
        <w:tab/>
        <w:t xml:space="preserve">Helpful </w:t>
      </w:r>
      <w:r w:rsidR="00C91488">
        <w:rPr>
          <w:rFonts w:asciiTheme="minorHAnsi" w:hAnsiTheme="minorHAnsi" w:cstheme="minorHAnsi"/>
          <w:b/>
          <w:bCs/>
          <w:color w:val="000000"/>
        </w:rPr>
        <w:t>links related to VA Form 21-4142</w:t>
      </w:r>
      <w:del w:id="564" w:author="Lee, Jennifer Y." w:date="2020-01-26T20:04:00Z">
        <w:r w:rsidR="0044594A" w:rsidDel="008F574B">
          <w:rPr>
            <w:rFonts w:asciiTheme="minorHAnsi" w:hAnsiTheme="minorHAnsi" w:cstheme="minorHAnsi"/>
            <w:b/>
            <w:bCs/>
            <w:color w:val="000000"/>
          </w:rPr>
          <w:delText xml:space="preserve"> left off </w:delText>
        </w:r>
      </w:del>
    </w:p>
    <w:p w14:paraId="33E14336" w14:textId="374426A3" w:rsidR="00C91488" w:rsidRDefault="00C91488" w:rsidP="003072FF">
      <w:pPr>
        <w:rPr>
          <w:rFonts w:asciiTheme="minorHAnsi" w:hAnsiTheme="minorHAnsi" w:cstheme="minorHAnsi"/>
          <w:b/>
          <w:bCs/>
          <w:color w:val="000000"/>
          <w:sz w:val="20"/>
          <w:szCs w:val="20"/>
        </w:rPr>
      </w:pPr>
    </w:p>
    <w:p w14:paraId="1504FC2C" w14:textId="77777777" w:rsidR="00C91488" w:rsidRPr="00565B03" w:rsidRDefault="00D35D65" w:rsidP="00C91488">
      <w:pPr>
        <w:rPr>
          <w:rFonts w:asciiTheme="minorHAnsi" w:hAnsiTheme="minorHAnsi" w:cstheme="minorHAnsi"/>
          <w:sz w:val="20"/>
          <w:szCs w:val="20"/>
        </w:rPr>
      </w:pPr>
      <w:hyperlink r:id="rId98" w:history="1">
        <w:r w:rsidR="00C91488" w:rsidRPr="00565B03">
          <w:rPr>
            <w:rStyle w:val="Hyperlink"/>
            <w:rFonts w:asciiTheme="minorHAnsi" w:hAnsiTheme="minorHAnsi" w:cstheme="minorHAnsi"/>
            <w:sz w:val="20"/>
            <w:szCs w:val="20"/>
          </w:rPr>
          <w:t>How to file a VA disability claim</w:t>
        </w:r>
      </w:hyperlink>
    </w:p>
    <w:p w14:paraId="7B4ACF11" w14:textId="36A5C866" w:rsidR="00C91488" w:rsidRPr="00EC2AA9" w:rsidRDefault="00C91488" w:rsidP="00C91488">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Learn about the steps for filing a claim for disability compensation or increased disability compensation. </w:t>
      </w:r>
      <w:del w:id="565" w:author="Lee, Jennifer Y." w:date="2020-01-26T19:41:00Z">
        <w:r w:rsidDel="0044594A">
          <w:rPr>
            <w:rFonts w:asciiTheme="minorHAnsi" w:hAnsiTheme="minorHAnsi" w:cstheme="minorHAnsi"/>
            <w:color w:val="000000"/>
            <w:sz w:val="20"/>
            <w:szCs w:val="20"/>
          </w:rPr>
          <w:delText xml:space="preserve">Please note: If you file your disability claim online, you </w:delText>
        </w:r>
        <w:r w:rsidRPr="00EC2AA9" w:rsidDel="0044594A">
          <w:rPr>
            <w:rFonts w:asciiTheme="minorHAnsi" w:hAnsiTheme="minorHAnsi" w:cstheme="minorHAnsi"/>
            <w:b/>
            <w:bCs/>
            <w:color w:val="000000"/>
            <w:sz w:val="20"/>
            <w:szCs w:val="20"/>
          </w:rPr>
          <w:delText xml:space="preserve">do not </w:delText>
        </w:r>
        <w:r w:rsidRPr="00EC2AA9" w:rsidDel="0044594A">
          <w:rPr>
            <w:rFonts w:asciiTheme="minorHAnsi" w:hAnsiTheme="minorHAnsi" w:cstheme="minorHAnsi"/>
            <w:color w:val="000000"/>
            <w:sz w:val="20"/>
            <w:szCs w:val="20"/>
          </w:rPr>
          <w:delText>need to submit VA Form 21-0966.</w:delText>
        </w:r>
      </w:del>
    </w:p>
    <w:p w14:paraId="4C8B101C" w14:textId="6348C138" w:rsidR="00C91488" w:rsidRDefault="00C91488" w:rsidP="003072FF">
      <w:pPr>
        <w:rPr>
          <w:rFonts w:asciiTheme="minorHAnsi" w:hAnsiTheme="minorHAnsi" w:cstheme="minorHAnsi"/>
          <w:b/>
          <w:bCs/>
          <w:color w:val="000000"/>
          <w:sz w:val="20"/>
          <w:szCs w:val="20"/>
        </w:rPr>
      </w:pPr>
    </w:p>
    <w:p w14:paraId="732623EE" w14:textId="699421C3" w:rsidR="00F51A46" w:rsidRDefault="00D35D65" w:rsidP="00C91488">
      <w:pPr>
        <w:rPr>
          <w:rFonts w:asciiTheme="minorHAnsi" w:hAnsiTheme="minorHAnsi" w:cstheme="minorHAnsi"/>
          <w:color w:val="323A45"/>
          <w:sz w:val="20"/>
          <w:szCs w:val="20"/>
          <w:shd w:val="clear" w:color="auto" w:fill="FFFFFF"/>
        </w:rPr>
      </w:pPr>
      <w:hyperlink r:id="rId99" w:history="1">
        <w:r w:rsidR="00F51A46" w:rsidRPr="00F51A46">
          <w:rPr>
            <w:rStyle w:val="Hyperlink"/>
            <w:rFonts w:asciiTheme="minorHAnsi" w:hAnsiTheme="minorHAnsi" w:cstheme="minorHAnsi"/>
            <w:sz w:val="20"/>
            <w:szCs w:val="20"/>
            <w:shd w:val="clear" w:color="auto" w:fill="FFFFFF"/>
          </w:rPr>
          <w:t>File a Supplemental Claim with new evidence</w:t>
        </w:r>
      </w:hyperlink>
    </w:p>
    <w:p w14:paraId="321EDE04" w14:textId="193D65D3" w:rsidR="00C91488" w:rsidRPr="00C91488" w:rsidRDefault="00F51A46" w:rsidP="00C91488">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L</w:t>
      </w:r>
      <w:r w:rsidR="00C91488">
        <w:rPr>
          <w:rFonts w:asciiTheme="minorHAnsi" w:hAnsiTheme="minorHAnsi" w:cstheme="minorHAnsi"/>
          <w:color w:val="323A45"/>
          <w:sz w:val="20"/>
          <w:szCs w:val="20"/>
          <w:shd w:val="clear" w:color="auto" w:fill="FFFFFF"/>
        </w:rPr>
        <w:t>earn about filing</w:t>
      </w:r>
      <w:r w:rsidR="00C91488" w:rsidRPr="00C91488">
        <w:rPr>
          <w:rFonts w:asciiTheme="minorHAnsi" w:hAnsiTheme="minorHAnsi" w:cstheme="minorHAnsi"/>
          <w:color w:val="323A45"/>
          <w:sz w:val="20"/>
          <w:szCs w:val="20"/>
          <w:shd w:val="clear" w:color="auto" w:fill="FFFFFF"/>
        </w:rPr>
        <w:t xml:space="preserve"> a Supplemental Claim</w:t>
      </w:r>
      <w:r w:rsidR="00C91488">
        <w:rPr>
          <w:rFonts w:asciiTheme="minorHAnsi" w:hAnsiTheme="minorHAnsi" w:cstheme="minorHAnsi"/>
          <w:color w:val="323A45"/>
          <w:sz w:val="20"/>
          <w:szCs w:val="20"/>
          <w:shd w:val="clear" w:color="auto" w:fill="FFFFFF"/>
        </w:rPr>
        <w:t xml:space="preserve"> and </w:t>
      </w:r>
      <w:r w:rsidR="00C91488" w:rsidRPr="00C91488">
        <w:rPr>
          <w:rFonts w:asciiTheme="minorHAnsi" w:hAnsiTheme="minorHAnsi" w:cstheme="minorHAnsi"/>
          <w:color w:val="323A45"/>
          <w:sz w:val="20"/>
          <w:szCs w:val="20"/>
          <w:shd w:val="clear" w:color="auto" w:fill="FFFFFF"/>
        </w:rPr>
        <w:t xml:space="preserve">adding new evidence that’s relevant to your </w:t>
      </w:r>
      <w:proofErr w:type="gramStart"/>
      <w:r w:rsidR="00C91488" w:rsidRPr="00C91488">
        <w:rPr>
          <w:rFonts w:asciiTheme="minorHAnsi" w:hAnsiTheme="minorHAnsi" w:cstheme="minorHAnsi"/>
          <w:color w:val="323A45"/>
          <w:sz w:val="20"/>
          <w:szCs w:val="20"/>
          <w:shd w:val="clear" w:color="auto" w:fill="FFFFFF"/>
        </w:rPr>
        <w:t>case</w:t>
      </w:r>
      <w:r w:rsidR="00C91488">
        <w:rPr>
          <w:rFonts w:asciiTheme="minorHAnsi" w:hAnsiTheme="minorHAnsi" w:cstheme="minorHAnsi"/>
          <w:color w:val="323A45"/>
          <w:sz w:val="20"/>
          <w:szCs w:val="20"/>
          <w:shd w:val="clear" w:color="auto" w:fill="FFFFFF"/>
        </w:rPr>
        <w:t>,</w:t>
      </w:r>
      <w:r w:rsidR="00C91488" w:rsidRPr="00C91488">
        <w:rPr>
          <w:rFonts w:asciiTheme="minorHAnsi" w:hAnsiTheme="minorHAnsi" w:cstheme="minorHAnsi"/>
          <w:color w:val="323A45"/>
          <w:sz w:val="20"/>
          <w:szCs w:val="20"/>
          <w:shd w:val="clear" w:color="auto" w:fill="FFFFFF"/>
        </w:rPr>
        <w:t xml:space="preserve"> or</w:t>
      </w:r>
      <w:proofErr w:type="gramEnd"/>
      <w:r w:rsidR="00C91488" w:rsidRPr="00C91488">
        <w:rPr>
          <w:rFonts w:asciiTheme="minorHAnsi" w:hAnsiTheme="minorHAnsi" w:cstheme="minorHAnsi"/>
          <w:color w:val="323A45"/>
          <w:sz w:val="20"/>
          <w:szCs w:val="20"/>
          <w:shd w:val="clear" w:color="auto" w:fill="FFFFFF"/>
        </w:rPr>
        <w:t xml:space="preserve"> identifying new evidence for review. </w:t>
      </w:r>
    </w:p>
    <w:p w14:paraId="5E740B8B" w14:textId="77777777" w:rsidR="00C91488" w:rsidRPr="00C91488" w:rsidRDefault="00C91488" w:rsidP="00C91488"/>
    <w:p w14:paraId="3E26DB01" w14:textId="77777777" w:rsidR="003072FF" w:rsidRPr="00565B03" w:rsidRDefault="00D35D65" w:rsidP="003072FF">
      <w:pPr>
        <w:rPr>
          <w:rFonts w:asciiTheme="minorHAnsi" w:hAnsiTheme="minorHAnsi" w:cstheme="minorHAnsi"/>
          <w:color w:val="000000"/>
          <w:sz w:val="20"/>
          <w:szCs w:val="20"/>
        </w:rPr>
      </w:pPr>
      <w:hyperlink r:id="rId100" w:history="1">
        <w:r w:rsidR="003072FF" w:rsidRPr="00565B03">
          <w:rPr>
            <w:rStyle w:val="Hyperlink"/>
            <w:rFonts w:asciiTheme="minorHAnsi" w:hAnsiTheme="minorHAnsi" w:cstheme="minorHAnsi"/>
            <w:sz w:val="20"/>
            <w:szCs w:val="20"/>
          </w:rPr>
          <w:t>Get your VA medical records online</w:t>
        </w:r>
      </w:hyperlink>
    </w:p>
    <w:p w14:paraId="73AC9053" w14:textId="060848C7" w:rsidR="003072FF" w:rsidRPr="007D2551" w:rsidDel="007D2551" w:rsidRDefault="007D2551" w:rsidP="003072FF">
      <w:pPr>
        <w:rPr>
          <w:del w:id="566" w:author="Lee, Jennifer Y." w:date="2020-01-26T19:26:00Z"/>
          <w:rFonts w:asciiTheme="minorHAnsi" w:hAnsiTheme="minorHAnsi" w:cstheme="minorHAnsi"/>
          <w:color w:val="000000"/>
          <w:sz w:val="20"/>
          <w:szCs w:val="20"/>
          <w:rPrChange w:id="567" w:author="Lee, Jennifer Y." w:date="2020-01-26T19:26:00Z">
            <w:rPr>
              <w:del w:id="568" w:author="Lee, Jennifer Y." w:date="2020-01-26T19:26:00Z"/>
              <w:rFonts w:asciiTheme="minorHAnsi" w:hAnsiTheme="minorHAnsi" w:cstheme="minorHAnsi"/>
              <w:sz w:val="20"/>
              <w:szCs w:val="20"/>
            </w:rPr>
          </w:rPrChange>
        </w:rPr>
      </w:pPr>
      <w:ins w:id="569" w:author="Lee, Jennifer Y." w:date="2020-01-26T19:26:00Z">
        <w:r w:rsidRPr="00565B03">
          <w:rPr>
            <w:rFonts w:asciiTheme="minorHAnsi" w:hAnsiTheme="minorHAnsi" w:cstheme="minorHAnsi"/>
            <w:color w:val="000000"/>
            <w:sz w:val="20"/>
            <w:szCs w:val="20"/>
          </w:rPr>
          <w:t>Securely view, download, and share your medical records.</w:t>
        </w:r>
      </w:ins>
      <w:del w:id="570" w:author="Lee, Jennifer Y." w:date="2020-01-26T19:26:00Z">
        <w:r w:rsidR="003072FF" w:rsidRPr="00565B03" w:rsidDel="007D2551">
          <w:rPr>
            <w:rFonts w:asciiTheme="minorHAnsi" w:hAnsiTheme="minorHAnsi" w:cstheme="minorHAnsi"/>
            <w:color w:val="323A45"/>
            <w:sz w:val="20"/>
            <w:szCs w:val="20"/>
            <w:shd w:val="clear" w:color="auto" w:fill="FFFFFF"/>
          </w:rPr>
          <w:delText xml:space="preserve">Our online tools can help you view, organize, and share your VA medical records and personal health information with your VA health care team. </w:delText>
        </w:r>
      </w:del>
    </w:p>
    <w:p w14:paraId="3E29AD9F" w14:textId="77777777" w:rsidR="003072FF" w:rsidRPr="00565B03" w:rsidRDefault="003072FF" w:rsidP="003072FF">
      <w:pPr>
        <w:rPr>
          <w:rFonts w:asciiTheme="minorHAnsi" w:hAnsiTheme="minorHAnsi" w:cstheme="minorHAnsi"/>
          <w:color w:val="000000"/>
          <w:sz w:val="20"/>
          <w:szCs w:val="20"/>
        </w:rPr>
      </w:pPr>
    </w:p>
    <w:p w14:paraId="0B00D4A6" w14:textId="39EA9502" w:rsidR="003072FF" w:rsidRDefault="003072FF" w:rsidP="003259E5">
      <w:pPr>
        <w:rPr>
          <w:rFonts w:asciiTheme="minorHAnsi" w:hAnsiTheme="minorHAnsi" w:cstheme="minorHAnsi"/>
          <w:color w:val="000000"/>
          <w:sz w:val="20"/>
          <w:szCs w:val="20"/>
        </w:rPr>
      </w:pPr>
    </w:p>
    <w:p w14:paraId="77634A1C" w14:textId="77777777" w:rsidR="003072FF" w:rsidRPr="00565B03" w:rsidRDefault="003072FF" w:rsidP="003259E5">
      <w:pPr>
        <w:rPr>
          <w:rFonts w:asciiTheme="minorHAnsi" w:hAnsiTheme="minorHAnsi" w:cstheme="minorHAnsi"/>
          <w:color w:val="000000"/>
          <w:sz w:val="20"/>
          <w:szCs w:val="20"/>
        </w:rPr>
      </w:pPr>
    </w:p>
    <w:p w14:paraId="0F1EAC7E" w14:textId="30062C94" w:rsidR="005A1A48" w:rsidRPr="003072FF" w:rsidRDefault="00D35D65" w:rsidP="005A1A48">
      <w:pPr>
        <w:rPr>
          <w:rFonts w:asciiTheme="minorHAnsi" w:hAnsiTheme="minorHAnsi" w:cstheme="minorHAnsi"/>
          <w:i/>
          <w:iCs/>
          <w:color w:val="A6A6A6" w:themeColor="background1" w:themeShade="A6"/>
          <w:sz w:val="20"/>
          <w:szCs w:val="20"/>
        </w:rPr>
      </w:pPr>
      <w:hyperlink w:anchor="_top" w:history="1">
        <w:r w:rsidR="003259E5" w:rsidRPr="00565B03">
          <w:rPr>
            <w:rStyle w:val="Hyperlink"/>
            <w:rFonts w:asciiTheme="minorHAnsi" w:hAnsiTheme="minorHAnsi" w:cstheme="minorHAnsi"/>
            <w:i/>
            <w:iCs/>
            <w:color w:val="A6A6A6" w:themeColor="background1" w:themeShade="A6"/>
            <w:sz w:val="20"/>
            <w:szCs w:val="20"/>
          </w:rPr>
          <w:t>Back to Table of Contents</w:t>
        </w:r>
      </w:hyperlink>
      <w:r w:rsidR="003259E5" w:rsidRPr="00565B03">
        <w:rPr>
          <w:rFonts w:asciiTheme="minorHAnsi" w:hAnsiTheme="minorHAnsi" w:cstheme="minorHAnsi"/>
          <w:i/>
          <w:iCs/>
          <w:color w:val="A6A6A6" w:themeColor="background1" w:themeShade="A6"/>
          <w:sz w:val="20"/>
          <w:szCs w:val="20"/>
        </w:rPr>
        <w:t xml:space="preserve"> &gt;</w:t>
      </w:r>
      <w:r w:rsidR="005A1A48" w:rsidRPr="00565B03">
        <w:rPr>
          <w:rFonts w:asciiTheme="minorHAnsi" w:hAnsiTheme="minorHAnsi" w:cstheme="minorHAnsi"/>
          <w:sz w:val="20"/>
          <w:szCs w:val="20"/>
        </w:rPr>
        <w:br w:type="page"/>
      </w:r>
    </w:p>
    <w:p w14:paraId="26CC04D0" w14:textId="77777777" w:rsidR="005A1A48" w:rsidRPr="003072FF" w:rsidRDefault="005A1A48" w:rsidP="003072FF">
      <w:pPr>
        <w:pStyle w:val="Heading1"/>
      </w:pPr>
      <w:bookmarkStart w:id="571" w:name="_Toc24012546"/>
      <w:bookmarkStart w:id="572" w:name="_Toc24037510"/>
      <w:bookmarkStart w:id="573" w:name="_Toc24096182"/>
      <w:bookmarkStart w:id="574" w:name="_Toc24451994"/>
      <w:bookmarkStart w:id="575" w:name="_Toc24537803"/>
      <w:bookmarkStart w:id="576" w:name="_Toc25152878"/>
      <w:bookmarkStart w:id="577" w:name="_Toc25652864"/>
      <w:bookmarkStart w:id="578" w:name="_Toc25652919"/>
      <w:bookmarkStart w:id="579" w:name="_Toc28636661"/>
      <w:bookmarkStart w:id="580" w:name="_Toc28636962"/>
      <w:bookmarkStart w:id="581" w:name="_Toc28669789"/>
      <w:bookmarkStart w:id="582" w:name="_Toc29557301"/>
      <w:bookmarkStart w:id="583" w:name="_Toc29557605"/>
      <w:bookmarkStart w:id="584" w:name="_Toc29562136"/>
      <w:bookmarkStart w:id="585" w:name="_Toc29883351"/>
      <w:bookmarkStart w:id="586" w:name="_Toc29903133"/>
      <w:r w:rsidRPr="003072FF">
        <w:lastRenderedPageBreak/>
        <w:t>VA Form 21P-0969</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14:paraId="3EE35E03" w14:textId="77777777" w:rsidR="003072FF" w:rsidRDefault="003072FF" w:rsidP="007B0ECA"/>
    <w:p w14:paraId="7D336CEB"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A33820B"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2C772D6" w14:textId="77777777" w:rsidTr="00CA741C">
        <w:trPr>
          <w:trHeight w:val="447"/>
        </w:trPr>
        <w:tc>
          <w:tcPr>
            <w:tcW w:w="3138" w:type="dxa"/>
            <w:shd w:val="clear" w:color="auto" w:fill="CCCCCC"/>
          </w:tcPr>
          <w:p w14:paraId="45109B0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918AD9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97BD92" w14:textId="77777777" w:rsidTr="00CA741C">
        <w:trPr>
          <w:trHeight w:val="429"/>
        </w:trPr>
        <w:tc>
          <w:tcPr>
            <w:tcW w:w="3138" w:type="dxa"/>
            <w:shd w:val="clear" w:color="auto" w:fill="CCCCCC"/>
          </w:tcPr>
          <w:p w14:paraId="288D497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F475BC0" w14:textId="0E6E3BE9" w:rsidR="00CA741C" w:rsidRPr="003072FF" w:rsidRDefault="00D35D65" w:rsidP="00CA741C">
            <w:pPr>
              <w:rPr>
                <w:rFonts w:ascii="Calibri" w:hAnsi="Calibri" w:cs="Calibri"/>
                <w:color w:val="0563C1"/>
                <w:u w:val="single"/>
              </w:rPr>
            </w:pPr>
            <w:hyperlink r:id="rId101" w:history="1">
              <w:r w:rsidR="003072FF">
                <w:rPr>
                  <w:rStyle w:val="Hyperlink"/>
                  <w:rFonts w:ascii="Calibri" w:hAnsi="Calibri" w:cs="Calibri"/>
                </w:rPr>
                <w:t>www.va.gov/vaforms/form_detail.asp?formno=21p-0969</w:t>
              </w:r>
            </w:hyperlink>
          </w:p>
        </w:tc>
      </w:tr>
      <w:tr w:rsidR="00CA741C" w:rsidRPr="00565B03" w14:paraId="62A304EB" w14:textId="77777777" w:rsidTr="00CA741C">
        <w:trPr>
          <w:trHeight w:val="429"/>
        </w:trPr>
        <w:tc>
          <w:tcPr>
            <w:tcW w:w="3138" w:type="dxa"/>
            <w:shd w:val="clear" w:color="auto" w:fill="CCCCCC"/>
          </w:tcPr>
          <w:p w14:paraId="7B508EA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C7DD6B7" w14:textId="77777777" w:rsidR="00CA741C" w:rsidRPr="00565B03" w:rsidRDefault="00CA741C" w:rsidP="00CA741C">
            <w:pPr>
              <w:rPr>
                <w:rFonts w:asciiTheme="minorHAnsi" w:hAnsiTheme="minorHAnsi" w:cstheme="minorHAnsi"/>
              </w:rPr>
            </w:pPr>
          </w:p>
        </w:tc>
      </w:tr>
      <w:tr w:rsidR="00CA741C" w:rsidRPr="00565B03" w14:paraId="20B4E2D3" w14:textId="77777777" w:rsidTr="00CA741C">
        <w:trPr>
          <w:trHeight w:val="429"/>
        </w:trPr>
        <w:tc>
          <w:tcPr>
            <w:tcW w:w="3138" w:type="dxa"/>
            <w:shd w:val="clear" w:color="auto" w:fill="CCCCCC"/>
          </w:tcPr>
          <w:p w14:paraId="23008E6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6764CA61"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6F2C6C9" w14:textId="77777777" w:rsidR="007F7AA1" w:rsidRPr="00565B03" w:rsidRDefault="007F7AA1" w:rsidP="007F7AA1">
      <w:pPr>
        <w:pStyle w:val="NoSpacing"/>
      </w:pPr>
    </w:p>
    <w:p w14:paraId="6AC0EBA7" w14:textId="77777777" w:rsidR="007F7AA1" w:rsidRPr="006B6A90" w:rsidRDefault="007F7AA1" w:rsidP="007F7AA1">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3081157E"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6E4AE84" w14:textId="77777777" w:rsidTr="00CA741C">
        <w:trPr>
          <w:trHeight w:val="427"/>
        </w:trPr>
        <w:tc>
          <w:tcPr>
            <w:tcW w:w="3145" w:type="dxa"/>
            <w:shd w:val="clear" w:color="auto" w:fill="CCCCCC"/>
          </w:tcPr>
          <w:p w14:paraId="63223D8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702C8484" w14:textId="26B74DD3" w:rsidR="00CA741C" w:rsidRPr="003072FF"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3072FF">
              <w:rPr>
                <w:rFonts w:asciiTheme="minorHAnsi" w:hAnsiTheme="minorHAnsi" w:cstheme="minorHAnsi"/>
                <w:b/>
                <w:bCs/>
                <w:sz w:val="28"/>
                <w:szCs w:val="28"/>
              </w:rPr>
              <w:t>P</w:t>
            </w:r>
            <w:r w:rsidRPr="00565B03">
              <w:rPr>
                <w:rFonts w:asciiTheme="minorHAnsi" w:hAnsiTheme="minorHAnsi" w:cstheme="minorHAnsi"/>
                <w:b/>
                <w:bCs/>
                <w:sz w:val="28"/>
                <w:szCs w:val="28"/>
              </w:rPr>
              <w:t>-</w:t>
            </w:r>
            <w:r w:rsidR="003072FF">
              <w:rPr>
                <w:rFonts w:asciiTheme="minorHAnsi" w:hAnsiTheme="minorHAnsi" w:cstheme="minorHAnsi"/>
                <w:b/>
                <w:bCs/>
                <w:sz w:val="28"/>
                <w:szCs w:val="28"/>
              </w:rPr>
              <w:t>0969</w:t>
            </w:r>
          </w:p>
        </w:tc>
      </w:tr>
      <w:tr w:rsidR="00CA741C" w:rsidRPr="00565B03" w14:paraId="66A46D3D" w14:textId="77777777" w:rsidTr="00CA741C">
        <w:trPr>
          <w:trHeight w:val="427"/>
        </w:trPr>
        <w:tc>
          <w:tcPr>
            <w:tcW w:w="3145" w:type="dxa"/>
            <w:shd w:val="clear" w:color="auto" w:fill="CCCCCC"/>
          </w:tcPr>
          <w:p w14:paraId="3E07F3D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2216820" w14:textId="3D4944C8"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3072FF">
              <w:rPr>
                <w:rFonts w:asciiTheme="minorHAnsi" w:hAnsiTheme="minorHAnsi" w:cstheme="minorHAnsi"/>
                <w:color w:val="24292E"/>
              </w:rPr>
              <w:t>P</w:t>
            </w:r>
            <w:r w:rsidRPr="00565B03">
              <w:rPr>
                <w:rFonts w:asciiTheme="minorHAnsi" w:hAnsiTheme="minorHAnsi" w:cstheme="minorHAnsi"/>
                <w:color w:val="24292E"/>
              </w:rPr>
              <w:t>-</w:t>
            </w:r>
            <w:r w:rsidR="003072FF">
              <w:rPr>
                <w:rFonts w:asciiTheme="minorHAnsi" w:hAnsiTheme="minorHAnsi" w:cstheme="minorHAnsi"/>
                <w:color w:val="24292E"/>
              </w:rPr>
              <w:t>0969</w:t>
            </w:r>
            <w:r w:rsidRPr="00565B03">
              <w:rPr>
                <w:rFonts w:asciiTheme="minorHAnsi" w:hAnsiTheme="minorHAnsi" w:cstheme="minorHAnsi"/>
                <w:color w:val="24292E"/>
              </w:rPr>
              <w:t xml:space="preserve"> | Veterans Affairs</w:t>
            </w:r>
          </w:p>
        </w:tc>
      </w:tr>
      <w:tr w:rsidR="00CA741C" w:rsidRPr="00565B03" w14:paraId="10186652" w14:textId="77777777" w:rsidTr="00CA741C">
        <w:trPr>
          <w:trHeight w:val="623"/>
        </w:trPr>
        <w:tc>
          <w:tcPr>
            <w:tcW w:w="3145" w:type="dxa"/>
            <w:shd w:val="clear" w:color="auto" w:fill="CCCCCC"/>
          </w:tcPr>
          <w:p w14:paraId="4CFFA04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05B51CA4" w14:textId="3A9CFB77" w:rsidR="00CA741C" w:rsidRPr="00A00F77" w:rsidRDefault="00CA741C" w:rsidP="00EF1544">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4292E"/>
                <w:sz w:val="20"/>
                <w:szCs w:val="20"/>
              </w:rPr>
              <w:t>Get VA Form 2</w:t>
            </w:r>
            <w:r w:rsidR="00A7496E">
              <w:rPr>
                <w:rFonts w:asciiTheme="minorHAnsi" w:hAnsiTheme="minorHAnsi" w:cstheme="minorHAnsi"/>
                <w:color w:val="24292E"/>
                <w:sz w:val="20"/>
                <w:szCs w:val="20"/>
              </w:rPr>
              <w:t>1P-0969</w:t>
            </w:r>
            <w:r w:rsidRPr="00565B03">
              <w:rPr>
                <w:rFonts w:asciiTheme="minorHAnsi" w:hAnsiTheme="minorHAnsi" w:cstheme="minorHAnsi"/>
                <w:color w:val="24292E"/>
                <w:sz w:val="20"/>
                <w:szCs w:val="20"/>
              </w:rPr>
              <w:t xml:space="preserve">, </w:t>
            </w:r>
            <w:r w:rsidR="00A00F77">
              <w:rPr>
                <w:rFonts w:asciiTheme="minorHAnsi" w:hAnsiTheme="minorHAnsi" w:cstheme="minorHAnsi"/>
                <w:color w:val="24292E"/>
                <w:sz w:val="20"/>
                <w:szCs w:val="20"/>
              </w:rPr>
              <w:t>Income and Asset Statement in Support of Claim for Pension or Parents’ Dependency and Indemnity Compensation (DIC)</w:t>
            </w:r>
            <w:r w:rsidRPr="00565B03">
              <w:rPr>
                <w:rFonts w:asciiTheme="minorHAnsi" w:hAnsiTheme="minorHAnsi" w:cstheme="minorHAnsi"/>
                <w:color w:val="24292E"/>
                <w:sz w:val="20"/>
                <w:szCs w:val="20"/>
              </w:rPr>
              <w:t xml:space="preserve">. Use this VA form </w:t>
            </w:r>
            <w:r w:rsidR="00A00F77">
              <w:rPr>
                <w:rFonts w:asciiTheme="minorHAnsi" w:hAnsiTheme="minorHAnsi" w:cstheme="minorHAnsi"/>
                <w:color w:val="24292E"/>
                <w:sz w:val="20"/>
                <w:szCs w:val="20"/>
              </w:rPr>
              <w:t>if you</w:t>
            </w:r>
            <w:r w:rsidR="00EF1544">
              <w:rPr>
                <w:rFonts w:asciiTheme="minorHAnsi" w:hAnsiTheme="minorHAnsi" w:cstheme="minorHAnsi"/>
                <w:color w:val="24292E"/>
                <w:sz w:val="20"/>
                <w:szCs w:val="20"/>
              </w:rPr>
              <w:t xml:space="preserve">’ve </w:t>
            </w:r>
            <w:r w:rsidR="00A00F77" w:rsidRPr="00565B03">
              <w:rPr>
                <w:rFonts w:asciiTheme="minorHAnsi" w:hAnsiTheme="minorHAnsi" w:cstheme="minorHAnsi"/>
                <w:color w:val="222222"/>
                <w:sz w:val="20"/>
                <w:szCs w:val="20"/>
                <w:shd w:val="clear" w:color="auto" w:fill="FFFFFF"/>
              </w:rPr>
              <w:t xml:space="preserve">already filed a </w:t>
            </w:r>
            <w:r w:rsidR="00EF1544">
              <w:rPr>
                <w:rFonts w:asciiTheme="minorHAnsi" w:hAnsiTheme="minorHAnsi" w:cstheme="minorHAnsi"/>
                <w:color w:val="222222"/>
                <w:sz w:val="20"/>
                <w:szCs w:val="20"/>
                <w:shd w:val="clear" w:color="auto" w:fill="FFFFFF"/>
              </w:rPr>
              <w:t xml:space="preserve">DIC </w:t>
            </w:r>
            <w:r w:rsidR="00A00F77" w:rsidRPr="00565B03">
              <w:rPr>
                <w:rFonts w:asciiTheme="minorHAnsi" w:hAnsiTheme="minorHAnsi" w:cstheme="minorHAnsi"/>
                <w:color w:val="222222"/>
                <w:sz w:val="20"/>
                <w:szCs w:val="20"/>
                <w:shd w:val="clear" w:color="auto" w:fill="FFFFFF"/>
              </w:rPr>
              <w:t xml:space="preserve">claim and want to provide supporting financial evidence. </w:t>
            </w:r>
          </w:p>
        </w:tc>
      </w:tr>
      <w:tr w:rsidR="00CA741C" w:rsidRPr="00565B03" w14:paraId="0C672868" w14:textId="77777777" w:rsidTr="00CA741C">
        <w:trPr>
          <w:trHeight w:val="623"/>
        </w:trPr>
        <w:tc>
          <w:tcPr>
            <w:tcW w:w="3145" w:type="dxa"/>
            <w:shd w:val="clear" w:color="auto" w:fill="CCCCCC"/>
          </w:tcPr>
          <w:p w14:paraId="131A07BF" w14:textId="05819568"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68A7E773" w14:textId="072EF13F"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A7496E" w:rsidRPr="00565B03">
              <w:rPr>
                <w:rFonts w:asciiTheme="minorHAnsi" w:hAnsiTheme="minorHAnsi" w:cstheme="minorHAnsi"/>
                <w:color w:val="24292E"/>
                <w:sz w:val="20"/>
                <w:szCs w:val="20"/>
              </w:rPr>
              <w:t>2</w:t>
            </w:r>
            <w:r w:rsidR="00A7496E">
              <w:rPr>
                <w:rFonts w:asciiTheme="minorHAnsi" w:hAnsiTheme="minorHAnsi" w:cstheme="minorHAnsi"/>
                <w:color w:val="24292E"/>
                <w:sz w:val="20"/>
                <w:szCs w:val="20"/>
              </w:rPr>
              <w:t>1P-0969</w:t>
            </w:r>
            <w:r w:rsidRPr="00565B03">
              <w:rPr>
                <w:rFonts w:asciiTheme="minorHAnsi" w:hAnsiTheme="minorHAnsi" w:cstheme="minorHAnsi"/>
                <w:color w:val="24292E"/>
                <w:sz w:val="20"/>
                <w:szCs w:val="20"/>
              </w:rPr>
              <w:t xml:space="preserve">, </w:t>
            </w:r>
            <w:r w:rsidR="00A7496E" w:rsidRPr="00565B03">
              <w:rPr>
                <w:rFonts w:asciiTheme="minorHAnsi" w:hAnsiTheme="minorHAnsi" w:cstheme="minorHAnsi"/>
                <w:color w:val="24292E"/>
                <w:sz w:val="20"/>
                <w:szCs w:val="20"/>
              </w:rPr>
              <w:t>2</w:t>
            </w:r>
            <w:r w:rsidR="00A7496E">
              <w:rPr>
                <w:rFonts w:asciiTheme="minorHAnsi" w:hAnsiTheme="minorHAnsi" w:cstheme="minorHAnsi"/>
                <w:color w:val="24292E"/>
                <w:sz w:val="20"/>
                <w:szCs w:val="20"/>
              </w:rPr>
              <w:t>1P 0969</w:t>
            </w:r>
            <w:r w:rsidRPr="00565B03">
              <w:rPr>
                <w:rFonts w:asciiTheme="minorHAnsi" w:hAnsiTheme="minorHAnsi" w:cstheme="minorHAnsi"/>
                <w:color w:val="24292E"/>
                <w:sz w:val="20"/>
                <w:szCs w:val="20"/>
              </w:rPr>
              <w:t xml:space="preserve">, </w:t>
            </w:r>
            <w:r w:rsidR="00A7496E" w:rsidRPr="00565B03">
              <w:rPr>
                <w:rFonts w:asciiTheme="minorHAnsi" w:hAnsiTheme="minorHAnsi" w:cstheme="minorHAnsi"/>
                <w:color w:val="24292E"/>
                <w:sz w:val="20"/>
                <w:szCs w:val="20"/>
              </w:rPr>
              <w:t>2</w:t>
            </w:r>
            <w:r w:rsidR="00A7496E">
              <w:rPr>
                <w:rFonts w:asciiTheme="minorHAnsi" w:hAnsiTheme="minorHAnsi" w:cstheme="minorHAnsi"/>
                <w:color w:val="24292E"/>
                <w:sz w:val="20"/>
                <w:szCs w:val="20"/>
              </w:rPr>
              <w:t>1P0969</w:t>
            </w:r>
          </w:p>
        </w:tc>
      </w:tr>
    </w:tbl>
    <w:p w14:paraId="6C85DA65" w14:textId="77777777" w:rsidR="00CA741C" w:rsidRPr="00565B03" w:rsidRDefault="00CA741C" w:rsidP="00CA741C">
      <w:pPr>
        <w:rPr>
          <w:rFonts w:asciiTheme="minorHAnsi" w:hAnsiTheme="minorHAnsi" w:cstheme="minorHAnsi"/>
        </w:rPr>
      </w:pPr>
    </w:p>
    <w:p w14:paraId="661852DE"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05805D5F" w14:textId="77777777" w:rsidR="00A00F77" w:rsidRDefault="00A00F77" w:rsidP="007B4629">
      <w:pPr>
        <w:rPr>
          <w:rFonts w:asciiTheme="minorHAnsi" w:hAnsiTheme="minorHAnsi" w:cstheme="minorHAnsi"/>
          <w:b/>
          <w:bCs/>
          <w:color w:val="000000"/>
        </w:rPr>
      </w:pPr>
    </w:p>
    <w:p w14:paraId="6A293DAE" w14:textId="0D55DEE9" w:rsidR="00A00F77" w:rsidRDefault="00A00F77" w:rsidP="007B4629">
      <w:pPr>
        <w:rPr>
          <w:rFonts w:asciiTheme="minorHAnsi" w:hAnsiTheme="minorHAnsi" w:cstheme="minorHAnsi"/>
          <w:b/>
          <w:bCs/>
          <w:sz w:val="28"/>
          <w:szCs w:val="28"/>
        </w:rPr>
      </w:pPr>
      <w:r w:rsidRPr="00A00F77">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VA Form 21</w:t>
      </w:r>
      <w:r>
        <w:rPr>
          <w:rFonts w:asciiTheme="minorHAnsi" w:hAnsiTheme="minorHAnsi" w:cstheme="minorHAnsi"/>
          <w:b/>
          <w:bCs/>
          <w:sz w:val="28"/>
          <w:szCs w:val="28"/>
        </w:rPr>
        <w:t>P</w:t>
      </w:r>
      <w:r w:rsidRPr="00565B03">
        <w:rPr>
          <w:rFonts w:asciiTheme="minorHAnsi" w:hAnsiTheme="minorHAnsi" w:cstheme="minorHAnsi"/>
          <w:b/>
          <w:bCs/>
          <w:sz w:val="28"/>
          <w:szCs w:val="28"/>
        </w:rPr>
        <w:t>-</w:t>
      </w:r>
      <w:r>
        <w:rPr>
          <w:rFonts w:asciiTheme="minorHAnsi" w:hAnsiTheme="minorHAnsi" w:cstheme="minorHAnsi"/>
          <w:b/>
          <w:bCs/>
          <w:sz w:val="28"/>
          <w:szCs w:val="28"/>
        </w:rPr>
        <w:t>0969</w:t>
      </w:r>
    </w:p>
    <w:p w14:paraId="2DA79EF4" w14:textId="6274AE40" w:rsidR="007B4629" w:rsidRPr="00565B03" w:rsidRDefault="00A00F77" w:rsidP="007B4629">
      <w:pPr>
        <w:rPr>
          <w:rFonts w:asciiTheme="minorHAnsi" w:hAnsiTheme="minorHAnsi" w:cstheme="minorHAnsi"/>
          <w:b/>
          <w:bCs/>
          <w:color w:val="000000"/>
        </w:rPr>
      </w:pPr>
      <w:r w:rsidRPr="00A00F77">
        <w:rPr>
          <w:rFonts w:asciiTheme="minorHAnsi" w:hAnsiTheme="minorHAnsi" w:cstheme="minorHAnsi"/>
          <w:color w:val="000000"/>
        </w:rPr>
        <w:t>H2:</w:t>
      </w:r>
      <w:r>
        <w:rPr>
          <w:rFonts w:asciiTheme="minorHAnsi" w:hAnsiTheme="minorHAnsi" w:cstheme="minorHAnsi"/>
          <w:b/>
          <w:bCs/>
          <w:color w:val="000000"/>
        </w:rPr>
        <w:tab/>
      </w:r>
      <w:r w:rsidR="007B4629" w:rsidRPr="00565B03">
        <w:rPr>
          <w:rFonts w:asciiTheme="minorHAnsi" w:hAnsiTheme="minorHAnsi" w:cstheme="minorHAnsi"/>
          <w:b/>
          <w:bCs/>
          <w:color w:val="000000"/>
        </w:rPr>
        <w:t xml:space="preserve">Income and Asset Statement in Support of Claim for Pension or Parents' Dependency and Indemnity Compensation (DIC) </w:t>
      </w:r>
    </w:p>
    <w:p w14:paraId="7BE16B63" w14:textId="549F731F" w:rsidR="005A1A48" w:rsidRPr="00A00F77" w:rsidRDefault="005A1A48" w:rsidP="005A1A48">
      <w:pPr>
        <w:rPr>
          <w:rFonts w:asciiTheme="minorHAnsi" w:hAnsiTheme="minorHAnsi" w:cstheme="minorHAnsi"/>
          <w:sz w:val="20"/>
          <w:szCs w:val="20"/>
        </w:rPr>
      </w:pPr>
    </w:p>
    <w:p w14:paraId="0346781E" w14:textId="244A89F8" w:rsidR="007B4629" w:rsidRPr="00565B03" w:rsidRDefault="007B4629" w:rsidP="007B4629">
      <w:pPr>
        <w:rPr>
          <w:rFonts w:asciiTheme="minorHAnsi" w:hAnsiTheme="minorHAnsi" w:cstheme="minorHAnsi"/>
          <w:color w:val="000000"/>
          <w:sz w:val="20"/>
          <w:szCs w:val="20"/>
        </w:rPr>
      </w:pPr>
      <w:r w:rsidRPr="00565B03">
        <w:rPr>
          <w:rFonts w:asciiTheme="minorHAnsi" w:hAnsiTheme="minorHAnsi" w:cstheme="minorHAnsi"/>
          <w:sz w:val="20"/>
          <w:szCs w:val="20"/>
        </w:rPr>
        <w:t xml:space="preserve">Related to: </w:t>
      </w:r>
      <w:r w:rsidR="00984B72">
        <w:rPr>
          <w:rFonts w:asciiTheme="minorHAnsi" w:hAnsiTheme="minorHAnsi" w:cstheme="minorHAnsi"/>
          <w:sz w:val="20"/>
          <w:szCs w:val="20"/>
        </w:rPr>
        <w:t>&lt;</w:t>
      </w:r>
      <w:r w:rsidRPr="00565B03">
        <w:rPr>
          <w:rFonts w:asciiTheme="minorHAnsi" w:hAnsiTheme="minorHAnsi" w:cstheme="minorHAnsi"/>
          <w:color w:val="000000"/>
          <w:sz w:val="20"/>
          <w:szCs w:val="20"/>
        </w:rPr>
        <w:t>Disability</w:t>
      </w:r>
      <w:r w:rsidR="00BA1176">
        <w:rPr>
          <w:rFonts w:asciiTheme="minorHAnsi" w:hAnsiTheme="minorHAnsi" w:cstheme="minorHAnsi"/>
          <w:color w:val="000000"/>
          <w:sz w:val="20"/>
          <w:szCs w:val="20"/>
        </w:rPr>
        <w:t>,</w:t>
      </w:r>
      <w:r w:rsidR="00C91488">
        <w:rPr>
          <w:rFonts w:asciiTheme="minorHAnsi" w:hAnsiTheme="minorHAnsi" w:cstheme="minorHAnsi"/>
          <w:color w:val="000000"/>
          <w:sz w:val="20"/>
          <w:szCs w:val="20"/>
        </w:rPr>
        <w:t xml:space="preserve"> pension</w:t>
      </w:r>
      <w:r w:rsidR="00442A24">
        <w:rPr>
          <w:rFonts w:asciiTheme="minorHAnsi" w:hAnsiTheme="minorHAnsi" w:cstheme="minorHAnsi"/>
          <w:color w:val="000000"/>
          <w:sz w:val="20"/>
          <w:szCs w:val="20"/>
        </w:rPr>
        <w:t xml:space="preserve">, service member benefits, and </w:t>
      </w:r>
      <w:r w:rsidR="00BA1176">
        <w:rPr>
          <w:rFonts w:asciiTheme="minorHAnsi" w:hAnsiTheme="minorHAnsi" w:cstheme="minorHAnsi"/>
          <w:color w:val="000000"/>
          <w:sz w:val="20"/>
          <w:szCs w:val="20"/>
        </w:rPr>
        <w:t>family member</w:t>
      </w:r>
      <w:r w:rsidR="00C91488">
        <w:rPr>
          <w:rFonts w:asciiTheme="minorHAnsi" w:hAnsiTheme="minorHAnsi" w:cstheme="minorHAnsi"/>
          <w:color w:val="000000"/>
          <w:sz w:val="20"/>
          <w:szCs w:val="20"/>
        </w:rPr>
        <w:t xml:space="preserve"> benefits</w:t>
      </w:r>
      <w:r w:rsidR="00984B72">
        <w:rPr>
          <w:rFonts w:asciiTheme="minorHAnsi" w:hAnsiTheme="minorHAnsi" w:cstheme="minorHAnsi"/>
          <w:color w:val="000000"/>
          <w:sz w:val="20"/>
          <w:szCs w:val="20"/>
        </w:rPr>
        <w:t>&gt;</w:t>
      </w:r>
    </w:p>
    <w:p w14:paraId="43522387" w14:textId="77777777" w:rsidR="007B4629" w:rsidRPr="00A00F77" w:rsidRDefault="007B4629" w:rsidP="005A1A48">
      <w:pPr>
        <w:rPr>
          <w:rFonts w:asciiTheme="minorHAnsi" w:hAnsiTheme="minorHAnsi" w:cstheme="minorHAnsi"/>
          <w:sz w:val="20"/>
          <w:szCs w:val="20"/>
        </w:rPr>
      </w:pPr>
    </w:p>
    <w:p w14:paraId="71F8186E" w14:textId="77777777" w:rsidR="007B4629" w:rsidRPr="00565B03" w:rsidRDefault="007B4629" w:rsidP="007B4629">
      <w:pPr>
        <w:rPr>
          <w:rFonts w:asciiTheme="minorHAnsi" w:hAnsiTheme="minorHAnsi" w:cstheme="minorHAnsi"/>
          <w:b/>
          <w:bCs/>
          <w:color w:val="000000"/>
          <w:sz w:val="22"/>
          <w:szCs w:val="22"/>
        </w:rPr>
      </w:pPr>
      <w:r w:rsidRPr="00565B03">
        <w:rPr>
          <w:rFonts w:asciiTheme="minorHAnsi" w:hAnsiTheme="minorHAnsi" w:cstheme="minorHAnsi"/>
          <w:b/>
          <w:bCs/>
          <w:color w:val="000000"/>
          <w:sz w:val="22"/>
          <w:szCs w:val="22"/>
        </w:rPr>
        <w:t>When to use this form</w:t>
      </w:r>
    </w:p>
    <w:p w14:paraId="55CE3297" w14:textId="319FB725" w:rsidR="007B4629" w:rsidRPr="00565B03" w:rsidRDefault="005609B7" w:rsidP="007B4629">
      <w:pPr>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shd w:val="clear" w:color="auto" w:fill="FFFFFF"/>
        </w:rPr>
        <w:t>Use</w:t>
      </w:r>
      <w:r w:rsidRPr="00565B03">
        <w:rPr>
          <w:rFonts w:asciiTheme="minorHAnsi" w:hAnsiTheme="minorHAnsi" w:cstheme="minorHAnsi"/>
          <w:color w:val="222222"/>
          <w:sz w:val="20"/>
          <w:szCs w:val="20"/>
          <w:shd w:val="clear" w:color="auto" w:fill="FFFFFF"/>
        </w:rPr>
        <w:t xml:space="preserve"> </w:t>
      </w:r>
      <w:r w:rsidR="007B4629" w:rsidRPr="00565B03">
        <w:rPr>
          <w:rFonts w:asciiTheme="minorHAnsi" w:hAnsiTheme="minorHAnsi" w:cstheme="minorHAnsi"/>
          <w:color w:val="222222"/>
          <w:sz w:val="20"/>
          <w:szCs w:val="20"/>
          <w:shd w:val="clear" w:color="auto" w:fill="FFFFFF"/>
        </w:rPr>
        <w:t>this</w:t>
      </w:r>
      <w:r w:rsidR="003F7553">
        <w:rPr>
          <w:rFonts w:asciiTheme="minorHAnsi" w:hAnsiTheme="minorHAnsi" w:cstheme="minorHAnsi"/>
          <w:color w:val="222222"/>
          <w:sz w:val="20"/>
          <w:szCs w:val="20"/>
          <w:shd w:val="clear" w:color="auto" w:fill="FFFFFF"/>
        </w:rPr>
        <w:t xml:space="preserve"> VA</w:t>
      </w:r>
      <w:r w:rsidR="007B4629" w:rsidRPr="00565B03">
        <w:rPr>
          <w:rFonts w:asciiTheme="minorHAnsi" w:hAnsiTheme="minorHAnsi" w:cstheme="minorHAnsi"/>
          <w:color w:val="222222"/>
          <w:sz w:val="20"/>
          <w:szCs w:val="20"/>
          <w:shd w:val="clear" w:color="auto" w:fill="FFFFFF"/>
        </w:rPr>
        <w:t xml:space="preserve"> form </w:t>
      </w:r>
      <w:r w:rsidR="00AD6F68" w:rsidRPr="00565B03">
        <w:rPr>
          <w:rFonts w:asciiTheme="minorHAnsi" w:hAnsiTheme="minorHAnsi" w:cstheme="minorHAnsi"/>
          <w:color w:val="222222"/>
          <w:sz w:val="20"/>
          <w:szCs w:val="20"/>
          <w:shd w:val="clear" w:color="auto" w:fill="FFFFFF"/>
        </w:rPr>
        <w:t>if you</w:t>
      </w:r>
      <w:r>
        <w:rPr>
          <w:rFonts w:asciiTheme="minorHAnsi" w:hAnsiTheme="minorHAnsi" w:cstheme="minorHAnsi"/>
          <w:color w:val="222222"/>
          <w:sz w:val="20"/>
          <w:szCs w:val="20"/>
          <w:shd w:val="clear" w:color="auto" w:fill="FFFFFF"/>
        </w:rPr>
        <w:t>’</w:t>
      </w:r>
      <w:r w:rsidR="00AD6F68" w:rsidRPr="00565B03">
        <w:rPr>
          <w:rFonts w:asciiTheme="minorHAnsi" w:hAnsiTheme="minorHAnsi" w:cstheme="minorHAnsi"/>
          <w:color w:val="222222"/>
          <w:sz w:val="20"/>
          <w:szCs w:val="20"/>
          <w:shd w:val="clear" w:color="auto" w:fill="FFFFFF"/>
        </w:rPr>
        <w:t xml:space="preserve">ve already filed a </w:t>
      </w:r>
      <w:r>
        <w:rPr>
          <w:rFonts w:asciiTheme="minorHAnsi" w:hAnsiTheme="minorHAnsi" w:cstheme="minorHAnsi"/>
          <w:color w:val="222222"/>
          <w:sz w:val="20"/>
          <w:szCs w:val="20"/>
          <w:shd w:val="clear" w:color="auto" w:fill="FFFFFF"/>
        </w:rPr>
        <w:t xml:space="preserve">DIC </w:t>
      </w:r>
      <w:r w:rsidR="00AD6F68" w:rsidRPr="00565B03">
        <w:rPr>
          <w:rFonts w:asciiTheme="minorHAnsi" w:hAnsiTheme="minorHAnsi" w:cstheme="minorHAnsi"/>
          <w:color w:val="222222"/>
          <w:sz w:val="20"/>
          <w:szCs w:val="20"/>
          <w:shd w:val="clear" w:color="auto" w:fill="FFFFFF"/>
        </w:rPr>
        <w:t>claim (using form VA Form 21P-534) and want to provide supporting financial evidence.</w:t>
      </w:r>
    </w:p>
    <w:p w14:paraId="6277A3CB" w14:textId="4F4B4167" w:rsidR="007B4629" w:rsidRPr="00565B03" w:rsidRDefault="00D35D65" w:rsidP="007B4629">
      <w:pPr>
        <w:rPr>
          <w:rFonts w:asciiTheme="minorHAnsi" w:hAnsiTheme="minorHAnsi" w:cstheme="minorHAnsi"/>
          <w:sz w:val="20"/>
          <w:szCs w:val="20"/>
        </w:rPr>
      </w:pPr>
      <w:hyperlink r:id="rId102" w:history="1">
        <w:r w:rsidR="007B4629"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7B4629"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21P-0969</w:t>
        </w:r>
        <w:r w:rsidR="007B4629"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7B4629" w:rsidRPr="00565B03">
          <w:rPr>
            <w:rStyle w:val="Hyperlink"/>
            <w:rFonts w:asciiTheme="minorHAnsi" w:hAnsiTheme="minorHAnsi" w:cstheme="minorHAnsi"/>
            <w:sz w:val="20"/>
            <w:szCs w:val="20"/>
          </w:rPr>
          <w:t>)</w:t>
        </w:r>
      </w:hyperlink>
    </w:p>
    <w:p w14:paraId="22D393E4" w14:textId="77777777" w:rsidR="007B4629" w:rsidRPr="00565B03" w:rsidRDefault="007B4629" w:rsidP="007B4629">
      <w:pPr>
        <w:rPr>
          <w:rFonts w:asciiTheme="minorHAnsi" w:hAnsiTheme="minorHAnsi" w:cstheme="minorHAnsi"/>
          <w:color w:val="000000"/>
          <w:sz w:val="20"/>
          <w:szCs w:val="20"/>
        </w:rPr>
      </w:pPr>
    </w:p>
    <w:p w14:paraId="2319B04E" w14:textId="77777777" w:rsidR="00E61259" w:rsidRPr="00565B03" w:rsidRDefault="00E61259" w:rsidP="007B4629">
      <w:pPr>
        <w:rPr>
          <w:rFonts w:asciiTheme="minorHAnsi" w:hAnsiTheme="minorHAnsi" w:cstheme="minorHAnsi"/>
          <w:color w:val="000000"/>
          <w:sz w:val="20"/>
          <w:szCs w:val="20"/>
        </w:rPr>
      </w:pPr>
    </w:p>
    <w:p w14:paraId="3A3A714C" w14:textId="49E2BFF4" w:rsidR="00472E57" w:rsidRPr="00565B03" w:rsidRDefault="00472E57" w:rsidP="00472E57">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1AEABE7F" w14:textId="77777777" w:rsidR="00D945FE" w:rsidRPr="00A00F77" w:rsidRDefault="00D945FE" w:rsidP="00472E57">
      <w:pPr>
        <w:rPr>
          <w:rFonts w:asciiTheme="minorHAnsi" w:hAnsiTheme="minorHAnsi" w:cstheme="minorHAnsi"/>
          <w:b/>
          <w:bCs/>
          <w:sz w:val="20"/>
          <w:szCs w:val="20"/>
        </w:rPr>
      </w:pPr>
    </w:p>
    <w:p w14:paraId="41F143FD" w14:textId="77777777" w:rsidR="00FF6992" w:rsidRPr="00565B03" w:rsidRDefault="00472E57" w:rsidP="00472E5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21P-534</w:t>
      </w:r>
    </w:p>
    <w:p w14:paraId="34F155FD" w14:textId="26FD7C97" w:rsidR="00472E57" w:rsidRPr="00565B03" w:rsidRDefault="00472E57" w:rsidP="00472E5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Application for Dependency and Indemnity Compensation (D</w:t>
      </w:r>
      <w:r w:rsidR="007F38A8" w:rsidRPr="00565B03">
        <w:rPr>
          <w:rFonts w:asciiTheme="minorHAnsi" w:hAnsiTheme="minorHAnsi" w:cstheme="minorHAnsi"/>
          <w:b/>
          <w:bCs/>
          <w:color w:val="000000"/>
          <w:sz w:val="20"/>
          <w:szCs w:val="20"/>
        </w:rPr>
        <w:t>IC</w:t>
      </w:r>
      <w:r w:rsidRPr="00565B03">
        <w:rPr>
          <w:rFonts w:asciiTheme="minorHAnsi" w:hAnsiTheme="minorHAnsi" w:cstheme="minorHAnsi"/>
          <w:b/>
          <w:bCs/>
          <w:color w:val="000000"/>
          <w:sz w:val="20"/>
          <w:szCs w:val="20"/>
        </w:rPr>
        <w:t>), Survivors Pension and Accrued</w:t>
      </w:r>
      <w:r w:rsidR="0044594A">
        <w:rPr>
          <w:rFonts w:asciiTheme="minorHAnsi" w:hAnsiTheme="minorHAnsi" w:cstheme="minorHAnsi"/>
          <w:b/>
          <w:bCs/>
          <w:color w:val="000000"/>
          <w:sz w:val="20"/>
          <w:szCs w:val="20"/>
        </w:rPr>
        <w:t xml:space="preserve"> </w:t>
      </w:r>
      <w:r w:rsidRPr="00565B03">
        <w:rPr>
          <w:rFonts w:asciiTheme="minorHAnsi" w:hAnsiTheme="minorHAnsi" w:cstheme="minorHAnsi"/>
          <w:b/>
          <w:bCs/>
          <w:color w:val="000000"/>
          <w:sz w:val="20"/>
          <w:szCs w:val="20"/>
        </w:rPr>
        <w:t>Benefits by a Surviving Spouse or Child (Including Death Compensation if Applicable)</w:t>
      </w:r>
    </w:p>
    <w:p w14:paraId="64CF184E" w14:textId="39EA11B9" w:rsidR="00472E57" w:rsidRPr="00565B03" w:rsidRDefault="00FF6992" w:rsidP="00472E57">
      <w:pPr>
        <w:rPr>
          <w:rFonts w:asciiTheme="minorHAnsi" w:hAnsiTheme="minorHAnsi" w:cstheme="minorHAnsi"/>
          <w:sz w:val="20"/>
          <w:szCs w:val="20"/>
        </w:rPr>
      </w:pPr>
      <w:r w:rsidRPr="00565B03">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EF1544">
        <w:rPr>
          <w:rFonts w:asciiTheme="minorHAnsi" w:hAnsiTheme="minorHAnsi" w:cstheme="minorHAnsi"/>
          <w:sz w:val="20"/>
          <w:szCs w:val="20"/>
        </w:rPr>
        <w:t>’</w:t>
      </w:r>
      <w:r w:rsidRPr="00565B03">
        <w:rPr>
          <w:rFonts w:asciiTheme="minorHAnsi" w:hAnsiTheme="minorHAnsi" w:cstheme="minorHAnsi"/>
          <w:sz w:val="20"/>
          <w:szCs w:val="20"/>
        </w:rPr>
        <w:t xml:space="preserve">re a surviving spouse or child of a Veteran who has </w:t>
      </w:r>
      <w:r w:rsidR="007F38A8" w:rsidRPr="00565B03">
        <w:rPr>
          <w:rFonts w:asciiTheme="minorHAnsi" w:hAnsiTheme="minorHAnsi" w:cstheme="minorHAnsi"/>
          <w:sz w:val="20"/>
          <w:szCs w:val="20"/>
        </w:rPr>
        <w:t>died</w:t>
      </w:r>
      <w:del w:id="587" w:author="Lee, Jennifer Y." w:date="2020-01-26T19:56:00Z">
        <w:r w:rsidR="007F38A8" w:rsidRPr="00565B03" w:rsidDel="00D97867">
          <w:rPr>
            <w:rFonts w:asciiTheme="minorHAnsi" w:hAnsiTheme="minorHAnsi" w:cstheme="minorHAnsi"/>
            <w:sz w:val="20"/>
            <w:szCs w:val="20"/>
          </w:rPr>
          <w:delText>,</w:delText>
        </w:r>
      </w:del>
      <w:r w:rsidRPr="00565B03">
        <w:rPr>
          <w:rFonts w:asciiTheme="minorHAnsi" w:hAnsiTheme="minorHAnsi" w:cstheme="minorHAnsi"/>
          <w:sz w:val="20"/>
          <w:szCs w:val="20"/>
        </w:rPr>
        <w:t xml:space="preserve"> and</w:t>
      </w:r>
      <w:del w:id="588" w:author="Lee, Jennifer Y." w:date="2020-01-26T19:56:00Z">
        <w:r w:rsidRPr="00565B03" w:rsidDel="00D97867">
          <w:rPr>
            <w:rFonts w:asciiTheme="minorHAnsi" w:hAnsiTheme="minorHAnsi" w:cstheme="minorHAnsi"/>
            <w:sz w:val="20"/>
            <w:szCs w:val="20"/>
          </w:rPr>
          <w:delText xml:space="preserve"> you</w:delText>
        </w:r>
      </w:del>
      <w:r w:rsidRPr="00565B03">
        <w:rPr>
          <w:rFonts w:asciiTheme="minorHAnsi" w:hAnsiTheme="minorHAnsi" w:cstheme="minorHAnsi"/>
          <w:sz w:val="20"/>
          <w:szCs w:val="20"/>
        </w:rPr>
        <w:t xml:space="preserve"> want to</w:t>
      </w:r>
      <w:r w:rsidR="00496254" w:rsidRPr="00565B03">
        <w:rPr>
          <w:rFonts w:asciiTheme="minorHAnsi" w:hAnsiTheme="minorHAnsi" w:cstheme="minorHAnsi"/>
          <w:sz w:val="20"/>
          <w:szCs w:val="20"/>
        </w:rPr>
        <w:t xml:space="preserve"> begin the process of</w:t>
      </w:r>
      <w:r w:rsidRPr="00565B03">
        <w:rPr>
          <w:rFonts w:asciiTheme="minorHAnsi" w:hAnsiTheme="minorHAnsi" w:cstheme="minorHAnsi"/>
          <w:sz w:val="20"/>
          <w:szCs w:val="20"/>
        </w:rPr>
        <w:t xml:space="preserve"> apply</w:t>
      </w:r>
      <w:r w:rsidR="00496254" w:rsidRPr="00565B03">
        <w:rPr>
          <w:rFonts w:asciiTheme="minorHAnsi" w:hAnsiTheme="minorHAnsi" w:cstheme="minorHAnsi"/>
          <w:sz w:val="20"/>
          <w:szCs w:val="20"/>
        </w:rPr>
        <w:t>ing</w:t>
      </w:r>
      <w:r w:rsidRPr="00565B03">
        <w:rPr>
          <w:rFonts w:asciiTheme="minorHAnsi" w:hAnsiTheme="minorHAnsi" w:cstheme="minorHAnsi"/>
          <w:sz w:val="20"/>
          <w:szCs w:val="20"/>
        </w:rPr>
        <w:t xml:space="preserve"> for VA benefits and/or </w:t>
      </w:r>
      <w:ins w:id="589" w:author="Lee, Jennifer Y." w:date="2020-01-26T19:44:00Z">
        <w:r w:rsidR="0044594A">
          <w:rPr>
            <w:rFonts w:asciiTheme="minorHAnsi" w:hAnsiTheme="minorHAnsi" w:cstheme="minorHAnsi"/>
            <w:sz w:val="20"/>
            <w:szCs w:val="20"/>
          </w:rPr>
          <w:t xml:space="preserve">for </w:t>
        </w:r>
      </w:ins>
      <w:r w:rsidRPr="00565B03">
        <w:rPr>
          <w:rFonts w:asciiTheme="minorHAnsi" w:hAnsiTheme="minorHAnsi" w:cstheme="minorHAnsi"/>
          <w:sz w:val="20"/>
          <w:szCs w:val="20"/>
        </w:rPr>
        <w:t>money</w:t>
      </w:r>
      <w:ins w:id="590" w:author="Lee, Jennifer Y." w:date="2020-01-26T19:44:00Z">
        <w:r w:rsidR="0044594A">
          <w:rPr>
            <w:rFonts w:asciiTheme="minorHAnsi" w:hAnsiTheme="minorHAnsi" w:cstheme="minorHAnsi"/>
            <w:sz w:val="20"/>
            <w:szCs w:val="20"/>
          </w:rPr>
          <w:t xml:space="preserve"> that</w:t>
        </w:r>
      </w:ins>
      <w:r w:rsidRPr="00565B03">
        <w:rPr>
          <w:rFonts w:asciiTheme="minorHAnsi" w:hAnsiTheme="minorHAnsi" w:cstheme="minorHAnsi"/>
          <w:sz w:val="20"/>
          <w:szCs w:val="20"/>
        </w:rPr>
        <w:t xml:space="preserve"> the VA owes the </w:t>
      </w:r>
      <w:r w:rsidR="00901DF2" w:rsidRPr="00565B03">
        <w:rPr>
          <w:rFonts w:asciiTheme="minorHAnsi" w:hAnsiTheme="minorHAnsi" w:cstheme="minorHAnsi"/>
          <w:sz w:val="20"/>
          <w:szCs w:val="20"/>
        </w:rPr>
        <w:t>V</w:t>
      </w:r>
      <w:r w:rsidRPr="00565B03">
        <w:rPr>
          <w:rFonts w:asciiTheme="minorHAnsi" w:hAnsiTheme="minorHAnsi" w:cstheme="minorHAnsi"/>
          <w:sz w:val="20"/>
          <w:szCs w:val="20"/>
        </w:rPr>
        <w:t>eteran but did not pay prior to his or her death (accrued benefits)</w:t>
      </w:r>
      <w:ins w:id="591" w:author="Lee, Jennifer Y." w:date="2020-01-26T19:57:00Z">
        <w:r w:rsidR="00D97867">
          <w:rPr>
            <w:rFonts w:asciiTheme="minorHAnsi" w:hAnsiTheme="minorHAnsi" w:cstheme="minorHAnsi"/>
            <w:sz w:val="20"/>
            <w:szCs w:val="20"/>
          </w:rPr>
          <w:t xml:space="preserve">, </w:t>
        </w:r>
        <w:r w:rsidR="00D97867" w:rsidRPr="00565B03">
          <w:rPr>
            <w:rFonts w:asciiTheme="minorHAnsi" w:hAnsiTheme="minorHAnsi" w:cstheme="minorHAnsi"/>
            <w:sz w:val="20"/>
            <w:szCs w:val="20"/>
          </w:rPr>
          <w:t xml:space="preserve">and </w:t>
        </w:r>
        <w:r w:rsidR="00D97867">
          <w:rPr>
            <w:rFonts w:asciiTheme="minorHAnsi" w:hAnsiTheme="minorHAnsi" w:cstheme="minorHAnsi"/>
            <w:sz w:val="20"/>
            <w:szCs w:val="20"/>
          </w:rPr>
          <w:t xml:space="preserve">you </w:t>
        </w:r>
        <w:r w:rsidR="00D97867" w:rsidRPr="00565B03">
          <w:rPr>
            <w:rFonts w:asciiTheme="minorHAnsi" w:hAnsiTheme="minorHAnsi" w:cstheme="minorHAnsi"/>
            <w:sz w:val="20"/>
            <w:szCs w:val="20"/>
          </w:rPr>
          <w:t>prefer to provide evidence to support your claim at a later time.</w:t>
        </w:r>
        <w:r w:rsidR="00D97867">
          <w:rPr>
            <w:rFonts w:asciiTheme="minorHAnsi" w:hAnsiTheme="minorHAnsi" w:cstheme="minorHAnsi"/>
            <w:sz w:val="20"/>
            <w:szCs w:val="20"/>
          </w:rPr>
          <w:t xml:space="preserve"> </w:t>
        </w:r>
      </w:ins>
      <w:del w:id="592" w:author="Lee, Jennifer Y." w:date="2020-01-26T19:57:00Z">
        <w:r w:rsidRPr="00565B03" w:rsidDel="00D97867">
          <w:rPr>
            <w:rFonts w:asciiTheme="minorHAnsi" w:hAnsiTheme="minorHAnsi" w:cstheme="minorHAnsi"/>
            <w:sz w:val="20"/>
            <w:szCs w:val="20"/>
          </w:rPr>
          <w:delText xml:space="preserve">. </w:delText>
        </w:r>
        <w:r w:rsidR="00496254" w:rsidRPr="00565B03" w:rsidDel="008F574B">
          <w:rPr>
            <w:rFonts w:asciiTheme="minorHAnsi" w:hAnsiTheme="minorHAnsi" w:cstheme="minorHAnsi"/>
            <w:sz w:val="20"/>
            <w:szCs w:val="20"/>
          </w:rPr>
          <w:delText xml:space="preserve">After submitting this form, </w:delText>
        </w:r>
        <w:r w:rsidR="00EF1544" w:rsidDel="008F574B">
          <w:rPr>
            <w:rFonts w:asciiTheme="minorHAnsi" w:hAnsiTheme="minorHAnsi" w:cstheme="minorHAnsi"/>
            <w:sz w:val="20"/>
            <w:szCs w:val="20"/>
          </w:rPr>
          <w:delText>we may ask</w:delText>
        </w:r>
        <w:r w:rsidR="00496254" w:rsidRPr="00565B03" w:rsidDel="008F574B">
          <w:rPr>
            <w:rFonts w:asciiTheme="minorHAnsi" w:hAnsiTheme="minorHAnsi" w:cstheme="minorHAnsi"/>
            <w:sz w:val="20"/>
            <w:szCs w:val="20"/>
          </w:rPr>
          <w:delText xml:space="preserve"> for additional evidence to support your claim.</w:delText>
        </w:r>
      </w:del>
    </w:p>
    <w:p w14:paraId="692F9A32" w14:textId="768B6C0D" w:rsidR="00472E57" w:rsidRPr="00565B03" w:rsidRDefault="00D35D65" w:rsidP="00472E57">
      <w:pPr>
        <w:rPr>
          <w:rFonts w:asciiTheme="minorHAnsi" w:hAnsiTheme="minorHAnsi" w:cstheme="minorHAnsi"/>
          <w:color w:val="000000"/>
          <w:sz w:val="20"/>
          <w:szCs w:val="20"/>
        </w:rPr>
      </w:pPr>
      <w:hyperlink r:id="rId103" w:history="1">
        <w:r w:rsidR="00472E57"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72E57"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21P-534</w:t>
        </w:r>
        <w:r w:rsidR="00472E57"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72E57" w:rsidRPr="00565B03">
          <w:rPr>
            <w:rStyle w:val="Hyperlink"/>
            <w:rFonts w:asciiTheme="minorHAnsi" w:hAnsiTheme="minorHAnsi" w:cstheme="minorHAnsi"/>
            <w:sz w:val="20"/>
            <w:szCs w:val="20"/>
          </w:rPr>
          <w:t>)</w:t>
        </w:r>
      </w:hyperlink>
    </w:p>
    <w:p w14:paraId="68FA570A" w14:textId="77777777" w:rsidR="00E61259" w:rsidRPr="00A00F77" w:rsidRDefault="00E61259" w:rsidP="00E61259">
      <w:pPr>
        <w:rPr>
          <w:rFonts w:asciiTheme="minorHAnsi" w:hAnsiTheme="minorHAnsi" w:cstheme="minorHAnsi"/>
          <w:b/>
          <w:bCs/>
          <w:sz w:val="20"/>
          <w:szCs w:val="20"/>
        </w:rPr>
      </w:pPr>
    </w:p>
    <w:p w14:paraId="6E746F7D" w14:textId="77777777" w:rsidR="00F564CF" w:rsidRPr="00565B03" w:rsidRDefault="00472E57" w:rsidP="00472E5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21P-534EZ</w:t>
      </w:r>
    </w:p>
    <w:p w14:paraId="3C14CB3F" w14:textId="04C5FA12"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Application for DIC, Survivors Pension, and/or Accrued Benefits </w:t>
      </w:r>
    </w:p>
    <w:p w14:paraId="378992CF" w14:textId="1FF75D1B" w:rsidR="00F564CF" w:rsidRPr="00565B03" w:rsidRDefault="00F564CF" w:rsidP="00F564CF">
      <w:pPr>
        <w:rPr>
          <w:rFonts w:asciiTheme="minorHAnsi" w:hAnsiTheme="minorHAnsi" w:cstheme="minorHAnsi"/>
          <w:sz w:val="20"/>
          <w:szCs w:val="20"/>
        </w:rPr>
      </w:pPr>
      <w:r w:rsidRPr="00565B03">
        <w:rPr>
          <w:rFonts w:asciiTheme="minorHAnsi" w:hAnsiTheme="minorHAnsi" w:cstheme="minorHAnsi"/>
          <w:sz w:val="20"/>
          <w:szCs w:val="20"/>
        </w:rPr>
        <w:t>Use this</w:t>
      </w:r>
      <w:r w:rsidR="007F0099">
        <w:rPr>
          <w:rFonts w:asciiTheme="minorHAnsi" w:hAnsiTheme="minorHAnsi" w:cstheme="minorHAnsi"/>
          <w:sz w:val="20"/>
          <w:szCs w:val="20"/>
        </w:rPr>
        <w:t xml:space="preserve"> VA</w:t>
      </w:r>
      <w:r w:rsidRPr="00565B03">
        <w:rPr>
          <w:rFonts w:asciiTheme="minorHAnsi" w:hAnsiTheme="minorHAnsi" w:cstheme="minorHAnsi"/>
          <w:sz w:val="20"/>
          <w:szCs w:val="20"/>
        </w:rPr>
        <w:t xml:space="preserve"> form </w:t>
      </w:r>
      <w:del w:id="593" w:author="Lee, Jennifer Y." w:date="2020-01-26T20:03:00Z">
        <w:r w:rsidRPr="00565B03" w:rsidDel="008F574B">
          <w:rPr>
            <w:rFonts w:asciiTheme="minorHAnsi" w:hAnsiTheme="minorHAnsi" w:cstheme="minorHAnsi"/>
            <w:sz w:val="20"/>
            <w:szCs w:val="20"/>
          </w:rPr>
          <w:delText>as an alternative to</w:delText>
        </w:r>
      </w:del>
      <w:ins w:id="594" w:author="Lee, Jennifer Y." w:date="2020-01-26T20:03:00Z">
        <w:r w:rsidR="008F574B">
          <w:rPr>
            <w:rFonts w:asciiTheme="minorHAnsi" w:hAnsiTheme="minorHAnsi" w:cstheme="minorHAnsi"/>
            <w:sz w:val="20"/>
            <w:szCs w:val="20"/>
          </w:rPr>
          <w:t>instead of</w:t>
        </w:r>
      </w:ins>
      <w:r w:rsidRPr="00565B03">
        <w:rPr>
          <w:rFonts w:asciiTheme="minorHAnsi" w:hAnsiTheme="minorHAnsi" w:cstheme="minorHAnsi"/>
          <w:sz w:val="20"/>
          <w:szCs w:val="20"/>
        </w:rPr>
        <w:t xml:space="preserve"> VA Form 21P-534 if you want to </w:t>
      </w:r>
      <w:ins w:id="595" w:author="Lee, Jennifer Y." w:date="2020-01-26T19:45:00Z">
        <w:r w:rsidR="0044594A" w:rsidRPr="00565B03">
          <w:rPr>
            <w:rFonts w:asciiTheme="minorHAnsi" w:hAnsiTheme="minorHAnsi" w:cstheme="minorHAnsi"/>
            <w:color w:val="323A45"/>
            <w:sz w:val="20"/>
            <w:szCs w:val="20"/>
            <w:shd w:val="clear" w:color="auto" w:fill="FFFFFF"/>
          </w:rPr>
          <w:t>submit evidence along with your claim</w:t>
        </w:r>
        <w:r w:rsidR="0044594A">
          <w:rPr>
            <w:rFonts w:asciiTheme="minorHAnsi" w:hAnsiTheme="minorHAnsi" w:cstheme="minorHAnsi"/>
            <w:color w:val="323A45"/>
            <w:sz w:val="20"/>
            <w:szCs w:val="20"/>
            <w:shd w:val="clear" w:color="auto" w:fill="FFFFFF"/>
          </w:rPr>
          <w:t>,</w:t>
        </w:r>
        <w:r w:rsidR="0044594A" w:rsidRPr="00565B03">
          <w:rPr>
            <w:rFonts w:asciiTheme="minorHAnsi" w:hAnsiTheme="minorHAnsi" w:cstheme="minorHAnsi"/>
            <w:sz w:val="20"/>
            <w:szCs w:val="20"/>
          </w:rPr>
          <w:t xml:space="preserve"> </w:t>
        </w:r>
      </w:ins>
      <w:r w:rsidRPr="00565B03">
        <w:rPr>
          <w:rFonts w:asciiTheme="minorHAnsi" w:hAnsiTheme="minorHAnsi" w:cstheme="minorHAnsi"/>
          <w:sz w:val="20"/>
          <w:szCs w:val="20"/>
        </w:rPr>
        <w:t>us</w:t>
      </w:r>
      <w:ins w:id="596" w:author="Lee, Jennifer Y." w:date="2020-01-26T19:45:00Z">
        <w:r w:rsidR="0044594A">
          <w:rPr>
            <w:rFonts w:asciiTheme="minorHAnsi" w:hAnsiTheme="minorHAnsi" w:cstheme="minorHAnsi"/>
            <w:sz w:val="20"/>
            <w:szCs w:val="20"/>
          </w:rPr>
          <w:t>ing</w:t>
        </w:r>
      </w:ins>
      <w:del w:id="597" w:author="Lee, Jennifer Y." w:date="2020-01-26T19:45:00Z">
        <w:r w:rsidRPr="00565B03" w:rsidDel="0044594A">
          <w:rPr>
            <w:rFonts w:asciiTheme="minorHAnsi" w:hAnsiTheme="minorHAnsi" w:cstheme="minorHAnsi"/>
            <w:sz w:val="20"/>
            <w:szCs w:val="20"/>
          </w:rPr>
          <w:delText>e</w:delText>
        </w:r>
      </w:del>
      <w:r w:rsidRPr="00565B03">
        <w:rPr>
          <w:rFonts w:asciiTheme="minorHAnsi" w:hAnsiTheme="minorHAnsi" w:cstheme="minorHAnsi"/>
          <w:sz w:val="20"/>
          <w:szCs w:val="20"/>
        </w:rPr>
        <w:t xml:space="preserve"> the Fully Developed Claim (FDC) </w:t>
      </w:r>
      <w:ins w:id="598" w:author="Lee, Jennifer Y." w:date="2020-01-26T19:44:00Z">
        <w:r w:rsidR="0044594A">
          <w:rPr>
            <w:rFonts w:asciiTheme="minorHAnsi" w:hAnsiTheme="minorHAnsi" w:cstheme="minorHAnsi"/>
            <w:sz w:val="20"/>
            <w:szCs w:val="20"/>
          </w:rPr>
          <w:t>p</w:t>
        </w:r>
      </w:ins>
      <w:del w:id="599" w:author="Lee, Jennifer Y." w:date="2020-01-26T19:44:00Z">
        <w:r w:rsidRPr="00565B03" w:rsidDel="0044594A">
          <w:rPr>
            <w:rFonts w:asciiTheme="minorHAnsi" w:hAnsiTheme="minorHAnsi" w:cstheme="minorHAnsi"/>
            <w:sz w:val="20"/>
            <w:szCs w:val="20"/>
          </w:rPr>
          <w:delText>P</w:delText>
        </w:r>
      </w:del>
      <w:r w:rsidRPr="00565B03">
        <w:rPr>
          <w:rFonts w:asciiTheme="minorHAnsi" w:hAnsiTheme="minorHAnsi" w:cstheme="minorHAnsi"/>
          <w:sz w:val="20"/>
          <w:szCs w:val="20"/>
        </w:rPr>
        <w:t xml:space="preserve">rogram to get a decision on your </w:t>
      </w:r>
      <w:r w:rsidRPr="00565B03">
        <w:rPr>
          <w:rFonts w:asciiTheme="minorHAnsi" w:hAnsiTheme="minorHAnsi" w:cstheme="minorHAnsi"/>
          <w:color w:val="323A45"/>
          <w:sz w:val="20"/>
          <w:szCs w:val="20"/>
          <w:shd w:val="clear" w:color="auto" w:fill="FFFFFF"/>
        </w:rPr>
        <w:t>claim faster</w:t>
      </w:r>
      <w:del w:id="600" w:author="Lee, Jennifer Y." w:date="2020-01-26T19:46:00Z">
        <w:r w:rsidRPr="00565B03" w:rsidDel="0044594A">
          <w:rPr>
            <w:rFonts w:asciiTheme="minorHAnsi" w:hAnsiTheme="minorHAnsi" w:cstheme="minorHAnsi"/>
            <w:color w:val="323A45"/>
            <w:sz w:val="20"/>
            <w:szCs w:val="20"/>
            <w:shd w:val="clear" w:color="auto" w:fill="FFFFFF"/>
          </w:rPr>
          <w:delText xml:space="preserve"> by submitting evidence along with your claim</w:delText>
        </w:r>
      </w:del>
      <w:r w:rsidRPr="00565B03">
        <w:rPr>
          <w:rFonts w:asciiTheme="minorHAnsi" w:hAnsiTheme="minorHAnsi" w:cstheme="minorHAnsi"/>
          <w:color w:val="323A45"/>
          <w:sz w:val="20"/>
          <w:szCs w:val="20"/>
          <w:shd w:val="clear" w:color="auto" w:fill="FFFFFF"/>
        </w:rPr>
        <w:t>.</w:t>
      </w:r>
    </w:p>
    <w:p w14:paraId="623B56D0" w14:textId="3D92EDB6" w:rsidR="00472E57" w:rsidRPr="00565B03" w:rsidRDefault="00D35D65" w:rsidP="00472E57">
      <w:pPr>
        <w:rPr>
          <w:rFonts w:asciiTheme="minorHAnsi" w:hAnsiTheme="minorHAnsi" w:cstheme="minorHAnsi"/>
          <w:color w:val="000000"/>
          <w:sz w:val="20"/>
          <w:szCs w:val="20"/>
        </w:rPr>
      </w:pPr>
      <w:hyperlink r:id="rId104" w:history="1">
        <w:r w:rsidR="00472E57"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72E57"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21P-534EZ</w:t>
        </w:r>
        <w:r w:rsidR="00472E57"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72E57" w:rsidRPr="00565B03">
          <w:rPr>
            <w:rStyle w:val="Hyperlink"/>
            <w:rFonts w:asciiTheme="minorHAnsi" w:hAnsiTheme="minorHAnsi" w:cstheme="minorHAnsi"/>
            <w:sz w:val="20"/>
            <w:szCs w:val="20"/>
          </w:rPr>
          <w:t>)</w:t>
        </w:r>
      </w:hyperlink>
    </w:p>
    <w:p w14:paraId="66EA1C08" w14:textId="77777777" w:rsidR="00E61259" w:rsidRPr="00A00F77" w:rsidRDefault="00E61259" w:rsidP="00E61259">
      <w:pPr>
        <w:rPr>
          <w:rFonts w:asciiTheme="minorHAnsi" w:hAnsiTheme="minorHAnsi" w:cstheme="minorHAnsi"/>
          <w:b/>
          <w:bCs/>
          <w:sz w:val="20"/>
          <w:szCs w:val="20"/>
        </w:rPr>
      </w:pPr>
    </w:p>
    <w:p w14:paraId="3055CEED" w14:textId="77777777"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lastRenderedPageBreak/>
        <w:t>VA Form 21P-527</w:t>
      </w:r>
    </w:p>
    <w:p w14:paraId="66F03A4E" w14:textId="77777777"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Income, Net Worth and Employment Statement</w:t>
      </w:r>
    </w:p>
    <w:p w14:paraId="0DFAB52A" w14:textId="7F18A067" w:rsidR="00496254" w:rsidRPr="00565B03" w:rsidRDefault="00496254" w:rsidP="00496254">
      <w:pPr>
        <w:rPr>
          <w:rFonts w:asciiTheme="minorHAnsi" w:hAnsiTheme="minorHAnsi" w:cstheme="minorHAnsi"/>
          <w:sz w:val="20"/>
          <w:szCs w:val="20"/>
        </w:rPr>
      </w:pPr>
      <w:r w:rsidRPr="00565B03">
        <w:rPr>
          <w:rFonts w:asciiTheme="minorHAnsi" w:hAnsiTheme="minorHAnsi" w:cstheme="minorHAnsi"/>
          <w:sz w:val="20"/>
          <w:szCs w:val="20"/>
        </w:rPr>
        <w:t xml:space="preserve">Use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BA1176">
        <w:rPr>
          <w:rFonts w:asciiTheme="minorHAnsi" w:hAnsiTheme="minorHAnsi" w:cstheme="minorHAnsi"/>
          <w:sz w:val="20"/>
          <w:szCs w:val="20"/>
        </w:rPr>
        <w:t>’</w:t>
      </w:r>
      <w:r w:rsidRPr="00565B03">
        <w:rPr>
          <w:rFonts w:asciiTheme="minorHAnsi" w:hAnsiTheme="minorHAnsi" w:cstheme="minorHAnsi"/>
          <w:sz w:val="20"/>
          <w:szCs w:val="20"/>
        </w:rPr>
        <w:t xml:space="preserve">ve </w:t>
      </w:r>
      <w:r w:rsidRPr="00C91488">
        <w:rPr>
          <w:rFonts w:asciiTheme="minorHAnsi" w:hAnsiTheme="minorHAnsi" w:cstheme="minorHAnsi"/>
          <w:iCs/>
          <w:sz w:val="20"/>
          <w:szCs w:val="20"/>
        </w:rPr>
        <w:t>already</w:t>
      </w:r>
      <w:r w:rsidRPr="00565B03">
        <w:rPr>
          <w:rFonts w:asciiTheme="minorHAnsi" w:hAnsiTheme="minorHAnsi" w:cstheme="minorHAnsi"/>
          <w:sz w:val="20"/>
          <w:szCs w:val="20"/>
        </w:rPr>
        <w:t xml:space="preserve"> filed a claim for pension benefits and </w:t>
      </w:r>
      <w:ins w:id="601" w:author="Lee, Jennifer Y." w:date="2020-01-26T19:47:00Z">
        <w:r w:rsidR="0044594A">
          <w:rPr>
            <w:rFonts w:asciiTheme="minorHAnsi" w:hAnsiTheme="minorHAnsi" w:cstheme="minorHAnsi"/>
            <w:sz w:val="20"/>
            <w:szCs w:val="20"/>
          </w:rPr>
          <w:t>you’</w:t>
        </w:r>
      </w:ins>
      <w:del w:id="602" w:author="Lee, Jennifer Y." w:date="2020-01-26T19:47:00Z">
        <w:r w:rsidRPr="00565B03" w:rsidDel="0044594A">
          <w:rPr>
            <w:rFonts w:asciiTheme="minorHAnsi" w:hAnsiTheme="minorHAnsi" w:cstheme="minorHAnsi"/>
            <w:sz w:val="20"/>
            <w:szCs w:val="20"/>
          </w:rPr>
          <w:delText>a</w:delText>
        </w:r>
      </w:del>
      <w:r w:rsidRPr="00565B03">
        <w:rPr>
          <w:rFonts w:asciiTheme="minorHAnsi" w:hAnsiTheme="minorHAnsi" w:cstheme="minorHAnsi"/>
          <w:sz w:val="20"/>
          <w:szCs w:val="20"/>
        </w:rPr>
        <w:t xml:space="preserve">re adding financial evidence to your existing claim. </w:t>
      </w:r>
      <w:ins w:id="603" w:author="Lee, Jennifer Y." w:date="2020-01-26T19:47:00Z">
        <w:r w:rsidR="003E541D">
          <w:rPr>
            <w:rFonts w:asciiTheme="minorHAnsi" w:hAnsiTheme="minorHAnsi" w:cstheme="minorHAnsi"/>
            <w:sz w:val="20"/>
            <w:szCs w:val="20"/>
          </w:rPr>
          <w:t xml:space="preserve">Note: </w:t>
        </w:r>
      </w:ins>
      <w:r w:rsidRPr="00565B03">
        <w:rPr>
          <w:rFonts w:asciiTheme="minorHAnsi" w:hAnsiTheme="minorHAnsi" w:cstheme="minorHAnsi"/>
          <w:sz w:val="20"/>
          <w:szCs w:val="20"/>
        </w:rPr>
        <w:t xml:space="preserve">If you have </w:t>
      </w:r>
      <w:r w:rsidRPr="0044594A">
        <w:rPr>
          <w:rFonts w:asciiTheme="minorHAnsi" w:hAnsiTheme="minorHAnsi" w:cstheme="minorHAnsi"/>
          <w:b/>
          <w:iCs/>
          <w:sz w:val="20"/>
          <w:szCs w:val="20"/>
          <w:rPrChange w:id="604" w:author="Lee, Jennifer Y." w:date="2020-01-26T19:47:00Z">
            <w:rPr>
              <w:rFonts w:asciiTheme="minorHAnsi" w:hAnsiTheme="minorHAnsi" w:cstheme="minorHAnsi"/>
              <w:i/>
              <w:iCs/>
              <w:sz w:val="20"/>
              <w:szCs w:val="20"/>
            </w:rPr>
          </w:rPrChange>
        </w:rPr>
        <w:t>not</w:t>
      </w:r>
      <w:r w:rsidRPr="00565B03">
        <w:rPr>
          <w:rFonts w:asciiTheme="minorHAnsi" w:hAnsiTheme="minorHAnsi" w:cstheme="minorHAnsi"/>
          <w:sz w:val="20"/>
          <w:szCs w:val="20"/>
        </w:rPr>
        <w:t xml:space="preserve"> filed a claim yet, use VA Form 21P-527EZ </w:t>
      </w:r>
      <w:del w:id="605" w:author="Lee, Jennifer Y." w:date="2020-01-26T19:47:00Z">
        <w:r w:rsidRPr="00565B03" w:rsidDel="0044594A">
          <w:rPr>
            <w:rFonts w:asciiTheme="minorHAnsi" w:hAnsiTheme="minorHAnsi" w:cstheme="minorHAnsi"/>
            <w:sz w:val="20"/>
            <w:szCs w:val="20"/>
          </w:rPr>
          <w:delText xml:space="preserve">(below) </w:delText>
        </w:r>
      </w:del>
      <w:r w:rsidRPr="00565B03">
        <w:rPr>
          <w:rFonts w:asciiTheme="minorHAnsi" w:hAnsiTheme="minorHAnsi" w:cstheme="minorHAnsi"/>
          <w:sz w:val="20"/>
          <w:szCs w:val="20"/>
        </w:rPr>
        <w:t xml:space="preserve">instead. </w:t>
      </w:r>
    </w:p>
    <w:p w14:paraId="0C36AD05" w14:textId="0F669B31" w:rsidR="00496254" w:rsidRPr="00565B03" w:rsidRDefault="00D35D65" w:rsidP="00496254">
      <w:pPr>
        <w:rPr>
          <w:rFonts w:asciiTheme="minorHAnsi" w:hAnsiTheme="minorHAnsi" w:cstheme="minorHAnsi"/>
          <w:color w:val="000000"/>
          <w:sz w:val="20"/>
          <w:szCs w:val="20"/>
        </w:rPr>
      </w:pPr>
      <w:hyperlink r:id="rId105" w:history="1">
        <w:r w:rsidR="00496254"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96254"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21P-527</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3E425358" w14:textId="77777777" w:rsidR="00E61259" w:rsidRPr="00A00F77" w:rsidRDefault="00E61259" w:rsidP="00E61259">
      <w:pPr>
        <w:rPr>
          <w:rFonts w:asciiTheme="minorHAnsi" w:hAnsiTheme="minorHAnsi" w:cstheme="minorHAnsi"/>
          <w:b/>
          <w:bCs/>
          <w:sz w:val="20"/>
          <w:szCs w:val="20"/>
        </w:rPr>
      </w:pPr>
    </w:p>
    <w:p w14:paraId="78BBC7FF" w14:textId="77777777"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21P-527EZ</w:t>
      </w:r>
    </w:p>
    <w:p w14:paraId="56F4813D" w14:textId="743532AB"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Application for </w:t>
      </w:r>
      <w:ins w:id="606" w:author="Lee, Jennifer Y." w:date="2020-01-26T21:06:00Z">
        <w:r w:rsidR="00782C93">
          <w:rPr>
            <w:rFonts w:asciiTheme="minorHAnsi" w:hAnsiTheme="minorHAnsi" w:cstheme="minorHAnsi"/>
            <w:b/>
            <w:bCs/>
            <w:color w:val="000000"/>
            <w:sz w:val="20"/>
            <w:szCs w:val="20"/>
          </w:rPr>
          <w:t xml:space="preserve">Veterans </w:t>
        </w:r>
      </w:ins>
      <w:r w:rsidRPr="00565B03">
        <w:rPr>
          <w:rFonts w:asciiTheme="minorHAnsi" w:hAnsiTheme="minorHAnsi" w:cstheme="minorHAnsi"/>
          <w:b/>
          <w:bCs/>
          <w:color w:val="000000"/>
          <w:sz w:val="20"/>
          <w:szCs w:val="20"/>
        </w:rPr>
        <w:t>Pension</w:t>
      </w:r>
    </w:p>
    <w:p w14:paraId="7D0EE7E2" w14:textId="6ECE7ED5" w:rsidR="00496254" w:rsidRPr="00565B03" w:rsidRDefault="00496254" w:rsidP="00496254">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7F0099">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to file a claim for pension benefits if </w:t>
      </w:r>
      <w:r w:rsidRPr="00565B03">
        <w:rPr>
          <w:rFonts w:asciiTheme="minorHAnsi" w:hAnsiTheme="minorHAnsi" w:cstheme="minorHAnsi"/>
          <w:sz w:val="20"/>
          <w:szCs w:val="20"/>
        </w:rPr>
        <w:t xml:space="preserve">you want to use the Fully Developed Claim (FDC) </w:t>
      </w:r>
      <w:ins w:id="607" w:author="Lee, Jennifer Y." w:date="2020-01-26T19:48:00Z">
        <w:r w:rsidR="003E541D">
          <w:rPr>
            <w:rFonts w:asciiTheme="minorHAnsi" w:hAnsiTheme="minorHAnsi" w:cstheme="minorHAnsi"/>
            <w:sz w:val="20"/>
            <w:szCs w:val="20"/>
          </w:rPr>
          <w:t>p</w:t>
        </w:r>
      </w:ins>
      <w:del w:id="608" w:author="Lee, Jennifer Y." w:date="2020-01-26T19:48:00Z">
        <w:r w:rsidRPr="00565B03" w:rsidDel="003E541D">
          <w:rPr>
            <w:rFonts w:asciiTheme="minorHAnsi" w:hAnsiTheme="minorHAnsi" w:cstheme="minorHAnsi"/>
            <w:sz w:val="20"/>
            <w:szCs w:val="20"/>
          </w:rPr>
          <w:delText>P</w:delText>
        </w:r>
      </w:del>
      <w:r w:rsidRPr="00565B03">
        <w:rPr>
          <w:rFonts w:asciiTheme="minorHAnsi" w:hAnsiTheme="minorHAnsi" w:cstheme="minorHAnsi"/>
          <w:sz w:val="20"/>
          <w:szCs w:val="20"/>
        </w:rPr>
        <w:t>rogram</w:t>
      </w:r>
      <w:r w:rsidR="00BA1176">
        <w:rPr>
          <w:rFonts w:asciiTheme="minorHAnsi" w:hAnsiTheme="minorHAnsi" w:cstheme="minorHAnsi"/>
          <w:sz w:val="20"/>
          <w:szCs w:val="20"/>
        </w:rPr>
        <w:t>.</w:t>
      </w:r>
      <w:r w:rsidR="007F0099">
        <w:rPr>
          <w:rFonts w:asciiTheme="minorHAnsi" w:hAnsiTheme="minorHAnsi" w:cstheme="minorHAnsi"/>
          <w:sz w:val="20"/>
          <w:szCs w:val="20"/>
        </w:rPr>
        <w:t xml:space="preserve"> </w:t>
      </w:r>
      <w:r w:rsidR="00BA1176">
        <w:rPr>
          <w:rFonts w:asciiTheme="minorHAnsi" w:hAnsiTheme="minorHAnsi" w:cstheme="minorHAnsi"/>
          <w:sz w:val="20"/>
          <w:szCs w:val="20"/>
        </w:rPr>
        <w:t>This form lets</w:t>
      </w:r>
      <w:r w:rsidR="00BA1176" w:rsidRPr="00565B03">
        <w:rPr>
          <w:rFonts w:asciiTheme="minorHAnsi" w:hAnsiTheme="minorHAnsi" w:cstheme="minorHAnsi"/>
          <w:sz w:val="20"/>
          <w:szCs w:val="20"/>
        </w:rPr>
        <w:t xml:space="preserve"> you submit your claim </w:t>
      </w:r>
      <w:r w:rsidR="00BA1176">
        <w:rPr>
          <w:rFonts w:asciiTheme="minorHAnsi" w:hAnsiTheme="minorHAnsi" w:cstheme="minorHAnsi"/>
          <w:sz w:val="20"/>
          <w:szCs w:val="20"/>
        </w:rPr>
        <w:t>along with your</w:t>
      </w:r>
      <w:r w:rsidR="00BA1176" w:rsidRPr="00565B03">
        <w:rPr>
          <w:rFonts w:asciiTheme="minorHAnsi" w:hAnsiTheme="minorHAnsi" w:cstheme="minorHAnsi"/>
          <w:sz w:val="20"/>
          <w:szCs w:val="20"/>
        </w:rPr>
        <w:t xml:space="preserve"> financial and other supporting evidence all </w:t>
      </w:r>
      <w:r w:rsidR="00BA1176">
        <w:rPr>
          <w:rFonts w:asciiTheme="minorHAnsi" w:hAnsiTheme="minorHAnsi" w:cstheme="minorHAnsi"/>
          <w:sz w:val="20"/>
          <w:szCs w:val="20"/>
        </w:rPr>
        <w:t>together</w:t>
      </w:r>
      <w:r w:rsidR="00BA1176" w:rsidRPr="00565B03">
        <w:rPr>
          <w:rFonts w:asciiTheme="minorHAnsi" w:hAnsiTheme="minorHAnsi" w:cstheme="minorHAnsi"/>
          <w:sz w:val="20"/>
          <w:szCs w:val="20"/>
        </w:rPr>
        <w:t xml:space="preserve">, </w:t>
      </w:r>
      <w:r w:rsidR="00BA1176">
        <w:rPr>
          <w:rFonts w:asciiTheme="minorHAnsi" w:hAnsiTheme="minorHAnsi" w:cstheme="minorHAnsi"/>
          <w:sz w:val="20"/>
          <w:szCs w:val="20"/>
        </w:rPr>
        <w:t>so you can</w:t>
      </w:r>
      <w:r w:rsidR="00BA1176" w:rsidRPr="00565B03">
        <w:rPr>
          <w:rFonts w:asciiTheme="minorHAnsi" w:hAnsiTheme="minorHAnsi" w:cstheme="minorHAnsi"/>
          <w:sz w:val="20"/>
          <w:szCs w:val="20"/>
        </w:rPr>
        <w:t xml:space="preserve"> </w:t>
      </w:r>
      <w:del w:id="609" w:author="Lee, Jennifer Y." w:date="2020-01-26T19:48:00Z">
        <w:r w:rsidR="00BA1176" w:rsidRPr="00565B03" w:rsidDel="003E541D">
          <w:rPr>
            <w:rFonts w:asciiTheme="minorHAnsi" w:hAnsiTheme="minorHAnsi" w:cstheme="minorHAnsi"/>
            <w:sz w:val="20"/>
            <w:szCs w:val="20"/>
          </w:rPr>
          <w:delText xml:space="preserve"> </w:delText>
        </w:r>
      </w:del>
      <w:r w:rsidR="00BA1176" w:rsidRPr="00565B03">
        <w:rPr>
          <w:rFonts w:asciiTheme="minorHAnsi" w:hAnsiTheme="minorHAnsi" w:cstheme="minorHAnsi"/>
          <w:sz w:val="20"/>
          <w:szCs w:val="20"/>
        </w:rPr>
        <w:t>get a decision</w:t>
      </w:r>
      <w:r w:rsidR="00BA1176">
        <w:rPr>
          <w:rFonts w:asciiTheme="minorHAnsi" w:hAnsiTheme="minorHAnsi" w:cstheme="minorHAnsi"/>
          <w:sz w:val="20"/>
          <w:szCs w:val="20"/>
        </w:rPr>
        <w:t xml:space="preserve"> on your claim</w:t>
      </w:r>
      <w:r w:rsidR="00BA1176" w:rsidRPr="00565B03">
        <w:rPr>
          <w:rFonts w:asciiTheme="minorHAnsi" w:hAnsiTheme="minorHAnsi" w:cstheme="minorHAnsi"/>
          <w:sz w:val="20"/>
          <w:szCs w:val="20"/>
        </w:rPr>
        <w:t xml:space="preserve"> </w:t>
      </w:r>
      <w:r w:rsidR="00BA1176" w:rsidRPr="00565B03">
        <w:rPr>
          <w:rFonts w:asciiTheme="minorHAnsi" w:hAnsiTheme="minorHAnsi" w:cstheme="minorHAnsi"/>
          <w:color w:val="323A45"/>
          <w:sz w:val="20"/>
          <w:szCs w:val="20"/>
          <w:shd w:val="clear" w:color="auto" w:fill="FFFFFF"/>
        </w:rPr>
        <w:t>faster.</w:t>
      </w:r>
      <w:r w:rsidR="009975BC">
        <w:rPr>
          <w:rFonts w:asciiTheme="minorHAnsi" w:hAnsiTheme="minorHAnsi" w:cstheme="minorHAnsi"/>
          <w:color w:val="323A45"/>
          <w:sz w:val="20"/>
          <w:szCs w:val="20"/>
          <w:shd w:val="clear" w:color="auto" w:fill="FFFFFF"/>
        </w:rPr>
        <w:t xml:space="preserve"> </w:t>
      </w:r>
    </w:p>
    <w:p w14:paraId="3FE2CA6E" w14:textId="680E86D1" w:rsidR="00496254" w:rsidRPr="00565B03" w:rsidRDefault="00D35D65" w:rsidP="00496254">
      <w:pPr>
        <w:rPr>
          <w:rFonts w:asciiTheme="minorHAnsi" w:hAnsiTheme="minorHAnsi" w:cstheme="minorHAnsi"/>
          <w:color w:val="000000"/>
          <w:sz w:val="20"/>
          <w:szCs w:val="20"/>
        </w:rPr>
      </w:pPr>
      <w:hyperlink r:id="rId106" w:history="1">
        <w:r w:rsidR="00496254" w:rsidRPr="00565B03">
          <w:rPr>
            <w:rStyle w:val="Hyperlink"/>
            <w:rFonts w:asciiTheme="minorHAnsi" w:hAnsiTheme="minorHAnsi" w:cstheme="minorHAnsi"/>
            <w:sz w:val="20"/>
            <w:szCs w:val="20"/>
          </w:rPr>
          <w:t xml:space="preserve">Download </w:t>
        </w:r>
        <w:r w:rsidR="00D945FE" w:rsidRPr="00565B03">
          <w:rPr>
            <w:rStyle w:val="Hyperlink"/>
            <w:rFonts w:asciiTheme="minorHAnsi" w:hAnsiTheme="minorHAnsi" w:cstheme="minorHAnsi"/>
            <w:sz w:val="20"/>
            <w:szCs w:val="20"/>
          </w:rPr>
          <w:t>VA F</w:t>
        </w:r>
        <w:r w:rsidR="00496254" w:rsidRPr="00565B03">
          <w:rPr>
            <w:rStyle w:val="Hyperlink"/>
            <w:rFonts w:asciiTheme="minorHAnsi" w:hAnsiTheme="minorHAnsi" w:cstheme="minorHAnsi"/>
            <w:sz w:val="20"/>
            <w:szCs w:val="20"/>
          </w:rPr>
          <w:t>orm</w:t>
        </w:r>
        <w:r w:rsidR="00D945FE" w:rsidRPr="00565B03">
          <w:rPr>
            <w:rStyle w:val="Hyperlink"/>
            <w:rFonts w:asciiTheme="minorHAnsi" w:hAnsiTheme="minorHAnsi" w:cstheme="minorHAnsi"/>
            <w:sz w:val="20"/>
            <w:szCs w:val="20"/>
          </w:rPr>
          <w:t xml:space="preserve"> 21P-527EZ</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21A512B2" w14:textId="314DB5C7" w:rsidR="00496254" w:rsidRDefault="00496254" w:rsidP="007B4629">
      <w:pPr>
        <w:rPr>
          <w:rFonts w:asciiTheme="minorHAnsi" w:hAnsiTheme="minorHAnsi" w:cstheme="minorHAnsi"/>
          <w:b/>
          <w:bCs/>
          <w:color w:val="000000"/>
          <w:sz w:val="20"/>
          <w:szCs w:val="20"/>
        </w:rPr>
      </w:pPr>
    </w:p>
    <w:p w14:paraId="0D4355AF" w14:textId="77777777" w:rsidR="00A00F77" w:rsidRPr="00565B03" w:rsidRDefault="00A00F77" w:rsidP="007B4629">
      <w:pPr>
        <w:rPr>
          <w:rFonts w:asciiTheme="minorHAnsi" w:hAnsiTheme="minorHAnsi" w:cstheme="minorHAnsi"/>
          <w:b/>
          <w:bCs/>
          <w:color w:val="000000"/>
          <w:sz w:val="20"/>
          <w:szCs w:val="20"/>
        </w:rPr>
      </w:pPr>
    </w:p>
    <w:p w14:paraId="2A50C0A5" w14:textId="7C493DF5" w:rsidR="007B4629" w:rsidRPr="00C91488" w:rsidRDefault="005F42F2" w:rsidP="007B4629">
      <w:pPr>
        <w:rPr>
          <w:rFonts w:asciiTheme="minorHAnsi" w:hAnsiTheme="minorHAnsi" w:cstheme="minorHAnsi"/>
          <w:b/>
          <w:bCs/>
          <w:color w:val="000000"/>
          <w:sz w:val="22"/>
          <w:szCs w:val="22"/>
        </w:rPr>
      </w:pPr>
      <w:r w:rsidRPr="00C91488">
        <w:rPr>
          <w:rFonts w:asciiTheme="minorHAnsi" w:hAnsiTheme="minorHAnsi" w:cstheme="minorHAnsi"/>
          <w:color w:val="000000"/>
          <w:sz w:val="22"/>
          <w:szCs w:val="22"/>
        </w:rPr>
        <w:t>H2:</w:t>
      </w:r>
      <w:r w:rsidRPr="00C91488">
        <w:rPr>
          <w:rFonts w:asciiTheme="minorHAnsi" w:hAnsiTheme="minorHAnsi" w:cstheme="minorHAnsi"/>
          <w:b/>
          <w:bCs/>
          <w:color w:val="000000"/>
          <w:sz w:val="22"/>
          <w:szCs w:val="22"/>
        </w:rPr>
        <w:tab/>
      </w:r>
      <w:r w:rsidR="007B4629" w:rsidRPr="00C91488">
        <w:rPr>
          <w:rFonts w:asciiTheme="minorHAnsi" w:hAnsiTheme="minorHAnsi" w:cstheme="minorHAnsi"/>
          <w:b/>
          <w:bCs/>
          <w:color w:val="000000"/>
          <w:sz w:val="22"/>
          <w:szCs w:val="22"/>
        </w:rPr>
        <w:t xml:space="preserve">Helpful </w:t>
      </w:r>
      <w:r w:rsidR="00C91488" w:rsidRPr="00C91488">
        <w:rPr>
          <w:rFonts w:asciiTheme="minorHAnsi" w:hAnsiTheme="minorHAnsi" w:cstheme="minorHAnsi"/>
          <w:b/>
          <w:bCs/>
          <w:color w:val="000000"/>
          <w:sz w:val="22"/>
          <w:szCs w:val="22"/>
        </w:rPr>
        <w:t xml:space="preserve">links related to </w:t>
      </w:r>
      <w:r w:rsidR="00C91488" w:rsidRPr="00C91488">
        <w:rPr>
          <w:rFonts w:asciiTheme="minorHAnsi" w:hAnsiTheme="minorHAnsi" w:cstheme="minorHAnsi"/>
          <w:b/>
          <w:bCs/>
          <w:sz w:val="22"/>
          <w:szCs w:val="22"/>
        </w:rPr>
        <w:t>VA Form 21P-0969</w:t>
      </w:r>
    </w:p>
    <w:p w14:paraId="76FB4996" w14:textId="2FCB4E7B" w:rsidR="007B4629" w:rsidRDefault="007B4629" w:rsidP="007B4629">
      <w:pPr>
        <w:rPr>
          <w:rFonts w:asciiTheme="minorHAnsi" w:hAnsiTheme="minorHAnsi" w:cstheme="minorHAnsi"/>
          <w:sz w:val="20"/>
          <w:szCs w:val="20"/>
        </w:rPr>
      </w:pPr>
    </w:p>
    <w:p w14:paraId="258E8D84" w14:textId="64FDEC81" w:rsidR="00A00F77" w:rsidRDefault="00D35D65" w:rsidP="007B4629">
      <w:pPr>
        <w:rPr>
          <w:rFonts w:asciiTheme="minorHAnsi" w:hAnsiTheme="minorHAnsi" w:cstheme="minorHAnsi"/>
          <w:sz w:val="20"/>
          <w:szCs w:val="20"/>
        </w:rPr>
      </w:pPr>
      <w:hyperlink r:id="rId107" w:history="1">
        <w:r w:rsidR="00A00F77" w:rsidRPr="00A00F77">
          <w:rPr>
            <w:rStyle w:val="Hyperlink"/>
            <w:rFonts w:asciiTheme="minorHAnsi" w:hAnsiTheme="minorHAnsi" w:cstheme="minorHAnsi"/>
            <w:sz w:val="20"/>
            <w:szCs w:val="20"/>
          </w:rPr>
          <w:t>About VA DIC for spouses, dependents, and parents</w:t>
        </w:r>
      </w:hyperlink>
    </w:p>
    <w:p w14:paraId="26D0DC09" w14:textId="5DFE2C56" w:rsidR="005F42F2" w:rsidRPr="005F42F2" w:rsidRDefault="005F42F2" w:rsidP="005F42F2">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 xml:space="preserve">As </w:t>
      </w:r>
      <w:r w:rsidRPr="005F42F2">
        <w:rPr>
          <w:rFonts w:asciiTheme="minorHAnsi" w:hAnsiTheme="minorHAnsi" w:cstheme="minorHAnsi"/>
          <w:color w:val="323A45"/>
          <w:sz w:val="20"/>
          <w:szCs w:val="20"/>
          <w:shd w:val="clear" w:color="auto" w:fill="FFFFFF"/>
        </w:rPr>
        <w:t xml:space="preserve">the surviving spouse, child, or parent of a service member who died in the line of duty, or the survivor of a Veteran who died from a service-related injury or illness, you may be </w:t>
      </w:r>
      <w:r w:rsidR="00BA1176">
        <w:rPr>
          <w:rFonts w:asciiTheme="minorHAnsi" w:hAnsiTheme="minorHAnsi" w:cstheme="minorHAnsi"/>
          <w:color w:val="323A45"/>
          <w:sz w:val="20"/>
          <w:szCs w:val="20"/>
          <w:shd w:val="clear" w:color="auto" w:fill="FFFFFF"/>
        </w:rPr>
        <w:t xml:space="preserve">eligible </w:t>
      </w:r>
      <w:r>
        <w:rPr>
          <w:rFonts w:asciiTheme="minorHAnsi" w:hAnsiTheme="minorHAnsi" w:cstheme="minorHAnsi"/>
          <w:color w:val="323A45"/>
          <w:sz w:val="20"/>
          <w:szCs w:val="20"/>
          <w:shd w:val="clear" w:color="auto" w:fill="FFFFFF"/>
        </w:rPr>
        <w:t>for</w:t>
      </w:r>
      <w:r w:rsidRPr="005F42F2">
        <w:rPr>
          <w:rFonts w:asciiTheme="minorHAnsi" w:hAnsiTheme="minorHAnsi" w:cstheme="minorHAnsi"/>
          <w:color w:val="323A45"/>
          <w:sz w:val="20"/>
          <w:szCs w:val="20"/>
          <w:shd w:val="clear" w:color="auto" w:fill="FFFFFF"/>
        </w:rPr>
        <w:t xml:space="preserve"> </w:t>
      </w:r>
      <w:del w:id="610" w:author="Lee, Jennifer Y." w:date="2020-01-26T19:49:00Z">
        <w:r w:rsidRPr="005F42F2" w:rsidDel="009948D9">
          <w:rPr>
            <w:rFonts w:asciiTheme="minorHAnsi" w:hAnsiTheme="minorHAnsi" w:cstheme="minorHAnsi"/>
            <w:color w:val="323A45"/>
            <w:sz w:val="20"/>
            <w:szCs w:val="20"/>
            <w:shd w:val="clear" w:color="auto" w:fill="FFFFFF"/>
          </w:rPr>
          <w:delText xml:space="preserve">VA </w:delText>
        </w:r>
      </w:del>
      <w:r w:rsidRPr="005F42F2">
        <w:rPr>
          <w:rFonts w:asciiTheme="minorHAnsi" w:hAnsiTheme="minorHAnsi" w:cstheme="minorHAnsi"/>
          <w:color w:val="323A45"/>
          <w:sz w:val="20"/>
          <w:szCs w:val="20"/>
          <w:shd w:val="clear" w:color="auto" w:fill="FFFFFF"/>
        </w:rPr>
        <w:t>DIC</w:t>
      </w:r>
      <w:r w:rsidR="00BA1176">
        <w:rPr>
          <w:rFonts w:asciiTheme="minorHAnsi" w:hAnsiTheme="minorHAnsi" w:cstheme="minorHAnsi"/>
          <w:color w:val="323A45"/>
          <w:sz w:val="20"/>
          <w:szCs w:val="20"/>
          <w:shd w:val="clear" w:color="auto" w:fill="FFFFFF"/>
        </w:rPr>
        <w:t xml:space="preserve"> payments</w:t>
      </w:r>
      <w:r>
        <w:rPr>
          <w:rFonts w:asciiTheme="minorHAnsi" w:hAnsiTheme="minorHAnsi" w:cstheme="minorHAnsi"/>
          <w:color w:val="323A45"/>
          <w:sz w:val="20"/>
          <w:szCs w:val="20"/>
          <w:shd w:val="clear" w:color="auto" w:fill="FFFFFF"/>
        </w:rPr>
        <w:t>.</w:t>
      </w:r>
    </w:p>
    <w:p w14:paraId="39620CE8" w14:textId="77777777" w:rsidR="00A00F77" w:rsidRPr="00A00F77" w:rsidRDefault="00A00F77" w:rsidP="007B4629">
      <w:pPr>
        <w:rPr>
          <w:rFonts w:asciiTheme="minorHAnsi" w:hAnsiTheme="minorHAnsi" w:cstheme="minorHAnsi"/>
          <w:sz w:val="20"/>
          <w:szCs w:val="20"/>
        </w:rPr>
      </w:pPr>
    </w:p>
    <w:p w14:paraId="29A423A0" w14:textId="77777777" w:rsidR="00E61259" w:rsidRPr="00565B03" w:rsidRDefault="00E61259" w:rsidP="007B4629">
      <w:pPr>
        <w:rPr>
          <w:rFonts w:asciiTheme="minorHAnsi" w:hAnsiTheme="minorHAnsi" w:cstheme="minorHAnsi"/>
          <w:color w:val="000000"/>
          <w:sz w:val="10"/>
          <w:szCs w:val="10"/>
        </w:rPr>
      </w:pPr>
    </w:p>
    <w:p w14:paraId="19E79045" w14:textId="18DDF507" w:rsidR="005A1A48" w:rsidRPr="00565B03" w:rsidRDefault="00D35D65" w:rsidP="005A1A48">
      <w:pPr>
        <w:rPr>
          <w:rFonts w:asciiTheme="minorHAnsi" w:hAnsiTheme="minorHAnsi" w:cstheme="minorHAnsi"/>
          <w:i/>
          <w:iCs/>
          <w:color w:val="A6A6A6" w:themeColor="background1" w:themeShade="A6"/>
          <w:sz w:val="20"/>
          <w:szCs w:val="20"/>
        </w:rPr>
      </w:pPr>
      <w:hyperlink w:anchor="_top" w:history="1">
        <w:r w:rsidR="007B4629" w:rsidRPr="00565B03">
          <w:rPr>
            <w:rStyle w:val="Hyperlink"/>
            <w:rFonts w:asciiTheme="minorHAnsi" w:hAnsiTheme="minorHAnsi" w:cstheme="minorHAnsi"/>
            <w:i/>
            <w:iCs/>
            <w:color w:val="A6A6A6" w:themeColor="background1" w:themeShade="A6"/>
            <w:sz w:val="20"/>
            <w:szCs w:val="20"/>
          </w:rPr>
          <w:t>Back to Table of Contents</w:t>
        </w:r>
      </w:hyperlink>
      <w:r w:rsidR="007B4629" w:rsidRPr="00565B03">
        <w:rPr>
          <w:rFonts w:asciiTheme="minorHAnsi" w:hAnsiTheme="minorHAnsi" w:cstheme="minorHAnsi"/>
          <w:i/>
          <w:iCs/>
          <w:color w:val="A6A6A6" w:themeColor="background1" w:themeShade="A6"/>
          <w:sz w:val="20"/>
          <w:szCs w:val="20"/>
        </w:rPr>
        <w:t xml:space="preserve"> &gt;</w:t>
      </w:r>
    </w:p>
    <w:p w14:paraId="63965C90" w14:textId="77777777" w:rsidR="005A1A48" w:rsidRPr="00565B03" w:rsidRDefault="005A1A48" w:rsidP="005A1A48">
      <w:pPr>
        <w:rPr>
          <w:rFonts w:asciiTheme="minorHAnsi" w:hAnsiTheme="minorHAnsi" w:cstheme="minorHAnsi"/>
          <w:sz w:val="20"/>
          <w:szCs w:val="20"/>
        </w:rPr>
      </w:pPr>
      <w:r w:rsidRPr="00565B03">
        <w:rPr>
          <w:rFonts w:asciiTheme="minorHAnsi" w:hAnsiTheme="minorHAnsi" w:cstheme="minorHAnsi"/>
          <w:sz w:val="20"/>
          <w:szCs w:val="20"/>
        </w:rPr>
        <w:br w:type="page"/>
      </w:r>
    </w:p>
    <w:p w14:paraId="6DDC6E0E" w14:textId="38E672E6" w:rsidR="005A1A48" w:rsidRDefault="005A1A48" w:rsidP="00E17D40">
      <w:pPr>
        <w:pStyle w:val="Heading1"/>
      </w:pPr>
      <w:bookmarkStart w:id="611" w:name="_Toc24012547"/>
      <w:bookmarkStart w:id="612" w:name="_Toc24037511"/>
      <w:bookmarkStart w:id="613" w:name="_Toc24096183"/>
      <w:bookmarkStart w:id="614" w:name="_Toc24451995"/>
      <w:bookmarkStart w:id="615" w:name="_Toc24537804"/>
      <w:bookmarkStart w:id="616" w:name="_Toc25152879"/>
      <w:bookmarkStart w:id="617" w:name="_Toc25652865"/>
      <w:bookmarkStart w:id="618" w:name="_Toc25652920"/>
      <w:bookmarkStart w:id="619" w:name="_Toc28636662"/>
      <w:bookmarkStart w:id="620" w:name="_Toc28636963"/>
      <w:bookmarkStart w:id="621" w:name="_Toc28669790"/>
      <w:bookmarkStart w:id="622" w:name="_Toc29557302"/>
      <w:bookmarkStart w:id="623" w:name="_Toc29557606"/>
      <w:bookmarkStart w:id="624" w:name="_Toc29562137"/>
      <w:bookmarkStart w:id="625" w:name="_Toc29883352"/>
      <w:bookmarkStart w:id="626" w:name="_Toc29903134"/>
      <w:r w:rsidRPr="00E17D40">
        <w:lastRenderedPageBreak/>
        <w:t>VA Form 21P-534EZ</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14:paraId="7BD2C162" w14:textId="77777777" w:rsidR="007B0ECA" w:rsidRPr="007B0ECA" w:rsidRDefault="007B0ECA" w:rsidP="007B0ECA"/>
    <w:p w14:paraId="5F51D904"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240A1AA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617AA88" w14:textId="77777777" w:rsidTr="00CA741C">
        <w:trPr>
          <w:trHeight w:val="447"/>
        </w:trPr>
        <w:tc>
          <w:tcPr>
            <w:tcW w:w="3138" w:type="dxa"/>
            <w:shd w:val="clear" w:color="auto" w:fill="CCCCCC"/>
          </w:tcPr>
          <w:p w14:paraId="32AC569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188309B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57CFE3A5" w14:textId="77777777" w:rsidTr="00CA741C">
        <w:trPr>
          <w:trHeight w:val="429"/>
        </w:trPr>
        <w:tc>
          <w:tcPr>
            <w:tcW w:w="3138" w:type="dxa"/>
            <w:shd w:val="clear" w:color="auto" w:fill="CCCCCC"/>
          </w:tcPr>
          <w:p w14:paraId="04F61E7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70FA926A" w14:textId="7E5AC9C2" w:rsidR="00CA741C" w:rsidRPr="00E17D40" w:rsidRDefault="00D35D65" w:rsidP="00CA741C">
            <w:pPr>
              <w:rPr>
                <w:rFonts w:ascii="Calibri" w:hAnsi="Calibri" w:cs="Calibri"/>
                <w:color w:val="0563C1"/>
                <w:u w:val="single"/>
              </w:rPr>
            </w:pPr>
            <w:hyperlink r:id="rId108" w:history="1">
              <w:r w:rsidR="00E17D40">
                <w:rPr>
                  <w:rStyle w:val="Hyperlink"/>
                  <w:rFonts w:ascii="Calibri" w:hAnsi="Calibri" w:cs="Calibri"/>
                </w:rPr>
                <w:t>www.va.gov/vaforms/form_detail.asp?formno=21p-534ez</w:t>
              </w:r>
            </w:hyperlink>
          </w:p>
        </w:tc>
      </w:tr>
      <w:tr w:rsidR="00CA741C" w:rsidRPr="00565B03" w14:paraId="6DA7F666" w14:textId="77777777" w:rsidTr="00CA741C">
        <w:trPr>
          <w:trHeight w:val="429"/>
        </w:trPr>
        <w:tc>
          <w:tcPr>
            <w:tcW w:w="3138" w:type="dxa"/>
            <w:shd w:val="clear" w:color="auto" w:fill="CCCCCC"/>
          </w:tcPr>
          <w:p w14:paraId="5D5D039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45F78BE" w14:textId="77777777" w:rsidR="00CA741C" w:rsidRPr="00565B03" w:rsidRDefault="00CA741C" w:rsidP="00CA741C">
            <w:pPr>
              <w:rPr>
                <w:rFonts w:asciiTheme="minorHAnsi" w:hAnsiTheme="minorHAnsi" w:cstheme="minorHAnsi"/>
              </w:rPr>
            </w:pPr>
          </w:p>
        </w:tc>
      </w:tr>
      <w:tr w:rsidR="00CA741C" w:rsidRPr="00565B03" w14:paraId="1600B925" w14:textId="77777777" w:rsidTr="00CA741C">
        <w:trPr>
          <w:trHeight w:val="429"/>
        </w:trPr>
        <w:tc>
          <w:tcPr>
            <w:tcW w:w="3138" w:type="dxa"/>
            <w:shd w:val="clear" w:color="auto" w:fill="CCCCCC"/>
          </w:tcPr>
          <w:p w14:paraId="5FA49E0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494FD08E"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DA60AF9" w14:textId="77777777" w:rsidR="005D61B8" w:rsidRPr="00565B03" w:rsidRDefault="005D61B8" w:rsidP="005D61B8">
      <w:pPr>
        <w:pStyle w:val="NoSpacing"/>
      </w:pPr>
    </w:p>
    <w:p w14:paraId="05FFAE8E" w14:textId="77777777" w:rsidR="005D61B8" w:rsidRPr="006B6A90" w:rsidRDefault="005D61B8" w:rsidP="005D61B8">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7B591F9C"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2F20AB86" w14:textId="77777777" w:rsidTr="00CA741C">
        <w:trPr>
          <w:trHeight w:val="427"/>
        </w:trPr>
        <w:tc>
          <w:tcPr>
            <w:tcW w:w="3145" w:type="dxa"/>
            <w:shd w:val="clear" w:color="auto" w:fill="CCCCCC"/>
          </w:tcPr>
          <w:p w14:paraId="251EAAC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F50858F" w14:textId="39B72790" w:rsidR="00CA741C" w:rsidRPr="00E17D40"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E17D40">
              <w:rPr>
                <w:rFonts w:asciiTheme="minorHAnsi" w:hAnsiTheme="minorHAnsi" w:cstheme="minorHAnsi"/>
                <w:b/>
                <w:bCs/>
                <w:sz w:val="28"/>
                <w:szCs w:val="28"/>
              </w:rPr>
              <w:t>P</w:t>
            </w:r>
            <w:r w:rsidRPr="00565B03">
              <w:rPr>
                <w:rFonts w:asciiTheme="minorHAnsi" w:hAnsiTheme="minorHAnsi" w:cstheme="minorHAnsi"/>
                <w:b/>
                <w:bCs/>
                <w:sz w:val="28"/>
                <w:szCs w:val="28"/>
              </w:rPr>
              <w:t>-</w:t>
            </w:r>
            <w:r w:rsidR="00E17D40">
              <w:rPr>
                <w:rFonts w:asciiTheme="minorHAnsi" w:hAnsiTheme="minorHAnsi" w:cstheme="minorHAnsi"/>
                <w:b/>
                <w:bCs/>
                <w:sz w:val="28"/>
                <w:szCs w:val="28"/>
              </w:rPr>
              <w:t>534EZ</w:t>
            </w:r>
          </w:p>
        </w:tc>
      </w:tr>
      <w:tr w:rsidR="00CA741C" w:rsidRPr="00565B03" w14:paraId="58325A3C" w14:textId="77777777" w:rsidTr="00CA741C">
        <w:trPr>
          <w:trHeight w:val="427"/>
        </w:trPr>
        <w:tc>
          <w:tcPr>
            <w:tcW w:w="3145" w:type="dxa"/>
            <w:shd w:val="clear" w:color="auto" w:fill="CCCCCC"/>
          </w:tcPr>
          <w:p w14:paraId="1360EEB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8B30E25" w14:textId="58B995BA"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E17D40">
              <w:rPr>
                <w:rFonts w:asciiTheme="minorHAnsi" w:hAnsiTheme="minorHAnsi" w:cstheme="minorHAnsi"/>
                <w:color w:val="24292E"/>
              </w:rPr>
              <w:t>P</w:t>
            </w:r>
            <w:r w:rsidRPr="00565B03">
              <w:rPr>
                <w:rFonts w:asciiTheme="minorHAnsi" w:hAnsiTheme="minorHAnsi" w:cstheme="minorHAnsi"/>
                <w:color w:val="24292E"/>
              </w:rPr>
              <w:t>-</w:t>
            </w:r>
            <w:r w:rsidR="00E17D40">
              <w:rPr>
                <w:rFonts w:asciiTheme="minorHAnsi" w:hAnsiTheme="minorHAnsi" w:cstheme="minorHAnsi"/>
                <w:color w:val="24292E"/>
              </w:rPr>
              <w:t>534EZ</w:t>
            </w:r>
            <w:r w:rsidRPr="00565B03">
              <w:rPr>
                <w:rFonts w:asciiTheme="minorHAnsi" w:hAnsiTheme="minorHAnsi" w:cstheme="minorHAnsi"/>
                <w:color w:val="24292E"/>
              </w:rPr>
              <w:t xml:space="preserve"> | Veterans Affairs</w:t>
            </w:r>
          </w:p>
        </w:tc>
      </w:tr>
      <w:tr w:rsidR="00CA741C" w:rsidRPr="00565B03" w14:paraId="4D5BBA96" w14:textId="77777777" w:rsidTr="00CA741C">
        <w:trPr>
          <w:trHeight w:val="623"/>
        </w:trPr>
        <w:tc>
          <w:tcPr>
            <w:tcW w:w="3145" w:type="dxa"/>
            <w:shd w:val="clear" w:color="auto" w:fill="CCCCCC"/>
          </w:tcPr>
          <w:p w14:paraId="1EBCA3D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5E7169F" w14:textId="76B8D442"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E17D40">
              <w:rPr>
                <w:rFonts w:asciiTheme="minorHAnsi" w:hAnsiTheme="minorHAnsi" w:cstheme="minorHAnsi"/>
                <w:color w:val="24292E"/>
                <w:sz w:val="20"/>
                <w:szCs w:val="20"/>
              </w:rPr>
              <w:t>P</w:t>
            </w:r>
            <w:r w:rsidRPr="00565B03">
              <w:rPr>
                <w:rFonts w:asciiTheme="minorHAnsi" w:hAnsiTheme="minorHAnsi" w:cstheme="minorHAnsi"/>
                <w:color w:val="24292E"/>
                <w:sz w:val="20"/>
                <w:szCs w:val="20"/>
              </w:rPr>
              <w:t>-</w:t>
            </w:r>
            <w:r w:rsidR="00E17D40">
              <w:rPr>
                <w:rFonts w:asciiTheme="minorHAnsi" w:hAnsiTheme="minorHAnsi" w:cstheme="minorHAnsi"/>
                <w:color w:val="24292E"/>
                <w:sz w:val="20"/>
                <w:szCs w:val="20"/>
              </w:rPr>
              <w:t>534EZ</w:t>
            </w:r>
            <w:r w:rsidRPr="00565B03">
              <w:rPr>
                <w:rFonts w:asciiTheme="minorHAnsi" w:hAnsiTheme="minorHAnsi" w:cstheme="minorHAnsi"/>
                <w:color w:val="24292E"/>
                <w:sz w:val="20"/>
                <w:szCs w:val="20"/>
              </w:rPr>
              <w:t xml:space="preserve">, </w:t>
            </w:r>
            <w:r w:rsidR="00E17D40">
              <w:rPr>
                <w:rFonts w:asciiTheme="minorHAnsi" w:hAnsiTheme="minorHAnsi" w:cstheme="minorHAnsi"/>
                <w:color w:val="24292E"/>
                <w:sz w:val="20"/>
                <w:szCs w:val="20"/>
              </w:rPr>
              <w:t>Application for DIC, Survivors Pension, and/or Accrued Benefits</w:t>
            </w:r>
            <w:r w:rsidRPr="00565B03">
              <w:rPr>
                <w:rFonts w:asciiTheme="minorHAnsi" w:hAnsiTheme="minorHAnsi" w:cstheme="minorHAnsi"/>
                <w:color w:val="24292E"/>
                <w:sz w:val="20"/>
                <w:szCs w:val="20"/>
              </w:rPr>
              <w:t xml:space="preserve">. Use this VA form </w:t>
            </w:r>
            <w:r w:rsidR="00E17D40" w:rsidRPr="00565B03">
              <w:rPr>
                <w:rFonts w:asciiTheme="minorHAnsi" w:hAnsiTheme="minorHAnsi" w:cstheme="minorHAnsi"/>
                <w:sz w:val="20"/>
                <w:szCs w:val="20"/>
              </w:rPr>
              <w:t xml:space="preserve">as an alternative to VA Form 21P-534 if </w:t>
            </w:r>
            <w:ins w:id="627" w:author="Lee, Jennifer Y." w:date="2020-01-26T19:50:00Z">
              <w:r w:rsidR="009948D9" w:rsidRPr="00565B03">
                <w:rPr>
                  <w:rFonts w:asciiTheme="minorHAnsi" w:hAnsiTheme="minorHAnsi" w:cstheme="minorHAnsi"/>
                  <w:sz w:val="20"/>
                  <w:szCs w:val="20"/>
                </w:rPr>
                <w:t xml:space="preserve">you want to </w:t>
              </w:r>
              <w:r w:rsidR="009948D9" w:rsidRPr="00565B03">
                <w:rPr>
                  <w:rFonts w:asciiTheme="minorHAnsi" w:hAnsiTheme="minorHAnsi" w:cstheme="minorHAnsi"/>
                  <w:color w:val="323A45"/>
                  <w:sz w:val="20"/>
                  <w:szCs w:val="20"/>
                  <w:shd w:val="clear" w:color="auto" w:fill="FFFFFF"/>
                </w:rPr>
                <w:t>submit evidence along with your claim</w:t>
              </w:r>
              <w:r w:rsidR="009948D9">
                <w:rPr>
                  <w:rFonts w:asciiTheme="minorHAnsi" w:hAnsiTheme="minorHAnsi" w:cstheme="minorHAnsi"/>
                  <w:color w:val="323A45"/>
                  <w:sz w:val="20"/>
                  <w:szCs w:val="20"/>
                  <w:shd w:val="clear" w:color="auto" w:fill="FFFFFF"/>
                </w:rPr>
                <w:t>,</w:t>
              </w:r>
              <w:r w:rsidR="009948D9" w:rsidRPr="00565B03">
                <w:rPr>
                  <w:rFonts w:asciiTheme="minorHAnsi" w:hAnsiTheme="minorHAnsi" w:cstheme="minorHAnsi"/>
                  <w:sz w:val="20"/>
                  <w:szCs w:val="20"/>
                </w:rPr>
                <w:t xml:space="preserve"> us</w:t>
              </w:r>
              <w:r w:rsidR="009948D9">
                <w:rPr>
                  <w:rFonts w:asciiTheme="minorHAnsi" w:hAnsiTheme="minorHAnsi" w:cstheme="minorHAnsi"/>
                  <w:sz w:val="20"/>
                  <w:szCs w:val="20"/>
                </w:rPr>
                <w:t>ing</w:t>
              </w:r>
              <w:r w:rsidR="009948D9" w:rsidRPr="00565B03">
                <w:rPr>
                  <w:rFonts w:asciiTheme="minorHAnsi" w:hAnsiTheme="minorHAnsi" w:cstheme="minorHAnsi"/>
                  <w:sz w:val="20"/>
                  <w:szCs w:val="20"/>
                </w:rPr>
                <w:t xml:space="preserve"> the Fully Developed Claim (FDC) </w:t>
              </w:r>
              <w:r w:rsidR="009948D9">
                <w:rPr>
                  <w:rFonts w:asciiTheme="minorHAnsi" w:hAnsiTheme="minorHAnsi" w:cstheme="minorHAnsi"/>
                  <w:sz w:val="20"/>
                  <w:szCs w:val="20"/>
                </w:rPr>
                <w:t>p</w:t>
              </w:r>
              <w:r w:rsidR="009948D9" w:rsidRPr="00565B03">
                <w:rPr>
                  <w:rFonts w:asciiTheme="minorHAnsi" w:hAnsiTheme="minorHAnsi" w:cstheme="minorHAnsi"/>
                  <w:sz w:val="20"/>
                  <w:szCs w:val="20"/>
                </w:rPr>
                <w:t xml:space="preserve">rogram to get a decision on your </w:t>
              </w:r>
              <w:r w:rsidR="009948D9" w:rsidRPr="00565B03">
                <w:rPr>
                  <w:rFonts w:asciiTheme="minorHAnsi" w:hAnsiTheme="minorHAnsi" w:cstheme="minorHAnsi"/>
                  <w:color w:val="323A45"/>
                  <w:sz w:val="20"/>
                  <w:szCs w:val="20"/>
                  <w:shd w:val="clear" w:color="auto" w:fill="FFFFFF"/>
                </w:rPr>
                <w:t>claim faster</w:t>
              </w:r>
              <w:r w:rsidR="009948D9">
                <w:rPr>
                  <w:rFonts w:asciiTheme="minorHAnsi" w:hAnsiTheme="minorHAnsi" w:cstheme="minorHAnsi"/>
                  <w:color w:val="323A45"/>
                  <w:sz w:val="20"/>
                  <w:szCs w:val="20"/>
                  <w:shd w:val="clear" w:color="auto" w:fill="FFFFFF"/>
                </w:rPr>
                <w:t>.</w:t>
              </w:r>
            </w:ins>
            <w:del w:id="628" w:author="Lee, Jennifer Y." w:date="2020-01-26T19:50:00Z">
              <w:r w:rsidR="00E17D40" w:rsidRPr="00565B03" w:rsidDel="009948D9">
                <w:rPr>
                  <w:rFonts w:asciiTheme="minorHAnsi" w:hAnsiTheme="minorHAnsi" w:cstheme="minorHAnsi"/>
                  <w:sz w:val="20"/>
                  <w:szCs w:val="20"/>
                </w:rPr>
                <w:delText xml:space="preserve">you want to use the Fully Developed Claim (FDC) Program to get a decision on your </w:delText>
              </w:r>
              <w:r w:rsidR="00E17D40" w:rsidRPr="00565B03" w:rsidDel="009948D9">
                <w:rPr>
                  <w:rFonts w:asciiTheme="minorHAnsi" w:hAnsiTheme="minorHAnsi" w:cstheme="minorHAnsi"/>
                  <w:color w:val="323A45"/>
                  <w:sz w:val="20"/>
                  <w:szCs w:val="20"/>
                  <w:shd w:val="clear" w:color="auto" w:fill="FFFFFF"/>
                </w:rPr>
                <w:delText>claim faster by submitting evidence along with your claim.</w:delText>
              </w:r>
            </w:del>
          </w:p>
        </w:tc>
      </w:tr>
      <w:tr w:rsidR="00CA741C" w:rsidRPr="00565B03" w14:paraId="32948E2A" w14:textId="77777777" w:rsidTr="00CA741C">
        <w:trPr>
          <w:trHeight w:val="623"/>
        </w:trPr>
        <w:tc>
          <w:tcPr>
            <w:tcW w:w="3145" w:type="dxa"/>
            <w:shd w:val="clear" w:color="auto" w:fill="CCCCCC"/>
          </w:tcPr>
          <w:p w14:paraId="5311EAC0" w14:textId="51C3E2B2"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167B4EB" w14:textId="443108D5"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E17D40">
              <w:rPr>
                <w:rFonts w:asciiTheme="minorHAnsi" w:hAnsiTheme="minorHAnsi" w:cstheme="minorHAnsi"/>
                <w:color w:val="24292E"/>
                <w:sz w:val="20"/>
                <w:szCs w:val="20"/>
              </w:rPr>
              <w:t>P</w:t>
            </w:r>
            <w:r w:rsidRPr="00565B03">
              <w:rPr>
                <w:rFonts w:asciiTheme="minorHAnsi" w:hAnsiTheme="minorHAnsi" w:cstheme="minorHAnsi"/>
                <w:color w:val="24292E"/>
                <w:sz w:val="20"/>
                <w:szCs w:val="20"/>
              </w:rPr>
              <w:t>-</w:t>
            </w:r>
            <w:r w:rsidR="00E17D40">
              <w:rPr>
                <w:rFonts w:asciiTheme="minorHAnsi" w:hAnsiTheme="minorHAnsi" w:cstheme="minorHAnsi"/>
                <w:color w:val="24292E"/>
                <w:sz w:val="20"/>
                <w:szCs w:val="20"/>
              </w:rPr>
              <w:t>534EZ</w:t>
            </w:r>
            <w:r w:rsidRPr="00565B03">
              <w:rPr>
                <w:rFonts w:asciiTheme="minorHAnsi" w:hAnsiTheme="minorHAnsi" w:cstheme="minorHAnsi"/>
                <w:color w:val="24292E"/>
                <w:sz w:val="20"/>
                <w:szCs w:val="20"/>
              </w:rPr>
              <w:t xml:space="preserve">, </w:t>
            </w:r>
            <w:r w:rsidR="00E17D40" w:rsidRPr="00565B03">
              <w:rPr>
                <w:rFonts w:asciiTheme="minorHAnsi" w:hAnsiTheme="minorHAnsi" w:cstheme="minorHAnsi"/>
                <w:color w:val="24292E"/>
                <w:sz w:val="20"/>
                <w:szCs w:val="20"/>
              </w:rPr>
              <w:t>21</w:t>
            </w:r>
            <w:r w:rsidR="00E17D40">
              <w:rPr>
                <w:rFonts w:asciiTheme="minorHAnsi" w:hAnsiTheme="minorHAnsi" w:cstheme="minorHAnsi"/>
                <w:color w:val="24292E"/>
                <w:sz w:val="20"/>
                <w:szCs w:val="20"/>
              </w:rPr>
              <w:t>P 534EZ</w:t>
            </w:r>
            <w:r w:rsidRPr="00565B03">
              <w:rPr>
                <w:rFonts w:asciiTheme="minorHAnsi" w:hAnsiTheme="minorHAnsi" w:cstheme="minorHAnsi"/>
                <w:color w:val="24292E"/>
                <w:sz w:val="20"/>
                <w:szCs w:val="20"/>
              </w:rPr>
              <w:t xml:space="preserve">, </w:t>
            </w:r>
            <w:r w:rsidR="00E17D40" w:rsidRPr="00565B03">
              <w:rPr>
                <w:rFonts w:asciiTheme="minorHAnsi" w:hAnsiTheme="minorHAnsi" w:cstheme="minorHAnsi"/>
                <w:color w:val="24292E"/>
                <w:sz w:val="20"/>
                <w:szCs w:val="20"/>
              </w:rPr>
              <w:t>21</w:t>
            </w:r>
            <w:r w:rsidR="00E17D40">
              <w:rPr>
                <w:rFonts w:asciiTheme="minorHAnsi" w:hAnsiTheme="minorHAnsi" w:cstheme="minorHAnsi"/>
                <w:color w:val="24292E"/>
                <w:sz w:val="20"/>
                <w:szCs w:val="20"/>
              </w:rPr>
              <w:t>P534EZ</w:t>
            </w:r>
            <w:r w:rsidR="003F7553">
              <w:rPr>
                <w:rFonts w:asciiTheme="minorHAnsi" w:hAnsiTheme="minorHAnsi" w:cstheme="minorHAnsi"/>
                <w:color w:val="24292E"/>
                <w:sz w:val="20"/>
                <w:szCs w:val="20"/>
              </w:rPr>
              <w:t>, dic form</w:t>
            </w:r>
          </w:p>
        </w:tc>
      </w:tr>
    </w:tbl>
    <w:p w14:paraId="081E9F3A" w14:textId="77777777" w:rsidR="00CA741C" w:rsidRPr="00565B03" w:rsidRDefault="00CA741C" w:rsidP="00CA741C">
      <w:pPr>
        <w:rPr>
          <w:rFonts w:asciiTheme="minorHAnsi" w:hAnsiTheme="minorHAnsi" w:cstheme="minorHAnsi"/>
        </w:rPr>
      </w:pPr>
    </w:p>
    <w:p w14:paraId="19CF2FDE"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4DCFECDA" w14:textId="1E1387C8" w:rsidR="00902068" w:rsidRDefault="00902068" w:rsidP="00496254">
      <w:pPr>
        <w:rPr>
          <w:rFonts w:asciiTheme="minorHAnsi" w:hAnsiTheme="minorHAnsi" w:cstheme="minorHAnsi"/>
          <w:b/>
          <w:bCs/>
          <w:color w:val="000000"/>
        </w:rPr>
      </w:pPr>
      <w:r w:rsidRPr="00902068">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VA Form 21</w:t>
      </w:r>
      <w:r>
        <w:rPr>
          <w:rFonts w:asciiTheme="minorHAnsi" w:hAnsiTheme="minorHAnsi" w:cstheme="minorHAnsi"/>
          <w:b/>
          <w:bCs/>
          <w:sz w:val="28"/>
          <w:szCs w:val="28"/>
        </w:rPr>
        <w:t>P</w:t>
      </w:r>
      <w:r w:rsidRPr="00565B03">
        <w:rPr>
          <w:rFonts w:asciiTheme="minorHAnsi" w:hAnsiTheme="minorHAnsi" w:cstheme="minorHAnsi"/>
          <w:b/>
          <w:bCs/>
          <w:sz w:val="28"/>
          <w:szCs w:val="28"/>
        </w:rPr>
        <w:t>-</w:t>
      </w:r>
      <w:r>
        <w:rPr>
          <w:rFonts w:asciiTheme="minorHAnsi" w:hAnsiTheme="minorHAnsi" w:cstheme="minorHAnsi"/>
          <w:b/>
          <w:bCs/>
          <w:sz w:val="28"/>
          <w:szCs w:val="28"/>
        </w:rPr>
        <w:t>534EZ</w:t>
      </w:r>
      <w:r w:rsidRPr="00565B03">
        <w:rPr>
          <w:rFonts w:asciiTheme="minorHAnsi" w:hAnsiTheme="minorHAnsi" w:cstheme="minorHAnsi"/>
          <w:b/>
          <w:bCs/>
          <w:color w:val="000000"/>
        </w:rPr>
        <w:t xml:space="preserve"> </w:t>
      </w:r>
    </w:p>
    <w:p w14:paraId="14798857" w14:textId="37C085B1" w:rsidR="00496254" w:rsidRPr="00565B03" w:rsidRDefault="00902068" w:rsidP="00496254">
      <w:pPr>
        <w:rPr>
          <w:rFonts w:asciiTheme="minorHAnsi" w:hAnsiTheme="minorHAnsi" w:cstheme="minorHAnsi"/>
          <w:b/>
          <w:bCs/>
          <w:color w:val="000000"/>
        </w:rPr>
      </w:pPr>
      <w:r w:rsidRPr="00902068">
        <w:rPr>
          <w:rFonts w:asciiTheme="minorHAnsi" w:hAnsiTheme="minorHAnsi" w:cstheme="minorHAnsi"/>
          <w:color w:val="000000"/>
        </w:rPr>
        <w:t>H2:</w:t>
      </w:r>
      <w:r>
        <w:rPr>
          <w:rFonts w:asciiTheme="minorHAnsi" w:hAnsiTheme="minorHAnsi" w:cstheme="minorHAnsi"/>
          <w:b/>
          <w:bCs/>
          <w:color w:val="000000"/>
        </w:rPr>
        <w:tab/>
      </w:r>
      <w:r w:rsidR="00496254" w:rsidRPr="00565B03">
        <w:rPr>
          <w:rFonts w:asciiTheme="minorHAnsi" w:hAnsiTheme="minorHAnsi" w:cstheme="minorHAnsi"/>
          <w:b/>
          <w:bCs/>
          <w:color w:val="000000"/>
        </w:rPr>
        <w:t xml:space="preserve">Application for DIC, Survivors Pension, and/or Accrued Benefits </w:t>
      </w:r>
    </w:p>
    <w:p w14:paraId="3A6332BC" w14:textId="77777777" w:rsidR="00496254" w:rsidRPr="00565B03" w:rsidRDefault="00496254" w:rsidP="00496254">
      <w:pPr>
        <w:rPr>
          <w:rFonts w:asciiTheme="minorHAnsi" w:hAnsiTheme="minorHAnsi" w:cstheme="minorHAnsi"/>
          <w:sz w:val="20"/>
          <w:szCs w:val="20"/>
        </w:rPr>
      </w:pPr>
    </w:p>
    <w:p w14:paraId="39B7EB9E" w14:textId="0DEB0789" w:rsidR="00496254" w:rsidRPr="00565B03" w:rsidRDefault="00496254" w:rsidP="00496254">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706F47">
        <w:rPr>
          <w:rFonts w:asciiTheme="minorHAnsi" w:hAnsiTheme="minorHAnsi" w:cstheme="minorHAnsi"/>
          <w:sz w:val="20"/>
          <w:szCs w:val="20"/>
        </w:rPr>
        <w:t>&lt;</w:t>
      </w:r>
      <w:r w:rsidRPr="00565B03">
        <w:rPr>
          <w:rFonts w:asciiTheme="minorHAnsi" w:hAnsiTheme="minorHAnsi" w:cstheme="minorHAnsi"/>
          <w:sz w:val="20"/>
          <w:szCs w:val="20"/>
        </w:rPr>
        <w:t>Disability</w:t>
      </w:r>
      <w:r w:rsidR="00706F47">
        <w:rPr>
          <w:rFonts w:asciiTheme="minorHAnsi" w:hAnsiTheme="minorHAnsi" w:cstheme="minorHAnsi"/>
          <w:sz w:val="20"/>
          <w:szCs w:val="20"/>
        </w:rPr>
        <w:t xml:space="preserve">, </w:t>
      </w:r>
      <w:r w:rsidR="0011587A">
        <w:rPr>
          <w:rFonts w:asciiTheme="minorHAnsi" w:hAnsiTheme="minorHAnsi" w:cstheme="minorHAnsi"/>
          <w:sz w:val="20"/>
          <w:szCs w:val="20"/>
        </w:rPr>
        <w:t>p</w:t>
      </w:r>
      <w:r w:rsidR="00706F47">
        <w:rPr>
          <w:rFonts w:asciiTheme="minorHAnsi" w:hAnsiTheme="minorHAnsi" w:cstheme="minorHAnsi"/>
          <w:sz w:val="20"/>
          <w:szCs w:val="20"/>
        </w:rPr>
        <w:t xml:space="preserve">ension, </w:t>
      </w:r>
      <w:r w:rsidR="0011587A">
        <w:rPr>
          <w:rFonts w:asciiTheme="minorHAnsi" w:hAnsiTheme="minorHAnsi" w:cstheme="minorHAnsi"/>
          <w:sz w:val="20"/>
          <w:szCs w:val="20"/>
        </w:rPr>
        <w:t>and f</w:t>
      </w:r>
      <w:r w:rsidR="00706F47">
        <w:rPr>
          <w:rFonts w:asciiTheme="minorHAnsi" w:hAnsiTheme="minorHAnsi" w:cstheme="minorHAnsi"/>
          <w:sz w:val="20"/>
          <w:szCs w:val="20"/>
        </w:rPr>
        <w:t>amily member</w:t>
      </w:r>
      <w:r w:rsidRPr="00565B03">
        <w:rPr>
          <w:rFonts w:asciiTheme="minorHAnsi" w:hAnsiTheme="minorHAnsi" w:cstheme="minorHAnsi"/>
          <w:sz w:val="20"/>
          <w:szCs w:val="20"/>
        </w:rPr>
        <w:t xml:space="preserve"> benefits</w:t>
      </w:r>
      <w:r w:rsidR="00706F47">
        <w:rPr>
          <w:rFonts w:asciiTheme="minorHAnsi" w:hAnsiTheme="minorHAnsi" w:cstheme="minorHAnsi"/>
          <w:sz w:val="20"/>
          <w:szCs w:val="20"/>
        </w:rPr>
        <w:t>&gt;</w:t>
      </w:r>
    </w:p>
    <w:p w14:paraId="0F29B0A0" w14:textId="77777777" w:rsidR="00496254" w:rsidRPr="00565B03" w:rsidRDefault="00496254" w:rsidP="00496254">
      <w:pPr>
        <w:rPr>
          <w:rFonts w:asciiTheme="minorHAnsi" w:hAnsiTheme="minorHAnsi" w:cstheme="minorHAnsi"/>
          <w:b/>
          <w:bCs/>
          <w:sz w:val="22"/>
          <w:szCs w:val="22"/>
        </w:rPr>
      </w:pPr>
    </w:p>
    <w:p w14:paraId="433F38A7" w14:textId="3D76BC7C" w:rsidR="00496254" w:rsidRPr="00565B03" w:rsidRDefault="00496254" w:rsidP="00496254">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54B7785F" w14:textId="4BA354CD" w:rsidR="00AD6F68" w:rsidRPr="00565B03" w:rsidRDefault="00496254" w:rsidP="00496254">
      <w:pPr>
        <w:rPr>
          <w:rFonts w:asciiTheme="minorHAnsi" w:hAnsiTheme="minorHAnsi" w:cstheme="minorHAnsi"/>
          <w:sz w:val="20"/>
          <w:szCs w:val="20"/>
        </w:rPr>
      </w:pPr>
      <w:r w:rsidRPr="00565B03">
        <w:rPr>
          <w:rFonts w:asciiTheme="minorHAnsi" w:hAnsiTheme="minorHAnsi" w:cstheme="minorHAnsi"/>
          <w:sz w:val="20"/>
          <w:szCs w:val="20"/>
        </w:rPr>
        <w:t>Use this</w:t>
      </w:r>
      <w:r w:rsidR="003F7553">
        <w:rPr>
          <w:rFonts w:asciiTheme="minorHAnsi" w:hAnsiTheme="minorHAnsi" w:cstheme="minorHAnsi"/>
          <w:sz w:val="20"/>
          <w:szCs w:val="20"/>
        </w:rPr>
        <w:t xml:space="preserve"> VA </w:t>
      </w:r>
      <w:del w:id="629" w:author="Lee, Jennifer Y." w:date="2020-01-26T19:50:00Z">
        <w:r w:rsidR="003F7553" w:rsidDel="009948D9">
          <w:rPr>
            <w:rFonts w:asciiTheme="minorHAnsi" w:hAnsiTheme="minorHAnsi" w:cstheme="minorHAnsi"/>
            <w:sz w:val="20"/>
            <w:szCs w:val="20"/>
          </w:rPr>
          <w:delText>DIC</w:delText>
        </w:r>
        <w:r w:rsidRPr="00565B03" w:rsidDel="009948D9">
          <w:rPr>
            <w:rFonts w:asciiTheme="minorHAnsi" w:hAnsiTheme="minorHAnsi" w:cstheme="minorHAnsi"/>
            <w:sz w:val="20"/>
            <w:szCs w:val="20"/>
          </w:rPr>
          <w:delText xml:space="preserve"> </w:delText>
        </w:r>
      </w:del>
      <w:r w:rsidRPr="00565B03">
        <w:rPr>
          <w:rFonts w:asciiTheme="minorHAnsi" w:hAnsiTheme="minorHAnsi" w:cstheme="minorHAnsi"/>
          <w:sz w:val="20"/>
          <w:szCs w:val="20"/>
        </w:rPr>
        <w:t>form if you</w:t>
      </w:r>
      <w:ins w:id="630" w:author="Lee, Jennifer Y." w:date="2020-01-26T19:52:00Z">
        <w:r w:rsidR="009948D9">
          <w:rPr>
            <w:rFonts w:asciiTheme="minorHAnsi" w:hAnsiTheme="minorHAnsi" w:cstheme="minorHAnsi"/>
            <w:sz w:val="20"/>
            <w:szCs w:val="20"/>
          </w:rPr>
          <w:t>’</w:t>
        </w:r>
      </w:ins>
      <w:del w:id="631" w:author="Lee, Jennifer Y." w:date="2020-01-26T19:52:00Z">
        <w:r w:rsidRPr="00565B03" w:rsidDel="009948D9">
          <w:rPr>
            <w:rFonts w:asciiTheme="minorHAnsi" w:hAnsiTheme="minorHAnsi" w:cstheme="minorHAnsi"/>
            <w:sz w:val="20"/>
            <w:szCs w:val="20"/>
          </w:rPr>
          <w:delText xml:space="preserve"> a</w:delText>
        </w:r>
      </w:del>
      <w:r w:rsidRPr="00565B03">
        <w:rPr>
          <w:rFonts w:asciiTheme="minorHAnsi" w:hAnsiTheme="minorHAnsi" w:cstheme="minorHAnsi"/>
          <w:sz w:val="20"/>
          <w:szCs w:val="20"/>
        </w:rPr>
        <w:t>re</w:t>
      </w:r>
      <w:r w:rsidR="00AD6F68" w:rsidRPr="00565B03">
        <w:rPr>
          <w:rFonts w:asciiTheme="minorHAnsi" w:hAnsiTheme="minorHAnsi" w:cstheme="minorHAnsi"/>
          <w:sz w:val="20"/>
          <w:szCs w:val="20"/>
        </w:rPr>
        <w:t>:</w:t>
      </w:r>
    </w:p>
    <w:p w14:paraId="3F1730B6" w14:textId="77777777" w:rsidR="00AD6F68" w:rsidRPr="00565B03" w:rsidRDefault="00AD6F68" w:rsidP="00AD6F68">
      <w:pPr>
        <w:pStyle w:val="ListParagraph"/>
        <w:numPr>
          <w:ilvl w:val="0"/>
          <w:numId w:val="5"/>
        </w:numPr>
        <w:rPr>
          <w:rFonts w:asciiTheme="minorHAnsi" w:hAnsiTheme="minorHAnsi" w:cstheme="minorHAnsi"/>
          <w:sz w:val="20"/>
          <w:szCs w:val="20"/>
        </w:rPr>
      </w:pPr>
      <w:r w:rsidRPr="00565B03">
        <w:rPr>
          <w:rFonts w:asciiTheme="minorHAnsi" w:hAnsiTheme="minorHAnsi" w:cstheme="minorHAnsi"/>
          <w:sz w:val="20"/>
          <w:szCs w:val="20"/>
        </w:rPr>
        <w:t>A</w:t>
      </w:r>
      <w:r w:rsidR="00496254" w:rsidRPr="00565B03">
        <w:rPr>
          <w:rFonts w:asciiTheme="minorHAnsi" w:hAnsiTheme="minorHAnsi" w:cstheme="minorHAnsi"/>
          <w:sz w:val="20"/>
          <w:szCs w:val="20"/>
        </w:rPr>
        <w:t xml:space="preserve"> surviving spouse or child of a Veteran who has died</w:t>
      </w:r>
    </w:p>
    <w:p w14:paraId="72CBFD87" w14:textId="7C4C615B" w:rsidR="00AD6F68" w:rsidRPr="00565B03" w:rsidRDefault="00AD6F68" w:rsidP="00AD6F68">
      <w:pPr>
        <w:pStyle w:val="ListParagraph"/>
        <w:numPr>
          <w:ilvl w:val="0"/>
          <w:numId w:val="5"/>
        </w:numPr>
        <w:rPr>
          <w:rFonts w:asciiTheme="minorHAnsi" w:hAnsiTheme="minorHAnsi" w:cstheme="minorHAnsi"/>
          <w:sz w:val="20"/>
          <w:szCs w:val="20"/>
        </w:rPr>
      </w:pPr>
      <w:r w:rsidRPr="00565B03">
        <w:rPr>
          <w:rFonts w:asciiTheme="minorHAnsi" w:hAnsiTheme="minorHAnsi" w:cstheme="minorHAnsi"/>
          <w:sz w:val="20"/>
          <w:szCs w:val="20"/>
        </w:rPr>
        <w:t>A</w:t>
      </w:r>
      <w:del w:id="632" w:author="Lee, Jennifer Y." w:date="2020-01-26T19:51:00Z">
        <w:r w:rsidRPr="00565B03" w:rsidDel="009948D9">
          <w:rPr>
            <w:rFonts w:asciiTheme="minorHAnsi" w:hAnsiTheme="minorHAnsi" w:cstheme="minorHAnsi"/>
            <w:sz w:val="20"/>
            <w:szCs w:val="20"/>
          </w:rPr>
          <w:delText>re</w:delText>
        </w:r>
        <w:r w:rsidR="00496254" w:rsidRPr="00565B03" w:rsidDel="009948D9">
          <w:rPr>
            <w:rFonts w:asciiTheme="minorHAnsi" w:hAnsiTheme="minorHAnsi" w:cstheme="minorHAnsi"/>
            <w:sz w:val="20"/>
            <w:szCs w:val="20"/>
          </w:rPr>
          <w:delText xml:space="preserve"> a</w:delText>
        </w:r>
      </w:del>
      <w:r w:rsidR="00496254" w:rsidRPr="00565B03">
        <w:rPr>
          <w:rFonts w:asciiTheme="minorHAnsi" w:hAnsiTheme="minorHAnsi" w:cstheme="minorHAnsi"/>
          <w:sz w:val="20"/>
          <w:szCs w:val="20"/>
        </w:rPr>
        <w:t xml:space="preserve">pplying for VA benefits and/or </w:t>
      </w:r>
      <w:ins w:id="633" w:author="Lee, Jennifer Y." w:date="2020-01-26T19:51:00Z">
        <w:r w:rsidR="009948D9">
          <w:rPr>
            <w:rFonts w:asciiTheme="minorHAnsi" w:hAnsiTheme="minorHAnsi" w:cstheme="minorHAnsi"/>
            <w:sz w:val="20"/>
            <w:szCs w:val="20"/>
          </w:rPr>
          <w:t xml:space="preserve">the </w:t>
        </w:r>
      </w:ins>
      <w:r w:rsidR="00496254" w:rsidRPr="00565B03">
        <w:rPr>
          <w:rFonts w:asciiTheme="minorHAnsi" w:hAnsiTheme="minorHAnsi" w:cstheme="minorHAnsi"/>
          <w:sz w:val="20"/>
          <w:szCs w:val="20"/>
        </w:rPr>
        <w:t xml:space="preserve">money </w:t>
      </w:r>
      <w:del w:id="634" w:author="Lee, Jennifer Y." w:date="2020-01-26T19:51:00Z">
        <w:r w:rsidR="00496254" w:rsidRPr="00565B03" w:rsidDel="009948D9">
          <w:rPr>
            <w:rFonts w:asciiTheme="minorHAnsi" w:hAnsiTheme="minorHAnsi" w:cstheme="minorHAnsi"/>
            <w:sz w:val="20"/>
            <w:szCs w:val="20"/>
          </w:rPr>
          <w:delText xml:space="preserve">the </w:delText>
        </w:r>
      </w:del>
      <w:ins w:id="635" w:author="Lee, Jennifer Y." w:date="2020-01-26T19:51:00Z">
        <w:r w:rsidR="009948D9">
          <w:rPr>
            <w:rFonts w:asciiTheme="minorHAnsi" w:hAnsiTheme="minorHAnsi" w:cstheme="minorHAnsi"/>
            <w:sz w:val="20"/>
            <w:szCs w:val="20"/>
          </w:rPr>
          <w:t>that</w:t>
        </w:r>
        <w:r w:rsidR="009948D9" w:rsidRPr="00565B03">
          <w:rPr>
            <w:rFonts w:asciiTheme="minorHAnsi" w:hAnsiTheme="minorHAnsi" w:cstheme="minorHAnsi"/>
            <w:sz w:val="20"/>
            <w:szCs w:val="20"/>
          </w:rPr>
          <w:t xml:space="preserve"> </w:t>
        </w:r>
      </w:ins>
      <w:r w:rsidR="00496254" w:rsidRPr="00565B03">
        <w:rPr>
          <w:rFonts w:asciiTheme="minorHAnsi" w:hAnsiTheme="minorHAnsi" w:cstheme="minorHAnsi"/>
          <w:sz w:val="20"/>
          <w:szCs w:val="20"/>
        </w:rPr>
        <w:t xml:space="preserve">VA owes the </w:t>
      </w:r>
      <w:r w:rsidR="00901DF2" w:rsidRPr="00565B03">
        <w:rPr>
          <w:rFonts w:asciiTheme="minorHAnsi" w:hAnsiTheme="minorHAnsi" w:cstheme="minorHAnsi"/>
          <w:sz w:val="20"/>
          <w:szCs w:val="20"/>
        </w:rPr>
        <w:t>V</w:t>
      </w:r>
      <w:r w:rsidR="00496254" w:rsidRPr="00565B03">
        <w:rPr>
          <w:rFonts w:asciiTheme="minorHAnsi" w:hAnsiTheme="minorHAnsi" w:cstheme="minorHAnsi"/>
          <w:sz w:val="20"/>
          <w:szCs w:val="20"/>
        </w:rPr>
        <w:t>eteran but did not pay prior to his or her death (accrued benefits)</w:t>
      </w:r>
    </w:p>
    <w:p w14:paraId="4A7A0AB0" w14:textId="193FD300" w:rsidR="00496254" w:rsidRPr="00565B03" w:rsidRDefault="00AD6F68" w:rsidP="00AD6F68">
      <w:pPr>
        <w:pStyle w:val="ListParagraph"/>
        <w:numPr>
          <w:ilvl w:val="0"/>
          <w:numId w:val="5"/>
        </w:numPr>
        <w:rPr>
          <w:rFonts w:asciiTheme="minorHAnsi" w:hAnsiTheme="minorHAnsi" w:cstheme="minorHAnsi"/>
          <w:sz w:val="20"/>
          <w:szCs w:val="20"/>
        </w:rPr>
      </w:pPr>
      <w:r w:rsidRPr="00565B03">
        <w:rPr>
          <w:rFonts w:asciiTheme="minorHAnsi" w:hAnsiTheme="minorHAnsi" w:cstheme="minorHAnsi"/>
          <w:sz w:val="20"/>
          <w:szCs w:val="20"/>
        </w:rPr>
        <w:t>Using</w:t>
      </w:r>
      <w:r w:rsidR="00496254" w:rsidRPr="00565B03">
        <w:rPr>
          <w:rFonts w:asciiTheme="minorHAnsi" w:hAnsiTheme="minorHAnsi" w:cstheme="minorHAnsi"/>
          <w:sz w:val="20"/>
          <w:szCs w:val="20"/>
        </w:rPr>
        <w:t xml:space="preserve"> the Fully Developed Claim (FDC) </w:t>
      </w:r>
      <w:ins w:id="636" w:author="Lee, Jennifer Y." w:date="2020-01-26T19:52:00Z">
        <w:r w:rsidR="009948D9">
          <w:rPr>
            <w:rFonts w:asciiTheme="minorHAnsi" w:hAnsiTheme="minorHAnsi" w:cstheme="minorHAnsi"/>
            <w:sz w:val="20"/>
            <w:szCs w:val="20"/>
          </w:rPr>
          <w:t>p</w:t>
        </w:r>
      </w:ins>
      <w:del w:id="637" w:author="Lee, Jennifer Y." w:date="2020-01-26T19:51:00Z">
        <w:r w:rsidR="00496254" w:rsidRPr="00565B03" w:rsidDel="009948D9">
          <w:rPr>
            <w:rFonts w:asciiTheme="minorHAnsi" w:hAnsiTheme="minorHAnsi" w:cstheme="minorHAnsi"/>
            <w:sz w:val="20"/>
            <w:szCs w:val="20"/>
          </w:rPr>
          <w:delText>P</w:delText>
        </w:r>
      </w:del>
      <w:r w:rsidR="00496254" w:rsidRPr="00565B03">
        <w:rPr>
          <w:rFonts w:asciiTheme="minorHAnsi" w:hAnsiTheme="minorHAnsi" w:cstheme="minorHAnsi"/>
          <w:sz w:val="20"/>
          <w:szCs w:val="20"/>
        </w:rPr>
        <w:t xml:space="preserve">rogram to get a decision on your </w:t>
      </w:r>
      <w:r w:rsidR="00496254" w:rsidRPr="00565B03">
        <w:rPr>
          <w:rFonts w:asciiTheme="minorHAnsi" w:hAnsiTheme="minorHAnsi" w:cstheme="minorHAnsi"/>
          <w:color w:val="323A45"/>
          <w:sz w:val="20"/>
          <w:szCs w:val="20"/>
          <w:shd w:val="clear" w:color="auto" w:fill="FFFFFF"/>
        </w:rPr>
        <w:t>claim faster by submitting evidence along with your claim</w:t>
      </w:r>
      <w:del w:id="638" w:author="Lee, Jennifer Y." w:date="2020-01-26T19:52:00Z">
        <w:r w:rsidR="00496254" w:rsidRPr="00565B03" w:rsidDel="009948D9">
          <w:rPr>
            <w:rFonts w:asciiTheme="minorHAnsi" w:hAnsiTheme="minorHAnsi" w:cstheme="minorHAnsi"/>
            <w:color w:val="323A45"/>
            <w:sz w:val="20"/>
            <w:szCs w:val="20"/>
            <w:shd w:val="clear" w:color="auto" w:fill="FFFFFF"/>
          </w:rPr>
          <w:delText>.</w:delText>
        </w:r>
      </w:del>
    </w:p>
    <w:p w14:paraId="46F8D0B0" w14:textId="7187E7DE" w:rsidR="00496254" w:rsidRPr="00565B03" w:rsidRDefault="00D35D65" w:rsidP="00496254">
      <w:pPr>
        <w:rPr>
          <w:rFonts w:asciiTheme="minorHAnsi" w:hAnsiTheme="minorHAnsi" w:cstheme="minorHAnsi"/>
          <w:color w:val="000000"/>
          <w:sz w:val="20"/>
          <w:szCs w:val="20"/>
        </w:rPr>
      </w:pPr>
      <w:hyperlink r:id="rId109" w:history="1">
        <w:r w:rsidR="00496254"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Form 21P-534EZ</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3E58DE37" w14:textId="77777777" w:rsidR="005A1A48" w:rsidRPr="00565B03" w:rsidRDefault="005A1A48" w:rsidP="00536004">
      <w:pPr>
        <w:rPr>
          <w:rFonts w:asciiTheme="minorHAnsi" w:hAnsiTheme="minorHAnsi" w:cstheme="minorHAnsi"/>
          <w:sz w:val="20"/>
          <w:szCs w:val="20"/>
        </w:rPr>
      </w:pPr>
    </w:p>
    <w:p w14:paraId="7251CA08" w14:textId="77777777" w:rsidR="005A1A48" w:rsidRPr="00565B03" w:rsidRDefault="005A1A48" w:rsidP="00536004">
      <w:pPr>
        <w:rPr>
          <w:rFonts w:asciiTheme="minorHAnsi" w:hAnsiTheme="minorHAnsi" w:cstheme="minorHAnsi"/>
          <w:sz w:val="20"/>
          <w:szCs w:val="20"/>
        </w:rPr>
      </w:pPr>
    </w:p>
    <w:p w14:paraId="172D94A4" w14:textId="77777777" w:rsidR="00496254" w:rsidRPr="00565B03" w:rsidRDefault="00496254" w:rsidP="00536004">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3F71600F" w14:textId="77777777" w:rsidR="00496254" w:rsidRPr="00565B03" w:rsidRDefault="00496254" w:rsidP="00496254">
      <w:pPr>
        <w:rPr>
          <w:rFonts w:asciiTheme="minorHAnsi" w:hAnsiTheme="minorHAnsi" w:cstheme="minorHAnsi"/>
          <w:b/>
          <w:bCs/>
          <w:color w:val="000000"/>
          <w:sz w:val="20"/>
          <w:szCs w:val="20"/>
        </w:rPr>
      </w:pPr>
    </w:p>
    <w:p w14:paraId="4AAC1C36" w14:textId="311763AF"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VA Form 21P-534</w:t>
      </w:r>
    </w:p>
    <w:p w14:paraId="258149D4" w14:textId="15473355" w:rsidR="00496254" w:rsidRPr="00565B03" w:rsidRDefault="00496254" w:rsidP="00496254">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Application for Dependency and Indemnity Compensation (D</w:t>
      </w:r>
      <w:r w:rsidR="007F38A8" w:rsidRPr="00565B03">
        <w:rPr>
          <w:rFonts w:asciiTheme="minorHAnsi" w:hAnsiTheme="minorHAnsi" w:cstheme="minorHAnsi"/>
          <w:b/>
          <w:bCs/>
          <w:color w:val="000000"/>
          <w:sz w:val="20"/>
          <w:szCs w:val="20"/>
        </w:rPr>
        <w:t>IC</w:t>
      </w:r>
      <w:r w:rsidRPr="00565B03">
        <w:rPr>
          <w:rFonts w:asciiTheme="minorHAnsi" w:hAnsiTheme="minorHAnsi" w:cstheme="minorHAnsi"/>
          <w:b/>
          <w:bCs/>
          <w:color w:val="000000"/>
          <w:sz w:val="20"/>
          <w:szCs w:val="20"/>
        </w:rPr>
        <w:t>), Survivors Pension and Accrued</w:t>
      </w:r>
      <w:r w:rsidR="009948D9">
        <w:rPr>
          <w:rFonts w:asciiTheme="minorHAnsi" w:hAnsiTheme="minorHAnsi" w:cstheme="minorHAnsi"/>
          <w:b/>
          <w:bCs/>
          <w:color w:val="000000"/>
          <w:sz w:val="20"/>
          <w:szCs w:val="20"/>
        </w:rPr>
        <w:t xml:space="preserve"> </w:t>
      </w:r>
      <w:r w:rsidRPr="00565B03">
        <w:rPr>
          <w:rFonts w:asciiTheme="minorHAnsi" w:hAnsiTheme="minorHAnsi" w:cstheme="minorHAnsi"/>
          <w:b/>
          <w:bCs/>
          <w:color w:val="000000"/>
          <w:sz w:val="20"/>
          <w:szCs w:val="20"/>
        </w:rPr>
        <w:t>Benefits by a Surviving Spouse or Child (Including Death Compensation if Applicable)</w:t>
      </w:r>
    </w:p>
    <w:p w14:paraId="02F52436" w14:textId="5B95722D" w:rsidR="008F574B" w:rsidRPr="00565B03" w:rsidRDefault="00496254" w:rsidP="00496254">
      <w:pPr>
        <w:rPr>
          <w:rFonts w:asciiTheme="minorHAnsi" w:hAnsiTheme="minorHAnsi" w:cstheme="minorHAnsi"/>
          <w:sz w:val="20"/>
          <w:szCs w:val="20"/>
        </w:rPr>
      </w:pPr>
      <w:del w:id="639" w:author="Lee, Jennifer Y." w:date="2020-01-26T20:00:00Z">
        <w:r w:rsidRPr="00565B03" w:rsidDel="008F574B">
          <w:rPr>
            <w:rFonts w:asciiTheme="minorHAnsi" w:hAnsiTheme="minorHAnsi" w:cstheme="minorHAnsi"/>
            <w:sz w:val="20"/>
            <w:szCs w:val="20"/>
          </w:rPr>
          <w:delText xml:space="preserve">Use this </w:delText>
        </w:r>
        <w:r w:rsidR="003F7553" w:rsidDel="008F574B">
          <w:rPr>
            <w:rFonts w:asciiTheme="minorHAnsi" w:hAnsiTheme="minorHAnsi" w:cstheme="minorHAnsi"/>
            <w:sz w:val="20"/>
            <w:szCs w:val="20"/>
          </w:rPr>
          <w:delText xml:space="preserve">VA </w:delText>
        </w:r>
      </w:del>
      <w:del w:id="640" w:author="Lee, Jennifer Y." w:date="2020-01-26T19:58:00Z">
        <w:r w:rsidR="003F7553" w:rsidDel="008F574B">
          <w:rPr>
            <w:rFonts w:asciiTheme="minorHAnsi" w:hAnsiTheme="minorHAnsi" w:cstheme="minorHAnsi"/>
            <w:sz w:val="20"/>
            <w:szCs w:val="20"/>
          </w:rPr>
          <w:delText xml:space="preserve">DIC </w:delText>
        </w:r>
      </w:del>
      <w:del w:id="641" w:author="Lee, Jennifer Y." w:date="2020-01-26T20:00:00Z">
        <w:r w:rsidRPr="00565B03" w:rsidDel="008F574B">
          <w:rPr>
            <w:rFonts w:asciiTheme="minorHAnsi" w:hAnsiTheme="minorHAnsi" w:cstheme="minorHAnsi"/>
            <w:sz w:val="20"/>
            <w:szCs w:val="20"/>
          </w:rPr>
          <w:delText xml:space="preserve">form </w:delText>
        </w:r>
      </w:del>
      <w:del w:id="642" w:author="Lee, Jennifer Y." w:date="2020-01-26T20:01:00Z">
        <w:r w:rsidRPr="00565B03" w:rsidDel="008F574B">
          <w:rPr>
            <w:rFonts w:asciiTheme="minorHAnsi" w:hAnsiTheme="minorHAnsi" w:cstheme="minorHAnsi"/>
            <w:sz w:val="20"/>
            <w:szCs w:val="20"/>
          </w:rPr>
          <w:delText>if you</w:delText>
        </w:r>
      </w:del>
      <w:del w:id="643" w:author="Lee, Jennifer Y." w:date="2020-01-26T19:52:00Z">
        <w:r w:rsidRPr="00565B03" w:rsidDel="009948D9">
          <w:rPr>
            <w:rFonts w:asciiTheme="minorHAnsi" w:hAnsiTheme="minorHAnsi" w:cstheme="minorHAnsi"/>
            <w:sz w:val="20"/>
            <w:szCs w:val="20"/>
          </w:rPr>
          <w:delText xml:space="preserve"> a</w:delText>
        </w:r>
      </w:del>
      <w:del w:id="644" w:author="Lee, Jennifer Y." w:date="2020-01-26T20:01:00Z">
        <w:r w:rsidRPr="00565B03" w:rsidDel="008F574B">
          <w:rPr>
            <w:rFonts w:asciiTheme="minorHAnsi" w:hAnsiTheme="minorHAnsi" w:cstheme="minorHAnsi"/>
            <w:sz w:val="20"/>
            <w:szCs w:val="20"/>
          </w:rPr>
          <w:delText xml:space="preserve">re a surviving spouse or child of a Veteran </w:delText>
        </w:r>
        <w:r w:rsidR="00AD6F68" w:rsidRPr="00565B03" w:rsidDel="008F574B">
          <w:rPr>
            <w:rFonts w:asciiTheme="minorHAnsi" w:hAnsiTheme="minorHAnsi" w:cstheme="minorHAnsi"/>
            <w:sz w:val="20"/>
            <w:szCs w:val="20"/>
          </w:rPr>
          <w:delText>and want to begin the process of applying for benefits and prefer to provide</w:delText>
        </w:r>
        <w:r w:rsidRPr="00565B03" w:rsidDel="008F574B">
          <w:rPr>
            <w:rFonts w:asciiTheme="minorHAnsi" w:hAnsiTheme="minorHAnsi" w:cstheme="minorHAnsi"/>
            <w:sz w:val="20"/>
            <w:szCs w:val="20"/>
          </w:rPr>
          <w:delText xml:space="preserve"> </w:delText>
        </w:r>
      </w:del>
      <w:del w:id="645" w:author="Lee, Jennifer Y." w:date="2020-01-26T19:53:00Z">
        <w:r w:rsidRPr="00565B03" w:rsidDel="009948D9">
          <w:rPr>
            <w:rFonts w:asciiTheme="minorHAnsi" w:hAnsiTheme="minorHAnsi" w:cstheme="minorHAnsi"/>
            <w:sz w:val="20"/>
            <w:szCs w:val="20"/>
          </w:rPr>
          <w:delText xml:space="preserve">additional </w:delText>
        </w:r>
      </w:del>
      <w:del w:id="646" w:author="Lee, Jennifer Y." w:date="2020-01-26T20:01:00Z">
        <w:r w:rsidRPr="00565B03" w:rsidDel="008F574B">
          <w:rPr>
            <w:rFonts w:asciiTheme="minorHAnsi" w:hAnsiTheme="minorHAnsi" w:cstheme="minorHAnsi"/>
            <w:sz w:val="20"/>
            <w:szCs w:val="20"/>
          </w:rPr>
          <w:delText>evidence to support your claim</w:delText>
        </w:r>
        <w:r w:rsidR="00AD6F68" w:rsidRPr="00565B03" w:rsidDel="008F574B">
          <w:rPr>
            <w:rFonts w:asciiTheme="minorHAnsi" w:hAnsiTheme="minorHAnsi" w:cstheme="minorHAnsi"/>
            <w:sz w:val="20"/>
            <w:szCs w:val="20"/>
          </w:rPr>
          <w:delText xml:space="preserve"> at a later time</w:delText>
        </w:r>
        <w:r w:rsidRPr="00565B03" w:rsidDel="008F574B">
          <w:rPr>
            <w:rFonts w:asciiTheme="minorHAnsi" w:hAnsiTheme="minorHAnsi" w:cstheme="minorHAnsi"/>
            <w:sz w:val="20"/>
            <w:szCs w:val="20"/>
          </w:rPr>
          <w:delText>.</w:delText>
        </w:r>
      </w:del>
      <w:ins w:id="647" w:author="Lee, Jennifer Y." w:date="2020-01-26T20:01:00Z">
        <w:r w:rsidR="008F574B">
          <w:rPr>
            <w:rFonts w:asciiTheme="minorHAnsi" w:hAnsiTheme="minorHAnsi" w:cstheme="minorHAnsi"/>
            <w:sz w:val="20"/>
            <w:szCs w:val="20"/>
          </w:rPr>
          <w:t>You can use</w:t>
        </w:r>
        <w:r w:rsidR="008F574B" w:rsidRPr="00565B03">
          <w:rPr>
            <w:rFonts w:asciiTheme="minorHAnsi" w:hAnsiTheme="minorHAnsi" w:cstheme="minorHAnsi"/>
            <w:sz w:val="20"/>
            <w:szCs w:val="20"/>
          </w:rPr>
          <w:t xml:space="preserve"> </w:t>
        </w:r>
        <w:r w:rsidR="008F574B" w:rsidRPr="00565B03">
          <w:rPr>
            <w:rFonts w:asciiTheme="minorHAnsi" w:hAnsiTheme="minorHAnsi" w:cstheme="minorHAnsi"/>
            <w:sz w:val="20"/>
            <w:szCs w:val="20"/>
          </w:rPr>
          <w:t xml:space="preserve">this </w:t>
        </w:r>
        <w:r w:rsidR="008F574B">
          <w:rPr>
            <w:rFonts w:asciiTheme="minorHAnsi" w:hAnsiTheme="minorHAnsi" w:cstheme="minorHAnsi"/>
            <w:sz w:val="20"/>
            <w:szCs w:val="20"/>
          </w:rPr>
          <w:t xml:space="preserve">VA </w:t>
        </w:r>
        <w:r w:rsidR="008F574B" w:rsidRPr="00565B03">
          <w:rPr>
            <w:rFonts w:asciiTheme="minorHAnsi" w:hAnsiTheme="minorHAnsi" w:cstheme="minorHAnsi"/>
            <w:sz w:val="20"/>
            <w:szCs w:val="20"/>
          </w:rPr>
          <w:t xml:space="preserve">form </w:t>
        </w:r>
        <w:r w:rsidR="008F574B">
          <w:rPr>
            <w:rFonts w:asciiTheme="minorHAnsi" w:hAnsiTheme="minorHAnsi" w:cstheme="minorHAnsi"/>
            <w:sz w:val="20"/>
            <w:szCs w:val="20"/>
          </w:rPr>
          <w:t xml:space="preserve">instead of the 21P-534EZ </w:t>
        </w:r>
        <w:r w:rsidR="008F574B">
          <w:rPr>
            <w:rFonts w:asciiTheme="minorHAnsi" w:hAnsiTheme="minorHAnsi" w:cstheme="minorHAnsi"/>
            <w:sz w:val="20"/>
            <w:szCs w:val="20"/>
          </w:rPr>
          <w:t xml:space="preserve">if </w:t>
        </w:r>
        <w:r w:rsidR="008F574B">
          <w:rPr>
            <w:rFonts w:asciiTheme="minorHAnsi" w:hAnsiTheme="minorHAnsi" w:cstheme="minorHAnsi"/>
            <w:sz w:val="20"/>
            <w:szCs w:val="20"/>
          </w:rPr>
          <w:t xml:space="preserve">you </w:t>
        </w:r>
        <w:r w:rsidR="008F574B" w:rsidRPr="00565B03">
          <w:rPr>
            <w:rFonts w:asciiTheme="minorHAnsi" w:hAnsiTheme="minorHAnsi" w:cstheme="minorHAnsi"/>
            <w:sz w:val="20"/>
            <w:szCs w:val="20"/>
          </w:rPr>
          <w:t xml:space="preserve">prefer to provide evidence to support your claim </w:t>
        </w:r>
        <w:proofErr w:type="gramStart"/>
        <w:r w:rsidR="008F574B" w:rsidRPr="00565B03">
          <w:rPr>
            <w:rFonts w:asciiTheme="minorHAnsi" w:hAnsiTheme="minorHAnsi" w:cstheme="minorHAnsi"/>
            <w:sz w:val="20"/>
            <w:szCs w:val="20"/>
          </w:rPr>
          <w:t>at a later tim</w:t>
        </w:r>
        <w:r w:rsidR="008F574B">
          <w:rPr>
            <w:rFonts w:asciiTheme="minorHAnsi" w:hAnsiTheme="minorHAnsi" w:cstheme="minorHAnsi"/>
            <w:sz w:val="20"/>
            <w:szCs w:val="20"/>
          </w:rPr>
          <w:t>e</w:t>
        </w:r>
        <w:proofErr w:type="gramEnd"/>
        <w:r w:rsidR="008F574B">
          <w:rPr>
            <w:rFonts w:asciiTheme="minorHAnsi" w:hAnsiTheme="minorHAnsi" w:cstheme="minorHAnsi"/>
            <w:sz w:val="20"/>
            <w:szCs w:val="20"/>
          </w:rPr>
          <w:t>.</w:t>
        </w:r>
      </w:ins>
    </w:p>
    <w:p w14:paraId="75DC9EA0" w14:textId="2BB54B8C" w:rsidR="00496254" w:rsidRPr="00565B03" w:rsidRDefault="00D35D65" w:rsidP="00496254">
      <w:pPr>
        <w:rPr>
          <w:rFonts w:asciiTheme="minorHAnsi" w:hAnsiTheme="minorHAnsi" w:cstheme="minorHAnsi"/>
          <w:color w:val="000000"/>
          <w:sz w:val="20"/>
          <w:szCs w:val="20"/>
        </w:rPr>
      </w:pPr>
      <w:hyperlink r:id="rId110" w:history="1">
        <w:r w:rsidR="00496254"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496254"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21P-534</w:t>
        </w:r>
        <w:r w:rsidR="00496254"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496254" w:rsidRPr="00565B03">
          <w:rPr>
            <w:rStyle w:val="Hyperlink"/>
            <w:rFonts w:asciiTheme="minorHAnsi" w:hAnsiTheme="minorHAnsi" w:cstheme="minorHAnsi"/>
            <w:sz w:val="20"/>
            <w:szCs w:val="20"/>
          </w:rPr>
          <w:t>)</w:t>
        </w:r>
      </w:hyperlink>
    </w:p>
    <w:p w14:paraId="277EA5AC" w14:textId="77777777" w:rsidR="00AD6F68" w:rsidRPr="00565B03" w:rsidRDefault="00AD6F68" w:rsidP="00536004">
      <w:pPr>
        <w:rPr>
          <w:rFonts w:asciiTheme="minorHAnsi" w:hAnsiTheme="minorHAnsi" w:cstheme="minorHAnsi"/>
          <w:sz w:val="20"/>
          <w:szCs w:val="20"/>
        </w:rPr>
      </w:pPr>
    </w:p>
    <w:p w14:paraId="3F8B8C3F" w14:textId="2410E10C" w:rsidR="00AD6F68" w:rsidRPr="00565B03" w:rsidRDefault="00AD6F68" w:rsidP="00AD6F68">
      <w:pPr>
        <w:rPr>
          <w:rFonts w:asciiTheme="minorHAnsi" w:hAnsiTheme="minorHAnsi" w:cstheme="minorHAnsi"/>
          <w:b/>
          <w:bCs/>
          <w:color w:val="222222"/>
          <w:sz w:val="20"/>
          <w:szCs w:val="20"/>
          <w:shd w:val="clear" w:color="auto" w:fill="FFFFFF"/>
        </w:rPr>
      </w:pPr>
      <w:r w:rsidRPr="00565B03">
        <w:rPr>
          <w:rFonts w:asciiTheme="minorHAnsi" w:hAnsiTheme="minorHAnsi" w:cstheme="minorHAnsi"/>
          <w:b/>
          <w:bCs/>
          <w:color w:val="222222"/>
          <w:sz w:val="20"/>
          <w:szCs w:val="20"/>
          <w:shd w:val="clear" w:color="auto" w:fill="FFFFFF"/>
        </w:rPr>
        <w:t>VA Form 21P-0969</w:t>
      </w:r>
      <w:ins w:id="648" w:author="Lee, Jennifer Y." w:date="2020-01-26T20:02:00Z">
        <w:r w:rsidR="008F574B">
          <w:rPr>
            <w:rFonts w:asciiTheme="minorHAnsi" w:hAnsiTheme="minorHAnsi" w:cstheme="minorHAnsi"/>
            <w:b/>
            <w:bCs/>
            <w:color w:val="222222"/>
            <w:sz w:val="20"/>
            <w:szCs w:val="20"/>
            <w:shd w:val="clear" w:color="auto" w:fill="FFFFFF"/>
          </w:rPr>
          <w:t xml:space="preserve"> </w:t>
        </w:r>
      </w:ins>
    </w:p>
    <w:p w14:paraId="5097F9DD" w14:textId="77777777" w:rsidR="008F574B" w:rsidRDefault="00AD6F68" w:rsidP="008F574B">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 xml:space="preserve">Income and Asset Statement in Support of Claim for Pension or Parents' Dependency and Indemnity Compensation (DIC) </w:t>
      </w:r>
    </w:p>
    <w:p w14:paraId="099F08A6" w14:textId="745088AB" w:rsidR="008F574B" w:rsidRPr="008F574B" w:rsidRDefault="00AD6F68" w:rsidP="008F574B">
      <w:pPr>
        <w:rPr>
          <w:ins w:id="649" w:author="Lee, Jennifer Y." w:date="2020-01-26T20:06:00Z"/>
          <w:rFonts w:asciiTheme="minorHAnsi" w:hAnsiTheme="minorHAnsi" w:cstheme="minorHAnsi"/>
          <w:b/>
          <w:bCs/>
          <w:color w:val="000000"/>
          <w:sz w:val="20"/>
          <w:szCs w:val="20"/>
        </w:rPr>
      </w:pPr>
      <w:del w:id="650" w:author="Lee, Jennifer Y." w:date="2020-01-26T20:06:00Z">
        <w:r w:rsidRPr="00565B03" w:rsidDel="008F574B">
          <w:rPr>
            <w:rFonts w:asciiTheme="minorHAnsi" w:hAnsiTheme="minorHAnsi" w:cstheme="minorHAnsi"/>
            <w:color w:val="222222"/>
            <w:sz w:val="20"/>
            <w:szCs w:val="20"/>
            <w:shd w:val="clear" w:color="auto" w:fill="FFFFFF"/>
          </w:rPr>
          <w:lastRenderedPageBreak/>
          <w:delText xml:space="preserve">Complete this </w:delText>
        </w:r>
        <w:r w:rsidR="003F7553" w:rsidDel="008F574B">
          <w:rPr>
            <w:rFonts w:asciiTheme="minorHAnsi" w:hAnsiTheme="minorHAnsi" w:cstheme="minorHAnsi"/>
            <w:color w:val="222222"/>
            <w:sz w:val="20"/>
            <w:szCs w:val="20"/>
            <w:shd w:val="clear" w:color="auto" w:fill="FFFFFF"/>
          </w:rPr>
          <w:delText xml:space="preserve">VA </w:delText>
        </w:r>
        <w:r w:rsidRPr="00565B03" w:rsidDel="008F574B">
          <w:rPr>
            <w:rFonts w:asciiTheme="minorHAnsi" w:hAnsiTheme="minorHAnsi" w:cstheme="minorHAnsi"/>
            <w:color w:val="222222"/>
            <w:sz w:val="20"/>
            <w:szCs w:val="20"/>
            <w:shd w:val="clear" w:color="auto" w:fill="FFFFFF"/>
          </w:rPr>
          <w:delText>form if you</w:delText>
        </w:r>
      </w:del>
      <w:del w:id="651" w:author="Lee, Jennifer Y." w:date="2020-01-26T20:02:00Z">
        <w:r w:rsidRPr="00565B03" w:rsidDel="008F574B">
          <w:rPr>
            <w:rFonts w:asciiTheme="minorHAnsi" w:hAnsiTheme="minorHAnsi" w:cstheme="minorHAnsi"/>
            <w:color w:val="222222"/>
            <w:sz w:val="20"/>
            <w:szCs w:val="20"/>
            <w:shd w:val="clear" w:color="auto" w:fill="FFFFFF"/>
          </w:rPr>
          <w:delText xml:space="preserve"> ha</w:delText>
        </w:r>
      </w:del>
      <w:del w:id="652" w:author="Lee, Jennifer Y." w:date="2020-01-26T20:06:00Z">
        <w:r w:rsidRPr="00565B03" w:rsidDel="008F574B">
          <w:rPr>
            <w:rFonts w:asciiTheme="minorHAnsi" w:hAnsiTheme="minorHAnsi" w:cstheme="minorHAnsi"/>
            <w:color w:val="222222"/>
            <w:sz w:val="20"/>
            <w:szCs w:val="20"/>
            <w:shd w:val="clear" w:color="auto" w:fill="FFFFFF"/>
          </w:rPr>
          <w:delText xml:space="preserve">ve already filed a claim and want to provide supporting evidence. </w:delText>
        </w:r>
      </w:del>
      <w:del w:id="653" w:author="Lee, Jennifer Y." w:date="2020-01-26T20:02:00Z">
        <w:r w:rsidRPr="00565B03" w:rsidDel="008F574B">
          <w:rPr>
            <w:rFonts w:asciiTheme="minorHAnsi" w:hAnsiTheme="minorHAnsi" w:cstheme="minorHAnsi"/>
            <w:color w:val="222222"/>
            <w:sz w:val="20"/>
            <w:szCs w:val="20"/>
            <w:shd w:val="clear" w:color="auto" w:fill="FFFFFF"/>
          </w:rPr>
          <w:delText xml:space="preserve">  </w:delText>
        </w:r>
      </w:del>
      <w:ins w:id="654" w:author="Lee, Jennifer Y." w:date="2020-01-26T20:06:00Z">
        <w:r w:rsidR="008F574B">
          <w:rPr>
            <w:rFonts w:asciiTheme="minorHAnsi" w:hAnsiTheme="minorHAnsi" w:cstheme="minorHAnsi"/>
            <w:color w:val="222222"/>
            <w:sz w:val="20"/>
            <w:szCs w:val="20"/>
            <w:shd w:val="clear" w:color="auto" w:fill="FFFFFF"/>
          </w:rPr>
          <w:t>Use</w:t>
        </w:r>
        <w:r w:rsidR="008F574B" w:rsidRPr="00565B03">
          <w:rPr>
            <w:rFonts w:asciiTheme="minorHAnsi" w:hAnsiTheme="minorHAnsi" w:cstheme="minorHAnsi"/>
            <w:color w:val="222222"/>
            <w:sz w:val="20"/>
            <w:szCs w:val="20"/>
            <w:shd w:val="clear" w:color="auto" w:fill="FFFFFF"/>
          </w:rPr>
          <w:t xml:space="preserve"> this</w:t>
        </w:r>
        <w:r w:rsidR="008F574B">
          <w:rPr>
            <w:rFonts w:asciiTheme="minorHAnsi" w:hAnsiTheme="minorHAnsi" w:cstheme="minorHAnsi"/>
            <w:color w:val="222222"/>
            <w:sz w:val="20"/>
            <w:szCs w:val="20"/>
            <w:shd w:val="clear" w:color="auto" w:fill="FFFFFF"/>
          </w:rPr>
          <w:t xml:space="preserve"> VA</w:t>
        </w:r>
        <w:r w:rsidR="008F574B" w:rsidRPr="00565B03">
          <w:rPr>
            <w:rFonts w:asciiTheme="minorHAnsi" w:hAnsiTheme="minorHAnsi" w:cstheme="minorHAnsi"/>
            <w:color w:val="222222"/>
            <w:sz w:val="20"/>
            <w:szCs w:val="20"/>
            <w:shd w:val="clear" w:color="auto" w:fill="FFFFFF"/>
          </w:rPr>
          <w:t xml:space="preserve"> form if you</w:t>
        </w:r>
        <w:r w:rsidR="008F574B">
          <w:rPr>
            <w:rFonts w:asciiTheme="minorHAnsi" w:hAnsiTheme="minorHAnsi" w:cstheme="minorHAnsi"/>
            <w:color w:val="222222"/>
            <w:sz w:val="20"/>
            <w:szCs w:val="20"/>
            <w:shd w:val="clear" w:color="auto" w:fill="FFFFFF"/>
          </w:rPr>
          <w:t>’</w:t>
        </w:r>
        <w:r w:rsidR="008F574B" w:rsidRPr="00565B03">
          <w:rPr>
            <w:rFonts w:asciiTheme="minorHAnsi" w:hAnsiTheme="minorHAnsi" w:cstheme="minorHAnsi"/>
            <w:color w:val="222222"/>
            <w:sz w:val="20"/>
            <w:szCs w:val="20"/>
            <w:shd w:val="clear" w:color="auto" w:fill="FFFFFF"/>
          </w:rPr>
          <w:t xml:space="preserve">ve already filed a </w:t>
        </w:r>
        <w:r w:rsidR="008F574B">
          <w:rPr>
            <w:rFonts w:asciiTheme="minorHAnsi" w:hAnsiTheme="minorHAnsi" w:cstheme="minorHAnsi"/>
            <w:color w:val="222222"/>
            <w:sz w:val="20"/>
            <w:szCs w:val="20"/>
            <w:shd w:val="clear" w:color="auto" w:fill="FFFFFF"/>
          </w:rPr>
          <w:t xml:space="preserve">DIC </w:t>
        </w:r>
        <w:r w:rsidR="008F574B" w:rsidRPr="00565B03">
          <w:rPr>
            <w:rFonts w:asciiTheme="minorHAnsi" w:hAnsiTheme="minorHAnsi" w:cstheme="minorHAnsi"/>
            <w:color w:val="222222"/>
            <w:sz w:val="20"/>
            <w:szCs w:val="20"/>
            <w:shd w:val="clear" w:color="auto" w:fill="FFFFFF"/>
          </w:rPr>
          <w:t>claim (using form VA Form 21P-534) and want to provide supporting financial evidence.</w:t>
        </w:r>
      </w:ins>
    </w:p>
    <w:p w14:paraId="3EB267F1" w14:textId="77777777" w:rsidR="008F574B" w:rsidRPr="00565B03" w:rsidRDefault="008F574B" w:rsidP="00AD6F68">
      <w:pPr>
        <w:rPr>
          <w:rFonts w:asciiTheme="minorHAnsi" w:hAnsiTheme="minorHAnsi" w:cstheme="minorHAnsi"/>
          <w:color w:val="222222"/>
          <w:sz w:val="20"/>
          <w:szCs w:val="20"/>
          <w:shd w:val="clear" w:color="auto" w:fill="FFFFFF"/>
        </w:rPr>
      </w:pPr>
    </w:p>
    <w:p w14:paraId="0EE4E888" w14:textId="17DA8BA5" w:rsidR="00AD6F68" w:rsidRPr="00565B03" w:rsidRDefault="00D35D65" w:rsidP="00AD6F68">
      <w:pPr>
        <w:rPr>
          <w:rFonts w:asciiTheme="minorHAnsi" w:hAnsiTheme="minorHAnsi" w:cstheme="minorHAnsi"/>
          <w:sz w:val="20"/>
          <w:szCs w:val="20"/>
        </w:rPr>
      </w:pPr>
      <w:hyperlink r:id="rId111" w:history="1">
        <w:r w:rsidR="00AD6F68"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AD6F68"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21P-0969</w:t>
        </w:r>
        <w:r w:rsidR="00AD6F68"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AD6F68" w:rsidRPr="00565B03">
          <w:rPr>
            <w:rStyle w:val="Hyperlink"/>
            <w:rFonts w:asciiTheme="minorHAnsi" w:hAnsiTheme="minorHAnsi" w:cstheme="minorHAnsi"/>
            <w:sz w:val="20"/>
            <w:szCs w:val="20"/>
          </w:rPr>
          <w:t>)</w:t>
        </w:r>
      </w:hyperlink>
    </w:p>
    <w:p w14:paraId="36BBDCBC" w14:textId="77777777" w:rsidR="00AD6F68" w:rsidRPr="00565B03" w:rsidRDefault="00AD6F68" w:rsidP="00536004">
      <w:pPr>
        <w:rPr>
          <w:rFonts w:asciiTheme="minorHAnsi" w:hAnsiTheme="minorHAnsi" w:cstheme="minorHAnsi"/>
          <w:sz w:val="20"/>
          <w:szCs w:val="20"/>
        </w:rPr>
      </w:pPr>
    </w:p>
    <w:p w14:paraId="5E08630D" w14:textId="77777777" w:rsidR="00AD6F68" w:rsidRPr="00565B03" w:rsidRDefault="00AD6F68" w:rsidP="00536004">
      <w:pPr>
        <w:rPr>
          <w:rFonts w:asciiTheme="minorHAnsi" w:hAnsiTheme="minorHAnsi" w:cstheme="minorHAnsi"/>
          <w:sz w:val="20"/>
          <w:szCs w:val="20"/>
        </w:rPr>
      </w:pPr>
    </w:p>
    <w:p w14:paraId="07626C61" w14:textId="182C35BE" w:rsidR="003F7553" w:rsidRPr="00D57FEF" w:rsidRDefault="003F7553" w:rsidP="003F7553">
      <w:pPr>
        <w:rPr>
          <w:rFonts w:asciiTheme="minorHAnsi" w:hAnsiTheme="minorHAnsi" w:cstheme="minorHAnsi"/>
          <w:b/>
          <w:bCs/>
          <w:color w:val="000000"/>
          <w:sz w:val="22"/>
          <w:szCs w:val="22"/>
        </w:rPr>
      </w:pPr>
      <w:r w:rsidRPr="005F42F2">
        <w:rPr>
          <w:rFonts w:asciiTheme="minorHAnsi" w:hAnsiTheme="minorHAnsi" w:cstheme="minorHAnsi"/>
          <w:color w:val="000000"/>
          <w:sz w:val="22"/>
          <w:szCs w:val="22"/>
        </w:rPr>
        <w:t>H2:</w:t>
      </w:r>
      <w:r>
        <w:rPr>
          <w:rFonts w:asciiTheme="minorHAnsi" w:hAnsiTheme="minorHAnsi" w:cstheme="minorHAnsi"/>
          <w:b/>
          <w:bCs/>
          <w:color w:val="000000"/>
          <w:sz w:val="22"/>
          <w:szCs w:val="22"/>
        </w:rPr>
        <w:tab/>
      </w:r>
      <w:r w:rsidRPr="008C4DBA">
        <w:rPr>
          <w:rFonts w:asciiTheme="minorHAnsi" w:hAnsiTheme="minorHAnsi" w:cstheme="minorHAnsi"/>
          <w:b/>
          <w:bCs/>
          <w:color w:val="000000"/>
          <w:sz w:val="22"/>
          <w:szCs w:val="22"/>
        </w:rPr>
        <w:t xml:space="preserve">Helpful </w:t>
      </w:r>
      <w:r w:rsidR="00594D50" w:rsidRPr="008C4DBA">
        <w:rPr>
          <w:rFonts w:asciiTheme="minorHAnsi" w:hAnsiTheme="minorHAnsi" w:cstheme="minorHAnsi"/>
          <w:b/>
          <w:bCs/>
          <w:color w:val="000000"/>
          <w:sz w:val="22"/>
          <w:szCs w:val="22"/>
        </w:rPr>
        <w:t xml:space="preserve">links related to VA Form </w:t>
      </w:r>
      <w:r w:rsidR="00594D50" w:rsidRPr="008C4DBA">
        <w:rPr>
          <w:rFonts w:asciiTheme="minorHAnsi" w:hAnsiTheme="minorHAnsi" w:cstheme="minorHAnsi"/>
          <w:b/>
          <w:bCs/>
          <w:color w:val="24292E"/>
          <w:sz w:val="22"/>
          <w:szCs w:val="22"/>
        </w:rPr>
        <w:t>21P-534EZ</w:t>
      </w:r>
    </w:p>
    <w:p w14:paraId="65E46B3A" w14:textId="77777777" w:rsidR="003F7553" w:rsidRDefault="00D35D65" w:rsidP="003F7553">
      <w:pPr>
        <w:rPr>
          <w:rFonts w:asciiTheme="minorHAnsi" w:hAnsiTheme="minorHAnsi" w:cstheme="minorHAnsi"/>
          <w:sz w:val="20"/>
          <w:szCs w:val="20"/>
        </w:rPr>
      </w:pPr>
      <w:hyperlink r:id="rId112" w:history="1">
        <w:r w:rsidR="003F7553" w:rsidRPr="00A00F77">
          <w:rPr>
            <w:rStyle w:val="Hyperlink"/>
            <w:rFonts w:asciiTheme="minorHAnsi" w:hAnsiTheme="minorHAnsi" w:cstheme="minorHAnsi"/>
            <w:sz w:val="20"/>
            <w:szCs w:val="20"/>
          </w:rPr>
          <w:t>About VA DIC for spouses, dependents, and parents</w:t>
        </w:r>
      </w:hyperlink>
    </w:p>
    <w:p w14:paraId="68B2149B" w14:textId="4E75CC52" w:rsidR="00AD6F68" w:rsidRPr="00D57FEF" w:rsidRDefault="003F7553" w:rsidP="00AD6F68">
      <w:pPr>
        <w:rPr>
          <w:rFonts w:asciiTheme="minorHAnsi" w:hAnsiTheme="minorHAnsi" w:cstheme="minorHAnsi"/>
          <w:sz w:val="20"/>
          <w:szCs w:val="20"/>
        </w:rPr>
      </w:pPr>
      <w:r>
        <w:rPr>
          <w:rFonts w:asciiTheme="minorHAnsi" w:hAnsiTheme="minorHAnsi" w:cstheme="minorHAnsi"/>
          <w:color w:val="323A45"/>
          <w:sz w:val="20"/>
          <w:szCs w:val="20"/>
          <w:shd w:val="clear" w:color="auto" w:fill="FFFFFF"/>
        </w:rPr>
        <w:t xml:space="preserve">As </w:t>
      </w:r>
      <w:r w:rsidRPr="005F42F2">
        <w:rPr>
          <w:rFonts w:asciiTheme="minorHAnsi" w:hAnsiTheme="minorHAnsi" w:cstheme="minorHAnsi"/>
          <w:color w:val="323A45"/>
          <w:sz w:val="20"/>
          <w:szCs w:val="20"/>
          <w:shd w:val="clear" w:color="auto" w:fill="FFFFFF"/>
        </w:rPr>
        <w:t xml:space="preserve">the surviving spouse, child, or parent of a service member who died in the line of duty, or the survivor of a Veteran who died from a service-related injury or illness, you may be </w:t>
      </w:r>
      <w:r w:rsidR="00BA1176">
        <w:rPr>
          <w:rFonts w:asciiTheme="minorHAnsi" w:hAnsiTheme="minorHAnsi" w:cstheme="minorHAnsi"/>
          <w:color w:val="323A45"/>
          <w:sz w:val="20"/>
          <w:szCs w:val="20"/>
          <w:shd w:val="clear" w:color="auto" w:fill="FFFFFF"/>
        </w:rPr>
        <w:t xml:space="preserve">eligible </w:t>
      </w:r>
      <w:r>
        <w:rPr>
          <w:rFonts w:asciiTheme="minorHAnsi" w:hAnsiTheme="minorHAnsi" w:cstheme="minorHAnsi"/>
          <w:color w:val="323A45"/>
          <w:sz w:val="20"/>
          <w:szCs w:val="20"/>
          <w:shd w:val="clear" w:color="auto" w:fill="FFFFFF"/>
        </w:rPr>
        <w:t>for</w:t>
      </w:r>
      <w:r w:rsidR="00BA1176">
        <w:rPr>
          <w:rFonts w:asciiTheme="minorHAnsi" w:hAnsiTheme="minorHAnsi" w:cstheme="minorHAnsi"/>
          <w:color w:val="323A45"/>
          <w:sz w:val="20"/>
          <w:szCs w:val="20"/>
          <w:shd w:val="clear" w:color="auto" w:fill="FFFFFF"/>
        </w:rPr>
        <w:t xml:space="preserve"> </w:t>
      </w:r>
      <w:r w:rsidRPr="005F42F2">
        <w:rPr>
          <w:rFonts w:asciiTheme="minorHAnsi" w:hAnsiTheme="minorHAnsi" w:cstheme="minorHAnsi"/>
          <w:color w:val="323A45"/>
          <w:sz w:val="20"/>
          <w:szCs w:val="20"/>
          <w:shd w:val="clear" w:color="auto" w:fill="FFFFFF"/>
        </w:rPr>
        <w:t>VA DIC</w:t>
      </w:r>
      <w:r w:rsidR="00BA1176">
        <w:rPr>
          <w:rFonts w:asciiTheme="minorHAnsi" w:hAnsiTheme="minorHAnsi" w:cstheme="minorHAnsi"/>
          <w:color w:val="323A45"/>
          <w:sz w:val="20"/>
          <w:szCs w:val="20"/>
          <w:shd w:val="clear" w:color="auto" w:fill="FFFFFF"/>
        </w:rPr>
        <w:t xml:space="preserve"> payments</w:t>
      </w:r>
      <w:r>
        <w:rPr>
          <w:rFonts w:asciiTheme="minorHAnsi" w:hAnsiTheme="minorHAnsi" w:cstheme="minorHAnsi"/>
          <w:color w:val="323A45"/>
          <w:sz w:val="20"/>
          <w:szCs w:val="20"/>
          <w:shd w:val="clear" w:color="auto" w:fill="FFFFFF"/>
        </w:rPr>
        <w:t>.</w:t>
      </w:r>
    </w:p>
    <w:p w14:paraId="12CD67F6" w14:textId="77777777" w:rsidR="00AD6F68" w:rsidRPr="00565B03" w:rsidRDefault="00AD6F68" w:rsidP="00AD6F68">
      <w:pPr>
        <w:rPr>
          <w:rFonts w:asciiTheme="minorHAnsi" w:hAnsiTheme="minorHAnsi" w:cstheme="minorHAnsi"/>
          <w:color w:val="000000"/>
          <w:sz w:val="20"/>
          <w:szCs w:val="20"/>
        </w:rPr>
      </w:pPr>
    </w:p>
    <w:p w14:paraId="6D1A0030" w14:textId="77777777" w:rsidR="00AD6F68" w:rsidRPr="00565B03" w:rsidRDefault="00D35D65" w:rsidP="00AD6F68">
      <w:pPr>
        <w:rPr>
          <w:rFonts w:asciiTheme="minorHAnsi" w:hAnsiTheme="minorHAnsi" w:cstheme="minorHAnsi"/>
          <w:i/>
          <w:iCs/>
          <w:color w:val="A6A6A6" w:themeColor="background1" w:themeShade="A6"/>
          <w:sz w:val="20"/>
          <w:szCs w:val="20"/>
        </w:rPr>
      </w:pPr>
      <w:hyperlink w:anchor="_top" w:history="1">
        <w:r w:rsidR="00AD6F68" w:rsidRPr="00565B03">
          <w:rPr>
            <w:rStyle w:val="Hyperlink"/>
            <w:rFonts w:asciiTheme="minorHAnsi" w:hAnsiTheme="minorHAnsi" w:cstheme="minorHAnsi"/>
            <w:i/>
            <w:iCs/>
            <w:color w:val="A6A6A6" w:themeColor="background1" w:themeShade="A6"/>
            <w:sz w:val="20"/>
            <w:szCs w:val="20"/>
          </w:rPr>
          <w:t>Back to Table of Contents</w:t>
        </w:r>
      </w:hyperlink>
      <w:r w:rsidR="00AD6F68" w:rsidRPr="00565B03">
        <w:rPr>
          <w:rFonts w:asciiTheme="minorHAnsi" w:hAnsiTheme="minorHAnsi" w:cstheme="minorHAnsi"/>
          <w:i/>
          <w:iCs/>
          <w:color w:val="A6A6A6" w:themeColor="background1" w:themeShade="A6"/>
          <w:sz w:val="20"/>
          <w:szCs w:val="20"/>
        </w:rPr>
        <w:t xml:space="preserve"> &gt;</w:t>
      </w:r>
    </w:p>
    <w:p w14:paraId="46C07DE1" w14:textId="600FED1D" w:rsidR="00536004" w:rsidRPr="00565B03" w:rsidRDefault="00536004" w:rsidP="00536004">
      <w:pPr>
        <w:rPr>
          <w:rFonts w:asciiTheme="minorHAnsi" w:hAnsiTheme="minorHAnsi" w:cstheme="minorHAnsi"/>
          <w:sz w:val="20"/>
          <w:szCs w:val="20"/>
        </w:rPr>
      </w:pPr>
      <w:r w:rsidRPr="00565B03">
        <w:rPr>
          <w:rFonts w:asciiTheme="minorHAnsi" w:hAnsiTheme="minorHAnsi" w:cstheme="minorHAnsi"/>
          <w:sz w:val="20"/>
          <w:szCs w:val="20"/>
        </w:rPr>
        <w:br w:type="page"/>
      </w:r>
    </w:p>
    <w:p w14:paraId="61AA0D02" w14:textId="61FF5793" w:rsidR="00846611" w:rsidRPr="007B0ECA" w:rsidRDefault="005A1A48" w:rsidP="007B0ECA">
      <w:pPr>
        <w:pStyle w:val="Heading1"/>
      </w:pPr>
      <w:bookmarkStart w:id="655" w:name="_Toc24012548"/>
      <w:bookmarkStart w:id="656" w:name="_Toc24037512"/>
      <w:bookmarkStart w:id="657" w:name="_Toc24096184"/>
      <w:bookmarkStart w:id="658" w:name="_Toc24451996"/>
      <w:bookmarkStart w:id="659" w:name="_Toc24537805"/>
      <w:bookmarkStart w:id="660" w:name="_Toc25152880"/>
      <w:bookmarkStart w:id="661" w:name="_Toc25652866"/>
      <w:bookmarkStart w:id="662" w:name="_Toc25652921"/>
      <w:bookmarkStart w:id="663" w:name="_Toc28636663"/>
      <w:bookmarkStart w:id="664" w:name="_Toc28636964"/>
      <w:bookmarkStart w:id="665" w:name="_Toc28669791"/>
      <w:bookmarkStart w:id="666" w:name="_Toc29557303"/>
      <w:bookmarkStart w:id="667" w:name="_Toc29557607"/>
      <w:bookmarkStart w:id="668" w:name="_Toc29562138"/>
      <w:bookmarkStart w:id="669" w:name="_Toc29883353"/>
      <w:bookmarkStart w:id="670" w:name="_Toc29903135"/>
      <w:r w:rsidRPr="007B0ECA">
        <w:lastRenderedPageBreak/>
        <w:t>VA Form 10-10EZ</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r w:rsidRPr="007B0ECA">
        <w:t xml:space="preserve"> </w:t>
      </w:r>
    </w:p>
    <w:p w14:paraId="1BCF9C8A" w14:textId="77777777" w:rsidR="007B0ECA" w:rsidRPr="007B0ECA" w:rsidRDefault="007B0ECA" w:rsidP="007B0ECA"/>
    <w:p w14:paraId="06B51076"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7A8DFA9"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4AD643B" w14:textId="77777777" w:rsidTr="00CA741C">
        <w:trPr>
          <w:trHeight w:val="447"/>
        </w:trPr>
        <w:tc>
          <w:tcPr>
            <w:tcW w:w="3138" w:type="dxa"/>
            <w:shd w:val="clear" w:color="auto" w:fill="CCCCCC"/>
          </w:tcPr>
          <w:p w14:paraId="449927D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429A4DF4"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36A4671B" w14:textId="77777777" w:rsidTr="00CA741C">
        <w:trPr>
          <w:trHeight w:val="429"/>
        </w:trPr>
        <w:tc>
          <w:tcPr>
            <w:tcW w:w="3138" w:type="dxa"/>
            <w:shd w:val="clear" w:color="auto" w:fill="CCCCCC"/>
          </w:tcPr>
          <w:p w14:paraId="7AEAF60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2EE9A5B" w14:textId="48B19654" w:rsidR="00CA741C" w:rsidRPr="003F7553" w:rsidRDefault="00D35D65" w:rsidP="00CA741C">
            <w:pPr>
              <w:rPr>
                <w:rFonts w:ascii="Calibri" w:hAnsi="Calibri" w:cs="Calibri"/>
                <w:color w:val="0563C1"/>
                <w:u w:val="single"/>
              </w:rPr>
            </w:pPr>
            <w:hyperlink r:id="rId113" w:history="1">
              <w:r w:rsidR="003F7553">
                <w:rPr>
                  <w:rStyle w:val="Hyperlink"/>
                  <w:rFonts w:ascii="Calibri" w:hAnsi="Calibri" w:cs="Calibri"/>
                </w:rPr>
                <w:t>www.va.gov/vaforms/form_detail.asp?formno=10ez</w:t>
              </w:r>
            </w:hyperlink>
          </w:p>
        </w:tc>
      </w:tr>
      <w:tr w:rsidR="00CA741C" w:rsidRPr="00565B03" w14:paraId="36988101" w14:textId="77777777" w:rsidTr="00CA741C">
        <w:trPr>
          <w:trHeight w:val="429"/>
        </w:trPr>
        <w:tc>
          <w:tcPr>
            <w:tcW w:w="3138" w:type="dxa"/>
            <w:shd w:val="clear" w:color="auto" w:fill="CCCCCC"/>
          </w:tcPr>
          <w:p w14:paraId="5C144CA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1CE68D5" w14:textId="77777777" w:rsidR="00CA741C" w:rsidRPr="00565B03" w:rsidRDefault="00CA741C" w:rsidP="00CA741C">
            <w:pPr>
              <w:rPr>
                <w:rFonts w:asciiTheme="minorHAnsi" w:hAnsiTheme="minorHAnsi" w:cstheme="minorHAnsi"/>
              </w:rPr>
            </w:pPr>
          </w:p>
        </w:tc>
      </w:tr>
      <w:tr w:rsidR="00CA741C" w:rsidRPr="00565B03" w14:paraId="010CACA6" w14:textId="77777777" w:rsidTr="00CA741C">
        <w:trPr>
          <w:trHeight w:val="429"/>
        </w:trPr>
        <w:tc>
          <w:tcPr>
            <w:tcW w:w="3138" w:type="dxa"/>
            <w:shd w:val="clear" w:color="auto" w:fill="CCCCCC"/>
          </w:tcPr>
          <w:p w14:paraId="1399E41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1D059AB"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6819FC33" w14:textId="77777777" w:rsidR="002570B0" w:rsidRPr="00565B03" w:rsidRDefault="002570B0" w:rsidP="002570B0">
      <w:pPr>
        <w:pStyle w:val="NoSpacing"/>
      </w:pPr>
    </w:p>
    <w:p w14:paraId="47ED1142" w14:textId="77777777" w:rsidR="002570B0" w:rsidRPr="006B6A90" w:rsidRDefault="002570B0" w:rsidP="002570B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13580501"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0F06A42" w14:textId="77777777" w:rsidTr="00CA741C">
        <w:trPr>
          <w:trHeight w:val="427"/>
        </w:trPr>
        <w:tc>
          <w:tcPr>
            <w:tcW w:w="3145" w:type="dxa"/>
            <w:shd w:val="clear" w:color="auto" w:fill="CCCCCC"/>
          </w:tcPr>
          <w:p w14:paraId="32C4BCB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0185468E" w14:textId="71C3A0D3" w:rsidR="00CA741C" w:rsidRPr="003F7553"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3F7553">
              <w:rPr>
                <w:rFonts w:asciiTheme="minorHAnsi" w:hAnsiTheme="minorHAnsi" w:cstheme="minorHAnsi"/>
                <w:b/>
                <w:bCs/>
                <w:sz w:val="28"/>
                <w:szCs w:val="28"/>
              </w:rPr>
              <w:t>10-10EZ</w:t>
            </w:r>
          </w:p>
        </w:tc>
      </w:tr>
      <w:tr w:rsidR="00CA741C" w:rsidRPr="00565B03" w14:paraId="6BA3783D" w14:textId="77777777" w:rsidTr="00CA741C">
        <w:trPr>
          <w:trHeight w:val="427"/>
        </w:trPr>
        <w:tc>
          <w:tcPr>
            <w:tcW w:w="3145" w:type="dxa"/>
            <w:shd w:val="clear" w:color="auto" w:fill="CCCCCC"/>
          </w:tcPr>
          <w:p w14:paraId="52295A6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177E843B" w14:textId="0EC20145"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3F7553">
              <w:rPr>
                <w:rFonts w:asciiTheme="minorHAnsi" w:hAnsiTheme="minorHAnsi" w:cstheme="minorHAnsi"/>
                <w:color w:val="24292E"/>
              </w:rPr>
              <w:t>10-10EZ</w:t>
            </w:r>
            <w:r w:rsidRPr="00565B03">
              <w:rPr>
                <w:rFonts w:asciiTheme="minorHAnsi" w:hAnsiTheme="minorHAnsi" w:cstheme="minorHAnsi"/>
                <w:color w:val="24292E"/>
              </w:rPr>
              <w:t xml:space="preserve"> | Veterans Affairs</w:t>
            </w:r>
          </w:p>
        </w:tc>
      </w:tr>
      <w:tr w:rsidR="00CA741C" w:rsidRPr="00565B03" w14:paraId="0C0ABC0E" w14:textId="77777777" w:rsidTr="00CA741C">
        <w:trPr>
          <w:trHeight w:val="623"/>
        </w:trPr>
        <w:tc>
          <w:tcPr>
            <w:tcW w:w="3145" w:type="dxa"/>
            <w:shd w:val="clear" w:color="auto" w:fill="CCCCCC"/>
          </w:tcPr>
          <w:p w14:paraId="7948ADD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441669E" w14:textId="1D3BD25C"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Get VA Form </w:t>
            </w:r>
            <w:r w:rsidR="003F7553">
              <w:rPr>
                <w:rFonts w:asciiTheme="minorHAnsi" w:hAnsiTheme="minorHAnsi" w:cstheme="minorHAnsi"/>
                <w:color w:val="24292E"/>
                <w:sz w:val="20"/>
                <w:szCs w:val="20"/>
              </w:rPr>
              <w:t>10-10EZ</w:t>
            </w:r>
            <w:r w:rsidRPr="00565B03">
              <w:rPr>
                <w:rFonts w:asciiTheme="minorHAnsi" w:hAnsiTheme="minorHAnsi" w:cstheme="minorHAnsi"/>
                <w:color w:val="24292E"/>
                <w:sz w:val="20"/>
                <w:szCs w:val="20"/>
              </w:rPr>
              <w:t xml:space="preserve">, </w:t>
            </w:r>
            <w:r w:rsidR="003F7553">
              <w:rPr>
                <w:rFonts w:asciiTheme="minorHAnsi" w:hAnsiTheme="minorHAnsi" w:cstheme="minorHAnsi"/>
                <w:color w:val="24292E"/>
                <w:sz w:val="20"/>
                <w:szCs w:val="20"/>
              </w:rPr>
              <w:t>Application for Health Benefits</w:t>
            </w:r>
            <w:r w:rsidRPr="00565B03">
              <w:rPr>
                <w:rFonts w:asciiTheme="minorHAnsi" w:hAnsiTheme="minorHAnsi" w:cstheme="minorHAnsi"/>
                <w:color w:val="24292E"/>
                <w:sz w:val="20"/>
                <w:szCs w:val="20"/>
              </w:rPr>
              <w:t xml:space="preserve">. Use this VA form </w:t>
            </w:r>
            <w:r w:rsidR="003F7553">
              <w:rPr>
                <w:rFonts w:asciiTheme="minorHAnsi" w:hAnsiTheme="minorHAnsi" w:cstheme="minorHAnsi"/>
                <w:color w:val="24292E"/>
                <w:sz w:val="20"/>
                <w:szCs w:val="20"/>
              </w:rPr>
              <w:t>w</w:t>
            </w:r>
            <w:r w:rsidR="003F7553" w:rsidRPr="00565B03">
              <w:rPr>
                <w:rFonts w:asciiTheme="minorHAnsi" w:hAnsiTheme="minorHAnsi" w:cstheme="minorHAnsi"/>
                <w:sz w:val="20"/>
                <w:szCs w:val="20"/>
              </w:rPr>
              <w:t>hen you</w:t>
            </w:r>
            <w:r w:rsidR="00562B58">
              <w:rPr>
                <w:rFonts w:asciiTheme="minorHAnsi" w:hAnsiTheme="minorHAnsi" w:cstheme="minorHAnsi"/>
                <w:sz w:val="20"/>
                <w:szCs w:val="20"/>
              </w:rPr>
              <w:t>’</w:t>
            </w:r>
            <w:r w:rsidR="003F7553" w:rsidRPr="00565B03">
              <w:rPr>
                <w:rFonts w:asciiTheme="minorHAnsi" w:hAnsiTheme="minorHAnsi" w:cstheme="minorHAnsi"/>
                <w:sz w:val="20"/>
                <w:szCs w:val="20"/>
              </w:rPr>
              <w:t xml:space="preserve">re a Veteran and want to apply for VA </w:t>
            </w:r>
            <w:r w:rsidR="00521314">
              <w:rPr>
                <w:rFonts w:asciiTheme="minorHAnsi" w:hAnsiTheme="minorHAnsi" w:cstheme="minorHAnsi"/>
                <w:sz w:val="20"/>
                <w:szCs w:val="20"/>
              </w:rPr>
              <w:t>health care</w:t>
            </w:r>
            <w:r w:rsidR="003F7553" w:rsidRPr="00565B03">
              <w:rPr>
                <w:rFonts w:asciiTheme="minorHAnsi" w:hAnsiTheme="minorHAnsi" w:cstheme="minorHAnsi"/>
                <w:sz w:val="20"/>
                <w:szCs w:val="20"/>
              </w:rPr>
              <w:t xml:space="preserve"> benefits</w:t>
            </w:r>
            <w:r w:rsidR="00B603D1">
              <w:rPr>
                <w:rFonts w:asciiTheme="minorHAnsi" w:hAnsiTheme="minorHAnsi" w:cstheme="minorHAnsi"/>
                <w:sz w:val="20"/>
                <w:szCs w:val="20"/>
              </w:rPr>
              <w:t>.</w:t>
            </w:r>
          </w:p>
        </w:tc>
      </w:tr>
      <w:tr w:rsidR="00CA741C" w:rsidRPr="00565B03" w14:paraId="4EF180B7" w14:textId="77777777" w:rsidTr="00CA741C">
        <w:trPr>
          <w:trHeight w:val="623"/>
        </w:trPr>
        <w:tc>
          <w:tcPr>
            <w:tcW w:w="3145" w:type="dxa"/>
            <w:shd w:val="clear" w:color="auto" w:fill="CCCCCC"/>
          </w:tcPr>
          <w:p w14:paraId="12DD13EB" w14:textId="48649FBD"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651E601" w14:textId="09E6B301" w:rsidR="00CA741C" w:rsidRPr="00B603D1" w:rsidRDefault="00CA741C" w:rsidP="00B603D1">
            <w:r w:rsidRPr="00565B03">
              <w:rPr>
                <w:rFonts w:asciiTheme="minorHAnsi" w:hAnsiTheme="minorHAnsi" w:cstheme="minorHAnsi"/>
                <w:color w:val="24292E"/>
                <w:sz w:val="20"/>
                <w:szCs w:val="20"/>
              </w:rPr>
              <w:t xml:space="preserve">va form </w:t>
            </w:r>
            <w:r w:rsidR="003F7553">
              <w:rPr>
                <w:rFonts w:asciiTheme="minorHAnsi" w:hAnsiTheme="minorHAnsi" w:cstheme="minorHAnsi"/>
                <w:color w:val="24292E"/>
                <w:sz w:val="20"/>
                <w:szCs w:val="20"/>
              </w:rPr>
              <w:t>10-10EZ</w:t>
            </w:r>
            <w:r w:rsidRPr="00565B03">
              <w:rPr>
                <w:rFonts w:asciiTheme="minorHAnsi" w:hAnsiTheme="minorHAnsi" w:cstheme="minorHAnsi"/>
                <w:color w:val="24292E"/>
                <w:sz w:val="20"/>
                <w:szCs w:val="20"/>
              </w:rPr>
              <w:t xml:space="preserve">, </w:t>
            </w:r>
            <w:r w:rsidR="003F7553">
              <w:rPr>
                <w:rFonts w:asciiTheme="minorHAnsi" w:hAnsiTheme="minorHAnsi" w:cstheme="minorHAnsi"/>
                <w:color w:val="24292E"/>
                <w:sz w:val="20"/>
                <w:szCs w:val="20"/>
              </w:rPr>
              <w:t>10 10EZ</w:t>
            </w:r>
            <w:r w:rsidRPr="00565B03">
              <w:rPr>
                <w:rFonts w:asciiTheme="minorHAnsi" w:hAnsiTheme="minorHAnsi" w:cstheme="minorHAnsi"/>
                <w:color w:val="24292E"/>
                <w:sz w:val="20"/>
                <w:szCs w:val="20"/>
              </w:rPr>
              <w:t xml:space="preserve">, </w:t>
            </w:r>
            <w:r w:rsidR="003F7553">
              <w:rPr>
                <w:rFonts w:asciiTheme="minorHAnsi" w:hAnsiTheme="minorHAnsi" w:cstheme="minorHAnsi"/>
                <w:color w:val="24292E"/>
                <w:sz w:val="20"/>
                <w:szCs w:val="20"/>
              </w:rPr>
              <w:t>1010EZ</w:t>
            </w:r>
          </w:p>
        </w:tc>
      </w:tr>
    </w:tbl>
    <w:p w14:paraId="21E3C9D8" w14:textId="77777777" w:rsidR="00CA741C" w:rsidRPr="00565B03" w:rsidRDefault="00CA741C" w:rsidP="00CA741C">
      <w:pPr>
        <w:rPr>
          <w:rFonts w:asciiTheme="minorHAnsi" w:hAnsiTheme="minorHAnsi" w:cstheme="minorHAnsi"/>
        </w:rPr>
      </w:pPr>
    </w:p>
    <w:p w14:paraId="3AC32362"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3AA167BB" w14:textId="77777777" w:rsidR="003F7553" w:rsidRDefault="003F7553" w:rsidP="005A1A48">
      <w:pPr>
        <w:rPr>
          <w:rFonts w:asciiTheme="minorHAnsi" w:hAnsiTheme="minorHAnsi" w:cstheme="minorHAnsi"/>
          <w:b/>
          <w:bCs/>
          <w:sz w:val="28"/>
          <w:szCs w:val="28"/>
        </w:rPr>
      </w:pPr>
    </w:p>
    <w:p w14:paraId="069EDFC6" w14:textId="24E75BB8" w:rsidR="003F7553" w:rsidRDefault="00902068" w:rsidP="005A1A48">
      <w:pPr>
        <w:rPr>
          <w:rFonts w:asciiTheme="minorHAnsi" w:hAnsiTheme="minorHAnsi" w:cstheme="minorHAnsi"/>
          <w:b/>
          <w:bCs/>
          <w:sz w:val="28"/>
          <w:szCs w:val="28"/>
        </w:rPr>
      </w:pPr>
      <w:r w:rsidRPr="00902068">
        <w:rPr>
          <w:rFonts w:asciiTheme="minorHAnsi" w:hAnsiTheme="minorHAnsi" w:cstheme="minorHAnsi"/>
          <w:sz w:val="28"/>
          <w:szCs w:val="28"/>
        </w:rPr>
        <w:t>H1:</w:t>
      </w:r>
      <w:r>
        <w:rPr>
          <w:rFonts w:asciiTheme="minorHAnsi" w:hAnsiTheme="minorHAnsi" w:cstheme="minorHAnsi"/>
          <w:b/>
          <w:bCs/>
          <w:sz w:val="28"/>
          <w:szCs w:val="28"/>
        </w:rPr>
        <w:tab/>
      </w:r>
      <w:r w:rsidR="003F7553" w:rsidRPr="00565B03">
        <w:rPr>
          <w:rFonts w:asciiTheme="minorHAnsi" w:hAnsiTheme="minorHAnsi" w:cstheme="minorHAnsi"/>
          <w:b/>
          <w:bCs/>
          <w:sz w:val="28"/>
          <w:szCs w:val="28"/>
        </w:rPr>
        <w:t xml:space="preserve">VA Form </w:t>
      </w:r>
      <w:r w:rsidR="003F7553">
        <w:rPr>
          <w:rFonts w:asciiTheme="minorHAnsi" w:hAnsiTheme="minorHAnsi" w:cstheme="minorHAnsi"/>
          <w:b/>
          <w:bCs/>
          <w:sz w:val="28"/>
          <w:szCs w:val="28"/>
        </w:rPr>
        <w:t>10-10EZ</w:t>
      </w:r>
      <w:r w:rsidR="003F7553" w:rsidRPr="00565B03">
        <w:rPr>
          <w:rFonts w:asciiTheme="minorHAnsi" w:hAnsiTheme="minorHAnsi" w:cstheme="minorHAnsi"/>
          <w:b/>
          <w:bCs/>
          <w:sz w:val="28"/>
          <w:szCs w:val="28"/>
        </w:rPr>
        <w:t xml:space="preserve"> </w:t>
      </w:r>
    </w:p>
    <w:p w14:paraId="53C1F19F" w14:textId="4DD31C51" w:rsidR="00846611" w:rsidRPr="00565B03" w:rsidRDefault="00902068" w:rsidP="005A1A48">
      <w:pPr>
        <w:rPr>
          <w:rFonts w:asciiTheme="minorHAnsi" w:hAnsiTheme="minorHAnsi" w:cstheme="minorHAnsi"/>
          <w:b/>
          <w:bCs/>
          <w:sz w:val="28"/>
          <w:szCs w:val="28"/>
        </w:rPr>
      </w:pPr>
      <w:r w:rsidRPr="00902068">
        <w:rPr>
          <w:rFonts w:asciiTheme="minorHAnsi" w:hAnsiTheme="minorHAnsi" w:cstheme="minorHAnsi"/>
          <w:sz w:val="28"/>
          <w:szCs w:val="28"/>
        </w:rPr>
        <w:t>H2:</w:t>
      </w:r>
      <w:r>
        <w:rPr>
          <w:rFonts w:asciiTheme="minorHAnsi" w:hAnsiTheme="minorHAnsi" w:cstheme="minorHAnsi"/>
          <w:b/>
          <w:bCs/>
          <w:sz w:val="28"/>
          <w:szCs w:val="28"/>
        </w:rPr>
        <w:tab/>
      </w:r>
      <w:r w:rsidR="00846611" w:rsidRPr="00565B03">
        <w:rPr>
          <w:rFonts w:asciiTheme="minorHAnsi" w:hAnsiTheme="minorHAnsi" w:cstheme="minorHAnsi"/>
          <w:b/>
          <w:bCs/>
          <w:sz w:val="28"/>
          <w:szCs w:val="28"/>
        </w:rPr>
        <w:t>Application for Health Benefits</w:t>
      </w:r>
    </w:p>
    <w:p w14:paraId="525F502E" w14:textId="77777777" w:rsidR="00846611" w:rsidRPr="00565B03" w:rsidRDefault="00846611" w:rsidP="005A1A48">
      <w:pPr>
        <w:rPr>
          <w:rFonts w:asciiTheme="minorHAnsi" w:hAnsiTheme="minorHAnsi" w:cstheme="minorHAnsi"/>
          <w:b/>
          <w:bCs/>
        </w:rPr>
      </w:pPr>
    </w:p>
    <w:p w14:paraId="2D93D25F" w14:textId="38044C5B" w:rsidR="00F45BF1" w:rsidRPr="00565B03" w:rsidRDefault="00846611" w:rsidP="005A1A48">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DA554D">
        <w:rPr>
          <w:rFonts w:asciiTheme="minorHAnsi" w:hAnsiTheme="minorHAnsi" w:cstheme="minorHAnsi"/>
          <w:sz w:val="20"/>
          <w:szCs w:val="20"/>
        </w:rPr>
        <w:t>&lt;</w:t>
      </w:r>
      <w:r w:rsidRPr="00565B03">
        <w:rPr>
          <w:rFonts w:asciiTheme="minorHAnsi" w:hAnsiTheme="minorHAnsi" w:cstheme="minorHAnsi"/>
          <w:sz w:val="20"/>
          <w:szCs w:val="20"/>
        </w:rPr>
        <w:t xml:space="preserve">Health </w:t>
      </w:r>
      <w:r w:rsidR="00F45BF1" w:rsidRPr="00565B03">
        <w:rPr>
          <w:rFonts w:asciiTheme="minorHAnsi" w:hAnsiTheme="minorHAnsi" w:cstheme="minorHAnsi"/>
          <w:sz w:val="20"/>
          <w:szCs w:val="20"/>
        </w:rPr>
        <w:t>care</w:t>
      </w:r>
      <w:r w:rsidR="00DA554D">
        <w:rPr>
          <w:rFonts w:asciiTheme="minorHAnsi" w:hAnsiTheme="minorHAnsi" w:cstheme="minorHAnsi"/>
          <w:sz w:val="20"/>
          <w:szCs w:val="20"/>
        </w:rPr>
        <w:t>&gt;</w:t>
      </w:r>
    </w:p>
    <w:p w14:paraId="1AFA624D" w14:textId="77777777" w:rsidR="00F45BF1" w:rsidRPr="00565B03" w:rsidRDefault="00F45BF1" w:rsidP="005A1A48">
      <w:pPr>
        <w:rPr>
          <w:rFonts w:asciiTheme="minorHAnsi" w:hAnsiTheme="minorHAnsi" w:cstheme="minorHAnsi"/>
          <w:sz w:val="20"/>
          <w:szCs w:val="20"/>
        </w:rPr>
      </w:pPr>
    </w:p>
    <w:p w14:paraId="1299EB02" w14:textId="77777777" w:rsidR="00F45BF1" w:rsidRPr="00565B03" w:rsidRDefault="00F45BF1" w:rsidP="005A1A48">
      <w:pPr>
        <w:rPr>
          <w:rFonts w:asciiTheme="minorHAnsi" w:hAnsiTheme="minorHAnsi" w:cstheme="minorHAnsi"/>
          <w:sz w:val="22"/>
          <w:szCs w:val="22"/>
        </w:rPr>
      </w:pPr>
      <w:r w:rsidRPr="00565B03">
        <w:rPr>
          <w:rFonts w:asciiTheme="minorHAnsi" w:hAnsiTheme="minorHAnsi" w:cstheme="minorHAnsi"/>
          <w:b/>
          <w:bCs/>
          <w:sz w:val="22"/>
          <w:szCs w:val="22"/>
        </w:rPr>
        <w:t xml:space="preserve">When to use </w:t>
      </w:r>
      <w:r w:rsidR="00455209" w:rsidRPr="00565B03">
        <w:rPr>
          <w:rFonts w:asciiTheme="minorHAnsi" w:hAnsiTheme="minorHAnsi" w:cstheme="minorHAnsi"/>
          <w:b/>
          <w:bCs/>
          <w:sz w:val="22"/>
          <w:szCs w:val="22"/>
        </w:rPr>
        <w:t>this form</w:t>
      </w:r>
    </w:p>
    <w:p w14:paraId="35D966B2" w14:textId="2168D910" w:rsidR="00F45BF1" w:rsidRPr="00565B03" w:rsidRDefault="00E51F9F" w:rsidP="005A1A48">
      <w:pPr>
        <w:rPr>
          <w:rFonts w:asciiTheme="minorHAnsi" w:hAnsiTheme="minorHAnsi" w:cstheme="minorHAnsi"/>
          <w:sz w:val="20"/>
          <w:szCs w:val="20"/>
        </w:rPr>
      </w:pPr>
      <w:ins w:id="671" w:author="Lee, Jennifer Y." w:date="2020-01-15T17:10:00Z">
        <w:r>
          <w:rPr>
            <w:rFonts w:asciiTheme="minorHAnsi" w:hAnsiTheme="minorHAnsi" w:cstheme="minorHAnsi"/>
            <w:sz w:val="20"/>
            <w:szCs w:val="20"/>
          </w:rPr>
          <w:t>Use this form if</w:t>
        </w:r>
      </w:ins>
      <w:r w:rsidR="00521314">
        <w:rPr>
          <w:rFonts w:asciiTheme="minorHAnsi" w:hAnsiTheme="minorHAnsi" w:cstheme="minorHAnsi"/>
          <w:sz w:val="20"/>
          <w:szCs w:val="20"/>
        </w:rPr>
        <w:t xml:space="preserve"> </w:t>
      </w:r>
      <w:del w:id="672" w:author="Lee, Jennifer Y." w:date="2020-01-15T17:10:00Z">
        <w:r w:rsidR="00455209" w:rsidRPr="00565B03" w:rsidDel="00E51F9F">
          <w:rPr>
            <w:rFonts w:asciiTheme="minorHAnsi" w:hAnsiTheme="minorHAnsi" w:cstheme="minorHAnsi"/>
            <w:sz w:val="20"/>
            <w:szCs w:val="20"/>
          </w:rPr>
          <w:delText xml:space="preserve">When </w:delText>
        </w:r>
      </w:del>
      <w:r w:rsidR="00455209" w:rsidRPr="00565B03">
        <w:rPr>
          <w:rFonts w:asciiTheme="minorHAnsi" w:hAnsiTheme="minorHAnsi" w:cstheme="minorHAnsi"/>
          <w:sz w:val="20"/>
          <w:szCs w:val="20"/>
        </w:rPr>
        <w:t>you</w:t>
      </w:r>
      <w:ins w:id="673" w:author="Lee, Jennifer Y." w:date="2020-01-15T17:10:00Z">
        <w:r>
          <w:rPr>
            <w:rFonts w:asciiTheme="minorHAnsi" w:hAnsiTheme="minorHAnsi" w:cstheme="minorHAnsi"/>
            <w:sz w:val="20"/>
            <w:szCs w:val="20"/>
          </w:rPr>
          <w:t>’</w:t>
        </w:r>
      </w:ins>
      <w:del w:id="674" w:author="Lee, Jennifer Y." w:date="2020-01-15T17:10:00Z">
        <w:r w:rsidR="00455209" w:rsidRPr="00565B03" w:rsidDel="00E51F9F">
          <w:rPr>
            <w:rFonts w:asciiTheme="minorHAnsi" w:hAnsiTheme="minorHAnsi" w:cstheme="minorHAnsi"/>
            <w:sz w:val="20"/>
            <w:szCs w:val="20"/>
          </w:rPr>
          <w:delText xml:space="preserve"> a</w:delText>
        </w:r>
      </w:del>
      <w:r w:rsidR="00455209" w:rsidRPr="00565B03">
        <w:rPr>
          <w:rFonts w:asciiTheme="minorHAnsi" w:hAnsiTheme="minorHAnsi" w:cstheme="minorHAnsi"/>
          <w:sz w:val="20"/>
          <w:szCs w:val="20"/>
        </w:rPr>
        <w:t xml:space="preserve">re a </w:t>
      </w:r>
      <w:r w:rsidR="00901DF2" w:rsidRPr="00565B03">
        <w:rPr>
          <w:rFonts w:asciiTheme="minorHAnsi" w:hAnsiTheme="minorHAnsi" w:cstheme="minorHAnsi"/>
          <w:sz w:val="20"/>
          <w:szCs w:val="20"/>
        </w:rPr>
        <w:t>V</w:t>
      </w:r>
      <w:r w:rsidR="00455209" w:rsidRPr="00565B03">
        <w:rPr>
          <w:rFonts w:asciiTheme="minorHAnsi" w:hAnsiTheme="minorHAnsi" w:cstheme="minorHAnsi"/>
          <w:sz w:val="20"/>
          <w:szCs w:val="20"/>
        </w:rPr>
        <w:t xml:space="preserve">eteran and want to apply for VA </w:t>
      </w:r>
      <w:del w:id="675" w:author="Lee, Jennifer Y." w:date="2020-01-15T17:10:00Z">
        <w:r w:rsidR="00B603D1" w:rsidDel="00E51F9F">
          <w:rPr>
            <w:rFonts w:asciiTheme="minorHAnsi" w:hAnsiTheme="minorHAnsi" w:cstheme="minorHAnsi"/>
            <w:sz w:val="20"/>
            <w:szCs w:val="20"/>
          </w:rPr>
          <w:delText>medical</w:delText>
        </w:r>
        <w:r w:rsidR="00455209" w:rsidRPr="00565B03" w:rsidDel="00E51F9F">
          <w:rPr>
            <w:rFonts w:asciiTheme="minorHAnsi" w:hAnsiTheme="minorHAnsi" w:cstheme="minorHAnsi"/>
            <w:sz w:val="20"/>
            <w:szCs w:val="20"/>
          </w:rPr>
          <w:delText xml:space="preserve"> </w:delText>
        </w:r>
      </w:del>
      <w:ins w:id="676" w:author="Lee, Jennifer Y." w:date="2020-01-15T17:10:00Z">
        <w:r>
          <w:rPr>
            <w:rFonts w:asciiTheme="minorHAnsi" w:hAnsiTheme="minorHAnsi" w:cstheme="minorHAnsi"/>
            <w:sz w:val="20"/>
            <w:szCs w:val="20"/>
          </w:rPr>
          <w:t>health care</w:t>
        </w:r>
        <w:r w:rsidRPr="00565B03">
          <w:rPr>
            <w:rFonts w:asciiTheme="minorHAnsi" w:hAnsiTheme="minorHAnsi" w:cstheme="minorHAnsi"/>
            <w:sz w:val="20"/>
            <w:szCs w:val="20"/>
          </w:rPr>
          <w:t xml:space="preserve"> </w:t>
        </w:r>
      </w:ins>
      <w:r w:rsidR="00455209" w:rsidRPr="00565B03">
        <w:rPr>
          <w:rFonts w:asciiTheme="minorHAnsi" w:hAnsiTheme="minorHAnsi" w:cstheme="minorHAnsi"/>
          <w:sz w:val="20"/>
          <w:szCs w:val="20"/>
        </w:rPr>
        <w:t>benefits</w:t>
      </w:r>
      <w:ins w:id="677" w:author="Lee, Jennifer Y." w:date="2020-01-15T17:11:00Z">
        <w:r>
          <w:rPr>
            <w:rFonts w:asciiTheme="minorHAnsi" w:hAnsiTheme="minorHAnsi" w:cstheme="minorHAnsi"/>
            <w:sz w:val="20"/>
            <w:szCs w:val="20"/>
          </w:rPr>
          <w:t xml:space="preserve">. You must be enrolled in VA health care to </w:t>
        </w:r>
      </w:ins>
      <w:ins w:id="678" w:author="Lee, Jennifer Y." w:date="2020-01-15T17:14:00Z">
        <w:r w:rsidR="00975246">
          <w:rPr>
            <w:rFonts w:asciiTheme="minorHAnsi" w:hAnsiTheme="minorHAnsi" w:cstheme="minorHAnsi"/>
            <w:sz w:val="20"/>
            <w:szCs w:val="20"/>
          </w:rPr>
          <w:t>get</w:t>
        </w:r>
      </w:ins>
      <w:ins w:id="679" w:author="Lee, Jennifer Y." w:date="2020-01-15T17:11:00Z">
        <w:r>
          <w:rPr>
            <w:rFonts w:asciiTheme="minorHAnsi" w:hAnsiTheme="minorHAnsi" w:cstheme="minorHAnsi"/>
            <w:sz w:val="20"/>
            <w:szCs w:val="20"/>
          </w:rPr>
          <w:t xml:space="preserve"> care at VA </w:t>
        </w:r>
      </w:ins>
      <w:ins w:id="680" w:author="Lee, Jennifer Y." w:date="2020-01-15T17:12:00Z">
        <w:r>
          <w:rPr>
            <w:rFonts w:asciiTheme="minorHAnsi" w:hAnsiTheme="minorHAnsi" w:cstheme="minorHAnsi"/>
            <w:sz w:val="20"/>
            <w:szCs w:val="20"/>
          </w:rPr>
          <w:t>health facilit</w:t>
        </w:r>
      </w:ins>
      <w:ins w:id="681" w:author="Lee, Jennifer Y." w:date="2020-01-15T17:14:00Z">
        <w:r w:rsidR="00975246">
          <w:rPr>
            <w:rFonts w:asciiTheme="minorHAnsi" w:hAnsiTheme="minorHAnsi" w:cstheme="minorHAnsi"/>
            <w:sz w:val="20"/>
            <w:szCs w:val="20"/>
          </w:rPr>
          <w:t>ies</w:t>
        </w:r>
      </w:ins>
      <w:ins w:id="682" w:author="Lee, Jennifer Y." w:date="2020-01-15T17:12:00Z">
        <w:r>
          <w:rPr>
            <w:rFonts w:asciiTheme="minorHAnsi" w:hAnsiTheme="minorHAnsi" w:cstheme="minorHAnsi"/>
            <w:sz w:val="20"/>
            <w:szCs w:val="20"/>
          </w:rPr>
          <w:t xml:space="preserve"> or a community care provider (a</w:t>
        </w:r>
        <w:r w:rsidR="00975246">
          <w:rPr>
            <w:rFonts w:asciiTheme="minorHAnsi" w:hAnsiTheme="minorHAnsi" w:cstheme="minorHAnsi"/>
            <w:sz w:val="20"/>
            <w:szCs w:val="20"/>
          </w:rPr>
          <w:t>n approved non-VA provider</w:t>
        </w:r>
      </w:ins>
      <w:ins w:id="683" w:author="Lee, Jennifer Y." w:date="2020-01-15T17:13:00Z">
        <w:r w:rsidR="00975246">
          <w:rPr>
            <w:rFonts w:asciiTheme="minorHAnsi" w:hAnsiTheme="minorHAnsi" w:cstheme="minorHAnsi"/>
            <w:sz w:val="20"/>
            <w:szCs w:val="20"/>
          </w:rPr>
          <w:t>)</w:t>
        </w:r>
      </w:ins>
      <w:ins w:id="684" w:author="Lee, Jennifer Y." w:date="2020-01-15T17:12:00Z">
        <w:r>
          <w:rPr>
            <w:rFonts w:asciiTheme="minorHAnsi" w:hAnsiTheme="minorHAnsi" w:cstheme="minorHAnsi"/>
            <w:sz w:val="20"/>
            <w:szCs w:val="20"/>
          </w:rPr>
          <w:t xml:space="preserve">. </w:t>
        </w:r>
      </w:ins>
      <w:del w:id="685" w:author="Lee, Jennifer Y." w:date="2020-01-15T17:11:00Z">
        <w:r w:rsidR="00455209" w:rsidRPr="00565B03" w:rsidDel="00E51F9F">
          <w:rPr>
            <w:rFonts w:asciiTheme="minorHAnsi" w:hAnsiTheme="minorHAnsi" w:cstheme="minorHAnsi"/>
            <w:sz w:val="20"/>
            <w:szCs w:val="20"/>
          </w:rPr>
          <w:delText xml:space="preserve">, so that you can receive </w:delText>
        </w:r>
        <w:r w:rsidR="00B603D1" w:rsidDel="00E51F9F">
          <w:rPr>
            <w:rFonts w:asciiTheme="minorHAnsi" w:hAnsiTheme="minorHAnsi" w:cstheme="minorHAnsi"/>
            <w:sz w:val="20"/>
            <w:szCs w:val="20"/>
          </w:rPr>
          <w:delText>health</w:delText>
        </w:r>
        <w:r w:rsidR="00455209" w:rsidRPr="00565B03" w:rsidDel="00E51F9F">
          <w:rPr>
            <w:rFonts w:asciiTheme="minorHAnsi" w:hAnsiTheme="minorHAnsi" w:cstheme="minorHAnsi"/>
            <w:sz w:val="20"/>
            <w:szCs w:val="20"/>
          </w:rPr>
          <w:delText xml:space="preserve"> care at your choice of 1,200 locations.</w:delText>
        </w:r>
      </w:del>
      <w:r w:rsidR="00455209" w:rsidRPr="00565B03">
        <w:rPr>
          <w:rFonts w:asciiTheme="minorHAnsi" w:hAnsiTheme="minorHAnsi" w:cstheme="minorHAnsi"/>
          <w:sz w:val="20"/>
          <w:szCs w:val="20"/>
        </w:rPr>
        <w:t xml:space="preserve"> </w:t>
      </w:r>
    </w:p>
    <w:p w14:paraId="704592A1" w14:textId="51191403" w:rsidR="00F45BF1" w:rsidRPr="00565B03" w:rsidRDefault="00D35D65" w:rsidP="005A1A48">
      <w:pPr>
        <w:rPr>
          <w:rFonts w:asciiTheme="minorHAnsi" w:hAnsiTheme="minorHAnsi" w:cstheme="minorHAnsi"/>
          <w:sz w:val="20"/>
          <w:szCs w:val="20"/>
        </w:rPr>
      </w:pPr>
      <w:hyperlink r:id="rId114" w:history="1">
        <w:r w:rsidR="00F45BF1"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F45BF1"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10-10EZ</w:t>
        </w:r>
        <w:r w:rsidR="00F45BF1"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F45BF1" w:rsidRPr="00565B03">
          <w:rPr>
            <w:rStyle w:val="Hyperlink"/>
            <w:rFonts w:asciiTheme="minorHAnsi" w:hAnsiTheme="minorHAnsi" w:cstheme="minorHAnsi"/>
            <w:sz w:val="20"/>
            <w:szCs w:val="20"/>
          </w:rPr>
          <w:t>)</w:t>
        </w:r>
      </w:hyperlink>
    </w:p>
    <w:p w14:paraId="38170DC5" w14:textId="14B9D868" w:rsidR="00F45BF1" w:rsidRDefault="00F45BF1" w:rsidP="005A1A48">
      <w:pPr>
        <w:rPr>
          <w:rFonts w:asciiTheme="minorHAnsi" w:hAnsiTheme="minorHAnsi" w:cstheme="minorHAnsi"/>
          <w:sz w:val="20"/>
          <w:szCs w:val="20"/>
        </w:rPr>
      </w:pPr>
    </w:p>
    <w:p w14:paraId="74099924" w14:textId="77777777" w:rsidR="005A5812" w:rsidRPr="00565B03" w:rsidRDefault="005A5812" w:rsidP="005A5812">
      <w:pPr>
        <w:rPr>
          <w:rFonts w:asciiTheme="minorHAnsi" w:hAnsiTheme="minorHAnsi" w:cstheme="minorHAnsi"/>
          <w:b/>
          <w:bCs/>
          <w:sz w:val="20"/>
          <w:szCs w:val="20"/>
        </w:rPr>
      </w:pPr>
      <w:r w:rsidRPr="00565B03">
        <w:rPr>
          <w:rFonts w:asciiTheme="minorHAnsi" w:hAnsiTheme="minorHAnsi" w:cstheme="minorHAnsi"/>
          <w:b/>
          <w:bCs/>
          <w:sz w:val="20"/>
          <w:szCs w:val="20"/>
        </w:rPr>
        <w:t>Formulario VA 10-10EZ</w:t>
      </w:r>
    </w:p>
    <w:p w14:paraId="2F44E7A0" w14:textId="77777777" w:rsidR="005A5812" w:rsidRPr="00565B03" w:rsidRDefault="005A5812" w:rsidP="005A5812">
      <w:pPr>
        <w:rPr>
          <w:rFonts w:asciiTheme="minorHAnsi" w:hAnsiTheme="minorHAnsi" w:cstheme="minorHAnsi"/>
          <w:b/>
          <w:bCs/>
          <w:sz w:val="20"/>
          <w:szCs w:val="20"/>
        </w:rPr>
      </w:pPr>
      <w:r w:rsidRPr="00565B03">
        <w:rPr>
          <w:rFonts w:asciiTheme="minorHAnsi" w:hAnsiTheme="minorHAnsi" w:cstheme="minorHAnsi"/>
          <w:b/>
          <w:bCs/>
          <w:sz w:val="20"/>
          <w:szCs w:val="20"/>
        </w:rPr>
        <w:t xml:space="preserve">Instrucciones Para Solicitar La Afiliacion </w:t>
      </w:r>
      <w:proofErr w:type="gramStart"/>
      <w:r w:rsidRPr="00565B03">
        <w:rPr>
          <w:rFonts w:asciiTheme="minorHAnsi" w:hAnsiTheme="minorHAnsi" w:cstheme="minorHAnsi"/>
          <w:b/>
          <w:bCs/>
          <w:sz w:val="20"/>
          <w:szCs w:val="20"/>
        </w:rPr>
        <w:t>A</w:t>
      </w:r>
      <w:proofErr w:type="gramEnd"/>
      <w:r w:rsidRPr="00565B03">
        <w:rPr>
          <w:rFonts w:asciiTheme="minorHAnsi" w:hAnsiTheme="minorHAnsi" w:cstheme="minorHAnsi"/>
          <w:b/>
          <w:bCs/>
          <w:sz w:val="20"/>
          <w:szCs w:val="20"/>
        </w:rPr>
        <w:t xml:space="preserve"> Los Beneficios Medicos</w:t>
      </w:r>
    </w:p>
    <w:p w14:paraId="0176AE2F" w14:textId="09D1C686" w:rsidR="005A5812" w:rsidRPr="00565B03" w:rsidRDefault="005A5812" w:rsidP="005A5812">
      <w:pPr>
        <w:rPr>
          <w:rFonts w:asciiTheme="minorHAnsi" w:hAnsiTheme="minorHAnsi" w:cstheme="minorHAnsi"/>
          <w:sz w:val="20"/>
          <w:szCs w:val="20"/>
        </w:rPr>
      </w:pPr>
      <w:commentRangeStart w:id="686"/>
      <w:r w:rsidRPr="00565B03">
        <w:rPr>
          <w:rFonts w:asciiTheme="minorHAnsi" w:hAnsiTheme="minorHAnsi" w:cstheme="minorHAnsi"/>
          <w:sz w:val="20"/>
          <w:szCs w:val="20"/>
        </w:rPr>
        <w:t>Use</w:t>
      </w:r>
      <w:commentRangeEnd w:id="686"/>
      <w:r w:rsidR="00E0672C">
        <w:rPr>
          <w:rStyle w:val="CommentReference"/>
        </w:rPr>
        <w:commentReference w:id="686"/>
      </w:r>
      <w:r w:rsidRPr="00565B03">
        <w:rPr>
          <w:rFonts w:asciiTheme="minorHAnsi" w:hAnsiTheme="minorHAnsi" w:cstheme="minorHAnsi"/>
          <w:sz w:val="20"/>
          <w:szCs w:val="20"/>
        </w:rPr>
        <w:t xml:space="preserve"> this </w:t>
      </w:r>
      <w:r w:rsidR="007F0099">
        <w:rPr>
          <w:rFonts w:asciiTheme="minorHAnsi" w:hAnsiTheme="minorHAnsi" w:cstheme="minorHAnsi"/>
          <w:sz w:val="20"/>
          <w:szCs w:val="20"/>
        </w:rPr>
        <w:t xml:space="preserve">VA </w:t>
      </w:r>
      <w:r w:rsidRPr="00565B03">
        <w:rPr>
          <w:rFonts w:asciiTheme="minorHAnsi" w:hAnsiTheme="minorHAnsi" w:cstheme="minorHAnsi"/>
          <w:sz w:val="20"/>
          <w:szCs w:val="20"/>
        </w:rPr>
        <w:t>form if you</w:t>
      </w:r>
      <w:r w:rsidR="00521314">
        <w:rPr>
          <w:rFonts w:asciiTheme="minorHAnsi" w:hAnsiTheme="minorHAnsi" w:cstheme="minorHAnsi"/>
          <w:sz w:val="20"/>
          <w:szCs w:val="20"/>
        </w:rPr>
        <w:t>’</w:t>
      </w:r>
      <w:r w:rsidRPr="00565B03">
        <w:rPr>
          <w:rFonts w:asciiTheme="minorHAnsi" w:hAnsiTheme="minorHAnsi" w:cstheme="minorHAnsi"/>
          <w:sz w:val="20"/>
          <w:szCs w:val="20"/>
        </w:rPr>
        <w:t xml:space="preserve">re a Veteran and want to apply for VA </w:t>
      </w:r>
      <w:del w:id="687" w:author="Lee, Jennifer Y." w:date="2020-01-15T17:10:00Z">
        <w:r w:rsidDel="00E51F9F">
          <w:rPr>
            <w:rFonts w:asciiTheme="minorHAnsi" w:hAnsiTheme="minorHAnsi" w:cstheme="minorHAnsi"/>
            <w:sz w:val="20"/>
            <w:szCs w:val="20"/>
          </w:rPr>
          <w:delText>medical</w:delText>
        </w:r>
        <w:r w:rsidRPr="00565B03" w:rsidDel="00E51F9F">
          <w:rPr>
            <w:rFonts w:asciiTheme="minorHAnsi" w:hAnsiTheme="minorHAnsi" w:cstheme="minorHAnsi"/>
            <w:sz w:val="20"/>
            <w:szCs w:val="20"/>
          </w:rPr>
          <w:delText xml:space="preserve"> </w:delText>
        </w:r>
      </w:del>
      <w:ins w:id="688" w:author="Lee, Jennifer Y." w:date="2020-01-15T17:10:00Z">
        <w:r w:rsidR="00E51F9F">
          <w:rPr>
            <w:rFonts w:asciiTheme="minorHAnsi" w:hAnsiTheme="minorHAnsi" w:cstheme="minorHAnsi"/>
            <w:sz w:val="20"/>
            <w:szCs w:val="20"/>
          </w:rPr>
          <w:t>health care</w:t>
        </w:r>
        <w:r w:rsidR="00E51F9F" w:rsidRPr="00565B03">
          <w:rPr>
            <w:rFonts w:asciiTheme="minorHAnsi" w:hAnsiTheme="minorHAnsi" w:cstheme="minorHAnsi"/>
            <w:sz w:val="20"/>
            <w:szCs w:val="20"/>
          </w:rPr>
          <w:t xml:space="preserve"> </w:t>
        </w:r>
      </w:ins>
      <w:r w:rsidRPr="00565B03">
        <w:rPr>
          <w:rFonts w:asciiTheme="minorHAnsi" w:hAnsiTheme="minorHAnsi" w:cstheme="minorHAnsi"/>
          <w:sz w:val="20"/>
          <w:szCs w:val="20"/>
        </w:rPr>
        <w:t>benefits</w:t>
      </w:r>
      <w:ins w:id="689" w:author="Lee, Jennifer Y." w:date="2020-01-15T17:11:00Z">
        <w:r w:rsidR="00E51F9F">
          <w:rPr>
            <w:rFonts w:asciiTheme="minorHAnsi" w:hAnsiTheme="minorHAnsi" w:cstheme="minorHAnsi"/>
            <w:sz w:val="20"/>
            <w:szCs w:val="20"/>
          </w:rPr>
          <w:t>.</w:t>
        </w:r>
      </w:ins>
      <w:ins w:id="690" w:author="Lee, Jennifer Y." w:date="2020-01-15T17:13:00Z">
        <w:r w:rsidR="00975246">
          <w:rPr>
            <w:rFonts w:asciiTheme="minorHAnsi" w:hAnsiTheme="minorHAnsi" w:cstheme="minorHAnsi"/>
            <w:sz w:val="20"/>
            <w:szCs w:val="20"/>
          </w:rPr>
          <w:t xml:space="preserve"> You must be enrolled in VA health care to </w:t>
        </w:r>
      </w:ins>
      <w:ins w:id="691" w:author="Lee, Jennifer Y." w:date="2020-01-15T17:14:00Z">
        <w:r w:rsidR="00975246">
          <w:rPr>
            <w:rFonts w:asciiTheme="minorHAnsi" w:hAnsiTheme="minorHAnsi" w:cstheme="minorHAnsi"/>
            <w:sz w:val="20"/>
            <w:szCs w:val="20"/>
          </w:rPr>
          <w:t>get</w:t>
        </w:r>
      </w:ins>
      <w:ins w:id="692" w:author="Lee, Jennifer Y." w:date="2020-01-15T17:13:00Z">
        <w:r w:rsidR="00975246">
          <w:rPr>
            <w:rFonts w:asciiTheme="minorHAnsi" w:hAnsiTheme="minorHAnsi" w:cstheme="minorHAnsi"/>
            <w:sz w:val="20"/>
            <w:szCs w:val="20"/>
          </w:rPr>
          <w:t xml:space="preserve"> care at VA health facilit</w:t>
        </w:r>
      </w:ins>
      <w:ins w:id="693" w:author="Lee, Jennifer Y." w:date="2020-01-15T17:14:00Z">
        <w:r w:rsidR="00975246">
          <w:rPr>
            <w:rFonts w:asciiTheme="minorHAnsi" w:hAnsiTheme="minorHAnsi" w:cstheme="minorHAnsi"/>
            <w:sz w:val="20"/>
            <w:szCs w:val="20"/>
          </w:rPr>
          <w:t>ies</w:t>
        </w:r>
      </w:ins>
      <w:ins w:id="694" w:author="Lee, Jennifer Y." w:date="2020-01-15T17:13:00Z">
        <w:r w:rsidR="00975246">
          <w:rPr>
            <w:rFonts w:asciiTheme="minorHAnsi" w:hAnsiTheme="minorHAnsi" w:cstheme="minorHAnsi"/>
            <w:sz w:val="20"/>
            <w:szCs w:val="20"/>
          </w:rPr>
          <w:t xml:space="preserve"> or a community care provider (an approved non-VA provider).</w:t>
        </w:r>
      </w:ins>
      <w:del w:id="695" w:author="Lee, Jennifer Y." w:date="2020-01-15T17:11:00Z">
        <w:r w:rsidRPr="00565B03" w:rsidDel="00E51F9F">
          <w:rPr>
            <w:rFonts w:asciiTheme="minorHAnsi" w:hAnsiTheme="minorHAnsi" w:cstheme="minorHAnsi"/>
            <w:sz w:val="20"/>
            <w:szCs w:val="20"/>
          </w:rPr>
          <w:delText xml:space="preserve">, so that you can receive </w:delText>
        </w:r>
        <w:r w:rsidDel="00E51F9F">
          <w:rPr>
            <w:rFonts w:asciiTheme="minorHAnsi" w:hAnsiTheme="minorHAnsi" w:cstheme="minorHAnsi"/>
            <w:sz w:val="20"/>
            <w:szCs w:val="20"/>
          </w:rPr>
          <w:delText>health</w:delText>
        </w:r>
        <w:r w:rsidRPr="00565B03" w:rsidDel="00E51F9F">
          <w:rPr>
            <w:rFonts w:asciiTheme="minorHAnsi" w:hAnsiTheme="minorHAnsi" w:cstheme="minorHAnsi"/>
            <w:sz w:val="20"/>
            <w:szCs w:val="20"/>
          </w:rPr>
          <w:delText xml:space="preserve"> care at your choice of 1,200 locations.</w:delText>
        </w:r>
      </w:del>
      <w:r w:rsidRPr="00565B03">
        <w:rPr>
          <w:rFonts w:asciiTheme="minorHAnsi" w:hAnsiTheme="minorHAnsi" w:cstheme="minorHAnsi"/>
          <w:sz w:val="20"/>
          <w:szCs w:val="20"/>
        </w:rPr>
        <w:t xml:space="preserve"> </w:t>
      </w:r>
    </w:p>
    <w:p w14:paraId="4104F85F" w14:textId="5C732B15" w:rsidR="005A5812" w:rsidRPr="00565B03" w:rsidRDefault="00FE7435" w:rsidP="005A5812">
      <w:pPr>
        <w:rPr>
          <w:rFonts w:asciiTheme="minorHAnsi" w:hAnsiTheme="minorHAnsi" w:cstheme="minorHAnsi"/>
          <w:sz w:val="20"/>
          <w:szCs w:val="20"/>
        </w:rPr>
      </w:pPr>
      <w:del w:id="696" w:author="Lee, Jennifer Y." w:date="2020-01-15T17:09:00Z">
        <w:r w:rsidDel="006B5435">
          <w:fldChar w:fldCharType="begin"/>
        </w:r>
        <w:r w:rsidDel="006B5435">
          <w:delInstrText xml:space="preserve"> HYPERLINK "https://www.va.gov/vaforms/medical/pdf/10-10EZ_Spanish.pdf" </w:delInstrText>
        </w:r>
        <w:r w:rsidDel="006B5435">
          <w:fldChar w:fldCharType="separate"/>
        </w:r>
        <w:r w:rsidR="005A5812" w:rsidRPr="00565B03" w:rsidDel="006B5435">
          <w:rPr>
            <w:rStyle w:val="Hyperlink"/>
            <w:rFonts w:asciiTheme="minorHAnsi" w:hAnsiTheme="minorHAnsi" w:cstheme="minorHAnsi"/>
            <w:sz w:val="20"/>
            <w:szCs w:val="20"/>
          </w:rPr>
          <w:delText>Download VA Form 10-10EZ (PDF)</w:delText>
        </w:r>
        <w:r w:rsidDel="006B5435">
          <w:rPr>
            <w:rStyle w:val="Hyperlink"/>
            <w:rFonts w:asciiTheme="minorHAnsi" w:hAnsiTheme="minorHAnsi" w:cstheme="minorHAnsi"/>
            <w:sz w:val="20"/>
            <w:szCs w:val="20"/>
          </w:rPr>
          <w:fldChar w:fldCharType="end"/>
        </w:r>
      </w:del>
      <w:ins w:id="697" w:author="Lee, Jennifer Y." w:date="2020-01-15T17:08:00Z">
        <w:r w:rsidR="006B5435">
          <w:rPr>
            <w:rFonts w:asciiTheme="minorHAnsi" w:hAnsiTheme="minorHAnsi" w:cstheme="minorHAnsi"/>
            <w:color w:val="1D1C1D"/>
            <w:sz w:val="20"/>
            <w:szCs w:val="20"/>
            <w:shd w:val="clear" w:color="auto" w:fill="F8F8F8"/>
          </w:rPr>
          <w:fldChar w:fldCharType="begin"/>
        </w:r>
        <w:r w:rsidR="006B5435">
          <w:rPr>
            <w:rFonts w:asciiTheme="minorHAnsi" w:hAnsiTheme="minorHAnsi" w:cstheme="minorHAnsi"/>
            <w:color w:val="1D1C1D"/>
            <w:sz w:val="20"/>
            <w:szCs w:val="20"/>
            <w:shd w:val="clear" w:color="auto" w:fill="F8F8F8"/>
          </w:rPr>
          <w:instrText xml:space="preserve"> HYPERLINK "https://www.va.gov/vaforms/medical/pdf/10-10EZ_Spanish.pdf" </w:instrText>
        </w:r>
        <w:r w:rsidR="006B5435">
          <w:rPr>
            <w:rFonts w:asciiTheme="minorHAnsi" w:hAnsiTheme="minorHAnsi" w:cstheme="minorHAnsi"/>
            <w:color w:val="1D1C1D"/>
            <w:sz w:val="20"/>
            <w:szCs w:val="20"/>
            <w:shd w:val="clear" w:color="auto" w:fill="F8F8F8"/>
          </w:rPr>
          <w:fldChar w:fldCharType="separate"/>
        </w:r>
        <w:proofErr w:type="spellStart"/>
        <w:r w:rsidR="006B5435" w:rsidRPr="006B5435">
          <w:rPr>
            <w:rStyle w:val="Hyperlink"/>
            <w:rFonts w:asciiTheme="minorHAnsi" w:hAnsiTheme="minorHAnsi" w:cstheme="minorHAnsi"/>
            <w:sz w:val="20"/>
            <w:szCs w:val="20"/>
            <w:rPrChange w:id="698" w:author="Lee, Jennifer Y." w:date="2020-01-15T17:08:00Z">
              <w:rPr>
                <w:rFonts w:ascii="Arial" w:hAnsi="Arial" w:cs="Arial"/>
                <w:color w:val="1D1C1D"/>
                <w:sz w:val="23"/>
                <w:szCs w:val="23"/>
                <w:shd w:val="clear" w:color="auto" w:fill="F8F8F8"/>
              </w:rPr>
            </w:rPrChange>
          </w:rPr>
          <w:t>Descárguelas</w:t>
        </w:r>
        <w:proofErr w:type="spellEnd"/>
        <w:r w:rsidR="006B5435" w:rsidRPr="006B5435">
          <w:rPr>
            <w:rStyle w:val="Hyperlink"/>
            <w:rFonts w:asciiTheme="minorHAnsi" w:hAnsiTheme="minorHAnsi" w:cstheme="minorHAnsi"/>
            <w:sz w:val="20"/>
            <w:szCs w:val="20"/>
            <w:shd w:val="clear" w:color="auto" w:fill="F8F8F8"/>
          </w:rPr>
          <w:t xml:space="preserve"> VA Form 10-10EZ (PDF)</w:t>
        </w:r>
        <w:r w:rsidR="006B5435">
          <w:rPr>
            <w:rFonts w:asciiTheme="minorHAnsi" w:hAnsiTheme="minorHAnsi" w:cstheme="minorHAnsi"/>
            <w:color w:val="1D1C1D"/>
            <w:sz w:val="20"/>
            <w:szCs w:val="20"/>
            <w:shd w:val="clear" w:color="auto" w:fill="F8F8F8"/>
          </w:rPr>
          <w:fldChar w:fldCharType="end"/>
        </w:r>
      </w:ins>
    </w:p>
    <w:p w14:paraId="76B9304C" w14:textId="77777777" w:rsidR="005A5812" w:rsidRPr="00565B03" w:rsidRDefault="005A5812" w:rsidP="005A5812">
      <w:pPr>
        <w:rPr>
          <w:rFonts w:asciiTheme="minorHAnsi" w:hAnsiTheme="minorHAnsi" w:cstheme="minorHAnsi"/>
          <w:sz w:val="20"/>
          <w:szCs w:val="20"/>
        </w:rPr>
      </w:pPr>
    </w:p>
    <w:p w14:paraId="38AFCE12" w14:textId="4B815C89" w:rsidR="005A5812" w:rsidRDefault="005A5812" w:rsidP="005A1A48">
      <w:pPr>
        <w:rPr>
          <w:rFonts w:asciiTheme="minorHAnsi" w:hAnsiTheme="minorHAnsi" w:cstheme="minorHAnsi"/>
          <w:sz w:val="20"/>
          <w:szCs w:val="20"/>
        </w:rPr>
      </w:pPr>
    </w:p>
    <w:p w14:paraId="3CC7BF00" w14:textId="77777777" w:rsidR="005A5812" w:rsidRPr="00565B03" w:rsidRDefault="005A5812" w:rsidP="005A1A48">
      <w:pPr>
        <w:rPr>
          <w:rFonts w:asciiTheme="minorHAnsi" w:hAnsiTheme="minorHAnsi" w:cstheme="minorHAnsi"/>
          <w:sz w:val="20"/>
          <w:szCs w:val="20"/>
        </w:rPr>
      </w:pPr>
    </w:p>
    <w:p w14:paraId="1F0A2810" w14:textId="577F6298"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63AFBF2F" w14:textId="4CF63B22"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w:t>
      </w:r>
      <w:r w:rsidR="00754C30">
        <w:rPr>
          <w:rFonts w:asciiTheme="minorHAnsi" w:hAnsiTheme="minorHAnsi" w:cstheme="minorHAnsi"/>
          <w:color w:val="000000"/>
          <w:sz w:val="20"/>
          <w:szCs w:val="20"/>
        </w:rPr>
        <w:t xml:space="preserve">can </w:t>
      </w:r>
      <w:r w:rsidR="00562B58">
        <w:rPr>
          <w:rFonts w:asciiTheme="minorHAnsi" w:hAnsiTheme="minorHAnsi" w:cstheme="minorHAnsi"/>
          <w:color w:val="000000"/>
          <w:sz w:val="20"/>
          <w:szCs w:val="20"/>
        </w:rPr>
        <w:t>apply for VA health care benefits</w:t>
      </w:r>
      <w:r w:rsidRPr="00565B03">
        <w:rPr>
          <w:rFonts w:asciiTheme="minorHAnsi" w:hAnsiTheme="minorHAnsi" w:cstheme="minorHAnsi"/>
          <w:color w:val="000000"/>
          <w:sz w:val="20"/>
          <w:szCs w:val="20"/>
        </w:rPr>
        <w:t xml:space="preserve"> online instead of filling out and sending us the paper form.</w:t>
      </w:r>
    </w:p>
    <w:p w14:paraId="7913D4AD" w14:textId="4FB9CB49" w:rsidR="00455209" w:rsidRPr="00565B03" w:rsidRDefault="00D35D65" w:rsidP="005A1A48">
      <w:pPr>
        <w:rPr>
          <w:rFonts w:asciiTheme="minorHAnsi" w:hAnsiTheme="minorHAnsi" w:cstheme="minorHAnsi"/>
          <w:sz w:val="20"/>
          <w:szCs w:val="20"/>
        </w:rPr>
      </w:pPr>
      <w:hyperlink r:id="rId115" w:history="1">
        <w:r w:rsidR="00455209" w:rsidRPr="00565B03">
          <w:rPr>
            <w:rStyle w:val="Hyperlink"/>
            <w:rFonts w:asciiTheme="minorHAnsi" w:hAnsiTheme="minorHAnsi" w:cstheme="minorHAnsi"/>
            <w:sz w:val="20"/>
            <w:szCs w:val="20"/>
          </w:rPr>
          <w:t>Go to the online tool</w:t>
        </w:r>
      </w:hyperlink>
      <w:r w:rsidR="00455209" w:rsidRPr="00565B03">
        <w:rPr>
          <w:rFonts w:asciiTheme="minorHAnsi" w:hAnsiTheme="minorHAnsi" w:cstheme="minorHAnsi"/>
          <w:sz w:val="20"/>
          <w:szCs w:val="20"/>
        </w:rPr>
        <w:t xml:space="preserve"> </w:t>
      </w:r>
      <w:r w:rsidR="00521314">
        <w:rPr>
          <w:rFonts w:asciiTheme="minorHAnsi" w:hAnsiTheme="minorHAnsi" w:cstheme="minorHAnsi"/>
          <w:sz w:val="20"/>
          <w:szCs w:val="20"/>
        </w:rPr>
        <w:t>&gt;</w:t>
      </w:r>
    </w:p>
    <w:p w14:paraId="08D2F3FA" w14:textId="77777777" w:rsidR="00455209" w:rsidRPr="00565B03" w:rsidRDefault="00455209" w:rsidP="005A1A48">
      <w:pPr>
        <w:rPr>
          <w:rFonts w:asciiTheme="minorHAnsi" w:hAnsiTheme="minorHAnsi" w:cstheme="minorHAnsi"/>
          <w:sz w:val="20"/>
          <w:szCs w:val="20"/>
        </w:rPr>
      </w:pPr>
    </w:p>
    <w:p w14:paraId="1FE66C81" w14:textId="77777777" w:rsidR="00455209" w:rsidRPr="00565B03" w:rsidRDefault="00455209" w:rsidP="005A1A48">
      <w:pPr>
        <w:rPr>
          <w:rFonts w:asciiTheme="minorHAnsi" w:hAnsiTheme="minorHAnsi" w:cstheme="minorHAnsi"/>
          <w:sz w:val="20"/>
          <w:szCs w:val="20"/>
        </w:rPr>
      </w:pPr>
    </w:p>
    <w:p w14:paraId="65DD4A8E" w14:textId="77777777" w:rsidR="00455209" w:rsidRPr="00565B03" w:rsidRDefault="00455209" w:rsidP="005A1A48">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7582248A" w14:textId="77777777" w:rsidR="00D0154A" w:rsidRPr="00565B03" w:rsidRDefault="00D0154A" w:rsidP="005A1A48">
      <w:pPr>
        <w:rPr>
          <w:rFonts w:asciiTheme="minorHAnsi" w:hAnsiTheme="minorHAnsi" w:cstheme="minorHAnsi"/>
          <w:sz w:val="20"/>
          <w:szCs w:val="20"/>
        </w:rPr>
      </w:pPr>
    </w:p>
    <w:p w14:paraId="1CC0C51C" w14:textId="77777777" w:rsidR="00D0154A" w:rsidRPr="00565B03" w:rsidRDefault="00D0154A" w:rsidP="005A1A48">
      <w:pPr>
        <w:rPr>
          <w:rFonts w:asciiTheme="minorHAnsi" w:hAnsiTheme="minorHAnsi" w:cstheme="minorHAnsi"/>
          <w:b/>
          <w:bCs/>
          <w:sz w:val="20"/>
          <w:szCs w:val="20"/>
        </w:rPr>
      </w:pPr>
      <w:r w:rsidRPr="00565B03">
        <w:rPr>
          <w:rFonts w:asciiTheme="minorHAnsi" w:hAnsiTheme="minorHAnsi" w:cstheme="minorHAnsi"/>
          <w:b/>
          <w:bCs/>
          <w:sz w:val="20"/>
          <w:szCs w:val="20"/>
        </w:rPr>
        <w:t>VA Form 10-10EZR</w:t>
      </w:r>
      <w:r w:rsidRPr="00565B03">
        <w:rPr>
          <w:rFonts w:asciiTheme="minorHAnsi" w:hAnsiTheme="minorHAnsi" w:cstheme="minorHAnsi"/>
          <w:b/>
          <w:bCs/>
          <w:sz w:val="20"/>
          <w:szCs w:val="20"/>
        </w:rPr>
        <w:br/>
        <w:t xml:space="preserve">Health Benefits Renewal Form </w:t>
      </w:r>
    </w:p>
    <w:p w14:paraId="2A568A21" w14:textId="7CB87F24" w:rsidR="00D0154A" w:rsidRPr="00565B03" w:rsidRDefault="00EF2945" w:rsidP="005A1A48">
      <w:pPr>
        <w:rPr>
          <w:rFonts w:asciiTheme="minorHAnsi" w:hAnsiTheme="minorHAnsi" w:cstheme="minorHAnsi"/>
          <w:sz w:val="20"/>
          <w:szCs w:val="20"/>
        </w:rPr>
      </w:pPr>
      <w:r w:rsidRPr="00565B03">
        <w:rPr>
          <w:rFonts w:asciiTheme="minorHAnsi" w:hAnsiTheme="minorHAnsi" w:cstheme="minorHAnsi"/>
          <w:sz w:val="20"/>
          <w:szCs w:val="20"/>
        </w:rPr>
        <w:lastRenderedPageBreak/>
        <w:t>Use this</w:t>
      </w:r>
      <w:r w:rsidR="007F0099">
        <w:rPr>
          <w:rFonts w:asciiTheme="minorHAnsi" w:hAnsiTheme="minorHAnsi" w:cstheme="minorHAnsi"/>
          <w:sz w:val="20"/>
          <w:szCs w:val="20"/>
        </w:rPr>
        <w:t xml:space="preserve"> VA</w:t>
      </w:r>
      <w:r w:rsidRPr="00565B03">
        <w:rPr>
          <w:rFonts w:asciiTheme="minorHAnsi" w:hAnsiTheme="minorHAnsi" w:cstheme="minorHAnsi"/>
          <w:sz w:val="20"/>
          <w:szCs w:val="20"/>
        </w:rPr>
        <w:t xml:space="preserve"> form if you already receive VA health care benefits</w:t>
      </w:r>
      <w:r w:rsidR="003517CF">
        <w:rPr>
          <w:rFonts w:asciiTheme="minorHAnsi" w:hAnsiTheme="minorHAnsi" w:cstheme="minorHAnsi"/>
          <w:sz w:val="20"/>
          <w:szCs w:val="20"/>
        </w:rPr>
        <w:t>,</w:t>
      </w:r>
      <w:r w:rsidRPr="00565B03">
        <w:rPr>
          <w:rFonts w:asciiTheme="minorHAnsi" w:hAnsiTheme="minorHAnsi" w:cstheme="minorHAnsi"/>
          <w:sz w:val="20"/>
          <w:szCs w:val="20"/>
        </w:rPr>
        <w:t xml:space="preserve"> and </w:t>
      </w:r>
      <w:r w:rsidR="003517CF">
        <w:rPr>
          <w:rFonts w:asciiTheme="minorHAnsi" w:hAnsiTheme="minorHAnsi" w:cstheme="minorHAnsi"/>
          <w:sz w:val="20"/>
          <w:szCs w:val="20"/>
        </w:rPr>
        <w:t xml:space="preserve">you </w:t>
      </w:r>
      <w:r w:rsidRPr="00565B03">
        <w:rPr>
          <w:rFonts w:asciiTheme="minorHAnsi" w:hAnsiTheme="minorHAnsi" w:cstheme="minorHAnsi"/>
          <w:sz w:val="20"/>
          <w:szCs w:val="20"/>
        </w:rPr>
        <w:t>need to update your personal, insurance, or financial information.</w:t>
      </w:r>
    </w:p>
    <w:p w14:paraId="54FDEE5A" w14:textId="068517D5" w:rsidR="00D0154A" w:rsidRPr="00565B03" w:rsidRDefault="00D35D65" w:rsidP="005A1A48">
      <w:pPr>
        <w:rPr>
          <w:rFonts w:asciiTheme="minorHAnsi" w:hAnsiTheme="minorHAnsi" w:cstheme="minorHAnsi"/>
          <w:sz w:val="20"/>
          <w:szCs w:val="20"/>
        </w:rPr>
      </w:pPr>
      <w:hyperlink r:id="rId116" w:history="1">
        <w:r w:rsidR="00EF2945" w:rsidRPr="00565B03">
          <w:rPr>
            <w:rStyle w:val="Hyperlink"/>
            <w:rFonts w:asciiTheme="minorHAnsi" w:hAnsiTheme="minorHAnsi" w:cstheme="minorHAnsi"/>
            <w:sz w:val="20"/>
            <w:szCs w:val="20"/>
          </w:rPr>
          <w:t xml:space="preserve">Download </w:t>
        </w:r>
        <w:r w:rsidR="00E61259" w:rsidRPr="00565B03">
          <w:rPr>
            <w:rStyle w:val="Hyperlink"/>
            <w:rFonts w:asciiTheme="minorHAnsi" w:hAnsiTheme="minorHAnsi" w:cstheme="minorHAnsi"/>
            <w:sz w:val="20"/>
            <w:szCs w:val="20"/>
          </w:rPr>
          <w:t>VA F</w:t>
        </w:r>
        <w:r w:rsidR="00EF2945" w:rsidRPr="00565B03">
          <w:rPr>
            <w:rStyle w:val="Hyperlink"/>
            <w:rFonts w:asciiTheme="minorHAnsi" w:hAnsiTheme="minorHAnsi" w:cstheme="minorHAnsi"/>
            <w:sz w:val="20"/>
            <w:szCs w:val="20"/>
          </w:rPr>
          <w:t>orm</w:t>
        </w:r>
        <w:r w:rsidR="00E61259" w:rsidRPr="00565B03">
          <w:rPr>
            <w:rStyle w:val="Hyperlink"/>
            <w:rFonts w:asciiTheme="minorHAnsi" w:hAnsiTheme="minorHAnsi" w:cstheme="minorHAnsi"/>
            <w:sz w:val="20"/>
            <w:szCs w:val="20"/>
          </w:rPr>
          <w:t xml:space="preserve"> 10-10EZR</w:t>
        </w:r>
        <w:r w:rsidR="00EF2945"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EF2945" w:rsidRPr="00565B03">
          <w:rPr>
            <w:rStyle w:val="Hyperlink"/>
            <w:rFonts w:asciiTheme="minorHAnsi" w:hAnsiTheme="minorHAnsi" w:cstheme="minorHAnsi"/>
            <w:sz w:val="20"/>
            <w:szCs w:val="20"/>
          </w:rPr>
          <w:t>)</w:t>
        </w:r>
      </w:hyperlink>
    </w:p>
    <w:p w14:paraId="2CADCEC9" w14:textId="77777777" w:rsidR="00D0154A" w:rsidRPr="00565B03" w:rsidRDefault="00D0154A" w:rsidP="005A1A48">
      <w:pPr>
        <w:rPr>
          <w:rFonts w:asciiTheme="minorHAnsi" w:hAnsiTheme="minorHAnsi" w:cstheme="minorHAnsi"/>
          <w:sz w:val="20"/>
          <w:szCs w:val="20"/>
        </w:rPr>
      </w:pPr>
    </w:p>
    <w:p w14:paraId="7723AA30" w14:textId="77777777" w:rsidR="00EF2945" w:rsidRPr="00565B03" w:rsidRDefault="00EF2945" w:rsidP="005A1A48">
      <w:pPr>
        <w:rPr>
          <w:rFonts w:asciiTheme="minorHAnsi" w:hAnsiTheme="minorHAnsi" w:cstheme="minorHAnsi"/>
          <w:sz w:val="20"/>
          <w:szCs w:val="20"/>
        </w:rPr>
      </w:pPr>
    </w:p>
    <w:p w14:paraId="2EEEB4C1" w14:textId="3CAE3DD8" w:rsidR="00356AAB" w:rsidRPr="00565B03" w:rsidRDefault="00836606" w:rsidP="00356AAB">
      <w:pPr>
        <w:rPr>
          <w:rFonts w:asciiTheme="minorHAnsi" w:hAnsiTheme="minorHAnsi" w:cstheme="minorHAnsi"/>
          <w:b/>
          <w:bCs/>
          <w:sz w:val="22"/>
          <w:szCs w:val="22"/>
        </w:rPr>
      </w:pPr>
      <w:r>
        <w:rPr>
          <w:rFonts w:asciiTheme="minorHAnsi" w:hAnsiTheme="minorHAnsi" w:cstheme="minorHAnsi"/>
          <w:b/>
          <w:bCs/>
          <w:sz w:val="22"/>
          <w:szCs w:val="22"/>
        </w:rPr>
        <w:t>H2:</w:t>
      </w:r>
      <w:r>
        <w:rPr>
          <w:rFonts w:asciiTheme="minorHAnsi" w:hAnsiTheme="minorHAnsi" w:cstheme="minorHAnsi"/>
          <w:b/>
          <w:bCs/>
          <w:sz w:val="22"/>
          <w:szCs w:val="22"/>
        </w:rPr>
        <w:tab/>
      </w:r>
      <w:r w:rsidR="00356AAB" w:rsidRPr="00565B03">
        <w:rPr>
          <w:rFonts w:asciiTheme="minorHAnsi" w:hAnsiTheme="minorHAnsi" w:cstheme="minorHAnsi"/>
          <w:b/>
          <w:bCs/>
          <w:sz w:val="22"/>
          <w:szCs w:val="22"/>
        </w:rPr>
        <w:t xml:space="preserve">Helpful </w:t>
      </w:r>
      <w:r w:rsidR="00562B58">
        <w:rPr>
          <w:rFonts w:asciiTheme="minorHAnsi" w:hAnsiTheme="minorHAnsi" w:cstheme="minorHAnsi"/>
          <w:b/>
          <w:bCs/>
          <w:sz w:val="22"/>
          <w:szCs w:val="22"/>
        </w:rPr>
        <w:t xml:space="preserve">links </w:t>
      </w:r>
      <w:r w:rsidR="00A52DA2">
        <w:rPr>
          <w:rFonts w:asciiTheme="minorHAnsi" w:hAnsiTheme="minorHAnsi" w:cstheme="minorHAnsi"/>
          <w:b/>
          <w:bCs/>
          <w:color w:val="000000"/>
        </w:rPr>
        <w:t xml:space="preserve">related to </w:t>
      </w:r>
      <w:r w:rsidR="00A52DA2" w:rsidRPr="00CC0F2A">
        <w:rPr>
          <w:rFonts w:asciiTheme="minorHAnsi" w:hAnsiTheme="minorHAnsi" w:cstheme="minorHAnsi"/>
          <w:b/>
          <w:bCs/>
          <w:color w:val="24292E"/>
        </w:rPr>
        <w:t>VA Form</w:t>
      </w:r>
      <w:r w:rsidR="00A52DA2">
        <w:rPr>
          <w:rFonts w:asciiTheme="minorHAnsi" w:hAnsiTheme="minorHAnsi" w:cstheme="minorHAnsi"/>
          <w:b/>
          <w:bCs/>
          <w:color w:val="24292E"/>
        </w:rPr>
        <w:t xml:space="preserve"> 10-10EZ</w:t>
      </w:r>
    </w:p>
    <w:p w14:paraId="03F6B925" w14:textId="77777777" w:rsidR="00CF2540" w:rsidRPr="00565B03" w:rsidRDefault="00CF2540" w:rsidP="00CF2540">
      <w:pPr>
        <w:rPr>
          <w:rFonts w:asciiTheme="minorHAnsi" w:hAnsiTheme="minorHAnsi" w:cstheme="minorHAnsi"/>
          <w:sz w:val="20"/>
          <w:szCs w:val="20"/>
        </w:rPr>
      </w:pPr>
    </w:p>
    <w:p w14:paraId="2B29709F" w14:textId="39C4D3F9" w:rsidR="00CF2540" w:rsidRDefault="00D35D65" w:rsidP="00CF2540">
      <w:pPr>
        <w:rPr>
          <w:rFonts w:asciiTheme="minorHAnsi" w:hAnsiTheme="minorHAnsi" w:cstheme="minorHAnsi"/>
          <w:color w:val="000000" w:themeColor="text1"/>
          <w:sz w:val="20"/>
          <w:szCs w:val="20"/>
        </w:rPr>
      </w:pPr>
      <w:r>
        <w:fldChar w:fldCharType="begin"/>
      </w:r>
      <w:ins w:id="699" w:author="Lee, Jennifer Y." w:date="2020-01-26T20:16:00Z">
        <w:r w:rsidR="00521314">
          <w:instrText>HYPERLINK "https://www.va.gov/health-care/eligibility/"</w:instrText>
        </w:r>
      </w:ins>
      <w:del w:id="700" w:author="Lee, Jennifer Y." w:date="2020-01-26T20:14:00Z">
        <w:r w:rsidDel="00521314">
          <w:delInstrText xml:space="preserve"> HYPERLINK "https://www.va.gov/health-care/" </w:delInstrText>
        </w:r>
      </w:del>
      <w:ins w:id="701" w:author="Lee, Jennifer Y." w:date="2020-01-26T20:16:00Z"/>
      <w:r>
        <w:fldChar w:fldCharType="separate"/>
      </w:r>
      <w:del w:id="702" w:author="Lee, Jennifer Y." w:date="2020-01-26T20:14:00Z">
        <w:r w:rsidR="00F00B54" w:rsidRPr="00F00B54" w:rsidDel="00521314">
          <w:rPr>
            <w:rStyle w:val="Hyperlink"/>
            <w:rFonts w:asciiTheme="minorHAnsi" w:hAnsiTheme="minorHAnsi" w:cstheme="minorHAnsi"/>
            <w:sz w:val="20"/>
            <w:szCs w:val="20"/>
          </w:rPr>
          <w:delText>VA health care</w:delText>
        </w:r>
      </w:del>
      <w:ins w:id="703" w:author="Lee, Jennifer Y." w:date="2020-01-26T20:16:00Z">
        <w:r w:rsidR="00521314">
          <w:rPr>
            <w:rStyle w:val="Hyperlink"/>
            <w:rFonts w:asciiTheme="minorHAnsi" w:hAnsiTheme="minorHAnsi" w:cstheme="minorHAnsi"/>
            <w:sz w:val="20"/>
            <w:szCs w:val="20"/>
          </w:rPr>
          <w:t>Eligibility for VA health care</w:t>
        </w:r>
      </w:ins>
      <w:r>
        <w:rPr>
          <w:rStyle w:val="Hyperlink"/>
          <w:rFonts w:asciiTheme="minorHAnsi" w:hAnsiTheme="minorHAnsi" w:cstheme="minorHAnsi"/>
          <w:sz w:val="20"/>
          <w:szCs w:val="20"/>
        </w:rPr>
        <w:fldChar w:fldCharType="end"/>
      </w:r>
    </w:p>
    <w:p w14:paraId="0350173B" w14:textId="11D00714" w:rsidR="00836606" w:rsidRDefault="00836606" w:rsidP="00836606">
      <w:pPr>
        <w:rPr>
          <w:rFonts w:asciiTheme="minorHAnsi" w:hAnsiTheme="minorHAnsi" w:cstheme="minorHAnsi"/>
          <w:color w:val="323A45"/>
          <w:sz w:val="20"/>
          <w:szCs w:val="20"/>
          <w:shd w:val="clear" w:color="auto" w:fill="FFFFFF"/>
        </w:rPr>
      </w:pPr>
      <w:r w:rsidRPr="00836606">
        <w:rPr>
          <w:rFonts w:asciiTheme="minorHAnsi" w:hAnsiTheme="minorHAnsi" w:cstheme="minorHAnsi"/>
          <w:color w:val="323A45"/>
          <w:sz w:val="20"/>
          <w:szCs w:val="20"/>
          <w:shd w:val="clear" w:color="auto" w:fill="FFFFFF"/>
        </w:rPr>
        <w:t xml:space="preserve">Find out </w:t>
      </w:r>
      <w:del w:id="704" w:author="Lee, Jennifer Y." w:date="2020-01-26T20:16:00Z">
        <w:r w:rsidRPr="00836606" w:rsidDel="00521314">
          <w:rPr>
            <w:rFonts w:asciiTheme="minorHAnsi" w:hAnsiTheme="minorHAnsi" w:cstheme="minorHAnsi"/>
            <w:color w:val="323A45"/>
            <w:sz w:val="20"/>
            <w:szCs w:val="20"/>
            <w:shd w:val="clear" w:color="auto" w:fill="FFFFFF"/>
          </w:rPr>
          <w:delText>how to apply for and manage the</w:delText>
        </w:r>
      </w:del>
      <w:ins w:id="705" w:author="Lee, Jennifer Y." w:date="2020-01-26T20:16:00Z">
        <w:r w:rsidR="00521314">
          <w:rPr>
            <w:rFonts w:asciiTheme="minorHAnsi" w:hAnsiTheme="minorHAnsi" w:cstheme="minorHAnsi"/>
            <w:color w:val="323A45"/>
            <w:sz w:val="20"/>
            <w:szCs w:val="20"/>
            <w:shd w:val="clear" w:color="auto" w:fill="FFFFFF"/>
          </w:rPr>
          <w:t>if you’re eligible for</w:t>
        </w:r>
      </w:ins>
      <w:r w:rsidRPr="00836606">
        <w:rPr>
          <w:rFonts w:asciiTheme="minorHAnsi" w:hAnsiTheme="minorHAnsi" w:cstheme="minorHAnsi"/>
          <w:color w:val="323A45"/>
          <w:sz w:val="20"/>
          <w:szCs w:val="20"/>
          <w:shd w:val="clear" w:color="auto" w:fill="FFFFFF"/>
        </w:rPr>
        <w:t xml:space="preserve"> VA health care benefits</w:t>
      </w:r>
      <w:del w:id="706" w:author="Lee, Jennifer Y." w:date="2020-01-26T20:16:00Z">
        <w:r w:rsidRPr="00836606" w:rsidDel="00521314">
          <w:rPr>
            <w:rFonts w:asciiTheme="minorHAnsi" w:hAnsiTheme="minorHAnsi" w:cstheme="minorHAnsi"/>
            <w:color w:val="323A45"/>
            <w:sz w:val="20"/>
            <w:szCs w:val="20"/>
            <w:shd w:val="clear" w:color="auto" w:fill="FFFFFF"/>
          </w:rPr>
          <w:delText xml:space="preserve"> you've earned</w:delText>
        </w:r>
      </w:del>
      <w:r w:rsidRPr="00836606">
        <w:rPr>
          <w:rFonts w:asciiTheme="minorHAnsi" w:hAnsiTheme="minorHAnsi" w:cstheme="minorHAnsi"/>
          <w:color w:val="323A45"/>
          <w:sz w:val="20"/>
          <w:szCs w:val="20"/>
          <w:shd w:val="clear" w:color="auto" w:fill="FFFFFF"/>
        </w:rPr>
        <w:t>.</w:t>
      </w:r>
    </w:p>
    <w:p w14:paraId="364DB897" w14:textId="77777777" w:rsidR="00562B58" w:rsidRPr="00836606" w:rsidRDefault="00562B58" w:rsidP="00836606">
      <w:pPr>
        <w:rPr>
          <w:rFonts w:asciiTheme="minorHAnsi" w:hAnsiTheme="minorHAnsi" w:cstheme="minorHAnsi"/>
          <w:sz w:val="20"/>
          <w:szCs w:val="20"/>
        </w:rPr>
      </w:pPr>
    </w:p>
    <w:p w14:paraId="056C0BB7" w14:textId="77777777" w:rsidR="00F00B54" w:rsidRPr="00565B03" w:rsidRDefault="00F00B54" w:rsidP="00CF2540">
      <w:pPr>
        <w:rPr>
          <w:rFonts w:asciiTheme="minorHAnsi" w:hAnsiTheme="minorHAnsi" w:cstheme="minorHAnsi"/>
          <w:color w:val="000000" w:themeColor="text1"/>
          <w:sz w:val="20"/>
          <w:szCs w:val="20"/>
        </w:rPr>
      </w:pPr>
    </w:p>
    <w:p w14:paraId="6FD255BB" w14:textId="77777777" w:rsidR="00CF2540" w:rsidRPr="00565B03" w:rsidRDefault="00D35D65" w:rsidP="00CF2540">
      <w:pPr>
        <w:rPr>
          <w:rFonts w:asciiTheme="minorHAnsi" w:hAnsiTheme="minorHAnsi" w:cstheme="minorHAnsi"/>
          <w:i/>
          <w:iCs/>
          <w:color w:val="A6A6A6" w:themeColor="background1" w:themeShade="A6"/>
          <w:sz w:val="20"/>
          <w:szCs w:val="20"/>
        </w:rPr>
      </w:pPr>
      <w:hyperlink w:anchor="_top" w:history="1">
        <w:r w:rsidR="00CF2540" w:rsidRPr="00565B03">
          <w:rPr>
            <w:rStyle w:val="Hyperlink"/>
            <w:rFonts w:asciiTheme="minorHAnsi" w:hAnsiTheme="minorHAnsi" w:cstheme="minorHAnsi"/>
            <w:i/>
            <w:iCs/>
            <w:color w:val="A6A6A6" w:themeColor="background1" w:themeShade="A6"/>
            <w:sz w:val="20"/>
            <w:szCs w:val="20"/>
          </w:rPr>
          <w:t>Back to Table of Contents</w:t>
        </w:r>
      </w:hyperlink>
      <w:r w:rsidR="00CF2540" w:rsidRPr="00565B03">
        <w:rPr>
          <w:rFonts w:asciiTheme="minorHAnsi" w:hAnsiTheme="minorHAnsi" w:cstheme="minorHAnsi"/>
          <w:i/>
          <w:iCs/>
          <w:color w:val="A6A6A6" w:themeColor="background1" w:themeShade="A6"/>
          <w:sz w:val="20"/>
          <w:szCs w:val="20"/>
        </w:rPr>
        <w:t xml:space="preserve"> &gt;</w:t>
      </w:r>
    </w:p>
    <w:p w14:paraId="732FDC32" w14:textId="77777777" w:rsidR="00EF2945" w:rsidRPr="00565B03" w:rsidRDefault="00EF2945" w:rsidP="005A1A48">
      <w:pPr>
        <w:rPr>
          <w:rFonts w:asciiTheme="minorHAnsi" w:hAnsiTheme="minorHAnsi" w:cstheme="minorHAnsi"/>
          <w:sz w:val="20"/>
          <w:szCs w:val="20"/>
        </w:rPr>
      </w:pPr>
    </w:p>
    <w:p w14:paraId="0E1F4E59" w14:textId="77777777" w:rsidR="005A1A48" w:rsidRPr="00565B03" w:rsidRDefault="005A1A48" w:rsidP="005A1A48">
      <w:pPr>
        <w:rPr>
          <w:rFonts w:asciiTheme="minorHAnsi" w:hAnsiTheme="minorHAnsi" w:cstheme="minorHAnsi"/>
          <w:sz w:val="20"/>
          <w:szCs w:val="20"/>
        </w:rPr>
      </w:pPr>
      <w:r w:rsidRPr="00565B03">
        <w:rPr>
          <w:rFonts w:asciiTheme="minorHAnsi" w:hAnsiTheme="minorHAnsi" w:cstheme="minorHAnsi"/>
          <w:sz w:val="20"/>
          <w:szCs w:val="20"/>
        </w:rPr>
        <w:br w:type="page"/>
      </w:r>
    </w:p>
    <w:p w14:paraId="620D5A43" w14:textId="6B45266D" w:rsidR="005A1A48" w:rsidRDefault="005A1A48" w:rsidP="007B0ECA">
      <w:pPr>
        <w:pStyle w:val="Heading1"/>
      </w:pPr>
      <w:bookmarkStart w:id="707" w:name="_Toc24012549"/>
      <w:bookmarkStart w:id="708" w:name="_Toc24037513"/>
      <w:bookmarkStart w:id="709" w:name="_Toc24096185"/>
      <w:bookmarkStart w:id="710" w:name="_Toc24451997"/>
      <w:bookmarkStart w:id="711" w:name="_Toc24537806"/>
      <w:bookmarkStart w:id="712" w:name="_Toc25152881"/>
      <w:bookmarkStart w:id="713" w:name="_Toc25652867"/>
      <w:bookmarkStart w:id="714" w:name="_Toc25652922"/>
      <w:bookmarkStart w:id="715" w:name="_Toc28636664"/>
      <w:bookmarkStart w:id="716" w:name="_Toc28636965"/>
      <w:bookmarkStart w:id="717" w:name="_Toc28669792"/>
      <w:bookmarkStart w:id="718" w:name="_Toc29557304"/>
      <w:bookmarkStart w:id="719" w:name="_Toc29557608"/>
      <w:bookmarkStart w:id="720" w:name="_Toc29562139"/>
      <w:bookmarkStart w:id="721" w:name="_Toc29883354"/>
      <w:bookmarkStart w:id="722" w:name="_Toc29903136"/>
      <w:r w:rsidRPr="007B0ECA">
        <w:lastRenderedPageBreak/>
        <w:t>VA Form OF-306</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p>
    <w:p w14:paraId="56E02034" w14:textId="77777777" w:rsidR="007B0ECA" w:rsidRPr="007B0ECA" w:rsidRDefault="007B0ECA" w:rsidP="007B0ECA"/>
    <w:p w14:paraId="6F40476D"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5B28E4BB"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3E3B767" w14:textId="77777777" w:rsidTr="00CA741C">
        <w:trPr>
          <w:trHeight w:val="447"/>
        </w:trPr>
        <w:tc>
          <w:tcPr>
            <w:tcW w:w="3138" w:type="dxa"/>
            <w:shd w:val="clear" w:color="auto" w:fill="CCCCCC"/>
          </w:tcPr>
          <w:p w14:paraId="4ADBC00F"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B63EF64"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4926F1BB" w14:textId="77777777" w:rsidTr="00CA741C">
        <w:trPr>
          <w:trHeight w:val="429"/>
        </w:trPr>
        <w:tc>
          <w:tcPr>
            <w:tcW w:w="3138" w:type="dxa"/>
            <w:shd w:val="clear" w:color="auto" w:fill="CCCCCC"/>
          </w:tcPr>
          <w:p w14:paraId="01FFCFC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DD395CE" w14:textId="69A492E3" w:rsidR="00CA741C" w:rsidRPr="00DB442C" w:rsidRDefault="00D35D65" w:rsidP="00CA741C">
            <w:pPr>
              <w:rPr>
                <w:rFonts w:ascii="Calibri" w:hAnsi="Calibri" w:cs="Calibri"/>
                <w:color w:val="000000"/>
              </w:rPr>
            </w:pPr>
            <w:hyperlink r:id="rId117" w:history="1">
              <w:r w:rsidR="00DB442C">
                <w:rPr>
                  <w:rStyle w:val="Hyperlink"/>
                  <w:rFonts w:ascii="Calibri" w:hAnsi="Calibri" w:cs="Calibri"/>
                  <w:color w:val="000000"/>
                  <w:u w:val="none"/>
                </w:rPr>
                <w:t>www.va.gov/vaforms/form_detail.asp?formno=306</w:t>
              </w:r>
            </w:hyperlink>
          </w:p>
        </w:tc>
      </w:tr>
      <w:tr w:rsidR="00CA741C" w:rsidRPr="00565B03" w14:paraId="04B73194" w14:textId="77777777" w:rsidTr="00CA741C">
        <w:trPr>
          <w:trHeight w:val="429"/>
        </w:trPr>
        <w:tc>
          <w:tcPr>
            <w:tcW w:w="3138" w:type="dxa"/>
            <w:shd w:val="clear" w:color="auto" w:fill="CCCCCC"/>
          </w:tcPr>
          <w:p w14:paraId="7614610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6DA6DE9" w14:textId="77777777" w:rsidR="00CA741C" w:rsidRPr="00565B03" w:rsidRDefault="00CA741C" w:rsidP="00CA741C">
            <w:pPr>
              <w:rPr>
                <w:rFonts w:asciiTheme="minorHAnsi" w:hAnsiTheme="minorHAnsi" w:cstheme="minorHAnsi"/>
              </w:rPr>
            </w:pPr>
          </w:p>
        </w:tc>
      </w:tr>
      <w:tr w:rsidR="00CA741C" w:rsidRPr="00565B03" w14:paraId="7F4F5833" w14:textId="77777777" w:rsidTr="00CA741C">
        <w:trPr>
          <w:trHeight w:val="429"/>
        </w:trPr>
        <w:tc>
          <w:tcPr>
            <w:tcW w:w="3138" w:type="dxa"/>
            <w:shd w:val="clear" w:color="auto" w:fill="CCCCCC"/>
          </w:tcPr>
          <w:p w14:paraId="02F5BB8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28271B4E"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39F3C5B2" w14:textId="77777777" w:rsidR="007604D6" w:rsidRPr="00565B03" w:rsidRDefault="007604D6" w:rsidP="007604D6">
      <w:pPr>
        <w:pStyle w:val="NoSpacing"/>
      </w:pPr>
    </w:p>
    <w:p w14:paraId="57F41EC5" w14:textId="77777777" w:rsidR="007604D6" w:rsidRPr="006B6A90" w:rsidRDefault="007604D6" w:rsidP="007604D6">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000D0B48"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5F99E8ED" w14:textId="77777777" w:rsidTr="00CA741C">
        <w:trPr>
          <w:trHeight w:val="427"/>
        </w:trPr>
        <w:tc>
          <w:tcPr>
            <w:tcW w:w="3145" w:type="dxa"/>
            <w:shd w:val="clear" w:color="auto" w:fill="CCCCCC"/>
          </w:tcPr>
          <w:p w14:paraId="0F7675E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55FCD590" w14:textId="4BAAD0CA" w:rsidR="00CA741C" w:rsidRPr="00DB442C" w:rsidRDefault="00CA741C" w:rsidP="00CA741C">
            <w:pPr>
              <w:rPr>
                <w:rFonts w:asciiTheme="minorHAnsi" w:hAnsiTheme="minorHAnsi" w:cstheme="minorHAnsi"/>
                <w:b/>
                <w:bCs/>
                <w:sz w:val="28"/>
                <w:szCs w:val="28"/>
              </w:rPr>
            </w:pPr>
            <w:del w:id="723" w:author="Lee, Jennifer Y." w:date="2020-01-26T20:17:00Z">
              <w:r w:rsidRPr="00565B03" w:rsidDel="008E15F8">
                <w:rPr>
                  <w:rFonts w:asciiTheme="minorHAnsi" w:hAnsiTheme="minorHAnsi" w:cstheme="minorHAnsi"/>
                  <w:b/>
                  <w:bCs/>
                  <w:sz w:val="28"/>
                  <w:szCs w:val="28"/>
                </w:rPr>
                <w:delText xml:space="preserve">VA </w:delText>
              </w:r>
            </w:del>
            <w:r w:rsidRPr="00565B03">
              <w:rPr>
                <w:rFonts w:asciiTheme="minorHAnsi" w:hAnsiTheme="minorHAnsi" w:cstheme="minorHAnsi"/>
                <w:b/>
                <w:bCs/>
                <w:sz w:val="28"/>
                <w:szCs w:val="28"/>
              </w:rPr>
              <w:t xml:space="preserve">Form </w:t>
            </w:r>
            <w:r w:rsidR="00DB442C">
              <w:rPr>
                <w:rFonts w:asciiTheme="minorHAnsi" w:hAnsiTheme="minorHAnsi" w:cstheme="minorHAnsi"/>
                <w:b/>
                <w:bCs/>
                <w:sz w:val="28"/>
                <w:szCs w:val="28"/>
              </w:rPr>
              <w:t>OF-306</w:t>
            </w:r>
          </w:p>
        </w:tc>
      </w:tr>
      <w:tr w:rsidR="00CA741C" w:rsidRPr="00565B03" w14:paraId="5DB5851D" w14:textId="77777777" w:rsidTr="00CA741C">
        <w:trPr>
          <w:trHeight w:val="427"/>
        </w:trPr>
        <w:tc>
          <w:tcPr>
            <w:tcW w:w="3145" w:type="dxa"/>
            <w:shd w:val="clear" w:color="auto" w:fill="CCCCCC"/>
          </w:tcPr>
          <w:p w14:paraId="2E89B05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33F47E1" w14:textId="58A66742" w:rsidR="00CA741C" w:rsidRPr="00565B03" w:rsidRDefault="00CA741C" w:rsidP="00CA741C">
            <w:pPr>
              <w:shd w:val="clear" w:color="auto" w:fill="FFFFFF"/>
              <w:rPr>
                <w:rFonts w:asciiTheme="minorHAnsi" w:hAnsiTheme="minorHAnsi" w:cstheme="minorHAnsi"/>
                <w:color w:val="24292E"/>
              </w:rPr>
            </w:pPr>
            <w:del w:id="724" w:author="Lee, Jennifer Y." w:date="2020-01-26T20:17:00Z">
              <w:r w:rsidRPr="00565B03" w:rsidDel="008E15F8">
                <w:rPr>
                  <w:rFonts w:asciiTheme="minorHAnsi" w:hAnsiTheme="minorHAnsi" w:cstheme="minorHAnsi"/>
                  <w:color w:val="24292E"/>
                </w:rPr>
                <w:delText xml:space="preserve">VA </w:delText>
              </w:r>
            </w:del>
            <w:r w:rsidRPr="00565B03">
              <w:rPr>
                <w:rFonts w:asciiTheme="minorHAnsi" w:hAnsiTheme="minorHAnsi" w:cstheme="minorHAnsi"/>
                <w:color w:val="24292E"/>
              </w:rPr>
              <w:t xml:space="preserve">Form </w:t>
            </w:r>
            <w:r w:rsidR="00DB442C">
              <w:rPr>
                <w:rFonts w:asciiTheme="minorHAnsi" w:hAnsiTheme="minorHAnsi" w:cstheme="minorHAnsi"/>
                <w:color w:val="24292E"/>
              </w:rPr>
              <w:t>OF-306</w:t>
            </w:r>
            <w:r w:rsidRPr="00565B03">
              <w:rPr>
                <w:rFonts w:asciiTheme="minorHAnsi" w:hAnsiTheme="minorHAnsi" w:cstheme="minorHAnsi"/>
                <w:color w:val="24292E"/>
              </w:rPr>
              <w:t xml:space="preserve"> | Veterans Affairs</w:t>
            </w:r>
          </w:p>
        </w:tc>
      </w:tr>
      <w:tr w:rsidR="00CA741C" w:rsidRPr="00565B03" w14:paraId="114D2831" w14:textId="77777777" w:rsidTr="00CA741C">
        <w:trPr>
          <w:trHeight w:val="623"/>
        </w:trPr>
        <w:tc>
          <w:tcPr>
            <w:tcW w:w="3145" w:type="dxa"/>
            <w:shd w:val="clear" w:color="auto" w:fill="CCCCCC"/>
          </w:tcPr>
          <w:p w14:paraId="17C0857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4FCD47ED" w14:textId="1E14E68B" w:rsidR="004E590C" w:rsidRPr="004E590C" w:rsidRDefault="00CA741C" w:rsidP="004E590C">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w:t>
            </w:r>
            <w:del w:id="725" w:author="Lee, Jennifer Y." w:date="2020-01-26T20:18:00Z">
              <w:r w:rsidRPr="00565B03" w:rsidDel="008E15F8">
                <w:rPr>
                  <w:rFonts w:asciiTheme="minorHAnsi" w:hAnsiTheme="minorHAnsi" w:cstheme="minorHAnsi"/>
                  <w:color w:val="24292E"/>
                  <w:sz w:val="20"/>
                  <w:szCs w:val="20"/>
                </w:rPr>
                <w:delText xml:space="preserve">VA </w:delText>
              </w:r>
            </w:del>
            <w:ins w:id="726" w:author="Lee, Jennifer Y." w:date="2020-01-26T20:19:00Z">
              <w:r w:rsidR="00EC1EDE">
                <w:rPr>
                  <w:rFonts w:asciiTheme="minorHAnsi" w:hAnsiTheme="minorHAnsi" w:cstheme="minorHAnsi"/>
                  <w:color w:val="24292E"/>
                  <w:sz w:val="20"/>
                  <w:szCs w:val="20"/>
                </w:rPr>
                <w:t>f</w:t>
              </w:r>
            </w:ins>
            <w:del w:id="727" w:author="Lee, Jennifer Y." w:date="2020-01-26T20:19:00Z">
              <w:r w:rsidRPr="00565B03" w:rsidDel="00EC1EDE">
                <w:rPr>
                  <w:rFonts w:asciiTheme="minorHAnsi" w:hAnsiTheme="minorHAnsi" w:cstheme="minorHAnsi"/>
                  <w:color w:val="24292E"/>
                  <w:sz w:val="20"/>
                  <w:szCs w:val="20"/>
                </w:rPr>
                <w:delText>F</w:delText>
              </w:r>
            </w:del>
            <w:r w:rsidRPr="00565B03">
              <w:rPr>
                <w:rFonts w:asciiTheme="minorHAnsi" w:hAnsiTheme="minorHAnsi" w:cstheme="minorHAnsi"/>
                <w:color w:val="24292E"/>
                <w:sz w:val="20"/>
                <w:szCs w:val="20"/>
              </w:rPr>
              <w:t xml:space="preserve">orm </w:t>
            </w:r>
            <w:r w:rsidR="00DB442C">
              <w:rPr>
                <w:rFonts w:asciiTheme="minorHAnsi" w:hAnsiTheme="minorHAnsi" w:cstheme="minorHAnsi"/>
                <w:color w:val="24292E"/>
                <w:sz w:val="20"/>
                <w:szCs w:val="20"/>
              </w:rPr>
              <w:t>OF-306</w:t>
            </w:r>
            <w:r w:rsidRPr="00565B03">
              <w:rPr>
                <w:rFonts w:asciiTheme="minorHAnsi" w:hAnsiTheme="minorHAnsi" w:cstheme="minorHAnsi"/>
                <w:color w:val="24292E"/>
                <w:sz w:val="20"/>
                <w:szCs w:val="20"/>
              </w:rPr>
              <w:t xml:space="preserve">, </w:t>
            </w:r>
            <w:r w:rsidR="00DB442C">
              <w:rPr>
                <w:rFonts w:asciiTheme="minorHAnsi" w:hAnsiTheme="minorHAnsi" w:cstheme="minorHAnsi"/>
                <w:color w:val="24292E"/>
                <w:sz w:val="20"/>
                <w:szCs w:val="20"/>
              </w:rPr>
              <w:t>Declaration for Federal Employment</w:t>
            </w:r>
            <w:ins w:id="728" w:author="Lee, Jennifer Y." w:date="2020-01-26T20:22:00Z">
              <w:r w:rsidR="00EC1EDE">
                <w:rPr>
                  <w:rFonts w:asciiTheme="minorHAnsi" w:hAnsiTheme="minorHAnsi" w:cstheme="minorHAnsi"/>
                  <w:color w:val="24292E"/>
                  <w:sz w:val="20"/>
                  <w:szCs w:val="20"/>
                </w:rPr>
                <w:t xml:space="preserve">, </w:t>
              </w:r>
              <w:r w:rsidR="00EC1EDE" w:rsidRPr="00C015D4">
                <w:rPr>
                  <w:rFonts w:asciiTheme="minorHAnsi" w:hAnsiTheme="minorHAnsi" w:cstheme="minorHAnsi"/>
                  <w:sz w:val="20"/>
                </w:rPr>
                <w:t>U.S. Office of Personnel Management (OPM)</w:t>
              </w:r>
            </w:ins>
            <w:r w:rsidRPr="00565B03">
              <w:rPr>
                <w:rFonts w:asciiTheme="minorHAnsi" w:hAnsiTheme="minorHAnsi" w:cstheme="minorHAnsi"/>
                <w:color w:val="24292E"/>
                <w:sz w:val="20"/>
                <w:szCs w:val="20"/>
              </w:rPr>
              <w:t xml:space="preserve">. </w:t>
            </w:r>
            <w:r w:rsidR="004E590C" w:rsidRPr="00565B03">
              <w:rPr>
                <w:rFonts w:asciiTheme="minorHAnsi" w:hAnsiTheme="minorHAnsi" w:cstheme="minorHAnsi"/>
                <w:color w:val="000000"/>
                <w:sz w:val="20"/>
                <w:szCs w:val="20"/>
              </w:rPr>
              <w:t xml:space="preserve">Use this </w:t>
            </w:r>
            <w:del w:id="729" w:author="Lee, Jennifer Y." w:date="2020-01-26T20:18:00Z">
              <w:r w:rsidR="004E590C" w:rsidDel="00EC1EDE">
                <w:rPr>
                  <w:rFonts w:asciiTheme="minorHAnsi" w:hAnsiTheme="minorHAnsi" w:cstheme="minorHAnsi"/>
                  <w:color w:val="000000"/>
                  <w:sz w:val="20"/>
                  <w:szCs w:val="20"/>
                </w:rPr>
                <w:delText xml:space="preserve">VA </w:delText>
              </w:r>
            </w:del>
            <w:r w:rsidR="004E590C" w:rsidRPr="00565B03">
              <w:rPr>
                <w:rFonts w:asciiTheme="minorHAnsi" w:hAnsiTheme="minorHAnsi" w:cstheme="minorHAnsi"/>
                <w:color w:val="000000"/>
                <w:sz w:val="20"/>
                <w:szCs w:val="20"/>
              </w:rPr>
              <w:t xml:space="preserve">form if you want to apply for Federal </w:t>
            </w:r>
            <w:ins w:id="730" w:author="Lee, Jennifer Y." w:date="2020-01-26T20:24:00Z">
              <w:r w:rsidR="00EB797F">
                <w:rPr>
                  <w:rFonts w:asciiTheme="minorHAnsi" w:hAnsiTheme="minorHAnsi" w:cstheme="minorHAnsi"/>
                  <w:color w:val="000000"/>
                  <w:sz w:val="20"/>
                  <w:szCs w:val="20"/>
                </w:rPr>
                <w:t xml:space="preserve">employment </w:t>
              </w:r>
            </w:ins>
            <w:r w:rsidR="004E590C">
              <w:rPr>
                <w:rFonts w:asciiTheme="minorHAnsi" w:hAnsiTheme="minorHAnsi" w:cstheme="minorHAnsi"/>
                <w:color w:val="000000"/>
                <w:sz w:val="20"/>
                <w:szCs w:val="20"/>
              </w:rPr>
              <w:t>or</w:t>
            </w:r>
            <w:r w:rsidR="004E590C" w:rsidRPr="00565B03">
              <w:rPr>
                <w:rFonts w:asciiTheme="minorHAnsi" w:hAnsiTheme="minorHAnsi" w:cstheme="minorHAnsi"/>
                <w:color w:val="000000"/>
                <w:sz w:val="20"/>
                <w:szCs w:val="20"/>
              </w:rPr>
              <w:t xml:space="preserve"> </w:t>
            </w:r>
            <w:del w:id="731" w:author="Lee, Jennifer Y." w:date="2020-01-26T20:24:00Z">
              <w:r w:rsidR="004E590C" w:rsidRPr="00565B03" w:rsidDel="00EB797F">
                <w:rPr>
                  <w:rFonts w:asciiTheme="minorHAnsi" w:hAnsiTheme="minorHAnsi" w:cstheme="minorHAnsi"/>
                  <w:color w:val="000000"/>
                  <w:sz w:val="20"/>
                  <w:szCs w:val="20"/>
                </w:rPr>
                <w:delText xml:space="preserve">Federal </w:delText>
              </w:r>
            </w:del>
            <w:r w:rsidR="004E590C" w:rsidRPr="00565B03">
              <w:rPr>
                <w:rFonts w:asciiTheme="minorHAnsi" w:hAnsiTheme="minorHAnsi" w:cstheme="minorHAnsi"/>
                <w:color w:val="000000"/>
                <w:sz w:val="20"/>
                <w:szCs w:val="20"/>
              </w:rPr>
              <w:t xml:space="preserve">contract employment </w:t>
            </w:r>
            <w:r w:rsidR="00C443F0">
              <w:rPr>
                <w:rFonts w:asciiTheme="minorHAnsi" w:hAnsiTheme="minorHAnsi" w:cstheme="minorHAnsi"/>
                <w:color w:val="000000"/>
                <w:sz w:val="20"/>
                <w:szCs w:val="20"/>
              </w:rPr>
              <w:t xml:space="preserve">and </w:t>
            </w:r>
            <w:r w:rsidR="00B35804">
              <w:rPr>
                <w:rFonts w:asciiTheme="minorHAnsi" w:hAnsiTheme="minorHAnsi" w:cstheme="minorHAnsi"/>
                <w:color w:val="000000"/>
                <w:sz w:val="20"/>
                <w:szCs w:val="20"/>
              </w:rPr>
              <w:t xml:space="preserve">for </w:t>
            </w:r>
            <w:r w:rsidR="00C443F0">
              <w:rPr>
                <w:rFonts w:asciiTheme="minorHAnsi" w:hAnsiTheme="minorHAnsi" w:cstheme="minorHAnsi"/>
                <w:color w:val="000000"/>
                <w:sz w:val="20"/>
                <w:szCs w:val="20"/>
              </w:rPr>
              <w:t>enrollment in</w:t>
            </w:r>
            <w:r w:rsidR="004E590C">
              <w:rPr>
                <w:rFonts w:asciiTheme="minorHAnsi" w:hAnsiTheme="minorHAnsi" w:cstheme="minorHAnsi"/>
                <w:color w:val="000000"/>
                <w:sz w:val="20"/>
                <w:szCs w:val="20"/>
              </w:rPr>
              <w:t xml:space="preserve"> </w:t>
            </w:r>
            <w:r w:rsidR="004E590C" w:rsidRPr="00565B03">
              <w:rPr>
                <w:rFonts w:asciiTheme="minorHAnsi" w:hAnsiTheme="minorHAnsi" w:cstheme="minorHAnsi"/>
                <w:color w:val="000000"/>
                <w:sz w:val="20"/>
                <w:szCs w:val="20"/>
              </w:rPr>
              <w:t xml:space="preserve">the Government’s Life Insurance program. </w:t>
            </w:r>
          </w:p>
        </w:tc>
      </w:tr>
      <w:tr w:rsidR="00CA741C" w:rsidRPr="00565B03" w14:paraId="517F6642" w14:textId="77777777" w:rsidTr="00CA741C">
        <w:trPr>
          <w:trHeight w:val="623"/>
        </w:trPr>
        <w:tc>
          <w:tcPr>
            <w:tcW w:w="3145" w:type="dxa"/>
            <w:shd w:val="clear" w:color="auto" w:fill="CCCCCC"/>
          </w:tcPr>
          <w:p w14:paraId="580B9227" w14:textId="55A222F3"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4EF2BE67" w14:textId="64B3E4D3" w:rsidR="00CA741C" w:rsidRPr="00565B03" w:rsidRDefault="00CA741C" w:rsidP="00CA741C">
            <w:pPr>
              <w:shd w:val="clear" w:color="auto" w:fill="FFFFFF"/>
              <w:rPr>
                <w:rFonts w:asciiTheme="minorHAnsi" w:hAnsiTheme="minorHAnsi" w:cstheme="minorHAnsi"/>
                <w:color w:val="24292E"/>
                <w:sz w:val="20"/>
                <w:szCs w:val="20"/>
              </w:rPr>
            </w:pPr>
            <w:del w:id="732" w:author="Lee, Jennifer Y." w:date="2020-01-26T20:23:00Z">
              <w:r w:rsidRPr="00565B03" w:rsidDel="00EC1EDE">
                <w:rPr>
                  <w:rFonts w:asciiTheme="minorHAnsi" w:hAnsiTheme="minorHAnsi" w:cstheme="minorHAnsi"/>
                  <w:color w:val="24292E"/>
                  <w:sz w:val="20"/>
                  <w:szCs w:val="20"/>
                </w:rPr>
                <w:delText xml:space="preserve">va form </w:delText>
              </w:r>
            </w:del>
            <w:r w:rsidR="004E590C">
              <w:rPr>
                <w:rFonts w:asciiTheme="minorHAnsi" w:hAnsiTheme="minorHAnsi" w:cstheme="minorHAnsi"/>
                <w:color w:val="24292E"/>
                <w:sz w:val="20"/>
                <w:szCs w:val="20"/>
              </w:rPr>
              <w:t>OF-306</w:t>
            </w:r>
            <w:r w:rsidRPr="00565B03">
              <w:rPr>
                <w:rFonts w:asciiTheme="minorHAnsi" w:hAnsiTheme="minorHAnsi" w:cstheme="minorHAnsi"/>
                <w:color w:val="24292E"/>
                <w:sz w:val="20"/>
                <w:szCs w:val="20"/>
              </w:rPr>
              <w:t xml:space="preserve">, </w:t>
            </w:r>
            <w:r w:rsidR="004E590C">
              <w:rPr>
                <w:rFonts w:asciiTheme="minorHAnsi" w:hAnsiTheme="minorHAnsi" w:cstheme="minorHAnsi"/>
                <w:color w:val="24292E"/>
                <w:sz w:val="20"/>
                <w:szCs w:val="20"/>
              </w:rPr>
              <w:t>OF 306</w:t>
            </w:r>
            <w:r w:rsidRPr="00565B03">
              <w:rPr>
                <w:rFonts w:asciiTheme="minorHAnsi" w:hAnsiTheme="minorHAnsi" w:cstheme="minorHAnsi"/>
                <w:color w:val="24292E"/>
                <w:sz w:val="20"/>
                <w:szCs w:val="20"/>
              </w:rPr>
              <w:t xml:space="preserve">, </w:t>
            </w:r>
            <w:r w:rsidR="004E590C">
              <w:rPr>
                <w:rFonts w:asciiTheme="minorHAnsi" w:hAnsiTheme="minorHAnsi" w:cstheme="minorHAnsi"/>
                <w:color w:val="24292E"/>
                <w:sz w:val="20"/>
                <w:szCs w:val="20"/>
              </w:rPr>
              <w:t>OF306</w:t>
            </w:r>
            <w:del w:id="733" w:author="Lee, Jennifer Y." w:date="2020-01-26T20:23:00Z">
              <w:r w:rsidRPr="00565B03" w:rsidDel="00EC1EDE">
                <w:rPr>
                  <w:rFonts w:asciiTheme="minorHAnsi" w:hAnsiTheme="minorHAnsi" w:cstheme="minorHAnsi"/>
                  <w:color w:val="24292E"/>
                  <w:sz w:val="20"/>
                  <w:szCs w:val="20"/>
                </w:rPr>
                <w:delText xml:space="preserve">, </w:delText>
              </w:r>
            </w:del>
          </w:p>
        </w:tc>
      </w:tr>
    </w:tbl>
    <w:p w14:paraId="1F82E0F3" w14:textId="77777777" w:rsidR="00CA741C" w:rsidRPr="00565B03" w:rsidRDefault="00CA741C" w:rsidP="00CA741C">
      <w:pPr>
        <w:rPr>
          <w:rFonts w:asciiTheme="minorHAnsi" w:hAnsiTheme="minorHAnsi" w:cstheme="minorHAnsi"/>
        </w:rPr>
      </w:pPr>
    </w:p>
    <w:p w14:paraId="7AFC7E20"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281D7B8A" w14:textId="77777777" w:rsidR="00DB442C" w:rsidRDefault="00DB442C" w:rsidP="00356AAB">
      <w:pPr>
        <w:rPr>
          <w:rFonts w:asciiTheme="minorHAnsi" w:hAnsiTheme="minorHAnsi" w:cstheme="minorHAnsi"/>
          <w:b/>
          <w:bCs/>
          <w:color w:val="000000"/>
        </w:rPr>
      </w:pPr>
    </w:p>
    <w:p w14:paraId="74F20792" w14:textId="74DE579D" w:rsidR="00DB442C" w:rsidRDefault="00902068" w:rsidP="00356AAB">
      <w:pPr>
        <w:rPr>
          <w:rFonts w:asciiTheme="minorHAnsi" w:hAnsiTheme="minorHAnsi" w:cstheme="minorHAnsi"/>
          <w:b/>
          <w:bCs/>
          <w:color w:val="000000"/>
        </w:rPr>
      </w:pPr>
      <w:r>
        <w:rPr>
          <w:rFonts w:asciiTheme="minorHAnsi" w:hAnsiTheme="minorHAnsi" w:cstheme="minorHAnsi"/>
          <w:b/>
          <w:bCs/>
          <w:sz w:val="28"/>
          <w:szCs w:val="28"/>
        </w:rPr>
        <w:t>H1:</w:t>
      </w:r>
      <w:r>
        <w:rPr>
          <w:rFonts w:asciiTheme="minorHAnsi" w:hAnsiTheme="minorHAnsi" w:cstheme="minorHAnsi"/>
          <w:b/>
          <w:bCs/>
          <w:sz w:val="28"/>
          <w:szCs w:val="28"/>
        </w:rPr>
        <w:tab/>
      </w:r>
      <w:del w:id="734" w:author="Lee, Jennifer Y." w:date="2020-01-26T20:19:00Z">
        <w:r w:rsidR="00DB442C" w:rsidRPr="00565B03" w:rsidDel="00EC1EDE">
          <w:rPr>
            <w:rFonts w:asciiTheme="minorHAnsi" w:hAnsiTheme="minorHAnsi" w:cstheme="minorHAnsi"/>
            <w:b/>
            <w:bCs/>
            <w:sz w:val="28"/>
            <w:szCs w:val="28"/>
          </w:rPr>
          <w:delText xml:space="preserve">VA </w:delText>
        </w:r>
      </w:del>
      <w:r w:rsidR="00DB442C" w:rsidRPr="00565B03">
        <w:rPr>
          <w:rFonts w:asciiTheme="minorHAnsi" w:hAnsiTheme="minorHAnsi" w:cstheme="minorHAnsi"/>
          <w:b/>
          <w:bCs/>
          <w:sz w:val="28"/>
          <w:szCs w:val="28"/>
        </w:rPr>
        <w:t xml:space="preserve">Form </w:t>
      </w:r>
      <w:r w:rsidR="00DB442C">
        <w:rPr>
          <w:rFonts w:asciiTheme="minorHAnsi" w:hAnsiTheme="minorHAnsi" w:cstheme="minorHAnsi"/>
          <w:b/>
          <w:bCs/>
          <w:sz w:val="28"/>
          <w:szCs w:val="28"/>
        </w:rPr>
        <w:t>OF-306</w:t>
      </w:r>
    </w:p>
    <w:p w14:paraId="46B8C60C" w14:textId="7C922A26" w:rsidR="00356AAB" w:rsidRPr="00565B03" w:rsidRDefault="00902068" w:rsidP="00356AAB">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356AAB" w:rsidRPr="00565B03">
        <w:rPr>
          <w:rFonts w:asciiTheme="minorHAnsi" w:hAnsiTheme="minorHAnsi" w:cstheme="minorHAnsi"/>
          <w:b/>
          <w:bCs/>
          <w:color w:val="000000"/>
        </w:rPr>
        <w:t>Declaration for Federal Employment</w:t>
      </w:r>
      <w:ins w:id="735" w:author="Lee, Jennifer Y." w:date="2020-01-26T20:20:00Z">
        <w:r w:rsidR="00EC1EDE">
          <w:rPr>
            <w:rFonts w:asciiTheme="minorHAnsi" w:hAnsiTheme="minorHAnsi" w:cstheme="minorHAnsi"/>
            <w:b/>
            <w:bCs/>
            <w:color w:val="000000"/>
          </w:rPr>
          <w:t xml:space="preserve"> </w:t>
        </w:r>
      </w:ins>
    </w:p>
    <w:p w14:paraId="354CA371" w14:textId="77777777" w:rsidR="005A1A48" w:rsidRPr="00565B03" w:rsidRDefault="005A1A48" w:rsidP="005A1A48">
      <w:pPr>
        <w:rPr>
          <w:rFonts w:asciiTheme="minorHAnsi" w:hAnsiTheme="minorHAnsi" w:cstheme="minorHAnsi"/>
          <w:sz w:val="20"/>
          <w:szCs w:val="20"/>
        </w:rPr>
      </w:pPr>
    </w:p>
    <w:p w14:paraId="5826FD7E" w14:textId="3522A831" w:rsidR="005A1A48" w:rsidRPr="001E4248" w:rsidRDefault="00356AAB" w:rsidP="005A1A48">
      <w:pPr>
        <w:rPr>
          <w:rFonts w:asciiTheme="minorHAnsi" w:hAnsiTheme="minorHAnsi" w:cstheme="minorHAnsi"/>
          <w:sz w:val="20"/>
          <w:szCs w:val="20"/>
        </w:rPr>
      </w:pPr>
      <w:r w:rsidRPr="001E4248">
        <w:rPr>
          <w:rFonts w:asciiTheme="minorHAnsi" w:hAnsiTheme="minorHAnsi" w:cstheme="minorHAnsi"/>
          <w:sz w:val="20"/>
          <w:szCs w:val="20"/>
        </w:rPr>
        <w:t xml:space="preserve">Related to: </w:t>
      </w:r>
      <w:r w:rsidR="00442A24">
        <w:rPr>
          <w:rFonts w:asciiTheme="minorHAnsi" w:hAnsiTheme="minorHAnsi" w:cstheme="minorHAnsi"/>
          <w:sz w:val="20"/>
          <w:szCs w:val="20"/>
        </w:rPr>
        <w:t>&lt;</w:t>
      </w:r>
      <w:r w:rsidR="00423BA3" w:rsidRPr="001E4248">
        <w:rPr>
          <w:rFonts w:asciiTheme="minorHAnsi" w:hAnsiTheme="minorHAnsi" w:cstheme="minorHAnsi"/>
          <w:sz w:val="20"/>
          <w:szCs w:val="20"/>
        </w:rPr>
        <w:t>Employment/</w:t>
      </w:r>
      <w:r w:rsidR="00442A24">
        <w:rPr>
          <w:rFonts w:asciiTheme="minorHAnsi" w:hAnsiTheme="minorHAnsi" w:cstheme="minorHAnsi"/>
          <w:sz w:val="20"/>
          <w:szCs w:val="20"/>
        </w:rPr>
        <w:t>j</w:t>
      </w:r>
      <w:r w:rsidR="00423BA3" w:rsidRPr="001E4248">
        <w:rPr>
          <w:rFonts w:asciiTheme="minorHAnsi" w:hAnsiTheme="minorHAnsi" w:cstheme="minorHAnsi"/>
          <w:sz w:val="20"/>
          <w:szCs w:val="20"/>
        </w:rPr>
        <w:t>obs</w:t>
      </w:r>
      <w:r w:rsidR="00442A24">
        <w:rPr>
          <w:rFonts w:asciiTheme="minorHAnsi" w:hAnsiTheme="minorHAnsi" w:cstheme="minorHAnsi"/>
          <w:sz w:val="20"/>
          <w:szCs w:val="20"/>
        </w:rPr>
        <w:t>&gt;</w:t>
      </w:r>
    </w:p>
    <w:p w14:paraId="6AD7A3A3" w14:textId="77777777" w:rsidR="005A1A48" w:rsidRPr="00565B03" w:rsidRDefault="005A1A48" w:rsidP="005A1A48">
      <w:pPr>
        <w:rPr>
          <w:rFonts w:asciiTheme="minorHAnsi" w:hAnsiTheme="minorHAnsi" w:cstheme="minorHAnsi"/>
          <w:sz w:val="20"/>
          <w:szCs w:val="20"/>
        </w:rPr>
      </w:pPr>
    </w:p>
    <w:p w14:paraId="6DAD8E63" w14:textId="77777777" w:rsidR="005A1A48" w:rsidRPr="00565B03" w:rsidRDefault="005A1A48" w:rsidP="005A1A48">
      <w:pPr>
        <w:rPr>
          <w:rFonts w:asciiTheme="minorHAnsi" w:hAnsiTheme="minorHAnsi" w:cstheme="minorHAnsi"/>
          <w:sz w:val="20"/>
          <w:szCs w:val="20"/>
        </w:rPr>
      </w:pPr>
    </w:p>
    <w:p w14:paraId="6FAA9C4D" w14:textId="77777777" w:rsidR="00356AAB" w:rsidRPr="00565B03" w:rsidRDefault="00356AAB" w:rsidP="005A1A48">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62E2D4B7" w14:textId="39D29942" w:rsidR="00356AAB" w:rsidRPr="00565B03" w:rsidRDefault="00356AAB" w:rsidP="00356AA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del w:id="736" w:author="Lee, Jennifer Y." w:date="2020-01-26T20:19:00Z">
        <w:r w:rsidR="004E590C" w:rsidDel="00EC1EDE">
          <w:rPr>
            <w:rFonts w:asciiTheme="minorHAnsi" w:hAnsiTheme="minorHAnsi" w:cstheme="minorHAnsi"/>
            <w:color w:val="000000"/>
            <w:sz w:val="20"/>
            <w:szCs w:val="20"/>
          </w:rPr>
          <w:delText xml:space="preserve">VA </w:delText>
        </w:r>
      </w:del>
      <w:r w:rsidRPr="00565B03">
        <w:rPr>
          <w:rFonts w:asciiTheme="minorHAnsi" w:hAnsiTheme="minorHAnsi" w:cstheme="minorHAnsi"/>
          <w:color w:val="000000"/>
          <w:sz w:val="20"/>
          <w:szCs w:val="20"/>
        </w:rPr>
        <w:t xml:space="preserve">form if you want to apply for Federal </w:t>
      </w:r>
      <w:ins w:id="737" w:author="Lee, Jennifer Y." w:date="2020-01-26T20:24:00Z">
        <w:r w:rsidR="00EB797F">
          <w:rPr>
            <w:rFonts w:asciiTheme="minorHAnsi" w:hAnsiTheme="minorHAnsi" w:cstheme="minorHAnsi"/>
            <w:color w:val="000000"/>
            <w:sz w:val="20"/>
            <w:szCs w:val="20"/>
          </w:rPr>
          <w:t xml:space="preserve">employment </w:t>
        </w:r>
      </w:ins>
      <w:r w:rsidR="004E590C">
        <w:rPr>
          <w:rFonts w:asciiTheme="minorHAnsi" w:hAnsiTheme="minorHAnsi" w:cstheme="minorHAnsi"/>
          <w:color w:val="000000"/>
          <w:sz w:val="20"/>
          <w:szCs w:val="20"/>
        </w:rPr>
        <w:t>or</w:t>
      </w:r>
      <w:r w:rsidRPr="00565B03">
        <w:rPr>
          <w:rFonts w:asciiTheme="minorHAnsi" w:hAnsiTheme="minorHAnsi" w:cstheme="minorHAnsi"/>
          <w:color w:val="000000"/>
          <w:sz w:val="20"/>
          <w:szCs w:val="20"/>
        </w:rPr>
        <w:t xml:space="preserve"> </w:t>
      </w:r>
      <w:del w:id="738" w:author="Lee, Jennifer Y." w:date="2020-01-26T20:24:00Z">
        <w:r w:rsidRPr="00565B03" w:rsidDel="00EB797F">
          <w:rPr>
            <w:rFonts w:asciiTheme="minorHAnsi" w:hAnsiTheme="minorHAnsi" w:cstheme="minorHAnsi"/>
            <w:color w:val="000000"/>
            <w:sz w:val="20"/>
            <w:szCs w:val="20"/>
          </w:rPr>
          <w:delText xml:space="preserve">Federal </w:delText>
        </w:r>
      </w:del>
      <w:r w:rsidRPr="00565B03">
        <w:rPr>
          <w:rFonts w:asciiTheme="minorHAnsi" w:hAnsiTheme="minorHAnsi" w:cstheme="minorHAnsi"/>
          <w:color w:val="000000"/>
          <w:sz w:val="20"/>
          <w:szCs w:val="20"/>
        </w:rPr>
        <w:t xml:space="preserve">contract employment </w:t>
      </w:r>
      <w:r w:rsidR="00C443F0">
        <w:rPr>
          <w:rFonts w:asciiTheme="minorHAnsi" w:hAnsiTheme="minorHAnsi" w:cstheme="minorHAnsi"/>
          <w:color w:val="000000"/>
          <w:sz w:val="20"/>
          <w:szCs w:val="20"/>
        </w:rPr>
        <w:t>and enrollment in</w:t>
      </w:r>
      <w:r w:rsidR="004E590C">
        <w:rPr>
          <w:rFonts w:asciiTheme="minorHAnsi" w:hAnsiTheme="minorHAnsi" w:cstheme="minorHAnsi"/>
          <w:color w:val="000000"/>
          <w:sz w:val="20"/>
          <w:szCs w:val="20"/>
        </w:rPr>
        <w:t xml:space="preserve"> </w:t>
      </w:r>
      <w:r w:rsidRPr="00565B03">
        <w:rPr>
          <w:rFonts w:asciiTheme="minorHAnsi" w:hAnsiTheme="minorHAnsi" w:cstheme="minorHAnsi"/>
          <w:color w:val="000000"/>
          <w:sz w:val="20"/>
          <w:szCs w:val="20"/>
        </w:rPr>
        <w:t xml:space="preserve">the Government’s Life Insurance program. </w:t>
      </w:r>
      <w:ins w:id="739" w:author="Lee, Jennifer Y." w:date="2020-01-26T20:21:00Z">
        <w:r w:rsidR="00EC1EDE">
          <w:rPr>
            <w:rFonts w:asciiTheme="minorHAnsi" w:hAnsiTheme="minorHAnsi" w:cstheme="minorHAnsi"/>
            <w:color w:val="000000"/>
            <w:sz w:val="20"/>
            <w:szCs w:val="20"/>
          </w:rPr>
          <w:t xml:space="preserve">Form OF-306 is a </w:t>
        </w:r>
      </w:ins>
      <w:ins w:id="740" w:author="Lee, Jennifer Y." w:date="2020-01-26T20:19:00Z">
        <w:r w:rsidR="00EC1EDE" w:rsidRPr="00EC1EDE">
          <w:rPr>
            <w:rFonts w:asciiTheme="minorHAnsi" w:hAnsiTheme="minorHAnsi" w:cstheme="minorHAnsi"/>
            <w:sz w:val="20"/>
            <w:rPrChange w:id="741" w:author="Lee, Jennifer Y." w:date="2020-01-26T20:22:00Z">
              <w:rPr/>
            </w:rPrChange>
          </w:rPr>
          <w:t>U.S. Office of Personnel Management (OPM)</w:t>
        </w:r>
      </w:ins>
      <w:ins w:id="742" w:author="Lee, Jennifer Y." w:date="2020-01-26T20:21:00Z">
        <w:r w:rsidR="00EC1EDE" w:rsidRPr="00EC1EDE">
          <w:rPr>
            <w:rFonts w:asciiTheme="minorHAnsi" w:hAnsiTheme="minorHAnsi" w:cstheme="minorHAnsi"/>
            <w:sz w:val="20"/>
            <w:rPrChange w:id="743" w:author="Lee, Jennifer Y." w:date="2020-01-26T20:22:00Z">
              <w:rPr/>
            </w:rPrChange>
          </w:rPr>
          <w:t xml:space="preserve"> form.</w:t>
        </w:r>
      </w:ins>
    </w:p>
    <w:p w14:paraId="7D935BB4" w14:textId="7B58F1A6" w:rsidR="00356AAB" w:rsidRPr="00565B03" w:rsidRDefault="00D35D65" w:rsidP="005A1A48">
      <w:pPr>
        <w:rPr>
          <w:rFonts w:asciiTheme="minorHAnsi" w:hAnsiTheme="minorHAnsi" w:cstheme="minorHAnsi"/>
          <w:sz w:val="20"/>
          <w:szCs w:val="20"/>
        </w:rPr>
      </w:pPr>
      <w:r>
        <w:fldChar w:fldCharType="begin"/>
      </w:r>
      <w:r>
        <w:instrText xml:space="preserve"> HYPERLINK "https://www.opm.gov/forms/pdf_fill/of0306.pdf" </w:instrText>
      </w:r>
      <w:r>
        <w:fldChar w:fldCharType="separate"/>
      </w:r>
      <w:r w:rsidR="00356AAB" w:rsidRPr="00565B03">
        <w:rPr>
          <w:rStyle w:val="Hyperlink"/>
          <w:rFonts w:asciiTheme="minorHAnsi" w:hAnsiTheme="minorHAnsi" w:cstheme="minorHAnsi"/>
          <w:sz w:val="20"/>
          <w:szCs w:val="20"/>
        </w:rPr>
        <w:t xml:space="preserve">Download </w:t>
      </w:r>
      <w:del w:id="744" w:author="Lee, Jennifer Y." w:date="2020-01-26T20:20:00Z">
        <w:r w:rsidR="00373E4E" w:rsidRPr="00565B03" w:rsidDel="00EC1EDE">
          <w:rPr>
            <w:rStyle w:val="Hyperlink"/>
            <w:rFonts w:asciiTheme="minorHAnsi" w:hAnsiTheme="minorHAnsi" w:cstheme="minorHAnsi"/>
            <w:sz w:val="20"/>
            <w:szCs w:val="20"/>
          </w:rPr>
          <w:delText>VA Fo</w:delText>
        </w:r>
        <w:r w:rsidR="00356AAB" w:rsidRPr="00565B03" w:rsidDel="00EC1EDE">
          <w:rPr>
            <w:rStyle w:val="Hyperlink"/>
            <w:rFonts w:asciiTheme="minorHAnsi" w:hAnsiTheme="minorHAnsi" w:cstheme="minorHAnsi"/>
            <w:sz w:val="20"/>
            <w:szCs w:val="20"/>
          </w:rPr>
          <w:delText>rm</w:delText>
        </w:r>
        <w:r w:rsidR="00373E4E" w:rsidRPr="00565B03" w:rsidDel="00EC1EDE">
          <w:rPr>
            <w:rStyle w:val="Hyperlink"/>
            <w:rFonts w:asciiTheme="minorHAnsi" w:hAnsiTheme="minorHAnsi" w:cstheme="minorHAnsi"/>
            <w:sz w:val="20"/>
            <w:szCs w:val="20"/>
          </w:rPr>
          <w:delText xml:space="preserve"> </w:delText>
        </w:r>
      </w:del>
      <w:r w:rsidR="00373E4E" w:rsidRPr="00565B03">
        <w:rPr>
          <w:rStyle w:val="Hyperlink"/>
          <w:rFonts w:asciiTheme="minorHAnsi" w:hAnsiTheme="minorHAnsi" w:cstheme="minorHAnsi"/>
          <w:sz w:val="20"/>
          <w:szCs w:val="20"/>
        </w:rPr>
        <w:t>OF-306</w:t>
      </w:r>
      <w:r w:rsidR="00356AAB"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56AAB" w:rsidRPr="00565B03">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r w:rsidR="00356AAB" w:rsidRPr="00565B03">
        <w:rPr>
          <w:rFonts w:asciiTheme="minorHAnsi" w:hAnsiTheme="minorHAnsi" w:cstheme="minorHAnsi"/>
          <w:sz w:val="20"/>
          <w:szCs w:val="20"/>
        </w:rPr>
        <w:t xml:space="preserve"> </w:t>
      </w:r>
    </w:p>
    <w:p w14:paraId="2F7221B0" w14:textId="77777777" w:rsidR="00356AAB" w:rsidRPr="00565B03" w:rsidRDefault="00356AAB" w:rsidP="005A1A48">
      <w:pPr>
        <w:rPr>
          <w:rFonts w:asciiTheme="minorHAnsi" w:hAnsiTheme="minorHAnsi" w:cstheme="minorHAnsi"/>
          <w:sz w:val="20"/>
          <w:szCs w:val="20"/>
        </w:rPr>
      </w:pPr>
    </w:p>
    <w:p w14:paraId="1BC2F330" w14:textId="77777777" w:rsidR="00356AAB" w:rsidRPr="00565B03" w:rsidRDefault="00356AAB" w:rsidP="00356AAB">
      <w:pPr>
        <w:rPr>
          <w:rFonts w:asciiTheme="minorHAnsi" w:hAnsiTheme="minorHAnsi" w:cstheme="minorHAnsi"/>
          <w:b/>
          <w:bCs/>
          <w:sz w:val="22"/>
          <w:szCs w:val="22"/>
        </w:rPr>
      </w:pPr>
    </w:p>
    <w:p w14:paraId="12162DC1" w14:textId="645E5D0C" w:rsidR="00356AAB" w:rsidRPr="00C443F0" w:rsidRDefault="00C443F0" w:rsidP="00356AAB">
      <w:pPr>
        <w:rPr>
          <w:rFonts w:asciiTheme="minorHAnsi" w:hAnsiTheme="minorHAnsi" w:cstheme="minorHAnsi"/>
          <w:b/>
          <w:bCs/>
        </w:rPr>
      </w:pPr>
      <w:r w:rsidRPr="00C443F0">
        <w:rPr>
          <w:rFonts w:asciiTheme="minorHAnsi" w:hAnsiTheme="minorHAnsi" w:cstheme="minorHAnsi"/>
        </w:rPr>
        <w:t>H2:</w:t>
      </w:r>
      <w:r w:rsidRPr="00C443F0">
        <w:rPr>
          <w:rFonts w:asciiTheme="minorHAnsi" w:hAnsiTheme="minorHAnsi" w:cstheme="minorHAnsi"/>
          <w:b/>
          <w:bCs/>
        </w:rPr>
        <w:tab/>
      </w:r>
      <w:r w:rsidR="00356AAB" w:rsidRPr="00C443F0">
        <w:rPr>
          <w:rFonts w:asciiTheme="minorHAnsi" w:hAnsiTheme="minorHAnsi" w:cstheme="minorHAnsi"/>
          <w:b/>
          <w:bCs/>
        </w:rPr>
        <w:t xml:space="preserve">Helpful </w:t>
      </w:r>
      <w:r w:rsidR="001E4248">
        <w:rPr>
          <w:rFonts w:asciiTheme="minorHAnsi" w:hAnsiTheme="minorHAnsi" w:cstheme="minorHAnsi"/>
          <w:b/>
          <w:bCs/>
        </w:rPr>
        <w:t xml:space="preserve">links related to </w:t>
      </w:r>
      <w:del w:id="745" w:author="Lee, Jennifer Y." w:date="2020-01-26T20:24:00Z">
        <w:r w:rsidR="001E4248" w:rsidDel="00EC1EDE">
          <w:rPr>
            <w:rFonts w:asciiTheme="minorHAnsi" w:hAnsiTheme="minorHAnsi" w:cstheme="minorHAnsi"/>
            <w:b/>
            <w:bCs/>
          </w:rPr>
          <w:delText xml:space="preserve">VA </w:delText>
        </w:r>
      </w:del>
      <w:r w:rsidR="001E4248">
        <w:rPr>
          <w:rFonts w:asciiTheme="minorHAnsi" w:hAnsiTheme="minorHAnsi" w:cstheme="minorHAnsi"/>
          <w:b/>
          <w:bCs/>
        </w:rPr>
        <w:t>Form OF-306</w:t>
      </w:r>
    </w:p>
    <w:p w14:paraId="2C005881" w14:textId="77777777" w:rsidR="00C443F0" w:rsidRPr="00C443F0" w:rsidRDefault="00C443F0" w:rsidP="00356AAB">
      <w:pPr>
        <w:rPr>
          <w:rFonts w:asciiTheme="minorHAnsi" w:hAnsiTheme="minorHAnsi" w:cstheme="minorHAnsi"/>
          <w:sz w:val="20"/>
          <w:szCs w:val="20"/>
        </w:rPr>
      </w:pPr>
    </w:p>
    <w:p w14:paraId="0F8C1B76" w14:textId="77777777" w:rsidR="00C443F0" w:rsidRPr="00565B03" w:rsidRDefault="00D35D65" w:rsidP="00C443F0">
      <w:pPr>
        <w:rPr>
          <w:rFonts w:asciiTheme="minorHAnsi" w:hAnsiTheme="minorHAnsi" w:cstheme="minorHAnsi"/>
          <w:color w:val="000000"/>
          <w:sz w:val="20"/>
          <w:szCs w:val="20"/>
        </w:rPr>
      </w:pPr>
      <w:hyperlink r:id="rId118" w:history="1">
        <w:r w:rsidR="00C443F0" w:rsidRPr="00565B03">
          <w:rPr>
            <w:rStyle w:val="Hyperlink"/>
            <w:rFonts w:asciiTheme="minorHAnsi" w:hAnsiTheme="minorHAnsi" w:cstheme="minorHAnsi"/>
            <w:sz w:val="20"/>
            <w:szCs w:val="20"/>
          </w:rPr>
          <w:t>Find VA careers and support</w:t>
        </w:r>
      </w:hyperlink>
    </w:p>
    <w:p w14:paraId="0D062BFB" w14:textId="77777777" w:rsidR="00C443F0" w:rsidRPr="00565B03" w:rsidRDefault="00C443F0" w:rsidP="00C443F0">
      <w:pPr>
        <w:rPr>
          <w:rFonts w:asciiTheme="minorHAnsi" w:hAnsiTheme="minorHAnsi" w:cstheme="minorHAnsi"/>
          <w:color w:val="212121"/>
          <w:sz w:val="20"/>
          <w:szCs w:val="20"/>
        </w:rPr>
      </w:pPr>
      <w:r w:rsidRPr="00565B03">
        <w:rPr>
          <w:rFonts w:asciiTheme="minorHAnsi" w:hAnsiTheme="minorHAnsi" w:cstheme="minorHAnsi"/>
          <w:color w:val="212121"/>
          <w:sz w:val="20"/>
          <w:szCs w:val="20"/>
        </w:rPr>
        <w:t>Get support for starting or advancing your career at VA or other federal government departments.</w:t>
      </w:r>
    </w:p>
    <w:p w14:paraId="05F4B4F4" w14:textId="77777777" w:rsidR="00356AAB" w:rsidRPr="00565B03" w:rsidRDefault="00356AAB" w:rsidP="00356AAB">
      <w:pPr>
        <w:rPr>
          <w:rFonts w:asciiTheme="minorHAnsi" w:hAnsiTheme="minorHAnsi" w:cstheme="minorHAnsi"/>
          <w:sz w:val="20"/>
          <w:szCs w:val="20"/>
        </w:rPr>
      </w:pPr>
    </w:p>
    <w:p w14:paraId="17CEAE1D" w14:textId="779EB948" w:rsidR="00356AAB" w:rsidRDefault="00356AAB" w:rsidP="00356AAB">
      <w:pPr>
        <w:rPr>
          <w:rFonts w:asciiTheme="minorHAnsi" w:hAnsiTheme="minorHAnsi" w:cstheme="minorHAnsi"/>
          <w:color w:val="000000" w:themeColor="text1"/>
          <w:sz w:val="20"/>
          <w:szCs w:val="20"/>
        </w:rPr>
      </w:pPr>
    </w:p>
    <w:p w14:paraId="1F36EE94" w14:textId="77777777" w:rsidR="00C443F0" w:rsidRPr="00565B03" w:rsidRDefault="00C443F0" w:rsidP="00356AAB">
      <w:pPr>
        <w:rPr>
          <w:rFonts w:asciiTheme="minorHAnsi" w:hAnsiTheme="minorHAnsi" w:cstheme="minorHAnsi"/>
          <w:color w:val="000000" w:themeColor="text1"/>
          <w:sz w:val="20"/>
          <w:szCs w:val="20"/>
        </w:rPr>
      </w:pPr>
    </w:p>
    <w:p w14:paraId="6EFA4E39" w14:textId="77777777" w:rsidR="00356AAB" w:rsidRPr="00565B03" w:rsidRDefault="00D35D65" w:rsidP="00356AAB">
      <w:pPr>
        <w:rPr>
          <w:rFonts w:asciiTheme="minorHAnsi" w:hAnsiTheme="minorHAnsi" w:cstheme="minorHAnsi"/>
          <w:i/>
          <w:iCs/>
          <w:color w:val="A6A6A6" w:themeColor="background1" w:themeShade="A6"/>
          <w:sz w:val="20"/>
          <w:szCs w:val="20"/>
        </w:rPr>
      </w:pPr>
      <w:hyperlink w:anchor="_top" w:history="1">
        <w:r w:rsidR="00356AAB" w:rsidRPr="00565B03">
          <w:rPr>
            <w:rStyle w:val="Hyperlink"/>
            <w:rFonts w:asciiTheme="minorHAnsi" w:hAnsiTheme="minorHAnsi" w:cstheme="minorHAnsi"/>
            <w:i/>
            <w:iCs/>
            <w:color w:val="A6A6A6" w:themeColor="background1" w:themeShade="A6"/>
            <w:sz w:val="20"/>
            <w:szCs w:val="20"/>
          </w:rPr>
          <w:t>Back to Table of Contents</w:t>
        </w:r>
      </w:hyperlink>
      <w:r w:rsidR="00356AAB" w:rsidRPr="00565B03">
        <w:rPr>
          <w:rFonts w:asciiTheme="minorHAnsi" w:hAnsiTheme="minorHAnsi" w:cstheme="minorHAnsi"/>
          <w:i/>
          <w:iCs/>
          <w:color w:val="A6A6A6" w:themeColor="background1" w:themeShade="A6"/>
          <w:sz w:val="20"/>
          <w:szCs w:val="20"/>
        </w:rPr>
        <w:t xml:space="preserve"> &gt;</w:t>
      </w:r>
    </w:p>
    <w:p w14:paraId="1397C9AF" w14:textId="77777777" w:rsidR="00356AAB" w:rsidRPr="00565B03" w:rsidRDefault="00356AAB" w:rsidP="00356AAB">
      <w:pPr>
        <w:rPr>
          <w:rFonts w:asciiTheme="minorHAnsi" w:hAnsiTheme="minorHAnsi" w:cstheme="minorHAnsi"/>
          <w:sz w:val="20"/>
          <w:szCs w:val="20"/>
        </w:rPr>
      </w:pPr>
    </w:p>
    <w:p w14:paraId="4121047C" w14:textId="77777777" w:rsidR="00356AAB" w:rsidRPr="00565B03" w:rsidRDefault="00356AAB" w:rsidP="00356AAB">
      <w:pPr>
        <w:rPr>
          <w:rFonts w:asciiTheme="minorHAnsi" w:hAnsiTheme="minorHAnsi" w:cstheme="minorHAnsi"/>
          <w:sz w:val="20"/>
          <w:szCs w:val="20"/>
        </w:rPr>
      </w:pPr>
      <w:r w:rsidRPr="00565B03">
        <w:rPr>
          <w:rFonts w:asciiTheme="minorHAnsi" w:hAnsiTheme="minorHAnsi" w:cstheme="minorHAnsi"/>
          <w:sz w:val="20"/>
          <w:szCs w:val="20"/>
        </w:rPr>
        <w:br w:type="page"/>
      </w:r>
    </w:p>
    <w:p w14:paraId="4387E7FA" w14:textId="100106F4" w:rsidR="005A1A48" w:rsidRDefault="005A1A48" w:rsidP="007B0ECA">
      <w:pPr>
        <w:pStyle w:val="Heading1"/>
      </w:pPr>
      <w:bookmarkStart w:id="746" w:name="_Toc24012550"/>
      <w:bookmarkStart w:id="747" w:name="_Toc24037514"/>
      <w:bookmarkStart w:id="748" w:name="_Toc24096186"/>
      <w:bookmarkStart w:id="749" w:name="_Toc24451998"/>
      <w:bookmarkStart w:id="750" w:name="_Toc24537807"/>
      <w:bookmarkStart w:id="751" w:name="_Toc25152882"/>
      <w:bookmarkStart w:id="752" w:name="_Toc25652868"/>
      <w:bookmarkStart w:id="753" w:name="_Toc25652923"/>
      <w:bookmarkStart w:id="754" w:name="_Toc28636665"/>
      <w:bookmarkStart w:id="755" w:name="_Toc28636966"/>
      <w:bookmarkStart w:id="756" w:name="_Toc28669793"/>
      <w:bookmarkStart w:id="757" w:name="_Toc29557305"/>
      <w:bookmarkStart w:id="758" w:name="_Toc29557609"/>
      <w:bookmarkStart w:id="759" w:name="_Toc29562140"/>
      <w:bookmarkStart w:id="760" w:name="_Toc29883355"/>
      <w:bookmarkStart w:id="761" w:name="_Toc29903137"/>
      <w:r w:rsidRPr="007B0ECA">
        <w:lastRenderedPageBreak/>
        <w:t>VA Form 10-3542</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127476EA" w14:textId="77777777" w:rsidR="007B0ECA" w:rsidRPr="007B0ECA" w:rsidRDefault="007B0ECA" w:rsidP="007B0ECA"/>
    <w:p w14:paraId="1902B24C"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E49D7F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CEFBB6B" w14:textId="77777777" w:rsidTr="00CA741C">
        <w:trPr>
          <w:trHeight w:val="447"/>
        </w:trPr>
        <w:tc>
          <w:tcPr>
            <w:tcW w:w="3138" w:type="dxa"/>
            <w:shd w:val="clear" w:color="auto" w:fill="CCCCCC"/>
          </w:tcPr>
          <w:p w14:paraId="41EDE94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F1A3F00"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5CEEEFF2" w14:textId="77777777" w:rsidTr="00CA741C">
        <w:trPr>
          <w:trHeight w:val="429"/>
        </w:trPr>
        <w:tc>
          <w:tcPr>
            <w:tcW w:w="3138" w:type="dxa"/>
            <w:shd w:val="clear" w:color="auto" w:fill="CCCCCC"/>
          </w:tcPr>
          <w:p w14:paraId="63F5B83C"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4A9B0C2" w14:textId="17AD8797" w:rsidR="00CA741C" w:rsidRPr="00C443F0" w:rsidRDefault="00D35D65" w:rsidP="00CA741C">
            <w:pPr>
              <w:rPr>
                <w:rFonts w:ascii="Calibri" w:hAnsi="Calibri" w:cs="Calibri"/>
                <w:color w:val="000000"/>
              </w:rPr>
            </w:pPr>
            <w:hyperlink r:id="rId119" w:history="1">
              <w:r w:rsidR="00C443F0">
                <w:rPr>
                  <w:rStyle w:val="Hyperlink"/>
                  <w:rFonts w:ascii="Calibri" w:hAnsi="Calibri" w:cs="Calibri"/>
                  <w:color w:val="000000"/>
                  <w:u w:val="none"/>
                </w:rPr>
                <w:t>www.va.gov/vaforms/form_detail.asp?formno=3542</w:t>
              </w:r>
            </w:hyperlink>
          </w:p>
        </w:tc>
      </w:tr>
      <w:tr w:rsidR="00CA741C" w:rsidRPr="00565B03" w14:paraId="05D3E650" w14:textId="77777777" w:rsidTr="00CA741C">
        <w:trPr>
          <w:trHeight w:val="429"/>
        </w:trPr>
        <w:tc>
          <w:tcPr>
            <w:tcW w:w="3138" w:type="dxa"/>
            <w:shd w:val="clear" w:color="auto" w:fill="CCCCCC"/>
          </w:tcPr>
          <w:p w14:paraId="5577FF3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786B4D2" w14:textId="77777777" w:rsidR="00CA741C" w:rsidRPr="00565B03" w:rsidRDefault="00CA741C" w:rsidP="00CA741C">
            <w:pPr>
              <w:rPr>
                <w:rFonts w:asciiTheme="minorHAnsi" w:hAnsiTheme="minorHAnsi" w:cstheme="minorHAnsi"/>
              </w:rPr>
            </w:pPr>
          </w:p>
        </w:tc>
      </w:tr>
      <w:tr w:rsidR="00CA741C" w:rsidRPr="00565B03" w14:paraId="2806D868" w14:textId="77777777" w:rsidTr="00CA741C">
        <w:trPr>
          <w:trHeight w:val="429"/>
        </w:trPr>
        <w:tc>
          <w:tcPr>
            <w:tcW w:w="3138" w:type="dxa"/>
            <w:shd w:val="clear" w:color="auto" w:fill="CCCCCC"/>
          </w:tcPr>
          <w:p w14:paraId="2D372EA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3905A139"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ABEBADF" w14:textId="77777777" w:rsidR="00C3205F" w:rsidRPr="00565B03" w:rsidRDefault="00C3205F" w:rsidP="00C3205F">
      <w:pPr>
        <w:pStyle w:val="NoSpacing"/>
      </w:pPr>
    </w:p>
    <w:p w14:paraId="2213CA0A" w14:textId="77777777" w:rsidR="00C3205F" w:rsidRPr="006B6A90" w:rsidRDefault="00C3205F" w:rsidP="00C3205F">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628ACA98"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2EA284BD" w14:textId="77777777" w:rsidTr="00CA741C">
        <w:trPr>
          <w:trHeight w:val="427"/>
        </w:trPr>
        <w:tc>
          <w:tcPr>
            <w:tcW w:w="3145" w:type="dxa"/>
            <w:shd w:val="clear" w:color="auto" w:fill="CCCCCC"/>
          </w:tcPr>
          <w:p w14:paraId="018B22F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41993C13" w14:textId="399C040E" w:rsidR="00CA741C" w:rsidRPr="00C443F0"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C443F0">
              <w:rPr>
                <w:rFonts w:asciiTheme="minorHAnsi" w:hAnsiTheme="minorHAnsi" w:cstheme="minorHAnsi"/>
                <w:b/>
                <w:bCs/>
                <w:sz w:val="28"/>
                <w:szCs w:val="28"/>
              </w:rPr>
              <w:t>10-3542</w:t>
            </w:r>
          </w:p>
        </w:tc>
      </w:tr>
      <w:tr w:rsidR="00CA741C" w:rsidRPr="00565B03" w14:paraId="18D13589" w14:textId="77777777" w:rsidTr="00CA741C">
        <w:trPr>
          <w:trHeight w:val="427"/>
        </w:trPr>
        <w:tc>
          <w:tcPr>
            <w:tcW w:w="3145" w:type="dxa"/>
            <w:shd w:val="clear" w:color="auto" w:fill="CCCCCC"/>
          </w:tcPr>
          <w:p w14:paraId="2BCB065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26BF6D4F" w14:textId="060D50D8"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C443F0">
              <w:rPr>
                <w:rFonts w:asciiTheme="minorHAnsi" w:hAnsiTheme="minorHAnsi" w:cstheme="minorHAnsi"/>
                <w:color w:val="24292E"/>
              </w:rPr>
              <w:t>10-3542</w:t>
            </w:r>
            <w:r w:rsidRPr="00565B03">
              <w:rPr>
                <w:rFonts w:asciiTheme="minorHAnsi" w:hAnsiTheme="minorHAnsi" w:cstheme="minorHAnsi"/>
                <w:color w:val="24292E"/>
              </w:rPr>
              <w:t xml:space="preserve"> | Veterans Affairs</w:t>
            </w:r>
          </w:p>
        </w:tc>
      </w:tr>
      <w:tr w:rsidR="00CA741C" w:rsidRPr="00565B03" w14:paraId="77DDD527" w14:textId="77777777" w:rsidTr="00CA741C">
        <w:trPr>
          <w:trHeight w:val="623"/>
        </w:trPr>
        <w:tc>
          <w:tcPr>
            <w:tcW w:w="3145" w:type="dxa"/>
            <w:shd w:val="clear" w:color="auto" w:fill="CCCCCC"/>
          </w:tcPr>
          <w:p w14:paraId="2CFF875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61F7BB6B" w14:textId="2C9B7644" w:rsidR="00CA741C" w:rsidRPr="00C07D85" w:rsidRDefault="00CA741C" w:rsidP="00C07D85">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sidR="00C443F0">
              <w:rPr>
                <w:rFonts w:asciiTheme="minorHAnsi" w:hAnsiTheme="minorHAnsi" w:cstheme="minorHAnsi"/>
                <w:color w:val="24292E"/>
                <w:sz w:val="20"/>
                <w:szCs w:val="20"/>
              </w:rPr>
              <w:t>10-3542</w:t>
            </w:r>
            <w:r w:rsidRPr="00565B03">
              <w:rPr>
                <w:rFonts w:asciiTheme="minorHAnsi" w:hAnsiTheme="minorHAnsi" w:cstheme="minorHAnsi"/>
                <w:color w:val="24292E"/>
                <w:sz w:val="20"/>
                <w:szCs w:val="20"/>
              </w:rPr>
              <w:t xml:space="preserve">, </w:t>
            </w:r>
            <w:r w:rsidR="00C443F0">
              <w:rPr>
                <w:rFonts w:asciiTheme="minorHAnsi" w:hAnsiTheme="minorHAnsi" w:cstheme="minorHAnsi"/>
                <w:color w:val="24292E"/>
                <w:sz w:val="20"/>
                <w:szCs w:val="20"/>
              </w:rPr>
              <w:t xml:space="preserve">Veteran/Beneficiary Claim for Reimbursement of Travel Expenses. </w:t>
            </w:r>
            <w:r w:rsidR="00C07D85" w:rsidRPr="00565B03">
              <w:rPr>
                <w:rFonts w:asciiTheme="minorHAnsi" w:hAnsiTheme="minorHAnsi" w:cstheme="minorHAnsi"/>
                <w:color w:val="000000"/>
                <w:sz w:val="20"/>
                <w:szCs w:val="20"/>
              </w:rPr>
              <w:t xml:space="preserve">Use this </w:t>
            </w:r>
            <w:r w:rsidR="00C07D85">
              <w:rPr>
                <w:rFonts w:asciiTheme="minorHAnsi" w:hAnsiTheme="minorHAnsi" w:cstheme="minorHAnsi"/>
                <w:color w:val="000000"/>
                <w:sz w:val="20"/>
                <w:szCs w:val="20"/>
              </w:rPr>
              <w:t xml:space="preserve">VA travel reimbursement </w:t>
            </w:r>
            <w:r w:rsidR="00C07D85" w:rsidRPr="00565B03">
              <w:rPr>
                <w:rFonts w:asciiTheme="minorHAnsi" w:hAnsiTheme="minorHAnsi" w:cstheme="minorHAnsi"/>
                <w:color w:val="000000"/>
                <w:sz w:val="20"/>
                <w:szCs w:val="20"/>
              </w:rPr>
              <w:t xml:space="preserve">form when you want to ask </w:t>
            </w:r>
            <w:del w:id="762" w:author="Lee, Jennifer Y." w:date="2020-01-26T20:25:00Z">
              <w:r w:rsidR="00C07D85" w:rsidRPr="00565B03" w:rsidDel="00535DAE">
                <w:rPr>
                  <w:rFonts w:asciiTheme="minorHAnsi" w:hAnsiTheme="minorHAnsi" w:cstheme="minorHAnsi"/>
                  <w:color w:val="000000"/>
                  <w:sz w:val="20"/>
                  <w:szCs w:val="20"/>
                </w:rPr>
                <w:delText xml:space="preserve">the </w:delText>
              </w:r>
            </w:del>
            <w:r w:rsidR="00C07D85" w:rsidRPr="00565B03">
              <w:rPr>
                <w:rFonts w:asciiTheme="minorHAnsi" w:hAnsiTheme="minorHAnsi" w:cstheme="minorHAnsi"/>
                <w:color w:val="000000"/>
                <w:sz w:val="20"/>
                <w:szCs w:val="20"/>
              </w:rPr>
              <w:t>VA to pay for transportation expenses related to your care.</w:t>
            </w:r>
          </w:p>
        </w:tc>
      </w:tr>
      <w:tr w:rsidR="00CA741C" w:rsidRPr="00565B03" w14:paraId="7210ED7B" w14:textId="77777777" w:rsidTr="00CA741C">
        <w:trPr>
          <w:trHeight w:val="623"/>
        </w:trPr>
        <w:tc>
          <w:tcPr>
            <w:tcW w:w="3145" w:type="dxa"/>
            <w:shd w:val="clear" w:color="auto" w:fill="CCCCCC"/>
          </w:tcPr>
          <w:p w14:paraId="14473ED8" w14:textId="19FFB05E"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C4299BF" w14:textId="12C170E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C443F0">
              <w:rPr>
                <w:rFonts w:asciiTheme="minorHAnsi" w:hAnsiTheme="minorHAnsi" w:cstheme="minorHAnsi"/>
                <w:color w:val="24292E"/>
                <w:sz w:val="20"/>
                <w:szCs w:val="20"/>
              </w:rPr>
              <w:t>10-3542</w:t>
            </w:r>
            <w:r w:rsidRPr="00565B03">
              <w:rPr>
                <w:rFonts w:asciiTheme="minorHAnsi" w:hAnsiTheme="minorHAnsi" w:cstheme="minorHAnsi"/>
                <w:color w:val="24292E"/>
                <w:sz w:val="20"/>
                <w:szCs w:val="20"/>
              </w:rPr>
              <w:t xml:space="preserve">, </w:t>
            </w:r>
            <w:r w:rsidR="00C443F0">
              <w:rPr>
                <w:rFonts w:asciiTheme="minorHAnsi" w:hAnsiTheme="minorHAnsi" w:cstheme="minorHAnsi"/>
                <w:color w:val="24292E"/>
                <w:sz w:val="20"/>
                <w:szCs w:val="20"/>
              </w:rPr>
              <w:t>10 3542</w:t>
            </w:r>
            <w:r w:rsidRPr="00565B03">
              <w:rPr>
                <w:rFonts w:asciiTheme="minorHAnsi" w:hAnsiTheme="minorHAnsi" w:cstheme="minorHAnsi"/>
                <w:color w:val="24292E"/>
                <w:sz w:val="20"/>
                <w:szCs w:val="20"/>
              </w:rPr>
              <w:t xml:space="preserve">, </w:t>
            </w:r>
            <w:r w:rsidR="00C443F0">
              <w:rPr>
                <w:rFonts w:asciiTheme="minorHAnsi" w:hAnsiTheme="minorHAnsi" w:cstheme="minorHAnsi"/>
                <w:color w:val="24292E"/>
                <w:sz w:val="20"/>
                <w:szCs w:val="20"/>
              </w:rPr>
              <w:t>103542</w:t>
            </w:r>
            <w:r w:rsidRPr="00565B03">
              <w:rPr>
                <w:rFonts w:asciiTheme="minorHAnsi" w:hAnsiTheme="minorHAnsi" w:cstheme="minorHAnsi"/>
                <w:color w:val="24292E"/>
                <w:sz w:val="20"/>
                <w:szCs w:val="20"/>
              </w:rPr>
              <w:t xml:space="preserve">, </w:t>
            </w:r>
            <w:r w:rsidR="00C07D85">
              <w:rPr>
                <w:rFonts w:asciiTheme="minorHAnsi" w:hAnsiTheme="minorHAnsi" w:cstheme="minorHAnsi"/>
                <w:color w:val="24292E"/>
                <w:sz w:val="20"/>
                <w:szCs w:val="20"/>
              </w:rPr>
              <w:t>va travel reimbursement form</w:t>
            </w:r>
          </w:p>
        </w:tc>
      </w:tr>
    </w:tbl>
    <w:p w14:paraId="0E737143" w14:textId="77777777" w:rsidR="00CA741C" w:rsidRPr="00565B03" w:rsidRDefault="00CA741C" w:rsidP="00CA741C">
      <w:pPr>
        <w:rPr>
          <w:rFonts w:asciiTheme="minorHAnsi" w:hAnsiTheme="minorHAnsi" w:cstheme="minorHAnsi"/>
        </w:rPr>
      </w:pPr>
    </w:p>
    <w:p w14:paraId="7DCCC844"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1ADCFBEB" w14:textId="77777777" w:rsidR="00C443F0" w:rsidRDefault="00C443F0" w:rsidP="00356AAB">
      <w:pPr>
        <w:rPr>
          <w:rFonts w:asciiTheme="minorHAnsi" w:hAnsiTheme="minorHAnsi" w:cstheme="minorHAnsi"/>
          <w:b/>
          <w:bCs/>
          <w:color w:val="000000"/>
        </w:rPr>
      </w:pPr>
    </w:p>
    <w:p w14:paraId="1E79D975" w14:textId="27025A4A" w:rsidR="00C443F0" w:rsidRDefault="00C443F0" w:rsidP="00356AAB">
      <w:pPr>
        <w:rPr>
          <w:rFonts w:asciiTheme="minorHAnsi" w:hAnsiTheme="minorHAnsi" w:cstheme="minorHAnsi"/>
          <w:b/>
          <w:bCs/>
          <w:color w:val="000000"/>
        </w:rPr>
      </w:pPr>
      <w:r w:rsidRPr="00C07D85">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10-3542</w:t>
      </w:r>
    </w:p>
    <w:p w14:paraId="5C83D2E3" w14:textId="2DA1AECC" w:rsidR="00356AAB" w:rsidRPr="00565B03" w:rsidRDefault="00C443F0" w:rsidP="00356AAB">
      <w:pPr>
        <w:rPr>
          <w:rFonts w:asciiTheme="minorHAnsi" w:hAnsiTheme="minorHAnsi" w:cstheme="minorHAnsi"/>
          <w:b/>
          <w:bCs/>
          <w:color w:val="000000"/>
        </w:rPr>
      </w:pPr>
      <w:r w:rsidRPr="00C07D85">
        <w:rPr>
          <w:rFonts w:asciiTheme="minorHAnsi" w:hAnsiTheme="minorHAnsi" w:cstheme="minorHAnsi"/>
          <w:color w:val="000000"/>
        </w:rPr>
        <w:t>H2:</w:t>
      </w:r>
      <w:r w:rsidR="00C07D85">
        <w:rPr>
          <w:rFonts w:asciiTheme="minorHAnsi" w:hAnsiTheme="minorHAnsi" w:cstheme="minorHAnsi"/>
          <w:b/>
          <w:bCs/>
          <w:color w:val="000000"/>
        </w:rPr>
        <w:tab/>
      </w:r>
      <w:r w:rsidR="00356AAB" w:rsidRPr="00565B03">
        <w:rPr>
          <w:rFonts w:asciiTheme="minorHAnsi" w:hAnsiTheme="minorHAnsi" w:cstheme="minorHAnsi"/>
          <w:b/>
          <w:bCs/>
          <w:color w:val="000000"/>
        </w:rPr>
        <w:t xml:space="preserve">Veteran/Beneficiary Claim for Reimbursement of Travel Expenses </w:t>
      </w:r>
    </w:p>
    <w:p w14:paraId="4FDB37D6" w14:textId="77777777" w:rsidR="005A1A48" w:rsidRPr="00565B03" w:rsidRDefault="005A1A48" w:rsidP="005A1A48">
      <w:pPr>
        <w:rPr>
          <w:rFonts w:asciiTheme="minorHAnsi" w:hAnsiTheme="minorHAnsi" w:cstheme="minorHAnsi"/>
          <w:color w:val="000000"/>
        </w:rPr>
      </w:pPr>
    </w:p>
    <w:p w14:paraId="5DBC03A5" w14:textId="374652C7" w:rsidR="00356AAB" w:rsidRPr="00565B03" w:rsidRDefault="00356AAB" w:rsidP="00356AAB">
      <w:pPr>
        <w:rPr>
          <w:rFonts w:asciiTheme="minorHAnsi" w:hAnsiTheme="minorHAnsi" w:cstheme="minorHAnsi"/>
          <w:color w:val="000000"/>
        </w:rPr>
      </w:pPr>
      <w:r w:rsidRPr="00565B03">
        <w:rPr>
          <w:rFonts w:asciiTheme="minorHAnsi" w:hAnsiTheme="minorHAnsi" w:cstheme="minorHAnsi"/>
          <w:color w:val="000000"/>
        </w:rPr>
        <w:t xml:space="preserve">Related to: </w:t>
      </w:r>
      <w:r w:rsidR="00DA554D">
        <w:rPr>
          <w:rFonts w:asciiTheme="minorHAnsi" w:hAnsiTheme="minorHAnsi" w:cstheme="minorHAnsi"/>
          <w:color w:val="000000"/>
        </w:rPr>
        <w:t>&lt;</w:t>
      </w:r>
      <w:r w:rsidRPr="00565B03">
        <w:rPr>
          <w:rFonts w:asciiTheme="minorHAnsi" w:hAnsiTheme="minorHAnsi" w:cstheme="minorHAnsi"/>
          <w:color w:val="000000"/>
        </w:rPr>
        <w:t xml:space="preserve">Health care </w:t>
      </w:r>
      <w:r w:rsidR="00DA554D">
        <w:rPr>
          <w:rFonts w:asciiTheme="minorHAnsi" w:hAnsiTheme="minorHAnsi" w:cstheme="minorHAnsi"/>
          <w:color w:val="000000"/>
        </w:rPr>
        <w:t>&gt;</w:t>
      </w:r>
    </w:p>
    <w:p w14:paraId="27F9FAAA" w14:textId="2526779D" w:rsidR="005A1A48" w:rsidRPr="00565B03" w:rsidRDefault="005A1A48" w:rsidP="005A1A48">
      <w:pPr>
        <w:rPr>
          <w:rFonts w:asciiTheme="minorHAnsi" w:hAnsiTheme="minorHAnsi" w:cstheme="minorHAnsi"/>
          <w:color w:val="000000"/>
          <w:sz w:val="20"/>
          <w:szCs w:val="20"/>
        </w:rPr>
      </w:pPr>
    </w:p>
    <w:p w14:paraId="3C121124" w14:textId="77777777" w:rsidR="005A1A48" w:rsidRPr="00565B03" w:rsidRDefault="005A1A48" w:rsidP="005A1A48">
      <w:pPr>
        <w:rPr>
          <w:rFonts w:asciiTheme="minorHAnsi" w:hAnsiTheme="minorHAnsi" w:cstheme="minorHAnsi"/>
          <w:color w:val="000000"/>
          <w:sz w:val="20"/>
          <w:szCs w:val="20"/>
        </w:rPr>
      </w:pPr>
    </w:p>
    <w:p w14:paraId="6F2EEF6B" w14:textId="77777777" w:rsidR="00356AAB" w:rsidRPr="00565B03" w:rsidRDefault="00356AAB" w:rsidP="00356AAB">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76A3CAFD" w14:textId="082EBBAF" w:rsidR="00356AAB" w:rsidRPr="00565B03" w:rsidRDefault="00356AAB" w:rsidP="00356AAB">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C07D85">
        <w:rPr>
          <w:rFonts w:asciiTheme="minorHAnsi" w:hAnsiTheme="minorHAnsi" w:cstheme="minorHAnsi"/>
          <w:color w:val="000000"/>
          <w:sz w:val="20"/>
          <w:szCs w:val="20"/>
        </w:rPr>
        <w:t xml:space="preserve">VA travel reimbursement </w:t>
      </w:r>
      <w:r w:rsidRPr="00565B03">
        <w:rPr>
          <w:rFonts w:asciiTheme="minorHAnsi" w:hAnsiTheme="minorHAnsi" w:cstheme="minorHAnsi"/>
          <w:color w:val="000000"/>
          <w:sz w:val="20"/>
          <w:szCs w:val="20"/>
        </w:rPr>
        <w:t xml:space="preserve">form when you want to </w:t>
      </w:r>
      <w:r w:rsidR="001867B4" w:rsidRPr="00565B03">
        <w:rPr>
          <w:rFonts w:asciiTheme="minorHAnsi" w:hAnsiTheme="minorHAnsi" w:cstheme="minorHAnsi"/>
          <w:color w:val="000000"/>
          <w:sz w:val="20"/>
          <w:szCs w:val="20"/>
        </w:rPr>
        <w:t>ask VA to pay for transportation expenses related to your care.</w:t>
      </w:r>
    </w:p>
    <w:p w14:paraId="04AF3424" w14:textId="68079001" w:rsidR="00356AAB" w:rsidRPr="00565B03" w:rsidRDefault="00D35D65" w:rsidP="00356AAB">
      <w:pPr>
        <w:rPr>
          <w:rFonts w:asciiTheme="minorHAnsi" w:hAnsiTheme="minorHAnsi" w:cstheme="minorHAnsi"/>
          <w:sz w:val="20"/>
          <w:szCs w:val="20"/>
        </w:rPr>
      </w:pPr>
      <w:hyperlink r:id="rId120" w:history="1">
        <w:r w:rsidR="00356AAB" w:rsidRPr="00565B03">
          <w:rPr>
            <w:rStyle w:val="Hyperlink"/>
            <w:rFonts w:asciiTheme="minorHAnsi" w:hAnsiTheme="minorHAnsi" w:cstheme="minorHAnsi"/>
            <w:sz w:val="20"/>
            <w:szCs w:val="20"/>
          </w:rPr>
          <w:t xml:space="preserve">Download </w:t>
        </w:r>
        <w:r w:rsidR="00373E4E" w:rsidRPr="00565B03">
          <w:rPr>
            <w:rStyle w:val="Hyperlink"/>
            <w:rFonts w:asciiTheme="minorHAnsi" w:hAnsiTheme="minorHAnsi" w:cstheme="minorHAnsi"/>
            <w:sz w:val="20"/>
            <w:szCs w:val="20"/>
          </w:rPr>
          <w:t>VA F</w:t>
        </w:r>
        <w:r w:rsidR="00356AAB" w:rsidRPr="00565B03">
          <w:rPr>
            <w:rStyle w:val="Hyperlink"/>
            <w:rFonts w:asciiTheme="minorHAnsi" w:hAnsiTheme="minorHAnsi" w:cstheme="minorHAnsi"/>
            <w:sz w:val="20"/>
            <w:szCs w:val="20"/>
          </w:rPr>
          <w:t>orm</w:t>
        </w:r>
        <w:r w:rsidR="00373E4E" w:rsidRPr="00565B03">
          <w:rPr>
            <w:rStyle w:val="Hyperlink"/>
            <w:rFonts w:asciiTheme="minorHAnsi" w:hAnsiTheme="minorHAnsi" w:cstheme="minorHAnsi"/>
            <w:sz w:val="20"/>
            <w:szCs w:val="20"/>
          </w:rPr>
          <w:t xml:space="preserve"> 10-3542</w:t>
        </w:r>
        <w:r w:rsidR="00356AAB" w:rsidRPr="00565B03">
          <w:rPr>
            <w:rStyle w:val="Hyperlink"/>
            <w:rFonts w:asciiTheme="minorHAnsi" w:hAnsiTheme="minorHAnsi" w:cstheme="minorHAnsi"/>
            <w:sz w:val="20"/>
            <w:szCs w:val="20"/>
          </w:rPr>
          <w:t xml:space="preserve"> (</w:t>
        </w:r>
        <w:r w:rsidR="001C25D6" w:rsidRPr="00565B03">
          <w:rPr>
            <w:rStyle w:val="Hyperlink"/>
            <w:rFonts w:asciiTheme="minorHAnsi" w:hAnsiTheme="minorHAnsi" w:cstheme="minorHAnsi"/>
            <w:sz w:val="20"/>
            <w:szCs w:val="20"/>
          </w:rPr>
          <w:t>PDF</w:t>
        </w:r>
        <w:r w:rsidR="00356AAB" w:rsidRPr="00565B03">
          <w:rPr>
            <w:rStyle w:val="Hyperlink"/>
            <w:rFonts w:asciiTheme="minorHAnsi" w:hAnsiTheme="minorHAnsi" w:cstheme="minorHAnsi"/>
            <w:sz w:val="20"/>
            <w:szCs w:val="20"/>
          </w:rPr>
          <w:t>)</w:t>
        </w:r>
      </w:hyperlink>
      <w:r w:rsidR="00356AAB" w:rsidRPr="00565B03">
        <w:rPr>
          <w:rFonts w:asciiTheme="minorHAnsi" w:hAnsiTheme="minorHAnsi" w:cstheme="minorHAnsi"/>
          <w:sz w:val="20"/>
          <w:szCs w:val="20"/>
        </w:rPr>
        <w:t xml:space="preserve"> </w:t>
      </w:r>
    </w:p>
    <w:p w14:paraId="506FEFAA" w14:textId="77777777" w:rsidR="00356AAB" w:rsidRPr="00565B03" w:rsidRDefault="00356AAB" w:rsidP="00356AAB">
      <w:pPr>
        <w:rPr>
          <w:rFonts w:asciiTheme="minorHAnsi" w:hAnsiTheme="minorHAnsi" w:cstheme="minorHAnsi"/>
          <w:sz w:val="20"/>
          <w:szCs w:val="20"/>
        </w:rPr>
      </w:pPr>
    </w:p>
    <w:p w14:paraId="714A3B80" w14:textId="77777777" w:rsidR="00356AAB" w:rsidRPr="00565B03" w:rsidRDefault="00356AAB" w:rsidP="00356AAB">
      <w:pPr>
        <w:rPr>
          <w:rFonts w:asciiTheme="minorHAnsi" w:hAnsiTheme="minorHAnsi" w:cstheme="minorHAnsi"/>
          <w:b/>
          <w:bCs/>
          <w:sz w:val="22"/>
          <w:szCs w:val="22"/>
        </w:rPr>
      </w:pPr>
    </w:p>
    <w:p w14:paraId="47D9892C" w14:textId="7FC7F63E" w:rsidR="00356AAB" w:rsidRPr="00565B03" w:rsidRDefault="00C07D85" w:rsidP="00356AAB">
      <w:pPr>
        <w:rPr>
          <w:rFonts w:asciiTheme="minorHAnsi" w:hAnsiTheme="minorHAnsi" w:cstheme="minorHAnsi"/>
          <w:b/>
          <w:bCs/>
          <w:sz w:val="22"/>
          <w:szCs w:val="22"/>
        </w:rPr>
      </w:pPr>
      <w:r w:rsidRPr="00C07D85">
        <w:rPr>
          <w:rFonts w:asciiTheme="minorHAnsi" w:hAnsiTheme="minorHAnsi" w:cstheme="minorHAnsi"/>
          <w:sz w:val="22"/>
          <w:szCs w:val="22"/>
        </w:rPr>
        <w:t>H2:</w:t>
      </w:r>
      <w:r>
        <w:rPr>
          <w:rFonts w:asciiTheme="minorHAnsi" w:hAnsiTheme="minorHAnsi" w:cstheme="minorHAnsi"/>
          <w:b/>
          <w:bCs/>
          <w:sz w:val="22"/>
          <w:szCs w:val="22"/>
        </w:rPr>
        <w:tab/>
      </w:r>
      <w:r w:rsidR="00356AAB" w:rsidRPr="00565B03">
        <w:rPr>
          <w:rFonts w:asciiTheme="minorHAnsi" w:hAnsiTheme="minorHAnsi" w:cstheme="minorHAnsi"/>
          <w:b/>
          <w:bCs/>
          <w:sz w:val="22"/>
          <w:szCs w:val="22"/>
        </w:rPr>
        <w:t>Helpful links</w:t>
      </w:r>
      <w:r w:rsidR="00063276">
        <w:rPr>
          <w:rFonts w:asciiTheme="minorHAnsi" w:hAnsiTheme="minorHAnsi" w:cstheme="minorHAnsi"/>
          <w:b/>
          <w:bCs/>
          <w:sz w:val="22"/>
          <w:szCs w:val="22"/>
        </w:rPr>
        <w:t xml:space="preserve"> </w:t>
      </w:r>
      <w:r w:rsidR="00770C46">
        <w:rPr>
          <w:rFonts w:asciiTheme="minorHAnsi" w:hAnsiTheme="minorHAnsi" w:cstheme="minorHAnsi"/>
          <w:b/>
          <w:bCs/>
          <w:color w:val="000000"/>
        </w:rPr>
        <w:t xml:space="preserve">related to </w:t>
      </w:r>
      <w:r w:rsidR="00770C46" w:rsidRPr="00CC0F2A">
        <w:rPr>
          <w:rFonts w:asciiTheme="minorHAnsi" w:hAnsiTheme="minorHAnsi" w:cstheme="minorHAnsi"/>
          <w:b/>
          <w:bCs/>
          <w:color w:val="24292E"/>
        </w:rPr>
        <w:t>VA Form</w:t>
      </w:r>
      <w:r w:rsidR="00770C46">
        <w:rPr>
          <w:rFonts w:asciiTheme="minorHAnsi" w:hAnsiTheme="minorHAnsi" w:cstheme="minorHAnsi"/>
          <w:b/>
          <w:bCs/>
          <w:color w:val="24292E"/>
        </w:rPr>
        <w:t xml:space="preserve"> 10-3542</w:t>
      </w:r>
    </w:p>
    <w:p w14:paraId="5B4F69D0" w14:textId="52D139FF" w:rsidR="00356AAB" w:rsidRPr="00C07D85" w:rsidRDefault="00356AAB" w:rsidP="00356AAB">
      <w:pPr>
        <w:rPr>
          <w:rFonts w:asciiTheme="minorHAnsi" w:hAnsiTheme="minorHAnsi" w:cstheme="minorHAnsi"/>
          <w:sz w:val="20"/>
          <w:szCs w:val="20"/>
        </w:rPr>
      </w:pPr>
    </w:p>
    <w:commentRangeStart w:id="763"/>
    <w:p w14:paraId="3FAAD729" w14:textId="2662FF10" w:rsidR="00C07D85" w:rsidRPr="00C07D85" w:rsidRDefault="00D35D65" w:rsidP="00356AAB">
      <w:pPr>
        <w:rPr>
          <w:rFonts w:asciiTheme="minorHAnsi" w:hAnsiTheme="minorHAnsi" w:cstheme="minorHAnsi"/>
          <w:sz w:val="20"/>
          <w:szCs w:val="20"/>
        </w:rPr>
      </w:pPr>
      <w:r>
        <w:fldChar w:fldCharType="begin"/>
      </w:r>
      <w:r>
        <w:instrText xml:space="preserve"> HYPERLINK "https://www.va.gov/HEALTHBENEFITS/vtp/beneficiary_travel.asp" </w:instrText>
      </w:r>
      <w:r>
        <w:fldChar w:fldCharType="separate"/>
      </w:r>
      <w:r w:rsidR="00C07D85" w:rsidRPr="00C07D85">
        <w:rPr>
          <w:rStyle w:val="Hyperlink"/>
          <w:rFonts w:asciiTheme="minorHAnsi" w:hAnsiTheme="minorHAnsi" w:cstheme="minorHAnsi"/>
          <w:sz w:val="20"/>
          <w:szCs w:val="20"/>
        </w:rPr>
        <w:t>Beneficiary travel program</w:t>
      </w:r>
      <w:r>
        <w:rPr>
          <w:rStyle w:val="Hyperlink"/>
          <w:rFonts w:asciiTheme="minorHAnsi" w:hAnsiTheme="minorHAnsi" w:cstheme="minorHAnsi"/>
          <w:sz w:val="20"/>
          <w:szCs w:val="20"/>
        </w:rPr>
        <w:fldChar w:fldCharType="end"/>
      </w:r>
      <w:commentRangeEnd w:id="763"/>
      <w:r w:rsidR="00535DAE">
        <w:rPr>
          <w:rStyle w:val="CommentReference"/>
        </w:rPr>
        <w:commentReference w:id="763"/>
      </w:r>
    </w:p>
    <w:p w14:paraId="109B2B27" w14:textId="5380DDAD" w:rsidR="00356AAB" w:rsidRPr="00535DAE" w:rsidRDefault="00C07D85" w:rsidP="00356AAB">
      <w:pPr>
        <w:rPr>
          <w:rFonts w:asciiTheme="minorHAnsi" w:hAnsiTheme="minorHAnsi" w:cstheme="minorHAnsi"/>
        </w:rPr>
      </w:pPr>
      <w:r w:rsidRPr="00C07D85">
        <w:rPr>
          <w:rFonts w:asciiTheme="minorHAnsi" w:hAnsiTheme="minorHAnsi" w:cstheme="minorHAnsi"/>
          <w:color w:val="2E2E2E"/>
          <w:sz w:val="20"/>
          <w:szCs w:val="20"/>
          <w:shd w:val="clear" w:color="auto" w:fill="FFFFFF"/>
        </w:rPr>
        <w:t xml:space="preserve">Find out about transportation benefits and eligibility requirements for Veterans and beneficiaries. </w:t>
      </w:r>
    </w:p>
    <w:p w14:paraId="260EC7F3" w14:textId="77777777" w:rsidR="00C07D85" w:rsidRPr="00C07D85" w:rsidRDefault="00C07D85" w:rsidP="00356AAB">
      <w:pPr>
        <w:rPr>
          <w:rFonts w:asciiTheme="minorHAnsi" w:hAnsiTheme="minorHAnsi" w:cstheme="minorHAnsi"/>
          <w:color w:val="000000" w:themeColor="text1"/>
          <w:sz w:val="20"/>
          <w:szCs w:val="20"/>
        </w:rPr>
      </w:pPr>
    </w:p>
    <w:p w14:paraId="2BD341CC" w14:textId="77777777" w:rsidR="00356AAB" w:rsidRPr="00565B03" w:rsidRDefault="00D35D65" w:rsidP="00356AAB">
      <w:pPr>
        <w:rPr>
          <w:rFonts w:asciiTheme="minorHAnsi" w:hAnsiTheme="minorHAnsi" w:cstheme="minorHAnsi"/>
          <w:i/>
          <w:iCs/>
          <w:color w:val="A6A6A6" w:themeColor="background1" w:themeShade="A6"/>
          <w:sz w:val="20"/>
          <w:szCs w:val="20"/>
        </w:rPr>
      </w:pPr>
      <w:hyperlink w:anchor="_top" w:history="1">
        <w:r w:rsidR="00356AAB" w:rsidRPr="00565B03">
          <w:rPr>
            <w:rStyle w:val="Hyperlink"/>
            <w:rFonts w:asciiTheme="minorHAnsi" w:hAnsiTheme="minorHAnsi" w:cstheme="minorHAnsi"/>
            <w:i/>
            <w:iCs/>
            <w:color w:val="A6A6A6" w:themeColor="background1" w:themeShade="A6"/>
            <w:sz w:val="20"/>
            <w:szCs w:val="20"/>
          </w:rPr>
          <w:t>Back to Table of Contents</w:t>
        </w:r>
      </w:hyperlink>
      <w:r w:rsidR="00356AAB" w:rsidRPr="00565B03">
        <w:rPr>
          <w:rFonts w:asciiTheme="minorHAnsi" w:hAnsiTheme="minorHAnsi" w:cstheme="minorHAnsi"/>
          <w:i/>
          <w:iCs/>
          <w:color w:val="A6A6A6" w:themeColor="background1" w:themeShade="A6"/>
          <w:sz w:val="20"/>
          <w:szCs w:val="20"/>
        </w:rPr>
        <w:t xml:space="preserve"> &gt;</w:t>
      </w:r>
    </w:p>
    <w:p w14:paraId="16980271" w14:textId="6D896E58" w:rsidR="0095285C" w:rsidRPr="00F84E63" w:rsidRDefault="00A00AC7" w:rsidP="0095285C">
      <w:pPr>
        <w:rPr>
          <w:rFonts w:asciiTheme="minorHAnsi" w:hAnsiTheme="minorHAnsi" w:cstheme="minorHAnsi"/>
          <w:sz w:val="20"/>
          <w:szCs w:val="20"/>
        </w:rPr>
      </w:pPr>
      <w:r w:rsidRPr="00565B03">
        <w:rPr>
          <w:rFonts w:asciiTheme="minorHAnsi" w:hAnsiTheme="minorHAnsi" w:cstheme="minorHAnsi"/>
          <w:sz w:val="20"/>
          <w:szCs w:val="20"/>
        </w:rPr>
        <w:br w:type="page"/>
      </w:r>
      <w:bookmarkStart w:id="764" w:name="_Toc25144419"/>
      <w:bookmarkStart w:id="765" w:name="_Toc25152883"/>
      <w:bookmarkStart w:id="766" w:name="_Toc25652869"/>
      <w:bookmarkStart w:id="767" w:name="_Toc25652924"/>
      <w:bookmarkStart w:id="768" w:name="_Toc28636666"/>
      <w:bookmarkStart w:id="769" w:name="_Toc28636967"/>
      <w:bookmarkStart w:id="770" w:name="_Toc28669794"/>
    </w:p>
    <w:p w14:paraId="0466027F" w14:textId="31DDDD7A" w:rsidR="0095285C" w:rsidRPr="00F51A46" w:rsidRDefault="0095285C" w:rsidP="00905C81">
      <w:pPr>
        <w:pStyle w:val="Heading1"/>
        <w:rPr>
          <w:b/>
          <w:bCs/>
        </w:rPr>
      </w:pPr>
      <w:bookmarkStart w:id="771" w:name="_Toc29557306"/>
      <w:bookmarkStart w:id="772" w:name="_Toc29557610"/>
      <w:bookmarkStart w:id="773" w:name="_Toc29562141"/>
      <w:bookmarkStart w:id="774" w:name="_Toc29883356"/>
      <w:bookmarkStart w:id="775" w:name="_Toc29903138"/>
      <w:r w:rsidRPr="00F51A46">
        <w:rPr>
          <w:b/>
          <w:bCs/>
        </w:rPr>
        <w:lastRenderedPageBreak/>
        <w:t xml:space="preserve">Additional </w:t>
      </w:r>
      <w:r w:rsidR="002A7EE8" w:rsidRPr="00F51A46">
        <w:rPr>
          <w:b/>
          <w:bCs/>
        </w:rPr>
        <w:t>F</w:t>
      </w:r>
      <w:r w:rsidRPr="00F51A46">
        <w:rPr>
          <w:b/>
          <w:bCs/>
        </w:rPr>
        <w:t xml:space="preserve">orms with </w:t>
      </w:r>
      <w:r w:rsidR="002A7EE8" w:rsidRPr="00F51A46">
        <w:rPr>
          <w:b/>
          <w:bCs/>
        </w:rPr>
        <w:t>O</w:t>
      </w:r>
      <w:r w:rsidRPr="00F51A46">
        <w:rPr>
          <w:b/>
          <w:bCs/>
        </w:rPr>
        <w:t xml:space="preserve">nline </w:t>
      </w:r>
      <w:r w:rsidR="002A7EE8" w:rsidRPr="00F51A46">
        <w:rPr>
          <w:b/>
          <w:bCs/>
        </w:rPr>
        <w:t>T</w:t>
      </w:r>
      <w:r w:rsidRPr="00F51A46">
        <w:rPr>
          <w:b/>
          <w:bCs/>
        </w:rPr>
        <w:t xml:space="preserve">ool </w:t>
      </w:r>
      <w:r w:rsidR="002A7EE8" w:rsidRPr="00F51A46">
        <w:rPr>
          <w:b/>
          <w:bCs/>
        </w:rPr>
        <w:t>A</w:t>
      </w:r>
      <w:r w:rsidRPr="00F51A46">
        <w:rPr>
          <w:b/>
          <w:bCs/>
        </w:rPr>
        <w:t>lternatives</w:t>
      </w:r>
      <w:bookmarkEnd w:id="771"/>
      <w:bookmarkEnd w:id="772"/>
      <w:bookmarkEnd w:id="773"/>
      <w:bookmarkEnd w:id="774"/>
      <w:bookmarkEnd w:id="775"/>
    </w:p>
    <w:p w14:paraId="01021F86" w14:textId="1425D8E6" w:rsidR="0095285C" w:rsidRDefault="0095285C" w:rsidP="0095285C">
      <w:pPr>
        <w:rPr>
          <w:rFonts w:asciiTheme="majorHAnsi" w:eastAsiaTheme="majorEastAsia" w:hAnsiTheme="majorHAnsi" w:cstheme="majorBidi"/>
          <w:color w:val="2F5496" w:themeColor="accent1" w:themeShade="BF"/>
          <w:sz w:val="32"/>
          <w:szCs w:val="32"/>
        </w:rPr>
      </w:pPr>
    </w:p>
    <w:p w14:paraId="6A851499" w14:textId="5C41E451" w:rsidR="00A00AC7" w:rsidRDefault="00A00AC7" w:rsidP="001346CF">
      <w:pPr>
        <w:pStyle w:val="Heading1"/>
      </w:pPr>
      <w:bookmarkStart w:id="776" w:name="_Toc29557307"/>
      <w:bookmarkStart w:id="777" w:name="_Toc29557611"/>
      <w:bookmarkStart w:id="778" w:name="_Toc29562142"/>
      <w:bookmarkStart w:id="779" w:name="_Toc29883357"/>
      <w:bookmarkStart w:id="780" w:name="_Toc29903139"/>
      <w:r w:rsidRPr="001346CF">
        <w:t>VA Form 2</w:t>
      </w:r>
      <w:r w:rsidR="00DC1408">
        <w:t>2</w:t>
      </w:r>
      <w:r w:rsidRPr="001346CF">
        <w:t>-1990E</w:t>
      </w:r>
      <w:bookmarkEnd w:id="764"/>
      <w:bookmarkEnd w:id="765"/>
      <w:bookmarkEnd w:id="766"/>
      <w:bookmarkEnd w:id="767"/>
      <w:bookmarkEnd w:id="768"/>
      <w:bookmarkEnd w:id="769"/>
      <w:bookmarkEnd w:id="770"/>
      <w:bookmarkEnd w:id="776"/>
      <w:bookmarkEnd w:id="777"/>
      <w:bookmarkEnd w:id="778"/>
      <w:bookmarkEnd w:id="779"/>
      <w:bookmarkEnd w:id="780"/>
    </w:p>
    <w:p w14:paraId="7568F329" w14:textId="77777777" w:rsidR="007B0ECA" w:rsidRPr="007B0ECA" w:rsidRDefault="007B0ECA" w:rsidP="007B0ECA"/>
    <w:p w14:paraId="564562CE"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EF107B1"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65E51AE" w14:textId="77777777" w:rsidTr="00CA741C">
        <w:trPr>
          <w:trHeight w:val="447"/>
        </w:trPr>
        <w:tc>
          <w:tcPr>
            <w:tcW w:w="3138" w:type="dxa"/>
            <w:shd w:val="clear" w:color="auto" w:fill="CCCCCC"/>
          </w:tcPr>
          <w:p w14:paraId="4FC0D2C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33635FC8"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6C4924E3" w14:textId="77777777" w:rsidTr="00CA741C">
        <w:trPr>
          <w:trHeight w:val="429"/>
        </w:trPr>
        <w:tc>
          <w:tcPr>
            <w:tcW w:w="3138" w:type="dxa"/>
            <w:shd w:val="clear" w:color="auto" w:fill="CCCCCC"/>
          </w:tcPr>
          <w:p w14:paraId="6B70216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7BE582A" w14:textId="4D10B6BB" w:rsidR="00CA741C" w:rsidRPr="001346CF" w:rsidRDefault="00D35D65" w:rsidP="00CA741C">
            <w:hyperlink r:id="rId121" w:history="1">
              <w:r w:rsidR="001346CF">
                <w:rPr>
                  <w:rStyle w:val="Hyperlink"/>
                </w:rPr>
                <w:t>https://www.va.gov/vaforms/form_detail.asp?formno=22-1990e</w:t>
              </w:r>
            </w:hyperlink>
          </w:p>
        </w:tc>
      </w:tr>
      <w:tr w:rsidR="00CA741C" w:rsidRPr="00565B03" w14:paraId="10F7A9EC" w14:textId="77777777" w:rsidTr="00CA741C">
        <w:trPr>
          <w:trHeight w:val="429"/>
        </w:trPr>
        <w:tc>
          <w:tcPr>
            <w:tcW w:w="3138" w:type="dxa"/>
            <w:shd w:val="clear" w:color="auto" w:fill="CCCCCC"/>
          </w:tcPr>
          <w:p w14:paraId="4D190C4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4F9DF48" w14:textId="77777777" w:rsidR="00CA741C" w:rsidRPr="00565B03" w:rsidRDefault="00CA741C" w:rsidP="00CA741C">
            <w:pPr>
              <w:rPr>
                <w:rFonts w:asciiTheme="minorHAnsi" w:hAnsiTheme="minorHAnsi" w:cstheme="minorHAnsi"/>
              </w:rPr>
            </w:pPr>
          </w:p>
        </w:tc>
      </w:tr>
      <w:tr w:rsidR="00CA741C" w:rsidRPr="00565B03" w14:paraId="3E47EE7D" w14:textId="77777777" w:rsidTr="00CA741C">
        <w:trPr>
          <w:trHeight w:val="429"/>
        </w:trPr>
        <w:tc>
          <w:tcPr>
            <w:tcW w:w="3138" w:type="dxa"/>
            <w:shd w:val="clear" w:color="auto" w:fill="CCCCCC"/>
          </w:tcPr>
          <w:p w14:paraId="083E714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5E8C0FD3" w14:textId="153F033F" w:rsidR="00CA741C" w:rsidRPr="00565B03" w:rsidRDefault="00CA741C" w:rsidP="00CA741C">
            <w:pPr>
              <w:spacing w:after="160" w:line="259" w:lineRule="auto"/>
              <w:ind w:left="74"/>
              <w:rPr>
                <w:rFonts w:asciiTheme="minorHAnsi" w:hAnsiTheme="minorHAnsi" w:cstheme="minorHAnsi"/>
              </w:rPr>
            </w:pPr>
          </w:p>
        </w:tc>
      </w:tr>
    </w:tbl>
    <w:p w14:paraId="22886B77" w14:textId="77777777" w:rsidR="008D7E43" w:rsidRPr="00565B03" w:rsidRDefault="008D7E43" w:rsidP="008D7E43">
      <w:pPr>
        <w:pStyle w:val="NoSpacing"/>
      </w:pPr>
    </w:p>
    <w:p w14:paraId="668F7D22" w14:textId="77777777" w:rsidR="008D7E43" w:rsidRPr="006B6A90" w:rsidRDefault="008D7E43" w:rsidP="008D7E43">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4255CD2C"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4EFB2568" w14:textId="77777777" w:rsidTr="00CA741C">
        <w:trPr>
          <w:trHeight w:val="427"/>
        </w:trPr>
        <w:tc>
          <w:tcPr>
            <w:tcW w:w="3145" w:type="dxa"/>
            <w:shd w:val="clear" w:color="auto" w:fill="CCCCCC"/>
          </w:tcPr>
          <w:p w14:paraId="70ACE95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BE36DE1" w14:textId="5C249437" w:rsidR="00CA741C" w:rsidRPr="001346CF"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1346CF">
              <w:rPr>
                <w:rFonts w:asciiTheme="minorHAnsi" w:hAnsiTheme="minorHAnsi" w:cstheme="minorHAnsi"/>
                <w:b/>
                <w:bCs/>
                <w:sz w:val="28"/>
                <w:szCs w:val="28"/>
              </w:rPr>
              <w:t>2</w:t>
            </w:r>
            <w:r w:rsidR="00DC1408">
              <w:rPr>
                <w:rFonts w:asciiTheme="minorHAnsi" w:hAnsiTheme="minorHAnsi" w:cstheme="minorHAnsi"/>
                <w:b/>
                <w:bCs/>
                <w:sz w:val="28"/>
                <w:szCs w:val="28"/>
              </w:rPr>
              <w:t>2</w:t>
            </w:r>
            <w:r w:rsidR="001346CF">
              <w:rPr>
                <w:rFonts w:asciiTheme="minorHAnsi" w:hAnsiTheme="minorHAnsi" w:cstheme="minorHAnsi"/>
                <w:b/>
                <w:bCs/>
                <w:sz w:val="28"/>
                <w:szCs w:val="28"/>
              </w:rPr>
              <w:t>-1990E</w:t>
            </w:r>
          </w:p>
        </w:tc>
      </w:tr>
      <w:tr w:rsidR="00CA741C" w:rsidRPr="00565B03" w14:paraId="3EC31280" w14:textId="77777777" w:rsidTr="00CA741C">
        <w:trPr>
          <w:trHeight w:val="427"/>
        </w:trPr>
        <w:tc>
          <w:tcPr>
            <w:tcW w:w="3145" w:type="dxa"/>
            <w:shd w:val="clear" w:color="auto" w:fill="CCCCCC"/>
          </w:tcPr>
          <w:p w14:paraId="13D6EA5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36E9B49F" w14:textId="19469A51"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DC1408">
              <w:rPr>
                <w:rFonts w:asciiTheme="minorHAnsi" w:hAnsiTheme="minorHAnsi" w:cstheme="minorHAnsi"/>
                <w:color w:val="24292E"/>
              </w:rPr>
              <w:t>22</w:t>
            </w:r>
            <w:r w:rsidR="0025663A">
              <w:rPr>
                <w:rFonts w:asciiTheme="minorHAnsi" w:hAnsiTheme="minorHAnsi" w:cstheme="minorHAnsi"/>
                <w:color w:val="24292E"/>
              </w:rPr>
              <w:t>-1990E</w:t>
            </w:r>
            <w:r w:rsidRPr="00565B03">
              <w:rPr>
                <w:rFonts w:asciiTheme="minorHAnsi" w:hAnsiTheme="minorHAnsi" w:cstheme="minorHAnsi"/>
                <w:color w:val="24292E"/>
              </w:rPr>
              <w:t>| Veterans Affairs</w:t>
            </w:r>
          </w:p>
        </w:tc>
      </w:tr>
      <w:tr w:rsidR="00CA741C" w:rsidRPr="00565B03" w14:paraId="573EA60A" w14:textId="77777777" w:rsidTr="00CA741C">
        <w:trPr>
          <w:trHeight w:val="623"/>
        </w:trPr>
        <w:tc>
          <w:tcPr>
            <w:tcW w:w="3145" w:type="dxa"/>
            <w:shd w:val="clear" w:color="auto" w:fill="CCCCCC"/>
          </w:tcPr>
          <w:p w14:paraId="5CA9911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5341E5AE" w14:textId="02422A46" w:rsidR="00971711" w:rsidRPr="00AC2E1D" w:rsidRDefault="00CA741C" w:rsidP="00971711">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-1990E</w:t>
            </w:r>
            <w:r w:rsidRPr="00565B03">
              <w:rPr>
                <w:rFonts w:asciiTheme="minorHAnsi" w:hAnsiTheme="minorHAnsi" w:cstheme="minorHAnsi"/>
                <w:color w:val="24292E"/>
                <w:sz w:val="20"/>
                <w:szCs w:val="20"/>
              </w:rPr>
              <w:t xml:space="preserve">, </w:t>
            </w:r>
            <w:r w:rsidR="001346CF">
              <w:rPr>
                <w:rFonts w:asciiTheme="minorHAnsi" w:hAnsiTheme="minorHAnsi" w:cstheme="minorHAnsi"/>
                <w:color w:val="24292E"/>
                <w:sz w:val="20"/>
                <w:szCs w:val="20"/>
              </w:rPr>
              <w:t>Education Benefits Transfer Application</w:t>
            </w:r>
            <w:r w:rsidRPr="00565B03">
              <w:rPr>
                <w:rFonts w:asciiTheme="minorHAnsi" w:hAnsiTheme="minorHAnsi" w:cstheme="minorHAnsi"/>
                <w:color w:val="24292E"/>
                <w:sz w:val="20"/>
                <w:szCs w:val="20"/>
              </w:rPr>
              <w:t xml:space="preserve">. </w:t>
            </w:r>
            <w:r w:rsidR="001346CF" w:rsidRPr="00AC2E1D">
              <w:rPr>
                <w:rFonts w:asciiTheme="minorHAnsi" w:hAnsiTheme="minorHAnsi" w:cstheme="minorHAnsi"/>
                <w:color w:val="000000"/>
                <w:sz w:val="20"/>
                <w:szCs w:val="20"/>
              </w:rPr>
              <w:t xml:space="preserve">Use this VA form if you want to </w:t>
            </w:r>
            <w:r w:rsidR="00971711" w:rsidRPr="00AC2E1D">
              <w:rPr>
                <w:rFonts w:asciiTheme="minorHAnsi" w:hAnsiTheme="minorHAnsi" w:cstheme="minorHAnsi"/>
                <w:sz w:val="20"/>
                <w:szCs w:val="20"/>
              </w:rPr>
              <w:t>transfer your unused Post-9/11 GI Bill benefits to your spouse or dependent children.</w:t>
            </w:r>
          </w:p>
          <w:p w14:paraId="702F0779" w14:textId="76C9F669" w:rsidR="00CA741C" w:rsidRPr="001346CF" w:rsidRDefault="00CA741C" w:rsidP="001346CF">
            <w:pPr>
              <w:rPr>
                <w:rFonts w:asciiTheme="minorHAnsi" w:hAnsiTheme="minorHAnsi" w:cstheme="minorHAnsi"/>
                <w:color w:val="000000"/>
                <w:sz w:val="20"/>
                <w:szCs w:val="20"/>
              </w:rPr>
            </w:pPr>
          </w:p>
        </w:tc>
      </w:tr>
      <w:tr w:rsidR="00CA741C" w:rsidRPr="00565B03" w14:paraId="6D27E223" w14:textId="77777777" w:rsidTr="00CA741C">
        <w:trPr>
          <w:trHeight w:val="623"/>
        </w:trPr>
        <w:tc>
          <w:tcPr>
            <w:tcW w:w="3145" w:type="dxa"/>
            <w:shd w:val="clear" w:color="auto" w:fill="CCCCCC"/>
          </w:tcPr>
          <w:p w14:paraId="1974BBDB" w14:textId="6B6FCBEB"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2E577B74" w14:textId="58F4B2AF"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-1990E</w:t>
            </w:r>
            <w:r w:rsidRPr="00565B03">
              <w:rPr>
                <w:rFonts w:asciiTheme="minorHAnsi" w:hAnsiTheme="minorHAnsi" w:cstheme="minorHAnsi"/>
                <w:color w:val="24292E"/>
                <w:sz w:val="20"/>
                <w:szCs w:val="20"/>
              </w:rPr>
              <w:t xml:space="preserve">,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 xml:space="preserve"> 1990E</w:t>
            </w:r>
            <w:r w:rsidRPr="00565B03">
              <w:rPr>
                <w:rFonts w:asciiTheme="minorHAnsi" w:hAnsiTheme="minorHAnsi" w:cstheme="minorHAnsi"/>
                <w:color w:val="24292E"/>
                <w:sz w:val="20"/>
                <w:szCs w:val="20"/>
              </w:rPr>
              <w:t xml:space="preserve">, </w:t>
            </w:r>
            <w:r w:rsidR="0025663A">
              <w:rPr>
                <w:rFonts w:asciiTheme="minorHAnsi" w:hAnsiTheme="minorHAnsi" w:cstheme="minorHAnsi"/>
                <w:color w:val="24292E"/>
                <w:sz w:val="20"/>
                <w:szCs w:val="20"/>
              </w:rPr>
              <w:t>2</w:t>
            </w:r>
            <w:r w:rsidR="00DC1408">
              <w:rPr>
                <w:rFonts w:asciiTheme="minorHAnsi" w:hAnsiTheme="minorHAnsi" w:cstheme="minorHAnsi"/>
                <w:color w:val="24292E"/>
                <w:sz w:val="20"/>
                <w:szCs w:val="20"/>
              </w:rPr>
              <w:t>2</w:t>
            </w:r>
            <w:r w:rsidR="0025663A">
              <w:rPr>
                <w:rFonts w:asciiTheme="minorHAnsi" w:hAnsiTheme="minorHAnsi" w:cstheme="minorHAnsi"/>
                <w:color w:val="24292E"/>
                <w:sz w:val="20"/>
                <w:szCs w:val="20"/>
              </w:rPr>
              <w:t>1990E</w:t>
            </w:r>
          </w:p>
        </w:tc>
      </w:tr>
    </w:tbl>
    <w:p w14:paraId="2E1B401E" w14:textId="77777777" w:rsidR="00CA741C" w:rsidRPr="00565B03" w:rsidRDefault="00CA741C" w:rsidP="00CA741C">
      <w:pPr>
        <w:rPr>
          <w:rFonts w:asciiTheme="minorHAnsi" w:hAnsiTheme="minorHAnsi" w:cstheme="minorHAnsi"/>
        </w:rPr>
      </w:pPr>
    </w:p>
    <w:p w14:paraId="66778BD9"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58706CC9" w14:textId="77777777" w:rsidR="001346CF" w:rsidRDefault="001346CF" w:rsidP="00A00AC7">
      <w:pPr>
        <w:rPr>
          <w:rFonts w:asciiTheme="minorHAnsi" w:hAnsiTheme="minorHAnsi" w:cstheme="minorHAnsi"/>
          <w:b/>
          <w:bCs/>
          <w:color w:val="000000"/>
        </w:rPr>
      </w:pPr>
    </w:p>
    <w:p w14:paraId="4667837E" w14:textId="133A16B7" w:rsidR="001346CF" w:rsidRDefault="001346CF" w:rsidP="00A00AC7">
      <w:pPr>
        <w:rPr>
          <w:rFonts w:asciiTheme="minorHAnsi" w:hAnsiTheme="minorHAnsi" w:cstheme="minorHAnsi"/>
          <w:b/>
          <w:bCs/>
          <w:color w:val="000000"/>
        </w:rPr>
      </w:pPr>
      <w:r>
        <w:rPr>
          <w:rFonts w:asciiTheme="minorHAnsi" w:hAnsiTheme="minorHAnsi" w:cstheme="minorHAnsi"/>
          <w:b/>
          <w:bCs/>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w:t>
      </w:r>
      <w:r w:rsidR="00DC1408">
        <w:rPr>
          <w:rFonts w:asciiTheme="minorHAnsi" w:hAnsiTheme="minorHAnsi" w:cstheme="minorHAnsi"/>
          <w:b/>
          <w:bCs/>
          <w:sz w:val="28"/>
          <w:szCs w:val="28"/>
        </w:rPr>
        <w:t>2</w:t>
      </w:r>
      <w:r>
        <w:rPr>
          <w:rFonts w:asciiTheme="minorHAnsi" w:hAnsiTheme="minorHAnsi" w:cstheme="minorHAnsi"/>
          <w:b/>
          <w:bCs/>
          <w:sz w:val="28"/>
          <w:szCs w:val="28"/>
        </w:rPr>
        <w:t>-1990E</w:t>
      </w:r>
      <w:r w:rsidRPr="00565B03">
        <w:rPr>
          <w:rFonts w:asciiTheme="minorHAnsi" w:hAnsiTheme="minorHAnsi" w:cstheme="minorHAnsi"/>
          <w:b/>
          <w:bCs/>
          <w:color w:val="000000"/>
        </w:rPr>
        <w:t xml:space="preserve"> </w:t>
      </w:r>
    </w:p>
    <w:p w14:paraId="0E7416D0" w14:textId="59165267" w:rsidR="00A00AC7" w:rsidRPr="00565B03" w:rsidRDefault="001346CF"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Education Benefits Transfer Application</w:t>
      </w:r>
    </w:p>
    <w:p w14:paraId="169BEC40" w14:textId="77777777" w:rsidR="00A00AC7" w:rsidRPr="00565B03" w:rsidRDefault="00A00AC7" w:rsidP="00A00AC7">
      <w:pPr>
        <w:rPr>
          <w:rFonts w:asciiTheme="minorHAnsi" w:hAnsiTheme="minorHAnsi" w:cstheme="minorHAnsi"/>
          <w:sz w:val="20"/>
          <w:szCs w:val="20"/>
        </w:rPr>
      </w:pPr>
    </w:p>
    <w:p w14:paraId="76C3200C" w14:textId="4AE466BE"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E95778">
        <w:rPr>
          <w:rFonts w:asciiTheme="minorHAnsi" w:hAnsiTheme="minorHAnsi" w:cstheme="minorHAnsi"/>
          <w:sz w:val="20"/>
          <w:szCs w:val="20"/>
        </w:rPr>
        <w:t>&lt;</w:t>
      </w:r>
      <w:r w:rsidRPr="00565B03">
        <w:rPr>
          <w:rFonts w:asciiTheme="minorHAnsi" w:hAnsiTheme="minorHAnsi" w:cstheme="minorHAnsi"/>
          <w:sz w:val="20"/>
          <w:szCs w:val="20"/>
        </w:rPr>
        <w:t xml:space="preserve">Education </w:t>
      </w:r>
      <w:r w:rsidR="00987D27">
        <w:rPr>
          <w:rFonts w:asciiTheme="minorHAnsi" w:hAnsiTheme="minorHAnsi" w:cstheme="minorHAnsi"/>
          <w:sz w:val="20"/>
          <w:szCs w:val="20"/>
        </w:rPr>
        <w:t>and training</w:t>
      </w:r>
      <w:r w:rsidR="00E95778">
        <w:rPr>
          <w:rFonts w:asciiTheme="minorHAnsi" w:hAnsiTheme="minorHAnsi" w:cstheme="minorHAnsi"/>
          <w:sz w:val="20"/>
          <w:szCs w:val="20"/>
        </w:rPr>
        <w:t>&gt;</w:t>
      </w:r>
    </w:p>
    <w:p w14:paraId="36B17388" w14:textId="77777777" w:rsidR="00A00AC7" w:rsidRPr="00565B03" w:rsidRDefault="00A00AC7" w:rsidP="00A00AC7">
      <w:pPr>
        <w:rPr>
          <w:rFonts w:asciiTheme="minorHAnsi" w:hAnsiTheme="minorHAnsi" w:cstheme="minorHAnsi"/>
          <w:sz w:val="20"/>
          <w:szCs w:val="20"/>
        </w:rPr>
      </w:pPr>
    </w:p>
    <w:p w14:paraId="50A9F5F5" w14:textId="77777777" w:rsidR="00A00AC7" w:rsidRPr="00565B03" w:rsidRDefault="00A00AC7" w:rsidP="00A00AC7">
      <w:pPr>
        <w:rPr>
          <w:rFonts w:asciiTheme="minorHAnsi" w:hAnsiTheme="minorHAnsi" w:cstheme="minorHAnsi"/>
          <w:sz w:val="20"/>
          <w:szCs w:val="20"/>
        </w:rPr>
      </w:pPr>
    </w:p>
    <w:p w14:paraId="234D91C5"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71DDFD44" w14:textId="3CFF1E18" w:rsidR="00A00AC7" w:rsidRPr="00AC2E1D" w:rsidRDefault="00A00AC7" w:rsidP="00A00AC7">
      <w:pPr>
        <w:rPr>
          <w:rFonts w:asciiTheme="minorHAnsi" w:hAnsiTheme="minorHAnsi" w:cstheme="minorHAnsi"/>
          <w:color w:val="000000"/>
          <w:sz w:val="20"/>
          <w:szCs w:val="20"/>
        </w:rPr>
      </w:pPr>
      <w:r w:rsidRPr="00AC2E1D">
        <w:rPr>
          <w:rFonts w:asciiTheme="minorHAnsi" w:hAnsiTheme="minorHAnsi" w:cstheme="minorHAnsi"/>
          <w:color w:val="000000"/>
          <w:sz w:val="20"/>
          <w:szCs w:val="20"/>
        </w:rPr>
        <w:t xml:space="preserve">Use this </w:t>
      </w:r>
      <w:r w:rsidR="007F0099">
        <w:rPr>
          <w:rFonts w:asciiTheme="minorHAnsi" w:hAnsiTheme="minorHAnsi" w:cstheme="minorHAnsi"/>
          <w:color w:val="000000"/>
          <w:sz w:val="20"/>
          <w:szCs w:val="20"/>
        </w:rPr>
        <w:t xml:space="preserve">VA </w:t>
      </w:r>
      <w:r w:rsidRPr="00AC2E1D">
        <w:rPr>
          <w:rFonts w:asciiTheme="minorHAnsi" w:hAnsiTheme="minorHAnsi" w:cstheme="minorHAnsi"/>
          <w:color w:val="000000"/>
          <w:sz w:val="20"/>
          <w:szCs w:val="20"/>
        </w:rPr>
        <w:t xml:space="preserve">form if you want to </w:t>
      </w:r>
      <w:r w:rsidR="00971711" w:rsidRPr="00AC2E1D">
        <w:rPr>
          <w:rFonts w:asciiTheme="minorHAnsi" w:hAnsiTheme="minorHAnsi" w:cstheme="minorHAnsi"/>
          <w:sz w:val="20"/>
          <w:szCs w:val="20"/>
        </w:rPr>
        <w:t>transfer your unused Post-9/11 GI Bill benefits to your spouse or dependent children.</w:t>
      </w:r>
    </w:p>
    <w:p w14:paraId="6C4A1D93" w14:textId="55C468CF" w:rsidR="00A00AC7" w:rsidRPr="00565B03" w:rsidRDefault="00D35D65" w:rsidP="00A00AC7">
      <w:pPr>
        <w:rPr>
          <w:rFonts w:asciiTheme="minorHAnsi" w:hAnsiTheme="minorHAnsi" w:cstheme="minorHAnsi"/>
          <w:sz w:val="20"/>
          <w:szCs w:val="20"/>
        </w:rPr>
      </w:pPr>
      <w:hyperlink r:id="rId122" w:history="1">
        <w:r w:rsidR="00A00AC7" w:rsidRPr="00565B03">
          <w:rPr>
            <w:rStyle w:val="Hyperlink"/>
            <w:rFonts w:asciiTheme="minorHAnsi" w:hAnsiTheme="minorHAnsi" w:cstheme="minorHAnsi"/>
            <w:sz w:val="20"/>
            <w:szCs w:val="20"/>
          </w:rPr>
          <w:t>Download VA Form 2</w:t>
        </w:r>
        <w:r w:rsidR="00DC1408">
          <w:rPr>
            <w:rStyle w:val="Hyperlink"/>
            <w:rFonts w:asciiTheme="minorHAnsi" w:hAnsiTheme="minorHAnsi" w:cstheme="minorHAnsi"/>
            <w:sz w:val="20"/>
            <w:szCs w:val="20"/>
          </w:rPr>
          <w:t>2</w:t>
        </w:r>
        <w:r w:rsidR="00A00AC7" w:rsidRPr="00565B03">
          <w:rPr>
            <w:rStyle w:val="Hyperlink"/>
            <w:rFonts w:asciiTheme="minorHAnsi" w:hAnsiTheme="minorHAnsi" w:cstheme="minorHAnsi"/>
            <w:sz w:val="20"/>
            <w:szCs w:val="20"/>
          </w:rPr>
          <w:t>-1990E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725D849D" w14:textId="77777777" w:rsidR="00A00AC7" w:rsidRPr="00565B03" w:rsidRDefault="00A00AC7" w:rsidP="00A00AC7">
      <w:pPr>
        <w:rPr>
          <w:rFonts w:asciiTheme="minorHAnsi" w:hAnsiTheme="minorHAnsi" w:cstheme="minorHAnsi"/>
          <w:sz w:val="20"/>
          <w:szCs w:val="20"/>
        </w:rPr>
      </w:pPr>
    </w:p>
    <w:p w14:paraId="684651F4" w14:textId="2232539D"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6CC2DC59" w14:textId="7FBE8027"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971711">
        <w:rPr>
          <w:rFonts w:asciiTheme="minorHAnsi" w:hAnsiTheme="minorHAnsi" w:cstheme="minorHAnsi"/>
          <w:color w:val="000000"/>
          <w:sz w:val="20"/>
          <w:szCs w:val="20"/>
        </w:rPr>
        <w:t>submit your request</w:t>
      </w:r>
      <w:r w:rsidRPr="00565B03">
        <w:rPr>
          <w:rFonts w:asciiTheme="minorHAnsi" w:hAnsiTheme="minorHAnsi" w:cstheme="minorHAnsi"/>
          <w:color w:val="000000"/>
          <w:sz w:val="20"/>
          <w:szCs w:val="20"/>
        </w:rPr>
        <w:t xml:space="preserve"> online instead of filling out and sending us the paper form.</w:t>
      </w:r>
    </w:p>
    <w:p w14:paraId="7D524FF1" w14:textId="0AFEB2B2" w:rsidR="00A00AC7" w:rsidRPr="00565B03" w:rsidRDefault="00D35D65" w:rsidP="00A00AC7">
      <w:pPr>
        <w:rPr>
          <w:rFonts w:asciiTheme="minorHAnsi" w:hAnsiTheme="minorHAnsi" w:cstheme="minorHAnsi"/>
          <w:sz w:val="20"/>
          <w:szCs w:val="20"/>
        </w:rPr>
      </w:pPr>
      <w:hyperlink r:id="rId123"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r w:rsidR="00905C81">
        <w:rPr>
          <w:rFonts w:asciiTheme="minorHAnsi" w:hAnsiTheme="minorHAnsi" w:cstheme="minorHAnsi"/>
          <w:sz w:val="20"/>
          <w:szCs w:val="20"/>
        </w:rPr>
        <w:t>&gt;</w:t>
      </w:r>
    </w:p>
    <w:p w14:paraId="59D1D94B" w14:textId="37F805E2" w:rsidR="00A00AC7" w:rsidRDefault="00A00AC7" w:rsidP="00A00AC7">
      <w:pPr>
        <w:rPr>
          <w:rFonts w:asciiTheme="minorHAnsi" w:hAnsiTheme="minorHAnsi" w:cstheme="minorHAnsi"/>
          <w:b/>
          <w:bCs/>
          <w:sz w:val="22"/>
          <w:szCs w:val="22"/>
        </w:rPr>
      </w:pPr>
    </w:p>
    <w:p w14:paraId="4106710A" w14:textId="77777777" w:rsidR="0025663A" w:rsidRPr="00565B03" w:rsidRDefault="0025663A" w:rsidP="00A00AC7">
      <w:pPr>
        <w:rPr>
          <w:rFonts w:asciiTheme="minorHAnsi" w:hAnsiTheme="minorHAnsi" w:cstheme="minorHAnsi"/>
          <w:b/>
          <w:bCs/>
          <w:sz w:val="22"/>
          <w:szCs w:val="22"/>
        </w:rPr>
      </w:pPr>
    </w:p>
    <w:p w14:paraId="6289FF1D" w14:textId="675CD4C5" w:rsidR="00A00AC7" w:rsidRPr="00565B03" w:rsidRDefault="0025663A" w:rsidP="00A00AC7">
      <w:pPr>
        <w:rPr>
          <w:rFonts w:asciiTheme="minorHAnsi" w:hAnsiTheme="minorHAnsi" w:cstheme="minorHAnsi"/>
          <w:b/>
          <w:bCs/>
          <w:sz w:val="22"/>
          <w:szCs w:val="22"/>
        </w:rPr>
      </w:pPr>
      <w:r>
        <w:rPr>
          <w:rFonts w:asciiTheme="minorHAnsi" w:hAnsiTheme="minorHAnsi" w:cstheme="minorHAnsi"/>
          <w:b/>
          <w:bCs/>
          <w:sz w:val="22"/>
          <w:szCs w:val="22"/>
        </w:rPr>
        <w:t>H2:</w:t>
      </w:r>
      <w:r w:rsidR="00D4278D">
        <w:rPr>
          <w:rFonts w:asciiTheme="minorHAnsi" w:hAnsiTheme="minorHAnsi" w:cstheme="minorHAnsi"/>
          <w:b/>
          <w:bCs/>
          <w:sz w:val="22"/>
          <w:szCs w:val="22"/>
        </w:rPr>
        <w:tab/>
      </w:r>
      <w:r w:rsidR="00A00AC7" w:rsidRPr="00565B03">
        <w:rPr>
          <w:rFonts w:asciiTheme="minorHAnsi" w:hAnsiTheme="minorHAnsi" w:cstheme="minorHAnsi"/>
          <w:b/>
          <w:bCs/>
          <w:sz w:val="22"/>
          <w:szCs w:val="22"/>
        </w:rPr>
        <w:t xml:space="preserve">Helpful </w:t>
      </w:r>
      <w:r w:rsidR="00AC2E1D">
        <w:rPr>
          <w:rFonts w:asciiTheme="minorHAnsi" w:hAnsiTheme="minorHAnsi" w:cstheme="minorHAnsi"/>
          <w:b/>
          <w:bCs/>
          <w:sz w:val="22"/>
          <w:szCs w:val="22"/>
        </w:rPr>
        <w:t>links related to VA Form 2</w:t>
      </w:r>
      <w:r w:rsidR="00DA761C">
        <w:rPr>
          <w:rFonts w:asciiTheme="minorHAnsi" w:hAnsiTheme="minorHAnsi" w:cstheme="minorHAnsi"/>
          <w:b/>
          <w:bCs/>
          <w:sz w:val="22"/>
          <w:szCs w:val="22"/>
        </w:rPr>
        <w:t>2</w:t>
      </w:r>
      <w:r w:rsidR="00AC2E1D">
        <w:rPr>
          <w:rFonts w:asciiTheme="minorHAnsi" w:hAnsiTheme="minorHAnsi" w:cstheme="minorHAnsi"/>
          <w:b/>
          <w:bCs/>
          <w:sz w:val="22"/>
          <w:szCs w:val="22"/>
        </w:rPr>
        <w:t>-1990E</w:t>
      </w:r>
    </w:p>
    <w:p w14:paraId="31C96232" w14:textId="77777777" w:rsidR="00A00AC7" w:rsidRPr="00565B03" w:rsidRDefault="00A00AC7" w:rsidP="00A00AC7">
      <w:pPr>
        <w:rPr>
          <w:rFonts w:asciiTheme="minorHAnsi" w:hAnsiTheme="minorHAnsi" w:cstheme="minorHAnsi"/>
          <w:sz w:val="20"/>
          <w:szCs w:val="20"/>
        </w:rPr>
      </w:pPr>
    </w:p>
    <w:p w14:paraId="1BBFA24B" w14:textId="0373B5D3" w:rsidR="00D4278D" w:rsidRPr="00D4278D" w:rsidRDefault="00D35D65" w:rsidP="00D4278D">
      <w:pPr>
        <w:rPr>
          <w:rFonts w:asciiTheme="minorHAnsi" w:hAnsiTheme="minorHAnsi" w:cstheme="minorHAnsi"/>
          <w:sz w:val="20"/>
          <w:szCs w:val="20"/>
        </w:rPr>
      </w:pPr>
      <w:hyperlink r:id="rId124" w:history="1">
        <w:r w:rsidR="00D4278D" w:rsidRPr="00D4278D">
          <w:rPr>
            <w:rStyle w:val="Hyperlink"/>
            <w:rFonts w:asciiTheme="minorHAnsi" w:hAnsiTheme="minorHAnsi" w:cstheme="minorHAnsi"/>
            <w:sz w:val="20"/>
            <w:szCs w:val="20"/>
          </w:rPr>
          <w:t>Transfer your Post-9/11 GI Bill benefits</w:t>
        </w:r>
      </w:hyperlink>
    </w:p>
    <w:p w14:paraId="21C1DBF5" w14:textId="140800A2" w:rsidR="00D4278D" w:rsidRPr="00D4278D" w:rsidRDefault="00D4278D" w:rsidP="00D4278D">
      <w:pPr>
        <w:pStyle w:val="NormalWeb"/>
        <w:shd w:val="clear" w:color="auto" w:fill="FFFFFF"/>
        <w:spacing w:before="0" w:beforeAutospacing="0" w:after="240" w:afterAutospacing="0"/>
        <w:rPr>
          <w:rFonts w:asciiTheme="minorHAnsi" w:hAnsiTheme="minorHAnsi" w:cstheme="minorHAnsi"/>
          <w:color w:val="323A45"/>
          <w:sz w:val="20"/>
          <w:szCs w:val="20"/>
        </w:rPr>
      </w:pPr>
      <w:r w:rsidRPr="00D4278D">
        <w:rPr>
          <w:rFonts w:asciiTheme="minorHAnsi" w:hAnsiTheme="minorHAnsi" w:cstheme="minorHAnsi"/>
          <w:color w:val="323A45"/>
          <w:sz w:val="20"/>
          <w:szCs w:val="20"/>
        </w:rPr>
        <w:t>Find out if you</w:t>
      </w:r>
      <w:r>
        <w:rPr>
          <w:rFonts w:asciiTheme="minorHAnsi" w:hAnsiTheme="minorHAnsi" w:cstheme="minorHAnsi"/>
          <w:color w:val="323A45"/>
          <w:sz w:val="20"/>
          <w:szCs w:val="20"/>
        </w:rPr>
        <w:t>’re eligible to</w:t>
      </w:r>
      <w:r w:rsidRPr="00D4278D">
        <w:rPr>
          <w:rFonts w:asciiTheme="minorHAnsi" w:hAnsiTheme="minorHAnsi" w:cstheme="minorHAnsi"/>
          <w:color w:val="323A45"/>
          <w:sz w:val="20"/>
          <w:szCs w:val="20"/>
        </w:rPr>
        <w:t xml:space="preserve"> transfer any of your unused Post-9/11 GI Bill benefits to your spouse or dependent children.</w:t>
      </w:r>
    </w:p>
    <w:p w14:paraId="25200F23" w14:textId="77777777" w:rsidR="00D4278D" w:rsidRDefault="00D4278D" w:rsidP="00D4278D">
      <w:pPr>
        <w:rPr>
          <w:rFonts w:ascii="Georgia" w:hAnsi="Georgia"/>
        </w:rPr>
      </w:pPr>
    </w:p>
    <w:p w14:paraId="15C8F275" w14:textId="397CEDC7" w:rsidR="00A00AC7" w:rsidRDefault="00D35D65" w:rsidP="00A00AC7">
      <w:pPr>
        <w:rPr>
          <w:rFonts w:asciiTheme="minorHAnsi" w:hAnsiTheme="minorHAnsi" w:cstheme="minorHAnsi"/>
          <w:color w:val="000000" w:themeColor="text1"/>
          <w:sz w:val="20"/>
          <w:szCs w:val="20"/>
        </w:rPr>
      </w:pPr>
      <w:hyperlink r:id="rId125" w:history="1">
        <w:r w:rsidR="0025663A" w:rsidRPr="0025663A">
          <w:rPr>
            <w:rStyle w:val="Hyperlink"/>
            <w:rFonts w:asciiTheme="minorHAnsi" w:hAnsiTheme="minorHAnsi" w:cstheme="minorHAnsi"/>
            <w:sz w:val="20"/>
            <w:szCs w:val="20"/>
          </w:rPr>
          <w:t>How to apply for the GI Bill and related benefits</w:t>
        </w:r>
      </w:hyperlink>
    </w:p>
    <w:p w14:paraId="3AE2F990" w14:textId="681A008C" w:rsidR="00D4278D" w:rsidRDefault="0025663A">
      <w:pPr>
        <w:rPr>
          <w:rFonts w:asciiTheme="minorHAnsi" w:hAnsiTheme="minorHAnsi" w:cstheme="minorHAnsi"/>
          <w:color w:val="323A45"/>
          <w:sz w:val="20"/>
          <w:szCs w:val="20"/>
          <w:shd w:val="clear" w:color="auto" w:fill="FFFFFF"/>
        </w:rPr>
      </w:pPr>
      <w:r w:rsidRPr="0025663A">
        <w:rPr>
          <w:rFonts w:asciiTheme="minorHAnsi" w:hAnsiTheme="minorHAnsi" w:cstheme="minorHAnsi"/>
          <w:color w:val="323A45"/>
          <w:sz w:val="20"/>
          <w:szCs w:val="20"/>
          <w:shd w:val="clear" w:color="auto" w:fill="FFFFFF"/>
        </w:rPr>
        <w:t>Find out how to apply for the GI Bill and other VA education benefits as a Veteran, service member, or qualified family member</w:t>
      </w:r>
      <w:r w:rsidR="00691296">
        <w:rPr>
          <w:rFonts w:asciiTheme="minorHAnsi" w:hAnsiTheme="minorHAnsi" w:cstheme="minorHAnsi"/>
          <w:color w:val="323A45"/>
          <w:sz w:val="20"/>
          <w:szCs w:val="20"/>
          <w:shd w:val="clear" w:color="auto" w:fill="FFFFFF"/>
        </w:rPr>
        <w:t>.</w:t>
      </w:r>
    </w:p>
    <w:p w14:paraId="5EE7150A" w14:textId="77777777" w:rsidR="00D4278D" w:rsidRDefault="00D4278D">
      <w:pPr>
        <w:rPr>
          <w:rFonts w:asciiTheme="minorHAnsi" w:hAnsiTheme="minorHAnsi" w:cstheme="minorHAnsi"/>
          <w:sz w:val="20"/>
          <w:szCs w:val="20"/>
        </w:rPr>
      </w:pPr>
    </w:p>
    <w:p w14:paraId="3D0E5950" w14:textId="46579D74" w:rsidR="00A00AC7" w:rsidRPr="00902068" w:rsidRDefault="00D35D65">
      <w:pPr>
        <w:rPr>
          <w:rFonts w:asciiTheme="minorHAnsi" w:hAnsiTheme="minorHAnsi" w:cstheme="minorHAnsi"/>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59C1F16A" w14:textId="3EEC5CDE" w:rsidR="00A00AC7" w:rsidRDefault="00A00AC7" w:rsidP="0025663A">
      <w:pPr>
        <w:pStyle w:val="Heading1"/>
      </w:pPr>
      <w:bookmarkStart w:id="781" w:name="_Toc25144420"/>
      <w:bookmarkStart w:id="782" w:name="_Toc25152884"/>
      <w:bookmarkStart w:id="783" w:name="_Toc25652870"/>
      <w:bookmarkStart w:id="784" w:name="_Toc25652925"/>
      <w:bookmarkStart w:id="785" w:name="_Toc28636667"/>
      <w:bookmarkStart w:id="786" w:name="_Toc28636968"/>
      <w:bookmarkStart w:id="787" w:name="_Toc28669795"/>
      <w:bookmarkStart w:id="788" w:name="_Toc29557308"/>
      <w:bookmarkStart w:id="789" w:name="_Toc29557612"/>
      <w:bookmarkStart w:id="790" w:name="_Toc29562143"/>
      <w:bookmarkStart w:id="791" w:name="_Toc29883358"/>
      <w:bookmarkStart w:id="792" w:name="_Toc29903140"/>
      <w:r w:rsidRPr="0025663A">
        <w:lastRenderedPageBreak/>
        <w:t>VA Form 2</w:t>
      </w:r>
      <w:r w:rsidR="0025663A">
        <w:t>2</w:t>
      </w:r>
      <w:r w:rsidRPr="0025663A">
        <w:t>-1990N</w:t>
      </w:r>
      <w:bookmarkEnd w:id="781"/>
      <w:bookmarkEnd w:id="782"/>
      <w:bookmarkEnd w:id="783"/>
      <w:bookmarkEnd w:id="784"/>
      <w:bookmarkEnd w:id="785"/>
      <w:bookmarkEnd w:id="786"/>
      <w:bookmarkEnd w:id="787"/>
      <w:bookmarkEnd w:id="788"/>
      <w:bookmarkEnd w:id="789"/>
      <w:bookmarkEnd w:id="790"/>
      <w:bookmarkEnd w:id="791"/>
      <w:bookmarkEnd w:id="792"/>
    </w:p>
    <w:p w14:paraId="0CB376EF" w14:textId="77777777" w:rsidR="007B0ECA" w:rsidRPr="007B0ECA" w:rsidRDefault="007B0ECA" w:rsidP="007B0ECA"/>
    <w:p w14:paraId="2432DD14" w14:textId="52B9F4D0" w:rsidR="00CA741C" w:rsidRPr="000F1A55" w:rsidRDefault="007B0ECA" w:rsidP="00CA741C">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37003412" w14:textId="77777777" w:rsidTr="00CA741C">
        <w:trPr>
          <w:trHeight w:val="447"/>
        </w:trPr>
        <w:tc>
          <w:tcPr>
            <w:tcW w:w="3138" w:type="dxa"/>
            <w:shd w:val="clear" w:color="auto" w:fill="CCCCCC"/>
          </w:tcPr>
          <w:p w14:paraId="4E57FC6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07B5889"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666BE60F" w14:textId="77777777" w:rsidTr="00CA741C">
        <w:trPr>
          <w:trHeight w:val="429"/>
        </w:trPr>
        <w:tc>
          <w:tcPr>
            <w:tcW w:w="3138" w:type="dxa"/>
            <w:shd w:val="clear" w:color="auto" w:fill="CCCCCC"/>
          </w:tcPr>
          <w:p w14:paraId="1DDA682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5ED9D922" w14:textId="4941A3AD" w:rsidR="00CA741C" w:rsidRPr="00565B03" w:rsidRDefault="00D35D65" w:rsidP="00CA741C">
            <w:pPr>
              <w:rPr>
                <w:rFonts w:asciiTheme="minorHAnsi" w:hAnsiTheme="minorHAnsi" w:cstheme="minorHAnsi"/>
                <w:color w:val="0563C1"/>
                <w:u w:val="single"/>
              </w:rPr>
            </w:pPr>
            <w:hyperlink r:id="rId126" w:history="1">
              <w:r w:rsidR="004424AF" w:rsidRPr="00273A77">
                <w:rPr>
                  <w:rStyle w:val="Hyperlink"/>
                  <w:rFonts w:asciiTheme="minorHAnsi" w:hAnsiTheme="minorHAnsi" w:cstheme="minorHAnsi"/>
                </w:rPr>
                <w:t>www.va.gov/vaforms/form_detail.asp?formno=2</w:t>
              </w:r>
              <w:r w:rsidR="004424AF" w:rsidRPr="00273A77">
                <w:rPr>
                  <w:rStyle w:val="Hyperlink"/>
                </w:rPr>
                <w:t>2-1990N</w:t>
              </w:r>
            </w:hyperlink>
          </w:p>
        </w:tc>
      </w:tr>
      <w:tr w:rsidR="00CA741C" w:rsidRPr="00565B03" w14:paraId="521A7B19" w14:textId="77777777" w:rsidTr="00CA741C">
        <w:trPr>
          <w:trHeight w:val="429"/>
        </w:trPr>
        <w:tc>
          <w:tcPr>
            <w:tcW w:w="3138" w:type="dxa"/>
            <w:shd w:val="clear" w:color="auto" w:fill="CCCCCC"/>
          </w:tcPr>
          <w:p w14:paraId="5465BF3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5E648A4C" w14:textId="77777777" w:rsidR="00CA741C" w:rsidRPr="00565B03" w:rsidRDefault="00CA741C" w:rsidP="00CA741C">
            <w:pPr>
              <w:rPr>
                <w:rFonts w:asciiTheme="minorHAnsi" w:hAnsiTheme="minorHAnsi" w:cstheme="minorHAnsi"/>
              </w:rPr>
            </w:pPr>
          </w:p>
        </w:tc>
      </w:tr>
      <w:tr w:rsidR="00CA741C" w:rsidRPr="00565B03" w14:paraId="5C0B8BAA" w14:textId="77777777" w:rsidTr="00CA741C">
        <w:trPr>
          <w:trHeight w:val="429"/>
        </w:trPr>
        <w:tc>
          <w:tcPr>
            <w:tcW w:w="3138" w:type="dxa"/>
            <w:shd w:val="clear" w:color="auto" w:fill="CCCCCC"/>
          </w:tcPr>
          <w:p w14:paraId="5CF140B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2E4D06D3"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798DF0C3" w14:textId="77777777" w:rsidR="006262B2" w:rsidRPr="00565B03" w:rsidRDefault="006262B2" w:rsidP="006262B2">
      <w:pPr>
        <w:pStyle w:val="NoSpacing"/>
      </w:pPr>
    </w:p>
    <w:p w14:paraId="419BC379" w14:textId="42F1BF35" w:rsidR="00CA741C" w:rsidRPr="000F1A55" w:rsidRDefault="006262B2" w:rsidP="000F1A55">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7459E545" w14:textId="77777777" w:rsidTr="00CA741C">
        <w:trPr>
          <w:trHeight w:val="427"/>
        </w:trPr>
        <w:tc>
          <w:tcPr>
            <w:tcW w:w="3145" w:type="dxa"/>
            <w:shd w:val="clear" w:color="auto" w:fill="CCCCCC"/>
          </w:tcPr>
          <w:p w14:paraId="0FA6BF7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8ADF341" w14:textId="5EB8F2BA" w:rsidR="00CA741C" w:rsidRPr="0025663A"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25663A">
              <w:rPr>
                <w:rFonts w:asciiTheme="minorHAnsi" w:hAnsiTheme="minorHAnsi" w:cstheme="minorHAnsi"/>
                <w:b/>
                <w:bCs/>
                <w:sz w:val="28"/>
                <w:szCs w:val="28"/>
              </w:rPr>
              <w:t>22-1990N</w:t>
            </w:r>
          </w:p>
        </w:tc>
      </w:tr>
      <w:tr w:rsidR="00CA741C" w:rsidRPr="00565B03" w14:paraId="47789630" w14:textId="77777777" w:rsidTr="00CA741C">
        <w:trPr>
          <w:trHeight w:val="427"/>
        </w:trPr>
        <w:tc>
          <w:tcPr>
            <w:tcW w:w="3145" w:type="dxa"/>
            <w:shd w:val="clear" w:color="auto" w:fill="CCCCCC"/>
          </w:tcPr>
          <w:p w14:paraId="37BD6E0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9337E13" w14:textId="7ABD376C"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w:t>
            </w:r>
            <w:r w:rsidR="007A61A4">
              <w:rPr>
                <w:rFonts w:asciiTheme="minorHAnsi" w:hAnsiTheme="minorHAnsi" w:cstheme="minorHAnsi"/>
                <w:color w:val="24292E"/>
              </w:rPr>
              <w:t>2</w:t>
            </w:r>
            <w:r w:rsidRPr="00565B03">
              <w:rPr>
                <w:rFonts w:asciiTheme="minorHAnsi" w:hAnsiTheme="minorHAnsi" w:cstheme="minorHAnsi"/>
                <w:color w:val="24292E"/>
              </w:rPr>
              <w:t>-</w:t>
            </w:r>
            <w:r w:rsidR="007A61A4">
              <w:rPr>
                <w:rFonts w:asciiTheme="minorHAnsi" w:hAnsiTheme="minorHAnsi" w:cstheme="minorHAnsi"/>
                <w:color w:val="24292E"/>
              </w:rPr>
              <w:t>1990N</w:t>
            </w:r>
            <w:r w:rsidRPr="00565B03">
              <w:rPr>
                <w:rFonts w:asciiTheme="minorHAnsi" w:hAnsiTheme="minorHAnsi" w:cstheme="minorHAnsi"/>
                <w:color w:val="24292E"/>
              </w:rPr>
              <w:t xml:space="preserve"> | Veterans Affairs</w:t>
            </w:r>
          </w:p>
        </w:tc>
      </w:tr>
      <w:tr w:rsidR="00CA741C" w:rsidRPr="00565B03" w14:paraId="569D2726" w14:textId="77777777" w:rsidTr="00CA741C">
        <w:trPr>
          <w:trHeight w:val="623"/>
        </w:trPr>
        <w:tc>
          <w:tcPr>
            <w:tcW w:w="3145" w:type="dxa"/>
            <w:shd w:val="clear" w:color="auto" w:fill="CCCCCC"/>
          </w:tcPr>
          <w:p w14:paraId="78268FD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A6A2F15" w14:textId="0BB95978" w:rsidR="00CA741C" w:rsidRPr="00D31FF2" w:rsidRDefault="00CA741C" w:rsidP="007A61A4">
            <w:pPr>
              <w:rPr>
                <w:rFonts w:asciiTheme="minorHAnsi" w:hAnsiTheme="minorHAnsi" w:cstheme="minorHAnsi"/>
                <w:b/>
                <w:bCs/>
              </w:rPr>
            </w:pPr>
            <w:r w:rsidRPr="00565B03">
              <w:rPr>
                <w:rFonts w:asciiTheme="minorHAnsi" w:hAnsiTheme="minorHAnsi" w:cstheme="minorHAnsi"/>
                <w:color w:val="24292E"/>
                <w:sz w:val="20"/>
                <w:szCs w:val="20"/>
              </w:rPr>
              <w:t xml:space="preserve">Get VA Form </w:t>
            </w:r>
            <w:r w:rsidR="007A61A4">
              <w:rPr>
                <w:rFonts w:asciiTheme="minorHAnsi" w:hAnsiTheme="minorHAnsi" w:cstheme="minorHAnsi"/>
                <w:color w:val="24292E"/>
                <w:sz w:val="20"/>
                <w:szCs w:val="20"/>
              </w:rPr>
              <w:t>22-1990N</w:t>
            </w:r>
            <w:r w:rsidRPr="00565B03">
              <w:rPr>
                <w:rFonts w:asciiTheme="minorHAnsi" w:hAnsiTheme="minorHAnsi" w:cstheme="minorHAnsi"/>
                <w:color w:val="24292E"/>
                <w:sz w:val="20"/>
                <w:szCs w:val="20"/>
              </w:rPr>
              <w:t xml:space="preserve">, </w:t>
            </w:r>
            <w:r w:rsidR="00D31FF2" w:rsidRPr="00D31FF2">
              <w:rPr>
                <w:rFonts w:asciiTheme="minorHAnsi" w:hAnsiTheme="minorHAnsi" w:cstheme="minorHAnsi"/>
                <w:sz w:val="20"/>
                <w:szCs w:val="20"/>
              </w:rPr>
              <w:t>Application for VA Education Benefits Under the National Call to Service (NCS) Program</w:t>
            </w:r>
            <w:r w:rsidR="00D31FF2">
              <w:rPr>
                <w:rFonts w:asciiTheme="minorHAnsi" w:hAnsiTheme="minorHAnsi" w:cstheme="minorHAnsi"/>
                <w:sz w:val="20"/>
                <w:szCs w:val="20"/>
              </w:rPr>
              <w:t xml:space="preserve">. </w:t>
            </w:r>
            <w:r w:rsidRPr="00565B03">
              <w:rPr>
                <w:rFonts w:asciiTheme="minorHAnsi" w:hAnsiTheme="minorHAnsi" w:cstheme="minorHAnsi"/>
                <w:color w:val="24292E"/>
                <w:sz w:val="20"/>
                <w:szCs w:val="20"/>
              </w:rPr>
              <w:t xml:space="preserve">Use this VA </w:t>
            </w:r>
            <w:r w:rsidR="007A61A4" w:rsidRPr="00565B03">
              <w:rPr>
                <w:rFonts w:asciiTheme="minorHAnsi" w:hAnsiTheme="minorHAnsi" w:cstheme="minorHAnsi"/>
                <w:color w:val="000000"/>
                <w:sz w:val="20"/>
                <w:szCs w:val="20"/>
              </w:rPr>
              <w:t xml:space="preserve">form if you want to apply for </w:t>
            </w:r>
            <w:ins w:id="793" w:author="Lee, Jennifer Y." w:date="2020-01-26T20:30:00Z">
              <w:r w:rsidR="00905C81">
                <w:rPr>
                  <w:rFonts w:asciiTheme="minorHAnsi" w:hAnsiTheme="minorHAnsi" w:cstheme="minorHAnsi"/>
                  <w:color w:val="000000"/>
                  <w:sz w:val="20"/>
                  <w:szCs w:val="20"/>
                </w:rPr>
                <w:t xml:space="preserve">education </w:t>
              </w:r>
            </w:ins>
            <w:r w:rsidR="007A61A4" w:rsidRPr="00565B03">
              <w:rPr>
                <w:rFonts w:asciiTheme="minorHAnsi" w:hAnsiTheme="minorHAnsi" w:cstheme="minorHAnsi"/>
                <w:color w:val="000000"/>
                <w:sz w:val="20"/>
                <w:szCs w:val="20"/>
              </w:rPr>
              <w:t>benefits</w:t>
            </w:r>
            <w:ins w:id="794" w:author="Lee, Jennifer Y." w:date="2020-01-26T20:30:00Z">
              <w:r w:rsidR="00905C81">
                <w:rPr>
                  <w:rFonts w:asciiTheme="minorHAnsi" w:hAnsiTheme="minorHAnsi" w:cstheme="minorHAnsi"/>
                  <w:color w:val="000000"/>
                  <w:sz w:val="20"/>
                  <w:szCs w:val="20"/>
                </w:rPr>
                <w:t xml:space="preserve"> </w:t>
              </w:r>
              <w:r w:rsidR="00905C81" w:rsidRPr="00565B03">
                <w:rPr>
                  <w:rFonts w:asciiTheme="minorHAnsi" w:hAnsiTheme="minorHAnsi" w:cstheme="minorHAnsi"/>
                  <w:color w:val="000000"/>
                  <w:sz w:val="20"/>
                  <w:szCs w:val="20"/>
                </w:rPr>
                <w:t>under the National Call to Service program</w:t>
              </w:r>
            </w:ins>
            <w:r w:rsidR="00D31FF2">
              <w:rPr>
                <w:rFonts w:asciiTheme="minorHAnsi" w:hAnsiTheme="minorHAnsi" w:cstheme="minorHAnsi"/>
                <w:color w:val="000000"/>
                <w:sz w:val="20"/>
                <w:szCs w:val="20"/>
              </w:rPr>
              <w:t>.</w:t>
            </w:r>
            <w:r w:rsidR="007A61A4" w:rsidRPr="00565B03">
              <w:rPr>
                <w:rFonts w:asciiTheme="minorHAnsi" w:hAnsiTheme="minorHAnsi" w:cstheme="minorHAnsi"/>
                <w:color w:val="000000"/>
                <w:sz w:val="20"/>
                <w:szCs w:val="20"/>
              </w:rPr>
              <w:t xml:space="preserve"> </w:t>
            </w:r>
          </w:p>
        </w:tc>
      </w:tr>
      <w:tr w:rsidR="00CA741C" w:rsidRPr="00565B03" w14:paraId="132139CD" w14:textId="77777777" w:rsidTr="00CA741C">
        <w:trPr>
          <w:trHeight w:val="623"/>
        </w:trPr>
        <w:tc>
          <w:tcPr>
            <w:tcW w:w="3145" w:type="dxa"/>
            <w:shd w:val="clear" w:color="auto" w:fill="CCCCCC"/>
          </w:tcPr>
          <w:p w14:paraId="65F3B3A5" w14:textId="7803F5E6"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513FAEC9" w14:textId="757A9AD1"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7A61A4">
              <w:rPr>
                <w:rFonts w:asciiTheme="minorHAnsi" w:hAnsiTheme="minorHAnsi" w:cstheme="minorHAnsi"/>
                <w:color w:val="24292E"/>
                <w:sz w:val="20"/>
                <w:szCs w:val="20"/>
              </w:rPr>
              <w:t>22-1990N</w:t>
            </w:r>
            <w:r w:rsidRPr="00565B03">
              <w:rPr>
                <w:rFonts w:asciiTheme="minorHAnsi" w:hAnsiTheme="minorHAnsi" w:cstheme="minorHAnsi"/>
                <w:color w:val="24292E"/>
                <w:sz w:val="20"/>
                <w:szCs w:val="20"/>
              </w:rPr>
              <w:t xml:space="preserve">, </w:t>
            </w:r>
            <w:r w:rsidR="007A61A4">
              <w:rPr>
                <w:rFonts w:asciiTheme="minorHAnsi" w:hAnsiTheme="minorHAnsi" w:cstheme="minorHAnsi"/>
                <w:color w:val="24292E"/>
                <w:sz w:val="20"/>
                <w:szCs w:val="20"/>
              </w:rPr>
              <w:t>22 1990N</w:t>
            </w:r>
            <w:r w:rsidRPr="00565B03">
              <w:rPr>
                <w:rFonts w:asciiTheme="minorHAnsi" w:hAnsiTheme="minorHAnsi" w:cstheme="minorHAnsi"/>
                <w:color w:val="24292E"/>
                <w:sz w:val="20"/>
                <w:szCs w:val="20"/>
              </w:rPr>
              <w:t xml:space="preserve">, </w:t>
            </w:r>
            <w:r w:rsidR="007A61A4">
              <w:rPr>
                <w:rFonts w:asciiTheme="minorHAnsi" w:hAnsiTheme="minorHAnsi" w:cstheme="minorHAnsi"/>
                <w:color w:val="24292E"/>
                <w:sz w:val="20"/>
                <w:szCs w:val="20"/>
              </w:rPr>
              <w:t>221990N</w:t>
            </w:r>
          </w:p>
        </w:tc>
      </w:tr>
    </w:tbl>
    <w:p w14:paraId="7CB32CB5" w14:textId="77777777" w:rsidR="00CA741C" w:rsidRPr="00565B03" w:rsidRDefault="00CA741C" w:rsidP="00CA741C">
      <w:pPr>
        <w:rPr>
          <w:rFonts w:asciiTheme="minorHAnsi" w:hAnsiTheme="minorHAnsi" w:cstheme="minorHAnsi"/>
        </w:rPr>
      </w:pPr>
    </w:p>
    <w:p w14:paraId="00C727A6"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7B95255B" w14:textId="77777777" w:rsidR="00A01632" w:rsidRDefault="00A01632" w:rsidP="007A61A4">
      <w:pPr>
        <w:rPr>
          <w:rFonts w:asciiTheme="minorHAnsi" w:hAnsiTheme="minorHAnsi" w:cstheme="minorHAnsi"/>
          <w:b/>
          <w:bCs/>
        </w:rPr>
      </w:pPr>
    </w:p>
    <w:p w14:paraId="57CEBE8B" w14:textId="77777777" w:rsidR="00A01632" w:rsidRPr="00A01632" w:rsidRDefault="00A01632" w:rsidP="007A61A4">
      <w:pPr>
        <w:rPr>
          <w:rFonts w:asciiTheme="minorHAnsi" w:hAnsiTheme="minorHAnsi" w:cstheme="minorHAnsi"/>
        </w:rPr>
      </w:pPr>
      <w:r w:rsidRPr="00A01632">
        <w:rPr>
          <w:rFonts w:asciiTheme="minorHAnsi" w:hAnsiTheme="minorHAnsi" w:cstheme="minorHAnsi"/>
          <w:sz w:val="28"/>
          <w:szCs w:val="28"/>
        </w:rPr>
        <w:t>H1:</w:t>
      </w:r>
      <w:r w:rsidRPr="00A01632">
        <w:rPr>
          <w:rFonts w:asciiTheme="minorHAnsi" w:hAnsiTheme="minorHAnsi" w:cstheme="minorHAnsi"/>
          <w:sz w:val="28"/>
          <w:szCs w:val="28"/>
        </w:rPr>
        <w:tab/>
        <w:t>VA Form 22-1990N</w:t>
      </w:r>
      <w:r w:rsidRPr="00A01632">
        <w:rPr>
          <w:rFonts w:asciiTheme="minorHAnsi" w:hAnsiTheme="minorHAnsi" w:cstheme="minorHAnsi"/>
        </w:rPr>
        <w:t xml:space="preserve"> </w:t>
      </w:r>
    </w:p>
    <w:p w14:paraId="5E5D9C43" w14:textId="46F0FCAC" w:rsidR="007A61A4" w:rsidRPr="00D31FF2" w:rsidRDefault="00A01632" w:rsidP="007A61A4">
      <w:pPr>
        <w:rPr>
          <w:rFonts w:asciiTheme="minorHAnsi" w:hAnsiTheme="minorHAnsi" w:cstheme="minorHAnsi"/>
          <w:b/>
          <w:bCs/>
        </w:rPr>
      </w:pPr>
      <w:r w:rsidRPr="00A01632">
        <w:rPr>
          <w:rFonts w:asciiTheme="minorHAnsi" w:hAnsiTheme="minorHAnsi" w:cstheme="minorHAnsi"/>
        </w:rPr>
        <w:t>H2:</w:t>
      </w:r>
      <w:r>
        <w:rPr>
          <w:rFonts w:asciiTheme="minorHAnsi" w:hAnsiTheme="minorHAnsi" w:cstheme="minorHAnsi"/>
          <w:b/>
          <w:bCs/>
        </w:rPr>
        <w:tab/>
      </w:r>
      <w:r w:rsidR="00D31FF2" w:rsidRPr="00D31FF2">
        <w:rPr>
          <w:rFonts w:asciiTheme="minorHAnsi" w:hAnsiTheme="minorHAnsi" w:cstheme="minorHAnsi"/>
          <w:b/>
          <w:bCs/>
        </w:rPr>
        <w:t xml:space="preserve">Application for VA Education Benefits Under the National Call to Service (NCS) Program </w:t>
      </w:r>
    </w:p>
    <w:p w14:paraId="32FE4677" w14:textId="77777777" w:rsidR="00A00AC7" w:rsidRPr="00565B03" w:rsidRDefault="00A00AC7" w:rsidP="00A00AC7">
      <w:pPr>
        <w:rPr>
          <w:rFonts w:asciiTheme="minorHAnsi" w:hAnsiTheme="minorHAnsi" w:cstheme="minorHAnsi"/>
          <w:sz w:val="20"/>
          <w:szCs w:val="20"/>
        </w:rPr>
      </w:pPr>
    </w:p>
    <w:p w14:paraId="5FE21C2C" w14:textId="77AD12FE"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CE7D99">
        <w:rPr>
          <w:rFonts w:asciiTheme="minorHAnsi" w:hAnsiTheme="minorHAnsi" w:cstheme="minorHAnsi"/>
          <w:sz w:val="20"/>
          <w:szCs w:val="20"/>
        </w:rPr>
        <w:t>&lt;</w:t>
      </w:r>
      <w:r w:rsidRPr="00565B03">
        <w:rPr>
          <w:rFonts w:asciiTheme="minorHAnsi" w:hAnsiTheme="minorHAnsi" w:cstheme="minorHAnsi"/>
          <w:sz w:val="20"/>
          <w:szCs w:val="20"/>
        </w:rPr>
        <w:t xml:space="preserve">Education </w:t>
      </w:r>
      <w:r w:rsidR="00987D27">
        <w:rPr>
          <w:rFonts w:asciiTheme="minorHAnsi" w:hAnsiTheme="minorHAnsi" w:cstheme="minorHAnsi"/>
          <w:sz w:val="20"/>
          <w:szCs w:val="20"/>
        </w:rPr>
        <w:t>and training</w:t>
      </w:r>
      <w:r w:rsidR="00CE7D99">
        <w:rPr>
          <w:rFonts w:asciiTheme="minorHAnsi" w:hAnsiTheme="minorHAnsi" w:cstheme="minorHAnsi"/>
          <w:sz w:val="20"/>
          <w:szCs w:val="20"/>
        </w:rPr>
        <w:t>&gt;</w:t>
      </w:r>
    </w:p>
    <w:p w14:paraId="6F1C9A7C" w14:textId="77777777" w:rsidR="00A00AC7" w:rsidRPr="00565B03" w:rsidRDefault="00A00AC7" w:rsidP="00A00AC7">
      <w:pPr>
        <w:rPr>
          <w:rFonts w:asciiTheme="minorHAnsi" w:hAnsiTheme="minorHAnsi" w:cstheme="minorHAnsi"/>
          <w:sz w:val="20"/>
          <w:szCs w:val="20"/>
        </w:rPr>
      </w:pPr>
    </w:p>
    <w:p w14:paraId="375F8587"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66926548" w14:textId="54527B57" w:rsidR="00A00AC7" w:rsidRPr="00565B03" w:rsidRDefault="00A00AC7" w:rsidP="00A00AC7">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7F0099">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if you want to apply for education benefits under the National Call to Service program. </w:t>
      </w:r>
    </w:p>
    <w:p w14:paraId="194461D0" w14:textId="1BE0E1CA" w:rsidR="00A00AC7" w:rsidRPr="00565B03" w:rsidRDefault="00D35D65" w:rsidP="00A00AC7">
      <w:pPr>
        <w:rPr>
          <w:rFonts w:asciiTheme="minorHAnsi" w:hAnsiTheme="minorHAnsi" w:cstheme="minorHAnsi"/>
          <w:sz w:val="20"/>
          <w:szCs w:val="20"/>
        </w:rPr>
      </w:pPr>
      <w:hyperlink r:id="rId127" w:history="1">
        <w:r w:rsidR="00A00AC7" w:rsidRPr="00565B03">
          <w:rPr>
            <w:rStyle w:val="Hyperlink"/>
            <w:rFonts w:asciiTheme="minorHAnsi" w:hAnsiTheme="minorHAnsi" w:cstheme="minorHAnsi"/>
            <w:sz w:val="20"/>
            <w:szCs w:val="20"/>
          </w:rPr>
          <w:t>Download VA Form 2</w:t>
        </w:r>
        <w:r w:rsidR="004B2DFC">
          <w:rPr>
            <w:rStyle w:val="Hyperlink"/>
            <w:rFonts w:asciiTheme="minorHAnsi" w:hAnsiTheme="minorHAnsi" w:cstheme="minorHAnsi"/>
            <w:sz w:val="20"/>
            <w:szCs w:val="20"/>
          </w:rPr>
          <w:t>2</w:t>
        </w:r>
        <w:r w:rsidR="00A00AC7" w:rsidRPr="00565B03">
          <w:rPr>
            <w:rStyle w:val="Hyperlink"/>
            <w:rFonts w:asciiTheme="minorHAnsi" w:hAnsiTheme="minorHAnsi" w:cstheme="minorHAnsi"/>
            <w:sz w:val="20"/>
            <w:szCs w:val="20"/>
          </w:rPr>
          <w:t>-1990N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6F691631" w14:textId="77777777" w:rsidR="00A00AC7" w:rsidRPr="00565B03" w:rsidRDefault="00A00AC7" w:rsidP="00A00AC7">
      <w:pPr>
        <w:rPr>
          <w:rFonts w:asciiTheme="minorHAnsi" w:hAnsiTheme="minorHAnsi" w:cstheme="minorHAnsi"/>
          <w:sz w:val="20"/>
          <w:szCs w:val="20"/>
        </w:rPr>
      </w:pPr>
    </w:p>
    <w:p w14:paraId="0A8C32F4" w14:textId="4A475B5E"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3F8B6E6B" w14:textId="431C1F75"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You</w:t>
      </w:r>
      <w:r w:rsidR="00754C30">
        <w:rPr>
          <w:rFonts w:asciiTheme="minorHAnsi" w:hAnsiTheme="minorHAnsi" w:cstheme="minorHAnsi"/>
          <w:color w:val="000000"/>
          <w:sz w:val="20"/>
          <w:szCs w:val="20"/>
        </w:rPr>
        <w:t xml:space="preserve"> can</w:t>
      </w:r>
      <w:r w:rsidRPr="00565B03">
        <w:rPr>
          <w:rFonts w:asciiTheme="minorHAnsi" w:hAnsiTheme="minorHAnsi" w:cstheme="minorHAnsi"/>
          <w:color w:val="000000"/>
          <w:sz w:val="20"/>
          <w:szCs w:val="20"/>
        </w:rPr>
        <w:t xml:space="preserve"> </w:t>
      </w:r>
      <w:r w:rsidR="00BD4601">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342027FB" w14:textId="53C4803D" w:rsidR="00A00AC7" w:rsidRPr="00905C81" w:rsidRDefault="00D35D65" w:rsidP="00A00AC7">
      <w:hyperlink r:id="rId128"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ins w:id="795" w:author="Lee, Jennifer Y." w:date="2020-01-26T20:31:00Z">
        <w:r w:rsidR="00905C81">
          <w:rPr>
            <w:rFonts w:asciiTheme="minorHAnsi" w:hAnsiTheme="minorHAnsi" w:cstheme="minorHAnsi"/>
            <w:sz w:val="20"/>
            <w:szCs w:val="20"/>
          </w:rPr>
          <w:t>&gt;</w:t>
        </w:r>
      </w:ins>
    </w:p>
    <w:p w14:paraId="50AA9A3B" w14:textId="18BE9D1E" w:rsidR="00A00AC7" w:rsidRDefault="00A00AC7" w:rsidP="00A00AC7">
      <w:pPr>
        <w:rPr>
          <w:rFonts w:asciiTheme="minorHAnsi" w:hAnsiTheme="minorHAnsi" w:cstheme="minorHAnsi"/>
          <w:b/>
          <w:bCs/>
          <w:sz w:val="22"/>
          <w:szCs w:val="22"/>
        </w:rPr>
      </w:pPr>
    </w:p>
    <w:p w14:paraId="639E3F0B" w14:textId="77777777" w:rsidR="007A61A4" w:rsidRPr="00565B03" w:rsidRDefault="007A61A4" w:rsidP="00A00AC7">
      <w:pPr>
        <w:rPr>
          <w:rFonts w:asciiTheme="minorHAnsi" w:hAnsiTheme="minorHAnsi" w:cstheme="minorHAnsi"/>
          <w:b/>
          <w:bCs/>
          <w:sz w:val="22"/>
          <w:szCs w:val="22"/>
        </w:rPr>
      </w:pPr>
    </w:p>
    <w:p w14:paraId="7B7D0FB9" w14:textId="1737D3C9" w:rsidR="00A00AC7" w:rsidRPr="00905C81" w:rsidRDefault="007A61A4" w:rsidP="00A00AC7">
      <w:pPr>
        <w:rPr>
          <w:rFonts w:asciiTheme="minorHAnsi" w:hAnsiTheme="minorHAnsi" w:cstheme="minorHAnsi"/>
          <w:b/>
          <w:bCs/>
        </w:rPr>
      </w:pPr>
      <w:r w:rsidRPr="007A61A4">
        <w:rPr>
          <w:rFonts w:asciiTheme="minorHAnsi" w:hAnsiTheme="minorHAnsi" w:cstheme="minorHAnsi"/>
        </w:rPr>
        <w:t>H2:</w:t>
      </w:r>
      <w:r w:rsidRPr="007A61A4">
        <w:rPr>
          <w:rFonts w:asciiTheme="minorHAnsi" w:hAnsiTheme="minorHAnsi" w:cstheme="minorHAnsi"/>
          <w:b/>
          <w:bCs/>
        </w:rPr>
        <w:tab/>
      </w:r>
      <w:r w:rsidR="00A00AC7" w:rsidRPr="007A61A4">
        <w:rPr>
          <w:rFonts w:asciiTheme="minorHAnsi" w:hAnsiTheme="minorHAnsi" w:cstheme="minorHAnsi"/>
          <w:b/>
          <w:bCs/>
        </w:rPr>
        <w:t xml:space="preserve">Helpful </w:t>
      </w:r>
      <w:r w:rsidR="00902068">
        <w:rPr>
          <w:rFonts w:asciiTheme="minorHAnsi" w:hAnsiTheme="minorHAnsi" w:cstheme="minorHAnsi"/>
          <w:b/>
          <w:bCs/>
        </w:rPr>
        <w:t>links related to VA Form 22-1990N</w:t>
      </w:r>
    </w:p>
    <w:p w14:paraId="07D12093" w14:textId="4EDF82A9" w:rsidR="00A00AC7" w:rsidRDefault="00D35D65" w:rsidP="00A00AC7">
      <w:pPr>
        <w:rPr>
          <w:rFonts w:asciiTheme="minorHAnsi" w:hAnsiTheme="minorHAnsi" w:cstheme="minorHAnsi"/>
          <w:color w:val="000000" w:themeColor="text1"/>
          <w:sz w:val="20"/>
          <w:szCs w:val="20"/>
        </w:rPr>
      </w:pPr>
      <w:r>
        <w:fldChar w:fldCharType="begin"/>
      </w:r>
      <w:ins w:id="796" w:author="Lee, Jennifer Y." w:date="2020-01-26T20:31:00Z">
        <w:r w:rsidR="00905C81">
          <w:instrText>HYPERLINK "https://www.va.gov/education/other-va-education-benefits/national-call-to-service-program/"</w:instrText>
        </w:r>
      </w:ins>
      <w:del w:id="797" w:author="Lee, Jennifer Y." w:date="2020-01-26T20:31:00Z">
        <w:r w:rsidDel="00905C81">
          <w:delInstrText xml:space="preserve"> HYPERLINK "https://www.va.gov/education/other-va-education-benefits/national-call-to-service-program/" </w:delInstrText>
        </w:r>
      </w:del>
      <w:ins w:id="798" w:author="Lee, Jennifer Y." w:date="2020-01-26T20:31:00Z"/>
      <w:r>
        <w:fldChar w:fldCharType="separate"/>
      </w:r>
      <w:del w:id="799" w:author="Lee, Jennifer Y." w:date="2020-01-26T20:31:00Z">
        <w:r w:rsidR="007A61A4" w:rsidRPr="007A61A4" w:rsidDel="00905C81">
          <w:rPr>
            <w:rStyle w:val="Hyperlink"/>
            <w:rFonts w:asciiTheme="minorHAnsi" w:hAnsiTheme="minorHAnsi" w:cstheme="minorHAnsi"/>
            <w:sz w:val="20"/>
            <w:szCs w:val="20"/>
          </w:rPr>
          <w:delText>National call to service program</w:delText>
        </w:r>
      </w:del>
      <w:ins w:id="800" w:author="Lee, Jennifer Y." w:date="2020-01-26T20:31:00Z">
        <w:r w:rsidR="00905C81">
          <w:rPr>
            <w:rStyle w:val="Hyperlink"/>
            <w:rFonts w:asciiTheme="minorHAnsi" w:hAnsiTheme="minorHAnsi" w:cstheme="minorHAnsi"/>
            <w:sz w:val="20"/>
            <w:szCs w:val="20"/>
          </w:rPr>
          <w:t>National Call to Service p</w:t>
        </w:r>
        <w:r w:rsidR="00905C81">
          <w:rPr>
            <w:rStyle w:val="Hyperlink"/>
            <w:rFonts w:asciiTheme="minorHAnsi" w:hAnsiTheme="minorHAnsi" w:cstheme="minorHAnsi"/>
            <w:sz w:val="20"/>
            <w:szCs w:val="20"/>
          </w:rPr>
          <w:t>r</w:t>
        </w:r>
        <w:r w:rsidR="00905C81">
          <w:rPr>
            <w:rStyle w:val="Hyperlink"/>
            <w:rFonts w:asciiTheme="minorHAnsi" w:hAnsiTheme="minorHAnsi" w:cstheme="minorHAnsi"/>
            <w:sz w:val="20"/>
            <w:szCs w:val="20"/>
          </w:rPr>
          <w:t>ogram</w:t>
        </w:r>
      </w:ins>
      <w:r>
        <w:rPr>
          <w:rStyle w:val="Hyperlink"/>
          <w:rFonts w:asciiTheme="minorHAnsi" w:hAnsiTheme="minorHAnsi" w:cstheme="minorHAnsi"/>
          <w:sz w:val="20"/>
          <w:szCs w:val="20"/>
        </w:rPr>
        <w:fldChar w:fldCharType="end"/>
      </w:r>
      <w:r w:rsidR="007A61A4">
        <w:rPr>
          <w:rFonts w:asciiTheme="minorHAnsi" w:hAnsiTheme="minorHAnsi" w:cstheme="minorHAnsi"/>
          <w:color w:val="000000" w:themeColor="text1"/>
          <w:sz w:val="20"/>
          <w:szCs w:val="20"/>
        </w:rPr>
        <w:t xml:space="preserve"> </w:t>
      </w:r>
    </w:p>
    <w:p w14:paraId="4347F167" w14:textId="77777777" w:rsidR="007A61A4" w:rsidRPr="007A61A4" w:rsidRDefault="007A61A4" w:rsidP="007A61A4">
      <w:pPr>
        <w:rPr>
          <w:rFonts w:asciiTheme="minorHAnsi" w:hAnsiTheme="minorHAnsi" w:cstheme="minorHAnsi"/>
          <w:sz w:val="20"/>
          <w:szCs w:val="20"/>
        </w:rPr>
      </w:pPr>
      <w:r w:rsidRPr="007A61A4">
        <w:rPr>
          <w:rFonts w:asciiTheme="minorHAnsi" w:hAnsiTheme="minorHAnsi" w:cstheme="minorHAnsi"/>
          <w:color w:val="323A45"/>
          <w:sz w:val="20"/>
          <w:szCs w:val="20"/>
          <w:shd w:val="clear" w:color="auto" w:fill="FFFFFF"/>
        </w:rPr>
        <w:t>If you performed a period of national service, you may qualify for the National Call to Service program, which allows you to choose an education benefit as an alternative to the Montgomery GI Bill</w:t>
      </w:r>
      <w:del w:id="801" w:author="Lee, Jennifer Y." w:date="2020-01-26T20:33:00Z">
        <w:r w:rsidRPr="007A61A4" w:rsidDel="00905C81">
          <w:rPr>
            <w:rFonts w:asciiTheme="minorHAnsi" w:hAnsiTheme="minorHAnsi" w:cstheme="minorHAnsi"/>
            <w:color w:val="323A45"/>
            <w:sz w:val="20"/>
            <w:szCs w:val="20"/>
            <w:shd w:val="clear" w:color="auto" w:fill="FFFFFF"/>
          </w:rPr>
          <w:delText xml:space="preserve"> (MGIB)</w:delText>
        </w:r>
      </w:del>
      <w:r w:rsidRPr="007A61A4">
        <w:rPr>
          <w:rFonts w:asciiTheme="minorHAnsi" w:hAnsiTheme="minorHAnsi" w:cstheme="minorHAnsi"/>
          <w:color w:val="323A45"/>
          <w:sz w:val="20"/>
          <w:szCs w:val="20"/>
          <w:shd w:val="clear" w:color="auto" w:fill="FFFFFF"/>
        </w:rPr>
        <w:t>. Find out if you qualify.</w:t>
      </w:r>
    </w:p>
    <w:p w14:paraId="41E7B8A5" w14:textId="5020C5D0" w:rsidR="007A61A4" w:rsidDel="00905C81" w:rsidRDefault="007A61A4">
      <w:pPr>
        <w:rPr>
          <w:del w:id="802" w:author="Lee, Jennifer Y." w:date="2020-01-26T20:33:00Z"/>
          <w:rFonts w:ascii="Bitter" w:hAnsi="Bitter" w:cs="Helvetica"/>
          <w:color w:val="323A45"/>
          <w:sz w:val="15"/>
          <w:szCs w:val="15"/>
          <w:lang w:val="en"/>
        </w:rPr>
      </w:pPr>
    </w:p>
    <w:p w14:paraId="14518A6A" w14:textId="77777777" w:rsidR="00905C81" w:rsidRPr="00565B03" w:rsidRDefault="00905C81" w:rsidP="00A00AC7">
      <w:pPr>
        <w:rPr>
          <w:ins w:id="803" w:author="Lee, Jennifer Y." w:date="2020-01-26T20:33:00Z"/>
          <w:rFonts w:asciiTheme="minorHAnsi" w:hAnsiTheme="minorHAnsi" w:cstheme="minorHAnsi"/>
          <w:color w:val="000000" w:themeColor="text1"/>
          <w:sz w:val="20"/>
          <w:szCs w:val="20"/>
        </w:rPr>
      </w:pPr>
    </w:p>
    <w:p w14:paraId="199CA062" w14:textId="261A2BE0" w:rsidR="00A00AC7" w:rsidRPr="00A01632" w:rsidRDefault="00D35D65">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15E794BA" w14:textId="77777777" w:rsidR="00317B00" w:rsidRDefault="00317B00" w:rsidP="00317B00">
      <w:pPr>
        <w:pStyle w:val="Heading1"/>
      </w:pPr>
      <w:bookmarkStart w:id="804" w:name="_Toc25144422"/>
      <w:bookmarkStart w:id="805" w:name="_Toc25152886"/>
      <w:bookmarkStart w:id="806" w:name="_Toc25652872"/>
      <w:bookmarkStart w:id="807" w:name="_Toc25652927"/>
      <w:bookmarkStart w:id="808" w:name="_Toc28636669"/>
      <w:bookmarkStart w:id="809" w:name="_Toc28636970"/>
      <w:bookmarkStart w:id="810" w:name="_Toc28669797"/>
      <w:bookmarkStart w:id="811" w:name="_Toc29557311"/>
      <w:bookmarkStart w:id="812" w:name="_Toc29557614"/>
      <w:bookmarkStart w:id="813" w:name="_Toc29562145"/>
      <w:bookmarkStart w:id="814" w:name="_Toc29883359"/>
      <w:bookmarkStart w:id="815" w:name="_Toc29903141"/>
      <w:bookmarkStart w:id="816" w:name="_Toc25144421"/>
      <w:bookmarkStart w:id="817" w:name="_Toc25152885"/>
      <w:bookmarkStart w:id="818" w:name="_Toc25652871"/>
      <w:bookmarkStart w:id="819" w:name="_Toc25652926"/>
      <w:bookmarkStart w:id="820" w:name="_Toc28636668"/>
      <w:bookmarkStart w:id="821" w:name="_Toc28636969"/>
      <w:bookmarkStart w:id="822" w:name="_Toc28669796"/>
      <w:bookmarkStart w:id="823" w:name="_Toc29557309"/>
      <w:bookmarkStart w:id="824" w:name="_Toc29557613"/>
      <w:bookmarkStart w:id="825" w:name="_Toc29562144"/>
      <w:r w:rsidRPr="00846EB3">
        <w:lastRenderedPageBreak/>
        <w:t>VA Form 22-1990</w:t>
      </w:r>
      <w:bookmarkEnd w:id="804"/>
      <w:bookmarkEnd w:id="805"/>
      <w:bookmarkEnd w:id="806"/>
      <w:bookmarkEnd w:id="807"/>
      <w:bookmarkEnd w:id="808"/>
      <w:bookmarkEnd w:id="809"/>
      <w:bookmarkEnd w:id="810"/>
      <w:bookmarkEnd w:id="811"/>
      <w:bookmarkEnd w:id="812"/>
      <w:bookmarkEnd w:id="813"/>
      <w:bookmarkEnd w:id="814"/>
      <w:bookmarkEnd w:id="815"/>
    </w:p>
    <w:p w14:paraId="70415BC4" w14:textId="77777777" w:rsidR="00317B00" w:rsidRPr="00846EB3" w:rsidRDefault="00317B00" w:rsidP="00317B00">
      <w:pPr>
        <w:rPr>
          <w:sz w:val="20"/>
          <w:szCs w:val="20"/>
        </w:rPr>
      </w:pPr>
    </w:p>
    <w:p w14:paraId="166A50E3" w14:textId="77777777" w:rsidR="00317B00" w:rsidRPr="007F29E6" w:rsidRDefault="00317B00" w:rsidP="00317B00">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7ADD07C" w14:textId="77777777" w:rsidR="00317B00" w:rsidRPr="00565B03" w:rsidRDefault="00317B00" w:rsidP="00317B00">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317B00" w:rsidRPr="00565B03" w14:paraId="5065226C" w14:textId="77777777" w:rsidTr="00E64165">
        <w:trPr>
          <w:trHeight w:val="447"/>
        </w:trPr>
        <w:tc>
          <w:tcPr>
            <w:tcW w:w="3138" w:type="dxa"/>
            <w:shd w:val="clear" w:color="auto" w:fill="CCCCCC"/>
          </w:tcPr>
          <w:p w14:paraId="3223EB7B"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270D9DA2" w14:textId="77777777" w:rsidR="00317B00" w:rsidRPr="00565B03" w:rsidRDefault="00317B00" w:rsidP="00E64165">
            <w:pPr>
              <w:rPr>
                <w:rFonts w:asciiTheme="minorHAnsi" w:hAnsiTheme="minorHAnsi" w:cstheme="minorHAnsi"/>
              </w:rPr>
            </w:pPr>
            <w:r w:rsidRPr="00565B03">
              <w:rPr>
                <w:rFonts w:asciiTheme="minorHAnsi" w:hAnsiTheme="minorHAnsi" w:cstheme="minorHAnsi"/>
              </w:rPr>
              <w:t xml:space="preserve">VA.gov &gt; </w:t>
            </w:r>
          </w:p>
        </w:tc>
      </w:tr>
      <w:tr w:rsidR="00317B00" w:rsidRPr="00565B03" w14:paraId="59B1F063" w14:textId="77777777" w:rsidTr="00E64165">
        <w:trPr>
          <w:trHeight w:val="429"/>
        </w:trPr>
        <w:tc>
          <w:tcPr>
            <w:tcW w:w="3138" w:type="dxa"/>
            <w:shd w:val="clear" w:color="auto" w:fill="CCCCCC"/>
          </w:tcPr>
          <w:p w14:paraId="52E66984"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C6AD673" w14:textId="77777777" w:rsidR="00317B00" w:rsidRPr="00565B03" w:rsidRDefault="00D35D65" w:rsidP="00E64165">
            <w:pPr>
              <w:rPr>
                <w:rFonts w:asciiTheme="minorHAnsi" w:hAnsiTheme="minorHAnsi" w:cstheme="minorHAnsi"/>
                <w:color w:val="0563C1"/>
                <w:u w:val="single"/>
              </w:rPr>
            </w:pPr>
            <w:hyperlink r:id="rId129" w:history="1">
              <w:r w:rsidR="00317B00">
                <w:rPr>
                  <w:rStyle w:val="Hyperlink"/>
                </w:rPr>
                <w:t>https://www.va.gov/vaforms/form_detail.asp?formno=22-1990</w:t>
              </w:r>
            </w:hyperlink>
          </w:p>
        </w:tc>
      </w:tr>
      <w:tr w:rsidR="00317B00" w:rsidRPr="00565B03" w14:paraId="37F28571" w14:textId="77777777" w:rsidTr="00E64165">
        <w:trPr>
          <w:trHeight w:val="429"/>
        </w:trPr>
        <w:tc>
          <w:tcPr>
            <w:tcW w:w="3138" w:type="dxa"/>
            <w:shd w:val="clear" w:color="auto" w:fill="CCCCCC"/>
          </w:tcPr>
          <w:p w14:paraId="1A5FF47D"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6E330FD0" w14:textId="77777777" w:rsidR="00317B00" w:rsidRPr="00565B03" w:rsidRDefault="00317B00" w:rsidP="00E64165">
            <w:pPr>
              <w:rPr>
                <w:rFonts w:asciiTheme="minorHAnsi" w:hAnsiTheme="minorHAnsi" w:cstheme="minorHAnsi"/>
              </w:rPr>
            </w:pPr>
          </w:p>
        </w:tc>
      </w:tr>
      <w:tr w:rsidR="00317B00" w:rsidRPr="00565B03" w14:paraId="1903FAC9" w14:textId="77777777" w:rsidTr="00E64165">
        <w:trPr>
          <w:trHeight w:val="429"/>
        </w:trPr>
        <w:tc>
          <w:tcPr>
            <w:tcW w:w="3138" w:type="dxa"/>
            <w:shd w:val="clear" w:color="auto" w:fill="CCCCCC"/>
          </w:tcPr>
          <w:p w14:paraId="6DF602A9"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11D0F998" w14:textId="77777777" w:rsidR="00317B00" w:rsidRPr="00565B03" w:rsidRDefault="00317B00" w:rsidP="00E64165">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8B8BE32" w14:textId="77777777" w:rsidR="00317B00" w:rsidRPr="00565B03" w:rsidRDefault="00317B00" w:rsidP="00317B00">
      <w:pPr>
        <w:pStyle w:val="NoSpacing"/>
      </w:pPr>
    </w:p>
    <w:p w14:paraId="72656172" w14:textId="77777777" w:rsidR="00317B00" w:rsidRPr="006B6A90" w:rsidRDefault="00317B00" w:rsidP="00317B00">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36585816" w14:textId="77777777" w:rsidR="00317B00" w:rsidRPr="00565B03" w:rsidRDefault="00317B00" w:rsidP="00317B00">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317B00" w:rsidRPr="00565B03" w14:paraId="576F27A3" w14:textId="77777777" w:rsidTr="00E64165">
        <w:trPr>
          <w:trHeight w:val="427"/>
        </w:trPr>
        <w:tc>
          <w:tcPr>
            <w:tcW w:w="3145" w:type="dxa"/>
            <w:shd w:val="clear" w:color="auto" w:fill="CCCCCC"/>
          </w:tcPr>
          <w:p w14:paraId="76381FA0"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622242F2" w14:textId="77777777" w:rsidR="00317B00" w:rsidRPr="00846EB3" w:rsidRDefault="00317B00" w:rsidP="00E64165">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22-1990</w:t>
            </w:r>
          </w:p>
        </w:tc>
      </w:tr>
      <w:tr w:rsidR="00317B00" w:rsidRPr="00565B03" w14:paraId="312CE55B" w14:textId="77777777" w:rsidTr="00E64165">
        <w:trPr>
          <w:trHeight w:val="427"/>
        </w:trPr>
        <w:tc>
          <w:tcPr>
            <w:tcW w:w="3145" w:type="dxa"/>
            <w:shd w:val="clear" w:color="auto" w:fill="CCCCCC"/>
          </w:tcPr>
          <w:p w14:paraId="5E507D5E"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50E6613B" w14:textId="77777777" w:rsidR="00317B00" w:rsidRPr="00565B03" w:rsidRDefault="00317B00" w:rsidP="00E64165">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Pr>
                <w:rFonts w:asciiTheme="minorHAnsi" w:hAnsiTheme="minorHAnsi" w:cstheme="minorHAnsi"/>
                <w:color w:val="24292E"/>
              </w:rPr>
              <w:t>22-1990</w:t>
            </w:r>
            <w:r w:rsidRPr="00565B03">
              <w:rPr>
                <w:rFonts w:asciiTheme="minorHAnsi" w:hAnsiTheme="minorHAnsi" w:cstheme="minorHAnsi"/>
                <w:color w:val="24292E"/>
              </w:rPr>
              <w:t xml:space="preserve"> | Veterans Affairs</w:t>
            </w:r>
          </w:p>
        </w:tc>
      </w:tr>
      <w:tr w:rsidR="00317B00" w:rsidRPr="00565B03" w14:paraId="096D4AD7" w14:textId="77777777" w:rsidTr="00E64165">
        <w:trPr>
          <w:trHeight w:val="623"/>
        </w:trPr>
        <w:tc>
          <w:tcPr>
            <w:tcW w:w="3145" w:type="dxa"/>
            <w:shd w:val="clear" w:color="auto" w:fill="CCCCCC"/>
          </w:tcPr>
          <w:p w14:paraId="2267B47E"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7F8416D8" w14:textId="6A7D7739" w:rsidR="00317B00" w:rsidRPr="00846EB3" w:rsidRDefault="00317B00" w:rsidP="00E64165">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Pr>
                <w:rFonts w:asciiTheme="minorHAnsi" w:hAnsiTheme="minorHAnsi" w:cstheme="minorHAnsi"/>
                <w:color w:val="24292E"/>
                <w:sz w:val="20"/>
                <w:szCs w:val="20"/>
              </w:rPr>
              <w:t>22-1990</w:t>
            </w:r>
            <w:r w:rsidRPr="00565B03">
              <w:rPr>
                <w:rFonts w:asciiTheme="minorHAnsi" w:hAnsiTheme="minorHAnsi" w:cstheme="minorHAnsi"/>
                <w:color w:val="24292E"/>
                <w:sz w:val="20"/>
                <w:szCs w:val="20"/>
              </w:rPr>
              <w:t xml:space="preserve">, </w:t>
            </w:r>
            <w:r>
              <w:rPr>
                <w:rFonts w:asciiTheme="minorHAnsi" w:hAnsiTheme="minorHAnsi" w:cstheme="minorHAnsi"/>
                <w:color w:val="24292E"/>
                <w:sz w:val="20"/>
                <w:szCs w:val="20"/>
              </w:rPr>
              <w:t>VA Education Benefits Application</w:t>
            </w:r>
            <w:r w:rsidRPr="00565B03">
              <w:rPr>
                <w:rFonts w:asciiTheme="minorHAnsi" w:hAnsiTheme="minorHAnsi" w:cstheme="minorHAnsi"/>
                <w:color w:val="24292E"/>
                <w:sz w:val="20"/>
                <w:szCs w:val="20"/>
              </w:rPr>
              <w:t>. Use this VA form</w:t>
            </w:r>
            <w:r w:rsidRPr="00565B03">
              <w:rPr>
                <w:rFonts w:asciiTheme="minorHAnsi" w:hAnsiTheme="minorHAnsi" w:cstheme="minorHAnsi"/>
                <w:color w:val="000000"/>
                <w:sz w:val="20"/>
                <w:szCs w:val="20"/>
              </w:rPr>
              <w:t xml:space="preserve"> if you want to apply for education benefits under</w:t>
            </w:r>
            <w:ins w:id="826" w:author="Lee, Jennifer Y." w:date="2020-01-26T20:34:00Z">
              <w:r w:rsidR="00905C81">
                <w:rPr>
                  <w:rFonts w:asciiTheme="minorHAnsi" w:hAnsiTheme="minorHAnsi" w:cstheme="minorHAnsi"/>
                  <w:color w:val="000000"/>
                  <w:sz w:val="20"/>
                  <w:szCs w:val="20"/>
                </w:rPr>
                <w:t xml:space="preserve"> the</w:t>
              </w:r>
            </w:ins>
            <w:r w:rsidRPr="00565B03">
              <w:rPr>
                <w:rFonts w:asciiTheme="minorHAnsi" w:hAnsiTheme="minorHAnsi" w:cstheme="minorHAnsi"/>
                <w:color w:val="000000"/>
                <w:sz w:val="20"/>
                <w:szCs w:val="20"/>
              </w:rPr>
              <w:t xml:space="preserve"> </w:t>
            </w:r>
            <w:r>
              <w:rPr>
                <w:rFonts w:asciiTheme="minorHAnsi" w:hAnsiTheme="minorHAnsi" w:cstheme="minorHAnsi"/>
                <w:color w:val="000000"/>
                <w:sz w:val="20"/>
                <w:szCs w:val="20"/>
              </w:rPr>
              <w:t>GI Bill and other programs</w:t>
            </w:r>
            <w:r w:rsidRPr="00565B03">
              <w:rPr>
                <w:rFonts w:asciiTheme="minorHAnsi" w:hAnsiTheme="minorHAnsi" w:cstheme="minorHAnsi"/>
                <w:color w:val="000000"/>
                <w:sz w:val="20"/>
                <w:szCs w:val="20"/>
              </w:rPr>
              <w:t xml:space="preserve">. </w:t>
            </w:r>
          </w:p>
        </w:tc>
      </w:tr>
      <w:tr w:rsidR="00317B00" w:rsidRPr="00565B03" w14:paraId="44CE4498" w14:textId="77777777" w:rsidTr="00E64165">
        <w:trPr>
          <w:trHeight w:val="623"/>
        </w:trPr>
        <w:tc>
          <w:tcPr>
            <w:tcW w:w="3145" w:type="dxa"/>
            <w:shd w:val="clear" w:color="auto" w:fill="CCCCCC"/>
          </w:tcPr>
          <w:p w14:paraId="40DCE303" w14:textId="77777777" w:rsidR="00317B00" w:rsidRPr="00565B03" w:rsidRDefault="00317B00" w:rsidP="00E64165">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4FDB9D0" w14:textId="77777777" w:rsidR="00317B00" w:rsidRPr="00565B03" w:rsidRDefault="00317B00" w:rsidP="00E64165">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Pr>
                <w:rFonts w:asciiTheme="minorHAnsi" w:hAnsiTheme="minorHAnsi" w:cstheme="minorHAnsi"/>
                <w:color w:val="24292E"/>
                <w:sz w:val="20"/>
                <w:szCs w:val="20"/>
              </w:rPr>
              <w:t>22-1990</w:t>
            </w:r>
            <w:r w:rsidRPr="00565B03">
              <w:rPr>
                <w:rFonts w:asciiTheme="minorHAnsi" w:hAnsiTheme="minorHAnsi" w:cstheme="minorHAnsi"/>
                <w:color w:val="24292E"/>
                <w:sz w:val="20"/>
                <w:szCs w:val="20"/>
              </w:rPr>
              <w:t xml:space="preserve">, </w:t>
            </w:r>
            <w:r>
              <w:rPr>
                <w:rFonts w:asciiTheme="minorHAnsi" w:hAnsiTheme="minorHAnsi" w:cstheme="minorHAnsi"/>
                <w:color w:val="24292E"/>
                <w:sz w:val="20"/>
                <w:szCs w:val="20"/>
              </w:rPr>
              <w:t>22 1990</w:t>
            </w:r>
            <w:r w:rsidRPr="00565B03">
              <w:rPr>
                <w:rFonts w:asciiTheme="minorHAnsi" w:hAnsiTheme="minorHAnsi" w:cstheme="minorHAnsi"/>
                <w:color w:val="24292E"/>
                <w:sz w:val="20"/>
                <w:szCs w:val="20"/>
              </w:rPr>
              <w:t>,</w:t>
            </w:r>
            <w:r>
              <w:rPr>
                <w:rFonts w:asciiTheme="minorHAnsi" w:hAnsiTheme="minorHAnsi" w:cstheme="minorHAnsi"/>
                <w:color w:val="24292E"/>
                <w:sz w:val="20"/>
                <w:szCs w:val="20"/>
              </w:rPr>
              <w:t xml:space="preserve"> 221990</w:t>
            </w:r>
          </w:p>
        </w:tc>
      </w:tr>
    </w:tbl>
    <w:p w14:paraId="382A4194" w14:textId="77777777" w:rsidR="00317B00" w:rsidRPr="00565B03" w:rsidRDefault="00317B00" w:rsidP="00317B00">
      <w:pPr>
        <w:rPr>
          <w:rFonts w:asciiTheme="minorHAnsi" w:hAnsiTheme="minorHAnsi" w:cstheme="minorHAnsi"/>
        </w:rPr>
      </w:pPr>
    </w:p>
    <w:p w14:paraId="482293BF" w14:textId="77777777" w:rsidR="00317B00" w:rsidRPr="00565B03" w:rsidRDefault="00317B00" w:rsidP="00317B00">
      <w:pPr>
        <w:rPr>
          <w:rFonts w:asciiTheme="minorHAnsi" w:hAnsiTheme="minorHAnsi" w:cstheme="minorHAnsi"/>
          <w:b/>
          <w:bCs/>
          <w:color w:val="C00000"/>
        </w:rPr>
      </w:pPr>
      <w:r w:rsidRPr="00565B03">
        <w:rPr>
          <w:rFonts w:asciiTheme="minorHAnsi" w:hAnsiTheme="minorHAnsi" w:cstheme="minorHAnsi"/>
          <w:b/>
          <w:bCs/>
          <w:color w:val="C00000"/>
        </w:rPr>
        <w:t>Content</w:t>
      </w:r>
    </w:p>
    <w:p w14:paraId="718ADD13" w14:textId="77777777" w:rsidR="00317B00" w:rsidRPr="00846EB3" w:rsidRDefault="00317B00" w:rsidP="00317B00">
      <w:pPr>
        <w:rPr>
          <w:rFonts w:asciiTheme="minorHAnsi" w:hAnsiTheme="minorHAnsi" w:cstheme="minorHAnsi"/>
          <w:b/>
          <w:bCs/>
          <w:sz w:val="28"/>
          <w:szCs w:val="28"/>
        </w:rPr>
      </w:pPr>
      <w:r>
        <w:rPr>
          <w:rFonts w:asciiTheme="minorHAnsi" w:hAnsiTheme="minorHAnsi" w:cstheme="minorHAnsi"/>
          <w:b/>
          <w:bCs/>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22-1990</w:t>
      </w:r>
    </w:p>
    <w:p w14:paraId="7750282C" w14:textId="77777777" w:rsidR="00317B00" w:rsidRPr="00565B03" w:rsidRDefault="00317B00" w:rsidP="00317B00">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Pr="00565B03">
        <w:rPr>
          <w:rFonts w:asciiTheme="minorHAnsi" w:hAnsiTheme="minorHAnsi" w:cstheme="minorHAnsi"/>
          <w:b/>
          <w:bCs/>
          <w:color w:val="000000"/>
        </w:rPr>
        <w:t>VA Education Benefits Application</w:t>
      </w:r>
    </w:p>
    <w:p w14:paraId="59220D01" w14:textId="77777777" w:rsidR="00317B00" w:rsidRPr="00565B03" w:rsidRDefault="00317B00" w:rsidP="00317B00">
      <w:pPr>
        <w:rPr>
          <w:rFonts w:asciiTheme="minorHAnsi" w:hAnsiTheme="minorHAnsi" w:cstheme="minorHAnsi"/>
          <w:sz w:val="20"/>
          <w:szCs w:val="20"/>
        </w:rPr>
      </w:pPr>
    </w:p>
    <w:p w14:paraId="0A59C44C" w14:textId="77777777" w:rsidR="00317B00" w:rsidRPr="00565B03" w:rsidRDefault="00317B00" w:rsidP="00317B00">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Pr>
          <w:rFonts w:asciiTheme="minorHAnsi" w:hAnsiTheme="minorHAnsi" w:cstheme="minorHAnsi"/>
          <w:sz w:val="20"/>
          <w:szCs w:val="20"/>
        </w:rPr>
        <w:t>&lt;</w:t>
      </w:r>
      <w:r w:rsidRPr="00565B03">
        <w:rPr>
          <w:rFonts w:asciiTheme="minorHAnsi" w:hAnsiTheme="minorHAnsi" w:cstheme="minorHAnsi"/>
          <w:sz w:val="20"/>
          <w:szCs w:val="20"/>
        </w:rPr>
        <w:t xml:space="preserve">Education </w:t>
      </w:r>
      <w:r>
        <w:rPr>
          <w:rFonts w:asciiTheme="minorHAnsi" w:hAnsiTheme="minorHAnsi" w:cstheme="minorHAnsi"/>
          <w:sz w:val="20"/>
          <w:szCs w:val="20"/>
        </w:rPr>
        <w:t>and training &gt;</w:t>
      </w:r>
    </w:p>
    <w:p w14:paraId="30CC3E6C" w14:textId="77777777" w:rsidR="00317B00" w:rsidRPr="00565B03" w:rsidRDefault="00317B00" w:rsidP="00317B00">
      <w:pPr>
        <w:rPr>
          <w:rFonts w:asciiTheme="minorHAnsi" w:hAnsiTheme="minorHAnsi" w:cstheme="minorHAnsi"/>
          <w:sz w:val="20"/>
          <w:szCs w:val="20"/>
        </w:rPr>
      </w:pPr>
    </w:p>
    <w:p w14:paraId="26839286" w14:textId="77777777" w:rsidR="00317B00" w:rsidRPr="00565B03" w:rsidRDefault="00317B00" w:rsidP="00317B00">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2098D7A1" w14:textId="77777777" w:rsidR="00317B00" w:rsidRPr="00565B03" w:rsidRDefault="00317B00" w:rsidP="00317B0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form if you want to apply for education benefits under any of the following programs</w:t>
      </w:r>
      <w:r>
        <w:rPr>
          <w:rFonts w:asciiTheme="minorHAnsi" w:hAnsiTheme="minorHAnsi" w:cstheme="minorHAnsi"/>
          <w:color w:val="000000"/>
          <w:sz w:val="20"/>
          <w:szCs w:val="20"/>
        </w:rPr>
        <w:t>:</w:t>
      </w:r>
    </w:p>
    <w:p w14:paraId="2294F0C4" w14:textId="1E06BD61"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Post-</w:t>
      </w:r>
      <w:del w:id="827" w:author="Lee, Jennifer Y." w:date="2020-01-26T20:34:00Z">
        <w:r w:rsidRPr="00565B03" w:rsidDel="00905C81">
          <w:rPr>
            <w:rFonts w:asciiTheme="minorHAnsi" w:hAnsiTheme="minorHAnsi" w:cstheme="minorHAnsi"/>
            <w:sz w:val="20"/>
            <w:szCs w:val="20"/>
          </w:rPr>
          <w:delText xml:space="preserve"> </w:delText>
        </w:r>
      </w:del>
      <w:r w:rsidRPr="00565B03">
        <w:rPr>
          <w:rFonts w:asciiTheme="minorHAnsi" w:hAnsiTheme="minorHAnsi" w:cstheme="minorHAnsi"/>
          <w:sz w:val="20"/>
          <w:szCs w:val="20"/>
        </w:rPr>
        <w:t>9/11 GI Bill</w:t>
      </w:r>
      <w:del w:id="828" w:author="Lee, Jennifer Y." w:date="2020-01-26T20:36:00Z">
        <w:r w:rsidRPr="00565B03" w:rsidDel="00905C81">
          <w:rPr>
            <w:rFonts w:asciiTheme="minorHAnsi" w:hAnsiTheme="minorHAnsi" w:cstheme="minorHAnsi"/>
            <w:sz w:val="20"/>
            <w:szCs w:val="20"/>
          </w:rPr>
          <w:delText xml:space="preserve"> </w:delText>
        </w:r>
      </w:del>
      <w:del w:id="829" w:author="Lee, Jennifer Y." w:date="2020-01-26T20:34:00Z">
        <w:r w:rsidRPr="00565B03" w:rsidDel="00905C81">
          <w:rPr>
            <w:rFonts w:asciiTheme="minorHAnsi" w:hAnsiTheme="minorHAnsi" w:cstheme="minorHAnsi"/>
            <w:sz w:val="20"/>
            <w:szCs w:val="20"/>
          </w:rPr>
          <w:delText>c</w:delText>
        </w:r>
      </w:del>
      <w:del w:id="830" w:author="Lee, Jennifer Y." w:date="2020-01-26T20:36:00Z">
        <w:r w:rsidRPr="00565B03" w:rsidDel="00905C81">
          <w:rPr>
            <w:rFonts w:asciiTheme="minorHAnsi" w:hAnsiTheme="minorHAnsi" w:cstheme="minorHAnsi"/>
            <w:sz w:val="20"/>
            <w:szCs w:val="20"/>
          </w:rPr>
          <w:delText>hapter 33 of title 38, U.S. Code</w:delText>
        </w:r>
      </w:del>
    </w:p>
    <w:p w14:paraId="46E5484C" w14:textId="38330FBC"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Montgomery GI Bill (MGIB)</w:t>
      </w:r>
      <w:del w:id="831" w:author="Lee, Jennifer Y." w:date="2020-01-26T20:35:00Z">
        <w:r w:rsidRPr="00565B03" w:rsidDel="00905C81">
          <w:rPr>
            <w:rFonts w:asciiTheme="minorHAnsi" w:hAnsiTheme="minorHAnsi" w:cstheme="minorHAnsi"/>
            <w:sz w:val="20"/>
            <w:szCs w:val="20"/>
          </w:rPr>
          <w:delText xml:space="preserve"> c</w:delText>
        </w:r>
      </w:del>
      <w:del w:id="832" w:author="Lee, Jennifer Y." w:date="2020-01-26T20:36:00Z">
        <w:r w:rsidRPr="00565B03" w:rsidDel="00905C81">
          <w:rPr>
            <w:rFonts w:asciiTheme="minorHAnsi" w:hAnsiTheme="minorHAnsi" w:cstheme="minorHAnsi"/>
            <w:sz w:val="20"/>
            <w:szCs w:val="20"/>
          </w:rPr>
          <w:delText>hapter 30 of title 38, U.S. Code</w:delText>
        </w:r>
      </w:del>
      <w:r w:rsidRPr="00565B03">
        <w:rPr>
          <w:rFonts w:asciiTheme="minorHAnsi" w:hAnsiTheme="minorHAnsi" w:cstheme="minorHAnsi"/>
          <w:sz w:val="20"/>
          <w:szCs w:val="20"/>
        </w:rPr>
        <w:t xml:space="preserve"> </w:t>
      </w:r>
    </w:p>
    <w:p w14:paraId="6513752E" w14:textId="16762B17"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Montgomery GI Bill</w:t>
      </w:r>
      <w:ins w:id="833" w:author="Lee, Jennifer Y." w:date="2020-01-26T20:35:00Z">
        <w:r w:rsidR="00905C81">
          <w:rPr>
            <w:sz w:val="20"/>
            <w:szCs w:val="20"/>
          </w:rPr>
          <w:t>—</w:t>
        </w:r>
      </w:ins>
      <w:del w:id="834" w:author="Lee, Jennifer Y." w:date="2020-01-26T20:35:00Z">
        <w:r w:rsidRPr="00565B03" w:rsidDel="00905C81">
          <w:rPr>
            <w:rFonts w:asciiTheme="minorHAnsi" w:hAnsiTheme="minorHAnsi" w:cstheme="minorHAnsi"/>
            <w:sz w:val="20"/>
            <w:szCs w:val="20"/>
          </w:rPr>
          <w:delText xml:space="preserve"> - </w:delText>
        </w:r>
      </w:del>
      <w:r w:rsidRPr="00565B03">
        <w:rPr>
          <w:rFonts w:asciiTheme="minorHAnsi" w:hAnsiTheme="minorHAnsi" w:cstheme="minorHAnsi"/>
          <w:sz w:val="20"/>
          <w:szCs w:val="20"/>
        </w:rPr>
        <w:t>Selected Reserve (MGIB-SR)</w:t>
      </w:r>
      <w:del w:id="835" w:author="Lee, Jennifer Y." w:date="2020-01-26T20:36:00Z">
        <w:r w:rsidRPr="00565B03" w:rsidDel="00905C81">
          <w:rPr>
            <w:rFonts w:asciiTheme="minorHAnsi" w:hAnsiTheme="minorHAnsi" w:cstheme="minorHAnsi"/>
            <w:sz w:val="20"/>
            <w:szCs w:val="20"/>
          </w:rPr>
          <w:delText xml:space="preserve"> </w:delText>
        </w:r>
      </w:del>
      <w:del w:id="836" w:author="Lee, Jennifer Y." w:date="2020-01-26T20:35:00Z">
        <w:r w:rsidRPr="00565B03" w:rsidDel="00905C81">
          <w:rPr>
            <w:rFonts w:asciiTheme="minorHAnsi" w:hAnsiTheme="minorHAnsi" w:cstheme="minorHAnsi"/>
            <w:sz w:val="20"/>
            <w:szCs w:val="20"/>
          </w:rPr>
          <w:delText>c</w:delText>
        </w:r>
      </w:del>
      <w:del w:id="837" w:author="Lee, Jennifer Y." w:date="2020-01-26T20:36:00Z">
        <w:r w:rsidRPr="00565B03" w:rsidDel="00905C81">
          <w:rPr>
            <w:rFonts w:asciiTheme="minorHAnsi" w:hAnsiTheme="minorHAnsi" w:cstheme="minorHAnsi"/>
            <w:sz w:val="20"/>
            <w:szCs w:val="20"/>
          </w:rPr>
          <w:delText>hapter 1606 of title 10, U.S. Code</w:delText>
        </w:r>
      </w:del>
    </w:p>
    <w:p w14:paraId="3683634B" w14:textId="284E9F74" w:rsidR="00317B00" w:rsidRPr="00565B03" w:rsidRDefault="00317B00" w:rsidP="00317B00">
      <w:pPr>
        <w:pStyle w:val="ListParagraph"/>
        <w:numPr>
          <w:ilvl w:val="0"/>
          <w:numId w:val="7"/>
        </w:numPr>
        <w:rPr>
          <w:rFonts w:asciiTheme="minorHAnsi" w:hAnsiTheme="minorHAnsi" w:cstheme="minorHAnsi"/>
          <w:sz w:val="20"/>
          <w:szCs w:val="20"/>
        </w:rPr>
      </w:pPr>
      <w:r w:rsidRPr="00565B03">
        <w:rPr>
          <w:rFonts w:asciiTheme="minorHAnsi" w:hAnsiTheme="minorHAnsi" w:cstheme="minorHAnsi"/>
          <w:sz w:val="20"/>
          <w:szCs w:val="20"/>
        </w:rPr>
        <w:t>Post-Vietnam Era Veterans' Educational Assistance Program (VEAP)</w:t>
      </w:r>
      <w:del w:id="838" w:author="Lee, Jennifer Y." w:date="2020-01-26T20:36:00Z">
        <w:r w:rsidRPr="00565B03" w:rsidDel="00905C81">
          <w:rPr>
            <w:rFonts w:asciiTheme="minorHAnsi" w:hAnsiTheme="minorHAnsi" w:cstheme="minorHAnsi"/>
            <w:sz w:val="20"/>
            <w:szCs w:val="20"/>
          </w:rPr>
          <w:delText xml:space="preserve"> </w:delText>
        </w:r>
      </w:del>
      <w:del w:id="839" w:author="Lee, Jennifer Y." w:date="2020-01-26T20:35:00Z">
        <w:r w:rsidRPr="00565B03" w:rsidDel="00905C81">
          <w:rPr>
            <w:rFonts w:asciiTheme="minorHAnsi" w:hAnsiTheme="minorHAnsi" w:cstheme="minorHAnsi"/>
            <w:sz w:val="20"/>
            <w:szCs w:val="20"/>
          </w:rPr>
          <w:delText>c</w:delText>
        </w:r>
      </w:del>
      <w:del w:id="840" w:author="Lee, Jennifer Y." w:date="2020-01-26T20:36:00Z">
        <w:r w:rsidRPr="00565B03" w:rsidDel="00905C81">
          <w:rPr>
            <w:rFonts w:asciiTheme="minorHAnsi" w:hAnsiTheme="minorHAnsi" w:cstheme="minorHAnsi"/>
            <w:sz w:val="20"/>
            <w:szCs w:val="20"/>
          </w:rPr>
          <w:delText>hapter 32 of title 38, U.S. Code, or section 901 or section 903 of Public Law 96-342</w:delText>
        </w:r>
      </w:del>
    </w:p>
    <w:p w14:paraId="6984F834" w14:textId="77777777" w:rsidR="00317B00" w:rsidRPr="00565B03" w:rsidRDefault="00D35D65" w:rsidP="00317B00">
      <w:pPr>
        <w:rPr>
          <w:rFonts w:asciiTheme="minorHAnsi" w:hAnsiTheme="minorHAnsi" w:cstheme="minorHAnsi"/>
          <w:sz w:val="20"/>
          <w:szCs w:val="20"/>
        </w:rPr>
      </w:pPr>
      <w:hyperlink r:id="rId130" w:history="1">
        <w:r w:rsidR="00317B00" w:rsidRPr="00565B03">
          <w:rPr>
            <w:rStyle w:val="Hyperlink"/>
            <w:rFonts w:asciiTheme="minorHAnsi" w:hAnsiTheme="minorHAnsi" w:cstheme="minorHAnsi"/>
            <w:sz w:val="20"/>
            <w:szCs w:val="20"/>
          </w:rPr>
          <w:t>Download VA Form 22-1990 (PDF)</w:t>
        </w:r>
      </w:hyperlink>
      <w:r w:rsidR="00317B00" w:rsidRPr="00565B03">
        <w:rPr>
          <w:rFonts w:asciiTheme="minorHAnsi" w:hAnsiTheme="minorHAnsi" w:cstheme="minorHAnsi"/>
          <w:sz w:val="20"/>
          <w:szCs w:val="20"/>
        </w:rPr>
        <w:t xml:space="preserve"> </w:t>
      </w:r>
    </w:p>
    <w:p w14:paraId="2D32D96E" w14:textId="77777777" w:rsidR="00317B00" w:rsidRPr="00565B03" w:rsidRDefault="00317B00" w:rsidP="00317B00">
      <w:pPr>
        <w:rPr>
          <w:rFonts w:asciiTheme="minorHAnsi" w:hAnsiTheme="minorHAnsi" w:cstheme="minorHAnsi"/>
          <w:sz w:val="20"/>
          <w:szCs w:val="20"/>
        </w:rPr>
      </w:pPr>
    </w:p>
    <w:p w14:paraId="12CC1214" w14:textId="77777777" w:rsidR="00317B00" w:rsidRPr="00565B03" w:rsidRDefault="00317B00" w:rsidP="00317B00">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the online tool</w:t>
      </w:r>
    </w:p>
    <w:p w14:paraId="39DE36D3" w14:textId="77777777" w:rsidR="00317B00" w:rsidRPr="00565B03" w:rsidRDefault="00317B00" w:rsidP="00317B0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1CEA00EA" w14:textId="039BEAD0" w:rsidR="00317B00" w:rsidRPr="00565B03" w:rsidRDefault="00D35D65" w:rsidP="00317B00">
      <w:pPr>
        <w:rPr>
          <w:rFonts w:asciiTheme="minorHAnsi" w:hAnsiTheme="minorHAnsi" w:cstheme="minorHAnsi"/>
          <w:sz w:val="20"/>
          <w:szCs w:val="20"/>
        </w:rPr>
      </w:pPr>
      <w:hyperlink r:id="rId131" w:history="1">
        <w:r w:rsidR="00317B00" w:rsidRPr="00565B03">
          <w:rPr>
            <w:rStyle w:val="Hyperlink"/>
            <w:rFonts w:asciiTheme="minorHAnsi" w:hAnsiTheme="minorHAnsi" w:cstheme="minorHAnsi"/>
            <w:sz w:val="20"/>
            <w:szCs w:val="20"/>
          </w:rPr>
          <w:t>Go to the online tool</w:t>
        </w:r>
      </w:hyperlink>
      <w:r w:rsidR="00317B00" w:rsidRPr="00565B03">
        <w:rPr>
          <w:rFonts w:asciiTheme="minorHAnsi" w:hAnsiTheme="minorHAnsi" w:cstheme="minorHAnsi"/>
          <w:sz w:val="20"/>
          <w:szCs w:val="20"/>
        </w:rPr>
        <w:t xml:space="preserve"> </w:t>
      </w:r>
      <w:ins w:id="841" w:author="Lee, Jennifer Y." w:date="2020-01-26T20:37:00Z">
        <w:r w:rsidR="00905C81">
          <w:rPr>
            <w:rFonts w:asciiTheme="minorHAnsi" w:hAnsiTheme="minorHAnsi" w:cstheme="minorHAnsi"/>
            <w:sz w:val="20"/>
            <w:szCs w:val="20"/>
          </w:rPr>
          <w:t>&gt;</w:t>
        </w:r>
      </w:ins>
    </w:p>
    <w:p w14:paraId="5831D6B1" w14:textId="77777777" w:rsidR="00317B00" w:rsidRPr="00565B03" w:rsidRDefault="00317B00" w:rsidP="00317B00">
      <w:pPr>
        <w:rPr>
          <w:rFonts w:asciiTheme="minorHAnsi" w:hAnsiTheme="minorHAnsi" w:cstheme="minorHAnsi"/>
          <w:b/>
          <w:bCs/>
          <w:sz w:val="22"/>
          <w:szCs w:val="22"/>
        </w:rPr>
      </w:pPr>
    </w:p>
    <w:p w14:paraId="0B061B4C" w14:textId="77777777" w:rsidR="00317B00" w:rsidRPr="00565B03" w:rsidRDefault="00317B00" w:rsidP="00317B00">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0451E1AB" w14:textId="77777777" w:rsidR="00317B00" w:rsidRPr="00565B03" w:rsidRDefault="00317B00" w:rsidP="00317B00">
      <w:pPr>
        <w:rPr>
          <w:rFonts w:asciiTheme="minorHAnsi" w:hAnsiTheme="minorHAnsi" w:cstheme="minorHAnsi"/>
          <w:sz w:val="20"/>
          <w:szCs w:val="20"/>
        </w:rPr>
      </w:pPr>
    </w:p>
    <w:p w14:paraId="544B134B" w14:textId="77777777" w:rsidR="00317B00" w:rsidRPr="00A77056" w:rsidRDefault="00317B00" w:rsidP="00317B00">
      <w:pPr>
        <w:rPr>
          <w:rFonts w:asciiTheme="minorHAnsi" w:hAnsiTheme="minorHAnsi" w:cstheme="minorHAnsi"/>
          <w:b/>
          <w:sz w:val="20"/>
          <w:szCs w:val="20"/>
        </w:rPr>
      </w:pPr>
      <w:r w:rsidRPr="00A77056">
        <w:rPr>
          <w:rFonts w:asciiTheme="minorHAnsi" w:hAnsiTheme="minorHAnsi" w:cstheme="minorHAnsi"/>
          <w:b/>
          <w:bCs/>
          <w:sz w:val="20"/>
          <w:szCs w:val="20"/>
        </w:rPr>
        <w:t>VA Form 22-1990E</w:t>
      </w:r>
      <w:r w:rsidRPr="00A77056">
        <w:rPr>
          <w:rFonts w:asciiTheme="minorHAnsi" w:hAnsiTheme="minorHAnsi" w:cstheme="minorHAnsi"/>
          <w:b/>
          <w:bCs/>
          <w:sz w:val="20"/>
          <w:szCs w:val="20"/>
        </w:rPr>
        <w:br/>
      </w:r>
      <w:r w:rsidRPr="00A77056">
        <w:rPr>
          <w:rFonts w:asciiTheme="minorHAnsi" w:hAnsiTheme="minorHAnsi" w:cstheme="minorHAnsi"/>
          <w:b/>
          <w:sz w:val="20"/>
          <w:szCs w:val="20"/>
        </w:rPr>
        <w:t>Application for Family Member to Use Transferred Benefits</w:t>
      </w:r>
    </w:p>
    <w:p w14:paraId="5F300A99" w14:textId="77777777" w:rsidR="00317B00" w:rsidRPr="00A77056" w:rsidRDefault="00317B00" w:rsidP="00317B00">
      <w:pPr>
        <w:rPr>
          <w:rFonts w:asciiTheme="minorHAnsi" w:hAnsiTheme="minorHAnsi" w:cstheme="minorHAnsi"/>
          <w:color w:val="000000"/>
          <w:sz w:val="20"/>
          <w:szCs w:val="20"/>
        </w:rPr>
      </w:pPr>
      <w:r w:rsidRPr="00A77056">
        <w:rPr>
          <w:rFonts w:asciiTheme="minorHAnsi" w:hAnsiTheme="minorHAnsi" w:cstheme="minorHAnsi"/>
          <w:color w:val="000000"/>
          <w:sz w:val="20"/>
          <w:szCs w:val="20"/>
        </w:rPr>
        <w:t xml:space="preserve">Use this VA form if you want to transfer your unused Post-9/11 GI Bill benefits to your spouse or dependent child. </w:t>
      </w:r>
    </w:p>
    <w:p w14:paraId="51136E11" w14:textId="54CA2079" w:rsidR="00317B00" w:rsidRPr="00565B03" w:rsidRDefault="00D35D65" w:rsidP="00317B00">
      <w:pPr>
        <w:rPr>
          <w:rFonts w:asciiTheme="minorHAnsi" w:hAnsiTheme="minorHAnsi" w:cstheme="minorHAnsi"/>
          <w:sz w:val="20"/>
          <w:szCs w:val="20"/>
        </w:rPr>
      </w:pPr>
      <w:hyperlink r:id="rId132" w:history="1">
        <w:r w:rsidR="00317B00" w:rsidRPr="00A77056">
          <w:rPr>
            <w:rStyle w:val="Hyperlink"/>
            <w:rFonts w:asciiTheme="minorHAnsi" w:hAnsiTheme="minorHAnsi" w:cstheme="minorHAnsi"/>
            <w:sz w:val="20"/>
            <w:szCs w:val="20"/>
          </w:rPr>
          <w:t>Download VA Form 2</w:t>
        </w:r>
        <w:r w:rsidR="00ED1517">
          <w:rPr>
            <w:rStyle w:val="Hyperlink"/>
            <w:rFonts w:asciiTheme="minorHAnsi" w:hAnsiTheme="minorHAnsi" w:cstheme="minorHAnsi"/>
            <w:sz w:val="20"/>
            <w:szCs w:val="20"/>
          </w:rPr>
          <w:t>2</w:t>
        </w:r>
        <w:r w:rsidR="00317B00" w:rsidRPr="00A77056">
          <w:rPr>
            <w:rStyle w:val="Hyperlink"/>
            <w:rFonts w:asciiTheme="minorHAnsi" w:hAnsiTheme="minorHAnsi" w:cstheme="minorHAnsi"/>
            <w:sz w:val="20"/>
            <w:szCs w:val="20"/>
          </w:rPr>
          <w:t>-1990E (PDF)</w:t>
        </w:r>
      </w:hyperlink>
    </w:p>
    <w:p w14:paraId="71725DE3" w14:textId="77777777" w:rsidR="00317B00" w:rsidRPr="00565B03" w:rsidRDefault="00317B00" w:rsidP="00317B00">
      <w:pPr>
        <w:rPr>
          <w:rFonts w:asciiTheme="minorHAnsi" w:hAnsiTheme="minorHAnsi" w:cstheme="minorHAnsi"/>
          <w:sz w:val="20"/>
          <w:szCs w:val="20"/>
        </w:rPr>
      </w:pPr>
    </w:p>
    <w:p w14:paraId="4B88B3E4" w14:textId="77777777" w:rsidR="00317B00" w:rsidRPr="00565B03" w:rsidRDefault="00317B00" w:rsidP="00317B00">
      <w:pPr>
        <w:rPr>
          <w:rFonts w:asciiTheme="minorHAnsi" w:hAnsiTheme="minorHAnsi" w:cstheme="minorHAnsi"/>
          <w:b/>
          <w:bCs/>
          <w:sz w:val="20"/>
          <w:szCs w:val="20"/>
        </w:rPr>
      </w:pPr>
      <w:r w:rsidRPr="00565B03">
        <w:rPr>
          <w:rFonts w:asciiTheme="minorHAnsi" w:hAnsiTheme="minorHAnsi" w:cstheme="minorHAnsi"/>
          <w:b/>
          <w:bCs/>
          <w:sz w:val="20"/>
          <w:szCs w:val="20"/>
        </w:rPr>
        <w:t>VA Form 22-1990N</w:t>
      </w:r>
    </w:p>
    <w:p w14:paraId="566A175B" w14:textId="77777777" w:rsidR="00317B00" w:rsidRPr="00565B03" w:rsidRDefault="00317B00" w:rsidP="00317B00">
      <w:pPr>
        <w:rPr>
          <w:rFonts w:asciiTheme="minorHAnsi" w:hAnsiTheme="minorHAnsi" w:cstheme="minorHAnsi"/>
          <w:b/>
          <w:bCs/>
          <w:sz w:val="20"/>
          <w:szCs w:val="20"/>
        </w:rPr>
      </w:pPr>
      <w:r w:rsidRPr="00565B03">
        <w:rPr>
          <w:rFonts w:asciiTheme="minorHAnsi" w:hAnsiTheme="minorHAnsi" w:cstheme="minorHAnsi"/>
          <w:b/>
          <w:sz w:val="20"/>
          <w:szCs w:val="20"/>
        </w:rPr>
        <w:t>Application for VA Education Benefits Under the National Call to Service (NCS) Program</w:t>
      </w:r>
    </w:p>
    <w:p w14:paraId="3F0EDC9E" w14:textId="77777777" w:rsidR="00317B00" w:rsidRPr="00565B03" w:rsidRDefault="00317B00" w:rsidP="00317B00">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if you want to apply for education benefits under the National Call to Service program. </w:t>
      </w:r>
    </w:p>
    <w:p w14:paraId="03CEED93" w14:textId="3D4D2BEE" w:rsidR="00317B00" w:rsidRPr="007A0AE8" w:rsidRDefault="00D35D65" w:rsidP="00317B00">
      <w:pPr>
        <w:rPr>
          <w:rFonts w:asciiTheme="minorHAnsi" w:hAnsiTheme="minorHAnsi" w:cstheme="minorHAnsi"/>
          <w:sz w:val="20"/>
          <w:szCs w:val="20"/>
        </w:rPr>
      </w:pPr>
      <w:hyperlink r:id="rId133" w:history="1">
        <w:r w:rsidR="00317B00" w:rsidRPr="00565B03">
          <w:rPr>
            <w:rStyle w:val="Hyperlink"/>
            <w:rFonts w:asciiTheme="minorHAnsi" w:hAnsiTheme="minorHAnsi" w:cstheme="minorHAnsi"/>
            <w:sz w:val="20"/>
            <w:szCs w:val="20"/>
          </w:rPr>
          <w:t>Download VA Form 2</w:t>
        </w:r>
        <w:r w:rsidR="00ED1517">
          <w:rPr>
            <w:rStyle w:val="Hyperlink"/>
            <w:rFonts w:asciiTheme="minorHAnsi" w:hAnsiTheme="minorHAnsi" w:cstheme="minorHAnsi"/>
            <w:sz w:val="20"/>
            <w:szCs w:val="20"/>
          </w:rPr>
          <w:t>2</w:t>
        </w:r>
        <w:r w:rsidR="00317B00" w:rsidRPr="00565B03">
          <w:rPr>
            <w:rStyle w:val="Hyperlink"/>
            <w:rFonts w:asciiTheme="minorHAnsi" w:hAnsiTheme="minorHAnsi" w:cstheme="minorHAnsi"/>
            <w:sz w:val="20"/>
            <w:szCs w:val="20"/>
          </w:rPr>
          <w:t>-1990N (PDF)</w:t>
        </w:r>
      </w:hyperlink>
    </w:p>
    <w:p w14:paraId="347CDFDE" w14:textId="77777777" w:rsidR="00317B00" w:rsidRDefault="00317B00" w:rsidP="00317B00">
      <w:pPr>
        <w:rPr>
          <w:rFonts w:asciiTheme="minorHAnsi" w:hAnsiTheme="minorHAnsi" w:cstheme="minorHAnsi"/>
          <w:b/>
          <w:bCs/>
          <w:sz w:val="22"/>
          <w:szCs w:val="22"/>
        </w:rPr>
      </w:pPr>
    </w:p>
    <w:p w14:paraId="35A51BB8" w14:textId="0EEDE8B6" w:rsidR="00317B00" w:rsidRPr="00565B03" w:rsidRDefault="00317B00" w:rsidP="00317B00">
      <w:pPr>
        <w:rPr>
          <w:rFonts w:asciiTheme="minorHAnsi" w:hAnsiTheme="minorHAnsi" w:cstheme="minorHAnsi"/>
          <w:b/>
          <w:bCs/>
          <w:color w:val="000000"/>
        </w:rPr>
      </w:pPr>
      <w:r w:rsidRPr="00565B03">
        <w:rPr>
          <w:rFonts w:asciiTheme="minorHAnsi" w:hAnsiTheme="minorHAnsi" w:cstheme="minorHAnsi"/>
          <w:b/>
          <w:bCs/>
          <w:color w:val="000000"/>
        </w:rPr>
        <w:lastRenderedPageBreak/>
        <w:t>H2:</w:t>
      </w:r>
      <w:r w:rsidRPr="00565B03">
        <w:rPr>
          <w:rFonts w:asciiTheme="minorHAnsi" w:hAnsiTheme="minorHAnsi" w:cstheme="minorHAnsi"/>
          <w:b/>
          <w:bCs/>
          <w:color w:val="000000"/>
        </w:rPr>
        <w:tab/>
        <w:t>Helpful links</w:t>
      </w:r>
      <w:r w:rsidRPr="00167D7B">
        <w:rPr>
          <w:rFonts w:asciiTheme="minorHAnsi" w:hAnsiTheme="minorHAnsi" w:cstheme="minorHAnsi"/>
          <w:b/>
          <w:bCs/>
          <w:color w:val="000000"/>
        </w:rPr>
        <w:t xml:space="preserve"> </w:t>
      </w:r>
      <w:r>
        <w:rPr>
          <w:rFonts w:asciiTheme="minorHAnsi" w:hAnsiTheme="minorHAnsi" w:cstheme="minorHAnsi"/>
          <w:b/>
          <w:bCs/>
          <w:color w:val="000000"/>
        </w:rPr>
        <w:t xml:space="preserve">related to </w:t>
      </w:r>
      <w:r w:rsidRPr="00CC0F2A">
        <w:rPr>
          <w:rFonts w:asciiTheme="minorHAnsi" w:hAnsiTheme="minorHAnsi" w:cstheme="minorHAnsi"/>
          <w:b/>
          <w:bCs/>
          <w:color w:val="24292E"/>
        </w:rPr>
        <w:t>VA Form</w:t>
      </w:r>
      <w:r>
        <w:rPr>
          <w:rFonts w:asciiTheme="minorHAnsi" w:hAnsiTheme="minorHAnsi" w:cstheme="minorHAnsi"/>
          <w:b/>
          <w:bCs/>
          <w:color w:val="24292E"/>
        </w:rPr>
        <w:t xml:space="preserve"> 22-1990</w:t>
      </w:r>
    </w:p>
    <w:p w14:paraId="1A25340B" w14:textId="77777777" w:rsidR="00317B00" w:rsidRPr="00565B03" w:rsidRDefault="00317B00" w:rsidP="00317B00">
      <w:pPr>
        <w:rPr>
          <w:rFonts w:asciiTheme="minorHAnsi" w:hAnsiTheme="minorHAnsi" w:cstheme="minorHAnsi"/>
          <w:sz w:val="20"/>
          <w:szCs w:val="20"/>
        </w:rPr>
      </w:pPr>
    </w:p>
    <w:p w14:paraId="48B4453D" w14:textId="73F3657C" w:rsidR="007A0AE8" w:rsidRDefault="007A0AE8" w:rsidP="00317B00">
      <w:pPr>
        <w:rPr>
          <w:ins w:id="842" w:author="Lee, Jennifer Y." w:date="2020-01-26T20:43:00Z"/>
          <w:rFonts w:asciiTheme="minorHAnsi" w:hAnsiTheme="minorHAnsi" w:cstheme="minorHAnsi"/>
          <w:sz w:val="20"/>
          <w:szCs w:val="20"/>
        </w:rPr>
      </w:pPr>
      <w:ins w:id="843" w:author="Lee, Jennifer Y." w:date="2020-01-26T20:42:00Z">
        <w:r>
          <w:rPr>
            <w:rFonts w:asciiTheme="minorHAnsi" w:hAnsiTheme="minorHAnsi" w:cstheme="minorHAnsi"/>
            <w:sz w:val="20"/>
            <w:szCs w:val="20"/>
          </w:rPr>
          <w:fldChar w:fldCharType="begin"/>
        </w:r>
      </w:ins>
      <w:ins w:id="844" w:author="Lee, Jennifer Y." w:date="2020-01-26T20:44:00Z">
        <w:r>
          <w:rPr>
            <w:rFonts w:asciiTheme="minorHAnsi" w:hAnsiTheme="minorHAnsi" w:cstheme="minorHAnsi"/>
            <w:sz w:val="20"/>
            <w:szCs w:val="20"/>
          </w:rPr>
          <w:instrText>HYPERLINK "https://www.va.gov/education/eligibility/"</w:instrText>
        </w:r>
        <w:r>
          <w:rPr>
            <w:rFonts w:asciiTheme="minorHAnsi" w:hAnsiTheme="minorHAnsi" w:cstheme="minorHAnsi"/>
            <w:sz w:val="20"/>
            <w:szCs w:val="20"/>
          </w:rPr>
        </w:r>
      </w:ins>
      <w:ins w:id="845" w:author="Lee, Jennifer Y." w:date="2020-01-26T20:42:00Z">
        <w:r>
          <w:rPr>
            <w:rFonts w:asciiTheme="minorHAnsi" w:hAnsiTheme="minorHAnsi" w:cstheme="minorHAnsi"/>
            <w:sz w:val="20"/>
            <w:szCs w:val="20"/>
          </w:rPr>
          <w:fldChar w:fldCharType="separate"/>
        </w:r>
        <w:r w:rsidRPr="007A0AE8">
          <w:rPr>
            <w:rStyle w:val="Hyperlink"/>
            <w:rFonts w:asciiTheme="minorHAnsi" w:hAnsiTheme="minorHAnsi" w:cstheme="minorHAnsi"/>
            <w:sz w:val="20"/>
            <w:szCs w:val="20"/>
          </w:rPr>
          <w:t>GI Bill and other education benefit eligibility</w:t>
        </w:r>
        <w:r>
          <w:rPr>
            <w:rFonts w:asciiTheme="minorHAnsi" w:hAnsiTheme="minorHAnsi" w:cstheme="minorHAnsi"/>
            <w:sz w:val="20"/>
            <w:szCs w:val="20"/>
          </w:rPr>
          <w:fldChar w:fldCharType="end"/>
        </w:r>
      </w:ins>
    </w:p>
    <w:p w14:paraId="045D2957" w14:textId="0CE50F6B" w:rsidR="00317B00" w:rsidRDefault="00317B00" w:rsidP="00317B00">
      <w:pPr>
        <w:rPr>
          <w:ins w:id="846" w:author="Lee, Jennifer Y." w:date="2020-01-26T20:48:00Z"/>
          <w:rFonts w:asciiTheme="minorHAnsi" w:hAnsiTheme="minorHAnsi" w:cstheme="minorHAnsi"/>
          <w:color w:val="323A45"/>
          <w:sz w:val="20"/>
          <w:szCs w:val="20"/>
          <w:shd w:val="clear" w:color="auto" w:fill="FFFFFF"/>
        </w:rPr>
      </w:pPr>
      <w:r>
        <w:rPr>
          <w:rFonts w:asciiTheme="minorHAnsi" w:hAnsiTheme="minorHAnsi" w:cstheme="minorHAnsi"/>
          <w:color w:val="000000"/>
          <w:sz w:val="20"/>
          <w:szCs w:val="20"/>
        </w:rPr>
        <w:t>Learn</w:t>
      </w:r>
      <w:ins w:id="847" w:author="Lee, Jennifer Y." w:date="2020-01-26T20:43:00Z">
        <w:r w:rsidR="007A0AE8">
          <w:rPr>
            <w:rFonts w:asciiTheme="minorHAnsi" w:hAnsiTheme="minorHAnsi" w:cstheme="minorHAnsi"/>
            <w:color w:val="000000"/>
            <w:sz w:val="20"/>
            <w:szCs w:val="20"/>
          </w:rPr>
          <w:t xml:space="preserve"> about eligibility requirements and</w:t>
        </w:r>
      </w:ins>
      <w:r>
        <w:rPr>
          <w:rFonts w:asciiTheme="minorHAnsi" w:hAnsiTheme="minorHAnsi" w:cstheme="minorHAnsi"/>
          <w:color w:val="000000"/>
          <w:sz w:val="20"/>
          <w:szCs w:val="20"/>
        </w:rPr>
        <w:t xml:space="preserve"> how VA education benefits can</w:t>
      </w:r>
      <w:r w:rsidRPr="00F1690B">
        <w:rPr>
          <w:rFonts w:asciiTheme="minorHAnsi" w:hAnsiTheme="minorHAnsi" w:cstheme="minorHAnsi"/>
          <w:color w:val="323A45"/>
          <w:sz w:val="20"/>
          <w:szCs w:val="20"/>
          <w:shd w:val="clear" w:color="auto" w:fill="FFFFFF"/>
        </w:rPr>
        <w:t xml:space="preserve"> help </w:t>
      </w:r>
      <w:ins w:id="848" w:author="Lee, Jennifer Y." w:date="2020-01-26T20:39:00Z">
        <w:r w:rsidR="007A0AE8">
          <w:rPr>
            <w:rFonts w:asciiTheme="minorHAnsi" w:hAnsiTheme="minorHAnsi" w:cstheme="minorHAnsi"/>
            <w:color w:val="323A45"/>
            <w:sz w:val="20"/>
            <w:szCs w:val="20"/>
            <w:shd w:val="clear" w:color="auto" w:fill="FFFFFF"/>
          </w:rPr>
          <w:t xml:space="preserve">you </w:t>
        </w:r>
      </w:ins>
      <w:del w:id="849" w:author="Lee, Jennifer Y." w:date="2020-01-26T20:44:00Z">
        <w:r w:rsidDel="007A0AE8">
          <w:rPr>
            <w:rFonts w:asciiTheme="minorHAnsi" w:hAnsiTheme="minorHAnsi" w:cstheme="minorHAnsi"/>
            <w:color w:val="323A45"/>
            <w:sz w:val="20"/>
            <w:szCs w:val="20"/>
            <w:shd w:val="clear" w:color="auto" w:fill="FFFFFF"/>
          </w:rPr>
          <w:delText>Veteran</w:delText>
        </w:r>
      </w:del>
      <w:del w:id="850" w:author="Lee, Jennifer Y." w:date="2020-01-26T20:39:00Z">
        <w:r w:rsidDel="007A0AE8">
          <w:rPr>
            <w:rFonts w:asciiTheme="minorHAnsi" w:hAnsiTheme="minorHAnsi" w:cstheme="minorHAnsi"/>
            <w:color w:val="323A45"/>
            <w:sz w:val="20"/>
            <w:szCs w:val="20"/>
            <w:shd w:val="clear" w:color="auto" w:fill="FFFFFF"/>
          </w:rPr>
          <w:delText>s</w:delText>
        </w:r>
      </w:del>
      <w:del w:id="851" w:author="Lee, Jennifer Y." w:date="2020-01-26T20:44:00Z">
        <w:r w:rsidDel="007A0AE8">
          <w:rPr>
            <w:rFonts w:asciiTheme="minorHAnsi" w:hAnsiTheme="minorHAnsi" w:cstheme="minorHAnsi"/>
            <w:color w:val="323A45"/>
            <w:sz w:val="20"/>
            <w:szCs w:val="20"/>
            <w:shd w:val="clear" w:color="auto" w:fill="FFFFFF"/>
          </w:rPr>
          <w:delText xml:space="preserve"> </w:delText>
        </w:r>
      </w:del>
      <w:del w:id="852" w:author="Lee, Jennifer Y." w:date="2020-01-26T20:43:00Z">
        <w:r w:rsidDel="007A0AE8">
          <w:rPr>
            <w:rFonts w:asciiTheme="minorHAnsi" w:hAnsiTheme="minorHAnsi" w:cstheme="minorHAnsi"/>
            <w:color w:val="323A45"/>
            <w:sz w:val="20"/>
            <w:szCs w:val="20"/>
            <w:shd w:val="clear" w:color="auto" w:fill="FFFFFF"/>
          </w:rPr>
          <w:delText xml:space="preserve">and </w:delText>
        </w:r>
      </w:del>
      <w:del w:id="853" w:author="Lee, Jennifer Y." w:date="2020-01-26T20:44:00Z">
        <w:r w:rsidRPr="00F1690B" w:rsidDel="007A0AE8">
          <w:rPr>
            <w:rFonts w:asciiTheme="minorHAnsi" w:hAnsiTheme="minorHAnsi" w:cstheme="minorHAnsi"/>
            <w:color w:val="323A45"/>
            <w:sz w:val="20"/>
            <w:szCs w:val="20"/>
            <w:shd w:val="clear" w:color="auto" w:fill="FFFFFF"/>
          </w:rPr>
          <w:delText xml:space="preserve">qualified family members </w:delText>
        </w:r>
      </w:del>
      <w:r w:rsidRPr="00F1690B">
        <w:rPr>
          <w:rFonts w:asciiTheme="minorHAnsi" w:hAnsiTheme="minorHAnsi" w:cstheme="minorHAnsi"/>
          <w:color w:val="323A45"/>
          <w:sz w:val="20"/>
          <w:szCs w:val="20"/>
          <w:shd w:val="clear" w:color="auto" w:fill="FFFFFF"/>
        </w:rPr>
        <w:t xml:space="preserve">pay </w:t>
      </w:r>
      <w:ins w:id="854" w:author="Lee, Jennifer Y." w:date="2020-01-26T20:39:00Z">
        <w:r w:rsidR="007A0AE8">
          <w:rPr>
            <w:rFonts w:asciiTheme="minorHAnsi" w:hAnsiTheme="minorHAnsi" w:cstheme="minorHAnsi"/>
            <w:color w:val="323A45"/>
            <w:sz w:val="20"/>
            <w:szCs w:val="20"/>
            <w:shd w:val="clear" w:color="auto" w:fill="FFFFFF"/>
          </w:rPr>
          <w:t xml:space="preserve">for </w:t>
        </w:r>
      </w:ins>
      <w:r w:rsidRPr="00F1690B">
        <w:rPr>
          <w:rFonts w:asciiTheme="minorHAnsi" w:hAnsiTheme="minorHAnsi" w:cstheme="minorHAnsi"/>
          <w:color w:val="323A45"/>
          <w:sz w:val="20"/>
          <w:szCs w:val="20"/>
          <w:shd w:val="clear" w:color="auto" w:fill="FFFFFF"/>
        </w:rPr>
        <w:t>college</w:t>
      </w:r>
      <w:del w:id="855" w:author="Lee, Jennifer Y." w:date="2020-01-26T20:44:00Z">
        <w:r w:rsidRPr="00F1690B" w:rsidDel="007A0AE8">
          <w:rPr>
            <w:rFonts w:asciiTheme="minorHAnsi" w:hAnsiTheme="minorHAnsi" w:cstheme="minorHAnsi"/>
            <w:color w:val="323A45"/>
            <w:sz w:val="20"/>
            <w:szCs w:val="20"/>
            <w:shd w:val="clear" w:color="auto" w:fill="FFFFFF"/>
          </w:rPr>
          <w:delText xml:space="preserve"> </w:delText>
        </w:r>
      </w:del>
      <w:ins w:id="856" w:author="Lee, Jennifer Y." w:date="2020-01-26T20:44:00Z">
        <w:r w:rsidR="007A0AE8">
          <w:rPr>
            <w:rFonts w:asciiTheme="minorHAnsi" w:hAnsiTheme="minorHAnsi" w:cstheme="minorHAnsi"/>
            <w:color w:val="323A45"/>
            <w:sz w:val="20"/>
            <w:szCs w:val="20"/>
            <w:shd w:val="clear" w:color="auto" w:fill="FFFFFF"/>
          </w:rPr>
          <w:t xml:space="preserve"> </w:t>
        </w:r>
      </w:ins>
      <w:del w:id="857" w:author="Lee, Jennifer Y." w:date="2020-01-26T20:44:00Z">
        <w:r w:rsidRPr="00F1690B" w:rsidDel="007A0AE8">
          <w:rPr>
            <w:rFonts w:asciiTheme="minorHAnsi" w:hAnsiTheme="minorHAnsi" w:cstheme="minorHAnsi"/>
            <w:color w:val="323A45"/>
            <w:sz w:val="20"/>
            <w:szCs w:val="20"/>
            <w:shd w:val="clear" w:color="auto" w:fill="FFFFFF"/>
          </w:rPr>
          <w:delText>tuition</w:delText>
        </w:r>
      </w:del>
      <w:del w:id="858" w:author="Lee, Jennifer Y." w:date="2020-01-26T20:40:00Z">
        <w:r w:rsidRPr="00F1690B" w:rsidDel="007A0AE8">
          <w:rPr>
            <w:rFonts w:asciiTheme="minorHAnsi" w:hAnsiTheme="minorHAnsi" w:cstheme="minorHAnsi"/>
            <w:color w:val="323A45"/>
            <w:sz w:val="20"/>
            <w:szCs w:val="20"/>
            <w:shd w:val="clear" w:color="auto" w:fill="FFFFFF"/>
          </w:rPr>
          <w:delText xml:space="preserve">, find the right school </w:delText>
        </w:r>
      </w:del>
      <w:r w:rsidRPr="00F1690B">
        <w:rPr>
          <w:rFonts w:asciiTheme="minorHAnsi" w:hAnsiTheme="minorHAnsi" w:cstheme="minorHAnsi"/>
          <w:color w:val="323A45"/>
          <w:sz w:val="20"/>
          <w:szCs w:val="20"/>
          <w:shd w:val="clear" w:color="auto" w:fill="FFFFFF"/>
        </w:rPr>
        <w:t>or</w:t>
      </w:r>
      <w:ins w:id="859" w:author="Lee, Jennifer Y." w:date="2020-01-26T20:44:00Z">
        <w:r w:rsidR="007A0AE8">
          <w:rPr>
            <w:rFonts w:asciiTheme="minorHAnsi" w:hAnsiTheme="minorHAnsi" w:cstheme="minorHAnsi"/>
            <w:color w:val="323A45"/>
            <w:sz w:val="20"/>
            <w:szCs w:val="20"/>
            <w:shd w:val="clear" w:color="auto" w:fill="FFFFFF"/>
          </w:rPr>
          <w:t xml:space="preserve"> a</w:t>
        </w:r>
      </w:ins>
      <w:r w:rsidRPr="00F1690B">
        <w:rPr>
          <w:rFonts w:asciiTheme="minorHAnsi" w:hAnsiTheme="minorHAnsi" w:cstheme="minorHAnsi"/>
          <w:color w:val="323A45"/>
          <w:sz w:val="20"/>
          <w:szCs w:val="20"/>
          <w:shd w:val="clear" w:color="auto" w:fill="FFFFFF"/>
        </w:rPr>
        <w:t xml:space="preserve"> training program, and get career counseling</w:t>
      </w:r>
      <w:r>
        <w:rPr>
          <w:rFonts w:asciiTheme="minorHAnsi" w:hAnsiTheme="minorHAnsi" w:cstheme="minorHAnsi"/>
          <w:color w:val="323A45"/>
          <w:sz w:val="20"/>
          <w:szCs w:val="20"/>
          <w:shd w:val="clear" w:color="auto" w:fill="FFFFFF"/>
        </w:rPr>
        <w:t>.</w:t>
      </w:r>
    </w:p>
    <w:p w14:paraId="4A8D466D" w14:textId="28D3932C" w:rsidR="00FB0110" w:rsidRDefault="00FB0110" w:rsidP="00317B00">
      <w:pPr>
        <w:rPr>
          <w:ins w:id="860" w:author="Lee, Jennifer Y." w:date="2020-01-26T20:48:00Z"/>
          <w:rFonts w:asciiTheme="minorHAnsi" w:hAnsiTheme="minorHAnsi" w:cstheme="minorHAnsi"/>
          <w:color w:val="323A45"/>
          <w:sz w:val="20"/>
          <w:szCs w:val="20"/>
          <w:shd w:val="clear" w:color="auto" w:fill="FFFFFF"/>
        </w:rPr>
      </w:pPr>
    </w:p>
    <w:p w14:paraId="42182ECA" w14:textId="77777777" w:rsidR="00FB0110" w:rsidRPr="00023AFC" w:rsidRDefault="00FB0110" w:rsidP="00FB0110">
      <w:pPr>
        <w:rPr>
          <w:ins w:id="861" w:author="Lee, Jennifer Y." w:date="2020-01-26T20:48:00Z"/>
          <w:rFonts w:asciiTheme="minorHAnsi" w:hAnsiTheme="minorHAnsi" w:cstheme="minorHAnsi"/>
          <w:sz w:val="20"/>
          <w:szCs w:val="20"/>
        </w:rPr>
      </w:pPr>
      <w:ins w:id="862" w:author="Lee, Jennifer Y." w:date="2020-01-26T20:48:00Z">
        <w:r>
          <w:fldChar w:fldCharType="begin"/>
        </w:r>
        <w:r>
          <w:instrText xml:space="preserve"> HYPERLINK "https://www.va.gov/education/how-to-apply/" </w:instrText>
        </w:r>
        <w:r>
          <w:fldChar w:fldCharType="separate"/>
        </w:r>
        <w:r w:rsidRPr="00023AFC">
          <w:rPr>
            <w:rStyle w:val="Hyperlink"/>
            <w:rFonts w:asciiTheme="minorHAnsi" w:hAnsiTheme="minorHAnsi" w:cstheme="minorHAnsi"/>
            <w:sz w:val="20"/>
            <w:szCs w:val="20"/>
          </w:rPr>
          <w:t>How to apply for the GI Bill and related benefits</w:t>
        </w:r>
        <w:r>
          <w:rPr>
            <w:rStyle w:val="Hyperlink"/>
            <w:rFonts w:asciiTheme="minorHAnsi" w:hAnsiTheme="minorHAnsi" w:cstheme="minorHAnsi"/>
            <w:sz w:val="20"/>
            <w:szCs w:val="20"/>
          </w:rPr>
          <w:fldChar w:fldCharType="end"/>
        </w:r>
      </w:ins>
    </w:p>
    <w:p w14:paraId="57C1D513" w14:textId="735CA595" w:rsidR="00FB0110" w:rsidRPr="00FB0110" w:rsidRDefault="00FB0110" w:rsidP="00FB0110">
      <w:pPr>
        <w:pStyle w:val="NormalWeb"/>
        <w:shd w:val="clear" w:color="auto" w:fill="FFFFFF"/>
        <w:spacing w:before="0" w:beforeAutospacing="0" w:after="0" w:afterAutospacing="0"/>
        <w:rPr>
          <w:rFonts w:asciiTheme="minorHAnsi" w:hAnsiTheme="minorHAnsi" w:cstheme="minorHAnsi"/>
          <w:color w:val="323A45"/>
          <w:sz w:val="20"/>
          <w:szCs w:val="20"/>
          <w:rPrChange w:id="863" w:author="Lee, Jennifer Y." w:date="2020-01-26T20:48:00Z">
            <w:rPr>
              <w:rFonts w:asciiTheme="minorHAnsi" w:hAnsiTheme="minorHAnsi" w:cstheme="minorHAnsi"/>
              <w:color w:val="323A45"/>
              <w:sz w:val="20"/>
              <w:szCs w:val="20"/>
              <w:shd w:val="clear" w:color="auto" w:fill="FFFFFF"/>
            </w:rPr>
          </w:rPrChange>
        </w:rPr>
        <w:pPrChange w:id="864" w:author="Lee, Jennifer Y." w:date="2020-01-26T20:48:00Z">
          <w:pPr/>
        </w:pPrChange>
      </w:pPr>
      <w:ins w:id="865" w:author="Lee, Jennifer Y." w:date="2020-01-26T20:48:00Z">
        <w:r w:rsidRPr="00023AFC">
          <w:rPr>
            <w:rFonts w:asciiTheme="minorHAnsi" w:hAnsiTheme="minorHAnsi" w:cstheme="minorHAnsi"/>
            <w:color w:val="323A45"/>
            <w:sz w:val="20"/>
            <w:szCs w:val="20"/>
          </w:rPr>
          <w:t>Find out how to apply for the GI Bill and other VA education benefits as a Veteran, service member, or qualified family member.</w:t>
        </w:r>
      </w:ins>
    </w:p>
    <w:p w14:paraId="0507A1EF" w14:textId="77777777" w:rsidR="00317B00" w:rsidRPr="00565B03" w:rsidRDefault="00317B00" w:rsidP="00317B00">
      <w:pPr>
        <w:rPr>
          <w:rFonts w:asciiTheme="minorHAnsi" w:hAnsiTheme="minorHAnsi" w:cstheme="minorHAnsi"/>
          <w:color w:val="000000" w:themeColor="text1"/>
          <w:sz w:val="20"/>
          <w:szCs w:val="20"/>
        </w:rPr>
      </w:pPr>
    </w:p>
    <w:p w14:paraId="72AA2D9A" w14:textId="5DD43C15" w:rsidR="00317B00" w:rsidRPr="007A0AE8" w:rsidRDefault="00D35D65" w:rsidP="00317B00">
      <w:pPr>
        <w:rPr>
          <w:rFonts w:asciiTheme="minorHAnsi" w:hAnsiTheme="minorHAnsi" w:cstheme="minorHAnsi"/>
          <w:i/>
          <w:iCs/>
          <w:color w:val="A6A6A6" w:themeColor="background1" w:themeShade="A6"/>
          <w:sz w:val="20"/>
          <w:szCs w:val="20"/>
        </w:rPr>
      </w:pPr>
      <w:hyperlink w:anchor="_top" w:history="1">
        <w:r w:rsidR="00317B00" w:rsidRPr="00565B03">
          <w:rPr>
            <w:rStyle w:val="Hyperlink"/>
            <w:rFonts w:asciiTheme="minorHAnsi" w:hAnsiTheme="minorHAnsi" w:cstheme="minorHAnsi"/>
            <w:i/>
            <w:iCs/>
            <w:color w:val="A6A6A6" w:themeColor="background1" w:themeShade="A6"/>
            <w:sz w:val="20"/>
            <w:szCs w:val="20"/>
          </w:rPr>
          <w:t>Back to Table of Contents</w:t>
        </w:r>
      </w:hyperlink>
      <w:r w:rsidR="00317B00" w:rsidRPr="00565B03">
        <w:rPr>
          <w:rFonts w:asciiTheme="minorHAnsi" w:hAnsiTheme="minorHAnsi" w:cstheme="minorHAnsi"/>
          <w:i/>
          <w:iCs/>
          <w:color w:val="A6A6A6" w:themeColor="background1" w:themeShade="A6"/>
          <w:sz w:val="20"/>
          <w:szCs w:val="20"/>
        </w:rPr>
        <w:t xml:space="preserve"> &gt;</w:t>
      </w:r>
      <w:r w:rsidR="00317B00" w:rsidRPr="00565B03">
        <w:rPr>
          <w:rFonts w:asciiTheme="minorHAnsi" w:hAnsiTheme="minorHAnsi" w:cstheme="minorHAnsi"/>
          <w:sz w:val="20"/>
          <w:szCs w:val="20"/>
        </w:rPr>
        <w:br w:type="page"/>
      </w:r>
    </w:p>
    <w:p w14:paraId="7A6916CC" w14:textId="32839C8E" w:rsidR="00A00AC7" w:rsidRDefault="00A00AC7" w:rsidP="007B0ECA">
      <w:pPr>
        <w:pStyle w:val="Heading1"/>
      </w:pPr>
      <w:bookmarkStart w:id="866" w:name="_Toc29883360"/>
      <w:bookmarkStart w:id="867" w:name="_Toc29903142"/>
      <w:r w:rsidRPr="007B0ECA">
        <w:lastRenderedPageBreak/>
        <w:t>VA Form 22-5495</w:t>
      </w:r>
      <w:bookmarkEnd w:id="816"/>
      <w:bookmarkEnd w:id="817"/>
      <w:bookmarkEnd w:id="818"/>
      <w:bookmarkEnd w:id="819"/>
      <w:bookmarkEnd w:id="820"/>
      <w:bookmarkEnd w:id="821"/>
      <w:bookmarkEnd w:id="822"/>
      <w:bookmarkEnd w:id="823"/>
      <w:bookmarkEnd w:id="824"/>
      <w:bookmarkEnd w:id="825"/>
      <w:bookmarkEnd w:id="866"/>
      <w:bookmarkEnd w:id="867"/>
    </w:p>
    <w:p w14:paraId="7E19D31E" w14:textId="77777777" w:rsidR="007B0ECA" w:rsidRPr="007B0ECA" w:rsidRDefault="007B0ECA" w:rsidP="007B0ECA"/>
    <w:p w14:paraId="4983C80D" w14:textId="78CF0BAA" w:rsidR="00CA741C" w:rsidRPr="009F43EF" w:rsidRDefault="007B0ECA" w:rsidP="00CA741C">
      <w:pPr>
        <w:rPr>
          <w:rFonts w:asciiTheme="minorHAnsi" w:hAnsiTheme="minorHAnsi" w:cstheme="minorHAnsi"/>
          <w:b/>
          <w:bCs/>
          <w:color w:val="C00000"/>
        </w:rPr>
      </w:pPr>
      <w:r w:rsidRPr="007F29E6">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7F0C12C1" w14:textId="77777777" w:rsidTr="00CA741C">
        <w:trPr>
          <w:trHeight w:val="447"/>
        </w:trPr>
        <w:tc>
          <w:tcPr>
            <w:tcW w:w="3138" w:type="dxa"/>
            <w:shd w:val="clear" w:color="auto" w:fill="CCCCCC"/>
          </w:tcPr>
          <w:p w14:paraId="5F9E8472"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5F4BEE91"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37067B" w14:textId="77777777" w:rsidTr="00CA741C">
        <w:trPr>
          <w:trHeight w:val="429"/>
        </w:trPr>
        <w:tc>
          <w:tcPr>
            <w:tcW w:w="3138" w:type="dxa"/>
            <w:shd w:val="clear" w:color="auto" w:fill="CCCCCC"/>
          </w:tcPr>
          <w:p w14:paraId="0D386D6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48C9C27D" w14:textId="79101CC6" w:rsidR="00CA741C" w:rsidRPr="00A01632" w:rsidRDefault="00D35D65" w:rsidP="00CA741C">
            <w:hyperlink r:id="rId134" w:history="1">
              <w:r w:rsidR="00A01632">
                <w:rPr>
                  <w:rStyle w:val="Hyperlink"/>
                </w:rPr>
                <w:t>https://www.va.gov/vaforms/form_detail.asp?formno=22-5495</w:t>
              </w:r>
            </w:hyperlink>
          </w:p>
        </w:tc>
      </w:tr>
      <w:tr w:rsidR="00CA741C" w:rsidRPr="00565B03" w14:paraId="660CC012" w14:textId="77777777" w:rsidTr="00CA741C">
        <w:trPr>
          <w:trHeight w:val="429"/>
        </w:trPr>
        <w:tc>
          <w:tcPr>
            <w:tcW w:w="3138" w:type="dxa"/>
            <w:shd w:val="clear" w:color="auto" w:fill="CCCCCC"/>
          </w:tcPr>
          <w:p w14:paraId="7D008B0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18E360FE" w14:textId="77777777" w:rsidR="00CA741C" w:rsidRPr="00565B03" w:rsidRDefault="00CA741C" w:rsidP="00CA741C">
            <w:pPr>
              <w:rPr>
                <w:rFonts w:asciiTheme="minorHAnsi" w:hAnsiTheme="minorHAnsi" w:cstheme="minorHAnsi"/>
              </w:rPr>
            </w:pPr>
          </w:p>
        </w:tc>
      </w:tr>
      <w:tr w:rsidR="00CA741C" w:rsidRPr="00565B03" w14:paraId="0A48DB00" w14:textId="77777777" w:rsidTr="00CA741C">
        <w:trPr>
          <w:trHeight w:val="429"/>
        </w:trPr>
        <w:tc>
          <w:tcPr>
            <w:tcW w:w="3138" w:type="dxa"/>
            <w:shd w:val="clear" w:color="auto" w:fill="CCCCCC"/>
          </w:tcPr>
          <w:p w14:paraId="12315D8A"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0ADE394C"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4F412075" w14:textId="77777777" w:rsidR="000F1A55" w:rsidRPr="00565B03" w:rsidRDefault="000F1A55" w:rsidP="000F1A55">
      <w:pPr>
        <w:pStyle w:val="NoSpacing"/>
      </w:pPr>
    </w:p>
    <w:p w14:paraId="377EC062" w14:textId="39FF778A" w:rsidR="00CA741C" w:rsidRPr="009F43EF" w:rsidRDefault="000F1A55" w:rsidP="009F43EF">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131320E9" w14:textId="77777777" w:rsidTr="00CA741C">
        <w:trPr>
          <w:trHeight w:val="427"/>
        </w:trPr>
        <w:tc>
          <w:tcPr>
            <w:tcW w:w="3145" w:type="dxa"/>
            <w:shd w:val="clear" w:color="auto" w:fill="CCCCCC"/>
          </w:tcPr>
          <w:p w14:paraId="14A7311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0F503522" w14:textId="3F7B0EE4" w:rsidR="00CA741C" w:rsidRPr="00A01632"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A01632">
              <w:rPr>
                <w:rFonts w:asciiTheme="minorHAnsi" w:hAnsiTheme="minorHAnsi" w:cstheme="minorHAnsi"/>
                <w:b/>
                <w:bCs/>
                <w:sz w:val="28"/>
                <w:szCs w:val="28"/>
              </w:rPr>
              <w:t>22-5495</w:t>
            </w:r>
          </w:p>
        </w:tc>
      </w:tr>
      <w:tr w:rsidR="00CA741C" w:rsidRPr="00565B03" w14:paraId="0E321216" w14:textId="77777777" w:rsidTr="00CA741C">
        <w:trPr>
          <w:trHeight w:val="427"/>
        </w:trPr>
        <w:tc>
          <w:tcPr>
            <w:tcW w:w="3145" w:type="dxa"/>
            <w:shd w:val="clear" w:color="auto" w:fill="CCCCCC"/>
          </w:tcPr>
          <w:p w14:paraId="5FE2500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0824FE07" w14:textId="43A3CD23"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A01632">
              <w:rPr>
                <w:rFonts w:asciiTheme="minorHAnsi" w:hAnsiTheme="minorHAnsi" w:cstheme="minorHAnsi"/>
                <w:color w:val="24292E"/>
              </w:rPr>
              <w:t>22-5495</w:t>
            </w:r>
            <w:r w:rsidRPr="00565B03">
              <w:rPr>
                <w:rFonts w:asciiTheme="minorHAnsi" w:hAnsiTheme="minorHAnsi" w:cstheme="minorHAnsi"/>
                <w:color w:val="24292E"/>
              </w:rPr>
              <w:t xml:space="preserve"> | Veterans Affairs</w:t>
            </w:r>
          </w:p>
        </w:tc>
      </w:tr>
      <w:tr w:rsidR="00CA741C" w:rsidRPr="00565B03" w14:paraId="76F8B257" w14:textId="77777777" w:rsidTr="00CA741C">
        <w:trPr>
          <w:trHeight w:val="623"/>
        </w:trPr>
        <w:tc>
          <w:tcPr>
            <w:tcW w:w="3145" w:type="dxa"/>
            <w:shd w:val="clear" w:color="auto" w:fill="CCCCCC"/>
          </w:tcPr>
          <w:p w14:paraId="31EC8AA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6119F12C" w14:textId="6E472543" w:rsidR="00A01632" w:rsidRPr="00565B03" w:rsidRDefault="00CA741C" w:rsidP="00A01632">
            <w:pPr>
              <w:rPr>
                <w:rFonts w:asciiTheme="minorHAnsi" w:hAnsiTheme="minorHAnsi" w:cstheme="minorHAnsi"/>
                <w:color w:val="000000"/>
                <w:sz w:val="20"/>
                <w:szCs w:val="20"/>
              </w:rPr>
            </w:pPr>
            <w:r w:rsidRPr="00565B03">
              <w:rPr>
                <w:rFonts w:asciiTheme="minorHAnsi" w:hAnsiTheme="minorHAnsi" w:cstheme="minorHAnsi"/>
                <w:color w:val="24292E"/>
                <w:sz w:val="20"/>
                <w:szCs w:val="20"/>
              </w:rPr>
              <w:t>Get VA Form 2</w:t>
            </w:r>
            <w:r w:rsidR="00A01632">
              <w:rPr>
                <w:rFonts w:asciiTheme="minorHAnsi" w:hAnsiTheme="minorHAnsi" w:cstheme="minorHAnsi"/>
                <w:color w:val="24292E"/>
                <w:sz w:val="20"/>
                <w:szCs w:val="20"/>
              </w:rPr>
              <w:t>2-5495</w:t>
            </w:r>
            <w:r w:rsidRPr="00565B03">
              <w:rPr>
                <w:rFonts w:asciiTheme="minorHAnsi" w:hAnsiTheme="minorHAnsi" w:cstheme="minorHAnsi"/>
                <w:color w:val="24292E"/>
                <w:sz w:val="20"/>
                <w:szCs w:val="20"/>
              </w:rPr>
              <w:t xml:space="preserve">, </w:t>
            </w:r>
            <w:r w:rsidR="00A01632">
              <w:rPr>
                <w:rFonts w:asciiTheme="minorHAnsi" w:hAnsiTheme="minorHAnsi" w:cstheme="minorHAnsi"/>
                <w:color w:val="24292E"/>
                <w:sz w:val="20"/>
                <w:szCs w:val="20"/>
              </w:rPr>
              <w:t>Dependents’ Request for Change of Program or Place of Training</w:t>
            </w:r>
            <w:r w:rsidRPr="00565B03">
              <w:rPr>
                <w:rFonts w:asciiTheme="minorHAnsi" w:hAnsiTheme="minorHAnsi" w:cstheme="minorHAnsi"/>
                <w:color w:val="24292E"/>
                <w:sz w:val="20"/>
                <w:szCs w:val="20"/>
              </w:rPr>
              <w:t xml:space="preserve">. Use this VA form </w:t>
            </w:r>
            <w:r w:rsidR="00A01632" w:rsidRPr="00565B03">
              <w:rPr>
                <w:rFonts w:asciiTheme="minorHAnsi" w:hAnsiTheme="minorHAnsi" w:cstheme="minorHAnsi"/>
                <w:color w:val="000000"/>
                <w:sz w:val="20"/>
                <w:szCs w:val="20"/>
              </w:rPr>
              <w:t>if you’re a dependent of a Veteran or service member</w:t>
            </w:r>
            <w:ins w:id="868" w:author="Lee, Jennifer Y." w:date="2020-01-26T20:45:00Z">
              <w:r w:rsidR="00EF509F">
                <w:rPr>
                  <w:rFonts w:asciiTheme="minorHAnsi" w:hAnsiTheme="minorHAnsi" w:cstheme="minorHAnsi"/>
                  <w:color w:val="000000"/>
                  <w:sz w:val="20"/>
                  <w:szCs w:val="20"/>
                </w:rPr>
                <w:t>,</w:t>
              </w:r>
            </w:ins>
            <w:r w:rsidR="00A01632" w:rsidRPr="00565B03">
              <w:rPr>
                <w:rFonts w:asciiTheme="minorHAnsi" w:hAnsiTheme="minorHAnsi" w:cstheme="minorHAnsi"/>
                <w:color w:val="000000"/>
                <w:sz w:val="20"/>
                <w:szCs w:val="20"/>
              </w:rPr>
              <w:t xml:space="preserve"> and </w:t>
            </w:r>
            <w:ins w:id="869" w:author="Lee, Jennifer Y." w:date="2020-01-26T20:45:00Z">
              <w:r w:rsidR="00EF509F">
                <w:rPr>
                  <w:rFonts w:asciiTheme="minorHAnsi" w:hAnsiTheme="minorHAnsi" w:cstheme="minorHAnsi"/>
                  <w:color w:val="000000"/>
                  <w:sz w:val="20"/>
                  <w:szCs w:val="20"/>
                </w:rPr>
                <w:t xml:space="preserve">you </w:t>
              </w:r>
            </w:ins>
            <w:r w:rsidR="00A01632" w:rsidRPr="00565B03">
              <w:rPr>
                <w:rFonts w:asciiTheme="minorHAnsi" w:hAnsiTheme="minorHAnsi" w:cstheme="minorHAnsi"/>
                <w:color w:val="000000"/>
                <w:sz w:val="20"/>
                <w:szCs w:val="20"/>
              </w:rPr>
              <w:t xml:space="preserve">want to request changes to your GI Bill or other education benefits. </w:t>
            </w:r>
          </w:p>
          <w:p w14:paraId="5A909032" w14:textId="3B461980" w:rsidR="00CA741C" w:rsidRPr="00565B03" w:rsidRDefault="00CA741C" w:rsidP="00CA741C">
            <w:pPr>
              <w:shd w:val="clear" w:color="auto" w:fill="FFFFFF"/>
              <w:rPr>
                <w:rFonts w:asciiTheme="minorHAnsi" w:hAnsiTheme="minorHAnsi" w:cstheme="minorHAnsi"/>
                <w:color w:val="24292E"/>
                <w:sz w:val="20"/>
                <w:szCs w:val="20"/>
              </w:rPr>
            </w:pPr>
          </w:p>
        </w:tc>
      </w:tr>
      <w:tr w:rsidR="00CA741C" w:rsidRPr="00565B03" w14:paraId="383F879A" w14:textId="77777777" w:rsidTr="00CA741C">
        <w:trPr>
          <w:trHeight w:val="623"/>
        </w:trPr>
        <w:tc>
          <w:tcPr>
            <w:tcW w:w="3145" w:type="dxa"/>
            <w:shd w:val="clear" w:color="auto" w:fill="CCCCCC"/>
          </w:tcPr>
          <w:p w14:paraId="3DDEAE30" w14:textId="7739F13A"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22CD4793" w14:textId="3CB08F00"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A01632" w:rsidRPr="00565B03">
              <w:rPr>
                <w:rFonts w:asciiTheme="minorHAnsi" w:hAnsiTheme="minorHAnsi" w:cstheme="minorHAnsi"/>
                <w:color w:val="24292E"/>
                <w:sz w:val="20"/>
                <w:szCs w:val="20"/>
              </w:rPr>
              <w:t>2</w:t>
            </w:r>
            <w:r w:rsidR="00A01632">
              <w:rPr>
                <w:rFonts w:asciiTheme="minorHAnsi" w:hAnsiTheme="minorHAnsi" w:cstheme="minorHAnsi"/>
                <w:color w:val="24292E"/>
                <w:sz w:val="20"/>
                <w:szCs w:val="20"/>
              </w:rPr>
              <w:t>2-5495</w:t>
            </w:r>
            <w:r w:rsidRPr="00565B03">
              <w:rPr>
                <w:rFonts w:asciiTheme="minorHAnsi" w:hAnsiTheme="minorHAnsi" w:cstheme="minorHAnsi"/>
                <w:color w:val="24292E"/>
                <w:sz w:val="20"/>
                <w:szCs w:val="20"/>
              </w:rPr>
              <w:t xml:space="preserve">, </w:t>
            </w:r>
            <w:r w:rsidR="00A01632" w:rsidRPr="00565B03">
              <w:rPr>
                <w:rFonts w:asciiTheme="minorHAnsi" w:hAnsiTheme="minorHAnsi" w:cstheme="minorHAnsi"/>
                <w:color w:val="24292E"/>
                <w:sz w:val="20"/>
                <w:szCs w:val="20"/>
              </w:rPr>
              <w:t>2</w:t>
            </w:r>
            <w:r w:rsidR="00A01632">
              <w:rPr>
                <w:rFonts w:asciiTheme="minorHAnsi" w:hAnsiTheme="minorHAnsi" w:cstheme="minorHAnsi"/>
                <w:color w:val="24292E"/>
                <w:sz w:val="20"/>
                <w:szCs w:val="20"/>
              </w:rPr>
              <w:t>2 5495</w:t>
            </w:r>
            <w:r w:rsidRPr="00565B03">
              <w:rPr>
                <w:rFonts w:asciiTheme="minorHAnsi" w:hAnsiTheme="minorHAnsi" w:cstheme="minorHAnsi"/>
                <w:color w:val="24292E"/>
                <w:sz w:val="20"/>
                <w:szCs w:val="20"/>
              </w:rPr>
              <w:t xml:space="preserve">, </w:t>
            </w:r>
            <w:r w:rsidR="00A01632" w:rsidRPr="00565B03">
              <w:rPr>
                <w:rFonts w:asciiTheme="minorHAnsi" w:hAnsiTheme="minorHAnsi" w:cstheme="minorHAnsi"/>
                <w:color w:val="24292E"/>
                <w:sz w:val="20"/>
                <w:szCs w:val="20"/>
              </w:rPr>
              <w:t>2</w:t>
            </w:r>
            <w:r w:rsidR="00A01632">
              <w:rPr>
                <w:rFonts w:asciiTheme="minorHAnsi" w:hAnsiTheme="minorHAnsi" w:cstheme="minorHAnsi"/>
                <w:color w:val="24292E"/>
                <w:sz w:val="20"/>
                <w:szCs w:val="20"/>
              </w:rPr>
              <w:t>25495</w:t>
            </w:r>
          </w:p>
        </w:tc>
      </w:tr>
    </w:tbl>
    <w:p w14:paraId="7841F76F" w14:textId="77777777" w:rsidR="00CA741C" w:rsidRPr="00565B03" w:rsidRDefault="00CA741C" w:rsidP="00CA741C">
      <w:pPr>
        <w:rPr>
          <w:rFonts w:asciiTheme="minorHAnsi" w:hAnsiTheme="minorHAnsi" w:cstheme="minorHAnsi"/>
        </w:rPr>
      </w:pPr>
    </w:p>
    <w:p w14:paraId="181AD1E7" w14:textId="3A6D7925" w:rsidR="00A01632" w:rsidRPr="00EF509F" w:rsidRDefault="00CA741C" w:rsidP="00A00AC7">
      <w:pPr>
        <w:rPr>
          <w:rFonts w:asciiTheme="minorHAnsi" w:hAnsiTheme="minorHAnsi" w:cstheme="minorHAnsi"/>
          <w:b/>
          <w:bCs/>
          <w:color w:val="C00000"/>
        </w:rPr>
      </w:pPr>
      <w:r w:rsidRPr="00565B03">
        <w:rPr>
          <w:rFonts w:asciiTheme="minorHAnsi" w:hAnsiTheme="minorHAnsi" w:cstheme="minorHAnsi"/>
          <w:b/>
          <w:bCs/>
          <w:color w:val="C00000"/>
        </w:rPr>
        <w:t>Content</w:t>
      </w:r>
    </w:p>
    <w:p w14:paraId="18EE98DD" w14:textId="4B882814" w:rsidR="00A01632" w:rsidRDefault="00A01632" w:rsidP="00A00AC7">
      <w:pPr>
        <w:rPr>
          <w:rFonts w:asciiTheme="minorHAnsi" w:hAnsiTheme="minorHAnsi" w:cstheme="minorHAnsi"/>
          <w:b/>
          <w:bCs/>
          <w:sz w:val="28"/>
          <w:szCs w:val="28"/>
        </w:rPr>
      </w:pPr>
      <w:r w:rsidRPr="00A01632">
        <w:rPr>
          <w:rFonts w:asciiTheme="minorHAnsi" w:hAnsiTheme="minorHAnsi" w:cstheme="minorHAnsi"/>
          <w:sz w:val="28"/>
          <w:szCs w:val="28"/>
        </w:rPr>
        <w:t>H1:</w:t>
      </w:r>
      <w:r>
        <w:rPr>
          <w:rFonts w:asciiTheme="minorHAnsi" w:hAnsiTheme="minorHAnsi" w:cstheme="minorHAnsi"/>
          <w:b/>
          <w:bCs/>
          <w:sz w:val="28"/>
          <w:szCs w:val="28"/>
        </w:rPr>
        <w:tab/>
      </w:r>
      <w:r w:rsidRPr="00565B03">
        <w:rPr>
          <w:rFonts w:asciiTheme="minorHAnsi" w:hAnsiTheme="minorHAnsi" w:cstheme="minorHAnsi"/>
          <w:b/>
          <w:bCs/>
          <w:sz w:val="28"/>
          <w:szCs w:val="28"/>
        </w:rPr>
        <w:t xml:space="preserve">VA Form </w:t>
      </w:r>
      <w:r>
        <w:rPr>
          <w:rFonts w:asciiTheme="minorHAnsi" w:hAnsiTheme="minorHAnsi" w:cstheme="minorHAnsi"/>
          <w:b/>
          <w:bCs/>
          <w:sz w:val="28"/>
          <w:szCs w:val="28"/>
        </w:rPr>
        <w:t>22-5495</w:t>
      </w:r>
    </w:p>
    <w:p w14:paraId="2C9C8812" w14:textId="1C2BAD18" w:rsidR="00A00AC7" w:rsidRPr="00565B03" w:rsidRDefault="00A01632" w:rsidP="00A00AC7">
      <w:pPr>
        <w:rPr>
          <w:rFonts w:asciiTheme="minorHAnsi" w:hAnsiTheme="minorHAnsi" w:cstheme="minorHAnsi"/>
          <w:b/>
          <w:bCs/>
          <w:color w:val="000000"/>
        </w:rPr>
      </w:pPr>
      <w:r w:rsidRPr="00A01632">
        <w:rPr>
          <w:rFonts w:asciiTheme="minorHAnsi" w:hAnsiTheme="minorHAnsi" w:cstheme="minorHAnsi"/>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Dependents’ Request for Change of Program or Place of Training</w:t>
      </w:r>
    </w:p>
    <w:p w14:paraId="0C1CED0A" w14:textId="77777777" w:rsidR="00A00AC7" w:rsidRPr="00565B03" w:rsidRDefault="00A00AC7" w:rsidP="00A00AC7">
      <w:pPr>
        <w:rPr>
          <w:rFonts w:asciiTheme="minorHAnsi" w:hAnsiTheme="minorHAnsi" w:cstheme="minorHAnsi"/>
          <w:sz w:val="20"/>
          <w:szCs w:val="20"/>
        </w:rPr>
      </w:pPr>
    </w:p>
    <w:p w14:paraId="4CBE4B95" w14:textId="504429F1"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CE7D99">
        <w:rPr>
          <w:rFonts w:asciiTheme="minorHAnsi" w:hAnsiTheme="minorHAnsi" w:cstheme="minorHAnsi"/>
          <w:sz w:val="20"/>
          <w:szCs w:val="20"/>
        </w:rPr>
        <w:t>&lt;</w:t>
      </w:r>
      <w:r w:rsidRPr="00565B03">
        <w:rPr>
          <w:rFonts w:asciiTheme="minorHAnsi" w:hAnsiTheme="minorHAnsi" w:cstheme="minorHAnsi"/>
          <w:sz w:val="20"/>
          <w:szCs w:val="20"/>
        </w:rPr>
        <w:t>Education</w:t>
      </w:r>
      <w:r w:rsidR="00987D27">
        <w:rPr>
          <w:rFonts w:asciiTheme="minorHAnsi" w:hAnsiTheme="minorHAnsi" w:cstheme="minorHAnsi"/>
          <w:sz w:val="20"/>
          <w:szCs w:val="20"/>
        </w:rPr>
        <w:t xml:space="preserve"> and training</w:t>
      </w:r>
      <w:r w:rsidR="00CE7D99">
        <w:rPr>
          <w:rFonts w:asciiTheme="minorHAnsi" w:hAnsiTheme="minorHAnsi" w:cstheme="minorHAnsi"/>
          <w:sz w:val="20"/>
          <w:szCs w:val="20"/>
        </w:rPr>
        <w:t>&gt;</w:t>
      </w:r>
    </w:p>
    <w:p w14:paraId="6666159F" w14:textId="77777777" w:rsidR="00A00AC7" w:rsidRPr="00565B03" w:rsidRDefault="00A00AC7" w:rsidP="00A00AC7">
      <w:pPr>
        <w:rPr>
          <w:rFonts w:asciiTheme="minorHAnsi" w:hAnsiTheme="minorHAnsi" w:cstheme="minorHAnsi"/>
          <w:sz w:val="20"/>
          <w:szCs w:val="20"/>
        </w:rPr>
      </w:pPr>
    </w:p>
    <w:p w14:paraId="755866BA"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5B69D1F9" w14:textId="18C3E30E" w:rsidR="00A00AC7" w:rsidRPr="00565B03" w:rsidRDefault="00A00AC7" w:rsidP="00A00AC7">
      <w:pPr>
        <w:rPr>
          <w:rFonts w:asciiTheme="minorHAnsi" w:hAnsiTheme="minorHAnsi" w:cstheme="minorHAnsi"/>
          <w:color w:val="000000"/>
          <w:sz w:val="20"/>
          <w:szCs w:val="20"/>
        </w:rPr>
      </w:pPr>
      <w:r w:rsidRPr="00A77056">
        <w:rPr>
          <w:rFonts w:asciiTheme="minorHAnsi" w:hAnsiTheme="minorHAnsi" w:cstheme="minorHAnsi"/>
          <w:color w:val="000000"/>
          <w:sz w:val="20"/>
          <w:szCs w:val="20"/>
        </w:rPr>
        <w:t xml:space="preserve">Use this </w:t>
      </w:r>
      <w:r w:rsidR="00A01632" w:rsidRPr="00A77056">
        <w:rPr>
          <w:rFonts w:asciiTheme="minorHAnsi" w:hAnsiTheme="minorHAnsi" w:cstheme="minorHAnsi"/>
          <w:color w:val="000000"/>
          <w:sz w:val="20"/>
          <w:szCs w:val="20"/>
        </w:rPr>
        <w:t xml:space="preserve">VA </w:t>
      </w:r>
      <w:r w:rsidRPr="00A77056">
        <w:rPr>
          <w:rFonts w:asciiTheme="minorHAnsi" w:hAnsiTheme="minorHAnsi" w:cstheme="minorHAnsi"/>
          <w:color w:val="000000"/>
          <w:sz w:val="20"/>
          <w:szCs w:val="20"/>
        </w:rPr>
        <w:t>form if you’re a dependent of a Veteran or service member</w:t>
      </w:r>
      <w:ins w:id="870" w:author="Lee, Jennifer Y." w:date="2020-01-26T20:46:00Z">
        <w:r w:rsidR="00EF509F">
          <w:rPr>
            <w:rFonts w:asciiTheme="minorHAnsi" w:hAnsiTheme="minorHAnsi" w:cstheme="minorHAnsi"/>
            <w:color w:val="000000"/>
            <w:sz w:val="20"/>
            <w:szCs w:val="20"/>
          </w:rPr>
          <w:t>,</w:t>
        </w:r>
      </w:ins>
      <w:r w:rsidRPr="00A77056">
        <w:rPr>
          <w:rFonts w:asciiTheme="minorHAnsi" w:hAnsiTheme="minorHAnsi" w:cstheme="minorHAnsi"/>
          <w:color w:val="000000"/>
          <w:sz w:val="20"/>
          <w:szCs w:val="20"/>
        </w:rPr>
        <w:t xml:space="preserve"> and </w:t>
      </w:r>
      <w:ins w:id="871" w:author="Lee, Jennifer Y." w:date="2020-01-26T20:46:00Z">
        <w:r w:rsidR="00EF509F">
          <w:rPr>
            <w:rFonts w:asciiTheme="minorHAnsi" w:hAnsiTheme="minorHAnsi" w:cstheme="minorHAnsi"/>
            <w:color w:val="000000"/>
            <w:sz w:val="20"/>
            <w:szCs w:val="20"/>
          </w:rPr>
          <w:t xml:space="preserve">you </w:t>
        </w:r>
      </w:ins>
      <w:r w:rsidRPr="00A77056">
        <w:rPr>
          <w:rFonts w:asciiTheme="minorHAnsi" w:hAnsiTheme="minorHAnsi" w:cstheme="minorHAnsi"/>
          <w:color w:val="000000"/>
          <w:sz w:val="20"/>
          <w:szCs w:val="20"/>
        </w:rPr>
        <w:t>want to request changes to your GI Bill or other education benefits.</w:t>
      </w:r>
      <w:r w:rsidRPr="00565B03">
        <w:rPr>
          <w:rFonts w:asciiTheme="minorHAnsi" w:hAnsiTheme="minorHAnsi" w:cstheme="minorHAnsi"/>
          <w:color w:val="000000"/>
          <w:sz w:val="20"/>
          <w:szCs w:val="20"/>
        </w:rPr>
        <w:t xml:space="preserve"> </w:t>
      </w:r>
    </w:p>
    <w:p w14:paraId="05A92696" w14:textId="210DC44D" w:rsidR="00A00AC7" w:rsidRPr="00565B03" w:rsidRDefault="00D35D65" w:rsidP="00A00AC7">
      <w:pPr>
        <w:rPr>
          <w:rFonts w:asciiTheme="minorHAnsi" w:hAnsiTheme="minorHAnsi" w:cstheme="minorHAnsi"/>
          <w:sz w:val="20"/>
          <w:szCs w:val="20"/>
        </w:rPr>
      </w:pPr>
      <w:hyperlink r:id="rId135" w:history="1">
        <w:r w:rsidR="00A00AC7" w:rsidRPr="00565B03">
          <w:rPr>
            <w:rStyle w:val="Hyperlink"/>
            <w:rFonts w:asciiTheme="minorHAnsi" w:hAnsiTheme="minorHAnsi" w:cstheme="minorHAnsi"/>
            <w:sz w:val="20"/>
            <w:szCs w:val="20"/>
          </w:rPr>
          <w:t>Download VA Form 22-5495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4539F5E6" w14:textId="77777777" w:rsidR="00A00AC7" w:rsidRPr="00565B03" w:rsidRDefault="00A00AC7" w:rsidP="00A00AC7">
      <w:pPr>
        <w:rPr>
          <w:rFonts w:asciiTheme="minorHAnsi" w:hAnsiTheme="minorHAnsi" w:cstheme="minorHAnsi"/>
          <w:sz w:val="20"/>
          <w:szCs w:val="20"/>
        </w:rPr>
      </w:pPr>
    </w:p>
    <w:p w14:paraId="6317C60D" w14:textId="3C76BBE1"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2215CFFE" w14:textId="07B3C3C8"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BD4601">
        <w:rPr>
          <w:rFonts w:asciiTheme="minorHAnsi" w:hAnsiTheme="minorHAnsi" w:cstheme="minorHAnsi"/>
          <w:color w:val="000000"/>
          <w:sz w:val="20"/>
          <w:szCs w:val="20"/>
        </w:rPr>
        <w:t>submit your</w:t>
      </w:r>
      <w:r w:rsidRPr="00565B03">
        <w:rPr>
          <w:rFonts w:asciiTheme="minorHAnsi" w:hAnsiTheme="minorHAnsi" w:cstheme="minorHAnsi"/>
          <w:color w:val="000000"/>
          <w:sz w:val="20"/>
          <w:szCs w:val="20"/>
        </w:rPr>
        <w:t xml:space="preserve"> request online instead of filling out and sending us the paper form.</w:t>
      </w:r>
    </w:p>
    <w:p w14:paraId="1B27A75B" w14:textId="2DEA46C9" w:rsidR="00A00AC7" w:rsidRPr="00982B99" w:rsidRDefault="00D35D65" w:rsidP="00A00AC7">
      <w:pPr>
        <w:rPr>
          <w:rFonts w:asciiTheme="minorHAnsi" w:hAnsiTheme="minorHAnsi" w:cstheme="minorHAnsi"/>
          <w:sz w:val="20"/>
          <w:szCs w:val="20"/>
        </w:rPr>
      </w:pPr>
      <w:hyperlink r:id="rId136"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ins w:id="872" w:author="Lee, Jennifer Y." w:date="2020-01-26T20:46:00Z">
        <w:r w:rsidR="00EF509F">
          <w:rPr>
            <w:rFonts w:asciiTheme="minorHAnsi" w:hAnsiTheme="minorHAnsi" w:cstheme="minorHAnsi"/>
            <w:sz w:val="20"/>
            <w:szCs w:val="20"/>
          </w:rPr>
          <w:t>&gt;</w:t>
        </w:r>
      </w:ins>
    </w:p>
    <w:p w14:paraId="0EDBBAD0" w14:textId="55FE4F57" w:rsidR="00A00AC7" w:rsidRDefault="00A00AC7" w:rsidP="00A00AC7">
      <w:pPr>
        <w:rPr>
          <w:rFonts w:asciiTheme="minorHAnsi" w:hAnsiTheme="minorHAnsi" w:cstheme="minorHAnsi"/>
          <w:sz w:val="20"/>
          <w:szCs w:val="20"/>
        </w:rPr>
      </w:pPr>
    </w:p>
    <w:p w14:paraId="046F5FF9" w14:textId="26ADDF61" w:rsidR="00F1690B" w:rsidRDefault="00F1690B" w:rsidP="00F1690B">
      <w:pPr>
        <w:rPr>
          <w:rFonts w:asciiTheme="minorHAnsi" w:hAnsiTheme="minorHAnsi" w:cstheme="minorHAnsi"/>
          <w:b/>
          <w:bCs/>
          <w:color w:val="24292E"/>
        </w:rPr>
      </w:pPr>
      <w:r w:rsidRPr="00565B03">
        <w:rPr>
          <w:rFonts w:asciiTheme="minorHAnsi" w:hAnsiTheme="minorHAnsi" w:cstheme="minorHAnsi"/>
          <w:b/>
          <w:bCs/>
          <w:color w:val="000000"/>
        </w:rPr>
        <w:t>H2:</w:t>
      </w:r>
      <w:r w:rsidRPr="00565B03">
        <w:rPr>
          <w:rFonts w:asciiTheme="minorHAnsi" w:hAnsiTheme="minorHAnsi" w:cstheme="minorHAnsi"/>
          <w:b/>
          <w:bCs/>
          <w:color w:val="000000"/>
        </w:rPr>
        <w:tab/>
        <w:t>Helpful links</w:t>
      </w:r>
      <w:r w:rsidR="00167D7B">
        <w:rPr>
          <w:rFonts w:asciiTheme="minorHAnsi" w:hAnsiTheme="minorHAnsi" w:cstheme="minorHAnsi"/>
          <w:b/>
          <w:bCs/>
          <w:color w:val="000000"/>
        </w:rPr>
        <w:t xml:space="preserve"> related to </w:t>
      </w:r>
      <w:r w:rsidR="00167D7B" w:rsidRPr="00CC0F2A">
        <w:rPr>
          <w:rFonts w:asciiTheme="minorHAnsi" w:hAnsiTheme="minorHAnsi" w:cstheme="minorHAnsi"/>
          <w:b/>
          <w:bCs/>
          <w:color w:val="24292E"/>
        </w:rPr>
        <w:t>VA Form</w:t>
      </w:r>
      <w:r w:rsidR="00167D7B">
        <w:rPr>
          <w:rFonts w:asciiTheme="minorHAnsi" w:hAnsiTheme="minorHAnsi" w:cstheme="minorHAnsi"/>
          <w:b/>
          <w:bCs/>
          <w:color w:val="24292E"/>
        </w:rPr>
        <w:t xml:space="preserve"> 22-5495</w:t>
      </w:r>
    </w:p>
    <w:p w14:paraId="775F6314" w14:textId="77777777" w:rsidR="00982B99" w:rsidRPr="00982B99" w:rsidRDefault="00982B99" w:rsidP="00F1690B">
      <w:pPr>
        <w:rPr>
          <w:rFonts w:asciiTheme="minorHAnsi" w:hAnsiTheme="minorHAnsi" w:cstheme="minorHAnsi"/>
          <w:color w:val="000000"/>
          <w:sz w:val="10"/>
          <w:szCs w:val="10"/>
        </w:rPr>
      </w:pPr>
    </w:p>
    <w:p w14:paraId="0C5990AF" w14:textId="6D0EA501" w:rsidR="00F51A46" w:rsidRDefault="00D35D65" w:rsidP="00023AFC">
      <w:pPr>
        <w:shd w:val="clear" w:color="auto" w:fill="FFFFFF"/>
        <w:rPr>
          <w:rFonts w:asciiTheme="minorHAnsi" w:hAnsiTheme="minorHAnsi" w:cstheme="minorHAnsi"/>
          <w:color w:val="323A45"/>
          <w:sz w:val="20"/>
          <w:szCs w:val="20"/>
        </w:rPr>
      </w:pPr>
      <w:hyperlink r:id="rId137" w:history="1">
        <w:r w:rsidR="00F51A46" w:rsidRPr="00F51A46">
          <w:rPr>
            <w:rStyle w:val="Hyperlink"/>
            <w:rFonts w:asciiTheme="minorHAnsi" w:hAnsiTheme="minorHAnsi" w:cstheme="minorHAnsi"/>
            <w:sz w:val="20"/>
            <w:szCs w:val="20"/>
          </w:rPr>
          <w:t>GI Bill and other education benefit eligibility</w:t>
        </w:r>
      </w:hyperlink>
    </w:p>
    <w:p w14:paraId="334A4F38" w14:textId="77777777" w:rsidR="00EF509F" w:rsidRPr="007A0AE8" w:rsidRDefault="00EF509F" w:rsidP="00EF509F">
      <w:pPr>
        <w:rPr>
          <w:ins w:id="873" w:author="Lee, Jennifer Y." w:date="2020-01-26T20:47:00Z"/>
          <w:rFonts w:asciiTheme="minorHAnsi" w:hAnsiTheme="minorHAnsi" w:cstheme="minorHAnsi"/>
          <w:color w:val="323A45"/>
          <w:sz w:val="20"/>
          <w:szCs w:val="20"/>
          <w:shd w:val="clear" w:color="auto" w:fill="FFFFFF"/>
        </w:rPr>
      </w:pPr>
      <w:ins w:id="874" w:author="Lee, Jennifer Y." w:date="2020-01-26T20:47:00Z">
        <w:r>
          <w:rPr>
            <w:rFonts w:asciiTheme="minorHAnsi" w:hAnsiTheme="minorHAnsi" w:cstheme="minorHAnsi"/>
            <w:color w:val="000000"/>
            <w:sz w:val="20"/>
            <w:szCs w:val="20"/>
          </w:rPr>
          <w:t>Learn about eligibility requirements and how VA education benefits can</w:t>
        </w:r>
        <w:r w:rsidRPr="00F1690B">
          <w:rPr>
            <w:rFonts w:asciiTheme="minorHAnsi" w:hAnsiTheme="minorHAnsi" w:cstheme="minorHAnsi"/>
            <w:color w:val="323A45"/>
            <w:sz w:val="20"/>
            <w:szCs w:val="20"/>
            <w:shd w:val="clear" w:color="auto" w:fill="FFFFFF"/>
          </w:rPr>
          <w:t xml:space="preserve"> help </w:t>
        </w:r>
        <w:r>
          <w:rPr>
            <w:rFonts w:asciiTheme="minorHAnsi" w:hAnsiTheme="minorHAnsi" w:cstheme="minorHAnsi"/>
            <w:color w:val="323A45"/>
            <w:sz w:val="20"/>
            <w:szCs w:val="20"/>
            <w:shd w:val="clear" w:color="auto" w:fill="FFFFFF"/>
          </w:rPr>
          <w:t xml:space="preserve">you </w:t>
        </w:r>
        <w:r w:rsidRPr="00F1690B">
          <w:rPr>
            <w:rFonts w:asciiTheme="minorHAnsi" w:hAnsiTheme="minorHAnsi" w:cstheme="minorHAnsi"/>
            <w:color w:val="323A45"/>
            <w:sz w:val="20"/>
            <w:szCs w:val="20"/>
            <w:shd w:val="clear" w:color="auto" w:fill="FFFFFF"/>
          </w:rPr>
          <w:t xml:space="preserve">pay </w:t>
        </w:r>
        <w:r>
          <w:rPr>
            <w:rFonts w:asciiTheme="minorHAnsi" w:hAnsiTheme="minorHAnsi" w:cstheme="minorHAnsi"/>
            <w:color w:val="323A45"/>
            <w:sz w:val="20"/>
            <w:szCs w:val="20"/>
            <w:shd w:val="clear" w:color="auto" w:fill="FFFFFF"/>
          </w:rPr>
          <w:t xml:space="preserve">for </w:t>
        </w:r>
        <w:r w:rsidRPr="00F1690B">
          <w:rPr>
            <w:rFonts w:asciiTheme="minorHAnsi" w:hAnsiTheme="minorHAnsi" w:cstheme="minorHAnsi"/>
            <w:color w:val="323A45"/>
            <w:sz w:val="20"/>
            <w:szCs w:val="20"/>
            <w:shd w:val="clear" w:color="auto" w:fill="FFFFFF"/>
          </w:rPr>
          <w:t>college</w:t>
        </w:r>
        <w:r>
          <w:rPr>
            <w:rFonts w:asciiTheme="minorHAnsi" w:hAnsiTheme="minorHAnsi" w:cstheme="minorHAnsi"/>
            <w:color w:val="323A45"/>
            <w:sz w:val="20"/>
            <w:szCs w:val="20"/>
            <w:shd w:val="clear" w:color="auto" w:fill="FFFFFF"/>
          </w:rPr>
          <w:t xml:space="preserve"> </w:t>
        </w:r>
        <w:r w:rsidRPr="00F1690B">
          <w:rPr>
            <w:rFonts w:asciiTheme="minorHAnsi" w:hAnsiTheme="minorHAnsi" w:cstheme="minorHAnsi"/>
            <w:color w:val="323A45"/>
            <w:sz w:val="20"/>
            <w:szCs w:val="20"/>
            <w:shd w:val="clear" w:color="auto" w:fill="FFFFFF"/>
          </w:rPr>
          <w:t>or</w:t>
        </w:r>
        <w:r>
          <w:rPr>
            <w:rFonts w:asciiTheme="minorHAnsi" w:hAnsiTheme="minorHAnsi" w:cstheme="minorHAnsi"/>
            <w:color w:val="323A45"/>
            <w:sz w:val="20"/>
            <w:szCs w:val="20"/>
            <w:shd w:val="clear" w:color="auto" w:fill="FFFFFF"/>
          </w:rPr>
          <w:t xml:space="preserve"> a</w:t>
        </w:r>
        <w:r w:rsidRPr="00F1690B">
          <w:rPr>
            <w:rFonts w:asciiTheme="minorHAnsi" w:hAnsiTheme="minorHAnsi" w:cstheme="minorHAnsi"/>
            <w:color w:val="323A45"/>
            <w:sz w:val="20"/>
            <w:szCs w:val="20"/>
            <w:shd w:val="clear" w:color="auto" w:fill="FFFFFF"/>
          </w:rPr>
          <w:t xml:space="preserve"> training </w:t>
        </w:r>
        <w:proofErr w:type="gramStart"/>
        <w:r w:rsidRPr="00F1690B">
          <w:rPr>
            <w:rFonts w:asciiTheme="minorHAnsi" w:hAnsiTheme="minorHAnsi" w:cstheme="minorHAnsi"/>
            <w:color w:val="323A45"/>
            <w:sz w:val="20"/>
            <w:szCs w:val="20"/>
            <w:shd w:val="clear" w:color="auto" w:fill="FFFFFF"/>
          </w:rPr>
          <w:t>program, and</w:t>
        </w:r>
        <w:proofErr w:type="gramEnd"/>
        <w:r w:rsidRPr="00F1690B">
          <w:rPr>
            <w:rFonts w:asciiTheme="minorHAnsi" w:hAnsiTheme="minorHAnsi" w:cstheme="minorHAnsi"/>
            <w:color w:val="323A45"/>
            <w:sz w:val="20"/>
            <w:szCs w:val="20"/>
            <w:shd w:val="clear" w:color="auto" w:fill="FFFFFF"/>
          </w:rPr>
          <w:t xml:space="preserve"> get career counseling</w:t>
        </w:r>
        <w:r>
          <w:rPr>
            <w:rFonts w:asciiTheme="minorHAnsi" w:hAnsiTheme="minorHAnsi" w:cstheme="minorHAnsi"/>
            <w:color w:val="323A45"/>
            <w:sz w:val="20"/>
            <w:szCs w:val="20"/>
            <w:shd w:val="clear" w:color="auto" w:fill="FFFFFF"/>
          </w:rPr>
          <w:t>.</w:t>
        </w:r>
      </w:ins>
    </w:p>
    <w:p w14:paraId="25FFE05C" w14:textId="4A9AE4DA" w:rsidR="00023AFC" w:rsidRPr="00023AFC" w:rsidDel="00EF509F" w:rsidRDefault="00F51A46" w:rsidP="00023AFC">
      <w:pPr>
        <w:shd w:val="clear" w:color="auto" w:fill="FFFFFF"/>
        <w:rPr>
          <w:del w:id="875" w:author="Lee, Jennifer Y." w:date="2020-01-26T20:47:00Z"/>
          <w:rFonts w:asciiTheme="minorHAnsi" w:hAnsiTheme="minorHAnsi" w:cstheme="minorHAnsi"/>
          <w:color w:val="323A45"/>
          <w:sz w:val="20"/>
          <w:szCs w:val="20"/>
        </w:rPr>
      </w:pPr>
      <w:del w:id="876" w:author="Lee, Jennifer Y." w:date="2020-01-26T20:47:00Z">
        <w:r w:rsidDel="00EF509F">
          <w:rPr>
            <w:rFonts w:asciiTheme="minorHAnsi" w:hAnsiTheme="minorHAnsi" w:cstheme="minorHAnsi"/>
            <w:color w:val="323A45"/>
            <w:sz w:val="20"/>
            <w:szCs w:val="20"/>
          </w:rPr>
          <w:delText>L</w:delText>
        </w:r>
        <w:r w:rsidR="00023AFC" w:rsidRPr="00023AFC" w:rsidDel="00EF509F">
          <w:rPr>
            <w:rFonts w:asciiTheme="minorHAnsi" w:hAnsiTheme="minorHAnsi" w:cstheme="minorHAnsi"/>
            <w:color w:val="323A45"/>
            <w:sz w:val="20"/>
            <w:szCs w:val="20"/>
          </w:rPr>
          <w:delText xml:space="preserve">earn about GI Bill eligibility requirements and find out if you can get these benefits. VA education benefits can help you pay your tuition, pick out a school, choose a career, and more. </w:delText>
        </w:r>
      </w:del>
    </w:p>
    <w:p w14:paraId="3FC18D01" w14:textId="60E1AB21" w:rsidR="00F1690B" w:rsidRPr="00982B99" w:rsidRDefault="00F1690B" w:rsidP="00F1690B">
      <w:pPr>
        <w:rPr>
          <w:rFonts w:asciiTheme="minorHAnsi" w:hAnsiTheme="minorHAnsi" w:cstheme="minorHAnsi"/>
          <w:sz w:val="10"/>
          <w:szCs w:val="10"/>
        </w:rPr>
      </w:pPr>
    </w:p>
    <w:p w14:paraId="7AFA96B3" w14:textId="49A1B615" w:rsidR="00023AFC" w:rsidRPr="00023AFC" w:rsidRDefault="00D35D65" w:rsidP="00023AFC">
      <w:pPr>
        <w:rPr>
          <w:rFonts w:asciiTheme="minorHAnsi" w:hAnsiTheme="minorHAnsi" w:cstheme="minorHAnsi"/>
          <w:sz w:val="20"/>
          <w:szCs w:val="20"/>
        </w:rPr>
      </w:pPr>
      <w:hyperlink r:id="rId138" w:history="1">
        <w:r w:rsidR="00023AFC" w:rsidRPr="00023AFC">
          <w:rPr>
            <w:rStyle w:val="Hyperlink"/>
            <w:rFonts w:asciiTheme="minorHAnsi" w:hAnsiTheme="minorHAnsi" w:cstheme="minorHAnsi"/>
            <w:sz w:val="20"/>
            <w:szCs w:val="20"/>
          </w:rPr>
          <w:t>How to apply for the GI Bill and related benefits</w:t>
        </w:r>
      </w:hyperlink>
    </w:p>
    <w:p w14:paraId="7A743D72" w14:textId="77777777" w:rsidR="00023AFC" w:rsidRPr="00023AFC" w:rsidRDefault="00023AFC" w:rsidP="00023AFC">
      <w:pPr>
        <w:pStyle w:val="NormalWeb"/>
        <w:shd w:val="clear" w:color="auto" w:fill="FFFFFF"/>
        <w:spacing w:before="0" w:beforeAutospacing="0" w:after="0" w:afterAutospacing="0"/>
        <w:rPr>
          <w:rFonts w:asciiTheme="minorHAnsi" w:hAnsiTheme="minorHAnsi" w:cstheme="minorHAnsi"/>
          <w:color w:val="323A45"/>
          <w:sz w:val="20"/>
          <w:szCs w:val="20"/>
        </w:rPr>
      </w:pPr>
      <w:r w:rsidRPr="00023AFC">
        <w:rPr>
          <w:rFonts w:asciiTheme="minorHAnsi" w:hAnsiTheme="minorHAnsi" w:cstheme="minorHAnsi"/>
          <w:color w:val="323A45"/>
          <w:sz w:val="20"/>
          <w:szCs w:val="20"/>
        </w:rPr>
        <w:t>Find out how to apply for the GI Bill and other VA education benefits as a Veteran, service member, or qualified family member.</w:t>
      </w:r>
    </w:p>
    <w:p w14:paraId="1E9A8439" w14:textId="77777777" w:rsidR="00A00AC7" w:rsidRPr="00565B03" w:rsidRDefault="00A00AC7" w:rsidP="00A00AC7">
      <w:pPr>
        <w:rPr>
          <w:rFonts w:asciiTheme="minorHAnsi" w:hAnsiTheme="minorHAnsi" w:cstheme="minorHAnsi"/>
          <w:color w:val="000000" w:themeColor="text1"/>
          <w:sz w:val="20"/>
          <w:szCs w:val="20"/>
        </w:rPr>
      </w:pPr>
    </w:p>
    <w:p w14:paraId="09AA9BD9" w14:textId="35238943" w:rsidR="00A00AC7" w:rsidRPr="00442FF2" w:rsidRDefault="00D35D65" w:rsidP="00A00AC7">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290DC141" w14:textId="204C625E" w:rsidR="00A00AC7" w:rsidRDefault="00A00AC7" w:rsidP="007B0ECA">
      <w:pPr>
        <w:pStyle w:val="Heading1"/>
      </w:pPr>
      <w:bookmarkStart w:id="877" w:name="_Toc25144424"/>
      <w:bookmarkStart w:id="878" w:name="_Toc25152888"/>
      <w:bookmarkStart w:id="879" w:name="_Toc25652874"/>
      <w:bookmarkStart w:id="880" w:name="_Toc25652929"/>
      <w:bookmarkStart w:id="881" w:name="_Toc28636672"/>
      <w:bookmarkStart w:id="882" w:name="_Toc28636972"/>
      <w:bookmarkStart w:id="883" w:name="_Toc28669799"/>
      <w:bookmarkStart w:id="884" w:name="_Toc29557312"/>
      <w:bookmarkStart w:id="885" w:name="_Toc29557615"/>
      <w:bookmarkStart w:id="886" w:name="_Toc29562146"/>
      <w:bookmarkStart w:id="887" w:name="_Toc29883361"/>
      <w:bookmarkStart w:id="888" w:name="_Toc29903143"/>
      <w:r w:rsidRPr="007B0ECA">
        <w:lastRenderedPageBreak/>
        <w:t>VA Form 40-100</w:t>
      </w:r>
      <w:r w:rsidR="00D550F5" w:rsidRPr="007B0ECA">
        <w:t>0</w:t>
      </w:r>
      <w:r w:rsidRPr="007B0ECA">
        <w:t>7</w:t>
      </w:r>
      <w:bookmarkEnd w:id="877"/>
      <w:bookmarkEnd w:id="878"/>
      <w:bookmarkEnd w:id="879"/>
      <w:bookmarkEnd w:id="880"/>
      <w:bookmarkEnd w:id="881"/>
      <w:bookmarkEnd w:id="882"/>
      <w:bookmarkEnd w:id="883"/>
      <w:bookmarkEnd w:id="884"/>
      <w:bookmarkEnd w:id="885"/>
      <w:bookmarkEnd w:id="886"/>
      <w:bookmarkEnd w:id="887"/>
      <w:bookmarkEnd w:id="888"/>
    </w:p>
    <w:p w14:paraId="2D668651" w14:textId="77777777" w:rsidR="007B0ECA" w:rsidRPr="007B0ECA" w:rsidRDefault="007B0ECA" w:rsidP="007B0ECA"/>
    <w:p w14:paraId="513BA6EB" w14:textId="77777777"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0BA1C428"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3731E7A" w14:textId="77777777" w:rsidTr="00CA741C">
        <w:trPr>
          <w:trHeight w:val="447"/>
        </w:trPr>
        <w:tc>
          <w:tcPr>
            <w:tcW w:w="3138" w:type="dxa"/>
            <w:shd w:val="clear" w:color="auto" w:fill="CCCCCC"/>
          </w:tcPr>
          <w:p w14:paraId="57EEDDC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01BE7AA1"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54DB994" w14:textId="77777777" w:rsidTr="00CA741C">
        <w:trPr>
          <w:trHeight w:val="429"/>
        </w:trPr>
        <w:tc>
          <w:tcPr>
            <w:tcW w:w="3138" w:type="dxa"/>
            <w:shd w:val="clear" w:color="auto" w:fill="CCCCCC"/>
          </w:tcPr>
          <w:p w14:paraId="7264D35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210C70BD" w14:textId="5A25FF01" w:rsidR="00CA741C" w:rsidRPr="00D550F5" w:rsidRDefault="00D35D65" w:rsidP="00CA741C">
            <w:pPr>
              <w:rPr>
                <w:rFonts w:asciiTheme="minorHAnsi" w:hAnsiTheme="minorHAnsi" w:cstheme="minorHAnsi"/>
                <w:sz w:val="20"/>
                <w:szCs w:val="20"/>
              </w:rPr>
            </w:pPr>
            <w:hyperlink r:id="rId139" w:history="1">
              <w:r w:rsidR="00D550F5" w:rsidRPr="00D550F5">
                <w:rPr>
                  <w:rStyle w:val="Hyperlink"/>
                  <w:rFonts w:asciiTheme="minorHAnsi" w:hAnsiTheme="minorHAnsi" w:cstheme="minorHAnsi"/>
                  <w:sz w:val="20"/>
                  <w:szCs w:val="20"/>
                </w:rPr>
                <w:t>https://www.va.gov/vaforms/form_detail.asp?FormNo=40-10007</w:t>
              </w:r>
            </w:hyperlink>
          </w:p>
        </w:tc>
      </w:tr>
      <w:tr w:rsidR="00CA741C" w:rsidRPr="00565B03" w14:paraId="318C8B9D" w14:textId="77777777" w:rsidTr="00CA741C">
        <w:trPr>
          <w:trHeight w:val="429"/>
        </w:trPr>
        <w:tc>
          <w:tcPr>
            <w:tcW w:w="3138" w:type="dxa"/>
            <w:shd w:val="clear" w:color="auto" w:fill="CCCCCC"/>
          </w:tcPr>
          <w:p w14:paraId="41D56870"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33146C53" w14:textId="77777777" w:rsidR="00CA741C" w:rsidRPr="00565B03" w:rsidRDefault="00CA741C" w:rsidP="00CA741C">
            <w:pPr>
              <w:rPr>
                <w:rFonts w:asciiTheme="minorHAnsi" w:hAnsiTheme="minorHAnsi" w:cstheme="minorHAnsi"/>
              </w:rPr>
            </w:pPr>
          </w:p>
        </w:tc>
      </w:tr>
      <w:tr w:rsidR="00CA741C" w:rsidRPr="00565B03" w14:paraId="664FC8C4" w14:textId="77777777" w:rsidTr="00CA741C">
        <w:trPr>
          <w:trHeight w:val="429"/>
        </w:trPr>
        <w:tc>
          <w:tcPr>
            <w:tcW w:w="3138" w:type="dxa"/>
            <w:shd w:val="clear" w:color="auto" w:fill="CCCCCC"/>
          </w:tcPr>
          <w:p w14:paraId="77D4C93E"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39394D1B"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A277BC6" w14:textId="77777777" w:rsidR="00BC3A1D" w:rsidRPr="00565B03" w:rsidRDefault="00BC3A1D" w:rsidP="00BC3A1D">
      <w:pPr>
        <w:pStyle w:val="NoSpacing"/>
      </w:pPr>
    </w:p>
    <w:p w14:paraId="77C429C0" w14:textId="77777777" w:rsidR="00BC3A1D" w:rsidRPr="006B6A90" w:rsidRDefault="00BC3A1D" w:rsidP="00BC3A1D">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4374C9A2"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2F572D38" w14:textId="77777777" w:rsidTr="00CA741C">
        <w:trPr>
          <w:trHeight w:val="427"/>
        </w:trPr>
        <w:tc>
          <w:tcPr>
            <w:tcW w:w="3145" w:type="dxa"/>
            <w:shd w:val="clear" w:color="auto" w:fill="CCCCCC"/>
          </w:tcPr>
          <w:p w14:paraId="72683679"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1F197982" w14:textId="75DCB16B" w:rsidR="00CA741C" w:rsidRPr="00D550F5"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 xml:space="preserve">VA Form </w:t>
            </w:r>
            <w:r w:rsidR="00D550F5">
              <w:rPr>
                <w:rFonts w:asciiTheme="minorHAnsi" w:hAnsiTheme="minorHAnsi" w:cstheme="minorHAnsi"/>
                <w:b/>
                <w:bCs/>
                <w:sz w:val="28"/>
                <w:szCs w:val="28"/>
              </w:rPr>
              <w:t>40-10007</w:t>
            </w:r>
          </w:p>
        </w:tc>
      </w:tr>
      <w:tr w:rsidR="00CA741C" w:rsidRPr="00565B03" w14:paraId="56FD57DE" w14:textId="77777777" w:rsidTr="00CA741C">
        <w:trPr>
          <w:trHeight w:val="427"/>
        </w:trPr>
        <w:tc>
          <w:tcPr>
            <w:tcW w:w="3145" w:type="dxa"/>
            <w:shd w:val="clear" w:color="auto" w:fill="CCCCCC"/>
          </w:tcPr>
          <w:p w14:paraId="3E6E91A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32D60151" w14:textId="4741D961"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 xml:space="preserve">VA Form </w:t>
            </w:r>
            <w:r w:rsidR="00D550F5">
              <w:rPr>
                <w:rFonts w:asciiTheme="minorHAnsi" w:hAnsiTheme="minorHAnsi" w:cstheme="minorHAnsi"/>
                <w:color w:val="24292E"/>
              </w:rPr>
              <w:t>40-10007</w:t>
            </w:r>
            <w:r w:rsidRPr="00565B03">
              <w:rPr>
                <w:rFonts w:asciiTheme="minorHAnsi" w:hAnsiTheme="minorHAnsi" w:cstheme="minorHAnsi"/>
                <w:color w:val="24292E"/>
              </w:rPr>
              <w:t xml:space="preserve"> | Veterans Affairs</w:t>
            </w:r>
          </w:p>
        </w:tc>
      </w:tr>
      <w:tr w:rsidR="00CA741C" w:rsidRPr="00565B03" w14:paraId="24271871" w14:textId="77777777" w:rsidTr="00CA741C">
        <w:trPr>
          <w:trHeight w:val="623"/>
        </w:trPr>
        <w:tc>
          <w:tcPr>
            <w:tcW w:w="3145" w:type="dxa"/>
            <w:shd w:val="clear" w:color="auto" w:fill="CCCCCC"/>
          </w:tcPr>
          <w:p w14:paraId="5020B88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125363C4" w14:textId="6CA2011E" w:rsidR="00CA741C" w:rsidRPr="00D550F5" w:rsidRDefault="00CA741C" w:rsidP="00D550F5">
            <w:pPr>
              <w:rPr>
                <w:rFonts w:asciiTheme="minorHAnsi" w:hAnsiTheme="minorHAnsi" w:cstheme="minorHAnsi"/>
                <w:color w:val="000000"/>
                <w:sz w:val="20"/>
                <w:szCs w:val="20"/>
              </w:rPr>
            </w:pPr>
            <w:r w:rsidRPr="00565B03">
              <w:rPr>
                <w:rFonts w:asciiTheme="minorHAnsi" w:hAnsiTheme="minorHAnsi" w:cstheme="minorHAnsi"/>
                <w:color w:val="24292E"/>
                <w:sz w:val="20"/>
                <w:szCs w:val="20"/>
              </w:rPr>
              <w:t xml:space="preserve">Get VA Form </w:t>
            </w:r>
            <w:r w:rsidR="00D550F5">
              <w:rPr>
                <w:rFonts w:asciiTheme="minorHAnsi" w:hAnsiTheme="minorHAnsi" w:cstheme="minorHAnsi"/>
                <w:color w:val="24292E"/>
                <w:sz w:val="20"/>
                <w:szCs w:val="20"/>
              </w:rPr>
              <w:t>40-10007</w:t>
            </w:r>
            <w:r w:rsidRPr="00565B03">
              <w:rPr>
                <w:rFonts w:asciiTheme="minorHAnsi" w:hAnsiTheme="minorHAnsi" w:cstheme="minorHAnsi"/>
                <w:color w:val="24292E"/>
                <w:sz w:val="20"/>
                <w:szCs w:val="20"/>
              </w:rPr>
              <w:t xml:space="preserve">, </w:t>
            </w:r>
            <w:r w:rsidR="00D550F5" w:rsidRPr="00D550F5">
              <w:rPr>
                <w:rFonts w:asciiTheme="minorHAnsi" w:hAnsiTheme="minorHAnsi" w:cstheme="minorHAnsi"/>
                <w:color w:val="000000"/>
                <w:sz w:val="20"/>
                <w:szCs w:val="20"/>
              </w:rPr>
              <w:t>Application for Pre-Need Determination of Eligibility for Burial in a VA National Cemetery</w:t>
            </w:r>
            <w:r w:rsidRPr="00565B03">
              <w:rPr>
                <w:rFonts w:asciiTheme="minorHAnsi" w:hAnsiTheme="minorHAnsi" w:cstheme="minorHAnsi"/>
                <w:color w:val="24292E"/>
                <w:sz w:val="20"/>
                <w:szCs w:val="20"/>
              </w:rPr>
              <w:t xml:space="preserve">. </w:t>
            </w:r>
            <w:r w:rsidR="00D550F5" w:rsidRPr="00565B03">
              <w:rPr>
                <w:rFonts w:asciiTheme="minorHAnsi" w:hAnsiTheme="minorHAnsi" w:cstheme="minorHAnsi"/>
                <w:color w:val="000000"/>
                <w:sz w:val="20"/>
                <w:szCs w:val="20"/>
              </w:rPr>
              <w:t xml:space="preserve">Use this </w:t>
            </w:r>
            <w:r w:rsidR="00A77056">
              <w:rPr>
                <w:rFonts w:asciiTheme="minorHAnsi" w:hAnsiTheme="minorHAnsi" w:cstheme="minorHAnsi"/>
                <w:color w:val="000000"/>
                <w:sz w:val="20"/>
                <w:szCs w:val="20"/>
              </w:rPr>
              <w:t xml:space="preserve">VA </w:t>
            </w:r>
            <w:r w:rsidR="00D550F5" w:rsidRPr="00565B03">
              <w:rPr>
                <w:rFonts w:asciiTheme="minorHAnsi" w:hAnsiTheme="minorHAnsi" w:cstheme="minorHAnsi"/>
                <w:color w:val="000000"/>
                <w:sz w:val="20"/>
                <w:szCs w:val="20"/>
              </w:rPr>
              <w:t>form to find out in advance if you can be buried in a VA national cemetery</w:t>
            </w:r>
            <w:r w:rsidR="00125DA5">
              <w:rPr>
                <w:rFonts w:asciiTheme="minorHAnsi" w:hAnsiTheme="minorHAnsi" w:cstheme="minorHAnsi"/>
                <w:color w:val="000000"/>
                <w:sz w:val="20"/>
                <w:szCs w:val="20"/>
              </w:rPr>
              <w:t xml:space="preserve"> or </w:t>
            </w:r>
            <w:ins w:id="889" w:author="Lee, Jennifer Y." w:date="2020-01-26T20:50:00Z">
              <w:r w:rsidR="000F1AC5">
                <w:rPr>
                  <w:rFonts w:asciiTheme="minorHAnsi" w:hAnsiTheme="minorHAnsi" w:cstheme="minorHAnsi"/>
                  <w:color w:val="000000"/>
                  <w:sz w:val="20"/>
                  <w:szCs w:val="20"/>
                </w:rPr>
                <w:t xml:space="preserve">when </w:t>
              </w:r>
            </w:ins>
            <w:r w:rsidR="00125DA5">
              <w:rPr>
                <w:rFonts w:asciiTheme="minorHAnsi" w:hAnsiTheme="minorHAnsi" w:cstheme="minorHAnsi"/>
                <w:color w:val="000000"/>
                <w:sz w:val="20"/>
                <w:szCs w:val="20"/>
              </w:rPr>
              <w:t>you’re applying on behalf of a Veteran or service member</w:t>
            </w:r>
            <w:r w:rsidR="00D550F5" w:rsidRPr="00565B03">
              <w:rPr>
                <w:rFonts w:asciiTheme="minorHAnsi" w:hAnsiTheme="minorHAnsi" w:cstheme="minorHAnsi"/>
                <w:color w:val="000000"/>
                <w:sz w:val="20"/>
                <w:szCs w:val="20"/>
              </w:rPr>
              <w:t xml:space="preserve">. </w:t>
            </w:r>
          </w:p>
        </w:tc>
      </w:tr>
      <w:tr w:rsidR="00CA741C" w:rsidRPr="00565B03" w14:paraId="36A413F2" w14:textId="77777777" w:rsidTr="00CA741C">
        <w:trPr>
          <w:trHeight w:val="623"/>
        </w:trPr>
        <w:tc>
          <w:tcPr>
            <w:tcW w:w="3145" w:type="dxa"/>
            <w:shd w:val="clear" w:color="auto" w:fill="CCCCCC"/>
          </w:tcPr>
          <w:p w14:paraId="0AE17069" w14:textId="6E458797"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05A218F5" w14:textId="691E6CD6" w:rsidR="00CA741C" w:rsidRPr="00565B03" w:rsidRDefault="00CA741C" w:rsidP="005F41D0">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 xml:space="preserve">va form </w:t>
            </w:r>
            <w:r w:rsidR="00D550F5">
              <w:rPr>
                <w:rFonts w:asciiTheme="minorHAnsi" w:hAnsiTheme="minorHAnsi" w:cstheme="minorHAnsi"/>
                <w:color w:val="24292E"/>
                <w:sz w:val="20"/>
                <w:szCs w:val="20"/>
              </w:rPr>
              <w:t>40-10007</w:t>
            </w:r>
            <w:r w:rsidRPr="00565B03">
              <w:rPr>
                <w:rFonts w:asciiTheme="minorHAnsi" w:hAnsiTheme="minorHAnsi" w:cstheme="minorHAnsi"/>
                <w:color w:val="24292E"/>
                <w:sz w:val="20"/>
                <w:szCs w:val="20"/>
              </w:rPr>
              <w:t xml:space="preserve">, </w:t>
            </w:r>
            <w:r w:rsidR="00D550F5">
              <w:rPr>
                <w:rFonts w:asciiTheme="minorHAnsi" w:hAnsiTheme="minorHAnsi" w:cstheme="minorHAnsi"/>
                <w:color w:val="24292E"/>
                <w:sz w:val="20"/>
                <w:szCs w:val="20"/>
              </w:rPr>
              <w:t>40 10007</w:t>
            </w:r>
            <w:r w:rsidRPr="00565B03">
              <w:rPr>
                <w:rFonts w:asciiTheme="minorHAnsi" w:hAnsiTheme="minorHAnsi" w:cstheme="minorHAnsi"/>
                <w:color w:val="24292E"/>
                <w:sz w:val="20"/>
                <w:szCs w:val="20"/>
              </w:rPr>
              <w:t xml:space="preserve">, </w:t>
            </w:r>
            <w:r w:rsidR="00D550F5">
              <w:rPr>
                <w:rFonts w:asciiTheme="minorHAnsi" w:hAnsiTheme="minorHAnsi" w:cstheme="minorHAnsi"/>
                <w:color w:val="24292E"/>
                <w:sz w:val="20"/>
                <w:szCs w:val="20"/>
              </w:rPr>
              <w:t>4010007, va</w:t>
            </w:r>
            <w:r w:rsidR="005F41D0">
              <w:rPr>
                <w:rFonts w:asciiTheme="minorHAnsi" w:hAnsiTheme="minorHAnsi" w:cstheme="minorHAnsi"/>
                <w:color w:val="24292E"/>
                <w:sz w:val="20"/>
                <w:szCs w:val="20"/>
              </w:rPr>
              <w:t xml:space="preserve"> </w:t>
            </w:r>
            <w:r w:rsidR="00D550F5">
              <w:rPr>
                <w:rFonts w:asciiTheme="minorHAnsi" w:hAnsiTheme="minorHAnsi" w:cstheme="minorHAnsi"/>
                <w:color w:val="24292E"/>
                <w:sz w:val="20"/>
                <w:szCs w:val="20"/>
              </w:rPr>
              <w:t>burial form</w:t>
            </w:r>
          </w:p>
        </w:tc>
      </w:tr>
    </w:tbl>
    <w:p w14:paraId="4F9DF372" w14:textId="77777777" w:rsidR="00CA741C" w:rsidRPr="00565B03" w:rsidRDefault="00CA741C" w:rsidP="00CA741C">
      <w:pPr>
        <w:rPr>
          <w:rFonts w:asciiTheme="minorHAnsi" w:hAnsiTheme="minorHAnsi" w:cstheme="minorHAnsi"/>
        </w:rPr>
      </w:pPr>
    </w:p>
    <w:p w14:paraId="79912FA8"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5A0CAF13" w14:textId="77777777" w:rsidR="00D550F5" w:rsidRDefault="00D550F5" w:rsidP="00A00AC7">
      <w:pPr>
        <w:rPr>
          <w:rFonts w:asciiTheme="minorHAnsi" w:hAnsiTheme="minorHAnsi" w:cstheme="minorHAnsi"/>
          <w:b/>
          <w:bCs/>
          <w:color w:val="000000"/>
        </w:rPr>
      </w:pPr>
    </w:p>
    <w:p w14:paraId="350EB591" w14:textId="22ED23BD" w:rsidR="00D550F5" w:rsidRDefault="005E78C8" w:rsidP="00A00AC7">
      <w:pPr>
        <w:rPr>
          <w:rFonts w:asciiTheme="minorHAnsi" w:hAnsiTheme="minorHAnsi" w:cstheme="minorHAnsi"/>
          <w:b/>
          <w:bCs/>
          <w:sz w:val="28"/>
          <w:szCs w:val="28"/>
        </w:rPr>
      </w:pPr>
      <w:r>
        <w:rPr>
          <w:rFonts w:asciiTheme="minorHAnsi" w:hAnsiTheme="minorHAnsi" w:cstheme="minorHAnsi"/>
          <w:b/>
          <w:bCs/>
          <w:sz w:val="28"/>
          <w:szCs w:val="28"/>
        </w:rPr>
        <w:t>H1:</w:t>
      </w:r>
      <w:r>
        <w:rPr>
          <w:rFonts w:asciiTheme="minorHAnsi" w:hAnsiTheme="minorHAnsi" w:cstheme="minorHAnsi"/>
          <w:b/>
          <w:bCs/>
          <w:sz w:val="28"/>
          <w:szCs w:val="28"/>
        </w:rPr>
        <w:tab/>
      </w:r>
      <w:r w:rsidR="00D550F5" w:rsidRPr="00565B03">
        <w:rPr>
          <w:rFonts w:asciiTheme="minorHAnsi" w:hAnsiTheme="minorHAnsi" w:cstheme="minorHAnsi"/>
          <w:b/>
          <w:bCs/>
          <w:sz w:val="28"/>
          <w:szCs w:val="28"/>
        </w:rPr>
        <w:t xml:space="preserve">VA Form </w:t>
      </w:r>
      <w:r w:rsidR="00D550F5">
        <w:rPr>
          <w:rFonts w:asciiTheme="minorHAnsi" w:hAnsiTheme="minorHAnsi" w:cstheme="minorHAnsi"/>
          <w:b/>
          <w:bCs/>
          <w:sz w:val="28"/>
          <w:szCs w:val="28"/>
        </w:rPr>
        <w:t>40-10007</w:t>
      </w:r>
    </w:p>
    <w:p w14:paraId="0FBBA625" w14:textId="75BD5237" w:rsidR="00A00AC7" w:rsidRPr="00565B03" w:rsidRDefault="005E78C8"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Application for Pre-Need Determination of Eligibility for Burial in a VA National Cemetery</w:t>
      </w:r>
    </w:p>
    <w:p w14:paraId="2CE19084" w14:textId="77777777" w:rsidR="00A00AC7" w:rsidRPr="00565B03" w:rsidRDefault="00A00AC7" w:rsidP="00A00AC7">
      <w:pPr>
        <w:rPr>
          <w:rFonts w:asciiTheme="minorHAnsi" w:hAnsiTheme="minorHAnsi" w:cstheme="minorHAnsi"/>
          <w:sz w:val="20"/>
          <w:szCs w:val="20"/>
        </w:rPr>
      </w:pPr>
    </w:p>
    <w:p w14:paraId="6471DED5" w14:textId="6D801FAA"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AB4FDE">
        <w:rPr>
          <w:rFonts w:asciiTheme="minorHAnsi" w:hAnsiTheme="minorHAnsi" w:cstheme="minorHAnsi"/>
          <w:sz w:val="20"/>
          <w:szCs w:val="20"/>
        </w:rPr>
        <w:t>&lt;</w:t>
      </w:r>
      <w:r w:rsidRPr="00565B03">
        <w:rPr>
          <w:rFonts w:asciiTheme="minorHAnsi" w:hAnsiTheme="minorHAnsi" w:cstheme="minorHAnsi"/>
          <w:sz w:val="20"/>
          <w:szCs w:val="20"/>
        </w:rPr>
        <w:t>Burial</w:t>
      </w:r>
      <w:r w:rsidR="00AB4FDE">
        <w:rPr>
          <w:rFonts w:asciiTheme="minorHAnsi" w:hAnsiTheme="minorHAnsi" w:cstheme="minorHAnsi"/>
          <w:sz w:val="20"/>
          <w:szCs w:val="20"/>
        </w:rPr>
        <w:t xml:space="preserve">s and memorials and </w:t>
      </w:r>
      <w:r w:rsidR="00063276">
        <w:rPr>
          <w:rFonts w:asciiTheme="minorHAnsi" w:hAnsiTheme="minorHAnsi" w:cstheme="minorHAnsi"/>
          <w:sz w:val="20"/>
          <w:szCs w:val="20"/>
        </w:rPr>
        <w:t>family member</w:t>
      </w:r>
      <w:r w:rsidR="00AB4FDE">
        <w:rPr>
          <w:rFonts w:asciiTheme="minorHAnsi" w:hAnsiTheme="minorHAnsi" w:cstheme="minorHAnsi"/>
          <w:sz w:val="20"/>
          <w:szCs w:val="20"/>
        </w:rPr>
        <w:t xml:space="preserve"> benefits&gt;</w:t>
      </w:r>
    </w:p>
    <w:p w14:paraId="7F7E8B22" w14:textId="77777777" w:rsidR="00A00AC7" w:rsidRPr="00565B03" w:rsidRDefault="00A00AC7" w:rsidP="00A00AC7">
      <w:pPr>
        <w:rPr>
          <w:rFonts w:asciiTheme="minorHAnsi" w:hAnsiTheme="minorHAnsi" w:cstheme="minorHAnsi"/>
          <w:sz w:val="20"/>
          <w:szCs w:val="20"/>
        </w:rPr>
      </w:pPr>
    </w:p>
    <w:p w14:paraId="34AC9DEC" w14:textId="77777777" w:rsidR="00A00AC7" w:rsidRPr="00565B03" w:rsidRDefault="00A00AC7" w:rsidP="00A00AC7">
      <w:pPr>
        <w:rPr>
          <w:rFonts w:asciiTheme="minorHAnsi" w:hAnsiTheme="minorHAnsi" w:cstheme="minorHAnsi"/>
          <w:sz w:val="20"/>
          <w:szCs w:val="20"/>
        </w:rPr>
      </w:pPr>
    </w:p>
    <w:p w14:paraId="5D334943"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138E8A13" w14:textId="7D611C87" w:rsidR="00A00AC7" w:rsidRPr="00565B03" w:rsidRDefault="00A00AC7" w:rsidP="00A00AC7">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C061D4">
        <w:rPr>
          <w:rFonts w:asciiTheme="minorHAnsi" w:hAnsiTheme="minorHAnsi" w:cstheme="minorHAnsi"/>
          <w:color w:val="000000"/>
          <w:sz w:val="20"/>
          <w:szCs w:val="20"/>
        </w:rPr>
        <w:t xml:space="preserve">VA burial </w:t>
      </w:r>
      <w:r w:rsidRPr="00565B03">
        <w:rPr>
          <w:rFonts w:asciiTheme="minorHAnsi" w:hAnsiTheme="minorHAnsi" w:cstheme="minorHAnsi"/>
          <w:color w:val="000000"/>
          <w:sz w:val="20"/>
          <w:szCs w:val="20"/>
        </w:rPr>
        <w:t>form to find out in advance if you can be buried in a VA national cemetery</w:t>
      </w:r>
      <w:r w:rsidR="00125DA5">
        <w:rPr>
          <w:rFonts w:asciiTheme="minorHAnsi" w:hAnsiTheme="minorHAnsi" w:cstheme="minorHAnsi"/>
          <w:color w:val="000000"/>
          <w:sz w:val="20"/>
          <w:szCs w:val="20"/>
        </w:rPr>
        <w:t xml:space="preserve"> or </w:t>
      </w:r>
      <w:ins w:id="890" w:author="Lee, Jennifer Y." w:date="2020-01-26T20:50:00Z">
        <w:r w:rsidR="000F1AC5">
          <w:rPr>
            <w:rFonts w:asciiTheme="minorHAnsi" w:hAnsiTheme="minorHAnsi" w:cstheme="minorHAnsi"/>
            <w:color w:val="000000"/>
            <w:sz w:val="20"/>
            <w:szCs w:val="20"/>
          </w:rPr>
          <w:t xml:space="preserve">when </w:t>
        </w:r>
      </w:ins>
      <w:r w:rsidR="00125DA5">
        <w:rPr>
          <w:rFonts w:asciiTheme="minorHAnsi" w:hAnsiTheme="minorHAnsi" w:cstheme="minorHAnsi"/>
          <w:color w:val="000000"/>
          <w:sz w:val="20"/>
          <w:szCs w:val="20"/>
        </w:rPr>
        <w:t>you’re applying on behalf of a Veteran or service member</w:t>
      </w:r>
      <w:r w:rsidRPr="00565B03">
        <w:rPr>
          <w:rFonts w:asciiTheme="minorHAnsi" w:hAnsiTheme="minorHAnsi" w:cstheme="minorHAnsi"/>
          <w:color w:val="000000"/>
          <w:sz w:val="20"/>
          <w:szCs w:val="20"/>
        </w:rPr>
        <w:t xml:space="preserve">. </w:t>
      </w:r>
    </w:p>
    <w:p w14:paraId="5E53C29B" w14:textId="432C833D" w:rsidR="00A00AC7" w:rsidRPr="00565B03" w:rsidRDefault="00D35D65" w:rsidP="00A00AC7">
      <w:pPr>
        <w:rPr>
          <w:rFonts w:asciiTheme="minorHAnsi" w:hAnsiTheme="minorHAnsi" w:cstheme="minorHAnsi"/>
          <w:sz w:val="20"/>
          <w:szCs w:val="20"/>
        </w:rPr>
      </w:pPr>
      <w:hyperlink r:id="rId140" w:history="1">
        <w:r w:rsidR="00A00AC7" w:rsidRPr="00565B03">
          <w:rPr>
            <w:rStyle w:val="Hyperlink"/>
            <w:rFonts w:asciiTheme="minorHAnsi" w:hAnsiTheme="minorHAnsi" w:cstheme="minorHAnsi"/>
            <w:sz w:val="20"/>
            <w:szCs w:val="20"/>
          </w:rPr>
          <w:t>Download VA Form 40-1007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6ACB04D6" w14:textId="77777777" w:rsidR="009151E2" w:rsidRPr="00565B03" w:rsidRDefault="009151E2" w:rsidP="009151E2">
      <w:pPr>
        <w:rPr>
          <w:rFonts w:asciiTheme="minorHAnsi" w:hAnsiTheme="minorHAnsi" w:cstheme="minorHAnsi"/>
          <w:b/>
          <w:bCs/>
          <w:color w:val="000000"/>
          <w:sz w:val="22"/>
          <w:szCs w:val="22"/>
        </w:rPr>
      </w:pPr>
    </w:p>
    <w:p w14:paraId="3AA997AF" w14:textId="4F423D4F" w:rsidR="009151E2" w:rsidRPr="00565B03" w:rsidRDefault="00C6185B" w:rsidP="009151E2">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151E2" w:rsidRPr="00565B03">
        <w:rPr>
          <w:rFonts w:asciiTheme="minorHAnsi" w:hAnsiTheme="minorHAnsi" w:cstheme="minorHAnsi"/>
          <w:b/>
          <w:bCs/>
          <w:color w:val="000000"/>
          <w:sz w:val="22"/>
          <w:szCs w:val="22"/>
        </w:rPr>
        <w:t>the online tool</w:t>
      </w:r>
    </w:p>
    <w:p w14:paraId="1DFF7C77" w14:textId="44ED9628" w:rsidR="00005AB8" w:rsidRPr="00565B03" w:rsidRDefault="009151E2" w:rsidP="009151E2">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125DA5">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6011D8AB" w14:textId="1E11D895" w:rsidR="00A00AC7" w:rsidRPr="00565B03" w:rsidRDefault="00D35D65" w:rsidP="00A00AC7">
      <w:pPr>
        <w:rPr>
          <w:rFonts w:asciiTheme="minorHAnsi" w:hAnsiTheme="minorHAnsi" w:cstheme="minorHAnsi"/>
          <w:sz w:val="20"/>
          <w:szCs w:val="20"/>
        </w:rPr>
      </w:pPr>
      <w:hyperlink r:id="rId141"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ins w:id="891" w:author="Lee, Jennifer Y." w:date="2020-01-26T20:50:00Z">
        <w:r w:rsidR="000F1AC5">
          <w:rPr>
            <w:rFonts w:asciiTheme="minorHAnsi" w:hAnsiTheme="minorHAnsi" w:cstheme="minorHAnsi"/>
            <w:sz w:val="20"/>
            <w:szCs w:val="20"/>
          </w:rPr>
          <w:t>&gt;</w:t>
        </w:r>
      </w:ins>
    </w:p>
    <w:p w14:paraId="27B1F14A" w14:textId="3974F0C2" w:rsidR="00A00AC7" w:rsidRDefault="00A00AC7" w:rsidP="00A00AC7">
      <w:pPr>
        <w:rPr>
          <w:rFonts w:asciiTheme="minorHAnsi" w:hAnsiTheme="minorHAnsi" w:cstheme="minorHAnsi"/>
          <w:b/>
          <w:bCs/>
          <w:sz w:val="22"/>
          <w:szCs w:val="22"/>
        </w:rPr>
      </w:pPr>
    </w:p>
    <w:p w14:paraId="56451319" w14:textId="77777777" w:rsidR="00C061D4" w:rsidRPr="00565B03" w:rsidRDefault="00C061D4" w:rsidP="00A00AC7">
      <w:pPr>
        <w:rPr>
          <w:rFonts w:asciiTheme="minorHAnsi" w:hAnsiTheme="minorHAnsi" w:cstheme="minorHAnsi"/>
          <w:b/>
          <w:bCs/>
          <w:sz w:val="22"/>
          <w:szCs w:val="22"/>
        </w:rPr>
      </w:pPr>
    </w:p>
    <w:p w14:paraId="70825D33" w14:textId="6001FDB1" w:rsidR="00A00AC7" w:rsidRPr="00565B03" w:rsidRDefault="009A4A94" w:rsidP="00A00AC7">
      <w:pPr>
        <w:rPr>
          <w:rFonts w:asciiTheme="minorHAnsi" w:hAnsiTheme="minorHAnsi" w:cstheme="minorHAnsi"/>
          <w:b/>
          <w:bCs/>
          <w:sz w:val="22"/>
          <w:szCs w:val="22"/>
        </w:rPr>
      </w:pPr>
      <w:r>
        <w:rPr>
          <w:rFonts w:asciiTheme="minorHAnsi" w:hAnsiTheme="minorHAnsi" w:cstheme="minorHAnsi"/>
          <w:b/>
          <w:bCs/>
          <w:sz w:val="22"/>
          <w:szCs w:val="22"/>
        </w:rPr>
        <w:t>H2:</w:t>
      </w:r>
      <w:r>
        <w:rPr>
          <w:rFonts w:asciiTheme="minorHAnsi" w:hAnsiTheme="minorHAnsi" w:cstheme="minorHAnsi"/>
          <w:b/>
          <w:bCs/>
          <w:sz w:val="22"/>
          <w:szCs w:val="22"/>
        </w:rPr>
        <w:tab/>
      </w:r>
      <w:r w:rsidR="00A00AC7" w:rsidRPr="00565B03">
        <w:rPr>
          <w:rFonts w:asciiTheme="minorHAnsi" w:hAnsiTheme="minorHAnsi" w:cstheme="minorHAnsi"/>
          <w:b/>
          <w:bCs/>
          <w:sz w:val="22"/>
          <w:szCs w:val="22"/>
        </w:rPr>
        <w:t xml:space="preserve">Helpful </w:t>
      </w:r>
      <w:r w:rsidR="00902068">
        <w:rPr>
          <w:rFonts w:asciiTheme="minorHAnsi" w:hAnsiTheme="minorHAnsi" w:cstheme="minorHAnsi"/>
          <w:b/>
          <w:bCs/>
          <w:sz w:val="22"/>
          <w:szCs w:val="22"/>
        </w:rPr>
        <w:t>links related to VA Form 40-10007</w:t>
      </w:r>
    </w:p>
    <w:p w14:paraId="47D84C3C" w14:textId="77777777" w:rsidR="00B47F46" w:rsidDel="00AD681D" w:rsidRDefault="00B47F46" w:rsidP="00B47F46">
      <w:pPr>
        <w:rPr>
          <w:del w:id="892" w:author="Lee, Jennifer Y." w:date="2020-01-26T21:01:00Z"/>
          <w:rFonts w:asciiTheme="minorHAnsi" w:hAnsiTheme="minorHAnsi" w:cstheme="minorHAnsi"/>
          <w:sz w:val="20"/>
          <w:szCs w:val="20"/>
        </w:rPr>
      </w:pPr>
    </w:p>
    <w:p w14:paraId="74873E3A" w14:textId="77777777" w:rsidR="00AD681D" w:rsidRPr="00B47F46" w:rsidRDefault="00AD681D" w:rsidP="00AD681D">
      <w:pPr>
        <w:rPr>
          <w:ins w:id="893" w:author="Lee, Jennifer Y." w:date="2020-01-26T21:01:00Z"/>
          <w:rFonts w:asciiTheme="minorHAnsi" w:hAnsiTheme="minorHAnsi" w:cstheme="minorHAnsi"/>
          <w:sz w:val="20"/>
          <w:szCs w:val="20"/>
        </w:rPr>
      </w:pPr>
      <w:ins w:id="894" w:author="Lee, Jennifer Y." w:date="2020-01-26T21:01:00Z">
        <w:r>
          <w:fldChar w:fldCharType="begin"/>
        </w:r>
        <w:r>
          <w:instrText xml:space="preserve"> HYPERLINK "https://www.va.gov/burials-memorials/pre-need-eligibility/" </w:instrText>
        </w:r>
        <w:r>
          <w:fldChar w:fldCharType="separate"/>
        </w:r>
        <w:r w:rsidRPr="00B47F46">
          <w:rPr>
            <w:rStyle w:val="Hyperlink"/>
            <w:rFonts w:asciiTheme="minorHAnsi" w:hAnsiTheme="minorHAnsi" w:cstheme="minorHAnsi"/>
            <w:sz w:val="20"/>
            <w:szCs w:val="20"/>
          </w:rPr>
          <w:t>Pre-need eligibility for burial in a VA cemetery</w:t>
        </w:r>
        <w:r>
          <w:rPr>
            <w:rStyle w:val="Hyperlink"/>
            <w:rFonts w:asciiTheme="minorHAnsi" w:hAnsiTheme="minorHAnsi" w:cstheme="minorHAnsi"/>
            <w:sz w:val="20"/>
            <w:szCs w:val="20"/>
          </w:rPr>
          <w:fldChar w:fldCharType="end"/>
        </w:r>
      </w:ins>
    </w:p>
    <w:p w14:paraId="036B3ACC" w14:textId="77777777" w:rsidR="00AD681D" w:rsidRPr="00B47F46" w:rsidRDefault="00AD681D" w:rsidP="00AD681D">
      <w:pPr>
        <w:rPr>
          <w:ins w:id="895" w:author="Lee, Jennifer Y." w:date="2020-01-26T21:01:00Z"/>
          <w:rFonts w:asciiTheme="minorHAnsi" w:hAnsiTheme="minorHAnsi" w:cstheme="minorHAnsi"/>
          <w:sz w:val="20"/>
          <w:szCs w:val="20"/>
        </w:rPr>
      </w:pPr>
      <w:ins w:id="896" w:author="Lee, Jennifer Y." w:date="2020-01-26T21:01:00Z">
        <w:r>
          <w:rPr>
            <w:rFonts w:asciiTheme="minorHAnsi" w:hAnsiTheme="minorHAnsi" w:cstheme="minorHAnsi"/>
            <w:sz w:val="20"/>
            <w:szCs w:val="20"/>
          </w:rPr>
          <w:t xml:space="preserve">Find out how to prepare before starting your pre-need eligibility application like choosing a national cemetery, gathering the right documents, and more. </w:t>
        </w:r>
      </w:ins>
    </w:p>
    <w:p w14:paraId="06FED171" w14:textId="77777777" w:rsidR="00AD681D" w:rsidRDefault="00AD681D" w:rsidP="00B47F46">
      <w:pPr>
        <w:rPr>
          <w:ins w:id="897" w:author="Lee, Jennifer Y." w:date="2020-01-26T21:01:00Z"/>
        </w:rPr>
      </w:pPr>
    </w:p>
    <w:p w14:paraId="3CAF87E1" w14:textId="43BB642C" w:rsidR="00B47F46" w:rsidRPr="00B47F46" w:rsidRDefault="00D35D65" w:rsidP="00B47F46">
      <w:pPr>
        <w:rPr>
          <w:rFonts w:asciiTheme="minorHAnsi" w:hAnsiTheme="minorHAnsi" w:cstheme="minorHAnsi"/>
          <w:sz w:val="20"/>
          <w:szCs w:val="20"/>
        </w:rPr>
      </w:pPr>
      <w:hyperlink r:id="rId142" w:history="1">
        <w:r w:rsidR="00B47F46" w:rsidRPr="00B47F46">
          <w:rPr>
            <w:rStyle w:val="Hyperlink"/>
            <w:rFonts w:asciiTheme="minorHAnsi" w:hAnsiTheme="minorHAnsi" w:cstheme="minorHAnsi"/>
            <w:sz w:val="20"/>
            <w:szCs w:val="20"/>
          </w:rPr>
          <w:t>Eligibility for burial in a VA national cemetery</w:t>
        </w:r>
      </w:hyperlink>
    </w:p>
    <w:p w14:paraId="34FC928A" w14:textId="670E06C9" w:rsidR="00B47F46" w:rsidDel="00AD681D" w:rsidRDefault="00B47F46" w:rsidP="00B47F46">
      <w:pPr>
        <w:rPr>
          <w:del w:id="898" w:author="Lee, Jennifer Y." w:date="2020-01-26T21:01:00Z"/>
          <w:rFonts w:asciiTheme="minorHAnsi" w:hAnsiTheme="minorHAnsi" w:cstheme="minorHAnsi"/>
          <w:sz w:val="20"/>
          <w:szCs w:val="20"/>
        </w:rPr>
      </w:pPr>
      <w:r w:rsidRPr="00B47F46">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202738EB" w14:textId="2248C27F" w:rsidR="00B47F46" w:rsidRPr="00B47F46" w:rsidDel="00AD681D" w:rsidRDefault="00B47F46" w:rsidP="00B47F46">
      <w:pPr>
        <w:rPr>
          <w:del w:id="899" w:author="Lee, Jennifer Y." w:date="2020-01-26T21:01:00Z"/>
          <w:rFonts w:asciiTheme="minorHAnsi" w:hAnsiTheme="minorHAnsi" w:cstheme="minorHAnsi"/>
          <w:sz w:val="20"/>
          <w:szCs w:val="20"/>
        </w:rPr>
      </w:pPr>
    </w:p>
    <w:p w14:paraId="0953F32E" w14:textId="3D30AA5B" w:rsidR="00B47F46" w:rsidRPr="00B47F46" w:rsidDel="00AD681D" w:rsidRDefault="00D35D65" w:rsidP="00B47F46">
      <w:pPr>
        <w:rPr>
          <w:del w:id="900" w:author="Lee, Jennifer Y." w:date="2020-01-26T21:01:00Z"/>
          <w:rFonts w:asciiTheme="minorHAnsi" w:hAnsiTheme="minorHAnsi" w:cstheme="minorHAnsi"/>
          <w:sz w:val="20"/>
          <w:szCs w:val="20"/>
        </w:rPr>
      </w:pPr>
      <w:del w:id="901" w:author="Lee, Jennifer Y." w:date="2020-01-26T21:01:00Z">
        <w:r w:rsidDel="00AD681D">
          <w:fldChar w:fldCharType="begin"/>
        </w:r>
        <w:r w:rsidDel="00AD681D">
          <w:delInstrText xml:space="preserve"> HYPERLINK "https://www.va.gov/burials-memorials/pre-need-eligibility/" </w:delInstrText>
        </w:r>
        <w:r w:rsidDel="00AD681D">
          <w:fldChar w:fldCharType="separate"/>
        </w:r>
        <w:r w:rsidR="00B47F46" w:rsidRPr="00B47F46" w:rsidDel="00AD681D">
          <w:rPr>
            <w:rStyle w:val="Hyperlink"/>
            <w:rFonts w:asciiTheme="minorHAnsi" w:hAnsiTheme="minorHAnsi" w:cstheme="minorHAnsi"/>
            <w:sz w:val="20"/>
            <w:szCs w:val="20"/>
          </w:rPr>
          <w:delText>Pre-need eligibility for burial in a VA cemetery</w:delText>
        </w:r>
        <w:r w:rsidDel="00AD681D">
          <w:rPr>
            <w:rStyle w:val="Hyperlink"/>
            <w:rFonts w:asciiTheme="minorHAnsi" w:hAnsiTheme="minorHAnsi" w:cstheme="minorHAnsi"/>
            <w:sz w:val="20"/>
            <w:szCs w:val="20"/>
          </w:rPr>
          <w:fldChar w:fldCharType="end"/>
        </w:r>
      </w:del>
    </w:p>
    <w:p w14:paraId="74A4EA7F" w14:textId="766D7570" w:rsidR="00B47F46" w:rsidRPr="00B47F46" w:rsidDel="00AD681D" w:rsidRDefault="00B47F46" w:rsidP="00B47F46">
      <w:pPr>
        <w:rPr>
          <w:del w:id="902" w:author="Lee, Jennifer Y." w:date="2020-01-26T21:01:00Z"/>
          <w:rFonts w:asciiTheme="minorHAnsi" w:hAnsiTheme="minorHAnsi" w:cstheme="minorHAnsi"/>
          <w:sz w:val="20"/>
          <w:szCs w:val="20"/>
        </w:rPr>
      </w:pPr>
      <w:del w:id="903" w:author="Lee, Jennifer Y." w:date="2020-01-26T20:59:00Z">
        <w:r w:rsidRPr="00B47F46" w:rsidDel="00AD681D">
          <w:rPr>
            <w:rFonts w:asciiTheme="minorHAnsi" w:hAnsiTheme="minorHAnsi" w:cstheme="minorHAnsi"/>
            <w:sz w:val="20"/>
            <w:szCs w:val="20"/>
          </w:rPr>
          <w:delText>You can apply to find out in advance if you can be buried in a VA national cemetery. This is called a pre-need determination of eligibility—and it can help make the burial planning process easier for your family members in their time of need.</w:delText>
        </w:r>
      </w:del>
      <w:del w:id="904" w:author="Lee, Jennifer Y." w:date="2020-01-26T20:57:00Z">
        <w:r w:rsidRPr="00B47F46" w:rsidDel="000F1AC5">
          <w:rPr>
            <w:rFonts w:asciiTheme="minorHAnsi" w:hAnsiTheme="minorHAnsi" w:cstheme="minorHAnsi"/>
            <w:sz w:val="20"/>
            <w:szCs w:val="20"/>
          </w:rPr>
          <w:delText xml:space="preserve"> </w:delText>
        </w:r>
      </w:del>
      <w:del w:id="905" w:author="Lee, Jennifer Y." w:date="2020-01-26T20:55:00Z">
        <w:r w:rsidRPr="00B47F46" w:rsidDel="000F1AC5">
          <w:rPr>
            <w:rFonts w:asciiTheme="minorHAnsi" w:hAnsiTheme="minorHAnsi" w:cstheme="minorHAnsi"/>
            <w:sz w:val="20"/>
            <w:szCs w:val="20"/>
          </w:rPr>
          <w:delText>Follow the steps below to apply.</w:delText>
        </w:r>
      </w:del>
    </w:p>
    <w:p w14:paraId="692AD6CD" w14:textId="77777777" w:rsidR="00A00AC7" w:rsidRPr="00565B03" w:rsidRDefault="00A00AC7" w:rsidP="00A00AC7">
      <w:pPr>
        <w:rPr>
          <w:rFonts w:asciiTheme="minorHAnsi" w:hAnsiTheme="minorHAnsi" w:cstheme="minorHAnsi"/>
          <w:sz w:val="20"/>
          <w:szCs w:val="20"/>
        </w:rPr>
      </w:pPr>
    </w:p>
    <w:p w14:paraId="519B872E" w14:textId="77777777" w:rsidR="00920BFF" w:rsidRPr="00920BFF" w:rsidRDefault="00920BFF" w:rsidP="00A00AC7">
      <w:pPr>
        <w:rPr>
          <w:rFonts w:asciiTheme="minorHAnsi" w:hAnsiTheme="minorHAnsi" w:cstheme="minorHAnsi"/>
          <w:color w:val="000000" w:themeColor="text1"/>
          <w:sz w:val="20"/>
          <w:szCs w:val="20"/>
        </w:rPr>
      </w:pPr>
    </w:p>
    <w:p w14:paraId="5F3AD2AD" w14:textId="79AAE765" w:rsidR="00A00AC7" w:rsidRPr="00FC6719" w:rsidDel="00AD681D" w:rsidRDefault="00D35D65" w:rsidP="00A00AC7">
      <w:pPr>
        <w:rPr>
          <w:del w:id="906" w:author="Lee, Jennifer Y." w:date="2020-01-26T21:01:00Z"/>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p>
    <w:p w14:paraId="6EB12298" w14:textId="77777777"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br w:type="page"/>
      </w:r>
    </w:p>
    <w:p w14:paraId="24349C66" w14:textId="77777777" w:rsidR="00A00AC7" w:rsidRPr="00C66325" w:rsidRDefault="00A00AC7" w:rsidP="00C66325">
      <w:pPr>
        <w:pStyle w:val="Heading1"/>
      </w:pPr>
      <w:bookmarkStart w:id="907" w:name="_Toc25144425"/>
      <w:bookmarkStart w:id="908" w:name="_Toc25152889"/>
      <w:bookmarkStart w:id="909" w:name="_Toc25652875"/>
      <w:bookmarkStart w:id="910" w:name="_Toc25652930"/>
      <w:bookmarkStart w:id="911" w:name="_Toc28636673"/>
      <w:bookmarkStart w:id="912" w:name="_Toc28636973"/>
      <w:bookmarkStart w:id="913" w:name="_Toc28669800"/>
      <w:bookmarkStart w:id="914" w:name="_Toc29557313"/>
      <w:bookmarkStart w:id="915" w:name="_Toc29557616"/>
      <w:bookmarkStart w:id="916" w:name="_Toc29562147"/>
      <w:bookmarkStart w:id="917" w:name="_Toc29883362"/>
      <w:bookmarkStart w:id="918" w:name="_Toc29903144"/>
      <w:r w:rsidRPr="00C66325">
        <w:lastRenderedPageBreak/>
        <w:t>VA Form 21P-530</w:t>
      </w:r>
      <w:bookmarkEnd w:id="907"/>
      <w:bookmarkEnd w:id="908"/>
      <w:bookmarkEnd w:id="909"/>
      <w:bookmarkEnd w:id="910"/>
      <w:bookmarkEnd w:id="911"/>
      <w:bookmarkEnd w:id="912"/>
      <w:bookmarkEnd w:id="913"/>
      <w:bookmarkEnd w:id="914"/>
      <w:bookmarkEnd w:id="915"/>
      <w:bookmarkEnd w:id="916"/>
      <w:bookmarkEnd w:id="917"/>
      <w:bookmarkEnd w:id="918"/>
    </w:p>
    <w:p w14:paraId="5E0591AE" w14:textId="77777777" w:rsidR="007B0ECA" w:rsidRDefault="007B0ECA" w:rsidP="007B0ECA">
      <w:pPr>
        <w:rPr>
          <w:rFonts w:asciiTheme="minorHAnsi" w:hAnsiTheme="minorHAnsi" w:cstheme="minorHAnsi"/>
          <w:b/>
          <w:bCs/>
          <w:color w:val="C00000"/>
        </w:rPr>
      </w:pPr>
    </w:p>
    <w:p w14:paraId="4AE73B9B" w14:textId="23E6883F" w:rsidR="007B0ECA" w:rsidRPr="007F29E6" w:rsidRDefault="007B0ECA" w:rsidP="007B0ECA">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5530BCAE"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11428BD3" w14:textId="77777777" w:rsidTr="00CA741C">
        <w:trPr>
          <w:trHeight w:val="447"/>
        </w:trPr>
        <w:tc>
          <w:tcPr>
            <w:tcW w:w="3138" w:type="dxa"/>
            <w:shd w:val="clear" w:color="auto" w:fill="CCCCCC"/>
          </w:tcPr>
          <w:p w14:paraId="49C340C4"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2988C1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39F83D67" w14:textId="77777777" w:rsidTr="00CA741C">
        <w:trPr>
          <w:trHeight w:val="429"/>
        </w:trPr>
        <w:tc>
          <w:tcPr>
            <w:tcW w:w="3138" w:type="dxa"/>
            <w:shd w:val="clear" w:color="auto" w:fill="CCCCCC"/>
          </w:tcPr>
          <w:p w14:paraId="40FAC5BD"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6F80C451" w14:textId="76D31C6E" w:rsidR="00CA741C" w:rsidRPr="00565B03" w:rsidRDefault="00D35D65" w:rsidP="00920BFF">
            <w:pPr>
              <w:pStyle w:val="NoSpacing"/>
              <w:rPr>
                <w:color w:val="0563C1"/>
                <w:u w:val="single"/>
              </w:rPr>
            </w:pPr>
            <w:hyperlink r:id="rId143" w:history="1">
              <w:r w:rsidR="00CA741C" w:rsidRPr="00920BFF">
                <w:rPr>
                  <w:rStyle w:val="Hyperlink"/>
                </w:rPr>
                <w:t>www.va.gov/vaforms/form_detail.asp?formno=21</w:t>
              </w:r>
              <w:r w:rsidR="00920BFF" w:rsidRPr="00920BFF">
                <w:rPr>
                  <w:rStyle w:val="Hyperlink"/>
                </w:rPr>
                <w:t>p-530</w:t>
              </w:r>
            </w:hyperlink>
          </w:p>
        </w:tc>
      </w:tr>
      <w:tr w:rsidR="00CA741C" w:rsidRPr="00565B03" w14:paraId="2E207CAB" w14:textId="77777777" w:rsidTr="00CA741C">
        <w:trPr>
          <w:trHeight w:val="429"/>
        </w:trPr>
        <w:tc>
          <w:tcPr>
            <w:tcW w:w="3138" w:type="dxa"/>
            <w:shd w:val="clear" w:color="auto" w:fill="CCCCCC"/>
          </w:tcPr>
          <w:p w14:paraId="03587A8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7460516B" w14:textId="77777777" w:rsidR="00CA741C" w:rsidRPr="00565B03" w:rsidRDefault="00CA741C" w:rsidP="00CA741C">
            <w:pPr>
              <w:rPr>
                <w:rFonts w:asciiTheme="minorHAnsi" w:hAnsiTheme="minorHAnsi" w:cstheme="minorHAnsi"/>
              </w:rPr>
            </w:pPr>
          </w:p>
        </w:tc>
      </w:tr>
      <w:tr w:rsidR="00CA741C" w:rsidRPr="00565B03" w14:paraId="5F395DB4" w14:textId="77777777" w:rsidTr="00CA741C">
        <w:trPr>
          <w:trHeight w:val="429"/>
        </w:trPr>
        <w:tc>
          <w:tcPr>
            <w:tcW w:w="3138" w:type="dxa"/>
            <w:shd w:val="clear" w:color="auto" w:fill="CCCCCC"/>
          </w:tcPr>
          <w:p w14:paraId="2F5B7D4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63E18F0A"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2C7BFE29" w14:textId="77777777" w:rsidR="00FC6719" w:rsidRPr="00565B03" w:rsidRDefault="00FC6719" w:rsidP="00FC6719">
      <w:pPr>
        <w:pStyle w:val="NoSpacing"/>
      </w:pPr>
    </w:p>
    <w:p w14:paraId="2BD23719" w14:textId="77777777" w:rsidR="00FC6719" w:rsidRPr="006B6A90" w:rsidRDefault="00FC6719" w:rsidP="00FC6719">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055509A"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65D226A5" w14:textId="77777777" w:rsidTr="00CA741C">
        <w:trPr>
          <w:trHeight w:val="427"/>
        </w:trPr>
        <w:tc>
          <w:tcPr>
            <w:tcW w:w="3145" w:type="dxa"/>
            <w:shd w:val="clear" w:color="auto" w:fill="CCCCCC"/>
          </w:tcPr>
          <w:p w14:paraId="0401EB5B"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420F7396" w14:textId="06DF4643" w:rsidR="00CA741C" w:rsidRPr="00920BFF"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920BFF">
              <w:rPr>
                <w:rFonts w:asciiTheme="minorHAnsi" w:hAnsiTheme="minorHAnsi" w:cstheme="minorHAnsi"/>
                <w:b/>
                <w:bCs/>
                <w:sz w:val="28"/>
                <w:szCs w:val="28"/>
              </w:rPr>
              <w:t>P-530</w:t>
            </w:r>
          </w:p>
        </w:tc>
      </w:tr>
      <w:tr w:rsidR="00CA741C" w:rsidRPr="00565B03" w14:paraId="6DB47AE0" w14:textId="77777777" w:rsidTr="00CA741C">
        <w:trPr>
          <w:trHeight w:val="427"/>
        </w:trPr>
        <w:tc>
          <w:tcPr>
            <w:tcW w:w="3145" w:type="dxa"/>
            <w:shd w:val="clear" w:color="auto" w:fill="CCCCCC"/>
          </w:tcPr>
          <w:p w14:paraId="4A216A0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EED3919" w14:textId="2E94D34A"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920BFF">
              <w:rPr>
                <w:rFonts w:asciiTheme="minorHAnsi" w:hAnsiTheme="minorHAnsi" w:cstheme="minorHAnsi"/>
                <w:color w:val="24292E"/>
              </w:rPr>
              <w:t>P-530</w:t>
            </w:r>
            <w:r w:rsidRPr="00565B03">
              <w:rPr>
                <w:rFonts w:asciiTheme="minorHAnsi" w:hAnsiTheme="minorHAnsi" w:cstheme="minorHAnsi"/>
                <w:color w:val="24292E"/>
              </w:rPr>
              <w:t xml:space="preserve"> | Veterans Affairs</w:t>
            </w:r>
          </w:p>
        </w:tc>
      </w:tr>
      <w:tr w:rsidR="00CA741C" w:rsidRPr="00565B03" w14:paraId="4A3C64A1" w14:textId="77777777" w:rsidTr="00CA741C">
        <w:trPr>
          <w:trHeight w:val="623"/>
        </w:trPr>
        <w:tc>
          <w:tcPr>
            <w:tcW w:w="3145" w:type="dxa"/>
            <w:shd w:val="clear" w:color="auto" w:fill="CCCCCC"/>
          </w:tcPr>
          <w:p w14:paraId="3FDADAE3"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08A5464D" w14:textId="4BE635A5" w:rsidR="00920BFF" w:rsidRPr="00B47F46" w:rsidRDefault="00CA741C" w:rsidP="00920BFF">
            <w:pPr>
              <w:rPr>
                <w:rFonts w:asciiTheme="minorHAnsi" w:hAnsiTheme="minorHAnsi" w:cstheme="minorHAnsi"/>
                <w:color w:val="000000"/>
                <w:sz w:val="20"/>
                <w:szCs w:val="20"/>
              </w:rPr>
            </w:pPr>
            <w:r w:rsidRPr="00B47F46">
              <w:rPr>
                <w:rFonts w:asciiTheme="minorHAnsi" w:hAnsiTheme="minorHAnsi" w:cstheme="minorHAnsi"/>
                <w:color w:val="24292E"/>
                <w:sz w:val="20"/>
                <w:szCs w:val="20"/>
              </w:rPr>
              <w:t>Get VA Form 21</w:t>
            </w:r>
            <w:r w:rsidR="00920BFF" w:rsidRPr="00B47F46">
              <w:rPr>
                <w:rFonts w:asciiTheme="minorHAnsi" w:hAnsiTheme="minorHAnsi" w:cstheme="minorHAnsi"/>
                <w:color w:val="24292E"/>
                <w:sz w:val="20"/>
                <w:szCs w:val="20"/>
              </w:rPr>
              <w:t>P-530</w:t>
            </w:r>
            <w:r w:rsidRPr="00B47F46">
              <w:rPr>
                <w:rFonts w:asciiTheme="minorHAnsi" w:hAnsiTheme="minorHAnsi" w:cstheme="minorHAnsi"/>
                <w:color w:val="24292E"/>
                <w:sz w:val="20"/>
                <w:szCs w:val="20"/>
              </w:rPr>
              <w:t xml:space="preserve">, </w:t>
            </w:r>
            <w:r w:rsidR="00920BFF" w:rsidRPr="00B47F46">
              <w:rPr>
                <w:rFonts w:asciiTheme="minorHAnsi" w:hAnsiTheme="minorHAnsi" w:cstheme="minorHAnsi"/>
                <w:color w:val="24292E"/>
                <w:sz w:val="20"/>
                <w:szCs w:val="20"/>
              </w:rPr>
              <w:t>Application for Burial Benefits</w:t>
            </w:r>
            <w:r w:rsidRPr="00B47F46">
              <w:rPr>
                <w:rFonts w:asciiTheme="minorHAnsi" w:hAnsiTheme="minorHAnsi" w:cstheme="minorHAnsi"/>
                <w:color w:val="24292E"/>
                <w:sz w:val="20"/>
                <w:szCs w:val="20"/>
              </w:rPr>
              <w:t xml:space="preserve">. Use this VA </w:t>
            </w:r>
            <w:r w:rsidR="009A4A94" w:rsidRPr="00B47F46">
              <w:rPr>
                <w:rFonts w:asciiTheme="minorHAnsi" w:hAnsiTheme="minorHAnsi" w:cstheme="minorHAnsi"/>
                <w:color w:val="24292E"/>
                <w:sz w:val="20"/>
                <w:szCs w:val="20"/>
              </w:rPr>
              <w:t xml:space="preserve">burial benefits </w:t>
            </w:r>
            <w:r w:rsidRPr="00B47F46">
              <w:rPr>
                <w:rFonts w:asciiTheme="minorHAnsi" w:hAnsiTheme="minorHAnsi" w:cstheme="minorHAnsi"/>
                <w:color w:val="24292E"/>
                <w:sz w:val="20"/>
                <w:szCs w:val="20"/>
              </w:rPr>
              <w:t xml:space="preserve">form to </w:t>
            </w:r>
            <w:r w:rsidR="00920BFF" w:rsidRPr="00B47F46">
              <w:rPr>
                <w:rFonts w:asciiTheme="minorHAnsi" w:hAnsiTheme="minorHAnsi" w:cstheme="minorHAnsi"/>
                <w:color w:val="000000"/>
                <w:sz w:val="20"/>
                <w:szCs w:val="20"/>
              </w:rPr>
              <w:t xml:space="preserve">find out if you qualify for </w:t>
            </w:r>
            <w:r w:rsidR="00C66325" w:rsidRPr="00B47F46">
              <w:rPr>
                <w:rFonts w:asciiTheme="minorHAnsi" w:hAnsiTheme="minorHAnsi" w:cstheme="minorHAnsi"/>
                <w:color w:val="000000"/>
                <w:sz w:val="20"/>
                <w:szCs w:val="20"/>
              </w:rPr>
              <w:t xml:space="preserve">a </w:t>
            </w:r>
            <w:r w:rsidR="00920BFF" w:rsidRPr="00B47F46">
              <w:rPr>
                <w:rFonts w:asciiTheme="minorHAnsi" w:hAnsiTheme="minorHAnsi" w:cstheme="minorHAnsi"/>
                <w:color w:val="000000"/>
                <w:sz w:val="20"/>
                <w:szCs w:val="20"/>
              </w:rPr>
              <w:t>burial allowance</w:t>
            </w:r>
            <w:r w:rsidR="002772F5" w:rsidRPr="00B47F46">
              <w:rPr>
                <w:rFonts w:asciiTheme="minorHAnsi" w:hAnsiTheme="minorHAnsi" w:cstheme="minorHAnsi"/>
                <w:color w:val="000000"/>
                <w:sz w:val="20"/>
                <w:szCs w:val="20"/>
              </w:rPr>
              <w:t>. A burial allowance can</w:t>
            </w:r>
            <w:r w:rsidR="002772F5" w:rsidRPr="00B47F46">
              <w:rPr>
                <w:rFonts w:asciiTheme="minorHAnsi" w:hAnsiTheme="minorHAnsi" w:cstheme="minorHAnsi"/>
                <w:sz w:val="20"/>
                <w:szCs w:val="20"/>
              </w:rPr>
              <w:t xml:space="preserve"> help cover your Veteran’s burial, funeral, and transportation costs</w:t>
            </w:r>
            <w:r w:rsidR="00920BFF" w:rsidRPr="00B47F46">
              <w:rPr>
                <w:rFonts w:asciiTheme="minorHAnsi" w:hAnsiTheme="minorHAnsi" w:cstheme="minorHAnsi"/>
                <w:color w:val="000000"/>
                <w:sz w:val="20"/>
                <w:szCs w:val="20"/>
              </w:rPr>
              <w:t xml:space="preserve">. </w:t>
            </w:r>
          </w:p>
          <w:p w14:paraId="4A0C0584" w14:textId="4786A3A8" w:rsidR="00CA741C" w:rsidRPr="00565B03" w:rsidRDefault="00CA741C" w:rsidP="00CA741C">
            <w:pPr>
              <w:shd w:val="clear" w:color="auto" w:fill="FFFFFF"/>
              <w:rPr>
                <w:rFonts w:asciiTheme="minorHAnsi" w:hAnsiTheme="minorHAnsi" w:cstheme="minorHAnsi"/>
                <w:color w:val="24292E"/>
                <w:sz w:val="20"/>
                <w:szCs w:val="20"/>
              </w:rPr>
            </w:pPr>
          </w:p>
        </w:tc>
      </w:tr>
      <w:tr w:rsidR="00CA741C" w:rsidRPr="00565B03" w14:paraId="3503DB3E" w14:textId="77777777" w:rsidTr="00CA741C">
        <w:trPr>
          <w:trHeight w:val="623"/>
        </w:trPr>
        <w:tc>
          <w:tcPr>
            <w:tcW w:w="3145" w:type="dxa"/>
            <w:shd w:val="clear" w:color="auto" w:fill="CCCCCC"/>
          </w:tcPr>
          <w:p w14:paraId="09ED5FDD" w14:textId="60A4AA2A"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72835FEC" w14:textId="22274E20"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C66325">
              <w:rPr>
                <w:rFonts w:asciiTheme="minorHAnsi" w:hAnsiTheme="minorHAnsi" w:cstheme="minorHAnsi"/>
                <w:color w:val="24292E"/>
                <w:sz w:val="20"/>
                <w:szCs w:val="20"/>
              </w:rPr>
              <w:t>P</w:t>
            </w:r>
            <w:r w:rsidRPr="00565B03">
              <w:rPr>
                <w:rFonts w:asciiTheme="minorHAnsi" w:hAnsiTheme="minorHAnsi" w:cstheme="minorHAnsi"/>
                <w:color w:val="24292E"/>
                <w:sz w:val="20"/>
                <w:szCs w:val="20"/>
              </w:rPr>
              <w:t>-</w:t>
            </w:r>
            <w:r w:rsidR="00C66325">
              <w:rPr>
                <w:rFonts w:asciiTheme="minorHAnsi" w:hAnsiTheme="minorHAnsi" w:cstheme="minorHAnsi"/>
                <w:color w:val="24292E"/>
                <w:sz w:val="20"/>
                <w:szCs w:val="20"/>
              </w:rPr>
              <w:t>530</w:t>
            </w:r>
            <w:r w:rsidRPr="00565B03">
              <w:rPr>
                <w:rFonts w:asciiTheme="minorHAnsi" w:hAnsiTheme="minorHAnsi" w:cstheme="minorHAnsi"/>
                <w:color w:val="24292E"/>
                <w:sz w:val="20"/>
                <w:szCs w:val="20"/>
              </w:rPr>
              <w:t>, 21</w:t>
            </w:r>
            <w:r w:rsidR="00C66325">
              <w:rPr>
                <w:rFonts w:asciiTheme="minorHAnsi" w:hAnsiTheme="minorHAnsi" w:cstheme="minorHAnsi"/>
                <w:color w:val="24292E"/>
                <w:sz w:val="20"/>
                <w:szCs w:val="20"/>
              </w:rPr>
              <w:t>P</w:t>
            </w:r>
            <w:r w:rsidRPr="00565B03">
              <w:rPr>
                <w:rFonts w:asciiTheme="minorHAnsi" w:hAnsiTheme="minorHAnsi" w:cstheme="minorHAnsi"/>
                <w:color w:val="24292E"/>
                <w:sz w:val="20"/>
                <w:szCs w:val="20"/>
              </w:rPr>
              <w:t xml:space="preserve"> </w:t>
            </w:r>
            <w:r w:rsidR="00C66325">
              <w:rPr>
                <w:rFonts w:asciiTheme="minorHAnsi" w:hAnsiTheme="minorHAnsi" w:cstheme="minorHAnsi"/>
                <w:color w:val="24292E"/>
                <w:sz w:val="20"/>
                <w:szCs w:val="20"/>
              </w:rPr>
              <w:t>530</w:t>
            </w:r>
            <w:r w:rsidRPr="00565B03">
              <w:rPr>
                <w:rFonts w:asciiTheme="minorHAnsi" w:hAnsiTheme="minorHAnsi" w:cstheme="minorHAnsi"/>
                <w:color w:val="24292E"/>
                <w:sz w:val="20"/>
                <w:szCs w:val="20"/>
              </w:rPr>
              <w:t>, 21</w:t>
            </w:r>
            <w:r w:rsidR="00C66325">
              <w:rPr>
                <w:rFonts w:asciiTheme="minorHAnsi" w:hAnsiTheme="minorHAnsi" w:cstheme="minorHAnsi"/>
                <w:color w:val="24292E"/>
                <w:sz w:val="20"/>
                <w:szCs w:val="20"/>
              </w:rPr>
              <w:t>P530</w:t>
            </w:r>
            <w:r w:rsidRPr="00565B03">
              <w:rPr>
                <w:rFonts w:asciiTheme="minorHAnsi" w:hAnsiTheme="minorHAnsi" w:cstheme="minorHAnsi"/>
                <w:color w:val="24292E"/>
                <w:sz w:val="20"/>
                <w:szCs w:val="20"/>
              </w:rPr>
              <w:t xml:space="preserve">, </w:t>
            </w:r>
            <w:r w:rsidR="00C66325">
              <w:rPr>
                <w:rFonts w:asciiTheme="minorHAnsi" w:hAnsiTheme="minorHAnsi" w:cstheme="minorHAnsi"/>
                <w:color w:val="24292E"/>
                <w:sz w:val="20"/>
                <w:szCs w:val="20"/>
              </w:rPr>
              <w:t>va burial benefits form</w:t>
            </w:r>
            <w:r w:rsidR="00DA78F8">
              <w:rPr>
                <w:rFonts w:asciiTheme="minorHAnsi" w:hAnsiTheme="minorHAnsi" w:cstheme="minorHAnsi"/>
                <w:color w:val="24292E"/>
                <w:sz w:val="20"/>
                <w:szCs w:val="20"/>
              </w:rPr>
              <w:t>, va burial form</w:t>
            </w:r>
          </w:p>
        </w:tc>
      </w:tr>
    </w:tbl>
    <w:p w14:paraId="6FFEB2C3" w14:textId="77777777" w:rsidR="00CA741C" w:rsidRPr="00565B03" w:rsidRDefault="00CA741C" w:rsidP="00CA741C">
      <w:pPr>
        <w:rPr>
          <w:rFonts w:asciiTheme="minorHAnsi" w:hAnsiTheme="minorHAnsi" w:cstheme="minorHAnsi"/>
        </w:rPr>
      </w:pPr>
    </w:p>
    <w:p w14:paraId="191CC97F"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6C74D285" w14:textId="77777777" w:rsidR="00920BFF" w:rsidRDefault="00920BFF" w:rsidP="00A00AC7">
      <w:pPr>
        <w:rPr>
          <w:rFonts w:asciiTheme="minorHAnsi" w:hAnsiTheme="minorHAnsi" w:cstheme="minorHAnsi"/>
          <w:b/>
          <w:bCs/>
          <w:color w:val="000000"/>
        </w:rPr>
      </w:pPr>
    </w:p>
    <w:p w14:paraId="1CD12A64" w14:textId="083D532E" w:rsidR="00920BFF" w:rsidRDefault="005E78C8" w:rsidP="00A00AC7">
      <w:pPr>
        <w:rPr>
          <w:rFonts w:asciiTheme="minorHAnsi" w:hAnsiTheme="minorHAnsi" w:cstheme="minorHAnsi"/>
          <w:b/>
          <w:bCs/>
          <w:sz w:val="28"/>
          <w:szCs w:val="28"/>
        </w:rPr>
      </w:pPr>
      <w:r>
        <w:rPr>
          <w:rFonts w:asciiTheme="minorHAnsi" w:hAnsiTheme="minorHAnsi" w:cstheme="minorHAnsi"/>
          <w:b/>
          <w:bCs/>
          <w:sz w:val="28"/>
          <w:szCs w:val="28"/>
        </w:rPr>
        <w:t>H1:</w:t>
      </w:r>
      <w:r>
        <w:rPr>
          <w:rFonts w:asciiTheme="minorHAnsi" w:hAnsiTheme="minorHAnsi" w:cstheme="minorHAnsi"/>
          <w:b/>
          <w:bCs/>
          <w:sz w:val="28"/>
          <w:szCs w:val="28"/>
        </w:rPr>
        <w:tab/>
      </w:r>
      <w:r w:rsidR="00920BFF" w:rsidRPr="00565B03">
        <w:rPr>
          <w:rFonts w:asciiTheme="minorHAnsi" w:hAnsiTheme="minorHAnsi" w:cstheme="minorHAnsi"/>
          <w:b/>
          <w:bCs/>
          <w:sz w:val="28"/>
          <w:szCs w:val="28"/>
        </w:rPr>
        <w:t>VA Form 21</w:t>
      </w:r>
      <w:r w:rsidR="00920BFF">
        <w:rPr>
          <w:rFonts w:asciiTheme="minorHAnsi" w:hAnsiTheme="minorHAnsi" w:cstheme="minorHAnsi"/>
          <w:b/>
          <w:bCs/>
          <w:sz w:val="28"/>
          <w:szCs w:val="28"/>
        </w:rPr>
        <w:t>P-530</w:t>
      </w:r>
    </w:p>
    <w:p w14:paraId="1160BB57" w14:textId="409E489B" w:rsidR="00A00AC7" w:rsidRPr="00565B03" w:rsidRDefault="005E78C8"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Application for Burial Benefits</w:t>
      </w:r>
    </w:p>
    <w:p w14:paraId="46FFBA9E" w14:textId="77777777" w:rsidR="00A00AC7" w:rsidRPr="00565B03" w:rsidRDefault="00A00AC7" w:rsidP="00A00AC7">
      <w:pPr>
        <w:rPr>
          <w:rFonts w:asciiTheme="minorHAnsi" w:hAnsiTheme="minorHAnsi" w:cstheme="minorHAnsi"/>
          <w:sz w:val="20"/>
          <w:szCs w:val="20"/>
        </w:rPr>
      </w:pPr>
    </w:p>
    <w:p w14:paraId="5BA71A36" w14:textId="5C997C5F"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9236B4">
        <w:rPr>
          <w:rFonts w:asciiTheme="minorHAnsi" w:hAnsiTheme="minorHAnsi" w:cstheme="minorHAnsi"/>
          <w:sz w:val="20"/>
          <w:szCs w:val="20"/>
        </w:rPr>
        <w:t>&lt;</w:t>
      </w:r>
      <w:r w:rsidRPr="00565B03">
        <w:rPr>
          <w:rFonts w:asciiTheme="minorHAnsi" w:hAnsiTheme="minorHAnsi" w:cstheme="minorHAnsi"/>
          <w:sz w:val="20"/>
          <w:szCs w:val="20"/>
        </w:rPr>
        <w:t>Burial</w:t>
      </w:r>
      <w:r w:rsidR="002772F5">
        <w:rPr>
          <w:rFonts w:asciiTheme="minorHAnsi" w:hAnsiTheme="minorHAnsi" w:cstheme="minorHAnsi"/>
          <w:sz w:val="20"/>
          <w:szCs w:val="20"/>
        </w:rPr>
        <w:t>s and memorials, family member</w:t>
      </w:r>
      <w:r w:rsidRPr="00565B03">
        <w:rPr>
          <w:rFonts w:asciiTheme="minorHAnsi" w:hAnsiTheme="minorHAnsi" w:cstheme="minorHAnsi"/>
          <w:sz w:val="20"/>
          <w:szCs w:val="20"/>
        </w:rPr>
        <w:t xml:space="preserve"> benefits</w:t>
      </w:r>
      <w:r w:rsidR="009236B4">
        <w:rPr>
          <w:rFonts w:asciiTheme="minorHAnsi" w:hAnsiTheme="minorHAnsi" w:cstheme="minorHAnsi"/>
          <w:sz w:val="20"/>
          <w:szCs w:val="20"/>
        </w:rPr>
        <w:t>&gt;</w:t>
      </w:r>
    </w:p>
    <w:p w14:paraId="34A56927" w14:textId="77777777" w:rsidR="00A00AC7" w:rsidRPr="00565B03" w:rsidRDefault="00A00AC7" w:rsidP="00A00AC7">
      <w:pPr>
        <w:rPr>
          <w:rFonts w:asciiTheme="minorHAnsi" w:hAnsiTheme="minorHAnsi" w:cstheme="minorHAnsi"/>
          <w:sz w:val="20"/>
          <w:szCs w:val="20"/>
        </w:rPr>
      </w:pPr>
    </w:p>
    <w:p w14:paraId="48BFC759" w14:textId="77777777" w:rsidR="00A00AC7" w:rsidRPr="00565B03" w:rsidRDefault="00A00AC7" w:rsidP="00A00AC7">
      <w:pPr>
        <w:rPr>
          <w:rFonts w:asciiTheme="minorHAnsi" w:hAnsiTheme="minorHAnsi" w:cstheme="minorHAnsi"/>
          <w:sz w:val="20"/>
          <w:szCs w:val="20"/>
        </w:rPr>
      </w:pPr>
    </w:p>
    <w:p w14:paraId="004F746F"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0332644D" w14:textId="7D0B0DD4" w:rsidR="00A00AC7" w:rsidRPr="00B47F46" w:rsidRDefault="00A00AC7" w:rsidP="00A00AC7">
      <w:pPr>
        <w:rPr>
          <w:rFonts w:asciiTheme="minorHAnsi" w:hAnsiTheme="minorHAnsi" w:cstheme="minorHAnsi"/>
          <w:color w:val="000000"/>
          <w:sz w:val="20"/>
          <w:szCs w:val="20"/>
        </w:rPr>
      </w:pPr>
      <w:r w:rsidRPr="00B47F46">
        <w:rPr>
          <w:rFonts w:asciiTheme="minorHAnsi" w:hAnsiTheme="minorHAnsi" w:cstheme="minorHAnsi"/>
          <w:color w:val="000000"/>
          <w:sz w:val="20"/>
          <w:szCs w:val="20"/>
        </w:rPr>
        <w:t xml:space="preserve">Use this </w:t>
      </w:r>
      <w:r w:rsidR="00C66325" w:rsidRPr="00B47F46">
        <w:rPr>
          <w:rFonts w:asciiTheme="minorHAnsi" w:hAnsiTheme="minorHAnsi" w:cstheme="minorHAnsi"/>
          <w:color w:val="000000"/>
          <w:sz w:val="20"/>
          <w:szCs w:val="20"/>
        </w:rPr>
        <w:t xml:space="preserve">VA burial benefits </w:t>
      </w:r>
      <w:r w:rsidRPr="00B47F46">
        <w:rPr>
          <w:rFonts w:asciiTheme="minorHAnsi" w:hAnsiTheme="minorHAnsi" w:cstheme="minorHAnsi"/>
          <w:color w:val="000000"/>
          <w:sz w:val="20"/>
          <w:szCs w:val="20"/>
        </w:rPr>
        <w:t xml:space="preserve">form to find out if you qualify for </w:t>
      </w:r>
      <w:r w:rsidR="00920BFF" w:rsidRPr="00B47F46">
        <w:rPr>
          <w:rFonts w:asciiTheme="minorHAnsi" w:hAnsiTheme="minorHAnsi" w:cstheme="minorHAnsi"/>
          <w:color w:val="000000"/>
          <w:sz w:val="20"/>
          <w:szCs w:val="20"/>
        </w:rPr>
        <w:t xml:space="preserve">a </w:t>
      </w:r>
      <w:r w:rsidRPr="00B47F46">
        <w:rPr>
          <w:rFonts w:asciiTheme="minorHAnsi" w:hAnsiTheme="minorHAnsi" w:cstheme="minorHAnsi"/>
          <w:color w:val="000000"/>
          <w:sz w:val="20"/>
          <w:szCs w:val="20"/>
        </w:rPr>
        <w:t>burial allowance</w:t>
      </w:r>
      <w:r w:rsidR="002772F5" w:rsidRPr="00B47F46">
        <w:rPr>
          <w:rFonts w:asciiTheme="minorHAnsi" w:hAnsiTheme="minorHAnsi" w:cstheme="minorHAnsi"/>
          <w:color w:val="000000"/>
          <w:sz w:val="20"/>
          <w:szCs w:val="20"/>
        </w:rPr>
        <w:t xml:space="preserve">. A burial allowance can </w:t>
      </w:r>
      <w:r w:rsidR="002772F5" w:rsidRPr="00B47F46">
        <w:rPr>
          <w:rFonts w:asciiTheme="minorHAnsi" w:hAnsiTheme="minorHAnsi" w:cstheme="minorHAnsi"/>
          <w:sz w:val="20"/>
          <w:szCs w:val="20"/>
        </w:rPr>
        <w:t>help cover your Veteran’s burial, funeral, and transportation costs</w:t>
      </w:r>
      <w:r w:rsidRPr="00B47F46">
        <w:rPr>
          <w:rFonts w:asciiTheme="minorHAnsi" w:hAnsiTheme="minorHAnsi" w:cstheme="minorHAnsi"/>
          <w:color w:val="000000"/>
          <w:sz w:val="20"/>
          <w:szCs w:val="20"/>
        </w:rPr>
        <w:t xml:space="preserve">. </w:t>
      </w:r>
    </w:p>
    <w:p w14:paraId="3F3E8443" w14:textId="0D50F3B6" w:rsidR="00A00AC7" w:rsidRPr="00565B03" w:rsidRDefault="00D35D65" w:rsidP="00A00AC7">
      <w:pPr>
        <w:rPr>
          <w:rFonts w:asciiTheme="minorHAnsi" w:hAnsiTheme="minorHAnsi" w:cstheme="minorHAnsi"/>
          <w:sz w:val="20"/>
          <w:szCs w:val="20"/>
        </w:rPr>
      </w:pPr>
      <w:hyperlink r:id="rId144" w:history="1">
        <w:r w:rsidR="00A00AC7" w:rsidRPr="00565B03">
          <w:rPr>
            <w:rStyle w:val="Hyperlink"/>
            <w:rFonts w:asciiTheme="minorHAnsi" w:hAnsiTheme="minorHAnsi" w:cstheme="minorHAnsi"/>
            <w:sz w:val="20"/>
            <w:szCs w:val="20"/>
          </w:rPr>
          <w:t>Download VA Form 21P-530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5C64DF95" w14:textId="77777777" w:rsidR="00A00AC7" w:rsidRPr="00565B03" w:rsidRDefault="00A00AC7" w:rsidP="00A00AC7">
      <w:pPr>
        <w:rPr>
          <w:rFonts w:asciiTheme="minorHAnsi" w:hAnsiTheme="minorHAnsi" w:cstheme="minorHAnsi"/>
          <w:sz w:val="20"/>
          <w:szCs w:val="20"/>
        </w:rPr>
      </w:pPr>
    </w:p>
    <w:p w14:paraId="09856F8B" w14:textId="69A6444F" w:rsidR="009151E2" w:rsidRPr="00565B03" w:rsidRDefault="00C6185B" w:rsidP="009151E2">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151E2" w:rsidRPr="00565B03">
        <w:rPr>
          <w:rFonts w:asciiTheme="minorHAnsi" w:hAnsiTheme="minorHAnsi" w:cstheme="minorHAnsi"/>
          <w:b/>
          <w:bCs/>
          <w:color w:val="000000"/>
          <w:sz w:val="22"/>
          <w:szCs w:val="22"/>
        </w:rPr>
        <w:t>the online tool</w:t>
      </w:r>
    </w:p>
    <w:p w14:paraId="5F14ED41" w14:textId="2A978B5A" w:rsidR="009151E2" w:rsidRPr="00565B03" w:rsidRDefault="009151E2" w:rsidP="009151E2">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2772F5">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51417A67" w14:textId="5AE9058A" w:rsidR="00A00AC7" w:rsidRPr="00565B03" w:rsidRDefault="00D35D65" w:rsidP="00A00AC7">
      <w:pPr>
        <w:rPr>
          <w:rFonts w:asciiTheme="minorHAnsi" w:hAnsiTheme="minorHAnsi" w:cstheme="minorHAnsi"/>
          <w:sz w:val="20"/>
          <w:szCs w:val="20"/>
        </w:rPr>
      </w:pPr>
      <w:hyperlink r:id="rId145"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ins w:id="919" w:author="Lee, Jennifer Y." w:date="2020-01-26T21:02:00Z">
        <w:r w:rsidR="00D07EFD">
          <w:rPr>
            <w:rFonts w:asciiTheme="minorHAnsi" w:hAnsiTheme="minorHAnsi" w:cstheme="minorHAnsi"/>
            <w:sz w:val="20"/>
            <w:szCs w:val="20"/>
          </w:rPr>
          <w:t>&gt;</w:t>
        </w:r>
      </w:ins>
    </w:p>
    <w:p w14:paraId="5801B089" w14:textId="77777777" w:rsidR="00A00AC7" w:rsidRPr="00565B03" w:rsidRDefault="00A00AC7" w:rsidP="00A00AC7">
      <w:pPr>
        <w:rPr>
          <w:rFonts w:asciiTheme="minorHAnsi" w:hAnsiTheme="minorHAnsi" w:cstheme="minorHAnsi"/>
          <w:b/>
          <w:bCs/>
          <w:sz w:val="22"/>
          <w:szCs w:val="22"/>
        </w:rPr>
      </w:pPr>
    </w:p>
    <w:p w14:paraId="256F0F48" w14:textId="0CB847E6" w:rsidR="00A00AC7" w:rsidRDefault="00A00AC7" w:rsidP="00A00AC7">
      <w:pPr>
        <w:rPr>
          <w:rFonts w:asciiTheme="minorHAnsi" w:hAnsiTheme="minorHAnsi" w:cstheme="minorHAnsi"/>
          <w:color w:val="000000"/>
          <w:sz w:val="20"/>
          <w:szCs w:val="20"/>
        </w:rPr>
      </w:pPr>
    </w:p>
    <w:p w14:paraId="7E627A6D" w14:textId="0B7D63AC" w:rsidR="009A4A94" w:rsidRDefault="009A4A94" w:rsidP="009A4A94">
      <w:pPr>
        <w:rPr>
          <w:rFonts w:asciiTheme="minorHAnsi" w:hAnsiTheme="minorHAnsi" w:cstheme="minorHAnsi"/>
          <w:b/>
          <w:bCs/>
          <w:sz w:val="22"/>
          <w:szCs w:val="22"/>
        </w:rPr>
      </w:pPr>
      <w:r>
        <w:rPr>
          <w:rFonts w:asciiTheme="minorHAnsi" w:hAnsiTheme="minorHAnsi" w:cstheme="minorHAnsi"/>
          <w:b/>
          <w:bCs/>
          <w:sz w:val="22"/>
          <w:szCs w:val="22"/>
        </w:rPr>
        <w:t>H2:</w:t>
      </w:r>
      <w:r>
        <w:rPr>
          <w:rFonts w:asciiTheme="minorHAnsi" w:hAnsiTheme="minorHAnsi" w:cstheme="minorHAnsi"/>
          <w:b/>
          <w:bCs/>
          <w:sz w:val="22"/>
          <w:szCs w:val="22"/>
        </w:rPr>
        <w:tab/>
      </w:r>
      <w:r w:rsidRPr="00565B03">
        <w:rPr>
          <w:rFonts w:asciiTheme="minorHAnsi" w:hAnsiTheme="minorHAnsi" w:cstheme="minorHAnsi"/>
          <w:b/>
          <w:bCs/>
          <w:sz w:val="22"/>
          <w:szCs w:val="22"/>
        </w:rPr>
        <w:t xml:space="preserve">Helpful </w:t>
      </w:r>
      <w:r w:rsidR="00502AEF">
        <w:rPr>
          <w:rFonts w:asciiTheme="minorHAnsi" w:hAnsiTheme="minorHAnsi" w:cstheme="minorHAnsi"/>
          <w:b/>
          <w:bCs/>
          <w:sz w:val="22"/>
          <w:szCs w:val="22"/>
        </w:rPr>
        <w:t>l</w:t>
      </w:r>
      <w:r w:rsidR="002772F5">
        <w:rPr>
          <w:rFonts w:asciiTheme="minorHAnsi" w:hAnsiTheme="minorHAnsi" w:cstheme="minorHAnsi"/>
          <w:b/>
          <w:bCs/>
          <w:sz w:val="22"/>
          <w:szCs w:val="22"/>
        </w:rPr>
        <w:t xml:space="preserve">inks related to VA Form </w:t>
      </w:r>
      <w:r w:rsidR="00502AEF">
        <w:rPr>
          <w:rFonts w:asciiTheme="minorHAnsi" w:hAnsiTheme="minorHAnsi" w:cstheme="minorHAnsi"/>
          <w:b/>
          <w:bCs/>
          <w:sz w:val="22"/>
          <w:szCs w:val="22"/>
        </w:rPr>
        <w:t>21P-530</w:t>
      </w:r>
    </w:p>
    <w:p w14:paraId="646574DB" w14:textId="77777777" w:rsidR="00987E32" w:rsidRPr="00565B03" w:rsidRDefault="00987E32" w:rsidP="009A4A94">
      <w:pPr>
        <w:rPr>
          <w:rFonts w:asciiTheme="minorHAnsi" w:hAnsiTheme="minorHAnsi" w:cstheme="minorHAnsi"/>
          <w:b/>
          <w:bCs/>
          <w:sz w:val="22"/>
          <w:szCs w:val="22"/>
        </w:rPr>
      </w:pPr>
    </w:p>
    <w:p w14:paraId="5639AB6E" w14:textId="317012ED" w:rsidR="00DA78F8" w:rsidRPr="00987E32" w:rsidRDefault="00D35D65" w:rsidP="00987E32">
      <w:pPr>
        <w:rPr>
          <w:rFonts w:asciiTheme="minorHAnsi" w:hAnsiTheme="minorHAnsi" w:cstheme="minorHAnsi"/>
          <w:sz w:val="20"/>
          <w:szCs w:val="20"/>
        </w:rPr>
      </w:pPr>
      <w:hyperlink r:id="rId146" w:history="1">
        <w:r w:rsidR="00DA78F8" w:rsidRPr="00987E32">
          <w:rPr>
            <w:rStyle w:val="Hyperlink"/>
            <w:rFonts w:asciiTheme="minorHAnsi" w:hAnsiTheme="minorHAnsi" w:cstheme="minorHAnsi"/>
            <w:sz w:val="20"/>
            <w:szCs w:val="20"/>
          </w:rPr>
          <w:t>Eligibility for burial in a VA national cemetery</w:t>
        </w:r>
      </w:hyperlink>
    </w:p>
    <w:p w14:paraId="7D7281AF" w14:textId="77777777" w:rsidR="00DA78F8" w:rsidRPr="00987E32" w:rsidRDefault="00DA78F8" w:rsidP="00987E32">
      <w:pPr>
        <w:rPr>
          <w:rFonts w:asciiTheme="minorHAnsi" w:hAnsiTheme="minorHAnsi" w:cstheme="minorHAnsi"/>
          <w:sz w:val="20"/>
          <w:szCs w:val="20"/>
        </w:rPr>
      </w:pPr>
      <w:r w:rsidRPr="00987E32">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49AE6706" w14:textId="77777777" w:rsidR="00DA78F8" w:rsidRPr="00987E32" w:rsidRDefault="00DA78F8" w:rsidP="00987E32">
      <w:pPr>
        <w:rPr>
          <w:rFonts w:asciiTheme="minorHAnsi" w:hAnsiTheme="minorHAnsi" w:cstheme="minorHAnsi"/>
          <w:sz w:val="20"/>
          <w:szCs w:val="20"/>
        </w:rPr>
      </w:pPr>
    </w:p>
    <w:p w14:paraId="37D85D78" w14:textId="08817B19" w:rsidR="00987E32" w:rsidRPr="00987E32" w:rsidRDefault="00D35D65" w:rsidP="00987E32">
      <w:pPr>
        <w:rPr>
          <w:rFonts w:asciiTheme="minorHAnsi" w:hAnsiTheme="minorHAnsi" w:cstheme="minorHAnsi"/>
          <w:sz w:val="20"/>
          <w:szCs w:val="20"/>
        </w:rPr>
      </w:pPr>
      <w:hyperlink r:id="rId147" w:history="1">
        <w:r w:rsidR="00987E32" w:rsidRPr="00987E32">
          <w:rPr>
            <w:rStyle w:val="Hyperlink"/>
            <w:rFonts w:asciiTheme="minorHAnsi" w:hAnsiTheme="minorHAnsi" w:cstheme="minorHAnsi"/>
            <w:sz w:val="20"/>
            <w:szCs w:val="20"/>
          </w:rPr>
          <w:t>How to apply for a Veterans burial allowance</w:t>
        </w:r>
      </w:hyperlink>
    </w:p>
    <w:p w14:paraId="02868F74" w14:textId="535E813C" w:rsid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Find out how to get Veterans burial allowances (sometimes called “Veterans death benefits”) to help cover burial, funeral, and transportation costs.</w:t>
      </w:r>
    </w:p>
    <w:p w14:paraId="6B90AC17" w14:textId="77777777" w:rsidR="00987E32" w:rsidRPr="00987E32" w:rsidRDefault="00987E32" w:rsidP="00987E32">
      <w:pPr>
        <w:rPr>
          <w:rFonts w:asciiTheme="minorHAnsi" w:hAnsiTheme="minorHAnsi" w:cstheme="minorHAnsi"/>
          <w:sz w:val="20"/>
          <w:szCs w:val="20"/>
        </w:rPr>
      </w:pPr>
    </w:p>
    <w:p w14:paraId="64546699" w14:textId="4A55C04D" w:rsidR="00987E32" w:rsidRPr="00987E32" w:rsidRDefault="00D35D65" w:rsidP="00987E32">
      <w:pPr>
        <w:rPr>
          <w:rFonts w:asciiTheme="minorHAnsi" w:hAnsiTheme="minorHAnsi" w:cstheme="minorHAnsi"/>
          <w:sz w:val="20"/>
          <w:szCs w:val="20"/>
        </w:rPr>
      </w:pPr>
      <w:hyperlink r:id="rId148" w:history="1">
        <w:r w:rsidR="00987E32" w:rsidRPr="00987E32">
          <w:rPr>
            <w:rStyle w:val="Hyperlink"/>
            <w:rFonts w:asciiTheme="minorHAnsi" w:hAnsiTheme="minorHAnsi" w:cstheme="minorHAnsi"/>
            <w:sz w:val="20"/>
            <w:szCs w:val="20"/>
          </w:rPr>
          <w:t>Honor a Veteran or Reservist with memorial items</w:t>
        </w:r>
      </w:hyperlink>
    </w:p>
    <w:p w14:paraId="14F0DEA4" w14:textId="423F172A" w:rsidR="00987E32" w:rsidRP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lastRenderedPageBreak/>
        <w:t xml:space="preserve">While planning a burial for a Veteran or Reservist, you can apply for certain memorial items to honor their military service. </w:t>
      </w:r>
    </w:p>
    <w:p w14:paraId="6C059539" w14:textId="2D3A9701" w:rsidR="00DA78F8" w:rsidRDefault="00DA78F8" w:rsidP="009A4A94">
      <w:pPr>
        <w:rPr>
          <w:rFonts w:asciiTheme="minorHAnsi" w:hAnsiTheme="minorHAnsi" w:cstheme="minorHAnsi"/>
          <w:sz w:val="20"/>
          <w:szCs w:val="20"/>
        </w:rPr>
      </w:pPr>
    </w:p>
    <w:p w14:paraId="352DC844" w14:textId="468AA3B4" w:rsidR="00A00AC7" w:rsidRPr="00D07EFD" w:rsidRDefault="00D35D65" w:rsidP="00A00AC7">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r w:rsidR="00A00AC7" w:rsidRPr="00565B03">
        <w:rPr>
          <w:rFonts w:asciiTheme="minorHAnsi" w:hAnsiTheme="minorHAnsi" w:cstheme="minorHAnsi"/>
          <w:sz w:val="20"/>
          <w:szCs w:val="20"/>
        </w:rPr>
        <w:br w:type="page"/>
      </w:r>
    </w:p>
    <w:p w14:paraId="2DDF8F83" w14:textId="77777777" w:rsidR="00A00AC7" w:rsidRPr="00E91C2D" w:rsidRDefault="00A00AC7" w:rsidP="00E91C2D">
      <w:pPr>
        <w:pStyle w:val="Heading1"/>
      </w:pPr>
      <w:bookmarkStart w:id="920" w:name="_Toc25144426"/>
      <w:bookmarkStart w:id="921" w:name="_Toc25152890"/>
      <w:bookmarkStart w:id="922" w:name="_Toc25652876"/>
      <w:bookmarkStart w:id="923" w:name="_Toc25652931"/>
      <w:bookmarkStart w:id="924" w:name="_Toc28636674"/>
      <w:bookmarkStart w:id="925" w:name="_Toc28636974"/>
      <w:bookmarkStart w:id="926" w:name="_Toc28669801"/>
      <w:bookmarkStart w:id="927" w:name="_Toc29557314"/>
      <w:bookmarkStart w:id="928" w:name="_Toc29557617"/>
      <w:bookmarkStart w:id="929" w:name="_Toc29562148"/>
      <w:bookmarkStart w:id="930" w:name="_Toc29883363"/>
      <w:bookmarkStart w:id="931" w:name="_Toc29903145"/>
      <w:r w:rsidRPr="00E91C2D">
        <w:lastRenderedPageBreak/>
        <w:t>VA Form 21P-527EZ</w:t>
      </w:r>
      <w:bookmarkEnd w:id="920"/>
      <w:bookmarkEnd w:id="921"/>
      <w:bookmarkEnd w:id="922"/>
      <w:bookmarkEnd w:id="923"/>
      <w:bookmarkEnd w:id="924"/>
      <w:bookmarkEnd w:id="925"/>
      <w:bookmarkEnd w:id="926"/>
      <w:bookmarkEnd w:id="927"/>
      <w:bookmarkEnd w:id="928"/>
      <w:bookmarkEnd w:id="929"/>
      <w:bookmarkEnd w:id="930"/>
      <w:bookmarkEnd w:id="931"/>
    </w:p>
    <w:p w14:paraId="48FA09C3" w14:textId="77777777" w:rsidR="00E91C2D" w:rsidRDefault="00E91C2D" w:rsidP="00E91C2D"/>
    <w:p w14:paraId="76BE3E69" w14:textId="77777777" w:rsidR="006B6A90" w:rsidRPr="007F29E6" w:rsidRDefault="006B6A90" w:rsidP="006B6A90">
      <w:pPr>
        <w:rPr>
          <w:rFonts w:asciiTheme="minorHAnsi" w:hAnsiTheme="minorHAnsi" w:cstheme="minorHAnsi"/>
          <w:b/>
          <w:bCs/>
          <w:color w:val="C00000"/>
        </w:rPr>
      </w:pPr>
      <w:r w:rsidRPr="007F29E6">
        <w:rPr>
          <w:rFonts w:asciiTheme="minorHAnsi" w:hAnsiTheme="minorHAnsi" w:cstheme="minorHAnsi"/>
          <w:b/>
          <w:bCs/>
          <w:color w:val="C00000"/>
        </w:rPr>
        <w:t>Production notes</w:t>
      </w:r>
    </w:p>
    <w:p w14:paraId="1991A28A" w14:textId="77777777" w:rsidR="00CA741C" w:rsidRPr="00565B03"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CA741C" w:rsidRPr="00565B03" w14:paraId="0F1405FC" w14:textId="77777777" w:rsidTr="00CA741C">
        <w:trPr>
          <w:trHeight w:val="447"/>
        </w:trPr>
        <w:tc>
          <w:tcPr>
            <w:tcW w:w="3138" w:type="dxa"/>
            <w:shd w:val="clear" w:color="auto" w:fill="CCCCCC"/>
          </w:tcPr>
          <w:p w14:paraId="0315417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IA / Path</w:t>
            </w:r>
          </w:p>
        </w:tc>
        <w:tc>
          <w:tcPr>
            <w:tcW w:w="7297" w:type="dxa"/>
          </w:tcPr>
          <w:p w14:paraId="617CE2C2" w14:textId="77777777" w:rsidR="00CA741C" w:rsidRPr="00565B03" w:rsidRDefault="00CA741C" w:rsidP="00CA741C">
            <w:pPr>
              <w:rPr>
                <w:rFonts w:asciiTheme="minorHAnsi" w:hAnsiTheme="minorHAnsi" w:cstheme="minorHAnsi"/>
              </w:rPr>
            </w:pPr>
            <w:r w:rsidRPr="00565B03">
              <w:rPr>
                <w:rFonts w:asciiTheme="minorHAnsi" w:hAnsiTheme="minorHAnsi" w:cstheme="minorHAnsi"/>
              </w:rPr>
              <w:t xml:space="preserve">VA.gov &gt; </w:t>
            </w:r>
          </w:p>
        </w:tc>
      </w:tr>
      <w:tr w:rsidR="00CA741C" w:rsidRPr="00565B03" w14:paraId="7FBA01C1" w14:textId="77777777" w:rsidTr="00CA741C">
        <w:trPr>
          <w:trHeight w:val="429"/>
        </w:trPr>
        <w:tc>
          <w:tcPr>
            <w:tcW w:w="3138" w:type="dxa"/>
            <w:shd w:val="clear" w:color="auto" w:fill="CCCCCC"/>
          </w:tcPr>
          <w:p w14:paraId="0E364AA6"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Current URL</w:t>
            </w:r>
          </w:p>
        </w:tc>
        <w:tc>
          <w:tcPr>
            <w:tcW w:w="7297" w:type="dxa"/>
          </w:tcPr>
          <w:p w14:paraId="53DA7B53" w14:textId="0862FEE5" w:rsidR="00CA741C" w:rsidRPr="00565B03" w:rsidRDefault="00D35D65" w:rsidP="00CA741C">
            <w:pPr>
              <w:rPr>
                <w:rFonts w:asciiTheme="minorHAnsi" w:hAnsiTheme="minorHAnsi" w:cstheme="minorHAnsi"/>
                <w:color w:val="0563C1"/>
                <w:u w:val="single"/>
              </w:rPr>
            </w:pPr>
            <w:hyperlink r:id="rId149" w:history="1">
              <w:r w:rsidR="009A4A94">
                <w:rPr>
                  <w:rStyle w:val="Hyperlink"/>
                </w:rPr>
                <w:t>https://www.va.gov/vaforms/form_detail.asp?formno=21P-527EZ</w:t>
              </w:r>
            </w:hyperlink>
          </w:p>
        </w:tc>
      </w:tr>
      <w:tr w:rsidR="00CA741C" w:rsidRPr="00565B03" w14:paraId="42931028" w14:textId="77777777" w:rsidTr="00CA741C">
        <w:trPr>
          <w:trHeight w:val="429"/>
        </w:trPr>
        <w:tc>
          <w:tcPr>
            <w:tcW w:w="3138" w:type="dxa"/>
            <w:shd w:val="clear" w:color="auto" w:fill="CCCCCC"/>
          </w:tcPr>
          <w:p w14:paraId="1DE24AD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Canonical URL</w:t>
            </w:r>
          </w:p>
        </w:tc>
        <w:tc>
          <w:tcPr>
            <w:tcW w:w="7297" w:type="dxa"/>
          </w:tcPr>
          <w:p w14:paraId="0D5CF797" w14:textId="77777777" w:rsidR="00CA741C" w:rsidRPr="00565B03" w:rsidRDefault="00CA741C" w:rsidP="00CA741C">
            <w:pPr>
              <w:rPr>
                <w:rFonts w:asciiTheme="minorHAnsi" w:hAnsiTheme="minorHAnsi" w:cstheme="minorHAnsi"/>
              </w:rPr>
            </w:pPr>
          </w:p>
        </w:tc>
      </w:tr>
      <w:tr w:rsidR="00CA741C" w:rsidRPr="00565B03" w14:paraId="4A5D627E" w14:textId="77777777" w:rsidTr="00CA741C">
        <w:trPr>
          <w:trHeight w:val="429"/>
        </w:trPr>
        <w:tc>
          <w:tcPr>
            <w:tcW w:w="3138" w:type="dxa"/>
            <w:shd w:val="clear" w:color="auto" w:fill="CCCCCC"/>
          </w:tcPr>
          <w:p w14:paraId="1EDFA021"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Comments</w:t>
            </w:r>
          </w:p>
        </w:tc>
        <w:tc>
          <w:tcPr>
            <w:tcW w:w="7297" w:type="dxa"/>
          </w:tcPr>
          <w:p w14:paraId="040EE46A" w14:textId="77777777" w:rsidR="00CA741C" w:rsidRPr="00565B03" w:rsidRDefault="00CA741C" w:rsidP="00CA741C">
            <w:pPr>
              <w:spacing w:after="160" w:line="259" w:lineRule="auto"/>
              <w:ind w:left="74"/>
              <w:rPr>
                <w:rFonts w:asciiTheme="minorHAnsi" w:hAnsiTheme="minorHAnsi" w:cstheme="minorHAnsi"/>
              </w:rPr>
            </w:pPr>
            <w:r w:rsidRPr="00565B03">
              <w:rPr>
                <w:rFonts w:asciiTheme="minorHAnsi" w:hAnsiTheme="minorHAnsi" w:cstheme="minorHAnsi"/>
              </w:rPr>
              <w:t xml:space="preserve"> </w:t>
            </w:r>
          </w:p>
        </w:tc>
      </w:tr>
    </w:tbl>
    <w:p w14:paraId="1058FBD1" w14:textId="77777777" w:rsidR="0075024E" w:rsidRPr="00565B03" w:rsidRDefault="0075024E" w:rsidP="0075024E">
      <w:pPr>
        <w:pStyle w:val="NoSpacing"/>
      </w:pPr>
    </w:p>
    <w:p w14:paraId="50B088D3" w14:textId="3C7DE9BF" w:rsidR="0075024E" w:rsidRPr="0075024E" w:rsidRDefault="0075024E" w:rsidP="0075024E">
      <w:pPr>
        <w:pStyle w:val="NoSpacing"/>
        <w:rPr>
          <w:rFonts w:asciiTheme="minorHAnsi" w:hAnsiTheme="minorHAnsi" w:cstheme="minorHAnsi"/>
          <w:b/>
          <w:bCs/>
          <w:color w:val="C00000"/>
        </w:rPr>
      </w:pPr>
      <w:r w:rsidRPr="006B6A90">
        <w:rPr>
          <w:rFonts w:asciiTheme="minorHAnsi" w:hAnsiTheme="minorHAnsi" w:cstheme="minorHAnsi"/>
          <w:b/>
          <w:bCs/>
          <w:color w:val="C00000"/>
        </w:rPr>
        <w:t>Page properties</w:t>
      </w:r>
    </w:p>
    <w:p w14:paraId="25B1D952" w14:textId="77777777" w:rsidR="00CA741C" w:rsidRPr="00565B03" w:rsidRDefault="00CA741C" w:rsidP="00CA741C">
      <w:pPr>
        <w:rPr>
          <w:rFonts w:asciiTheme="minorHAnsi" w:hAnsiTheme="minorHAnsi" w:cstheme="minorHAnsi"/>
          <w:sz w:val="16"/>
          <w:szCs w:val="16"/>
        </w:rPr>
      </w:pP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565B03" w14:paraId="55CFEE49" w14:textId="77777777" w:rsidTr="00CA741C">
        <w:trPr>
          <w:trHeight w:val="427"/>
        </w:trPr>
        <w:tc>
          <w:tcPr>
            <w:tcW w:w="3145" w:type="dxa"/>
            <w:shd w:val="clear" w:color="auto" w:fill="CCCCCC"/>
          </w:tcPr>
          <w:p w14:paraId="32EAF868"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H1 (page title)</w:t>
            </w:r>
          </w:p>
        </w:tc>
        <w:tc>
          <w:tcPr>
            <w:tcW w:w="7320" w:type="dxa"/>
          </w:tcPr>
          <w:p w14:paraId="242C629D" w14:textId="4D9043B8" w:rsidR="00CA741C" w:rsidRPr="009A4A94" w:rsidRDefault="00CA741C" w:rsidP="00CA741C">
            <w:pPr>
              <w:rPr>
                <w:rFonts w:asciiTheme="minorHAnsi" w:hAnsiTheme="minorHAnsi" w:cstheme="minorHAnsi"/>
                <w:b/>
                <w:bCs/>
                <w:sz w:val="28"/>
                <w:szCs w:val="28"/>
              </w:rPr>
            </w:pPr>
            <w:r w:rsidRPr="00565B03">
              <w:rPr>
                <w:rFonts w:asciiTheme="minorHAnsi" w:hAnsiTheme="minorHAnsi" w:cstheme="minorHAnsi"/>
                <w:b/>
                <w:bCs/>
                <w:sz w:val="28"/>
                <w:szCs w:val="28"/>
              </w:rPr>
              <w:t>VA Form 21</w:t>
            </w:r>
            <w:r w:rsidR="009A4A94">
              <w:rPr>
                <w:rFonts w:asciiTheme="minorHAnsi" w:hAnsiTheme="minorHAnsi" w:cstheme="minorHAnsi"/>
                <w:b/>
                <w:bCs/>
                <w:sz w:val="28"/>
                <w:szCs w:val="28"/>
              </w:rPr>
              <w:t>P-527EZ</w:t>
            </w:r>
          </w:p>
        </w:tc>
      </w:tr>
      <w:tr w:rsidR="00CA741C" w:rsidRPr="00565B03" w14:paraId="1BC77FEA" w14:textId="77777777" w:rsidTr="00CA741C">
        <w:trPr>
          <w:trHeight w:val="427"/>
        </w:trPr>
        <w:tc>
          <w:tcPr>
            <w:tcW w:w="3145" w:type="dxa"/>
            <w:shd w:val="clear" w:color="auto" w:fill="CCCCCC"/>
          </w:tcPr>
          <w:p w14:paraId="24F54AC7"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Browser title (meta title)</w:t>
            </w:r>
          </w:p>
        </w:tc>
        <w:tc>
          <w:tcPr>
            <w:tcW w:w="7320" w:type="dxa"/>
          </w:tcPr>
          <w:p w14:paraId="7142691D" w14:textId="39B10C59" w:rsidR="00CA741C" w:rsidRPr="00565B03" w:rsidRDefault="00CA741C" w:rsidP="00CA741C">
            <w:pPr>
              <w:shd w:val="clear" w:color="auto" w:fill="FFFFFF"/>
              <w:rPr>
                <w:rFonts w:asciiTheme="minorHAnsi" w:hAnsiTheme="minorHAnsi" w:cstheme="minorHAnsi"/>
                <w:color w:val="24292E"/>
              </w:rPr>
            </w:pPr>
            <w:r w:rsidRPr="00565B03">
              <w:rPr>
                <w:rFonts w:asciiTheme="minorHAnsi" w:hAnsiTheme="minorHAnsi" w:cstheme="minorHAnsi"/>
                <w:color w:val="24292E"/>
              </w:rPr>
              <w:t>VA Form 21</w:t>
            </w:r>
            <w:r w:rsidR="009A4A94">
              <w:rPr>
                <w:rFonts w:asciiTheme="minorHAnsi" w:hAnsiTheme="minorHAnsi" w:cstheme="minorHAnsi"/>
                <w:color w:val="24292E"/>
              </w:rPr>
              <w:t>P</w:t>
            </w:r>
            <w:r w:rsidRPr="00565B03">
              <w:rPr>
                <w:rFonts w:asciiTheme="minorHAnsi" w:hAnsiTheme="minorHAnsi" w:cstheme="minorHAnsi"/>
                <w:color w:val="24292E"/>
              </w:rPr>
              <w:t>-</w:t>
            </w:r>
            <w:r w:rsidR="009A4A94">
              <w:rPr>
                <w:rFonts w:asciiTheme="minorHAnsi" w:hAnsiTheme="minorHAnsi" w:cstheme="minorHAnsi"/>
                <w:color w:val="24292E"/>
              </w:rPr>
              <w:t>527EZ</w:t>
            </w:r>
            <w:r w:rsidRPr="00565B03">
              <w:rPr>
                <w:rFonts w:asciiTheme="minorHAnsi" w:hAnsiTheme="minorHAnsi" w:cstheme="minorHAnsi"/>
                <w:color w:val="24292E"/>
              </w:rPr>
              <w:t xml:space="preserve"> | Veterans Affairs</w:t>
            </w:r>
          </w:p>
        </w:tc>
      </w:tr>
      <w:tr w:rsidR="00CA741C" w:rsidRPr="00565B03" w14:paraId="19BA6E2D" w14:textId="77777777" w:rsidTr="00CA741C">
        <w:trPr>
          <w:trHeight w:val="623"/>
        </w:trPr>
        <w:tc>
          <w:tcPr>
            <w:tcW w:w="3145" w:type="dxa"/>
            <w:shd w:val="clear" w:color="auto" w:fill="CCCCCC"/>
          </w:tcPr>
          <w:p w14:paraId="4F82E995" w14:textId="77777777" w:rsidR="00CA741C" w:rsidRPr="00565B03" w:rsidRDefault="00CA741C" w:rsidP="00CA741C">
            <w:pPr>
              <w:rPr>
                <w:rFonts w:asciiTheme="minorHAnsi" w:hAnsiTheme="minorHAnsi" w:cstheme="minorHAnsi"/>
                <w:b/>
                <w:bCs/>
              </w:rPr>
            </w:pPr>
            <w:r w:rsidRPr="00565B03">
              <w:rPr>
                <w:rFonts w:asciiTheme="minorHAnsi" w:hAnsiTheme="minorHAnsi" w:cstheme="minorHAnsi"/>
                <w:b/>
                <w:bCs/>
              </w:rPr>
              <w:t xml:space="preserve">Meta description </w:t>
            </w:r>
          </w:p>
        </w:tc>
        <w:tc>
          <w:tcPr>
            <w:tcW w:w="7320" w:type="dxa"/>
          </w:tcPr>
          <w:p w14:paraId="6C47CE18" w14:textId="6CAFB6DE"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Get VA Form 21</w:t>
            </w:r>
            <w:r w:rsidR="009A4A94">
              <w:rPr>
                <w:rFonts w:asciiTheme="minorHAnsi" w:hAnsiTheme="minorHAnsi" w:cstheme="minorHAnsi"/>
                <w:color w:val="24292E"/>
                <w:sz w:val="20"/>
                <w:szCs w:val="20"/>
              </w:rPr>
              <w:t>P-527EZ</w:t>
            </w:r>
            <w:r w:rsidRPr="00565B03">
              <w:rPr>
                <w:rFonts w:asciiTheme="minorHAnsi" w:hAnsiTheme="minorHAnsi" w:cstheme="minorHAnsi"/>
                <w:color w:val="24292E"/>
                <w:sz w:val="20"/>
                <w:szCs w:val="20"/>
              </w:rPr>
              <w:t xml:space="preserve">, </w:t>
            </w:r>
            <w:r w:rsidR="009A4A94">
              <w:rPr>
                <w:rFonts w:asciiTheme="minorHAnsi" w:hAnsiTheme="minorHAnsi" w:cstheme="minorHAnsi"/>
                <w:color w:val="24292E"/>
                <w:sz w:val="20"/>
                <w:szCs w:val="20"/>
              </w:rPr>
              <w:t>Application for Veterans Pension</w:t>
            </w:r>
            <w:r w:rsidRPr="00565B03">
              <w:rPr>
                <w:rFonts w:asciiTheme="minorHAnsi" w:hAnsiTheme="minorHAnsi" w:cstheme="minorHAnsi"/>
                <w:color w:val="24292E"/>
                <w:sz w:val="20"/>
                <w:szCs w:val="20"/>
              </w:rPr>
              <w:t xml:space="preserve">. Use this VA form </w:t>
            </w:r>
            <w:r w:rsidR="009A4A94" w:rsidRPr="00565B03">
              <w:rPr>
                <w:rFonts w:asciiTheme="minorHAnsi" w:hAnsiTheme="minorHAnsi" w:cstheme="minorHAnsi"/>
                <w:color w:val="000000"/>
                <w:sz w:val="20"/>
                <w:szCs w:val="20"/>
              </w:rPr>
              <w:t>if you’re a wartime veteran and want to file a pension claim</w:t>
            </w:r>
            <w:r w:rsidR="009A4A94">
              <w:rPr>
                <w:rFonts w:asciiTheme="minorHAnsi" w:hAnsiTheme="minorHAnsi" w:cstheme="minorHAnsi"/>
                <w:color w:val="000000"/>
                <w:sz w:val="20"/>
                <w:szCs w:val="20"/>
              </w:rPr>
              <w:t>.</w:t>
            </w:r>
          </w:p>
        </w:tc>
      </w:tr>
      <w:tr w:rsidR="00CA741C" w:rsidRPr="00565B03" w14:paraId="47490E13" w14:textId="77777777" w:rsidTr="00CA741C">
        <w:trPr>
          <w:trHeight w:val="623"/>
        </w:trPr>
        <w:tc>
          <w:tcPr>
            <w:tcW w:w="3145" w:type="dxa"/>
            <w:shd w:val="clear" w:color="auto" w:fill="CCCCCC"/>
          </w:tcPr>
          <w:p w14:paraId="202166C7" w14:textId="12A76C3D" w:rsidR="00CA741C" w:rsidRPr="00565B03" w:rsidRDefault="00353A3A" w:rsidP="00CA741C">
            <w:pPr>
              <w:rPr>
                <w:rFonts w:asciiTheme="minorHAnsi" w:hAnsiTheme="minorHAnsi" w:cstheme="minorHAnsi"/>
                <w:b/>
                <w:bCs/>
              </w:rPr>
            </w:pPr>
            <w:r w:rsidRPr="00565B03">
              <w:rPr>
                <w:rFonts w:asciiTheme="minorHAnsi" w:hAnsiTheme="minorHAnsi" w:cstheme="minorHAnsi"/>
                <w:b/>
                <w:bCs/>
              </w:rPr>
              <w:t>Keywords</w:t>
            </w:r>
          </w:p>
        </w:tc>
        <w:tc>
          <w:tcPr>
            <w:tcW w:w="7320" w:type="dxa"/>
          </w:tcPr>
          <w:p w14:paraId="3C709D23" w14:textId="73838B7C" w:rsidR="00CA741C" w:rsidRPr="00565B03" w:rsidRDefault="00CA741C" w:rsidP="00CA741C">
            <w:pPr>
              <w:shd w:val="clear" w:color="auto" w:fill="FFFFFF"/>
              <w:rPr>
                <w:rFonts w:asciiTheme="minorHAnsi" w:hAnsiTheme="minorHAnsi" w:cstheme="minorHAnsi"/>
                <w:color w:val="24292E"/>
                <w:sz w:val="20"/>
                <w:szCs w:val="20"/>
              </w:rPr>
            </w:pPr>
            <w:r w:rsidRPr="00565B03">
              <w:rPr>
                <w:rFonts w:asciiTheme="minorHAnsi" w:hAnsiTheme="minorHAnsi" w:cstheme="minorHAnsi"/>
                <w:color w:val="24292E"/>
                <w:sz w:val="20"/>
                <w:szCs w:val="20"/>
              </w:rPr>
              <w:t>va form 21</w:t>
            </w:r>
            <w:r w:rsidR="009A4A94">
              <w:rPr>
                <w:rFonts w:asciiTheme="minorHAnsi" w:hAnsiTheme="minorHAnsi" w:cstheme="minorHAnsi"/>
                <w:color w:val="24292E"/>
                <w:sz w:val="20"/>
                <w:szCs w:val="20"/>
              </w:rPr>
              <w:t>P-527EZ</w:t>
            </w:r>
            <w:r w:rsidRPr="00565B03">
              <w:rPr>
                <w:rFonts w:asciiTheme="minorHAnsi" w:hAnsiTheme="minorHAnsi" w:cstheme="minorHAnsi"/>
                <w:color w:val="24292E"/>
                <w:sz w:val="20"/>
                <w:szCs w:val="20"/>
              </w:rPr>
              <w:t xml:space="preserve">, </w:t>
            </w:r>
            <w:r w:rsidR="009A4A94">
              <w:rPr>
                <w:rFonts w:asciiTheme="minorHAnsi" w:hAnsiTheme="minorHAnsi" w:cstheme="minorHAnsi"/>
                <w:color w:val="24292E"/>
                <w:sz w:val="20"/>
                <w:szCs w:val="20"/>
              </w:rPr>
              <w:t>21P 527EZ</w:t>
            </w:r>
            <w:r w:rsidRPr="00565B03">
              <w:rPr>
                <w:rFonts w:asciiTheme="minorHAnsi" w:hAnsiTheme="minorHAnsi" w:cstheme="minorHAnsi"/>
                <w:color w:val="24292E"/>
                <w:sz w:val="20"/>
                <w:szCs w:val="20"/>
              </w:rPr>
              <w:t xml:space="preserve">, </w:t>
            </w:r>
            <w:r w:rsidR="009A4A94">
              <w:rPr>
                <w:rFonts w:asciiTheme="minorHAnsi" w:hAnsiTheme="minorHAnsi" w:cstheme="minorHAnsi"/>
                <w:color w:val="24292E"/>
                <w:sz w:val="20"/>
                <w:szCs w:val="20"/>
              </w:rPr>
              <w:t>21P527EZ</w:t>
            </w:r>
            <w:r w:rsidRPr="00565B03">
              <w:rPr>
                <w:rFonts w:asciiTheme="minorHAnsi" w:hAnsiTheme="minorHAnsi" w:cstheme="minorHAnsi"/>
                <w:color w:val="24292E"/>
                <w:sz w:val="20"/>
                <w:szCs w:val="20"/>
              </w:rPr>
              <w:t xml:space="preserve">, </w:t>
            </w:r>
          </w:p>
        </w:tc>
      </w:tr>
    </w:tbl>
    <w:p w14:paraId="58ADB7E2" w14:textId="77777777" w:rsidR="00CA741C" w:rsidRPr="00565B03" w:rsidRDefault="00CA741C" w:rsidP="00CA741C">
      <w:pPr>
        <w:rPr>
          <w:rFonts w:asciiTheme="minorHAnsi" w:hAnsiTheme="minorHAnsi" w:cstheme="minorHAnsi"/>
        </w:rPr>
      </w:pPr>
    </w:p>
    <w:p w14:paraId="1B742FCC" w14:textId="77777777" w:rsidR="00CA741C" w:rsidRPr="00565B03" w:rsidRDefault="00CA741C" w:rsidP="00CA741C">
      <w:pPr>
        <w:rPr>
          <w:rFonts w:asciiTheme="minorHAnsi" w:hAnsiTheme="minorHAnsi" w:cstheme="minorHAnsi"/>
          <w:b/>
          <w:bCs/>
          <w:color w:val="C00000"/>
        </w:rPr>
      </w:pPr>
      <w:r w:rsidRPr="00565B03">
        <w:rPr>
          <w:rFonts w:asciiTheme="minorHAnsi" w:hAnsiTheme="minorHAnsi" w:cstheme="minorHAnsi"/>
          <w:b/>
          <w:bCs/>
          <w:color w:val="C00000"/>
        </w:rPr>
        <w:t>Content</w:t>
      </w:r>
    </w:p>
    <w:p w14:paraId="3070D3F8" w14:textId="77777777" w:rsidR="009A4A94" w:rsidRDefault="009A4A94" w:rsidP="00A00AC7">
      <w:pPr>
        <w:rPr>
          <w:rFonts w:asciiTheme="minorHAnsi" w:hAnsiTheme="minorHAnsi" w:cstheme="minorHAnsi"/>
          <w:b/>
          <w:bCs/>
          <w:color w:val="000000"/>
        </w:rPr>
      </w:pPr>
    </w:p>
    <w:p w14:paraId="26F1699D" w14:textId="703B318C" w:rsidR="009A4A94" w:rsidRDefault="005E78C8" w:rsidP="00A00AC7">
      <w:pPr>
        <w:rPr>
          <w:rFonts w:asciiTheme="minorHAnsi" w:hAnsiTheme="minorHAnsi" w:cstheme="minorHAnsi"/>
          <w:b/>
          <w:bCs/>
          <w:color w:val="000000"/>
        </w:rPr>
      </w:pPr>
      <w:r>
        <w:rPr>
          <w:rFonts w:asciiTheme="minorHAnsi" w:hAnsiTheme="minorHAnsi" w:cstheme="minorHAnsi"/>
          <w:b/>
          <w:bCs/>
          <w:sz w:val="28"/>
          <w:szCs w:val="28"/>
        </w:rPr>
        <w:t>H1:</w:t>
      </w:r>
      <w:r>
        <w:rPr>
          <w:rFonts w:asciiTheme="minorHAnsi" w:hAnsiTheme="minorHAnsi" w:cstheme="minorHAnsi"/>
          <w:b/>
          <w:bCs/>
          <w:sz w:val="28"/>
          <w:szCs w:val="28"/>
        </w:rPr>
        <w:tab/>
      </w:r>
      <w:r w:rsidR="009A4A94" w:rsidRPr="00565B03">
        <w:rPr>
          <w:rFonts w:asciiTheme="minorHAnsi" w:hAnsiTheme="minorHAnsi" w:cstheme="minorHAnsi"/>
          <w:b/>
          <w:bCs/>
          <w:sz w:val="28"/>
          <w:szCs w:val="28"/>
        </w:rPr>
        <w:t>VA Form 21</w:t>
      </w:r>
      <w:r w:rsidR="009A4A94">
        <w:rPr>
          <w:rFonts w:asciiTheme="minorHAnsi" w:hAnsiTheme="minorHAnsi" w:cstheme="minorHAnsi"/>
          <w:b/>
          <w:bCs/>
          <w:sz w:val="28"/>
          <w:szCs w:val="28"/>
        </w:rPr>
        <w:t>P-527EZ</w:t>
      </w:r>
    </w:p>
    <w:p w14:paraId="74916EF3" w14:textId="334A37E8" w:rsidR="00A00AC7" w:rsidRPr="00565B03" w:rsidRDefault="005E78C8" w:rsidP="00A00AC7">
      <w:pPr>
        <w:rPr>
          <w:rFonts w:asciiTheme="minorHAnsi" w:hAnsiTheme="minorHAnsi" w:cstheme="minorHAnsi"/>
          <w:b/>
          <w:bCs/>
          <w:color w:val="000000"/>
        </w:rPr>
      </w:pPr>
      <w:r>
        <w:rPr>
          <w:rFonts w:asciiTheme="minorHAnsi" w:hAnsiTheme="minorHAnsi" w:cstheme="minorHAnsi"/>
          <w:b/>
          <w:bCs/>
          <w:color w:val="000000"/>
        </w:rPr>
        <w:t>H2:</w:t>
      </w:r>
      <w:r>
        <w:rPr>
          <w:rFonts w:asciiTheme="minorHAnsi" w:hAnsiTheme="minorHAnsi" w:cstheme="minorHAnsi"/>
          <w:b/>
          <w:bCs/>
          <w:color w:val="000000"/>
        </w:rPr>
        <w:tab/>
      </w:r>
      <w:r w:rsidR="00A00AC7" w:rsidRPr="00565B03">
        <w:rPr>
          <w:rFonts w:asciiTheme="minorHAnsi" w:hAnsiTheme="minorHAnsi" w:cstheme="minorHAnsi"/>
          <w:b/>
          <w:bCs/>
          <w:color w:val="000000"/>
        </w:rPr>
        <w:t xml:space="preserve">Application for Veterans Pension </w:t>
      </w:r>
    </w:p>
    <w:p w14:paraId="0A5A62BB" w14:textId="77777777" w:rsidR="00A00AC7" w:rsidRPr="00565B03" w:rsidRDefault="00A00AC7" w:rsidP="00A00AC7">
      <w:pPr>
        <w:rPr>
          <w:rFonts w:asciiTheme="minorHAnsi" w:hAnsiTheme="minorHAnsi" w:cstheme="minorHAnsi"/>
          <w:sz w:val="20"/>
          <w:szCs w:val="20"/>
        </w:rPr>
      </w:pPr>
    </w:p>
    <w:p w14:paraId="488A5C8D" w14:textId="7B1917C8" w:rsidR="00A00AC7" w:rsidRPr="00565B03" w:rsidRDefault="00A00AC7" w:rsidP="00A00AC7">
      <w:pPr>
        <w:rPr>
          <w:rFonts w:asciiTheme="minorHAnsi" w:hAnsiTheme="minorHAnsi" w:cstheme="minorHAnsi"/>
          <w:sz w:val="20"/>
          <w:szCs w:val="20"/>
        </w:rPr>
      </w:pPr>
      <w:r w:rsidRPr="00565B03">
        <w:rPr>
          <w:rFonts w:asciiTheme="minorHAnsi" w:hAnsiTheme="minorHAnsi" w:cstheme="minorHAnsi"/>
          <w:sz w:val="20"/>
          <w:szCs w:val="20"/>
        </w:rPr>
        <w:t xml:space="preserve">Related to: </w:t>
      </w:r>
      <w:r w:rsidR="00496C27">
        <w:rPr>
          <w:rFonts w:asciiTheme="minorHAnsi" w:hAnsiTheme="minorHAnsi" w:cstheme="minorHAnsi"/>
          <w:sz w:val="20"/>
          <w:szCs w:val="20"/>
        </w:rPr>
        <w:t>&lt;</w:t>
      </w:r>
      <w:r w:rsidRPr="00565B03">
        <w:rPr>
          <w:rFonts w:asciiTheme="minorHAnsi" w:hAnsiTheme="minorHAnsi" w:cstheme="minorHAnsi"/>
          <w:sz w:val="20"/>
          <w:szCs w:val="20"/>
        </w:rPr>
        <w:t>Pension</w:t>
      </w:r>
      <w:r w:rsidR="00496C27">
        <w:rPr>
          <w:rFonts w:asciiTheme="minorHAnsi" w:hAnsiTheme="minorHAnsi" w:cstheme="minorHAnsi"/>
          <w:sz w:val="20"/>
          <w:szCs w:val="20"/>
        </w:rPr>
        <w:t>&gt;</w:t>
      </w:r>
    </w:p>
    <w:p w14:paraId="7F0D6509" w14:textId="77777777" w:rsidR="00A00AC7" w:rsidRPr="00565B03" w:rsidRDefault="00A00AC7" w:rsidP="00A00AC7">
      <w:pPr>
        <w:rPr>
          <w:rFonts w:asciiTheme="minorHAnsi" w:hAnsiTheme="minorHAnsi" w:cstheme="minorHAnsi"/>
          <w:sz w:val="20"/>
          <w:szCs w:val="20"/>
        </w:rPr>
      </w:pPr>
    </w:p>
    <w:p w14:paraId="3FEA05FA" w14:textId="77777777" w:rsidR="00A00AC7" w:rsidRPr="00565B03" w:rsidRDefault="00A00AC7" w:rsidP="00A00AC7">
      <w:pPr>
        <w:rPr>
          <w:rFonts w:asciiTheme="minorHAnsi" w:hAnsiTheme="minorHAnsi" w:cstheme="minorHAnsi"/>
          <w:sz w:val="20"/>
          <w:szCs w:val="20"/>
        </w:rPr>
      </w:pPr>
    </w:p>
    <w:p w14:paraId="0FF41D77"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When to use this form</w:t>
      </w:r>
    </w:p>
    <w:p w14:paraId="231B2950" w14:textId="04550F0B" w:rsidR="00A00AC7" w:rsidRPr="00565B03" w:rsidRDefault="00A00AC7" w:rsidP="00A00AC7">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Use this </w:t>
      </w:r>
      <w:r w:rsidR="00A77056">
        <w:rPr>
          <w:rFonts w:asciiTheme="minorHAnsi" w:hAnsiTheme="minorHAnsi" w:cstheme="minorHAnsi"/>
          <w:color w:val="000000"/>
          <w:sz w:val="20"/>
          <w:szCs w:val="20"/>
        </w:rPr>
        <w:t xml:space="preserve">VA </w:t>
      </w:r>
      <w:r w:rsidRPr="00565B03">
        <w:rPr>
          <w:rFonts w:asciiTheme="minorHAnsi" w:hAnsiTheme="minorHAnsi" w:cstheme="minorHAnsi"/>
          <w:color w:val="000000"/>
          <w:sz w:val="20"/>
          <w:szCs w:val="20"/>
        </w:rPr>
        <w:t xml:space="preserve">form if you’re a wartime veteran and want to file a pension claim. </w:t>
      </w:r>
    </w:p>
    <w:p w14:paraId="640C95B0" w14:textId="6BB4A2FA" w:rsidR="00A00AC7" w:rsidRPr="00565B03" w:rsidRDefault="00D35D65" w:rsidP="00A00AC7">
      <w:pPr>
        <w:rPr>
          <w:rFonts w:asciiTheme="minorHAnsi" w:hAnsiTheme="minorHAnsi" w:cstheme="minorHAnsi"/>
          <w:sz w:val="20"/>
          <w:szCs w:val="20"/>
        </w:rPr>
      </w:pPr>
      <w:hyperlink r:id="rId150" w:history="1">
        <w:r w:rsidR="00A00AC7" w:rsidRPr="00565B03">
          <w:rPr>
            <w:rStyle w:val="Hyperlink"/>
            <w:rFonts w:asciiTheme="minorHAnsi" w:hAnsiTheme="minorHAnsi" w:cstheme="minorHAnsi"/>
            <w:sz w:val="20"/>
            <w:szCs w:val="20"/>
          </w:rPr>
          <w:t>Download VA Form 21P-527EZ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r w:rsidR="00A00AC7" w:rsidRPr="00565B03">
        <w:rPr>
          <w:rFonts w:asciiTheme="minorHAnsi" w:hAnsiTheme="minorHAnsi" w:cstheme="minorHAnsi"/>
          <w:sz w:val="20"/>
          <w:szCs w:val="20"/>
        </w:rPr>
        <w:t xml:space="preserve"> </w:t>
      </w:r>
    </w:p>
    <w:p w14:paraId="51D7608C" w14:textId="77777777" w:rsidR="00A00AC7" w:rsidRPr="00565B03" w:rsidRDefault="00A00AC7" w:rsidP="00A00AC7">
      <w:pPr>
        <w:rPr>
          <w:rFonts w:asciiTheme="minorHAnsi" w:hAnsiTheme="minorHAnsi" w:cstheme="minorHAnsi"/>
          <w:sz w:val="20"/>
          <w:szCs w:val="20"/>
        </w:rPr>
      </w:pPr>
    </w:p>
    <w:p w14:paraId="777278C2" w14:textId="12C9D0D1" w:rsidR="00977485" w:rsidRPr="00565B03" w:rsidRDefault="00C6185B" w:rsidP="00977485">
      <w:pPr>
        <w:rPr>
          <w:rFonts w:asciiTheme="minorHAnsi" w:hAnsiTheme="minorHAnsi" w:cstheme="minorHAnsi"/>
          <w:b/>
          <w:bCs/>
          <w:color w:val="000000"/>
          <w:sz w:val="22"/>
          <w:szCs w:val="22"/>
        </w:rPr>
      </w:pPr>
      <w:r>
        <w:rPr>
          <w:rFonts w:asciiTheme="minorHAnsi" w:hAnsiTheme="minorHAnsi" w:cstheme="minorHAnsi"/>
          <w:b/>
          <w:bCs/>
          <w:color w:val="000000"/>
          <w:sz w:val="22"/>
          <w:szCs w:val="22"/>
        </w:rPr>
        <w:t>Or use</w:t>
      </w:r>
      <w:r w:rsidRPr="00565B03">
        <w:rPr>
          <w:rFonts w:asciiTheme="minorHAnsi" w:hAnsiTheme="minorHAnsi" w:cstheme="minorHAnsi"/>
          <w:b/>
          <w:bCs/>
          <w:color w:val="000000"/>
          <w:sz w:val="22"/>
          <w:szCs w:val="22"/>
        </w:rPr>
        <w:t xml:space="preserve"> </w:t>
      </w:r>
      <w:r w:rsidR="00977485" w:rsidRPr="00565B03">
        <w:rPr>
          <w:rFonts w:asciiTheme="minorHAnsi" w:hAnsiTheme="minorHAnsi" w:cstheme="minorHAnsi"/>
          <w:b/>
          <w:bCs/>
          <w:color w:val="000000"/>
          <w:sz w:val="22"/>
          <w:szCs w:val="22"/>
        </w:rPr>
        <w:t>the online tool</w:t>
      </w:r>
    </w:p>
    <w:p w14:paraId="7D8F9A31" w14:textId="73D64B53" w:rsidR="00977485" w:rsidRPr="00565B03" w:rsidRDefault="00977485" w:rsidP="00977485">
      <w:pPr>
        <w:rPr>
          <w:rFonts w:asciiTheme="minorHAnsi" w:hAnsiTheme="minorHAnsi" w:cstheme="minorHAnsi"/>
          <w:color w:val="000000"/>
          <w:sz w:val="20"/>
          <w:szCs w:val="20"/>
        </w:rPr>
      </w:pPr>
      <w:r w:rsidRPr="00565B03">
        <w:rPr>
          <w:rFonts w:asciiTheme="minorHAnsi" w:hAnsiTheme="minorHAnsi" w:cstheme="minorHAnsi"/>
          <w:color w:val="000000"/>
          <w:sz w:val="20"/>
          <w:szCs w:val="20"/>
        </w:rPr>
        <w:t xml:space="preserve">You can </w:t>
      </w:r>
      <w:r w:rsidR="002772F5">
        <w:rPr>
          <w:rFonts w:asciiTheme="minorHAnsi" w:hAnsiTheme="minorHAnsi" w:cstheme="minorHAnsi"/>
          <w:color w:val="000000"/>
          <w:sz w:val="20"/>
          <w:szCs w:val="20"/>
        </w:rPr>
        <w:t>apply</w:t>
      </w:r>
      <w:r w:rsidRPr="00565B03">
        <w:rPr>
          <w:rFonts w:asciiTheme="minorHAnsi" w:hAnsiTheme="minorHAnsi" w:cstheme="minorHAnsi"/>
          <w:color w:val="000000"/>
          <w:sz w:val="20"/>
          <w:szCs w:val="20"/>
        </w:rPr>
        <w:t xml:space="preserve"> online instead of filling out and sending us the paper form.</w:t>
      </w:r>
    </w:p>
    <w:p w14:paraId="52469919" w14:textId="368C74DF" w:rsidR="00A00AC7" w:rsidRPr="00565B03" w:rsidRDefault="00D35D65" w:rsidP="00A00AC7">
      <w:pPr>
        <w:rPr>
          <w:rFonts w:asciiTheme="minorHAnsi" w:hAnsiTheme="minorHAnsi" w:cstheme="minorHAnsi"/>
          <w:sz w:val="20"/>
          <w:szCs w:val="20"/>
        </w:rPr>
      </w:pPr>
      <w:hyperlink r:id="rId151" w:history="1">
        <w:r w:rsidR="00A00AC7" w:rsidRPr="00565B03">
          <w:rPr>
            <w:rStyle w:val="Hyperlink"/>
            <w:rFonts w:asciiTheme="minorHAnsi" w:hAnsiTheme="minorHAnsi" w:cstheme="minorHAnsi"/>
            <w:sz w:val="20"/>
            <w:szCs w:val="20"/>
          </w:rPr>
          <w:t>Go to the online tool</w:t>
        </w:r>
      </w:hyperlink>
      <w:r w:rsidR="00A00AC7" w:rsidRPr="00565B03">
        <w:rPr>
          <w:rFonts w:asciiTheme="minorHAnsi" w:hAnsiTheme="minorHAnsi" w:cstheme="minorHAnsi"/>
          <w:sz w:val="20"/>
          <w:szCs w:val="20"/>
        </w:rPr>
        <w:t xml:space="preserve"> </w:t>
      </w:r>
      <w:ins w:id="932" w:author="Lee, Jennifer Y." w:date="2020-01-26T21:04:00Z">
        <w:r w:rsidR="00782C93">
          <w:rPr>
            <w:rFonts w:asciiTheme="minorHAnsi" w:hAnsiTheme="minorHAnsi" w:cstheme="minorHAnsi"/>
            <w:sz w:val="20"/>
            <w:szCs w:val="20"/>
          </w:rPr>
          <w:t>&gt;</w:t>
        </w:r>
      </w:ins>
    </w:p>
    <w:p w14:paraId="796C4392" w14:textId="2F506B3E" w:rsidR="00A00AC7" w:rsidRDefault="00A00AC7" w:rsidP="00A00AC7">
      <w:pPr>
        <w:rPr>
          <w:rFonts w:asciiTheme="minorHAnsi" w:hAnsiTheme="minorHAnsi" w:cstheme="minorHAnsi"/>
          <w:b/>
          <w:bCs/>
          <w:sz w:val="22"/>
          <w:szCs w:val="22"/>
        </w:rPr>
      </w:pPr>
    </w:p>
    <w:p w14:paraId="3B2EF2BB" w14:textId="77777777" w:rsidR="005720AA" w:rsidRPr="00565B03" w:rsidRDefault="005720AA" w:rsidP="00A00AC7">
      <w:pPr>
        <w:rPr>
          <w:rFonts w:asciiTheme="minorHAnsi" w:hAnsiTheme="minorHAnsi" w:cstheme="minorHAnsi"/>
          <w:b/>
          <w:bCs/>
          <w:sz w:val="22"/>
          <w:szCs w:val="22"/>
        </w:rPr>
      </w:pPr>
    </w:p>
    <w:p w14:paraId="49694308" w14:textId="77777777"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Related forms and instructions</w:t>
      </w:r>
    </w:p>
    <w:p w14:paraId="6433B916" w14:textId="77777777" w:rsidR="005720AA" w:rsidRDefault="005720AA" w:rsidP="00A00AC7">
      <w:pPr>
        <w:rPr>
          <w:rFonts w:asciiTheme="minorHAnsi" w:hAnsiTheme="minorHAnsi" w:cstheme="minorHAnsi"/>
          <w:b/>
          <w:bCs/>
          <w:sz w:val="22"/>
          <w:szCs w:val="22"/>
        </w:rPr>
      </w:pPr>
    </w:p>
    <w:p w14:paraId="663D61A5" w14:textId="4208BC7C" w:rsidR="00A00AC7" w:rsidRPr="00565B03" w:rsidRDefault="00A00AC7" w:rsidP="00A00AC7">
      <w:pPr>
        <w:rPr>
          <w:rFonts w:asciiTheme="minorHAnsi" w:hAnsiTheme="minorHAnsi" w:cstheme="minorHAnsi"/>
          <w:b/>
          <w:bCs/>
          <w:sz w:val="22"/>
          <w:szCs w:val="22"/>
        </w:rPr>
      </w:pPr>
      <w:r w:rsidRPr="00565B03">
        <w:rPr>
          <w:rFonts w:asciiTheme="minorHAnsi" w:hAnsiTheme="minorHAnsi" w:cstheme="minorHAnsi"/>
          <w:b/>
          <w:bCs/>
          <w:sz w:val="22"/>
          <w:szCs w:val="22"/>
        </w:rPr>
        <w:t>VA Form 21P-0969</w:t>
      </w:r>
    </w:p>
    <w:p w14:paraId="5BD7EBAE" w14:textId="77777777" w:rsidR="00A00AC7" w:rsidRPr="00565B03" w:rsidRDefault="00A00AC7" w:rsidP="00A00AC7">
      <w:pPr>
        <w:rPr>
          <w:rFonts w:asciiTheme="minorHAnsi" w:hAnsiTheme="minorHAnsi" w:cstheme="minorHAnsi"/>
          <w:b/>
          <w:bCs/>
          <w:color w:val="000000"/>
          <w:sz w:val="20"/>
          <w:szCs w:val="20"/>
        </w:rPr>
      </w:pPr>
      <w:r w:rsidRPr="00565B03">
        <w:rPr>
          <w:rFonts w:asciiTheme="minorHAnsi" w:hAnsiTheme="minorHAnsi" w:cstheme="minorHAnsi"/>
          <w:b/>
          <w:bCs/>
          <w:color w:val="000000"/>
          <w:sz w:val="20"/>
          <w:szCs w:val="20"/>
        </w:rPr>
        <w:t>Income and Asset Statement in Support of Claim for Pension or Parents' Dependency and Indemnity Compensation (DIC)</w:t>
      </w:r>
    </w:p>
    <w:p w14:paraId="05794BE7" w14:textId="3BF5828C" w:rsidR="00A00AC7" w:rsidRPr="00565B03" w:rsidRDefault="00A00AC7" w:rsidP="00A00AC7">
      <w:pPr>
        <w:rPr>
          <w:rFonts w:asciiTheme="minorHAnsi" w:hAnsiTheme="minorHAnsi" w:cstheme="minorHAnsi"/>
          <w:color w:val="222222"/>
          <w:sz w:val="20"/>
          <w:szCs w:val="20"/>
          <w:shd w:val="clear" w:color="auto" w:fill="FFFFFF"/>
        </w:rPr>
      </w:pPr>
      <w:r w:rsidRPr="00565B03">
        <w:rPr>
          <w:rFonts w:asciiTheme="minorHAnsi" w:hAnsiTheme="minorHAnsi" w:cstheme="minorHAnsi"/>
          <w:color w:val="222222"/>
          <w:sz w:val="20"/>
          <w:szCs w:val="20"/>
          <w:shd w:val="clear" w:color="auto" w:fill="FFFFFF"/>
        </w:rPr>
        <w:t>Complete this form if you</w:t>
      </w:r>
      <w:ins w:id="933" w:author="Lee, Jennifer Y." w:date="2020-01-26T21:07:00Z">
        <w:r w:rsidR="00782C93">
          <w:rPr>
            <w:rFonts w:asciiTheme="minorHAnsi" w:hAnsiTheme="minorHAnsi" w:cstheme="minorHAnsi"/>
            <w:color w:val="222222"/>
            <w:sz w:val="20"/>
            <w:szCs w:val="20"/>
            <w:shd w:val="clear" w:color="auto" w:fill="FFFFFF"/>
          </w:rPr>
          <w:t>’ve</w:t>
        </w:r>
      </w:ins>
      <w:r w:rsidRPr="00565B03">
        <w:rPr>
          <w:rFonts w:asciiTheme="minorHAnsi" w:hAnsiTheme="minorHAnsi" w:cstheme="minorHAnsi"/>
          <w:color w:val="222222"/>
          <w:sz w:val="20"/>
          <w:szCs w:val="20"/>
          <w:shd w:val="clear" w:color="auto" w:fill="FFFFFF"/>
        </w:rPr>
        <w:t xml:space="preserve"> already filed a </w:t>
      </w:r>
      <w:ins w:id="934" w:author="Lee, Jennifer Y." w:date="2020-01-26T21:07:00Z">
        <w:r w:rsidR="00782C93">
          <w:rPr>
            <w:rFonts w:asciiTheme="minorHAnsi" w:hAnsiTheme="minorHAnsi" w:cstheme="minorHAnsi"/>
            <w:color w:val="222222"/>
            <w:sz w:val="20"/>
            <w:szCs w:val="20"/>
            <w:shd w:val="clear" w:color="auto" w:fill="FFFFFF"/>
          </w:rPr>
          <w:t xml:space="preserve">DIC </w:t>
        </w:r>
      </w:ins>
      <w:r w:rsidRPr="00565B03">
        <w:rPr>
          <w:rFonts w:asciiTheme="minorHAnsi" w:hAnsiTheme="minorHAnsi" w:cstheme="minorHAnsi"/>
          <w:color w:val="222222"/>
          <w:sz w:val="20"/>
          <w:szCs w:val="20"/>
          <w:shd w:val="clear" w:color="auto" w:fill="FFFFFF"/>
        </w:rPr>
        <w:t xml:space="preserve">claim (using form VA Form 21P-534) and want to provide supporting financial evidence.   </w:t>
      </w:r>
    </w:p>
    <w:p w14:paraId="515D084C" w14:textId="549E119F" w:rsidR="00E91C2D" w:rsidRDefault="00D35D65">
      <w:pPr>
        <w:rPr>
          <w:ins w:id="935" w:author="Lee, Jennifer Y." w:date="2020-01-26T21:07:00Z"/>
          <w:rStyle w:val="Hyperlink"/>
          <w:rFonts w:asciiTheme="minorHAnsi" w:hAnsiTheme="minorHAnsi" w:cstheme="minorHAnsi"/>
          <w:sz w:val="20"/>
          <w:szCs w:val="20"/>
        </w:rPr>
      </w:pPr>
      <w:hyperlink r:id="rId152" w:history="1">
        <w:r w:rsidR="00A00AC7" w:rsidRPr="00565B03">
          <w:rPr>
            <w:rStyle w:val="Hyperlink"/>
            <w:rFonts w:asciiTheme="minorHAnsi" w:hAnsiTheme="minorHAnsi" w:cstheme="minorHAnsi"/>
            <w:sz w:val="20"/>
            <w:szCs w:val="20"/>
          </w:rPr>
          <w:t>Download VA Form 21P-0969 (</w:t>
        </w:r>
        <w:r w:rsidR="001C25D6" w:rsidRPr="00565B03">
          <w:rPr>
            <w:rStyle w:val="Hyperlink"/>
            <w:rFonts w:asciiTheme="minorHAnsi" w:hAnsiTheme="minorHAnsi" w:cstheme="minorHAnsi"/>
            <w:sz w:val="20"/>
            <w:szCs w:val="20"/>
          </w:rPr>
          <w:t>PDF</w:t>
        </w:r>
        <w:r w:rsidR="00A00AC7" w:rsidRPr="00565B03">
          <w:rPr>
            <w:rStyle w:val="Hyperlink"/>
            <w:rFonts w:asciiTheme="minorHAnsi" w:hAnsiTheme="minorHAnsi" w:cstheme="minorHAnsi"/>
            <w:sz w:val="20"/>
            <w:szCs w:val="20"/>
          </w:rPr>
          <w:t>)</w:t>
        </w:r>
      </w:hyperlink>
    </w:p>
    <w:p w14:paraId="4F16D5A8" w14:textId="77777777" w:rsidR="00782C93" w:rsidRPr="005720AA" w:rsidRDefault="00782C93">
      <w:pPr>
        <w:rPr>
          <w:rFonts w:asciiTheme="minorHAnsi" w:hAnsiTheme="minorHAnsi" w:cstheme="minorHAnsi"/>
          <w:sz w:val="20"/>
          <w:szCs w:val="20"/>
        </w:rPr>
      </w:pPr>
    </w:p>
    <w:p w14:paraId="6190DBB7" w14:textId="665E0761" w:rsidR="009975BC" w:rsidRDefault="009975BC" w:rsidP="009975BC">
      <w:pPr>
        <w:rPr>
          <w:rFonts w:asciiTheme="minorHAnsi" w:hAnsiTheme="minorHAnsi" w:cstheme="minorHAnsi"/>
          <w:b/>
          <w:bCs/>
          <w:color w:val="000000"/>
          <w:sz w:val="22"/>
          <w:szCs w:val="22"/>
        </w:rPr>
      </w:pPr>
      <w:r>
        <w:rPr>
          <w:rFonts w:asciiTheme="minorHAnsi" w:hAnsiTheme="minorHAnsi" w:cstheme="minorHAnsi"/>
          <w:b/>
          <w:bCs/>
          <w:color w:val="000000"/>
          <w:sz w:val="22"/>
          <w:szCs w:val="22"/>
        </w:rPr>
        <w:t>VA Form 21-0966</w:t>
      </w:r>
    </w:p>
    <w:p w14:paraId="404E006F" w14:textId="499BD7EA" w:rsidR="009975BC" w:rsidRDefault="009975BC" w:rsidP="009975BC">
      <w:pPr>
        <w:rPr>
          <w:rFonts w:asciiTheme="minorHAnsi" w:hAnsiTheme="minorHAnsi" w:cstheme="minorHAnsi"/>
          <w:b/>
          <w:bCs/>
          <w:color w:val="000000"/>
          <w:sz w:val="22"/>
          <w:szCs w:val="22"/>
        </w:rPr>
      </w:pPr>
      <w:r>
        <w:rPr>
          <w:rFonts w:asciiTheme="minorHAnsi" w:hAnsiTheme="minorHAnsi" w:cstheme="minorHAnsi"/>
          <w:b/>
          <w:bCs/>
          <w:color w:val="000000"/>
          <w:sz w:val="22"/>
          <w:szCs w:val="22"/>
        </w:rPr>
        <w:t>Intent to File a Claim for Compensation and/or Pension, or Survivors Pension and/or DIC</w:t>
      </w:r>
    </w:p>
    <w:p w14:paraId="054B798E" w14:textId="77777777" w:rsidR="005055BD" w:rsidRPr="00565B03" w:rsidRDefault="005055BD" w:rsidP="005055BD">
      <w:pPr>
        <w:rPr>
          <w:ins w:id="936" w:author="Lee, Jennifer Y." w:date="2020-01-26T21:10:00Z"/>
          <w:rFonts w:asciiTheme="minorHAnsi" w:hAnsiTheme="minorHAnsi" w:cstheme="minorHAnsi"/>
          <w:color w:val="222222"/>
          <w:sz w:val="20"/>
          <w:szCs w:val="20"/>
          <w:shd w:val="clear" w:color="auto" w:fill="FFFFFF"/>
        </w:rPr>
      </w:pPr>
      <w:ins w:id="937" w:author="Lee, Jennifer Y." w:date="2020-01-26T21:10:00Z">
        <w:r w:rsidRPr="00565B03">
          <w:rPr>
            <w:rFonts w:asciiTheme="minorHAnsi" w:hAnsiTheme="minorHAnsi" w:cstheme="minorHAnsi"/>
            <w:color w:val="222222"/>
            <w:sz w:val="20"/>
            <w:szCs w:val="20"/>
            <w:shd w:val="clear" w:color="auto" w:fill="FFFFFF"/>
          </w:rPr>
          <w:lastRenderedPageBreak/>
          <w:t xml:space="preserve">Use this </w:t>
        </w:r>
        <w:r w:rsidRPr="00565B03">
          <w:rPr>
            <w:rFonts w:asciiTheme="minorHAnsi" w:hAnsiTheme="minorHAnsi" w:cstheme="minorHAnsi"/>
            <w:color w:val="323A45"/>
            <w:sz w:val="20"/>
            <w:szCs w:val="20"/>
            <w:shd w:val="clear" w:color="auto" w:fill="FFFFFF"/>
          </w:rPr>
          <w:t>intent to file</w:t>
        </w:r>
        <w:r w:rsidRPr="00565B03">
          <w:rPr>
            <w:rFonts w:asciiTheme="minorHAnsi" w:hAnsiTheme="minorHAnsi" w:cstheme="minorHAnsi"/>
            <w:color w:val="222222"/>
            <w:sz w:val="20"/>
            <w:szCs w:val="20"/>
            <w:shd w:val="clear" w:color="auto" w:fill="FFFFFF"/>
          </w:rPr>
          <w:t xml:space="preserve"> form if you’re still gathering information to support your </w:t>
        </w:r>
        <w:proofErr w:type="gramStart"/>
        <w:r w:rsidRPr="00565B03">
          <w:rPr>
            <w:rFonts w:asciiTheme="minorHAnsi" w:hAnsiTheme="minorHAnsi" w:cstheme="minorHAnsi"/>
            <w:color w:val="222222"/>
            <w:sz w:val="20"/>
            <w:szCs w:val="20"/>
            <w:shd w:val="clear" w:color="auto" w:fill="FFFFFF"/>
          </w:rPr>
          <w:t>claim, but</w:t>
        </w:r>
        <w:proofErr w:type="gramEnd"/>
        <w:r w:rsidRPr="00565B03">
          <w:rPr>
            <w:rFonts w:asciiTheme="minorHAnsi" w:hAnsiTheme="minorHAnsi" w:cstheme="minorHAnsi"/>
            <w:color w:val="222222"/>
            <w:sz w:val="20"/>
            <w:szCs w:val="20"/>
            <w:shd w:val="clear" w:color="auto" w:fill="FFFFFF"/>
          </w:rPr>
          <w:t xml:space="preserve"> want to start the filing process</w:t>
        </w:r>
        <w:r>
          <w:rPr>
            <w:rFonts w:asciiTheme="minorHAnsi" w:hAnsiTheme="minorHAnsi" w:cstheme="minorHAnsi"/>
            <w:color w:val="222222"/>
            <w:sz w:val="20"/>
            <w:szCs w:val="20"/>
            <w:shd w:val="clear" w:color="auto" w:fill="FFFFFF"/>
          </w:rPr>
          <w:t>. Submitting an Intent to File form</w:t>
        </w:r>
        <w:r w:rsidRPr="00565B03">
          <w:rPr>
            <w:rFonts w:asciiTheme="minorHAnsi" w:hAnsiTheme="minorHAnsi" w:cstheme="minorHAnsi"/>
            <w:color w:val="222222"/>
            <w:sz w:val="20"/>
            <w:szCs w:val="20"/>
            <w:shd w:val="clear" w:color="auto" w:fill="FFFFFF"/>
          </w:rPr>
          <w:t xml:space="preserve"> </w:t>
        </w:r>
        <w:r>
          <w:rPr>
            <w:rFonts w:asciiTheme="minorHAnsi" w:hAnsiTheme="minorHAnsi" w:cstheme="minorHAnsi"/>
            <w:color w:val="222222"/>
            <w:sz w:val="20"/>
            <w:szCs w:val="20"/>
            <w:shd w:val="clear" w:color="auto" w:fill="FFFFFF"/>
          </w:rPr>
          <w:t>can</w:t>
        </w:r>
        <w:r w:rsidRPr="00565B03">
          <w:rPr>
            <w:rFonts w:asciiTheme="minorHAnsi" w:hAnsiTheme="minorHAnsi" w:cstheme="minorHAnsi"/>
            <w:color w:val="222222"/>
            <w:sz w:val="20"/>
            <w:szCs w:val="20"/>
            <w:shd w:val="clear" w:color="auto" w:fill="FFFFFF"/>
          </w:rPr>
          <w:t xml:space="preserve"> secure the </w:t>
        </w:r>
        <w:r w:rsidRPr="00565B03">
          <w:rPr>
            <w:rFonts w:asciiTheme="minorHAnsi" w:hAnsiTheme="minorHAnsi" w:cstheme="minorHAnsi"/>
            <w:sz w:val="20"/>
            <w:szCs w:val="20"/>
          </w:rPr>
          <w:t xml:space="preserve">earliest possible effective date for any </w:t>
        </w:r>
        <w:r>
          <w:rPr>
            <w:rFonts w:asciiTheme="minorHAnsi" w:hAnsiTheme="minorHAnsi" w:cstheme="minorHAnsi"/>
            <w:sz w:val="20"/>
            <w:szCs w:val="20"/>
          </w:rPr>
          <w:t>retroactive compensation</w:t>
        </w:r>
        <w:r w:rsidRPr="00565B03">
          <w:rPr>
            <w:rFonts w:asciiTheme="minorHAnsi" w:hAnsiTheme="minorHAnsi" w:cstheme="minorHAnsi"/>
            <w:sz w:val="20"/>
            <w:szCs w:val="20"/>
          </w:rPr>
          <w:t xml:space="preserve"> </w:t>
        </w:r>
        <w:r>
          <w:rPr>
            <w:rFonts w:asciiTheme="minorHAnsi" w:hAnsiTheme="minorHAnsi" w:cstheme="minorHAnsi"/>
            <w:sz w:val="20"/>
            <w:szCs w:val="20"/>
          </w:rPr>
          <w:t xml:space="preserve">payments </w:t>
        </w:r>
        <w:r w:rsidRPr="00565B03">
          <w:rPr>
            <w:rFonts w:asciiTheme="minorHAnsi" w:hAnsiTheme="minorHAnsi" w:cstheme="minorHAnsi"/>
            <w:sz w:val="20"/>
            <w:szCs w:val="20"/>
          </w:rPr>
          <w:t xml:space="preserve">you </w:t>
        </w:r>
        <w:r>
          <w:rPr>
            <w:rFonts w:asciiTheme="minorHAnsi" w:hAnsiTheme="minorHAnsi" w:cstheme="minorHAnsi"/>
            <w:sz w:val="20"/>
            <w:szCs w:val="20"/>
          </w:rPr>
          <w:t xml:space="preserve">may be eligible to </w:t>
        </w:r>
        <w:r w:rsidRPr="00565B03">
          <w:rPr>
            <w:rFonts w:asciiTheme="minorHAnsi" w:hAnsiTheme="minorHAnsi" w:cstheme="minorHAnsi"/>
            <w:sz w:val="20"/>
            <w:szCs w:val="20"/>
          </w:rPr>
          <w:t>receive.</w:t>
        </w:r>
      </w:ins>
    </w:p>
    <w:p w14:paraId="0FBE4DCE" w14:textId="7A4006A2" w:rsidR="009975BC" w:rsidRPr="00565B03" w:rsidDel="005055BD" w:rsidRDefault="009975BC" w:rsidP="009975BC">
      <w:pPr>
        <w:rPr>
          <w:del w:id="938" w:author="Lee, Jennifer Y." w:date="2020-01-26T21:10:00Z"/>
          <w:rFonts w:asciiTheme="minorHAnsi" w:hAnsiTheme="minorHAnsi" w:cstheme="minorHAnsi"/>
          <w:color w:val="222222"/>
          <w:sz w:val="20"/>
          <w:szCs w:val="20"/>
          <w:shd w:val="clear" w:color="auto" w:fill="FFFFFF"/>
        </w:rPr>
      </w:pPr>
      <w:del w:id="939" w:author="Lee, Jennifer Y." w:date="2020-01-26T21:10:00Z">
        <w:r w:rsidRPr="00565B03" w:rsidDel="005055BD">
          <w:rPr>
            <w:rFonts w:asciiTheme="minorHAnsi" w:hAnsiTheme="minorHAnsi" w:cstheme="minorHAnsi"/>
            <w:color w:val="222222"/>
            <w:sz w:val="20"/>
            <w:szCs w:val="20"/>
            <w:shd w:val="clear" w:color="auto" w:fill="FFFFFF"/>
          </w:rPr>
          <w:delText xml:space="preserve">Use this </w:delText>
        </w:r>
        <w:r w:rsidRPr="00565B03" w:rsidDel="005055BD">
          <w:rPr>
            <w:rFonts w:asciiTheme="minorHAnsi" w:hAnsiTheme="minorHAnsi" w:cstheme="minorHAnsi"/>
            <w:color w:val="323A45"/>
            <w:sz w:val="20"/>
            <w:szCs w:val="20"/>
            <w:shd w:val="clear" w:color="auto" w:fill="FFFFFF"/>
          </w:rPr>
          <w:delText>intent to file</w:delText>
        </w:r>
        <w:r w:rsidRPr="00565B03" w:rsidDel="005055BD">
          <w:rPr>
            <w:rFonts w:asciiTheme="minorHAnsi" w:hAnsiTheme="minorHAnsi" w:cstheme="minorHAnsi"/>
            <w:color w:val="222222"/>
            <w:sz w:val="20"/>
            <w:szCs w:val="20"/>
            <w:shd w:val="clear" w:color="auto" w:fill="FFFFFF"/>
          </w:rPr>
          <w:delText xml:space="preserve"> form if you’re still gathering information to support your claim, but want to start the filing process to secure the </w:delText>
        </w:r>
        <w:r w:rsidRPr="00565B03" w:rsidDel="005055BD">
          <w:rPr>
            <w:rFonts w:asciiTheme="minorHAnsi" w:hAnsiTheme="minorHAnsi" w:cstheme="minorHAnsi"/>
            <w:sz w:val="20"/>
            <w:szCs w:val="20"/>
          </w:rPr>
          <w:delText xml:space="preserve">earliest possible effective date for any </w:delText>
        </w:r>
        <w:r w:rsidDel="005055BD">
          <w:rPr>
            <w:rFonts w:asciiTheme="minorHAnsi" w:hAnsiTheme="minorHAnsi" w:cstheme="minorHAnsi"/>
            <w:sz w:val="20"/>
            <w:szCs w:val="20"/>
          </w:rPr>
          <w:delText>retroactive compensation</w:delText>
        </w:r>
        <w:r w:rsidRPr="00565B03" w:rsidDel="005055BD">
          <w:rPr>
            <w:rFonts w:asciiTheme="minorHAnsi" w:hAnsiTheme="minorHAnsi" w:cstheme="minorHAnsi"/>
            <w:sz w:val="20"/>
            <w:szCs w:val="20"/>
          </w:rPr>
          <w:delText xml:space="preserve"> </w:delText>
        </w:r>
        <w:r w:rsidDel="005055BD">
          <w:rPr>
            <w:rFonts w:asciiTheme="minorHAnsi" w:hAnsiTheme="minorHAnsi" w:cstheme="minorHAnsi"/>
            <w:sz w:val="20"/>
            <w:szCs w:val="20"/>
          </w:rPr>
          <w:delText xml:space="preserve">payments </w:delText>
        </w:r>
        <w:r w:rsidRPr="00565B03" w:rsidDel="005055BD">
          <w:rPr>
            <w:rFonts w:asciiTheme="minorHAnsi" w:hAnsiTheme="minorHAnsi" w:cstheme="minorHAnsi"/>
            <w:sz w:val="20"/>
            <w:szCs w:val="20"/>
          </w:rPr>
          <w:delText xml:space="preserve">you </w:delText>
        </w:r>
        <w:r w:rsidDel="005055BD">
          <w:rPr>
            <w:rFonts w:asciiTheme="minorHAnsi" w:hAnsiTheme="minorHAnsi" w:cstheme="minorHAnsi"/>
            <w:sz w:val="20"/>
            <w:szCs w:val="20"/>
          </w:rPr>
          <w:delText xml:space="preserve">may be eligible to </w:delText>
        </w:r>
        <w:r w:rsidRPr="00565B03" w:rsidDel="005055BD">
          <w:rPr>
            <w:rFonts w:asciiTheme="minorHAnsi" w:hAnsiTheme="minorHAnsi" w:cstheme="minorHAnsi"/>
            <w:sz w:val="20"/>
            <w:szCs w:val="20"/>
          </w:rPr>
          <w:delText>receive.</w:delText>
        </w:r>
        <w:r w:rsidDel="005055BD">
          <w:rPr>
            <w:rFonts w:asciiTheme="minorHAnsi" w:hAnsiTheme="minorHAnsi" w:cstheme="minorHAnsi"/>
            <w:sz w:val="20"/>
            <w:szCs w:val="20"/>
          </w:rPr>
          <w:delText xml:space="preserve"> </w:delText>
        </w:r>
      </w:del>
    </w:p>
    <w:p w14:paraId="12BB8B77" w14:textId="77777777" w:rsidR="009975BC" w:rsidRPr="00565B03" w:rsidRDefault="00D35D65" w:rsidP="009975BC">
      <w:pPr>
        <w:rPr>
          <w:rFonts w:asciiTheme="minorHAnsi" w:hAnsiTheme="minorHAnsi" w:cstheme="minorHAnsi"/>
          <w:sz w:val="20"/>
          <w:szCs w:val="20"/>
        </w:rPr>
      </w:pPr>
      <w:hyperlink r:id="rId153" w:history="1">
        <w:r w:rsidR="009975BC" w:rsidRPr="00565B03">
          <w:rPr>
            <w:rStyle w:val="Hyperlink"/>
            <w:rFonts w:asciiTheme="minorHAnsi" w:hAnsiTheme="minorHAnsi" w:cstheme="minorHAnsi"/>
            <w:sz w:val="20"/>
            <w:szCs w:val="20"/>
          </w:rPr>
          <w:t>Download VA Form 21-0966 (PDF)</w:t>
        </w:r>
      </w:hyperlink>
    </w:p>
    <w:p w14:paraId="55AF6D42" w14:textId="77777777" w:rsidR="00A00AC7" w:rsidRPr="00565B03" w:rsidRDefault="00A00AC7" w:rsidP="00A00AC7">
      <w:pPr>
        <w:rPr>
          <w:rFonts w:asciiTheme="minorHAnsi" w:hAnsiTheme="minorHAnsi" w:cstheme="minorHAnsi"/>
          <w:b/>
          <w:bCs/>
          <w:sz w:val="22"/>
          <w:szCs w:val="22"/>
        </w:rPr>
      </w:pPr>
    </w:p>
    <w:p w14:paraId="79143F72" w14:textId="5810C25F" w:rsidR="00A00AC7" w:rsidRDefault="00E91C2D" w:rsidP="00A00AC7">
      <w:pPr>
        <w:rPr>
          <w:rFonts w:asciiTheme="minorHAnsi" w:hAnsiTheme="minorHAnsi" w:cstheme="minorHAnsi"/>
          <w:b/>
          <w:bCs/>
        </w:rPr>
      </w:pPr>
      <w:r w:rsidRPr="00E91C2D">
        <w:rPr>
          <w:rFonts w:asciiTheme="minorHAnsi" w:hAnsiTheme="minorHAnsi" w:cstheme="minorHAnsi"/>
        </w:rPr>
        <w:t>H2:</w:t>
      </w:r>
      <w:r w:rsidRPr="00E91C2D">
        <w:rPr>
          <w:rFonts w:asciiTheme="minorHAnsi" w:hAnsiTheme="minorHAnsi" w:cstheme="minorHAnsi"/>
          <w:b/>
          <w:bCs/>
        </w:rPr>
        <w:tab/>
      </w:r>
      <w:r w:rsidR="00A00AC7" w:rsidRPr="00E91C2D">
        <w:rPr>
          <w:rFonts w:asciiTheme="minorHAnsi" w:hAnsiTheme="minorHAnsi" w:cstheme="minorHAnsi"/>
          <w:b/>
          <w:bCs/>
        </w:rPr>
        <w:t>Helpful</w:t>
      </w:r>
      <w:r w:rsidRPr="00E91C2D">
        <w:rPr>
          <w:rFonts w:asciiTheme="minorHAnsi" w:hAnsiTheme="minorHAnsi" w:cstheme="minorHAnsi"/>
          <w:b/>
          <w:bCs/>
        </w:rPr>
        <w:t xml:space="preserve"> </w:t>
      </w:r>
      <w:r w:rsidR="0076004A">
        <w:rPr>
          <w:rFonts w:asciiTheme="minorHAnsi" w:hAnsiTheme="minorHAnsi" w:cstheme="minorHAnsi"/>
          <w:b/>
          <w:bCs/>
        </w:rPr>
        <w:t xml:space="preserve">links related to VA Form </w:t>
      </w:r>
      <w:r w:rsidR="00167D7B">
        <w:rPr>
          <w:rFonts w:asciiTheme="minorHAnsi" w:hAnsiTheme="minorHAnsi" w:cstheme="minorHAnsi"/>
          <w:b/>
          <w:bCs/>
        </w:rPr>
        <w:t>21P-</w:t>
      </w:r>
      <w:r w:rsidR="00502AEF">
        <w:rPr>
          <w:rFonts w:asciiTheme="minorHAnsi" w:hAnsiTheme="minorHAnsi" w:cstheme="minorHAnsi"/>
          <w:b/>
          <w:bCs/>
        </w:rPr>
        <w:t>527EZ</w:t>
      </w:r>
    </w:p>
    <w:p w14:paraId="74AC164C" w14:textId="750170AC" w:rsidR="00987E32" w:rsidRDefault="00987E32" w:rsidP="00A00AC7">
      <w:pPr>
        <w:rPr>
          <w:rFonts w:asciiTheme="minorHAnsi" w:hAnsiTheme="minorHAnsi" w:cstheme="minorHAnsi"/>
          <w:b/>
          <w:bCs/>
          <w:sz w:val="20"/>
          <w:szCs w:val="20"/>
        </w:rPr>
      </w:pPr>
    </w:p>
    <w:p w14:paraId="37C33EEC" w14:textId="15CD114C" w:rsidR="00987E32" w:rsidRPr="00987E32" w:rsidRDefault="00D35D65" w:rsidP="00987E32">
      <w:pPr>
        <w:rPr>
          <w:rFonts w:asciiTheme="minorHAnsi" w:hAnsiTheme="minorHAnsi" w:cstheme="minorHAnsi"/>
          <w:sz w:val="20"/>
          <w:szCs w:val="20"/>
        </w:rPr>
      </w:pPr>
      <w:hyperlink r:id="rId154" w:history="1">
        <w:r w:rsidR="00987E32" w:rsidRPr="00987E32">
          <w:rPr>
            <w:rStyle w:val="Hyperlink"/>
            <w:rFonts w:asciiTheme="minorHAnsi" w:hAnsiTheme="minorHAnsi" w:cstheme="minorHAnsi"/>
            <w:sz w:val="20"/>
            <w:szCs w:val="20"/>
          </w:rPr>
          <w:t>Eligibility for Veterans Pension</w:t>
        </w:r>
      </w:hyperlink>
    </w:p>
    <w:p w14:paraId="5851B960" w14:textId="2EC08F1D" w:rsid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The Veterans Pension program provides monthly payments to wartime Veterans who meet certain age or disability requirements, and who have income and net worth within certain limits. Find out if you’re eligible for this benefit.</w:t>
      </w:r>
    </w:p>
    <w:p w14:paraId="2C3F2124" w14:textId="77777777" w:rsidR="00987E32" w:rsidRPr="00987E32" w:rsidRDefault="00987E32" w:rsidP="00987E32">
      <w:pPr>
        <w:rPr>
          <w:rFonts w:asciiTheme="minorHAnsi" w:hAnsiTheme="minorHAnsi" w:cstheme="minorHAnsi"/>
          <w:sz w:val="20"/>
          <w:szCs w:val="20"/>
        </w:rPr>
      </w:pPr>
    </w:p>
    <w:p w14:paraId="18FB3C41" w14:textId="724319BC" w:rsidR="00987E32" w:rsidRPr="00987E32" w:rsidRDefault="00D35D65" w:rsidP="00987E32">
      <w:pPr>
        <w:rPr>
          <w:rFonts w:asciiTheme="minorHAnsi" w:hAnsiTheme="minorHAnsi" w:cstheme="minorHAnsi"/>
          <w:sz w:val="20"/>
          <w:szCs w:val="20"/>
        </w:rPr>
      </w:pPr>
      <w:hyperlink r:id="rId155" w:history="1">
        <w:r w:rsidR="00987E32" w:rsidRPr="00987E32">
          <w:rPr>
            <w:rStyle w:val="Hyperlink"/>
            <w:rFonts w:asciiTheme="minorHAnsi" w:hAnsiTheme="minorHAnsi" w:cstheme="minorHAnsi"/>
            <w:sz w:val="20"/>
            <w:szCs w:val="20"/>
          </w:rPr>
          <w:t>How to apply for a VA pension as a Veteran</w:t>
        </w:r>
      </w:hyperlink>
    </w:p>
    <w:p w14:paraId="7943397D" w14:textId="6DE95244" w:rsidR="00987E32" w:rsidRDefault="00987E32" w:rsidP="00987E32">
      <w:pPr>
        <w:rPr>
          <w:rFonts w:asciiTheme="minorHAnsi" w:hAnsiTheme="minorHAnsi" w:cstheme="minorHAnsi"/>
          <w:sz w:val="20"/>
          <w:szCs w:val="20"/>
        </w:rPr>
      </w:pPr>
      <w:r w:rsidRPr="00987E32">
        <w:rPr>
          <w:rFonts w:asciiTheme="minorHAnsi" w:hAnsiTheme="minorHAnsi" w:cstheme="minorHAnsi"/>
          <w:sz w:val="20"/>
          <w:szCs w:val="20"/>
        </w:rPr>
        <w:t>Find out how to apply for tax-free VA pension benefits as a Veteran.</w:t>
      </w:r>
    </w:p>
    <w:p w14:paraId="4CF5EE38" w14:textId="77777777" w:rsidR="009975BC" w:rsidRPr="00987E32" w:rsidRDefault="009975BC" w:rsidP="00987E32">
      <w:pPr>
        <w:rPr>
          <w:rFonts w:asciiTheme="minorHAnsi" w:hAnsiTheme="minorHAnsi" w:cstheme="minorHAnsi"/>
          <w:sz w:val="20"/>
          <w:szCs w:val="20"/>
        </w:rPr>
      </w:pPr>
    </w:p>
    <w:p w14:paraId="1CE49D24" w14:textId="59AE1CAB" w:rsidR="00A00AC7" w:rsidRPr="00565B03" w:rsidRDefault="00D35D65" w:rsidP="00A00AC7">
      <w:pPr>
        <w:rPr>
          <w:rFonts w:asciiTheme="minorHAnsi" w:hAnsiTheme="minorHAnsi" w:cstheme="minorHAnsi"/>
          <w:i/>
          <w:iCs/>
          <w:color w:val="A6A6A6" w:themeColor="background1" w:themeShade="A6"/>
          <w:sz w:val="20"/>
          <w:szCs w:val="20"/>
        </w:rPr>
      </w:pPr>
      <w:hyperlink w:anchor="_top" w:history="1">
        <w:r w:rsidR="00A00AC7" w:rsidRPr="00565B03">
          <w:rPr>
            <w:rStyle w:val="Hyperlink"/>
            <w:rFonts w:asciiTheme="minorHAnsi" w:hAnsiTheme="minorHAnsi" w:cstheme="minorHAnsi"/>
            <w:i/>
            <w:iCs/>
            <w:color w:val="A6A6A6" w:themeColor="background1" w:themeShade="A6"/>
            <w:sz w:val="20"/>
            <w:szCs w:val="20"/>
          </w:rPr>
          <w:t>Back to Table of Contents</w:t>
        </w:r>
      </w:hyperlink>
      <w:r w:rsidR="00A00AC7" w:rsidRPr="00565B03">
        <w:rPr>
          <w:rFonts w:asciiTheme="minorHAnsi" w:hAnsiTheme="minorHAnsi" w:cstheme="minorHAnsi"/>
          <w:i/>
          <w:iCs/>
          <w:color w:val="A6A6A6" w:themeColor="background1" w:themeShade="A6"/>
          <w:sz w:val="20"/>
          <w:szCs w:val="20"/>
        </w:rPr>
        <w:t xml:space="preserve"> &gt;</w:t>
      </w:r>
      <w:bookmarkStart w:id="940" w:name="_GoBack"/>
      <w:bookmarkEnd w:id="940"/>
    </w:p>
    <w:sectPr w:rsidR="00A00AC7" w:rsidRPr="00565B03" w:rsidSect="00F936EC">
      <w:footerReference w:type="even" r:id="rId156"/>
      <w:footerReference w:type="default" r:id="rId157"/>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ee, Jennifer Y." w:date="2020-01-07T20:56:00Z" w:initials="LJY">
    <w:p w14:paraId="74105B06" w14:textId="7D2D1ECF" w:rsidR="00D35D65" w:rsidRDefault="00D35D65" w:rsidP="00FC31A5">
      <w:pPr>
        <w:pStyle w:val="CommentText"/>
      </w:pPr>
      <w:r>
        <w:rPr>
          <w:rStyle w:val="CommentReference"/>
        </w:rPr>
        <w:annotationRef/>
      </w:r>
      <w:r>
        <w:rPr>
          <w:rStyle w:val="CommentReference"/>
        </w:rPr>
        <w:annotationRef/>
      </w:r>
      <w:r>
        <w:t xml:space="preserve">Note: The “Related to” field will be dynamically generated from the values selected in the forms database. This is a new database field. </w:t>
      </w:r>
      <w:r w:rsidR="00857CF7">
        <w:t>Display styling will be via frontend code.</w:t>
      </w:r>
    </w:p>
    <w:p w14:paraId="1A1C0E2B" w14:textId="41585060" w:rsidR="00D35D65" w:rsidRDefault="00D35D65">
      <w:pPr>
        <w:pStyle w:val="CommentText"/>
      </w:pPr>
    </w:p>
  </w:comment>
  <w:comment w:id="143" w:author="Laura Walsh" w:date="2020-01-10T09:39:00Z" w:initials="LW">
    <w:p w14:paraId="19459DEF" w14:textId="77777777" w:rsidR="00D35D65" w:rsidRDefault="00D35D65" w:rsidP="00732A7E">
      <w:pPr>
        <w:pStyle w:val="CommentText"/>
      </w:pPr>
      <w:r>
        <w:rPr>
          <w:rStyle w:val="CommentReference"/>
        </w:rPr>
        <w:annotationRef/>
      </w:r>
      <w:r>
        <w:t xml:space="preserve">Translate copy to Spanish. </w:t>
      </w:r>
    </w:p>
  </w:comment>
  <w:comment w:id="144" w:author="Lee, Jennifer Y." w:date="2020-01-26T18:39:00Z" w:initials="LJY">
    <w:p w14:paraId="6C3EEE90" w14:textId="706C0E29" w:rsidR="00DC2701" w:rsidRDefault="00DC2701">
      <w:pPr>
        <w:pStyle w:val="CommentText"/>
      </w:pPr>
      <w:r>
        <w:rPr>
          <w:rStyle w:val="CommentReference"/>
        </w:rPr>
        <w:annotationRef/>
      </w:r>
      <w:r>
        <w:t>Provide Spanish translation</w:t>
      </w:r>
    </w:p>
  </w:comment>
  <w:comment w:id="194" w:author="Lee, Jennifer Y." w:date="2020-01-26T18:39:00Z" w:initials="LJY">
    <w:p w14:paraId="5B35D34C" w14:textId="77777777" w:rsidR="00DC2701" w:rsidRDefault="00DC2701" w:rsidP="00DC2701">
      <w:pPr>
        <w:pStyle w:val="CommentText"/>
      </w:pPr>
      <w:r>
        <w:rPr>
          <w:rStyle w:val="CommentReference"/>
        </w:rPr>
        <w:annotationRef/>
      </w:r>
      <w:r>
        <w:t>Provide Spanish translation</w:t>
      </w:r>
    </w:p>
  </w:comment>
  <w:comment w:id="207" w:author="Lee, Jennifer Y." w:date="2020-01-26T18:39:00Z" w:initials="LJY">
    <w:p w14:paraId="71845F23" w14:textId="77777777" w:rsidR="00DC2701" w:rsidRDefault="00DC2701" w:rsidP="00DC2701">
      <w:pPr>
        <w:pStyle w:val="CommentText"/>
      </w:pPr>
      <w:r>
        <w:rPr>
          <w:rStyle w:val="CommentReference"/>
        </w:rPr>
        <w:annotationRef/>
      </w:r>
      <w:r>
        <w:t>Provide Spanish translation</w:t>
      </w:r>
    </w:p>
  </w:comment>
  <w:comment w:id="283" w:author="Lee, Jennifer Y." w:date="2020-01-26T18:58:00Z" w:initials="LJY">
    <w:p w14:paraId="3DDD5E06" w14:textId="3CFB5AA6" w:rsidR="00F936EC" w:rsidRDefault="00F936EC">
      <w:pPr>
        <w:pStyle w:val="CommentText"/>
      </w:pPr>
      <w:r>
        <w:rPr>
          <w:rStyle w:val="CommentReference"/>
        </w:rPr>
        <w:annotationRef/>
      </w:r>
      <w:r>
        <w:t>Please see spreadsheet</w:t>
      </w:r>
    </w:p>
  </w:comment>
  <w:comment w:id="337" w:author="Laura Walsh" w:date="2020-01-10T09:56:00Z" w:initials="LW">
    <w:p w14:paraId="67D028AF" w14:textId="77777777" w:rsidR="00D35D65" w:rsidRDefault="00D35D65">
      <w:pPr>
        <w:pStyle w:val="CommentText"/>
      </w:pPr>
      <w:r>
        <w:rPr>
          <w:rStyle w:val="CommentReference"/>
        </w:rPr>
        <w:annotationRef/>
      </w:r>
      <w:r>
        <w:t>Trying to download the English version of this form online produces the following error message (despite having the latest version of Adobe Reader):</w:t>
      </w:r>
      <w:r>
        <w:br/>
      </w:r>
      <w:r w:rsidRPr="00E5465B">
        <w:rPr>
          <w:i/>
          <w:iCs/>
          <w:color w:val="FF0000"/>
        </w:rPr>
        <w:t>The document you are trying to load requires Adobe Reader 8 or higher. You may not have the Adobe Reader installed or your viewing environment may not be properly configured to use Adobe Reader.</w:t>
      </w:r>
      <w:r w:rsidRPr="00E5465B">
        <w:rPr>
          <w:color w:val="FF0000"/>
        </w:rPr>
        <w:t xml:space="preserve"> </w:t>
      </w:r>
    </w:p>
    <w:p w14:paraId="46AAC2B5" w14:textId="4638F91F" w:rsidR="00D35D65" w:rsidRDefault="00D35D65">
      <w:pPr>
        <w:pStyle w:val="CommentText"/>
      </w:pPr>
      <w:r>
        <w:t>(DEPO has reported this same issue with other forms.)</w:t>
      </w:r>
    </w:p>
  </w:comment>
  <w:comment w:id="338" w:author="Laura Walsh" w:date="2020-01-10T09:55:00Z" w:initials="LW">
    <w:p w14:paraId="1D82187E" w14:textId="36B8DFFC" w:rsidR="00D35D65" w:rsidRDefault="00D35D65">
      <w:pPr>
        <w:pStyle w:val="CommentText"/>
      </w:pPr>
      <w:r>
        <w:rPr>
          <w:rStyle w:val="CommentReference"/>
        </w:rPr>
        <w:annotationRef/>
      </w:r>
      <w:r>
        <w:t>Translate copy to Spanish.</w:t>
      </w:r>
    </w:p>
  </w:comment>
  <w:comment w:id="346" w:author="Lee, Jennifer Y." w:date="2020-01-15T12:49:00Z" w:initials="LJY">
    <w:p w14:paraId="7BFEE9F5" w14:textId="77777777" w:rsidR="00D35D65" w:rsidRDefault="00D35D65">
      <w:pPr>
        <w:pStyle w:val="CommentText"/>
      </w:pPr>
      <w:r>
        <w:rPr>
          <w:rStyle w:val="CommentReference"/>
        </w:rPr>
        <w:annotationRef/>
      </w:r>
      <w:r>
        <w:t xml:space="preserve">Note for form owner: There is a form URL labeled “current version,” but that form like the 10-0137 English PDF opens to an error message (even when you have the correct Reader version and are off the VA network). </w:t>
      </w:r>
    </w:p>
    <w:p w14:paraId="413EB196" w14:textId="77777777" w:rsidR="00D35D65" w:rsidRDefault="00D35D65">
      <w:pPr>
        <w:pStyle w:val="CommentText"/>
      </w:pPr>
    </w:p>
    <w:p w14:paraId="13AD2306" w14:textId="2DA6E278" w:rsidR="00D35D65" w:rsidRDefault="00D35D65">
      <w:pPr>
        <w:pStyle w:val="CommentText"/>
      </w:pPr>
      <w:r>
        <w:t xml:space="preserve">The large print version is older (2013) but opens correctly. Please advise if this large print is outdated. If so, please remove it from the database and let us know, so we can remove the reference to it here as well. </w:t>
      </w:r>
    </w:p>
  </w:comment>
  <w:comment w:id="456" w:author="Lee, Jennifer Y." w:date="2020-01-07T22:42:00Z" w:initials="LJY">
    <w:p w14:paraId="40539EFE" w14:textId="6A6FB4F5" w:rsidR="00D35D65" w:rsidRPr="008E6F33" w:rsidRDefault="00D35D65" w:rsidP="008E6F33">
      <w:pPr>
        <w:rPr>
          <w:rFonts w:asciiTheme="minorHAnsi" w:hAnsiTheme="minorHAnsi" w:cstheme="minorHAnsi"/>
          <w:color w:val="000000" w:themeColor="text1"/>
          <w:sz w:val="20"/>
          <w:szCs w:val="20"/>
        </w:rPr>
      </w:pPr>
      <w:r>
        <w:rPr>
          <w:rStyle w:val="CommentReference"/>
        </w:rPr>
        <w:annotationRef/>
      </w:r>
      <w:r>
        <w:rPr>
          <w:rFonts w:asciiTheme="minorHAnsi" w:hAnsiTheme="minorHAnsi" w:cstheme="minorHAnsi"/>
          <w:color w:val="000000" w:themeColor="text1"/>
          <w:sz w:val="20"/>
          <w:szCs w:val="20"/>
          <w:shd w:val="clear" w:color="auto" w:fill="FFFFFF"/>
        </w:rPr>
        <w:t>Note to form owner: It would be nice to add an example of a situation when a Veteran would want/need to do this. Can you provide an example?</w:t>
      </w:r>
    </w:p>
  </w:comment>
  <w:comment w:id="686" w:author="Laura Walsh" w:date="2020-01-10T11:30:00Z" w:initials="LW">
    <w:p w14:paraId="1EB27B97" w14:textId="04C0F91D" w:rsidR="00D35D65" w:rsidRDefault="00D35D65">
      <w:pPr>
        <w:pStyle w:val="CommentText"/>
      </w:pPr>
      <w:r>
        <w:rPr>
          <w:rStyle w:val="CommentReference"/>
        </w:rPr>
        <w:annotationRef/>
      </w:r>
      <w:r>
        <w:t>Translate copy to Spanish.</w:t>
      </w:r>
    </w:p>
  </w:comment>
  <w:comment w:id="763" w:author="Lee, Jennifer Y." w:date="2020-01-26T20:26:00Z" w:initials="LJY">
    <w:p w14:paraId="6314DFA0" w14:textId="5732D0CB" w:rsidR="00535DAE" w:rsidRDefault="00535DAE">
      <w:pPr>
        <w:pStyle w:val="CommentText"/>
      </w:pPr>
      <w:r>
        <w:rPr>
          <w:rStyle w:val="CommentReference"/>
        </w:rPr>
        <w:annotationRef/>
      </w:r>
      <w:r>
        <w:t>Check new URL before launch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C0E2B" w15:done="0"/>
  <w15:commentEx w15:paraId="19459DEF" w15:done="0"/>
  <w15:commentEx w15:paraId="6C3EEE90" w15:done="0"/>
  <w15:commentEx w15:paraId="5B35D34C" w15:done="0"/>
  <w15:commentEx w15:paraId="71845F23" w15:done="0"/>
  <w15:commentEx w15:paraId="3DDD5E06" w15:done="0"/>
  <w15:commentEx w15:paraId="46AAC2B5" w15:done="0"/>
  <w15:commentEx w15:paraId="1D82187E" w15:done="0"/>
  <w15:commentEx w15:paraId="13AD2306" w15:done="0"/>
  <w15:commentEx w15:paraId="40539EFE" w15:done="0"/>
  <w15:commentEx w15:paraId="1EB27B97" w15:done="0"/>
  <w15:commentEx w15:paraId="6314D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C0E2B" w16cid:durableId="21BF6EF8"/>
  <w16cid:commentId w16cid:paraId="19459DEF" w16cid:durableId="21C2C4E3"/>
  <w16cid:commentId w16cid:paraId="6C3EEE90" w16cid:durableId="21D85B6D"/>
  <w16cid:commentId w16cid:paraId="5B35D34C" w16cid:durableId="21D85CC4"/>
  <w16cid:commentId w16cid:paraId="71845F23" w16cid:durableId="21D85CF7"/>
  <w16cid:commentId w16cid:paraId="3DDD5E06" w16cid:durableId="21D85FCE"/>
  <w16cid:commentId w16cid:paraId="46AAC2B5" w16cid:durableId="21C2C8D1"/>
  <w16cid:commentId w16cid:paraId="1D82187E" w16cid:durableId="21C2C8A0"/>
  <w16cid:commentId w16cid:paraId="13AD2306" w16cid:durableId="21C988C3"/>
  <w16cid:commentId w16cid:paraId="40539EFE" w16cid:durableId="21BF87C0"/>
  <w16cid:commentId w16cid:paraId="1EB27B97" w16cid:durableId="21C2DEBD"/>
  <w16cid:commentId w16cid:paraId="6314DFA0" w16cid:durableId="21D87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F506C" w14:textId="77777777" w:rsidR="004918D5" w:rsidRDefault="004918D5" w:rsidP="005A1A48">
      <w:r>
        <w:separator/>
      </w:r>
    </w:p>
  </w:endnote>
  <w:endnote w:type="continuationSeparator" w:id="0">
    <w:p w14:paraId="50B70908" w14:textId="77777777" w:rsidR="004918D5" w:rsidRDefault="004918D5" w:rsidP="005A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Yu Mincho">
    <w:charset w:val="80"/>
    <w:family w:val="roman"/>
    <w:pitch w:val="variable"/>
    <w:sig w:usb0="00000287" w:usb1="08070000" w:usb2="00000010"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330995"/>
      <w:docPartObj>
        <w:docPartGallery w:val="Page Numbers (Bottom of Page)"/>
        <w:docPartUnique/>
      </w:docPartObj>
    </w:sdtPr>
    <w:sdtContent>
      <w:p w14:paraId="46C8E3D7" w14:textId="77777777" w:rsidR="00D35D65" w:rsidRDefault="00D35D65"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997DB" w14:textId="77777777" w:rsidR="00D35D65" w:rsidRDefault="00D35D65" w:rsidP="00B7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140636"/>
      <w:docPartObj>
        <w:docPartGallery w:val="Page Numbers (Bottom of Page)"/>
        <w:docPartUnique/>
      </w:docPartObj>
    </w:sdtPr>
    <w:sdtContent>
      <w:p w14:paraId="35060D20" w14:textId="77777777" w:rsidR="00D35D65" w:rsidRDefault="00D35D65"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250AD" w14:textId="77777777" w:rsidR="00D35D65" w:rsidRDefault="00D35D65" w:rsidP="00B7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16118" w14:textId="77777777" w:rsidR="004918D5" w:rsidRDefault="004918D5" w:rsidP="005A1A48">
      <w:r>
        <w:separator/>
      </w:r>
    </w:p>
  </w:footnote>
  <w:footnote w:type="continuationSeparator" w:id="0">
    <w:p w14:paraId="01719ED7" w14:textId="77777777" w:rsidR="004918D5" w:rsidRDefault="004918D5" w:rsidP="005A1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5754"/>
    <w:multiLevelType w:val="multilevel"/>
    <w:tmpl w:val="DA3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1CCE"/>
    <w:multiLevelType w:val="hybridMultilevel"/>
    <w:tmpl w:val="5FB6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932A5"/>
    <w:multiLevelType w:val="multilevel"/>
    <w:tmpl w:val="3FD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7488"/>
    <w:multiLevelType w:val="hybridMultilevel"/>
    <w:tmpl w:val="8E40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95019"/>
    <w:multiLevelType w:val="hybridMultilevel"/>
    <w:tmpl w:val="068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11FD5"/>
    <w:multiLevelType w:val="multilevel"/>
    <w:tmpl w:val="C23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10A71"/>
    <w:multiLevelType w:val="hybridMultilevel"/>
    <w:tmpl w:val="6422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D2E94"/>
    <w:multiLevelType w:val="multilevel"/>
    <w:tmpl w:val="4A7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C01E9"/>
    <w:multiLevelType w:val="hybridMultilevel"/>
    <w:tmpl w:val="ED9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576D5"/>
    <w:multiLevelType w:val="hybridMultilevel"/>
    <w:tmpl w:val="1288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11271"/>
    <w:multiLevelType w:val="hybridMultilevel"/>
    <w:tmpl w:val="454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40CEB"/>
    <w:multiLevelType w:val="hybridMultilevel"/>
    <w:tmpl w:val="953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D7565"/>
    <w:multiLevelType w:val="hybridMultilevel"/>
    <w:tmpl w:val="D03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C6E05"/>
    <w:multiLevelType w:val="hybridMultilevel"/>
    <w:tmpl w:val="2EA0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F4752"/>
    <w:multiLevelType w:val="hybridMultilevel"/>
    <w:tmpl w:val="5C6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810CD"/>
    <w:multiLevelType w:val="hybridMultilevel"/>
    <w:tmpl w:val="639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91971"/>
    <w:multiLevelType w:val="hybridMultilevel"/>
    <w:tmpl w:val="7E6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111BC7"/>
    <w:multiLevelType w:val="multilevel"/>
    <w:tmpl w:val="8E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32F62"/>
    <w:multiLevelType w:val="hybridMultilevel"/>
    <w:tmpl w:val="F2F2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23B9B"/>
    <w:multiLevelType w:val="hybridMultilevel"/>
    <w:tmpl w:val="B64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75192"/>
    <w:multiLevelType w:val="multilevel"/>
    <w:tmpl w:val="29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93BFB"/>
    <w:multiLevelType w:val="multilevel"/>
    <w:tmpl w:val="8FAC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23"/>
  </w:num>
  <w:num w:numId="4">
    <w:abstractNumId w:val="22"/>
  </w:num>
  <w:num w:numId="5">
    <w:abstractNumId w:val="1"/>
  </w:num>
  <w:num w:numId="6">
    <w:abstractNumId w:val="7"/>
  </w:num>
  <w:num w:numId="7">
    <w:abstractNumId w:val="13"/>
  </w:num>
  <w:num w:numId="8">
    <w:abstractNumId w:val="3"/>
  </w:num>
  <w:num w:numId="9">
    <w:abstractNumId w:val="16"/>
  </w:num>
  <w:num w:numId="10">
    <w:abstractNumId w:val="4"/>
  </w:num>
  <w:num w:numId="11">
    <w:abstractNumId w:val="9"/>
  </w:num>
  <w:num w:numId="12">
    <w:abstractNumId w:val="2"/>
  </w:num>
  <w:num w:numId="13">
    <w:abstractNumId w:val="19"/>
  </w:num>
  <w:num w:numId="14">
    <w:abstractNumId w:val="0"/>
  </w:num>
  <w:num w:numId="15">
    <w:abstractNumId w:val="10"/>
  </w:num>
  <w:num w:numId="16">
    <w:abstractNumId w:val="18"/>
  </w:num>
  <w:num w:numId="17">
    <w:abstractNumId w:val="21"/>
  </w:num>
  <w:num w:numId="18">
    <w:abstractNumId w:val="20"/>
  </w:num>
  <w:num w:numId="19">
    <w:abstractNumId w:val="8"/>
  </w:num>
  <w:num w:numId="20">
    <w:abstractNumId w:val="6"/>
  </w:num>
  <w:num w:numId="21">
    <w:abstractNumId w:val="15"/>
  </w:num>
  <w:num w:numId="22">
    <w:abstractNumId w:val="11"/>
  </w:num>
  <w:num w:numId="23">
    <w:abstractNumId w:val="12"/>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AB"/>
    <w:rsid w:val="00000BBD"/>
    <w:rsid w:val="00003D7C"/>
    <w:rsid w:val="00004020"/>
    <w:rsid w:val="000053FA"/>
    <w:rsid w:val="00005AB8"/>
    <w:rsid w:val="000075D5"/>
    <w:rsid w:val="0001301B"/>
    <w:rsid w:val="000166E7"/>
    <w:rsid w:val="00023AFC"/>
    <w:rsid w:val="00037843"/>
    <w:rsid w:val="00047031"/>
    <w:rsid w:val="00053D1D"/>
    <w:rsid w:val="00055342"/>
    <w:rsid w:val="000564BB"/>
    <w:rsid w:val="000608BE"/>
    <w:rsid w:val="00060C45"/>
    <w:rsid w:val="000617E1"/>
    <w:rsid w:val="00063276"/>
    <w:rsid w:val="00063809"/>
    <w:rsid w:val="00063940"/>
    <w:rsid w:val="00071109"/>
    <w:rsid w:val="000768BF"/>
    <w:rsid w:val="000771DD"/>
    <w:rsid w:val="00080EFC"/>
    <w:rsid w:val="00084977"/>
    <w:rsid w:val="0009108B"/>
    <w:rsid w:val="00092BA7"/>
    <w:rsid w:val="00093C8F"/>
    <w:rsid w:val="000956A6"/>
    <w:rsid w:val="000A4878"/>
    <w:rsid w:val="000A6AB9"/>
    <w:rsid w:val="000B1093"/>
    <w:rsid w:val="000B51CF"/>
    <w:rsid w:val="000B5783"/>
    <w:rsid w:val="000C0C44"/>
    <w:rsid w:val="000C1233"/>
    <w:rsid w:val="000C472B"/>
    <w:rsid w:val="000C7F2D"/>
    <w:rsid w:val="000D4A1D"/>
    <w:rsid w:val="000D7556"/>
    <w:rsid w:val="000D7585"/>
    <w:rsid w:val="000F1A55"/>
    <w:rsid w:val="000F1AC5"/>
    <w:rsid w:val="000F3C41"/>
    <w:rsid w:val="000F6BAB"/>
    <w:rsid w:val="0010060C"/>
    <w:rsid w:val="0010473F"/>
    <w:rsid w:val="0010668A"/>
    <w:rsid w:val="00114EC2"/>
    <w:rsid w:val="0011587A"/>
    <w:rsid w:val="00122AA2"/>
    <w:rsid w:val="00125DA5"/>
    <w:rsid w:val="00132D72"/>
    <w:rsid w:val="001346CF"/>
    <w:rsid w:val="0013616B"/>
    <w:rsid w:val="00152CDF"/>
    <w:rsid w:val="00154C51"/>
    <w:rsid w:val="001566FD"/>
    <w:rsid w:val="001571DE"/>
    <w:rsid w:val="00157821"/>
    <w:rsid w:val="00157DC7"/>
    <w:rsid w:val="00160529"/>
    <w:rsid w:val="001612FB"/>
    <w:rsid w:val="0016170C"/>
    <w:rsid w:val="00162428"/>
    <w:rsid w:val="00165AED"/>
    <w:rsid w:val="0016629B"/>
    <w:rsid w:val="00167D7B"/>
    <w:rsid w:val="0017078A"/>
    <w:rsid w:val="00181234"/>
    <w:rsid w:val="001867B4"/>
    <w:rsid w:val="00194A3E"/>
    <w:rsid w:val="001A210B"/>
    <w:rsid w:val="001A36E0"/>
    <w:rsid w:val="001A3EB1"/>
    <w:rsid w:val="001B192A"/>
    <w:rsid w:val="001B6725"/>
    <w:rsid w:val="001C0DE7"/>
    <w:rsid w:val="001C0FE2"/>
    <w:rsid w:val="001C25D6"/>
    <w:rsid w:val="001C3D14"/>
    <w:rsid w:val="001E4248"/>
    <w:rsid w:val="001E518D"/>
    <w:rsid w:val="001E5F0D"/>
    <w:rsid w:val="001F5585"/>
    <w:rsid w:val="00213529"/>
    <w:rsid w:val="002223A8"/>
    <w:rsid w:val="00222417"/>
    <w:rsid w:val="002257E6"/>
    <w:rsid w:val="00225E73"/>
    <w:rsid w:val="0022605E"/>
    <w:rsid w:val="00243378"/>
    <w:rsid w:val="00246044"/>
    <w:rsid w:val="002523A2"/>
    <w:rsid w:val="0025663A"/>
    <w:rsid w:val="002570B0"/>
    <w:rsid w:val="00271238"/>
    <w:rsid w:val="00272E31"/>
    <w:rsid w:val="00274DFF"/>
    <w:rsid w:val="002772F5"/>
    <w:rsid w:val="00280251"/>
    <w:rsid w:val="00282E69"/>
    <w:rsid w:val="00286AD7"/>
    <w:rsid w:val="00290868"/>
    <w:rsid w:val="0029390C"/>
    <w:rsid w:val="00295382"/>
    <w:rsid w:val="00296B50"/>
    <w:rsid w:val="002A7EE8"/>
    <w:rsid w:val="002C0171"/>
    <w:rsid w:val="002C35FB"/>
    <w:rsid w:val="002C6BFE"/>
    <w:rsid w:val="002C7C1B"/>
    <w:rsid w:val="002D2192"/>
    <w:rsid w:val="002D5797"/>
    <w:rsid w:val="002E2698"/>
    <w:rsid w:val="002E32A9"/>
    <w:rsid w:val="002E6148"/>
    <w:rsid w:val="002F6379"/>
    <w:rsid w:val="00301BA0"/>
    <w:rsid w:val="00304E86"/>
    <w:rsid w:val="003072FF"/>
    <w:rsid w:val="00313D0B"/>
    <w:rsid w:val="003144BD"/>
    <w:rsid w:val="00317469"/>
    <w:rsid w:val="00317B00"/>
    <w:rsid w:val="00320273"/>
    <w:rsid w:val="003215C9"/>
    <w:rsid w:val="00322172"/>
    <w:rsid w:val="003259E5"/>
    <w:rsid w:val="003278AB"/>
    <w:rsid w:val="0033348D"/>
    <w:rsid w:val="00335D87"/>
    <w:rsid w:val="00344B3D"/>
    <w:rsid w:val="003454C0"/>
    <w:rsid w:val="00345526"/>
    <w:rsid w:val="0035041C"/>
    <w:rsid w:val="003517CF"/>
    <w:rsid w:val="00353A3A"/>
    <w:rsid w:val="003543BC"/>
    <w:rsid w:val="003549F1"/>
    <w:rsid w:val="00355FD2"/>
    <w:rsid w:val="00356AAB"/>
    <w:rsid w:val="00367051"/>
    <w:rsid w:val="003676A6"/>
    <w:rsid w:val="00371846"/>
    <w:rsid w:val="00373E4E"/>
    <w:rsid w:val="00375AA3"/>
    <w:rsid w:val="003876E1"/>
    <w:rsid w:val="00396D46"/>
    <w:rsid w:val="003B01C8"/>
    <w:rsid w:val="003B1419"/>
    <w:rsid w:val="003B749F"/>
    <w:rsid w:val="003C3F6E"/>
    <w:rsid w:val="003D516E"/>
    <w:rsid w:val="003E1556"/>
    <w:rsid w:val="003E5132"/>
    <w:rsid w:val="003E541D"/>
    <w:rsid w:val="003E6514"/>
    <w:rsid w:val="003F1A07"/>
    <w:rsid w:val="003F7553"/>
    <w:rsid w:val="00403E49"/>
    <w:rsid w:val="00404A40"/>
    <w:rsid w:val="004063FC"/>
    <w:rsid w:val="0042159C"/>
    <w:rsid w:val="00422313"/>
    <w:rsid w:val="00423BA3"/>
    <w:rsid w:val="00423F1F"/>
    <w:rsid w:val="00425F19"/>
    <w:rsid w:val="00431B12"/>
    <w:rsid w:val="0043246B"/>
    <w:rsid w:val="00434C74"/>
    <w:rsid w:val="004424AF"/>
    <w:rsid w:val="00442A24"/>
    <w:rsid w:val="00442FF2"/>
    <w:rsid w:val="0044335F"/>
    <w:rsid w:val="0044594A"/>
    <w:rsid w:val="00450CCE"/>
    <w:rsid w:val="0045464A"/>
    <w:rsid w:val="00454E2C"/>
    <w:rsid w:val="00455209"/>
    <w:rsid w:val="004657C2"/>
    <w:rsid w:val="00472E57"/>
    <w:rsid w:val="004918D5"/>
    <w:rsid w:val="004951EB"/>
    <w:rsid w:val="00496167"/>
    <w:rsid w:val="00496254"/>
    <w:rsid w:val="00496C27"/>
    <w:rsid w:val="004A0910"/>
    <w:rsid w:val="004A3CD5"/>
    <w:rsid w:val="004A424A"/>
    <w:rsid w:val="004A4538"/>
    <w:rsid w:val="004A62BD"/>
    <w:rsid w:val="004A67F6"/>
    <w:rsid w:val="004A6E7F"/>
    <w:rsid w:val="004B1006"/>
    <w:rsid w:val="004B2DFC"/>
    <w:rsid w:val="004B3A29"/>
    <w:rsid w:val="004C09D0"/>
    <w:rsid w:val="004D04F8"/>
    <w:rsid w:val="004D3708"/>
    <w:rsid w:val="004E0476"/>
    <w:rsid w:val="004E04E7"/>
    <w:rsid w:val="004E5271"/>
    <w:rsid w:val="004E590C"/>
    <w:rsid w:val="004F734F"/>
    <w:rsid w:val="004F7A46"/>
    <w:rsid w:val="00502AEF"/>
    <w:rsid w:val="0050461D"/>
    <w:rsid w:val="005055BD"/>
    <w:rsid w:val="005178BD"/>
    <w:rsid w:val="00521314"/>
    <w:rsid w:val="00532D9D"/>
    <w:rsid w:val="00535DAE"/>
    <w:rsid w:val="00536004"/>
    <w:rsid w:val="005421CB"/>
    <w:rsid w:val="005424F3"/>
    <w:rsid w:val="00551ACB"/>
    <w:rsid w:val="005609B7"/>
    <w:rsid w:val="00562B58"/>
    <w:rsid w:val="00565B03"/>
    <w:rsid w:val="005720AA"/>
    <w:rsid w:val="00573169"/>
    <w:rsid w:val="0057465A"/>
    <w:rsid w:val="00575A08"/>
    <w:rsid w:val="00580EE4"/>
    <w:rsid w:val="00582422"/>
    <w:rsid w:val="005838E3"/>
    <w:rsid w:val="00586B55"/>
    <w:rsid w:val="00586E5B"/>
    <w:rsid w:val="00594D50"/>
    <w:rsid w:val="005A1A48"/>
    <w:rsid w:val="005A5799"/>
    <w:rsid w:val="005A5812"/>
    <w:rsid w:val="005A6DC8"/>
    <w:rsid w:val="005B7AA0"/>
    <w:rsid w:val="005C5266"/>
    <w:rsid w:val="005C60CF"/>
    <w:rsid w:val="005C7B52"/>
    <w:rsid w:val="005D098B"/>
    <w:rsid w:val="005D213D"/>
    <w:rsid w:val="005D61B8"/>
    <w:rsid w:val="005E1DD3"/>
    <w:rsid w:val="005E6C6A"/>
    <w:rsid w:val="005E7799"/>
    <w:rsid w:val="005E7864"/>
    <w:rsid w:val="005E78C8"/>
    <w:rsid w:val="005F1CAC"/>
    <w:rsid w:val="005F26BD"/>
    <w:rsid w:val="005F41D0"/>
    <w:rsid w:val="005F42F2"/>
    <w:rsid w:val="005F7974"/>
    <w:rsid w:val="006050C9"/>
    <w:rsid w:val="006202F2"/>
    <w:rsid w:val="00622C55"/>
    <w:rsid w:val="00622E1C"/>
    <w:rsid w:val="006262B2"/>
    <w:rsid w:val="00632202"/>
    <w:rsid w:val="00633205"/>
    <w:rsid w:val="006422A5"/>
    <w:rsid w:val="00642AA5"/>
    <w:rsid w:val="006573AC"/>
    <w:rsid w:val="0066518E"/>
    <w:rsid w:val="00671E9B"/>
    <w:rsid w:val="00680511"/>
    <w:rsid w:val="006904E7"/>
    <w:rsid w:val="00691296"/>
    <w:rsid w:val="006A0157"/>
    <w:rsid w:val="006A0485"/>
    <w:rsid w:val="006A7A96"/>
    <w:rsid w:val="006B5435"/>
    <w:rsid w:val="006B6A90"/>
    <w:rsid w:val="006B7805"/>
    <w:rsid w:val="006C2A33"/>
    <w:rsid w:val="006C37EC"/>
    <w:rsid w:val="006D7350"/>
    <w:rsid w:val="006E6142"/>
    <w:rsid w:val="006E61D9"/>
    <w:rsid w:val="006F2CE2"/>
    <w:rsid w:val="006F6818"/>
    <w:rsid w:val="006F7BCB"/>
    <w:rsid w:val="00700109"/>
    <w:rsid w:val="00706F47"/>
    <w:rsid w:val="007225A7"/>
    <w:rsid w:val="00727393"/>
    <w:rsid w:val="00732A7E"/>
    <w:rsid w:val="0073626A"/>
    <w:rsid w:val="00737A75"/>
    <w:rsid w:val="00737E10"/>
    <w:rsid w:val="007415CF"/>
    <w:rsid w:val="00741DDC"/>
    <w:rsid w:val="007422B2"/>
    <w:rsid w:val="00746E45"/>
    <w:rsid w:val="0075024E"/>
    <w:rsid w:val="00751807"/>
    <w:rsid w:val="00754C30"/>
    <w:rsid w:val="0076004A"/>
    <w:rsid w:val="007604D6"/>
    <w:rsid w:val="00761985"/>
    <w:rsid w:val="00763822"/>
    <w:rsid w:val="00770C46"/>
    <w:rsid w:val="00782C93"/>
    <w:rsid w:val="007834D5"/>
    <w:rsid w:val="00783872"/>
    <w:rsid w:val="00785C64"/>
    <w:rsid w:val="00792807"/>
    <w:rsid w:val="007A0AE8"/>
    <w:rsid w:val="007A2CD3"/>
    <w:rsid w:val="007A61A4"/>
    <w:rsid w:val="007B0ECA"/>
    <w:rsid w:val="007B1B3C"/>
    <w:rsid w:val="007B4629"/>
    <w:rsid w:val="007C54FC"/>
    <w:rsid w:val="007D1B65"/>
    <w:rsid w:val="007D2551"/>
    <w:rsid w:val="007D6EB6"/>
    <w:rsid w:val="007E06C2"/>
    <w:rsid w:val="007E5943"/>
    <w:rsid w:val="007F0099"/>
    <w:rsid w:val="007F29E6"/>
    <w:rsid w:val="007F38A8"/>
    <w:rsid w:val="007F7AA1"/>
    <w:rsid w:val="00821C3D"/>
    <w:rsid w:val="00832EA6"/>
    <w:rsid w:val="00836606"/>
    <w:rsid w:val="008413E6"/>
    <w:rsid w:val="0084450A"/>
    <w:rsid w:val="00846611"/>
    <w:rsid w:val="00846CAD"/>
    <w:rsid w:val="00846EB3"/>
    <w:rsid w:val="00847D01"/>
    <w:rsid w:val="0085676E"/>
    <w:rsid w:val="00857CF7"/>
    <w:rsid w:val="0086059D"/>
    <w:rsid w:val="00861CC0"/>
    <w:rsid w:val="00862D15"/>
    <w:rsid w:val="0086399E"/>
    <w:rsid w:val="00863D71"/>
    <w:rsid w:val="00863DB4"/>
    <w:rsid w:val="00871A61"/>
    <w:rsid w:val="0087250A"/>
    <w:rsid w:val="00872DCD"/>
    <w:rsid w:val="0088731C"/>
    <w:rsid w:val="008903EA"/>
    <w:rsid w:val="00895743"/>
    <w:rsid w:val="008A5D3F"/>
    <w:rsid w:val="008B1892"/>
    <w:rsid w:val="008B423E"/>
    <w:rsid w:val="008B4AD4"/>
    <w:rsid w:val="008B5D33"/>
    <w:rsid w:val="008C0F4D"/>
    <w:rsid w:val="008C1654"/>
    <w:rsid w:val="008C26C5"/>
    <w:rsid w:val="008C4DBA"/>
    <w:rsid w:val="008D7E43"/>
    <w:rsid w:val="008E15F8"/>
    <w:rsid w:val="008E272E"/>
    <w:rsid w:val="008E6F33"/>
    <w:rsid w:val="008F574B"/>
    <w:rsid w:val="008F5BDA"/>
    <w:rsid w:val="008F6A56"/>
    <w:rsid w:val="00901DF2"/>
    <w:rsid w:val="00901F22"/>
    <w:rsid w:val="00902068"/>
    <w:rsid w:val="00905C81"/>
    <w:rsid w:val="009151E2"/>
    <w:rsid w:val="00920248"/>
    <w:rsid w:val="0092030C"/>
    <w:rsid w:val="00920528"/>
    <w:rsid w:val="00920BFF"/>
    <w:rsid w:val="00922DEE"/>
    <w:rsid w:val="009236B4"/>
    <w:rsid w:val="009276FE"/>
    <w:rsid w:val="009357DC"/>
    <w:rsid w:val="00944CFF"/>
    <w:rsid w:val="009471EB"/>
    <w:rsid w:val="00950C7A"/>
    <w:rsid w:val="0095285C"/>
    <w:rsid w:val="009636E1"/>
    <w:rsid w:val="00964BF8"/>
    <w:rsid w:val="009671E2"/>
    <w:rsid w:val="0097028A"/>
    <w:rsid w:val="00971711"/>
    <w:rsid w:val="009734A2"/>
    <w:rsid w:val="00975246"/>
    <w:rsid w:val="00977485"/>
    <w:rsid w:val="009778D8"/>
    <w:rsid w:val="00982B99"/>
    <w:rsid w:val="00984B72"/>
    <w:rsid w:val="00987D27"/>
    <w:rsid w:val="00987E32"/>
    <w:rsid w:val="009948D9"/>
    <w:rsid w:val="009955E0"/>
    <w:rsid w:val="009975BC"/>
    <w:rsid w:val="009A41CD"/>
    <w:rsid w:val="009A441D"/>
    <w:rsid w:val="009A4A94"/>
    <w:rsid w:val="009A4CAD"/>
    <w:rsid w:val="009A7B65"/>
    <w:rsid w:val="009B112E"/>
    <w:rsid w:val="009B1204"/>
    <w:rsid w:val="009C067E"/>
    <w:rsid w:val="009C1E0F"/>
    <w:rsid w:val="009D040C"/>
    <w:rsid w:val="009D36B8"/>
    <w:rsid w:val="009D6527"/>
    <w:rsid w:val="009E0D95"/>
    <w:rsid w:val="009E10A4"/>
    <w:rsid w:val="009E152C"/>
    <w:rsid w:val="009F43EF"/>
    <w:rsid w:val="009F7FE2"/>
    <w:rsid w:val="00A00AC7"/>
    <w:rsid w:val="00A00F77"/>
    <w:rsid w:val="00A01632"/>
    <w:rsid w:val="00A05402"/>
    <w:rsid w:val="00A0696B"/>
    <w:rsid w:val="00A13F03"/>
    <w:rsid w:val="00A1704C"/>
    <w:rsid w:val="00A17F78"/>
    <w:rsid w:val="00A21B39"/>
    <w:rsid w:val="00A229A6"/>
    <w:rsid w:val="00A34A4E"/>
    <w:rsid w:val="00A356CD"/>
    <w:rsid w:val="00A404A3"/>
    <w:rsid w:val="00A52DA2"/>
    <w:rsid w:val="00A53DCF"/>
    <w:rsid w:val="00A55D89"/>
    <w:rsid w:val="00A7490D"/>
    <w:rsid w:val="00A7496E"/>
    <w:rsid w:val="00A77056"/>
    <w:rsid w:val="00A77896"/>
    <w:rsid w:val="00A81252"/>
    <w:rsid w:val="00A82473"/>
    <w:rsid w:val="00A86E95"/>
    <w:rsid w:val="00A95F38"/>
    <w:rsid w:val="00AA6843"/>
    <w:rsid w:val="00AA6987"/>
    <w:rsid w:val="00AA6BED"/>
    <w:rsid w:val="00AB4FDE"/>
    <w:rsid w:val="00AB59FE"/>
    <w:rsid w:val="00AC1CD2"/>
    <w:rsid w:val="00AC2E1D"/>
    <w:rsid w:val="00AC72E1"/>
    <w:rsid w:val="00AD129A"/>
    <w:rsid w:val="00AD2AC6"/>
    <w:rsid w:val="00AD3387"/>
    <w:rsid w:val="00AD681D"/>
    <w:rsid w:val="00AD6F68"/>
    <w:rsid w:val="00AE1688"/>
    <w:rsid w:val="00AE1F90"/>
    <w:rsid w:val="00AF0311"/>
    <w:rsid w:val="00AF46AB"/>
    <w:rsid w:val="00AF63F7"/>
    <w:rsid w:val="00B0169E"/>
    <w:rsid w:val="00B020EC"/>
    <w:rsid w:val="00B119F2"/>
    <w:rsid w:val="00B11C36"/>
    <w:rsid w:val="00B11E96"/>
    <w:rsid w:val="00B14FEC"/>
    <w:rsid w:val="00B16309"/>
    <w:rsid w:val="00B25DAF"/>
    <w:rsid w:val="00B26419"/>
    <w:rsid w:val="00B26A06"/>
    <w:rsid w:val="00B26AB2"/>
    <w:rsid w:val="00B35804"/>
    <w:rsid w:val="00B36AF2"/>
    <w:rsid w:val="00B371D0"/>
    <w:rsid w:val="00B40BAE"/>
    <w:rsid w:val="00B4473B"/>
    <w:rsid w:val="00B46955"/>
    <w:rsid w:val="00B47F46"/>
    <w:rsid w:val="00B603D1"/>
    <w:rsid w:val="00B66584"/>
    <w:rsid w:val="00B70583"/>
    <w:rsid w:val="00B7084B"/>
    <w:rsid w:val="00B75E55"/>
    <w:rsid w:val="00B768CC"/>
    <w:rsid w:val="00B76C9D"/>
    <w:rsid w:val="00B824F5"/>
    <w:rsid w:val="00B8331D"/>
    <w:rsid w:val="00B840B0"/>
    <w:rsid w:val="00B84185"/>
    <w:rsid w:val="00B857FB"/>
    <w:rsid w:val="00B927C5"/>
    <w:rsid w:val="00B9397A"/>
    <w:rsid w:val="00BA1176"/>
    <w:rsid w:val="00BA4B5D"/>
    <w:rsid w:val="00BA7161"/>
    <w:rsid w:val="00BC3A1D"/>
    <w:rsid w:val="00BC48CF"/>
    <w:rsid w:val="00BD4601"/>
    <w:rsid w:val="00BE4D80"/>
    <w:rsid w:val="00BF34BE"/>
    <w:rsid w:val="00C000EB"/>
    <w:rsid w:val="00C011E7"/>
    <w:rsid w:val="00C035C1"/>
    <w:rsid w:val="00C061D4"/>
    <w:rsid w:val="00C07D85"/>
    <w:rsid w:val="00C14D41"/>
    <w:rsid w:val="00C175BA"/>
    <w:rsid w:val="00C17757"/>
    <w:rsid w:val="00C21E9D"/>
    <w:rsid w:val="00C31B8C"/>
    <w:rsid w:val="00C3205F"/>
    <w:rsid w:val="00C34843"/>
    <w:rsid w:val="00C35D53"/>
    <w:rsid w:val="00C36439"/>
    <w:rsid w:val="00C37985"/>
    <w:rsid w:val="00C443F0"/>
    <w:rsid w:val="00C47391"/>
    <w:rsid w:val="00C56AAF"/>
    <w:rsid w:val="00C56CB5"/>
    <w:rsid w:val="00C6075C"/>
    <w:rsid w:val="00C6185B"/>
    <w:rsid w:val="00C62E2D"/>
    <w:rsid w:val="00C66325"/>
    <w:rsid w:val="00C716EE"/>
    <w:rsid w:val="00C72930"/>
    <w:rsid w:val="00C756FC"/>
    <w:rsid w:val="00C76FEB"/>
    <w:rsid w:val="00C91488"/>
    <w:rsid w:val="00CA1755"/>
    <w:rsid w:val="00CA741C"/>
    <w:rsid w:val="00CB5ECA"/>
    <w:rsid w:val="00CB6D4A"/>
    <w:rsid w:val="00CC0F2A"/>
    <w:rsid w:val="00CC4325"/>
    <w:rsid w:val="00CC5969"/>
    <w:rsid w:val="00CC5D30"/>
    <w:rsid w:val="00CC7C4E"/>
    <w:rsid w:val="00CD149D"/>
    <w:rsid w:val="00CD6FA4"/>
    <w:rsid w:val="00CE7D99"/>
    <w:rsid w:val="00CF16F8"/>
    <w:rsid w:val="00CF2540"/>
    <w:rsid w:val="00D0154A"/>
    <w:rsid w:val="00D04C6D"/>
    <w:rsid w:val="00D0631A"/>
    <w:rsid w:val="00D07EFD"/>
    <w:rsid w:val="00D17AE8"/>
    <w:rsid w:val="00D2296E"/>
    <w:rsid w:val="00D2599D"/>
    <w:rsid w:val="00D278EC"/>
    <w:rsid w:val="00D31FF2"/>
    <w:rsid w:val="00D32C5D"/>
    <w:rsid w:val="00D34CEC"/>
    <w:rsid w:val="00D35D65"/>
    <w:rsid w:val="00D4278D"/>
    <w:rsid w:val="00D52F02"/>
    <w:rsid w:val="00D53D24"/>
    <w:rsid w:val="00D548B8"/>
    <w:rsid w:val="00D550F5"/>
    <w:rsid w:val="00D57FEF"/>
    <w:rsid w:val="00D744A0"/>
    <w:rsid w:val="00D82EB2"/>
    <w:rsid w:val="00D83DB3"/>
    <w:rsid w:val="00D925DC"/>
    <w:rsid w:val="00D93C79"/>
    <w:rsid w:val="00D945FE"/>
    <w:rsid w:val="00D94D97"/>
    <w:rsid w:val="00D95792"/>
    <w:rsid w:val="00D95CA8"/>
    <w:rsid w:val="00D97867"/>
    <w:rsid w:val="00DA0F49"/>
    <w:rsid w:val="00DA554D"/>
    <w:rsid w:val="00DA6596"/>
    <w:rsid w:val="00DA761C"/>
    <w:rsid w:val="00DA78F8"/>
    <w:rsid w:val="00DB01A4"/>
    <w:rsid w:val="00DB1CD2"/>
    <w:rsid w:val="00DB442C"/>
    <w:rsid w:val="00DC1408"/>
    <w:rsid w:val="00DC2701"/>
    <w:rsid w:val="00DC470C"/>
    <w:rsid w:val="00DC5258"/>
    <w:rsid w:val="00DD608D"/>
    <w:rsid w:val="00DD7DB2"/>
    <w:rsid w:val="00DF3084"/>
    <w:rsid w:val="00DF6590"/>
    <w:rsid w:val="00E024BF"/>
    <w:rsid w:val="00E0672C"/>
    <w:rsid w:val="00E13514"/>
    <w:rsid w:val="00E17D40"/>
    <w:rsid w:val="00E45D8B"/>
    <w:rsid w:val="00E51F9F"/>
    <w:rsid w:val="00E5465B"/>
    <w:rsid w:val="00E5794C"/>
    <w:rsid w:val="00E61259"/>
    <w:rsid w:val="00E6256B"/>
    <w:rsid w:val="00E6348B"/>
    <w:rsid w:val="00E64165"/>
    <w:rsid w:val="00E654A5"/>
    <w:rsid w:val="00E71B64"/>
    <w:rsid w:val="00E71CDE"/>
    <w:rsid w:val="00E87051"/>
    <w:rsid w:val="00E91C2D"/>
    <w:rsid w:val="00E95778"/>
    <w:rsid w:val="00EA36D0"/>
    <w:rsid w:val="00EA597D"/>
    <w:rsid w:val="00EA5AE1"/>
    <w:rsid w:val="00EA7EE0"/>
    <w:rsid w:val="00EB797F"/>
    <w:rsid w:val="00EC0076"/>
    <w:rsid w:val="00EC1EDE"/>
    <w:rsid w:val="00EC2AA9"/>
    <w:rsid w:val="00EC5821"/>
    <w:rsid w:val="00EC76E0"/>
    <w:rsid w:val="00ED1517"/>
    <w:rsid w:val="00ED3149"/>
    <w:rsid w:val="00ED5959"/>
    <w:rsid w:val="00ED7119"/>
    <w:rsid w:val="00EE01A5"/>
    <w:rsid w:val="00EE7CA3"/>
    <w:rsid w:val="00EF1544"/>
    <w:rsid w:val="00EF180F"/>
    <w:rsid w:val="00EF2945"/>
    <w:rsid w:val="00EF509F"/>
    <w:rsid w:val="00F00B54"/>
    <w:rsid w:val="00F05836"/>
    <w:rsid w:val="00F10C2F"/>
    <w:rsid w:val="00F1565E"/>
    <w:rsid w:val="00F1690B"/>
    <w:rsid w:val="00F20E6F"/>
    <w:rsid w:val="00F233E4"/>
    <w:rsid w:val="00F24A9B"/>
    <w:rsid w:val="00F33B4D"/>
    <w:rsid w:val="00F3499C"/>
    <w:rsid w:val="00F3576C"/>
    <w:rsid w:val="00F3620D"/>
    <w:rsid w:val="00F40497"/>
    <w:rsid w:val="00F45BF1"/>
    <w:rsid w:val="00F4613A"/>
    <w:rsid w:val="00F51A46"/>
    <w:rsid w:val="00F51F5E"/>
    <w:rsid w:val="00F545C9"/>
    <w:rsid w:val="00F564CF"/>
    <w:rsid w:val="00F620F0"/>
    <w:rsid w:val="00F71344"/>
    <w:rsid w:val="00F812A3"/>
    <w:rsid w:val="00F81B89"/>
    <w:rsid w:val="00F82A06"/>
    <w:rsid w:val="00F8498A"/>
    <w:rsid w:val="00F84E63"/>
    <w:rsid w:val="00F864BE"/>
    <w:rsid w:val="00F91CDB"/>
    <w:rsid w:val="00F936EC"/>
    <w:rsid w:val="00FA0B63"/>
    <w:rsid w:val="00FA31B8"/>
    <w:rsid w:val="00FA39CD"/>
    <w:rsid w:val="00FB0110"/>
    <w:rsid w:val="00FC01E3"/>
    <w:rsid w:val="00FC0BBF"/>
    <w:rsid w:val="00FC2568"/>
    <w:rsid w:val="00FC31A5"/>
    <w:rsid w:val="00FC6003"/>
    <w:rsid w:val="00FC6719"/>
    <w:rsid w:val="00FC7FC9"/>
    <w:rsid w:val="00FD2BF9"/>
    <w:rsid w:val="00FD5630"/>
    <w:rsid w:val="00FD7184"/>
    <w:rsid w:val="00FE5F5A"/>
    <w:rsid w:val="00FE7435"/>
    <w:rsid w:val="00FF39C3"/>
    <w:rsid w:val="00FF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B663"/>
  <w15:docId w15:val="{82FCAF90-2686-3042-BFD3-97016F54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077">
      <w:bodyDiv w:val="1"/>
      <w:marLeft w:val="0"/>
      <w:marRight w:val="0"/>
      <w:marTop w:val="0"/>
      <w:marBottom w:val="0"/>
      <w:divBdr>
        <w:top w:val="none" w:sz="0" w:space="0" w:color="auto"/>
        <w:left w:val="none" w:sz="0" w:space="0" w:color="auto"/>
        <w:bottom w:val="none" w:sz="0" w:space="0" w:color="auto"/>
        <w:right w:val="none" w:sz="0" w:space="0" w:color="auto"/>
      </w:divBdr>
    </w:div>
    <w:div w:id="33311050">
      <w:bodyDiv w:val="1"/>
      <w:marLeft w:val="0"/>
      <w:marRight w:val="0"/>
      <w:marTop w:val="0"/>
      <w:marBottom w:val="0"/>
      <w:divBdr>
        <w:top w:val="none" w:sz="0" w:space="0" w:color="auto"/>
        <w:left w:val="none" w:sz="0" w:space="0" w:color="auto"/>
        <w:bottom w:val="none" w:sz="0" w:space="0" w:color="auto"/>
        <w:right w:val="none" w:sz="0" w:space="0" w:color="auto"/>
      </w:divBdr>
    </w:div>
    <w:div w:id="52503903">
      <w:bodyDiv w:val="1"/>
      <w:marLeft w:val="0"/>
      <w:marRight w:val="0"/>
      <w:marTop w:val="0"/>
      <w:marBottom w:val="0"/>
      <w:divBdr>
        <w:top w:val="none" w:sz="0" w:space="0" w:color="auto"/>
        <w:left w:val="none" w:sz="0" w:space="0" w:color="auto"/>
        <w:bottom w:val="none" w:sz="0" w:space="0" w:color="auto"/>
        <w:right w:val="none" w:sz="0" w:space="0" w:color="auto"/>
      </w:divBdr>
    </w:div>
    <w:div w:id="58403769">
      <w:bodyDiv w:val="1"/>
      <w:marLeft w:val="0"/>
      <w:marRight w:val="0"/>
      <w:marTop w:val="0"/>
      <w:marBottom w:val="0"/>
      <w:divBdr>
        <w:top w:val="none" w:sz="0" w:space="0" w:color="auto"/>
        <w:left w:val="none" w:sz="0" w:space="0" w:color="auto"/>
        <w:bottom w:val="none" w:sz="0" w:space="0" w:color="auto"/>
        <w:right w:val="none" w:sz="0" w:space="0" w:color="auto"/>
      </w:divBdr>
    </w:div>
    <w:div w:id="61150016">
      <w:bodyDiv w:val="1"/>
      <w:marLeft w:val="0"/>
      <w:marRight w:val="0"/>
      <w:marTop w:val="0"/>
      <w:marBottom w:val="0"/>
      <w:divBdr>
        <w:top w:val="none" w:sz="0" w:space="0" w:color="auto"/>
        <w:left w:val="none" w:sz="0" w:space="0" w:color="auto"/>
        <w:bottom w:val="none" w:sz="0" w:space="0" w:color="auto"/>
        <w:right w:val="none" w:sz="0" w:space="0" w:color="auto"/>
      </w:divBdr>
      <w:divsChild>
        <w:div w:id="1943997975">
          <w:marLeft w:val="0"/>
          <w:marRight w:val="0"/>
          <w:marTop w:val="0"/>
          <w:marBottom w:val="0"/>
          <w:divBdr>
            <w:top w:val="none" w:sz="0" w:space="0" w:color="auto"/>
            <w:left w:val="none" w:sz="0" w:space="0" w:color="auto"/>
            <w:bottom w:val="none" w:sz="0" w:space="0" w:color="auto"/>
            <w:right w:val="none" w:sz="0" w:space="0" w:color="auto"/>
          </w:divBdr>
          <w:divsChild>
            <w:div w:id="1042243100">
              <w:marLeft w:val="0"/>
              <w:marRight w:val="0"/>
              <w:marTop w:val="0"/>
              <w:marBottom w:val="0"/>
              <w:divBdr>
                <w:top w:val="none" w:sz="0" w:space="0" w:color="auto"/>
                <w:left w:val="none" w:sz="0" w:space="0" w:color="auto"/>
                <w:bottom w:val="none" w:sz="0" w:space="0" w:color="auto"/>
                <w:right w:val="none" w:sz="0" w:space="0" w:color="auto"/>
              </w:divBdr>
              <w:divsChild>
                <w:div w:id="40634279">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737">
      <w:bodyDiv w:val="1"/>
      <w:marLeft w:val="0"/>
      <w:marRight w:val="0"/>
      <w:marTop w:val="0"/>
      <w:marBottom w:val="0"/>
      <w:divBdr>
        <w:top w:val="none" w:sz="0" w:space="0" w:color="auto"/>
        <w:left w:val="none" w:sz="0" w:space="0" w:color="auto"/>
        <w:bottom w:val="none" w:sz="0" w:space="0" w:color="auto"/>
        <w:right w:val="none" w:sz="0" w:space="0" w:color="auto"/>
      </w:divBdr>
      <w:divsChild>
        <w:div w:id="1608654174">
          <w:marLeft w:val="0"/>
          <w:marRight w:val="0"/>
          <w:marTop w:val="0"/>
          <w:marBottom w:val="0"/>
          <w:divBdr>
            <w:top w:val="none" w:sz="0" w:space="0" w:color="auto"/>
            <w:left w:val="none" w:sz="0" w:space="0" w:color="auto"/>
            <w:bottom w:val="none" w:sz="0" w:space="0" w:color="auto"/>
            <w:right w:val="none" w:sz="0" w:space="0" w:color="auto"/>
          </w:divBdr>
        </w:div>
        <w:div w:id="835682189">
          <w:marLeft w:val="0"/>
          <w:marRight w:val="0"/>
          <w:marTop w:val="0"/>
          <w:marBottom w:val="0"/>
          <w:divBdr>
            <w:top w:val="none" w:sz="0" w:space="0" w:color="auto"/>
            <w:left w:val="none" w:sz="0" w:space="0" w:color="auto"/>
            <w:bottom w:val="none" w:sz="0" w:space="0" w:color="auto"/>
            <w:right w:val="none" w:sz="0" w:space="0" w:color="auto"/>
          </w:divBdr>
        </w:div>
      </w:divsChild>
    </w:div>
    <w:div w:id="88625737">
      <w:bodyDiv w:val="1"/>
      <w:marLeft w:val="0"/>
      <w:marRight w:val="0"/>
      <w:marTop w:val="0"/>
      <w:marBottom w:val="0"/>
      <w:divBdr>
        <w:top w:val="none" w:sz="0" w:space="0" w:color="auto"/>
        <w:left w:val="none" w:sz="0" w:space="0" w:color="auto"/>
        <w:bottom w:val="none" w:sz="0" w:space="0" w:color="auto"/>
        <w:right w:val="none" w:sz="0" w:space="0" w:color="auto"/>
      </w:divBdr>
    </w:div>
    <w:div w:id="95446358">
      <w:bodyDiv w:val="1"/>
      <w:marLeft w:val="0"/>
      <w:marRight w:val="0"/>
      <w:marTop w:val="0"/>
      <w:marBottom w:val="0"/>
      <w:divBdr>
        <w:top w:val="none" w:sz="0" w:space="0" w:color="auto"/>
        <w:left w:val="none" w:sz="0" w:space="0" w:color="auto"/>
        <w:bottom w:val="none" w:sz="0" w:space="0" w:color="auto"/>
        <w:right w:val="none" w:sz="0" w:space="0" w:color="auto"/>
      </w:divBdr>
    </w:div>
    <w:div w:id="113717124">
      <w:bodyDiv w:val="1"/>
      <w:marLeft w:val="0"/>
      <w:marRight w:val="0"/>
      <w:marTop w:val="0"/>
      <w:marBottom w:val="0"/>
      <w:divBdr>
        <w:top w:val="none" w:sz="0" w:space="0" w:color="auto"/>
        <w:left w:val="none" w:sz="0" w:space="0" w:color="auto"/>
        <w:bottom w:val="none" w:sz="0" w:space="0" w:color="auto"/>
        <w:right w:val="none" w:sz="0" w:space="0" w:color="auto"/>
      </w:divBdr>
    </w:div>
    <w:div w:id="113915513">
      <w:bodyDiv w:val="1"/>
      <w:marLeft w:val="0"/>
      <w:marRight w:val="0"/>
      <w:marTop w:val="0"/>
      <w:marBottom w:val="0"/>
      <w:divBdr>
        <w:top w:val="none" w:sz="0" w:space="0" w:color="auto"/>
        <w:left w:val="none" w:sz="0" w:space="0" w:color="auto"/>
        <w:bottom w:val="none" w:sz="0" w:space="0" w:color="auto"/>
        <w:right w:val="none" w:sz="0" w:space="0" w:color="auto"/>
      </w:divBdr>
    </w:div>
    <w:div w:id="142934065">
      <w:bodyDiv w:val="1"/>
      <w:marLeft w:val="0"/>
      <w:marRight w:val="0"/>
      <w:marTop w:val="0"/>
      <w:marBottom w:val="0"/>
      <w:divBdr>
        <w:top w:val="none" w:sz="0" w:space="0" w:color="auto"/>
        <w:left w:val="none" w:sz="0" w:space="0" w:color="auto"/>
        <w:bottom w:val="none" w:sz="0" w:space="0" w:color="auto"/>
        <w:right w:val="none" w:sz="0" w:space="0" w:color="auto"/>
      </w:divBdr>
    </w:div>
    <w:div w:id="155075731">
      <w:bodyDiv w:val="1"/>
      <w:marLeft w:val="0"/>
      <w:marRight w:val="0"/>
      <w:marTop w:val="0"/>
      <w:marBottom w:val="0"/>
      <w:divBdr>
        <w:top w:val="none" w:sz="0" w:space="0" w:color="auto"/>
        <w:left w:val="none" w:sz="0" w:space="0" w:color="auto"/>
        <w:bottom w:val="none" w:sz="0" w:space="0" w:color="auto"/>
        <w:right w:val="none" w:sz="0" w:space="0" w:color="auto"/>
      </w:divBdr>
    </w:div>
    <w:div w:id="155540293">
      <w:bodyDiv w:val="1"/>
      <w:marLeft w:val="0"/>
      <w:marRight w:val="0"/>
      <w:marTop w:val="0"/>
      <w:marBottom w:val="0"/>
      <w:divBdr>
        <w:top w:val="none" w:sz="0" w:space="0" w:color="auto"/>
        <w:left w:val="none" w:sz="0" w:space="0" w:color="auto"/>
        <w:bottom w:val="none" w:sz="0" w:space="0" w:color="auto"/>
        <w:right w:val="none" w:sz="0" w:space="0" w:color="auto"/>
      </w:divBdr>
    </w:div>
    <w:div w:id="163278080">
      <w:bodyDiv w:val="1"/>
      <w:marLeft w:val="0"/>
      <w:marRight w:val="0"/>
      <w:marTop w:val="0"/>
      <w:marBottom w:val="0"/>
      <w:divBdr>
        <w:top w:val="none" w:sz="0" w:space="0" w:color="auto"/>
        <w:left w:val="none" w:sz="0" w:space="0" w:color="auto"/>
        <w:bottom w:val="none" w:sz="0" w:space="0" w:color="auto"/>
        <w:right w:val="none" w:sz="0" w:space="0" w:color="auto"/>
      </w:divBdr>
    </w:div>
    <w:div w:id="184757292">
      <w:bodyDiv w:val="1"/>
      <w:marLeft w:val="0"/>
      <w:marRight w:val="0"/>
      <w:marTop w:val="0"/>
      <w:marBottom w:val="0"/>
      <w:divBdr>
        <w:top w:val="none" w:sz="0" w:space="0" w:color="auto"/>
        <w:left w:val="none" w:sz="0" w:space="0" w:color="auto"/>
        <w:bottom w:val="none" w:sz="0" w:space="0" w:color="auto"/>
        <w:right w:val="none" w:sz="0" w:space="0" w:color="auto"/>
      </w:divBdr>
    </w:div>
    <w:div w:id="194470593">
      <w:bodyDiv w:val="1"/>
      <w:marLeft w:val="0"/>
      <w:marRight w:val="0"/>
      <w:marTop w:val="0"/>
      <w:marBottom w:val="0"/>
      <w:divBdr>
        <w:top w:val="none" w:sz="0" w:space="0" w:color="auto"/>
        <w:left w:val="none" w:sz="0" w:space="0" w:color="auto"/>
        <w:bottom w:val="none" w:sz="0" w:space="0" w:color="auto"/>
        <w:right w:val="none" w:sz="0" w:space="0" w:color="auto"/>
      </w:divBdr>
    </w:div>
    <w:div w:id="221143182">
      <w:bodyDiv w:val="1"/>
      <w:marLeft w:val="0"/>
      <w:marRight w:val="0"/>
      <w:marTop w:val="0"/>
      <w:marBottom w:val="0"/>
      <w:divBdr>
        <w:top w:val="none" w:sz="0" w:space="0" w:color="auto"/>
        <w:left w:val="none" w:sz="0" w:space="0" w:color="auto"/>
        <w:bottom w:val="none" w:sz="0" w:space="0" w:color="auto"/>
        <w:right w:val="none" w:sz="0" w:space="0" w:color="auto"/>
      </w:divBdr>
    </w:div>
    <w:div w:id="221255901">
      <w:bodyDiv w:val="1"/>
      <w:marLeft w:val="0"/>
      <w:marRight w:val="0"/>
      <w:marTop w:val="0"/>
      <w:marBottom w:val="0"/>
      <w:divBdr>
        <w:top w:val="none" w:sz="0" w:space="0" w:color="auto"/>
        <w:left w:val="none" w:sz="0" w:space="0" w:color="auto"/>
        <w:bottom w:val="none" w:sz="0" w:space="0" w:color="auto"/>
        <w:right w:val="none" w:sz="0" w:space="0" w:color="auto"/>
      </w:divBdr>
    </w:div>
    <w:div w:id="229772937">
      <w:bodyDiv w:val="1"/>
      <w:marLeft w:val="0"/>
      <w:marRight w:val="0"/>
      <w:marTop w:val="0"/>
      <w:marBottom w:val="0"/>
      <w:divBdr>
        <w:top w:val="none" w:sz="0" w:space="0" w:color="auto"/>
        <w:left w:val="none" w:sz="0" w:space="0" w:color="auto"/>
        <w:bottom w:val="none" w:sz="0" w:space="0" w:color="auto"/>
        <w:right w:val="none" w:sz="0" w:space="0" w:color="auto"/>
      </w:divBdr>
    </w:div>
    <w:div w:id="235281862">
      <w:bodyDiv w:val="1"/>
      <w:marLeft w:val="0"/>
      <w:marRight w:val="0"/>
      <w:marTop w:val="0"/>
      <w:marBottom w:val="0"/>
      <w:divBdr>
        <w:top w:val="none" w:sz="0" w:space="0" w:color="auto"/>
        <w:left w:val="none" w:sz="0" w:space="0" w:color="auto"/>
        <w:bottom w:val="none" w:sz="0" w:space="0" w:color="auto"/>
        <w:right w:val="none" w:sz="0" w:space="0" w:color="auto"/>
      </w:divBdr>
    </w:div>
    <w:div w:id="235632710">
      <w:bodyDiv w:val="1"/>
      <w:marLeft w:val="0"/>
      <w:marRight w:val="0"/>
      <w:marTop w:val="0"/>
      <w:marBottom w:val="0"/>
      <w:divBdr>
        <w:top w:val="none" w:sz="0" w:space="0" w:color="auto"/>
        <w:left w:val="none" w:sz="0" w:space="0" w:color="auto"/>
        <w:bottom w:val="none" w:sz="0" w:space="0" w:color="auto"/>
        <w:right w:val="none" w:sz="0" w:space="0" w:color="auto"/>
      </w:divBdr>
    </w:div>
    <w:div w:id="249395353">
      <w:bodyDiv w:val="1"/>
      <w:marLeft w:val="0"/>
      <w:marRight w:val="0"/>
      <w:marTop w:val="0"/>
      <w:marBottom w:val="0"/>
      <w:divBdr>
        <w:top w:val="none" w:sz="0" w:space="0" w:color="auto"/>
        <w:left w:val="none" w:sz="0" w:space="0" w:color="auto"/>
        <w:bottom w:val="none" w:sz="0" w:space="0" w:color="auto"/>
        <w:right w:val="none" w:sz="0" w:space="0" w:color="auto"/>
      </w:divBdr>
    </w:div>
    <w:div w:id="261108835">
      <w:bodyDiv w:val="1"/>
      <w:marLeft w:val="0"/>
      <w:marRight w:val="0"/>
      <w:marTop w:val="0"/>
      <w:marBottom w:val="0"/>
      <w:divBdr>
        <w:top w:val="none" w:sz="0" w:space="0" w:color="auto"/>
        <w:left w:val="none" w:sz="0" w:space="0" w:color="auto"/>
        <w:bottom w:val="none" w:sz="0" w:space="0" w:color="auto"/>
        <w:right w:val="none" w:sz="0" w:space="0" w:color="auto"/>
      </w:divBdr>
      <w:divsChild>
        <w:div w:id="224874405">
          <w:marLeft w:val="0"/>
          <w:marRight w:val="0"/>
          <w:marTop w:val="0"/>
          <w:marBottom w:val="0"/>
          <w:divBdr>
            <w:top w:val="none" w:sz="0" w:space="0" w:color="auto"/>
            <w:left w:val="none" w:sz="0" w:space="0" w:color="auto"/>
            <w:bottom w:val="none" w:sz="0" w:space="0" w:color="auto"/>
            <w:right w:val="none" w:sz="0" w:space="0" w:color="auto"/>
          </w:divBdr>
        </w:div>
      </w:divsChild>
    </w:div>
    <w:div w:id="271516437">
      <w:bodyDiv w:val="1"/>
      <w:marLeft w:val="0"/>
      <w:marRight w:val="0"/>
      <w:marTop w:val="0"/>
      <w:marBottom w:val="0"/>
      <w:divBdr>
        <w:top w:val="none" w:sz="0" w:space="0" w:color="auto"/>
        <w:left w:val="none" w:sz="0" w:space="0" w:color="auto"/>
        <w:bottom w:val="none" w:sz="0" w:space="0" w:color="auto"/>
        <w:right w:val="none" w:sz="0" w:space="0" w:color="auto"/>
      </w:divBdr>
    </w:div>
    <w:div w:id="273370695">
      <w:bodyDiv w:val="1"/>
      <w:marLeft w:val="0"/>
      <w:marRight w:val="0"/>
      <w:marTop w:val="0"/>
      <w:marBottom w:val="0"/>
      <w:divBdr>
        <w:top w:val="none" w:sz="0" w:space="0" w:color="auto"/>
        <w:left w:val="none" w:sz="0" w:space="0" w:color="auto"/>
        <w:bottom w:val="none" w:sz="0" w:space="0" w:color="auto"/>
        <w:right w:val="none" w:sz="0" w:space="0" w:color="auto"/>
      </w:divBdr>
    </w:div>
    <w:div w:id="284586188">
      <w:bodyDiv w:val="1"/>
      <w:marLeft w:val="0"/>
      <w:marRight w:val="0"/>
      <w:marTop w:val="0"/>
      <w:marBottom w:val="0"/>
      <w:divBdr>
        <w:top w:val="none" w:sz="0" w:space="0" w:color="auto"/>
        <w:left w:val="none" w:sz="0" w:space="0" w:color="auto"/>
        <w:bottom w:val="none" w:sz="0" w:space="0" w:color="auto"/>
        <w:right w:val="none" w:sz="0" w:space="0" w:color="auto"/>
      </w:divBdr>
    </w:div>
    <w:div w:id="298612852">
      <w:bodyDiv w:val="1"/>
      <w:marLeft w:val="0"/>
      <w:marRight w:val="0"/>
      <w:marTop w:val="0"/>
      <w:marBottom w:val="0"/>
      <w:divBdr>
        <w:top w:val="none" w:sz="0" w:space="0" w:color="auto"/>
        <w:left w:val="none" w:sz="0" w:space="0" w:color="auto"/>
        <w:bottom w:val="none" w:sz="0" w:space="0" w:color="auto"/>
        <w:right w:val="none" w:sz="0" w:space="0" w:color="auto"/>
      </w:divBdr>
    </w:div>
    <w:div w:id="309140259">
      <w:bodyDiv w:val="1"/>
      <w:marLeft w:val="0"/>
      <w:marRight w:val="0"/>
      <w:marTop w:val="0"/>
      <w:marBottom w:val="0"/>
      <w:divBdr>
        <w:top w:val="none" w:sz="0" w:space="0" w:color="auto"/>
        <w:left w:val="none" w:sz="0" w:space="0" w:color="auto"/>
        <w:bottom w:val="none" w:sz="0" w:space="0" w:color="auto"/>
        <w:right w:val="none" w:sz="0" w:space="0" w:color="auto"/>
      </w:divBdr>
    </w:div>
    <w:div w:id="314798474">
      <w:bodyDiv w:val="1"/>
      <w:marLeft w:val="0"/>
      <w:marRight w:val="0"/>
      <w:marTop w:val="0"/>
      <w:marBottom w:val="0"/>
      <w:divBdr>
        <w:top w:val="none" w:sz="0" w:space="0" w:color="auto"/>
        <w:left w:val="none" w:sz="0" w:space="0" w:color="auto"/>
        <w:bottom w:val="none" w:sz="0" w:space="0" w:color="auto"/>
        <w:right w:val="none" w:sz="0" w:space="0" w:color="auto"/>
      </w:divBdr>
      <w:divsChild>
        <w:div w:id="1863938867">
          <w:marLeft w:val="0"/>
          <w:marRight w:val="0"/>
          <w:marTop w:val="0"/>
          <w:marBottom w:val="0"/>
          <w:divBdr>
            <w:top w:val="none" w:sz="0" w:space="0" w:color="auto"/>
            <w:left w:val="none" w:sz="0" w:space="0" w:color="auto"/>
            <w:bottom w:val="none" w:sz="0" w:space="0" w:color="auto"/>
            <w:right w:val="none" w:sz="0" w:space="0" w:color="auto"/>
          </w:divBdr>
        </w:div>
      </w:divsChild>
    </w:div>
    <w:div w:id="317539957">
      <w:bodyDiv w:val="1"/>
      <w:marLeft w:val="0"/>
      <w:marRight w:val="0"/>
      <w:marTop w:val="0"/>
      <w:marBottom w:val="0"/>
      <w:divBdr>
        <w:top w:val="none" w:sz="0" w:space="0" w:color="auto"/>
        <w:left w:val="none" w:sz="0" w:space="0" w:color="auto"/>
        <w:bottom w:val="none" w:sz="0" w:space="0" w:color="auto"/>
        <w:right w:val="none" w:sz="0" w:space="0" w:color="auto"/>
      </w:divBdr>
    </w:div>
    <w:div w:id="332952627">
      <w:bodyDiv w:val="1"/>
      <w:marLeft w:val="0"/>
      <w:marRight w:val="0"/>
      <w:marTop w:val="0"/>
      <w:marBottom w:val="0"/>
      <w:divBdr>
        <w:top w:val="none" w:sz="0" w:space="0" w:color="auto"/>
        <w:left w:val="none" w:sz="0" w:space="0" w:color="auto"/>
        <w:bottom w:val="none" w:sz="0" w:space="0" w:color="auto"/>
        <w:right w:val="none" w:sz="0" w:space="0" w:color="auto"/>
      </w:divBdr>
    </w:div>
    <w:div w:id="337193342">
      <w:bodyDiv w:val="1"/>
      <w:marLeft w:val="0"/>
      <w:marRight w:val="0"/>
      <w:marTop w:val="0"/>
      <w:marBottom w:val="0"/>
      <w:divBdr>
        <w:top w:val="none" w:sz="0" w:space="0" w:color="auto"/>
        <w:left w:val="none" w:sz="0" w:space="0" w:color="auto"/>
        <w:bottom w:val="none" w:sz="0" w:space="0" w:color="auto"/>
        <w:right w:val="none" w:sz="0" w:space="0" w:color="auto"/>
      </w:divBdr>
    </w:div>
    <w:div w:id="367268730">
      <w:bodyDiv w:val="1"/>
      <w:marLeft w:val="0"/>
      <w:marRight w:val="0"/>
      <w:marTop w:val="0"/>
      <w:marBottom w:val="0"/>
      <w:divBdr>
        <w:top w:val="none" w:sz="0" w:space="0" w:color="auto"/>
        <w:left w:val="none" w:sz="0" w:space="0" w:color="auto"/>
        <w:bottom w:val="none" w:sz="0" w:space="0" w:color="auto"/>
        <w:right w:val="none" w:sz="0" w:space="0" w:color="auto"/>
      </w:divBdr>
    </w:div>
    <w:div w:id="3703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326">
          <w:marLeft w:val="0"/>
          <w:marRight w:val="0"/>
          <w:marTop w:val="0"/>
          <w:marBottom w:val="0"/>
          <w:divBdr>
            <w:top w:val="none" w:sz="0" w:space="0" w:color="auto"/>
            <w:left w:val="none" w:sz="0" w:space="0" w:color="auto"/>
            <w:bottom w:val="none" w:sz="0" w:space="0" w:color="auto"/>
            <w:right w:val="none" w:sz="0" w:space="0" w:color="auto"/>
          </w:divBdr>
        </w:div>
      </w:divsChild>
    </w:div>
    <w:div w:id="393968765">
      <w:bodyDiv w:val="1"/>
      <w:marLeft w:val="0"/>
      <w:marRight w:val="0"/>
      <w:marTop w:val="0"/>
      <w:marBottom w:val="0"/>
      <w:divBdr>
        <w:top w:val="none" w:sz="0" w:space="0" w:color="auto"/>
        <w:left w:val="none" w:sz="0" w:space="0" w:color="auto"/>
        <w:bottom w:val="none" w:sz="0" w:space="0" w:color="auto"/>
        <w:right w:val="none" w:sz="0" w:space="0" w:color="auto"/>
      </w:divBdr>
    </w:div>
    <w:div w:id="421147645">
      <w:bodyDiv w:val="1"/>
      <w:marLeft w:val="0"/>
      <w:marRight w:val="0"/>
      <w:marTop w:val="0"/>
      <w:marBottom w:val="0"/>
      <w:divBdr>
        <w:top w:val="none" w:sz="0" w:space="0" w:color="auto"/>
        <w:left w:val="none" w:sz="0" w:space="0" w:color="auto"/>
        <w:bottom w:val="none" w:sz="0" w:space="0" w:color="auto"/>
        <w:right w:val="none" w:sz="0" w:space="0" w:color="auto"/>
      </w:divBdr>
    </w:div>
    <w:div w:id="425350629">
      <w:bodyDiv w:val="1"/>
      <w:marLeft w:val="0"/>
      <w:marRight w:val="0"/>
      <w:marTop w:val="0"/>
      <w:marBottom w:val="0"/>
      <w:divBdr>
        <w:top w:val="none" w:sz="0" w:space="0" w:color="auto"/>
        <w:left w:val="none" w:sz="0" w:space="0" w:color="auto"/>
        <w:bottom w:val="none" w:sz="0" w:space="0" w:color="auto"/>
        <w:right w:val="none" w:sz="0" w:space="0" w:color="auto"/>
      </w:divBdr>
    </w:div>
    <w:div w:id="428935700">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432167627">
      <w:bodyDiv w:val="1"/>
      <w:marLeft w:val="0"/>
      <w:marRight w:val="0"/>
      <w:marTop w:val="0"/>
      <w:marBottom w:val="0"/>
      <w:divBdr>
        <w:top w:val="none" w:sz="0" w:space="0" w:color="auto"/>
        <w:left w:val="none" w:sz="0" w:space="0" w:color="auto"/>
        <w:bottom w:val="none" w:sz="0" w:space="0" w:color="auto"/>
        <w:right w:val="none" w:sz="0" w:space="0" w:color="auto"/>
      </w:divBdr>
    </w:div>
    <w:div w:id="440028668">
      <w:bodyDiv w:val="1"/>
      <w:marLeft w:val="0"/>
      <w:marRight w:val="0"/>
      <w:marTop w:val="0"/>
      <w:marBottom w:val="0"/>
      <w:divBdr>
        <w:top w:val="none" w:sz="0" w:space="0" w:color="auto"/>
        <w:left w:val="none" w:sz="0" w:space="0" w:color="auto"/>
        <w:bottom w:val="none" w:sz="0" w:space="0" w:color="auto"/>
        <w:right w:val="none" w:sz="0" w:space="0" w:color="auto"/>
      </w:divBdr>
    </w:div>
    <w:div w:id="446431794">
      <w:bodyDiv w:val="1"/>
      <w:marLeft w:val="0"/>
      <w:marRight w:val="0"/>
      <w:marTop w:val="0"/>
      <w:marBottom w:val="0"/>
      <w:divBdr>
        <w:top w:val="none" w:sz="0" w:space="0" w:color="auto"/>
        <w:left w:val="none" w:sz="0" w:space="0" w:color="auto"/>
        <w:bottom w:val="none" w:sz="0" w:space="0" w:color="auto"/>
        <w:right w:val="none" w:sz="0" w:space="0" w:color="auto"/>
      </w:divBdr>
    </w:div>
    <w:div w:id="453250848">
      <w:bodyDiv w:val="1"/>
      <w:marLeft w:val="0"/>
      <w:marRight w:val="0"/>
      <w:marTop w:val="0"/>
      <w:marBottom w:val="0"/>
      <w:divBdr>
        <w:top w:val="none" w:sz="0" w:space="0" w:color="auto"/>
        <w:left w:val="none" w:sz="0" w:space="0" w:color="auto"/>
        <w:bottom w:val="none" w:sz="0" w:space="0" w:color="auto"/>
        <w:right w:val="none" w:sz="0" w:space="0" w:color="auto"/>
      </w:divBdr>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2620506">
      <w:bodyDiv w:val="1"/>
      <w:marLeft w:val="0"/>
      <w:marRight w:val="0"/>
      <w:marTop w:val="0"/>
      <w:marBottom w:val="0"/>
      <w:divBdr>
        <w:top w:val="none" w:sz="0" w:space="0" w:color="auto"/>
        <w:left w:val="none" w:sz="0" w:space="0" w:color="auto"/>
        <w:bottom w:val="none" w:sz="0" w:space="0" w:color="auto"/>
        <w:right w:val="none" w:sz="0" w:space="0" w:color="auto"/>
      </w:divBdr>
    </w:div>
    <w:div w:id="524639801">
      <w:bodyDiv w:val="1"/>
      <w:marLeft w:val="0"/>
      <w:marRight w:val="0"/>
      <w:marTop w:val="0"/>
      <w:marBottom w:val="0"/>
      <w:divBdr>
        <w:top w:val="none" w:sz="0" w:space="0" w:color="auto"/>
        <w:left w:val="none" w:sz="0" w:space="0" w:color="auto"/>
        <w:bottom w:val="none" w:sz="0" w:space="0" w:color="auto"/>
        <w:right w:val="none" w:sz="0" w:space="0" w:color="auto"/>
      </w:divBdr>
    </w:div>
    <w:div w:id="530803083">
      <w:bodyDiv w:val="1"/>
      <w:marLeft w:val="0"/>
      <w:marRight w:val="0"/>
      <w:marTop w:val="0"/>
      <w:marBottom w:val="0"/>
      <w:divBdr>
        <w:top w:val="none" w:sz="0" w:space="0" w:color="auto"/>
        <w:left w:val="none" w:sz="0" w:space="0" w:color="auto"/>
        <w:bottom w:val="none" w:sz="0" w:space="0" w:color="auto"/>
        <w:right w:val="none" w:sz="0" w:space="0" w:color="auto"/>
      </w:divBdr>
    </w:div>
    <w:div w:id="539779203">
      <w:bodyDiv w:val="1"/>
      <w:marLeft w:val="0"/>
      <w:marRight w:val="0"/>
      <w:marTop w:val="0"/>
      <w:marBottom w:val="0"/>
      <w:divBdr>
        <w:top w:val="none" w:sz="0" w:space="0" w:color="auto"/>
        <w:left w:val="none" w:sz="0" w:space="0" w:color="auto"/>
        <w:bottom w:val="none" w:sz="0" w:space="0" w:color="auto"/>
        <w:right w:val="none" w:sz="0" w:space="0" w:color="auto"/>
      </w:divBdr>
    </w:div>
    <w:div w:id="540363793">
      <w:bodyDiv w:val="1"/>
      <w:marLeft w:val="0"/>
      <w:marRight w:val="0"/>
      <w:marTop w:val="0"/>
      <w:marBottom w:val="0"/>
      <w:divBdr>
        <w:top w:val="none" w:sz="0" w:space="0" w:color="auto"/>
        <w:left w:val="none" w:sz="0" w:space="0" w:color="auto"/>
        <w:bottom w:val="none" w:sz="0" w:space="0" w:color="auto"/>
        <w:right w:val="none" w:sz="0" w:space="0" w:color="auto"/>
      </w:divBdr>
      <w:divsChild>
        <w:div w:id="2117172170">
          <w:marLeft w:val="0"/>
          <w:marRight w:val="0"/>
          <w:marTop w:val="0"/>
          <w:marBottom w:val="0"/>
          <w:divBdr>
            <w:top w:val="none" w:sz="0" w:space="0" w:color="auto"/>
            <w:left w:val="none" w:sz="0" w:space="0" w:color="auto"/>
            <w:bottom w:val="none" w:sz="0" w:space="0" w:color="auto"/>
            <w:right w:val="none" w:sz="0" w:space="0" w:color="auto"/>
          </w:divBdr>
        </w:div>
      </w:divsChild>
    </w:div>
    <w:div w:id="556010837">
      <w:bodyDiv w:val="1"/>
      <w:marLeft w:val="0"/>
      <w:marRight w:val="0"/>
      <w:marTop w:val="0"/>
      <w:marBottom w:val="0"/>
      <w:divBdr>
        <w:top w:val="none" w:sz="0" w:space="0" w:color="auto"/>
        <w:left w:val="none" w:sz="0" w:space="0" w:color="auto"/>
        <w:bottom w:val="none" w:sz="0" w:space="0" w:color="auto"/>
        <w:right w:val="none" w:sz="0" w:space="0" w:color="auto"/>
      </w:divBdr>
    </w:div>
    <w:div w:id="558788900">
      <w:bodyDiv w:val="1"/>
      <w:marLeft w:val="0"/>
      <w:marRight w:val="0"/>
      <w:marTop w:val="0"/>
      <w:marBottom w:val="0"/>
      <w:divBdr>
        <w:top w:val="none" w:sz="0" w:space="0" w:color="auto"/>
        <w:left w:val="none" w:sz="0" w:space="0" w:color="auto"/>
        <w:bottom w:val="none" w:sz="0" w:space="0" w:color="auto"/>
        <w:right w:val="none" w:sz="0" w:space="0" w:color="auto"/>
      </w:divBdr>
    </w:div>
    <w:div w:id="580405510">
      <w:bodyDiv w:val="1"/>
      <w:marLeft w:val="0"/>
      <w:marRight w:val="0"/>
      <w:marTop w:val="0"/>
      <w:marBottom w:val="0"/>
      <w:divBdr>
        <w:top w:val="none" w:sz="0" w:space="0" w:color="auto"/>
        <w:left w:val="none" w:sz="0" w:space="0" w:color="auto"/>
        <w:bottom w:val="none" w:sz="0" w:space="0" w:color="auto"/>
        <w:right w:val="none" w:sz="0" w:space="0" w:color="auto"/>
      </w:divBdr>
      <w:divsChild>
        <w:div w:id="936475193">
          <w:marLeft w:val="0"/>
          <w:marRight w:val="0"/>
          <w:marTop w:val="0"/>
          <w:marBottom w:val="0"/>
          <w:divBdr>
            <w:top w:val="none" w:sz="0" w:space="0" w:color="auto"/>
            <w:left w:val="none" w:sz="0" w:space="0" w:color="auto"/>
            <w:bottom w:val="none" w:sz="0" w:space="0" w:color="auto"/>
            <w:right w:val="none" w:sz="0" w:space="0" w:color="auto"/>
          </w:divBdr>
        </w:div>
        <w:div w:id="2045515635">
          <w:marLeft w:val="0"/>
          <w:marRight w:val="0"/>
          <w:marTop w:val="360"/>
          <w:marBottom w:val="360"/>
          <w:divBdr>
            <w:top w:val="none" w:sz="0" w:space="0" w:color="auto"/>
            <w:left w:val="none" w:sz="0" w:space="0" w:color="auto"/>
            <w:bottom w:val="none" w:sz="0" w:space="0" w:color="auto"/>
            <w:right w:val="none" w:sz="0" w:space="0" w:color="auto"/>
          </w:divBdr>
          <w:divsChild>
            <w:div w:id="286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537">
      <w:bodyDiv w:val="1"/>
      <w:marLeft w:val="0"/>
      <w:marRight w:val="0"/>
      <w:marTop w:val="0"/>
      <w:marBottom w:val="0"/>
      <w:divBdr>
        <w:top w:val="none" w:sz="0" w:space="0" w:color="auto"/>
        <w:left w:val="none" w:sz="0" w:space="0" w:color="auto"/>
        <w:bottom w:val="none" w:sz="0" w:space="0" w:color="auto"/>
        <w:right w:val="none" w:sz="0" w:space="0" w:color="auto"/>
      </w:divBdr>
    </w:div>
    <w:div w:id="594676384">
      <w:bodyDiv w:val="1"/>
      <w:marLeft w:val="0"/>
      <w:marRight w:val="0"/>
      <w:marTop w:val="0"/>
      <w:marBottom w:val="0"/>
      <w:divBdr>
        <w:top w:val="none" w:sz="0" w:space="0" w:color="auto"/>
        <w:left w:val="none" w:sz="0" w:space="0" w:color="auto"/>
        <w:bottom w:val="none" w:sz="0" w:space="0" w:color="auto"/>
        <w:right w:val="none" w:sz="0" w:space="0" w:color="auto"/>
      </w:divBdr>
    </w:div>
    <w:div w:id="5970600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755">
          <w:marLeft w:val="0"/>
          <w:marRight w:val="0"/>
          <w:marTop w:val="0"/>
          <w:marBottom w:val="0"/>
          <w:divBdr>
            <w:top w:val="none" w:sz="0" w:space="0" w:color="auto"/>
            <w:left w:val="none" w:sz="0" w:space="0" w:color="auto"/>
            <w:bottom w:val="none" w:sz="0" w:space="0" w:color="auto"/>
            <w:right w:val="none" w:sz="0" w:space="0" w:color="auto"/>
          </w:divBdr>
        </w:div>
      </w:divsChild>
    </w:div>
    <w:div w:id="599072717">
      <w:bodyDiv w:val="1"/>
      <w:marLeft w:val="0"/>
      <w:marRight w:val="0"/>
      <w:marTop w:val="0"/>
      <w:marBottom w:val="0"/>
      <w:divBdr>
        <w:top w:val="none" w:sz="0" w:space="0" w:color="auto"/>
        <w:left w:val="none" w:sz="0" w:space="0" w:color="auto"/>
        <w:bottom w:val="none" w:sz="0" w:space="0" w:color="auto"/>
        <w:right w:val="none" w:sz="0" w:space="0" w:color="auto"/>
      </w:divBdr>
    </w:div>
    <w:div w:id="616984130">
      <w:bodyDiv w:val="1"/>
      <w:marLeft w:val="0"/>
      <w:marRight w:val="0"/>
      <w:marTop w:val="0"/>
      <w:marBottom w:val="0"/>
      <w:divBdr>
        <w:top w:val="none" w:sz="0" w:space="0" w:color="auto"/>
        <w:left w:val="none" w:sz="0" w:space="0" w:color="auto"/>
        <w:bottom w:val="none" w:sz="0" w:space="0" w:color="auto"/>
        <w:right w:val="none" w:sz="0" w:space="0" w:color="auto"/>
      </w:divBdr>
    </w:div>
    <w:div w:id="626736423">
      <w:bodyDiv w:val="1"/>
      <w:marLeft w:val="0"/>
      <w:marRight w:val="0"/>
      <w:marTop w:val="0"/>
      <w:marBottom w:val="0"/>
      <w:divBdr>
        <w:top w:val="none" w:sz="0" w:space="0" w:color="auto"/>
        <w:left w:val="none" w:sz="0" w:space="0" w:color="auto"/>
        <w:bottom w:val="none" w:sz="0" w:space="0" w:color="auto"/>
        <w:right w:val="none" w:sz="0" w:space="0" w:color="auto"/>
      </w:divBdr>
    </w:div>
    <w:div w:id="653950045">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2706489">
      <w:bodyDiv w:val="1"/>
      <w:marLeft w:val="0"/>
      <w:marRight w:val="0"/>
      <w:marTop w:val="0"/>
      <w:marBottom w:val="0"/>
      <w:divBdr>
        <w:top w:val="none" w:sz="0" w:space="0" w:color="auto"/>
        <w:left w:val="none" w:sz="0" w:space="0" w:color="auto"/>
        <w:bottom w:val="none" w:sz="0" w:space="0" w:color="auto"/>
        <w:right w:val="none" w:sz="0" w:space="0" w:color="auto"/>
      </w:divBdr>
    </w:div>
    <w:div w:id="698506976">
      <w:bodyDiv w:val="1"/>
      <w:marLeft w:val="0"/>
      <w:marRight w:val="0"/>
      <w:marTop w:val="0"/>
      <w:marBottom w:val="0"/>
      <w:divBdr>
        <w:top w:val="none" w:sz="0" w:space="0" w:color="auto"/>
        <w:left w:val="none" w:sz="0" w:space="0" w:color="auto"/>
        <w:bottom w:val="none" w:sz="0" w:space="0" w:color="auto"/>
        <w:right w:val="none" w:sz="0" w:space="0" w:color="auto"/>
      </w:divBdr>
    </w:div>
    <w:div w:id="701517849">
      <w:bodyDiv w:val="1"/>
      <w:marLeft w:val="0"/>
      <w:marRight w:val="0"/>
      <w:marTop w:val="0"/>
      <w:marBottom w:val="0"/>
      <w:divBdr>
        <w:top w:val="none" w:sz="0" w:space="0" w:color="auto"/>
        <w:left w:val="none" w:sz="0" w:space="0" w:color="auto"/>
        <w:bottom w:val="none" w:sz="0" w:space="0" w:color="auto"/>
        <w:right w:val="none" w:sz="0" w:space="0" w:color="auto"/>
      </w:divBdr>
    </w:div>
    <w:div w:id="714277580">
      <w:bodyDiv w:val="1"/>
      <w:marLeft w:val="0"/>
      <w:marRight w:val="0"/>
      <w:marTop w:val="0"/>
      <w:marBottom w:val="0"/>
      <w:divBdr>
        <w:top w:val="none" w:sz="0" w:space="0" w:color="auto"/>
        <w:left w:val="none" w:sz="0" w:space="0" w:color="auto"/>
        <w:bottom w:val="none" w:sz="0" w:space="0" w:color="auto"/>
        <w:right w:val="none" w:sz="0" w:space="0" w:color="auto"/>
      </w:divBdr>
      <w:divsChild>
        <w:div w:id="781265773">
          <w:marLeft w:val="0"/>
          <w:marRight w:val="0"/>
          <w:marTop w:val="0"/>
          <w:marBottom w:val="0"/>
          <w:divBdr>
            <w:top w:val="none" w:sz="0" w:space="0" w:color="auto"/>
            <w:left w:val="none" w:sz="0" w:space="0" w:color="auto"/>
            <w:bottom w:val="none" w:sz="0" w:space="0" w:color="auto"/>
            <w:right w:val="none" w:sz="0" w:space="0" w:color="auto"/>
          </w:divBdr>
        </w:div>
        <w:div w:id="848569397">
          <w:marLeft w:val="0"/>
          <w:marRight w:val="0"/>
          <w:marTop w:val="360"/>
          <w:marBottom w:val="360"/>
          <w:divBdr>
            <w:top w:val="none" w:sz="0" w:space="0" w:color="auto"/>
            <w:left w:val="none" w:sz="0" w:space="0" w:color="auto"/>
            <w:bottom w:val="none" w:sz="0" w:space="0" w:color="auto"/>
            <w:right w:val="none" w:sz="0" w:space="0" w:color="auto"/>
          </w:divBdr>
          <w:divsChild>
            <w:div w:id="49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516">
      <w:bodyDiv w:val="1"/>
      <w:marLeft w:val="0"/>
      <w:marRight w:val="0"/>
      <w:marTop w:val="0"/>
      <w:marBottom w:val="0"/>
      <w:divBdr>
        <w:top w:val="none" w:sz="0" w:space="0" w:color="auto"/>
        <w:left w:val="none" w:sz="0" w:space="0" w:color="auto"/>
        <w:bottom w:val="none" w:sz="0" w:space="0" w:color="auto"/>
        <w:right w:val="none" w:sz="0" w:space="0" w:color="auto"/>
      </w:divBdr>
    </w:div>
    <w:div w:id="746731375">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5585761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776410264">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787939684">
      <w:bodyDiv w:val="1"/>
      <w:marLeft w:val="0"/>
      <w:marRight w:val="0"/>
      <w:marTop w:val="0"/>
      <w:marBottom w:val="0"/>
      <w:divBdr>
        <w:top w:val="none" w:sz="0" w:space="0" w:color="auto"/>
        <w:left w:val="none" w:sz="0" w:space="0" w:color="auto"/>
        <w:bottom w:val="none" w:sz="0" w:space="0" w:color="auto"/>
        <w:right w:val="none" w:sz="0" w:space="0" w:color="auto"/>
      </w:divBdr>
    </w:div>
    <w:div w:id="800457758">
      <w:bodyDiv w:val="1"/>
      <w:marLeft w:val="0"/>
      <w:marRight w:val="0"/>
      <w:marTop w:val="0"/>
      <w:marBottom w:val="0"/>
      <w:divBdr>
        <w:top w:val="none" w:sz="0" w:space="0" w:color="auto"/>
        <w:left w:val="none" w:sz="0" w:space="0" w:color="auto"/>
        <w:bottom w:val="none" w:sz="0" w:space="0" w:color="auto"/>
        <w:right w:val="none" w:sz="0" w:space="0" w:color="auto"/>
      </w:divBdr>
    </w:div>
    <w:div w:id="802382786">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3915697">
      <w:bodyDiv w:val="1"/>
      <w:marLeft w:val="0"/>
      <w:marRight w:val="0"/>
      <w:marTop w:val="0"/>
      <w:marBottom w:val="0"/>
      <w:divBdr>
        <w:top w:val="none" w:sz="0" w:space="0" w:color="auto"/>
        <w:left w:val="none" w:sz="0" w:space="0" w:color="auto"/>
        <w:bottom w:val="none" w:sz="0" w:space="0" w:color="auto"/>
        <w:right w:val="none" w:sz="0" w:space="0" w:color="auto"/>
      </w:divBdr>
    </w:div>
    <w:div w:id="819267372">
      <w:bodyDiv w:val="1"/>
      <w:marLeft w:val="0"/>
      <w:marRight w:val="0"/>
      <w:marTop w:val="0"/>
      <w:marBottom w:val="0"/>
      <w:divBdr>
        <w:top w:val="none" w:sz="0" w:space="0" w:color="auto"/>
        <w:left w:val="none" w:sz="0" w:space="0" w:color="auto"/>
        <w:bottom w:val="none" w:sz="0" w:space="0" w:color="auto"/>
        <w:right w:val="none" w:sz="0" w:space="0" w:color="auto"/>
      </w:divBdr>
    </w:div>
    <w:div w:id="825240684">
      <w:bodyDiv w:val="1"/>
      <w:marLeft w:val="0"/>
      <w:marRight w:val="0"/>
      <w:marTop w:val="0"/>
      <w:marBottom w:val="0"/>
      <w:divBdr>
        <w:top w:val="none" w:sz="0" w:space="0" w:color="auto"/>
        <w:left w:val="none" w:sz="0" w:space="0" w:color="auto"/>
        <w:bottom w:val="none" w:sz="0" w:space="0" w:color="auto"/>
        <w:right w:val="none" w:sz="0" w:space="0" w:color="auto"/>
      </w:divBdr>
    </w:div>
    <w:div w:id="831412997">
      <w:bodyDiv w:val="1"/>
      <w:marLeft w:val="0"/>
      <w:marRight w:val="0"/>
      <w:marTop w:val="0"/>
      <w:marBottom w:val="0"/>
      <w:divBdr>
        <w:top w:val="none" w:sz="0" w:space="0" w:color="auto"/>
        <w:left w:val="none" w:sz="0" w:space="0" w:color="auto"/>
        <w:bottom w:val="none" w:sz="0" w:space="0" w:color="auto"/>
        <w:right w:val="none" w:sz="0" w:space="0" w:color="auto"/>
      </w:divBdr>
    </w:div>
    <w:div w:id="834764145">
      <w:bodyDiv w:val="1"/>
      <w:marLeft w:val="0"/>
      <w:marRight w:val="0"/>
      <w:marTop w:val="0"/>
      <w:marBottom w:val="0"/>
      <w:divBdr>
        <w:top w:val="none" w:sz="0" w:space="0" w:color="auto"/>
        <w:left w:val="none" w:sz="0" w:space="0" w:color="auto"/>
        <w:bottom w:val="none" w:sz="0" w:space="0" w:color="auto"/>
        <w:right w:val="none" w:sz="0" w:space="0" w:color="auto"/>
      </w:divBdr>
    </w:div>
    <w:div w:id="843208612">
      <w:bodyDiv w:val="1"/>
      <w:marLeft w:val="0"/>
      <w:marRight w:val="0"/>
      <w:marTop w:val="0"/>
      <w:marBottom w:val="0"/>
      <w:divBdr>
        <w:top w:val="none" w:sz="0" w:space="0" w:color="auto"/>
        <w:left w:val="none" w:sz="0" w:space="0" w:color="auto"/>
        <w:bottom w:val="none" w:sz="0" w:space="0" w:color="auto"/>
        <w:right w:val="none" w:sz="0" w:space="0" w:color="auto"/>
      </w:divBdr>
    </w:div>
    <w:div w:id="855577901">
      <w:bodyDiv w:val="1"/>
      <w:marLeft w:val="0"/>
      <w:marRight w:val="0"/>
      <w:marTop w:val="0"/>
      <w:marBottom w:val="0"/>
      <w:divBdr>
        <w:top w:val="none" w:sz="0" w:space="0" w:color="auto"/>
        <w:left w:val="none" w:sz="0" w:space="0" w:color="auto"/>
        <w:bottom w:val="none" w:sz="0" w:space="0" w:color="auto"/>
        <w:right w:val="none" w:sz="0" w:space="0" w:color="auto"/>
      </w:divBdr>
      <w:divsChild>
        <w:div w:id="1696347027">
          <w:marLeft w:val="0"/>
          <w:marRight w:val="0"/>
          <w:marTop w:val="0"/>
          <w:marBottom w:val="0"/>
          <w:divBdr>
            <w:top w:val="none" w:sz="0" w:space="0" w:color="auto"/>
            <w:left w:val="none" w:sz="0" w:space="0" w:color="auto"/>
            <w:bottom w:val="none" w:sz="0" w:space="0" w:color="auto"/>
            <w:right w:val="none" w:sz="0" w:space="0" w:color="auto"/>
          </w:divBdr>
        </w:div>
      </w:divsChild>
    </w:div>
    <w:div w:id="857042813">
      <w:bodyDiv w:val="1"/>
      <w:marLeft w:val="0"/>
      <w:marRight w:val="0"/>
      <w:marTop w:val="0"/>
      <w:marBottom w:val="0"/>
      <w:divBdr>
        <w:top w:val="none" w:sz="0" w:space="0" w:color="auto"/>
        <w:left w:val="none" w:sz="0" w:space="0" w:color="auto"/>
        <w:bottom w:val="none" w:sz="0" w:space="0" w:color="auto"/>
        <w:right w:val="none" w:sz="0" w:space="0" w:color="auto"/>
      </w:divBdr>
    </w:div>
    <w:div w:id="882906541">
      <w:bodyDiv w:val="1"/>
      <w:marLeft w:val="0"/>
      <w:marRight w:val="0"/>
      <w:marTop w:val="0"/>
      <w:marBottom w:val="0"/>
      <w:divBdr>
        <w:top w:val="none" w:sz="0" w:space="0" w:color="auto"/>
        <w:left w:val="none" w:sz="0" w:space="0" w:color="auto"/>
        <w:bottom w:val="none" w:sz="0" w:space="0" w:color="auto"/>
        <w:right w:val="none" w:sz="0" w:space="0" w:color="auto"/>
      </w:divBdr>
      <w:divsChild>
        <w:div w:id="485248931">
          <w:marLeft w:val="0"/>
          <w:marRight w:val="0"/>
          <w:marTop w:val="0"/>
          <w:marBottom w:val="0"/>
          <w:divBdr>
            <w:top w:val="none" w:sz="0" w:space="0" w:color="auto"/>
            <w:left w:val="none" w:sz="0" w:space="0" w:color="auto"/>
            <w:bottom w:val="none" w:sz="0" w:space="0" w:color="auto"/>
            <w:right w:val="none" w:sz="0" w:space="0" w:color="auto"/>
          </w:divBdr>
        </w:div>
      </w:divsChild>
    </w:div>
    <w:div w:id="886913332">
      <w:bodyDiv w:val="1"/>
      <w:marLeft w:val="0"/>
      <w:marRight w:val="0"/>
      <w:marTop w:val="0"/>
      <w:marBottom w:val="0"/>
      <w:divBdr>
        <w:top w:val="none" w:sz="0" w:space="0" w:color="auto"/>
        <w:left w:val="none" w:sz="0" w:space="0" w:color="auto"/>
        <w:bottom w:val="none" w:sz="0" w:space="0" w:color="auto"/>
        <w:right w:val="none" w:sz="0" w:space="0" w:color="auto"/>
      </w:divBdr>
    </w:div>
    <w:div w:id="887230093">
      <w:bodyDiv w:val="1"/>
      <w:marLeft w:val="0"/>
      <w:marRight w:val="0"/>
      <w:marTop w:val="0"/>
      <w:marBottom w:val="0"/>
      <w:divBdr>
        <w:top w:val="none" w:sz="0" w:space="0" w:color="auto"/>
        <w:left w:val="none" w:sz="0" w:space="0" w:color="auto"/>
        <w:bottom w:val="none" w:sz="0" w:space="0" w:color="auto"/>
        <w:right w:val="none" w:sz="0" w:space="0" w:color="auto"/>
      </w:divBdr>
    </w:div>
    <w:div w:id="887300794">
      <w:bodyDiv w:val="1"/>
      <w:marLeft w:val="0"/>
      <w:marRight w:val="0"/>
      <w:marTop w:val="0"/>
      <w:marBottom w:val="0"/>
      <w:divBdr>
        <w:top w:val="none" w:sz="0" w:space="0" w:color="auto"/>
        <w:left w:val="none" w:sz="0" w:space="0" w:color="auto"/>
        <w:bottom w:val="none" w:sz="0" w:space="0" w:color="auto"/>
        <w:right w:val="none" w:sz="0" w:space="0" w:color="auto"/>
      </w:divBdr>
    </w:div>
    <w:div w:id="893197097">
      <w:bodyDiv w:val="1"/>
      <w:marLeft w:val="0"/>
      <w:marRight w:val="0"/>
      <w:marTop w:val="0"/>
      <w:marBottom w:val="0"/>
      <w:divBdr>
        <w:top w:val="none" w:sz="0" w:space="0" w:color="auto"/>
        <w:left w:val="none" w:sz="0" w:space="0" w:color="auto"/>
        <w:bottom w:val="none" w:sz="0" w:space="0" w:color="auto"/>
        <w:right w:val="none" w:sz="0" w:space="0" w:color="auto"/>
      </w:divBdr>
    </w:div>
    <w:div w:id="901867595">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919750860">
      <w:bodyDiv w:val="1"/>
      <w:marLeft w:val="0"/>
      <w:marRight w:val="0"/>
      <w:marTop w:val="0"/>
      <w:marBottom w:val="0"/>
      <w:divBdr>
        <w:top w:val="none" w:sz="0" w:space="0" w:color="auto"/>
        <w:left w:val="none" w:sz="0" w:space="0" w:color="auto"/>
        <w:bottom w:val="none" w:sz="0" w:space="0" w:color="auto"/>
        <w:right w:val="none" w:sz="0" w:space="0" w:color="auto"/>
      </w:divBdr>
    </w:div>
    <w:div w:id="925308594">
      <w:bodyDiv w:val="1"/>
      <w:marLeft w:val="0"/>
      <w:marRight w:val="0"/>
      <w:marTop w:val="0"/>
      <w:marBottom w:val="0"/>
      <w:divBdr>
        <w:top w:val="none" w:sz="0" w:space="0" w:color="auto"/>
        <w:left w:val="none" w:sz="0" w:space="0" w:color="auto"/>
        <w:bottom w:val="none" w:sz="0" w:space="0" w:color="auto"/>
        <w:right w:val="none" w:sz="0" w:space="0" w:color="auto"/>
      </w:divBdr>
    </w:div>
    <w:div w:id="937368771">
      <w:bodyDiv w:val="1"/>
      <w:marLeft w:val="0"/>
      <w:marRight w:val="0"/>
      <w:marTop w:val="0"/>
      <w:marBottom w:val="0"/>
      <w:divBdr>
        <w:top w:val="none" w:sz="0" w:space="0" w:color="auto"/>
        <w:left w:val="none" w:sz="0" w:space="0" w:color="auto"/>
        <w:bottom w:val="none" w:sz="0" w:space="0" w:color="auto"/>
        <w:right w:val="none" w:sz="0" w:space="0" w:color="auto"/>
      </w:divBdr>
    </w:div>
    <w:div w:id="943222948">
      <w:bodyDiv w:val="1"/>
      <w:marLeft w:val="0"/>
      <w:marRight w:val="0"/>
      <w:marTop w:val="0"/>
      <w:marBottom w:val="0"/>
      <w:divBdr>
        <w:top w:val="none" w:sz="0" w:space="0" w:color="auto"/>
        <w:left w:val="none" w:sz="0" w:space="0" w:color="auto"/>
        <w:bottom w:val="none" w:sz="0" w:space="0" w:color="auto"/>
        <w:right w:val="none" w:sz="0" w:space="0" w:color="auto"/>
      </w:divBdr>
    </w:div>
    <w:div w:id="9683903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328">
          <w:marLeft w:val="0"/>
          <w:marRight w:val="0"/>
          <w:marTop w:val="0"/>
          <w:marBottom w:val="0"/>
          <w:divBdr>
            <w:top w:val="none" w:sz="0" w:space="0" w:color="auto"/>
            <w:left w:val="none" w:sz="0" w:space="0" w:color="auto"/>
            <w:bottom w:val="none" w:sz="0" w:space="0" w:color="auto"/>
            <w:right w:val="none" w:sz="0" w:space="0" w:color="auto"/>
          </w:divBdr>
        </w:div>
      </w:divsChild>
    </w:div>
    <w:div w:id="972518655">
      <w:bodyDiv w:val="1"/>
      <w:marLeft w:val="0"/>
      <w:marRight w:val="0"/>
      <w:marTop w:val="0"/>
      <w:marBottom w:val="0"/>
      <w:divBdr>
        <w:top w:val="none" w:sz="0" w:space="0" w:color="auto"/>
        <w:left w:val="none" w:sz="0" w:space="0" w:color="auto"/>
        <w:bottom w:val="none" w:sz="0" w:space="0" w:color="auto"/>
        <w:right w:val="none" w:sz="0" w:space="0" w:color="auto"/>
      </w:divBdr>
      <w:divsChild>
        <w:div w:id="874736469">
          <w:marLeft w:val="0"/>
          <w:marRight w:val="0"/>
          <w:marTop w:val="0"/>
          <w:marBottom w:val="0"/>
          <w:divBdr>
            <w:top w:val="none" w:sz="0" w:space="0" w:color="auto"/>
            <w:left w:val="none" w:sz="0" w:space="0" w:color="auto"/>
            <w:bottom w:val="none" w:sz="0" w:space="0" w:color="auto"/>
            <w:right w:val="none" w:sz="0" w:space="0" w:color="auto"/>
          </w:divBdr>
        </w:div>
      </w:divsChild>
    </w:div>
    <w:div w:id="973684066">
      <w:bodyDiv w:val="1"/>
      <w:marLeft w:val="0"/>
      <w:marRight w:val="0"/>
      <w:marTop w:val="0"/>
      <w:marBottom w:val="0"/>
      <w:divBdr>
        <w:top w:val="none" w:sz="0" w:space="0" w:color="auto"/>
        <w:left w:val="none" w:sz="0" w:space="0" w:color="auto"/>
        <w:bottom w:val="none" w:sz="0" w:space="0" w:color="auto"/>
        <w:right w:val="none" w:sz="0" w:space="0" w:color="auto"/>
      </w:divBdr>
    </w:div>
    <w:div w:id="977536535">
      <w:bodyDiv w:val="1"/>
      <w:marLeft w:val="0"/>
      <w:marRight w:val="0"/>
      <w:marTop w:val="0"/>
      <w:marBottom w:val="0"/>
      <w:divBdr>
        <w:top w:val="none" w:sz="0" w:space="0" w:color="auto"/>
        <w:left w:val="none" w:sz="0" w:space="0" w:color="auto"/>
        <w:bottom w:val="none" w:sz="0" w:space="0" w:color="auto"/>
        <w:right w:val="none" w:sz="0" w:space="0" w:color="auto"/>
      </w:divBdr>
    </w:div>
    <w:div w:id="998264553">
      <w:bodyDiv w:val="1"/>
      <w:marLeft w:val="0"/>
      <w:marRight w:val="0"/>
      <w:marTop w:val="0"/>
      <w:marBottom w:val="0"/>
      <w:divBdr>
        <w:top w:val="none" w:sz="0" w:space="0" w:color="auto"/>
        <w:left w:val="none" w:sz="0" w:space="0" w:color="auto"/>
        <w:bottom w:val="none" w:sz="0" w:space="0" w:color="auto"/>
        <w:right w:val="none" w:sz="0" w:space="0" w:color="auto"/>
      </w:divBdr>
    </w:div>
    <w:div w:id="1000549602">
      <w:bodyDiv w:val="1"/>
      <w:marLeft w:val="0"/>
      <w:marRight w:val="0"/>
      <w:marTop w:val="0"/>
      <w:marBottom w:val="0"/>
      <w:divBdr>
        <w:top w:val="none" w:sz="0" w:space="0" w:color="auto"/>
        <w:left w:val="none" w:sz="0" w:space="0" w:color="auto"/>
        <w:bottom w:val="none" w:sz="0" w:space="0" w:color="auto"/>
        <w:right w:val="none" w:sz="0" w:space="0" w:color="auto"/>
      </w:divBdr>
    </w:div>
    <w:div w:id="1012073522">
      <w:bodyDiv w:val="1"/>
      <w:marLeft w:val="0"/>
      <w:marRight w:val="0"/>
      <w:marTop w:val="0"/>
      <w:marBottom w:val="0"/>
      <w:divBdr>
        <w:top w:val="none" w:sz="0" w:space="0" w:color="auto"/>
        <w:left w:val="none" w:sz="0" w:space="0" w:color="auto"/>
        <w:bottom w:val="none" w:sz="0" w:space="0" w:color="auto"/>
        <w:right w:val="none" w:sz="0" w:space="0" w:color="auto"/>
      </w:divBdr>
    </w:div>
    <w:div w:id="1029256360">
      <w:bodyDiv w:val="1"/>
      <w:marLeft w:val="0"/>
      <w:marRight w:val="0"/>
      <w:marTop w:val="0"/>
      <w:marBottom w:val="0"/>
      <w:divBdr>
        <w:top w:val="none" w:sz="0" w:space="0" w:color="auto"/>
        <w:left w:val="none" w:sz="0" w:space="0" w:color="auto"/>
        <w:bottom w:val="none" w:sz="0" w:space="0" w:color="auto"/>
        <w:right w:val="none" w:sz="0" w:space="0" w:color="auto"/>
      </w:divBdr>
    </w:div>
    <w:div w:id="1029601050">
      <w:bodyDiv w:val="1"/>
      <w:marLeft w:val="0"/>
      <w:marRight w:val="0"/>
      <w:marTop w:val="0"/>
      <w:marBottom w:val="0"/>
      <w:divBdr>
        <w:top w:val="none" w:sz="0" w:space="0" w:color="auto"/>
        <w:left w:val="none" w:sz="0" w:space="0" w:color="auto"/>
        <w:bottom w:val="none" w:sz="0" w:space="0" w:color="auto"/>
        <w:right w:val="none" w:sz="0" w:space="0" w:color="auto"/>
      </w:divBdr>
    </w:div>
    <w:div w:id="1033580361">
      <w:bodyDiv w:val="1"/>
      <w:marLeft w:val="0"/>
      <w:marRight w:val="0"/>
      <w:marTop w:val="0"/>
      <w:marBottom w:val="0"/>
      <w:divBdr>
        <w:top w:val="none" w:sz="0" w:space="0" w:color="auto"/>
        <w:left w:val="none" w:sz="0" w:space="0" w:color="auto"/>
        <w:bottom w:val="none" w:sz="0" w:space="0" w:color="auto"/>
        <w:right w:val="none" w:sz="0" w:space="0" w:color="auto"/>
      </w:divBdr>
    </w:div>
    <w:div w:id="1045059991">
      <w:bodyDiv w:val="1"/>
      <w:marLeft w:val="0"/>
      <w:marRight w:val="0"/>
      <w:marTop w:val="0"/>
      <w:marBottom w:val="0"/>
      <w:divBdr>
        <w:top w:val="none" w:sz="0" w:space="0" w:color="auto"/>
        <w:left w:val="none" w:sz="0" w:space="0" w:color="auto"/>
        <w:bottom w:val="none" w:sz="0" w:space="0" w:color="auto"/>
        <w:right w:val="none" w:sz="0" w:space="0" w:color="auto"/>
      </w:divBdr>
    </w:div>
    <w:div w:id="1047873989">
      <w:bodyDiv w:val="1"/>
      <w:marLeft w:val="0"/>
      <w:marRight w:val="0"/>
      <w:marTop w:val="0"/>
      <w:marBottom w:val="0"/>
      <w:divBdr>
        <w:top w:val="none" w:sz="0" w:space="0" w:color="auto"/>
        <w:left w:val="none" w:sz="0" w:space="0" w:color="auto"/>
        <w:bottom w:val="none" w:sz="0" w:space="0" w:color="auto"/>
        <w:right w:val="none" w:sz="0" w:space="0" w:color="auto"/>
      </w:divBdr>
    </w:div>
    <w:div w:id="1048606603">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
    <w:div w:id="1074545658">
      <w:bodyDiv w:val="1"/>
      <w:marLeft w:val="0"/>
      <w:marRight w:val="0"/>
      <w:marTop w:val="0"/>
      <w:marBottom w:val="0"/>
      <w:divBdr>
        <w:top w:val="none" w:sz="0" w:space="0" w:color="auto"/>
        <w:left w:val="none" w:sz="0" w:space="0" w:color="auto"/>
        <w:bottom w:val="none" w:sz="0" w:space="0" w:color="auto"/>
        <w:right w:val="none" w:sz="0" w:space="0" w:color="auto"/>
      </w:divBdr>
    </w:div>
    <w:div w:id="1086995973">
      <w:bodyDiv w:val="1"/>
      <w:marLeft w:val="0"/>
      <w:marRight w:val="0"/>
      <w:marTop w:val="0"/>
      <w:marBottom w:val="0"/>
      <w:divBdr>
        <w:top w:val="none" w:sz="0" w:space="0" w:color="auto"/>
        <w:left w:val="none" w:sz="0" w:space="0" w:color="auto"/>
        <w:bottom w:val="none" w:sz="0" w:space="0" w:color="auto"/>
        <w:right w:val="none" w:sz="0" w:space="0" w:color="auto"/>
      </w:divBdr>
    </w:div>
    <w:div w:id="1092970500">
      <w:bodyDiv w:val="1"/>
      <w:marLeft w:val="0"/>
      <w:marRight w:val="0"/>
      <w:marTop w:val="0"/>
      <w:marBottom w:val="0"/>
      <w:divBdr>
        <w:top w:val="none" w:sz="0" w:space="0" w:color="auto"/>
        <w:left w:val="none" w:sz="0" w:space="0" w:color="auto"/>
        <w:bottom w:val="none" w:sz="0" w:space="0" w:color="auto"/>
        <w:right w:val="none" w:sz="0" w:space="0" w:color="auto"/>
      </w:divBdr>
    </w:div>
    <w:div w:id="1097016214">
      <w:bodyDiv w:val="1"/>
      <w:marLeft w:val="0"/>
      <w:marRight w:val="0"/>
      <w:marTop w:val="0"/>
      <w:marBottom w:val="0"/>
      <w:divBdr>
        <w:top w:val="none" w:sz="0" w:space="0" w:color="auto"/>
        <w:left w:val="none" w:sz="0" w:space="0" w:color="auto"/>
        <w:bottom w:val="none" w:sz="0" w:space="0" w:color="auto"/>
        <w:right w:val="none" w:sz="0" w:space="0" w:color="auto"/>
      </w:divBdr>
      <w:divsChild>
        <w:div w:id="350180853">
          <w:marLeft w:val="0"/>
          <w:marRight w:val="0"/>
          <w:marTop w:val="0"/>
          <w:marBottom w:val="0"/>
          <w:divBdr>
            <w:top w:val="none" w:sz="0" w:space="0" w:color="auto"/>
            <w:left w:val="none" w:sz="0" w:space="0" w:color="auto"/>
            <w:bottom w:val="none" w:sz="0" w:space="0" w:color="auto"/>
            <w:right w:val="none" w:sz="0" w:space="0" w:color="auto"/>
          </w:divBdr>
        </w:div>
      </w:divsChild>
    </w:div>
    <w:div w:id="1105006105">
      <w:bodyDiv w:val="1"/>
      <w:marLeft w:val="0"/>
      <w:marRight w:val="0"/>
      <w:marTop w:val="0"/>
      <w:marBottom w:val="0"/>
      <w:divBdr>
        <w:top w:val="none" w:sz="0" w:space="0" w:color="auto"/>
        <w:left w:val="none" w:sz="0" w:space="0" w:color="auto"/>
        <w:bottom w:val="none" w:sz="0" w:space="0" w:color="auto"/>
        <w:right w:val="none" w:sz="0" w:space="0" w:color="auto"/>
      </w:divBdr>
    </w:div>
    <w:div w:id="1121994527">
      <w:bodyDiv w:val="1"/>
      <w:marLeft w:val="0"/>
      <w:marRight w:val="0"/>
      <w:marTop w:val="0"/>
      <w:marBottom w:val="0"/>
      <w:divBdr>
        <w:top w:val="none" w:sz="0" w:space="0" w:color="auto"/>
        <w:left w:val="none" w:sz="0" w:space="0" w:color="auto"/>
        <w:bottom w:val="none" w:sz="0" w:space="0" w:color="auto"/>
        <w:right w:val="none" w:sz="0" w:space="0" w:color="auto"/>
      </w:divBdr>
    </w:div>
    <w:div w:id="1125318751">
      <w:bodyDiv w:val="1"/>
      <w:marLeft w:val="0"/>
      <w:marRight w:val="0"/>
      <w:marTop w:val="0"/>
      <w:marBottom w:val="0"/>
      <w:divBdr>
        <w:top w:val="none" w:sz="0" w:space="0" w:color="auto"/>
        <w:left w:val="none" w:sz="0" w:space="0" w:color="auto"/>
        <w:bottom w:val="none" w:sz="0" w:space="0" w:color="auto"/>
        <w:right w:val="none" w:sz="0" w:space="0" w:color="auto"/>
      </w:divBdr>
    </w:div>
    <w:div w:id="1125347724">
      <w:bodyDiv w:val="1"/>
      <w:marLeft w:val="0"/>
      <w:marRight w:val="0"/>
      <w:marTop w:val="0"/>
      <w:marBottom w:val="0"/>
      <w:divBdr>
        <w:top w:val="none" w:sz="0" w:space="0" w:color="auto"/>
        <w:left w:val="none" w:sz="0" w:space="0" w:color="auto"/>
        <w:bottom w:val="none" w:sz="0" w:space="0" w:color="auto"/>
        <w:right w:val="none" w:sz="0" w:space="0" w:color="auto"/>
      </w:divBdr>
    </w:div>
    <w:div w:id="1142769301">
      <w:bodyDiv w:val="1"/>
      <w:marLeft w:val="0"/>
      <w:marRight w:val="0"/>
      <w:marTop w:val="0"/>
      <w:marBottom w:val="0"/>
      <w:divBdr>
        <w:top w:val="none" w:sz="0" w:space="0" w:color="auto"/>
        <w:left w:val="none" w:sz="0" w:space="0" w:color="auto"/>
        <w:bottom w:val="none" w:sz="0" w:space="0" w:color="auto"/>
        <w:right w:val="none" w:sz="0" w:space="0" w:color="auto"/>
      </w:divBdr>
    </w:div>
    <w:div w:id="1146434837">
      <w:bodyDiv w:val="1"/>
      <w:marLeft w:val="0"/>
      <w:marRight w:val="0"/>
      <w:marTop w:val="0"/>
      <w:marBottom w:val="0"/>
      <w:divBdr>
        <w:top w:val="none" w:sz="0" w:space="0" w:color="auto"/>
        <w:left w:val="none" w:sz="0" w:space="0" w:color="auto"/>
        <w:bottom w:val="none" w:sz="0" w:space="0" w:color="auto"/>
        <w:right w:val="none" w:sz="0" w:space="0" w:color="auto"/>
      </w:divBdr>
    </w:div>
    <w:div w:id="1146775710">
      <w:bodyDiv w:val="1"/>
      <w:marLeft w:val="0"/>
      <w:marRight w:val="0"/>
      <w:marTop w:val="0"/>
      <w:marBottom w:val="0"/>
      <w:divBdr>
        <w:top w:val="none" w:sz="0" w:space="0" w:color="auto"/>
        <w:left w:val="none" w:sz="0" w:space="0" w:color="auto"/>
        <w:bottom w:val="none" w:sz="0" w:space="0" w:color="auto"/>
        <w:right w:val="none" w:sz="0" w:space="0" w:color="auto"/>
      </w:divBdr>
    </w:div>
    <w:div w:id="1146822957">
      <w:bodyDiv w:val="1"/>
      <w:marLeft w:val="0"/>
      <w:marRight w:val="0"/>
      <w:marTop w:val="0"/>
      <w:marBottom w:val="0"/>
      <w:divBdr>
        <w:top w:val="none" w:sz="0" w:space="0" w:color="auto"/>
        <w:left w:val="none" w:sz="0" w:space="0" w:color="auto"/>
        <w:bottom w:val="none" w:sz="0" w:space="0" w:color="auto"/>
        <w:right w:val="none" w:sz="0" w:space="0" w:color="auto"/>
      </w:divBdr>
    </w:div>
    <w:div w:id="1171457018">
      <w:bodyDiv w:val="1"/>
      <w:marLeft w:val="0"/>
      <w:marRight w:val="0"/>
      <w:marTop w:val="0"/>
      <w:marBottom w:val="0"/>
      <w:divBdr>
        <w:top w:val="none" w:sz="0" w:space="0" w:color="auto"/>
        <w:left w:val="none" w:sz="0" w:space="0" w:color="auto"/>
        <w:bottom w:val="none" w:sz="0" w:space="0" w:color="auto"/>
        <w:right w:val="none" w:sz="0" w:space="0" w:color="auto"/>
      </w:divBdr>
    </w:div>
    <w:div w:id="1211069182">
      <w:bodyDiv w:val="1"/>
      <w:marLeft w:val="0"/>
      <w:marRight w:val="0"/>
      <w:marTop w:val="0"/>
      <w:marBottom w:val="0"/>
      <w:divBdr>
        <w:top w:val="none" w:sz="0" w:space="0" w:color="auto"/>
        <w:left w:val="none" w:sz="0" w:space="0" w:color="auto"/>
        <w:bottom w:val="none" w:sz="0" w:space="0" w:color="auto"/>
        <w:right w:val="none" w:sz="0" w:space="0" w:color="auto"/>
      </w:divBdr>
    </w:div>
    <w:div w:id="1211653587">
      <w:bodyDiv w:val="1"/>
      <w:marLeft w:val="0"/>
      <w:marRight w:val="0"/>
      <w:marTop w:val="0"/>
      <w:marBottom w:val="0"/>
      <w:divBdr>
        <w:top w:val="none" w:sz="0" w:space="0" w:color="auto"/>
        <w:left w:val="none" w:sz="0" w:space="0" w:color="auto"/>
        <w:bottom w:val="none" w:sz="0" w:space="0" w:color="auto"/>
        <w:right w:val="none" w:sz="0" w:space="0" w:color="auto"/>
      </w:divBdr>
    </w:div>
    <w:div w:id="1228805465">
      <w:bodyDiv w:val="1"/>
      <w:marLeft w:val="0"/>
      <w:marRight w:val="0"/>
      <w:marTop w:val="0"/>
      <w:marBottom w:val="0"/>
      <w:divBdr>
        <w:top w:val="none" w:sz="0" w:space="0" w:color="auto"/>
        <w:left w:val="none" w:sz="0" w:space="0" w:color="auto"/>
        <w:bottom w:val="none" w:sz="0" w:space="0" w:color="auto"/>
        <w:right w:val="none" w:sz="0" w:space="0" w:color="auto"/>
      </w:divBdr>
    </w:div>
    <w:div w:id="1232543485">
      <w:bodyDiv w:val="1"/>
      <w:marLeft w:val="0"/>
      <w:marRight w:val="0"/>
      <w:marTop w:val="0"/>
      <w:marBottom w:val="0"/>
      <w:divBdr>
        <w:top w:val="none" w:sz="0" w:space="0" w:color="auto"/>
        <w:left w:val="none" w:sz="0" w:space="0" w:color="auto"/>
        <w:bottom w:val="none" w:sz="0" w:space="0" w:color="auto"/>
        <w:right w:val="none" w:sz="0" w:space="0" w:color="auto"/>
      </w:divBdr>
    </w:div>
    <w:div w:id="1240292975">
      <w:bodyDiv w:val="1"/>
      <w:marLeft w:val="0"/>
      <w:marRight w:val="0"/>
      <w:marTop w:val="0"/>
      <w:marBottom w:val="0"/>
      <w:divBdr>
        <w:top w:val="none" w:sz="0" w:space="0" w:color="auto"/>
        <w:left w:val="none" w:sz="0" w:space="0" w:color="auto"/>
        <w:bottom w:val="none" w:sz="0" w:space="0" w:color="auto"/>
        <w:right w:val="none" w:sz="0" w:space="0" w:color="auto"/>
      </w:divBdr>
    </w:div>
    <w:div w:id="1257783236">
      <w:bodyDiv w:val="1"/>
      <w:marLeft w:val="0"/>
      <w:marRight w:val="0"/>
      <w:marTop w:val="0"/>
      <w:marBottom w:val="0"/>
      <w:divBdr>
        <w:top w:val="none" w:sz="0" w:space="0" w:color="auto"/>
        <w:left w:val="none" w:sz="0" w:space="0" w:color="auto"/>
        <w:bottom w:val="none" w:sz="0" w:space="0" w:color="auto"/>
        <w:right w:val="none" w:sz="0" w:space="0" w:color="auto"/>
      </w:divBdr>
    </w:div>
    <w:div w:id="1260985860">
      <w:bodyDiv w:val="1"/>
      <w:marLeft w:val="0"/>
      <w:marRight w:val="0"/>
      <w:marTop w:val="0"/>
      <w:marBottom w:val="0"/>
      <w:divBdr>
        <w:top w:val="none" w:sz="0" w:space="0" w:color="auto"/>
        <w:left w:val="none" w:sz="0" w:space="0" w:color="auto"/>
        <w:bottom w:val="none" w:sz="0" w:space="0" w:color="auto"/>
        <w:right w:val="none" w:sz="0" w:space="0" w:color="auto"/>
      </w:divBdr>
    </w:div>
    <w:div w:id="1281759681">
      <w:bodyDiv w:val="1"/>
      <w:marLeft w:val="0"/>
      <w:marRight w:val="0"/>
      <w:marTop w:val="0"/>
      <w:marBottom w:val="0"/>
      <w:divBdr>
        <w:top w:val="none" w:sz="0" w:space="0" w:color="auto"/>
        <w:left w:val="none" w:sz="0" w:space="0" w:color="auto"/>
        <w:bottom w:val="none" w:sz="0" w:space="0" w:color="auto"/>
        <w:right w:val="none" w:sz="0" w:space="0" w:color="auto"/>
      </w:divBdr>
    </w:div>
    <w:div w:id="1285886470">
      <w:bodyDiv w:val="1"/>
      <w:marLeft w:val="0"/>
      <w:marRight w:val="0"/>
      <w:marTop w:val="0"/>
      <w:marBottom w:val="0"/>
      <w:divBdr>
        <w:top w:val="none" w:sz="0" w:space="0" w:color="auto"/>
        <w:left w:val="none" w:sz="0" w:space="0" w:color="auto"/>
        <w:bottom w:val="none" w:sz="0" w:space="0" w:color="auto"/>
        <w:right w:val="none" w:sz="0" w:space="0" w:color="auto"/>
      </w:divBdr>
    </w:div>
    <w:div w:id="1287737225">
      <w:bodyDiv w:val="1"/>
      <w:marLeft w:val="0"/>
      <w:marRight w:val="0"/>
      <w:marTop w:val="0"/>
      <w:marBottom w:val="0"/>
      <w:divBdr>
        <w:top w:val="none" w:sz="0" w:space="0" w:color="auto"/>
        <w:left w:val="none" w:sz="0" w:space="0" w:color="auto"/>
        <w:bottom w:val="none" w:sz="0" w:space="0" w:color="auto"/>
        <w:right w:val="none" w:sz="0" w:space="0" w:color="auto"/>
      </w:divBdr>
      <w:divsChild>
        <w:div w:id="1918321614">
          <w:marLeft w:val="0"/>
          <w:marRight w:val="0"/>
          <w:marTop w:val="0"/>
          <w:marBottom w:val="0"/>
          <w:divBdr>
            <w:top w:val="none" w:sz="0" w:space="0" w:color="auto"/>
            <w:left w:val="none" w:sz="0" w:space="0" w:color="auto"/>
            <w:bottom w:val="none" w:sz="0" w:space="0" w:color="auto"/>
            <w:right w:val="none" w:sz="0" w:space="0" w:color="auto"/>
          </w:divBdr>
        </w:div>
      </w:divsChild>
    </w:div>
    <w:div w:id="1288662806">
      <w:bodyDiv w:val="1"/>
      <w:marLeft w:val="0"/>
      <w:marRight w:val="0"/>
      <w:marTop w:val="0"/>
      <w:marBottom w:val="0"/>
      <w:divBdr>
        <w:top w:val="none" w:sz="0" w:space="0" w:color="auto"/>
        <w:left w:val="none" w:sz="0" w:space="0" w:color="auto"/>
        <w:bottom w:val="none" w:sz="0" w:space="0" w:color="auto"/>
        <w:right w:val="none" w:sz="0" w:space="0" w:color="auto"/>
      </w:divBdr>
    </w:div>
    <w:div w:id="1291545923">
      <w:bodyDiv w:val="1"/>
      <w:marLeft w:val="0"/>
      <w:marRight w:val="0"/>
      <w:marTop w:val="0"/>
      <w:marBottom w:val="0"/>
      <w:divBdr>
        <w:top w:val="none" w:sz="0" w:space="0" w:color="auto"/>
        <w:left w:val="none" w:sz="0" w:space="0" w:color="auto"/>
        <w:bottom w:val="none" w:sz="0" w:space="0" w:color="auto"/>
        <w:right w:val="none" w:sz="0" w:space="0" w:color="auto"/>
      </w:divBdr>
    </w:div>
    <w:div w:id="1301769129">
      <w:bodyDiv w:val="1"/>
      <w:marLeft w:val="0"/>
      <w:marRight w:val="0"/>
      <w:marTop w:val="0"/>
      <w:marBottom w:val="0"/>
      <w:divBdr>
        <w:top w:val="none" w:sz="0" w:space="0" w:color="auto"/>
        <w:left w:val="none" w:sz="0" w:space="0" w:color="auto"/>
        <w:bottom w:val="none" w:sz="0" w:space="0" w:color="auto"/>
        <w:right w:val="none" w:sz="0" w:space="0" w:color="auto"/>
      </w:divBdr>
    </w:div>
    <w:div w:id="1307516015">
      <w:bodyDiv w:val="1"/>
      <w:marLeft w:val="0"/>
      <w:marRight w:val="0"/>
      <w:marTop w:val="0"/>
      <w:marBottom w:val="0"/>
      <w:divBdr>
        <w:top w:val="none" w:sz="0" w:space="0" w:color="auto"/>
        <w:left w:val="none" w:sz="0" w:space="0" w:color="auto"/>
        <w:bottom w:val="none" w:sz="0" w:space="0" w:color="auto"/>
        <w:right w:val="none" w:sz="0" w:space="0" w:color="auto"/>
      </w:divBdr>
    </w:div>
    <w:div w:id="1321538715">
      <w:bodyDiv w:val="1"/>
      <w:marLeft w:val="0"/>
      <w:marRight w:val="0"/>
      <w:marTop w:val="0"/>
      <w:marBottom w:val="0"/>
      <w:divBdr>
        <w:top w:val="none" w:sz="0" w:space="0" w:color="auto"/>
        <w:left w:val="none" w:sz="0" w:space="0" w:color="auto"/>
        <w:bottom w:val="none" w:sz="0" w:space="0" w:color="auto"/>
        <w:right w:val="none" w:sz="0" w:space="0" w:color="auto"/>
      </w:divBdr>
      <w:divsChild>
        <w:div w:id="447357496">
          <w:marLeft w:val="0"/>
          <w:marRight w:val="0"/>
          <w:marTop w:val="0"/>
          <w:marBottom w:val="0"/>
          <w:divBdr>
            <w:top w:val="none" w:sz="0" w:space="0" w:color="auto"/>
            <w:left w:val="none" w:sz="0" w:space="0" w:color="auto"/>
            <w:bottom w:val="none" w:sz="0" w:space="0" w:color="auto"/>
            <w:right w:val="none" w:sz="0" w:space="0" w:color="auto"/>
          </w:divBdr>
        </w:div>
      </w:divsChild>
    </w:div>
    <w:div w:id="1338580766">
      <w:bodyDiv w:val="1"/>
      <w:marLeft w:val="0"/>
      <w:marRight w:val="0"/>
      <w:marTop w:val="0"/>
      <w:marBottom w:val="0"/>
      <w:divBdr>
        <w:top w:val="none" w:sz="0" w:space="0" w:color="auto"/>
        <w:left w:val="none" w:sz="0" w:space="0" w:color="auto"/>
        <w:bottom w:val="none" w:sz="0" w:space="0" w:color="auto"/>
        <w:right w:val="none" w:sz="0" w:space="0" w:color="auto"/>
      </w:divBdr>
    </w:div>
    <w:div w:id="1339114710">
      <w:bodyDiv w:val="1"/>
      <w:marLeft w:val="0"/>
      <w:marRight w:val="0"/>
      <w:marTop w:val="0"/>
      <w:marBottom w:val="0"/>
      <w:divBdr>
        <w:top w:val="none" w:sz="0" w:space="0" w:color="auto"/>
        <w:left w:val="none" w:sz="0" w:space="0" w:color="auto"/>
        <w:bottom w:val="none" w:sz="0" w:space="0" w:color="auto"/>
        <w:right w:val="none" w:sz="0" w:space="0" w:color="auto"/>
      </w:divBdr>
    </w:div>
    <w:div w:id="1367487721">
      <w:bodyDiv w:val="1"/>
      <w:marLeft w:val="0"/>
      <w:marRight w:val="0"/>
      <w:marTop w:val="0"/>
      <w:marBottom w:val="0"/>
      <w:divBdr>
        <w:top w:val="none" w:sz="0" w:space="0" w:color="auto"/>
        <w:left w:val="none" w:sz="0" w:space="0" w:color="auto"/>
        <w:bottom w:val="none" w:sz="0" w:space="0" w:color="auto"/>
        <w:right w:val="none" w:sz="0" w:space="0" w:color="auto"/>
      </w:divBdr>
    </w:div>
    <w:div w:id="138120355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43">
          <w:marLeft w:val="0"/>
          <w:marRight w:val="0"/>
          <w:marTop w:val="0"/>
          <w:marBottom w:val="0"/>
          <w:divBdr>
            <w:top w:val="none" w:sz="0" w:space="0" w:color="auto"/>
            <w:left w:val="none" w:sz="0" w:space="0" w:color="auto"/>
            <w:bottom w:val="none" w:sz="0" w:space="0" w:color="auto"/>
            <w:right w:val="none" w:sz="0" w:space="0" w:color="auto"/>
          </w:divBdr>
        </w:div>
      </w:divsChild>
    </w:div>
    <w:div w:id="1395741419">
      <w:bodyDiv w:val="1"/>
      <w:marLeft w:val="0"/>
      <w:marRight w:val="0"/>
      <w:marTop w:val="0"/>
      <w:marBottom w:val="0"/>
      <w:divBdr>
        <w:top w:val="none" w:sz="0" w:space="0" w:color="auto"/>
        <w:left w:val="none" w:sz="0" w:space="0" w:color="auto"/>
        <w:bottom w:val="none" w:sz="0" w:space="0" w:color="auto"/>
        <w:right w:val="none" w:sz="0" w:space="0" w:color="auto"/>
      </w:divBdr>
    </w:div>
    <w:div w:id="1399090634">
      <w:bodyDiv w:val="1"/>
      <w:marLeft w:val="0"/>
      <w:marRight w:val="0"/>
      <w:marTop w:val="0"/>
      <w:marBottom w:val="0"/>
      <w:divBdr>
        <w:top w:val="none" w:sz="0" w:space="0" w:color="auto"/>
        <w:left w:val="none" w:sz="0" w:space="0" w:color="auto"/>
        <w:bottom w:val="none" w:sz="0" w:space="0" w:color="auto"/>
        <w:right w:val="none" w:sz="0" w:space="0" w:color="auto"/>
      </w:divBdr>
    </w:div>
    <w:div w:id="1422219155">
      <w:bodyDiv w:val="1"/>
      <w:marLeft w:val="0"/>
      <w:marRight w:val="0"/>
      <w:marTop w:val="0"/>
      <w:marBottom w:val="0"/>
      <w:divBdr>
        <w:top w:val="none" w:sz="0" w:space="0" w:color="auto"/>
        <w:left w:val="none" w:sz="0" w:space="0" w:color="auto"/>
        <w:bottom w:val="none" w:sz="0" w:space="0" w:color="auto"/>
        <w:right w:val="none" w:sz="0" w:space="0" w:color="auto"/>
      </w:divBdr>
    </w:div>
    <w:div w:id="1425223293">
      <w:bodyDiv w:val="1"/>
      <w:marLeft w:val="0"/>
      <w:marRight w:val="0"/>
      <w:marTop w:val="0"/>
      <w:marBottom w:val="0"/>
      <w:divBdr>
        <w:top w:val="none" w:sz="0" w:space="0" w:color="auto"/>
        <w:left w:val="none" w:sz="0" w:space="0" w:color="auto"/>
        <w:bottom w:val="none" w:sz="0" w:space="0" w:color="auto"/>
        <w:right w:val="none" w:sz="0" w:space="0" w:color="auto"/>
      </w:divBdr>
    </w:div>
    <w:div w:id="1447237631">
      <w:bodyDiv w:val="1"/>
      <w:marLeft w:val="0"/>
      <w:marRight w:val="0"/>
      <w:marTop w:val="0"/>
      <w:marBottom w:val="0"/>
      <w:divBdr>
        <w:top w:val="none" w:sz="0" w:space="0" w:color="auto"/>
        <w:left w:val="none" w:sz="0" w:space="0" w:color="auto"/>
        <w:bottom w:val="none" w:sz="0" w:space="0" w:color="auto"/>
        <w:right w:val="none" w:sz="0" w:space="0" w:color="auto"/>
      </w:divBdr>
    </w:div>
    <w:div w:id="1458571213">
      <w:bodyDiv w:val="1"/>
      <w:marLeft w:val="0"/>
      <w:marRight w:val="0"/>
      <w:marTop w:val="0"/>
      <w:marBottom w:val="0"/>
      <w:divBdr>
        <w:top w:val="none" w:sz="0" w:space="0" w:color="auto"/>
        <w:left w:val="none" w:sz="0" w:space="0" w:color="auto"/>
        <w:bottom w:val="none" w:sz="0" w:space="0" w:color="auto"/>
        <w:right w:val="none" w:sz="0" w:space="0" w:color="auto"/>
      </w:divBdr>
    </w:div>
    <w:div w:id="1460487696">
      <w:bodyDiv w:val="1"/>
      <w:marLeft w:val="0"/>
      <w:marRight w:val="0"/>
      <w:marTop w:val="0"/>
      <w:marBottom w:val="0"/>
      <w:divBdr>
        <w:top w:val="none" w:sz="0" w:space="0" w:color="auto"/>
        <w:left w:val="none" w:sz="0" w:space="0" w:color="auto"/>
        <w:bottom w:val="none" w:sz="0" w:space="0" w:color="auto"/>
        <w:right w:val="none" w:sz="0" w:space="0" w:color="auto"/>
      </w:divBdr>
    </w:div>
    <w:div w:id="1460954513">
      <w:bodyDiv w:val="1"/>
      <w:marLeft w:val="0"/>
      <w:marRight w:val="0"/>
      <w:marTop w:val="0"/>
      <w:marBottom w:val="0"/>
      <w:divBdr>
        <w:top w:val="none" w:sz="0" w:space="0" w:color="auto"/>
        <w:left w:val="none" w:sz="0" w:space="0" w:color="auto"/>
        <w:bottom w:val="none" w:sz="0" w:space="0" w:color="auto"/>
        <w:right w:val="none" w:sz="0" w:space="0" w:color="auto"/>
      </w:divBdr>
    </w:div>
    <w:div w:id="1465083354">
      <w:bodyDiv w:val="1"/>
      <w:marLeft w:val="0"/>
      <w:marRight w:val="0"/>
      <w:marTop w:val="0"/>
      <w:marBottom w:val="0"/>
      <w:divBdr>
        <w:top w:val="none" w:sz="0" w:space="0" w:color="auto"/>
        <w:left w:val="none" w:sz="0" w:space="0" w:color="auto"/>
        <w:bottom w:val="none" w:sz="0" w:space="0" w:color="auto"/>
        <w:right w:val="none" w:sz="0" w:space="0" w:color="auto"/>
      </w:divBdr>
    </w:div>
    <w:div w:id="1470780618">
      <w:bodyDiv w:val="1"/>
      <w:marLeft w:val="0"/>
      <w:marRight w:val="0"/>
      <w:marTop w:val="0"/>
      <w:marBottom w:val="0"/>
      <w:divBdr>
        <w:top w:val="none" w:sz="0" w:space="0" w:color="auto"/>
        <w:left w:val="none" w:sz="0" w:space="0" w:color="auto"/>
        <w:bottom w:val="none" w:sz="0" w:space="0" w:color="auto"/>
        <w:right w:val="none" w:sz="0" w:space="0" w:color="auto"/>
      </w:divBdr>
    </w:div>
    <w:div w:id="1473597992">
      <w:bodyDiv w:val="1"/>
      <w:marLeft w:val="0"/>
      <w:marRight w:val="0"/>
      <w:marTop w:val="0"/>
      <w:marBottom w:val="0"/>
      <w:divBdr>
        <w:top w:val="none" w:sz="0" w:space="0" w:color="auto"/>
        <w:left w:val="none" w:sz="0" w:space="0" w:color="auto"/>
        <w:bottom w:val="none" w:sz="0" w:space="0" w:color="auto"/>
        <w:right w:val="none" w:sz="0" w:space="0" w:color="auto"/>
      </w:divBdr>
    </w:div>
    <w:div w:id="1475025302">
      <w:bodyDiv w:val="1"/>
      <w:marLeft w:val="0"/>
      <w:marRight w:val="0"/>
      <w:marTop w:val="0"/>
      <w:marBottom w:val="0"/>
      <w:divBdr>
        <w:top w:val="none" w:sz="0" w:space="0" w:color="auto"/>
        <w:left w:val="none" w:sz="0" w:space="0" w:color="auto"/>
        <w:bottom w:val="none" w:sz="0" w:space="0" w:color="auto"/>
        <w:right w:val="none" w:sz="0" w:space="0" w:color="auto"/>
      </w:divBdr>
    </w:div>
    <w:div w:id="1511336786">
      <w:bodyDiv w:val="1"/>
      <w:marLeft w:val="0"/>
      <w:marRight w:val="0"/>
      <w:marTop w:val="0"/>
      <w:marBottom w:val="0"/>
      <w:divBdr>
        <w:top w:val="none" w:sz="0" w:space="0" w:color="auto"/>
        <w:left w:val="none" w:sz="0" w:space="0" w:color="auto"/>
        <w:bottom w:val="none" w:sz="0" w:space="0" w:color="auto"/>
        <w:right w:val="none" w:sz="0" w:space="0" w:color="auto"/>
      </w:divBdr>
    </w:div>
    <w:div w:id="151187147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96">
          <w:marLeft w:val="0"/>
          <w:marRight w:val="0"/>
          <w:marTop w:val="0"/>
          <w:marBottom w:val="0"/>
          <w:divBdr>
            <w:top w:val="none" w:sz="0" w:space="0" w:color="auto"/>
            <w:left w:val="none" w:sz="0" w:space="0" w:color="auto"/>
            <w:bottom w:val="none" w:sz="0" w:space="0" w:color="auto"/>
            <w:right w:val="none" w:sz="0" w:space="0" w:color="auto"/>
          </w:divBdr>
        </w:div>
      </w:divsChild>
    </w:div>
    <w:div w:id="1525443544">
      <w:bodyDiv w:val="1"/>
      <w:marLeft w:val="0"/>
      <w:marRight w:val="0"/>
      <w:marTop w:val="0"/>
      <w:marBottom w:val="0"/>
      <w:divBdr>
        <w:top w:val="none" w:sz="0" w:space="0" w:color="auto"/>
        <w:left w:val="none" w:sz="0" w:space="0" w:color="auto"/>
        <w:bottom w:val="none" w:sz="0" w:space="0" w:color="auto"/>
        <w:right w:val="none" w:sz="0" w:space="0" w:color="auto"/>
      </w:divBdr>
    </w:div>
    <w:div w:id="1526097168">
      <w:bodyDiv w:val="1"/>
      <w:marLeft w:val="0"/>
      <w:marRight w:val="0"/>
      <w:marTop w:val="0"/>
      <w:marBottom w:val="0"/>
      <w:divBdr>
        <w:top w:val="none" w:sz="0" w:space="0" w:color="auto"/>
        <w:left w:val="none" w:sz="0" w:space="0" w:color="auto"/>
        <w:bottom w:val="none" w:sz="0" w:space="0" w:color="auto"/>
        <w:right w:val="none" w:sz="0" w:space="0" w:color="auto"/>
      </w:divBdr>
    </w:div>
    <w:div w:id="1531995830">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
    <w:div w:id="1577281763">
      <w:bodyDiv w:val="1"/>
      <w:marLeft w:val="0"/>
      <w:marRight w:val="0"/>
      <w:marTop w:val="0"/>
      <w:marBottom w:val="0"/>
      <w:divBdr>
        <w:top w:val="none" w:sz="0" w:space="0" w:color="auto"/>
        <w:left w:val="none" w:sz="0" w:space="0" w:color="auto"/>
        <w:bottom w:val="none" w:sz="0" w:space="0" w:color="auto"/>
        <w:right w:val="none" w:sz="0" w:space="0" w:color="auto"/>
      </w:divBdr>
    </w:div>
    <w:div w:id="1597053515">
      <w:bodyDiv w:val="1"/>
      <w:marLeft w:val="0"/>
      <w:marRight w:val="0"/>
      <w:marTop w:val="0"/>
      <w:marBottom w:val="0"/>
      <w:divBdr>
        <w:top w:val="none" w:sz="0" w:space="0" w:color="auto"/>
        <w:left w:val="none" w:sz="0" w:space="0" w:color="auto"/>
        <w:bottom w:val="none" w:sz="0" w:space="0" w:color="auto"/>
        <w:right w:val="none" w:sz="0" w:space="0" w:color="auto"/>
      </w:divBdr>
    </w:div>
    <w:div w:id="1612130405">
      <w:bodyDiv w:val="1"/>
      <w:marLeft w:val="0"/>
      <w:marRight w:val="0"/>
      <w:marTop w:val="0"/>
      <w:marBottom w:val="0"/>
      <w:divBdr>
        <w:top w:val="none" w:sz="0" w:space="0" w:color="auto"/>
        <w:left w:val="none" w:sz="0" w:space="0" w:color="auto"/>
        <w:bottom w:val="none" w:sz="0" w:space="0" w:color="auto"/>
        <w:right w:val="none" w:sz="0" w:space="0" w:color="auto"/>
      </w:divBdr>
    </w:div>
    <w:div w:id="1625305085">
      <w:bodyDiv w:val="1"/>
      <w:marLeft w:val="0"/>
      <w:marRight w:val="0"/>
      <w:marTop w:val="0"/>
      <w:marBottom w:val="0"/>
      <w:divBdr>
        <w:top w:val="none" w:sz="0" w:space="0" w:color="auto"/>
        <w:left w:val="none" w:sz="0" w:space="0" w:color="auto"/>
        <w:bottom w:val="none" w:sz="0" w:space="0" w:color="auto"/>
        <w:right w:val="none" w:sz="0" w:space="0" w:color="auto"/>
      </w:divBdr>
    </w:div>
    <w:div w:id="1632591945">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sChild>
        <w:div w:id="711032436">
          <w:marLeft w:val="0"/>
          <w:marRight w:val="0"/>
          <w:marTop w:val="0"/>
          <w:marBottom w:val="0"/>
          <w:divBdr>
            <w:top w:val="none" w:sz="0" w:space="0" w:color="auto"/>
            <w:left w:val="none" w:sz="0" w:space="0" w:color="auto"/>
            <w:bottom w:val="none" w:sz="0" w:space="0" w:color="auto"/>
            <w:right w:val="none" w:sz="0" w:space="0" w:color="auto"/>
          </w:divBdr>
        </w:div>
      </w:divsChild>
    </w:div>
    <w:div w:id="1636641114">
      <w:bodyDiv w:val="1"/>
      <w:marLeft w:val="0"/>
      <w:marRight w:val="0"/>
      <w:marTop w:val="0"/>
      <w:marBottom w:val="0"/>
      <w:divBdr>
        <w:top w:val="none" w:sz="0" w:space="0" w:color="auto"/>
        <w:left w:val="none" w:sz="0" w:space="0" w:color="auto"/>
        <w:bottom w:val="none" w:sz="0" w:space="0" w:color="auto"/>
        <w:right w:val="none" w:sz="0" w:space="0" w:color="auto"/>
      </w:divBdr>
    </w:div>
    <w:div w:id="1639260986">
      <w:bodyDiv w:val="1"/>
      <w:marLeft w:val="0"/>
      <w:marRight w:val="0"/>
      <w:marTop w:val="0"/>
      <w:marBottom w:val="0"/>
      <w:divBdr>
        <w:top w:val="none" w:sz="0" w:space="0" w:color="auto"/>
        <w:left w:val="none" w:sz="0" w:space="0" w:color="auto"/>
        <w:bottom w:val="none" w:sz="0" w:space="0" w:color="auto"/>
        <w:right w:val="none" w:sz="0" w:space="0" w:color="auto"/>
      </w:divBdr>
    </w:div>
    <w:div w:id="1643265047">
      <w:bodyDiv w:val="1"/>
      <w:marLeft w:val="0"/>
      <w:marRight w:val="0"/>
      <w:marTop w:val="0"/>
      <w:marBottom w:val="0"/>
      <w:divBdr>
        <w:top w:val="none" w:sz="0" w:space="0" w:color="auto"/>
        <w:left w:val="none" w:sz="0" w:space="0" w:color="auto"/>
        <w:bottom w:val="none" w:sz="0" w:space="0" w:color="auto"/>
        <w:right w:val="none" w:sz="0" w:space="0" w:color="auto"/>
      </w:divBdr>
    </w:div>
    <w:div w:id="1662274298">
      <w:bodyDiv w:val="1"/>
      <w:marLeft w:val="0"/>
      <w:marRight w:val="0"/>
      <w:marTop w:val="0"/>
      <w:marBottom w:val="0"/>
      <w:divBdr>
        <w:top w:val="none" w:sz="0" w:space="0" w:color="auto"/>
        <w:left w:val="none" w:sz="0" w:space="0" w:color="auto"/>
        <w:bottom w:val="none" w:sz="0" w:space="0" w:color="auto"/>
        <w:right w:val="none" w:sz="0" w:space="0" w:color="auto"/>
      </w:divBdr>
    </w:div>
    <w:div w:id="1683320699">
      <w:bodyDiv w:val="1"/>
      <w:marLeft w:val="0"/>
      <w:marRight w:val="0"/>
      <w:marTop w:val="0"/>
      <w:marBottom w:val="0"/>
      <w:divBdr>
        <w:top w:val="none" w:sz="0" w:space="0" w:color="auto"/>
        <w:left w:val="none" w:sz="0" w:space="0" w:color="auto"/>
        <w:bottom w:val="none" w:sz="0" w:space="0" w:color="auto"/>
        <w:right w:val="none" w:sz="0" w:space="0" w:color="auto"/>
      </w:divBdr>
    </w:div>
    <w:div w:id="1685474474">
      <w:bodyDiv w:val="1"/>
      <w:marLeft w:val="0"/>
      <w:marRight w:val="0"/>
      <w:marTop w:val="0"/>
      <w:marBottom w:val="0"/>
      <w:divBdr>
        <w:top w:val="none" w:sz="0" w:space="0" w:color="auto"/>
        <w:left w:val="none" w:sz="0" w:space="0" w:color="auto"/>
        <w:bottom w:val="none" w:sz="0" w:space="0" w:color="auto"/>
        <w:right w:val="none" w:sz="0" w:space="0" w:color="auto"/>
      </w:divBdr>
      <w:divsChild>
        <w:div w:id="1285579519">
          <w:marLeft w:val="0"/>
          <w:marRight w:val="0"/>
          <w:marTop w:val="0"/>
          <w:marBottom w:val="0"/>
          <w:divBdr>
            <w:top w:val="none" w:sz="0" w:space="0" w:color="auto"/>
            <w:left w:val="none" w:sz="0" w:space="0" w:color="auto"/>
            <w:bottom w:val="none" w:sz="0" w:space="0" w:color="auto"/>
            <w:right w:val="none" w:sz="0" w:space="0" w:color="auto"/>
          </w:divBdr>
        </w:div>
      </w:divsChild>
    </w:div>
    <w:div w:id="1700473620">
      <w:bodyDiv w:val="1"/>
      <w:marLeft w:val="0"/>
      <w:marRight w:val="0"/>
      <w:marTop w:val="0"/>
      <w:marBottom w:val="0"/>
      <w:divBdr>
        <w:top w:val="none" w:sz="0" w:space="0" w:color="auto"/>
        <w:left w:val="none" w:sz="0" w:space="0" w:color="auto"/>
        <w:bottom w:val="none" w:sz="0" w:space="0" w:color="auto"/>
        <w:right w:val="none" w:sz="0" w:space="0" w:color="auto"/>
      </w:divBdr>
    </w:div>
    <w:div w:id="1710186031">
      <w:bodyDiv w:val="1"/>
      <w:marLeft w:val="0"/>
      <w:marRight w:val="0"/>
      <w:marTop w:val="0"/>
      <w:marBottom w:val="0"/>
      <w:divBdr>
        <w:top w:val="none" w:sz="0" w:space="0" w:color="auto"/>
        <w:left w:val="none" w:sz="0" w:space="0" w:color="auto"/>
        <w:bottom w:val="none" w:sz="0" w:space="0" w:color="auto"/>
        <w:right w:val="none" w:sz="0" w:space="0" w:color="auto"/>
      </w:divBdr>
    </w:div>
    <w:div w:id="1711564417">
      <w:bodyDiv w:val="1"/>
      <w:marLeft w:val="0"/>
      <w:marRight w:val="0"/>
      <w:marTop w:val="0"/>
      <w:marBottom w:val="0"/>
      <w:divBdr>
        <w:top w:val="none" w:sz="0" w:space="0" w:color="auto"/>
        <w:left w:val="none" w:sz="0" w:space="0" w:color="auto"/>
        <w:bottom w:val="none" w:sz="0" w:space="0" w:color="auto"/>
        <w:right w:val="none" w:sz="0" w:space="0" w:color="auto"/>
      </w:divBdr>
    </w:div>
    <w:div w:id="1716806343">
      <w:bodyDiv w:val="1"/>
      <w:marLeft w:val="0"/>
      <w:marRight w:val="0"/>
      <w:marTop w:val="0"/>
      <w:marBottom w:val="0"/>
      <w:divBdr>
        <w:top w:val="none" w:sz="0" w:space="0" w:color="auto"/>
        <w:left w:val="none" w:sz="0" w:space="0" w:color="auto"/>
        <w:bottom w:val="none" w:sz="0" w:space="0" w:color="auto"/>
        <w:right w:val="none" w:sz="0" w:space="0" w:color="auto"/>
      </w:divBdr>
    </w:div>
    <w:div w:id="1738363211">
      <w:bodyDiv w:val="1"/>
      <w:marLeft w:val="0"/>
      <w:marRight w:val="0"/>
      <w:marTop w:val="0"/>
      <w:marBottom w:val="0"/>
      <w:divBdr>
        <w:top w:val="none" w:sz="0" w:space="0" w:color="auto"/>
        <w:left w:val="none" w:sz="0" w:space="0" w:color="auto"/>
        <w:bottom w:val="none" w:sz="0" w:space="0" w:color="auto"/>
        <w:right w:val="none" w:sz="0" w:space="0" w:color="auto"/>
      </w:divBdr>
    </w:div>
    <w:div w:id="1751661940">
      <w:bodyDiv w:val="1"/>
      <w:marLeft w:val="0"/>
      <w:marRight w:val="0"/>
      <w:marTop w:val="0"/>
      <w:marBottom w:val="0"/>
      <w:divBdr>
        <w:top w:val="none" w:sz="0" w:space="0" w:color="auto"/>
        <w:left w:val="none" w:sz="0" w:space="0" w:color="auto"/>
        <w:bottom w:val="none" w:sz="0" w:space="0" w:color="auto"/>
        <w:right w:val="none" w:sz="0" w:space="0" w:color="auto"/>
      </w:divBdr>
    </w:div>
    <w:div w:id="1755475164">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794670157">
      <w:bodyDiv w:val="1"/>
      <w:marLeft w:val="0"/>
      <w:marRight w:val="0"/>
      <w:marTop w:val="0"/>
      <w:marBottom w:val="0"/>
      <w:divBdr>
        <w:top w:val="none" w:sz="0" w:space="0" w:color="auto"/>
        <w:left w:val="none" w:sz="0" w:space="0" w:color="auto"/>
        <w:bottom w:val="none" w:sz="0" w:space="0" w:color="auto"/>
        <w:right w:val="none" w:sz="0" w:space="0" w:color="auto"/>
      </w:divBdr>
    </w:div>
    <w:div w:id="1803113133">
      <w:bodyDiv w:val="1"/>
      <w:marLeft w:val="0"/>
      <w:marRight w:val="0"/>
      <w:marTop w:val="0"/>
      <w:marBottom w:val="0"/>
      <w:divBdr>
        <w:top w:val="none" w:sz="0" w:space="0" w:color="auto"/>
        <w:left w:val="none" w:sz="0" w:space="0" w:color="auto"/>
        <w:bottom w:val="none" w:sz="0" w:space="0" w:color="auto"/>
        <w:right w:val="none" w:sz="0" w:space="0" w:color="auto"/>
      </w:divBdr>
    </w:div>
    <w:div w:id="1806660579">
      <w:bodyDiv w:val="1"/>
      <w:marLeft w:val="0"/>
      <w:marRight w:val="0"/>
      <w:marTop w:val="0"/>
      <w:marBottom w:val="0"/>
      <w:divBdr>
        <w:top w:val="none" w:sz="0" w:space="0" w:color="auto"/>
        <w:left w:val="none" w:sz="0" w:space="0" w:color="auto"/>
        <w:bottom w:val="none" w:sz="0" w:space="0" w:color="auto"/>
        <w:right w:val="none" w:sz="0" w:space="0" w:color="auto"/>
      </w:divBdr>
    </w:div>
    <w:div w:id="1845362975">
      <w:bodyDiv w:val="1"/>
      <w:marLeft w:val="0"/>
      <w:marRight w:val="0"/>
      <w:marTop w:val="0"/>
      <w:marBottom w:val="0"/>
      <w:divBdr>
        <w:top w:val="none" w:sz="0" w:space="0" w:color="auto"/>
        <w:left w:val="none" w:sz="0" w:space="0" w:color="auto"/>
        <w:bottom w:val="none" w:sz="0" w:space="0" w:color="auto"/>
        <w:right w:val="none" w:sz="0" w:space="0" w:color="auto"/>
      </w:divBdr>
    </w:div>
    <w:div w:id="1846435825">
      <w:bodyDiv w:val="1"/>
      <w:marLeft w:val="0"/>
      <w:marRight w:val="0"/>
      <w:marTop w:val="0"/>
      <w:marBottom w:val="0"/>
      <w:divBdr>
        <w:top w:val="none" w:sz="0" w:space="0" w:color="auto"/>
        <w:left w:val="none" w:sz="0" w:space="0" w:color="auto"/>
        <w:bottom w:val="none" w:sz="0" w:space="0" w:color="auto"/>
        <w:right w:val="none" w:sz="0" w:space="0" w:color="auto"/>
      </w:divBdr>
    </w:div>
    <w:div w:id="1851875478">
      <w:bodyDiv w:val="1"/>
      <w:marLeft w:val="0"/>
      <w:marRight w:val="0"/>
      <w:marTop w:val="0"/>
      <w:marBottom w:val="0"/>
      <w:divBdr>
        <w:top w:val="none" w:sz="0" w:space="0" w:color="auto"/>
        <w:left w:val="none" w:sz="0" w:space="0" w:color="auto"/>
        <w:bottom w:val="none" w:sz="0" w:space="0" w:color="auto"/>
        <w:right w:val="none" w:sz="0" w:space="0" w:color="auto"/>
      </w:divBdr>
    </w:div>
    <w:div w:id="1855993496">
      <w:bodyDiv w:val="1"/>
      <w:marLeft w:val="0"/>
      <w:marRight w:val="0"/>
      <w:marTop w:val="0"/>
      <w:marBottom w:val="0"/>
      <w:divBdr>
        <w:top w:val="none" w:sz="0" w:space="0" w:color="auto"/>
        <w:left w:val="none" w:sz="0" w:space="0" w:color="auto"/>
        <w:bottom w:val="none" w:sz="0" w:space="0" w:color="auto"/>
        <w:right w:val="none" w:sz="0" w:space="0" w:color="auto"/>
      </w:divBdr>
    </w:div>
    <w:div w:id="1858501353">
      <w:bodyDiv w:val="1"/>
      <w:marLeft w:val="0"/>
      <w:marRight w:val="0"/>
      <w:marTop w:val="0"/>
      <w:marBottom w:val="0"/>
      <w:divBdr>
        <w:top w:val="none" w:sz="0" w:space="0" w:color="auto"/>
        <w:left w:val="none" w:sz="0" w:space="0" w:color="auto"/>
        <w:bottom w:val="none" w:sz="0" w:space="0" w:color="auto"/>
        <w:right w:val="none" w:sz="0" w:space="0" w:color="auto"/>
      </w:divBdr>
    </w:div>
    <w:div w:id="1871019532">
      <w:bodyDiv w:val="1"/>
      <w:marLeft w:val="0"/>
      <w:marRight w:val="0"/>
      <w:marTop w:val="0"/>
      <w:marBottom w:val="0"/>
      <w:divBdr>
        <w:top w:val="none" w:sz="0" w:space="0" w:color="auto"/>
        <w:left w:val="none" w:sz="0" w:space="0" w:color="auto"/>
        <w:bottom w:val="none" w:sz="0" w:space="0" w:color="auto"/>
        <w:right w:val="none" w:sz="0" w:space="0" w:color="auto"/>
      </w:divBdr>
    </w:div>
    <w:div w:id="1871718678">
      <w:bodyDiv w:val="1"/>
      <w:marLeft w:val="0"/>
      <w:marRight w:val="0"/>
      <w:marTop w:val="0"/>
      <w:marBottom w:val="0"/>
      <w:divBdr>
        <w:top w:val="none" w:sz="0" w:space="0" w:color="auto"/>
        <w:left w:val="none" w:sz="0" w:space="0" w:color="auto"/>
        <w:bottom w:val="none" w:sz="0" w:space="0" w:color="auto"/>
        <w:right w:val="none" w:sz="0" w:space="0" w:color="auto"/>
      </w:divBdr>
    </w:div>
    <w:div w:id="1893731865">
      <w:bodyDiv w:val="1"/>
      <w:marLeft w:val="0"/>
      <w:marRight w:val="0"/>
      <w:marTop w:val="0"/>
      <w:marBottom w:val="0"/>
      <w:divBdr>
        <w:top w:val="none" w:sz="0" w:space="0" w:color="auto"/>
        <w:left w:val="none" w:sz="0" w:space="0" w:color="auto"/>
        <w:bottom w:val="none" w:sz="0" w:space="0" w:color="auto"/>
        <w:right w:val="none" w:sz="0" w:space="0" w:color="auto"/>
      </w:divBdr>
    </w:div>
    <w:div w:id="1914924423">
      <w:bodyDiv w:val="1"/>
      <w:marLeft w:val="0"/>
      <w:marRight w:val="0"/>
      <w:marTop w:val="0"/>
      <w:marBottom w:val="0"/>
      <w:divBdr>
        <w:top w:val="none" w:sz="0" w:space="0" w:color="auto"/>
        <w:left w:val="none" w:sz="0" w:space="0" w:color="auto"/>
        <w:bottom w:val="none" w:sz="0" w:space="0" w:color="auto"/>
        <w:right w:val="none" w:sz="0" w:space="0" w:color="auto"/>
      </w:divBdr>
    </w:div>
    <w:div w:id="1926651616">
      <w:bodyDiv w:val="1"/>
      <w:marLeft w:val="0"/>
      <w:marRight w:val="0"/>
      <w:marTop w:val="0"/>
      <w:marBottom w:val="0"/>
      <w:divBdr>
        <w:top w:val="none" w:sz="0" w:space="0" w:color="auto"/>
        <w:left w:val="none" w:sz="0" w:space="0" w:color="auto"/>
        <w:bottom w:val="none" w:sz="0" w:space="0" w:color="auto"/>
        <w:right w:val="none" w:sz="0" w:space="0" w:color="auto"/>
      </w:divBdr>
    </w:div>
    <w:div w:id="1931347946">
      <w:bodyDiv w:val="1"/>
      <w:marLeft w:val="0"/>
      <w:marRight w:val="0"/>
      <w:marTop w:val="0"/>
      <w:marBottom w:val="0"/>
      <w:divBdr>
        <w:top w:val="none" w:sz="0" w:space="0" w:color="auto"/>
        <w:left w:val="none" w:sz="0" w:space="0" w:color="auto"/>
        <w:bottom w:val="none" w:sz="0" w:space="0" w:color="auto"/>
        <w:right w:val="none" w:sz="0" w:space="0" w:color="auto"/>
      </w:divBdr>
    </w:div>
    <w:div w:id="1933392587">
      <w:bodyDiv w:val="1"/>
      <w:marLeft w:val="0"/>
      <w:marRight w:val="0"/>
      <w:marTop w:val="0"/>
      <w:marBottom w:val="0"/>
      <w:divBdr>
        <w:top w:val="none" w:sz="0" w:space="0" w:color="auto"/>
        <w:left w:val="none" w:sz="0" w:space="0" w:color="auto"/>
        <w:bottom w:val="none" w:sz="0" w:space="0" w:color="auto"/>
        <w:right w:val="none" w:sz="0" w:space="0" w:color="auto"/>
      </w:divBdr>
    </w:div>
    <w:div w:id="1945456916">
      <w:bodyDiv w:val="1"/>
      <w:marLeft w:val="0"/>
      <w:marRight w:val="0"/>
      <w:marTop w:val="0"/>
      <w:marBottom w:val="0"/>
      <w:divBdr>
        <w:top w:val="none" w:sz="0" w:space="0" w:color="auto"/>
        <w:left w:val="none" w:sz="0" w:space="0" w:color="auto"/>
        <w:bottom w:val="none" w:sz="0" w:space="0" w:color="auto"/>
        <w:right w:val="none" w:sz="0" w:space="0" w:color="auto"/>
      </w:divBdr>
    </w:div>
    <w:div w:id="1958219999">
      <w:bodyDiv w:val="1"/>
      <w:marLeft w:val="0"/>
      <w:marRight w:val="0"/>
      <w:marTop w:val="0"/>
      <w:marBottom w:val="0"/>
      <w:divBdr>
        <w:top w:val="none" w:sz="0" w:space="0" w:color="auto"/>
        <w:left w:val="none" w:sz="0" w:space="0" w:color="auto"/>
        <w:bottom w:val="none" w:sz="0" w:space="0" w:color="auto"/>
        <w:right w:val="none" w:sz="0" w:space="0" w:color="auto"/>
      </w:divBdr>
    </w:div>
    <w:div w:id="1969897237">
      <w:bodyDiv w:val="1"/>
      <w:marLeft w:val="0"/>
      <w:marRight w:val="0"/>
      <w:marTop w:val="0"/>
      <w:marBottom w:val="0"/>
      <w:divBdr>
        <w:top w:val="none" w:sz="0" w:space="0" w:color="auto"/>
        <w:left w:val="none" w:sz="0" w:space="0" w:color="auto"/>
        <w:bottom w:val="none" w:sz="0" w:space="0" w:color="auto"/>
        <w:right w:val="none" w:sz="0" w:space="0" w:color="auto"/>
      </w:divBdr>
    </w:div>
    <w:div w:id="1983801531">
      <w:bodyDiv w:val="1"/>
      <w:marLeft w:val="0"/>
      <w:marRight w:val="0"/>
      <w:marTop w:val="0"/>
      <w:marBottom w:val="0"/>
      <w:divBdr>
        <w:top w:val="none" w:sz="0" w:space="0" w:color="auto"/>
        <w:left w:val="none" w:sz="0" w:space="0" w:color="auto"/>
        <w:bottom w:val="none" w:sz="0" w:space="0" w:color="auto"/>
        <w:right w:val="none" w:sz="0" w:space="0" w:color="auto"/>
      </w:divBdr>
    </w:div>
    <w:div w:id="1991907241">
      <w:bodyDiv w:val="1"/>
      <w:marLeft w:val="0"/>
      <w:marRight w:val="0"/>
      <w:marTop w:val="0"/>
      <w:marBottom w:val="0"/>
      <w:divBdr>
        <w:top w:val="none" w:sz="0" w:space="0" w:color="auto"/>
        <w:left w:val="none" w:sz="0" w:space="0" w:color="auto"/>
        <w:bottom w:val="none" w:sz="0" w:space="0" w:color="auto"/>
        <w:right w:val="none" w:sz="0" w:space="0" w:color="auto"/>
      </w:divBdr>
    </w:div>
    <w:div w:id="1993828300">
      <w:bodyDiv w:val="1"/>
      <w:marLeft w:val="0"/>
      <w:marRight w:val="0"/>
      <w:marTop w:val="0"/>
      <w:marBottom w:val="0"/>
      <w:divBdr>
        <w:top w:val="none" w:sz="0" w:space="0" w:color="auto"/>
        <w:left w:val="none" w:sz="0" w:space="0" w:color="auto"/>
        <w:bottom w:val="none" w:sz="0" w:space="0" w:color="auto"/>
        <w:right w:val="none" w:sz="0" w:space="0" w:color="auto"/>
      </w:divBdr>
    </w:div>
    <w:div w:id="1995375465">
      <w:bodyDiv w:val="1"/>
      <w:marLeft w:val="0"/>
      <w:marRight w:val="0"/>
      <w:marTop w:val="0"/>
      <w:marBottom w:val="0"/>
      <w:divBdr>
        <w:top w:val="none" w:sz="0" w:space="0" w:color="auto"/>
        <w:left w:val="none" w:sz="0" w:space="0" w:color="auto"/>
        <w:bottom w:val="none" w:sz="0" w:space="0" w:color="auto"/>
        <w:right w:val="none" w:sz="0" w:space="0" w:color="auto"/>
      </w:divBdr>
    </w:div>
    <w:div w:id="2004965381">
      <w:bodyDiv w:val="1"/>
      <w:marLeft w:val="0"/>
      <w:marRight w:val="0"/>
      <w:marTop w:val="0"/>
      <w:marBottom w:val="0"/>
      <w:divBdr>
        <w:top w:val="none" w:sz="0" w:space="0" w:color="auto"/>
        <w:left w:val="none" w:sz="0" w:space="0" w:color="auto"/>
        <w:bottom w:val="none" w:sz="0" w:space="0" w:color="auto"/>
        <w:right w:val="none" w:sz="0" w:space="0" w:color="auto"/>
      </w:divBdr>
    </w:div>
    <w:div w:id="2009751226">
      <w:bodyDiv w:val="1"/>
      <w:marLeft w:val="0"/>
      <w:marRight w:val="0"/>
      <w:marTop w:val="0"/>
      <w:marBottom w:val="0"/>
      <w:divBdr>
        <w:top w:val="none" w:sz="0" w:space="0" w:color="auto"/>
        <w:left w:val="none" w:sz="0" w:space="0" w:color="auto"/>
        <w:bottom w:val="none" w:sz="0" w:space="0" w:color="auto"/>
        <w:right w:val="none" w:sz="0" w:space="0" w:color="auto"/>
      </w:divBdr>
      <w:divsChild>
        <w:div w:id="1689521706">
          <w:marLeft w:val="0"/>
          <w:marRight w:val="0"/>
          <w:marTop w:val="0"/>
          <w:marBottom w:val="0"/>
          <w:divBdr>
            <w:top w:val="none" w:sz="0" w:space="0" w:color="auto"/>
            <w:left w:val="none" w:sz="0" w:space="0" w:color="auto"/>
            <w:bottom w:val="none" w:sz="0" w:space="0" w:color="auto"/>
            <w:right w:val="none" w:sz="0" w:space="0" w:color="auto"/>
          </w:divBdr>
        </w:div>
      </w:divsChild>
    </w:div>
    <w:div w:id="2013295570">
      <w:bodyDiv w:val="1"/>
      <w:marLeft w:val="0"/>
      <w:marRight w:val="0"/>
      <w:marTop w:val="0"/>
      <w:marBottom w:val="0"/>
      <w:divBdr>
        <w:top w:val="none" w:sz="0" w:space="0" w:color="auto"/>
        <w:left w:val="none" w:sz="0" w:space="0" w:color="auto"/>
        <w:bottom w:val="none" w:sz="0" w:space="0" w:color="auto"/>
        <w:right w:val="none" w:sz="0" w:space="0" w:color="auto"/>
      </w:divBdr>
    </w:div>
    <w:div w:id="2015453652">
      <w:bodyDiv w:val="1"/>
      <w:marLeft w:val="0"/>
      <w:marRight w:val="0"/>
      <w:marTop w:val="0"/>
      <w:marBottom w:val="0"/>
      <w:divBdr>
        <w:top w:val="none" w:sz="0" w:space="0" w:color="auto"/>
        <w:left w:val="none" w:sz="0" w:space="0" w:color="auto"/>
        <w:bottom w:val="none" w:sz="0" w:space="0" w:color="auto"/>
        <w:right w:val="none" w:sz="0" w:space="0" w:color="auto"/>
      </w:divBdr>
      <w:divsChild>
        <w:div w:id="697197348">
          <w:marLeft w:val="0"/>
          <w:marRight w:val="0"/>
          <w:marTop w:val="0"/>
          <w:marBottom w:val="0"/>
          <w:divBdr>
            <w:top w:val="none" w:sz="0" w:space="0" w:color="auto"/>
            <w:left w:val="none" w:sz="0" w:space="0" w:color="auto"/>
            <w:bottom w:val="none" w:sz="0" w:space="0" w:color="auto"/>
            <w:right w:val="none" w:sz="0" w:space="0" w:color="auto"/>
          </w:divBdr>
        </w:div>
      </w:divsChild>
    </w:div>
    <w:div w:id="2018001839">
      <w:bodyDiv w:val="1"/>
      <w:marLeft w:val="0"/>
      <w:marRight w:val="0"/>
      <w:marTop w:val="0"/>
      <w:marBottom w:val="0"/>
      <w:divBdr>
        <w:top w:val="none" w:sz="0" w:space="0" w:color="auto"/>
        <w:left w:val="none" w:sz="0" w:space="0" w:color="auto"/>
        <w:bottom w:val="none" w:sz="0" w:space="0" w:color="auto"/>
        <w:right w:val="none" w:sz="0" w:space="0" w:color="auto"/>
      </w:divBdr>
    </w:div>
    <w:div w:id="2019655471">
      <w:bodyDiv w:val="1"/>
      <w:marLeft w:val="0"/>
      <w:marRight w:val="0"/>
      <w:marTop w:val="0"/>
      <w:marBottom w:val="0"/>
      <w:divBdr>
        <w:top w:val="none" w:sz="0" w:space="0" w:color="auto"/>
        <w:left w:val="none" w:sz="0" w:space="0" w:color="auto"/>
        <w:bottom w:val="none" w:sz="0" w:space="0" w:color="auto"/>
        <w:right w:val="none" w:sz="0" w:space="0" w:color="auto"/>
      </w:divBdr>
    </w:div>
    <w:div w:id="2029331467">
      <w:bodyDiv w:val="1"/>
      <w:marLeft w:val="0"/>
      <w:marRight w:val="0"/>
      <w:marTop w:val="0"/>
      <w:marBottom w:val="0"/>
      <w:divBdr>
        <w:top w:val="none" w:sz="0" w:space="0" w:color="auto"/>
        <w:left w:val="none" w:sz="0" w:space="0" w:color="auto"/>
        <w:bottom w:val="none" w:sz="0" w:space="0" w:color="auto"/>
        <w:right w:val="none" w:sz="0" w:space="0" w:color="auto"/>
      </w:divBdr>
    </w:div>
    <w:div w:id="2032606880">
      <w:bodyDiv w:val="1"/>
      <w:marLeft w:val="0"/>
      <w:marRight w:val="0"/>
      <w:marTop w:val="0"/>
      <w:marBottom w:val="0"/>
      <w:divBdr>
        <w:top w:val="none" w:sz="0" w:space="0" w:color="auto"/>
        <w:left w:val="none" w:sz="0" w:space="0" w:color="auto"/>
        <w:bottom w:val="none" w:sz="0" w:space="0" w:color="auto"/>
        <w:right w:val="none" w:sz="0" w:space="0" w:color="auto"/>
      </w:divBdr>
      <w:divsChild>
        <w:div w:id="704872333">
          <w:marLeft w:val="0"/>
          <w:marRight w:val="0"/>
          <w:marTop w:val="0"/>
          <w:marBottom w:val="0"/>
          <w:divBdr>
            <w:top w:val="none" w:sz="0" w:space="0" w:color="auto"/>
            <w:left w:val="none" w:sz="0" w:space="0" w:color="auto"/>
            <w:bottom w:val="none" w:sz="0" w:space="0" w:color="auto"/>
            <w:right w:val="none" w:sz="0" w:space="0" w:color="auto"/>
          </w:divBdr>
        </w:div>
      </w:divsChild>
    </w:div>
    <w:div w:id="2034183389">
      <w:bodyDiv w:val="1"/>
      <w:marLeft w:val="0"/>
      <w:marRight w:val="0"/>
      <w:marTop w:val="0"/>
      <w:marBottom w:val="0"/>
      <w:divBdr>
        <w:top w:val="none" w:sz="0" w:space="0" w:color="auto"/>
        <w:left w:val="none" w:sz="0" w:space="0" w:color="auto"/>
        <w:bottom w:val="none" w:sz="0" w:space="0" w:color="auto"/>
        <w:right w:val="none" w:sz="0" w:space="0" w:color="auto"/>
      </w:divBdr>
    </w:div>
    <w:div w:id="2048293144">
      <w:bodyDiv w:val="1"/>
      <w:marLeft w:val="0"/>
      <w:marRight w:val="0"/>
      <w:marTop w:val="0"/>
      <w:marBottom w:val="0"/>
      <w:divBdr>
        <w:top w:val="none" w:sz="0" w:space="0" w:color="auto"/>
        <w:left w:val="none" w:sz="0" w:space="0" w:color="auto"/>
        <w:bottom w:val="none" w:sz="0" w:space="0" w:color="auto"/>
        <w:right w:val="none" w:sz="0" w:space="0" w:color="auto"/>
      </w:divBdr>
    </w:div>
    <w:div w:id="2071952129">
      <w:bodyDiv w:val="1"/>
      <w:marLeft w:val="0"/>
      <w:marRight w:val="0"/>
      <w:marTop w:val="0"/>
      <w:marBottom w:val="0"/>
      <w:divBdr>
        <w:top w:val="none" w:sz="0" w:space="0" w:color="auto"/>
        <w:left w:val="none" w:sz="0" w:space="0" w:color="auto"/>
        <w:bottom w:val="none" w:sz="0" w:space="0" w:color="auto"/>
        <w:right w:val="none" w:sz="0" w:space="0" w:color="auto"/>
      </w:divBdr>
    </w:div>
    <w:div w:id="2076319205">
      <w:bodyDiv w:val="1"/>
      <w:marLeft w:val="0"/>
      <w:marRight w:val="0"/>
      <w:marTop w:val="0"/>
      <w:marBottom w:val="0"/>
      <w:divBdr>
        <w:top w:val="none" w:sz="0" w:space="0" w:color="auto"/>
        <w:left w:val="none" w:sz="0" w:space="0" w:color="auto"/>
        <w:bottom w:val="none" w:sz="0" w:space="0" w:color="auto"/>
        <w:right w:val="none" w:sz="0" w:space="0" w:color="auto"/>
      </w:divBdr>
    </w:div>
    <w:div w:id="2076967391">
      <w:bodyDiv w:val="1"/>
      <w:marLeft w:val="0"/>
      <w:marRight w:val="0"/>
      <w:marTop w:val="0"/>
      <w:marBottom w:val="0"/>
      <w:divBdr>
        <w:top w:val="none" w:sz="0" w:space="0" w:color="auto"/>
        <w:left w:val="none" w:sz="0" w:space="0" w:color="auto"/>
        <w:bottom w:val="none" w:sz="0" w:space="0" w:color="auto"/>
        <w:right w:val="none" w:sz="0" w:space="0" w:color="auto"/>
      </w:divBdr>
    </w:div>
    <w:div w:id="2079160740">
      <w:bodyDiv w:val="1"/>
      <w:marLeft w:val="0"/>
      <w:marRight w:val="0"/>
      <w:marTop w:val="0"/>
      <w:marBottom w:val="0"/>
      <w:divBdr>
        <w:top w:val="none" w:sz="0" w:space="0" w:color="auto"/>
        <w:left w:val="none" w:sz="0" w:space="0" w:color="auto"/>
        <w:bottom w:val="none" w:sz="0" w:space="0" w:color="auto"/>
        <w:right w:val="none" w:sz="0" w:space="0" w:color="auto"/>
      </w:divBdr>
    </w:div>
    <w:div w:id="2095126043">
      <w:bodyDiv w:val="1"/>
      <w:marLeft w:val="0"/>
      <w:marRight w:val="0"/>
      <w:marTop w:val="0"/>
      <w:marBottom w:val="0"/>
      <w:divBdr>
        <w:top w:val="none" w:sz="0" w:space="0" w:color="auto"/>
        <w:left w:val="none" w:sz="0" w:space="0" w:color="auto"/>
        <w:bottom w:val="none" w:sz="0" w:space="0" w:color="auto"/>
        <w:right w:val="none" w:sz="0" w:space="0" w:color="auto"/>
      </w:divBdr>
    </w:div>
    <w:div w:id="2095472824">
      <w:bodyDiv w:val="1"/>
      <w:marLeft w:val="0"/>
      <w:marRight w:val="0"/>
      <w:marTop w:val="0"/>
      <w:marBottom w:val="0"/>
      <w:divBdr>
        <w:top w:val="none" w:sz="0" w:space="0" w:color="auto"/>
        <w:left w:val="none" w:sz="0" w:space="0" w:color="auto"/>
        <w:bottom w:val="none" w:sz="0" w:space="0" w:color="auto"/>
        <w:right w:val="none" w:sz="0" w:space="0" w:color="auto"/>
      </w:divBdr>
    </w:div>
    <w:div w:id="2105222629">
      <w:bodyDiv w:val="1"/>
      <w:marLeft w:val="0"/>
      <w:marRight w:val="0"/>
      <w:marTop w:val="0"/>
      <w:marBottom w:val="0"/>
      <w:divBdr>
        <w:top w:val="none" w:sz="0" w:space="0" w:color="auto"/>
        <w:left w:val="none" w:sz="0" w:space="0" w:color="auto"/>
        <w:bottom w:val="none" w:sz="0" w:space="0" w:color="auto"/>
        <w:right w:val="none" w:sz="0" w:space="0" w:color="auto"/>
      </w:divBdr>
    </w:div>
    <w:div w:id="2107191686">
      <w:bodyDiv w:val="1"/>
      <w:marLeft w:val="0"/>
      <w:marRight w:val="0"/>
      <w:marTop w:val="0"/>
      <w:marBottom w:val="0"/>
      <w:divBdr>
        <w:top w:val="none" w:sz="0" w:space="0" w:color="auto"/>
        <w:left w:val="none" w:sz="0" w:space="0" w:color="auto"/>
        <w:bottom w:val="none" w:sz="0" w:space="0" w:color="auto"/>
        <w:right w:val="none" w:sz="0" w:space="0" w:color="auto"/>
      </w:divBdr>
    </w:div>
    <w:div w:id="2107266736">
      <w:bodyDiv w:val="1"/>
      <w:marLeft w:val="0"/>
      <w:marRight w:val="0"/>
      <w:marTop w:val="0"/>
      <w:marBottom w:val="0"/>
      <w:divBdr>
        <w:top w:val="none" w:sz="0" w:space="0" w:color="auto"/>
        <w:left w:val="none" w:sz="0" w:space="0" w:color="auto"/>
        <w:bottom w:val="none" w:sz="0" w:space="0" w:color="auto"/>
        <w:right w:val="none" w:sz="0" w:space="0" w:color="auto"/>
      </w:divBdr>
    </w:div>
    <w:div w:id="2115515113">
      <w:bodyDiv w:val="1"/>
      <w:marLeft w:val="0"/>
      <w:marRight w:val="0"/>
      <w:marTop w:val="0"/>
      <w:marBottom w:val="0"/>
      <w:divBdr>
        <w:top w:val="none" w:sz="0" w:space="0" w:color="auto"/>
        <w:left w:val="none" w:sz="0" w:space="0" w:color="auto"/>
        <w:bottom w:val="none" w:sz="0" w:space="0" w:color="auto"/>
        <w:right w:val="none" w:sz="0" w:space="0" w:color="auto"/>
      </w:divBdr>
    </w:div>
    <w:div w:id="2116167516">
      <w:bodyDiv w:val="1"/>
      <w:marLeft w:val="0"/>
      <w:marRight w:val="0"/>
      <w:marTop w:val="0"/>
      <w:marBottom w:val="0"/>
      <w:divBdr>
        <w:top w:val="none" w:sz="0" w:space="0" w:color="auto"/>
        <w:left w:val="none" w:sz="0" w:space="0" w:color="auto"/>
        <w:bottom w:val="none" w:sz="0" w:space="0" w:color="auto"/>
        <w:right w:val="none" w:sz="0" w:space="0" w:color="auto"/>
      </w:divBdr>
    </w:div>
    <w:div w:id="2118673240">
      <w:bodyDiv w:val="1"/>
      <w:marLeft w:val="0"/>
      <w:marRight w:val="0"/>
      <w:marTop w:val="0"/>
      <w:marBottom w:val="0"/>
      <w:divBdr>
        <w:top w:val="none" w:sz="0" w:space="0" w:color="auto"/>
        <w:left w:val="none" w:sz="0" w:space="0" w:color="auto"/>
        <w:bottom w:val="none" w:sz="0" w:space="0" w:color="auto"/>
        <w:right w:val="none" w:sz="0" w:space="0" w:color="auto"/>
      </w:divBdr>
    </w:div>
    <w:div w:id="2122147726">
      <w:bodyDiv w:val="1"/>
      <w:marLeft w:val="0"/>
      <w:marRight w:val="0"/>
      <w:marTop w:val="0"/>
      <w:marBottom w:val="0"/>
      <w:divBdr>
        <w:top w:val="none" w:sz="0" w:space="0" w:color="auto"/>
        <w:left w:val="none" w:sz="0" w:space="0" w:color="auto"/>
        <w:bottom w:val="none" w:sz="0" w:space="0" w:color="auto"/>
        <w:right w:val="none" w:sz="0" w:space="0" w:color="auto"/>
      </w:divBdr>
    </w:div>
    <w:div w:id="2127264274">
      <w:bodyDiv w:val="1"/>
      <w:marLeft w:val="0"/>
      <w:marRight w:val="0"/>
      <w:marTop w:val="0"/>
      <w:marBottom w:val="0"/>
      <w:divBdr>
        <w:top w:val="none" w:sz="0" w:space="0" w:color="auto"/>
        <w:left w:val="none" w:sz="0" w:space="0" w:color="auto"/>
        <w:bottom w:val="none" w:sz="0" w:space="0" w:color="auto"/>
        <w:right w:val="none" w:sz="0" w:space="0" w:color="auto"/>
      </w:divBdr>
    </w:div>
    <w:div w:id="2138178842">
      <w:bodyDiv w:val="1"/>
      <w:marLeft w:val="0"/>
      <w:marRight w:val="0"/>
      <w:marTop w:val="0"/>
      <w:marBottom w:val="0"/>
      <w:divBdr>
        <w:top w:val="none" w:sz="0" w:space="0" w:color="auto"/>
        <w:left w:val="none" w:sz="0" w:space="0" w:color="auto"/>
        <w:bottom w:val="none" w:sz="0" w:space="0" w:color="auto"/>
        <w:right w:val="none" w:sz="0" w:space="0" w:color="auto"/>
      </w:divBdr>
    </w:div>
    <w:div w:id="2138404413">
      <w:bodyDiv w:val="1"/>
      <w:marLeft w:val="0"/>
      <w:marRight w:val="0"/>
      <w:marTop w:val="0"/>
      <w:marBottom w:val="0"/>
      <w:divBdr>
        <w:top w:val="none" w:sz="0" w:space="0" w:color="auto"/>
        <w:left w:val="none" w:sz="0" w:space="0" w:color="auto"/>
        <w:bottom w:val="none" w:sz="0" w:space="0" w:color="auto"/>
        <w:right w:val="none" w:sz="0" w:space="0" w:color="auto"/>
      </w:divBdr>
    </w:div>
    <w:div w:id="21396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a.gov/disability/how-to-file-claim/additional-forms/" TargetMode="External"/><Relationship Id="rId117" Type="http://schemas.openxmlformats.org/officeDocument/2006/relationships/hyperlink" Target="http://www.va.gov/vaforms/form_detail.asp?formno=306" TargetMode="External"/><Relationship Id="rId21" Type="http://schemas.openxmlformats.org/officeDocument/2006/relationships/hyperlink" Target="https://www.va.gov/vaforms/form_detail.asp?formno=21-526ez" TargetMode="External"/><Relationship Id="rId42" Type="http://schemas.openxmlformats.org/officeDocument/2006/relationships/hyperlink" Target="https://www.va.gov/vaforms/medical/pdf/vha-10-10d-fill.pdf" TargetMode="External"/><Relationship Id="rId47" Type="http://schemas.openxmlformats.org/officeDocument/2006/relationships/hyperlink" Target="https://www.vba.va.gov/pubs/forms/VBA-21-22-ARE.pdf" TargetMode="External"/><Relationship Id="rId63" Type="http://schemas.openxmlformats.org/officeDocument/2006/relationships/hyperlink" Target="https://www.va.gov/vaforms/medical/pdf/10-0137A.pdf" TargetMode="External"/><Relationship Id="rId68" Type="http://schemas.openxmlformats.org/officeDocument/2006/relationships/hyperlink" Target="https://www.va.gov/health-care/how-to-apply/" TargetMode="External"/><Relationship Id="rId84" Type="http://schemas.openxmlformats.org/officeDocument/2006/relationships/hyperlink" Target="https://www.va.gov/education/survivor-dependent-benefits/dependents-education-assistance/" TargetMode="External"/><Relationship Id="rId89" Type="http://schemas.openxmlformats.org/officeDocument/2006/relationships/hyperlink" Target="https://www.ebenefits.va.gov/ebenefits/about/feature?feature=cert-of-eligibility-home-loan" TargetMode="External"/><Relationship Id="rId112" Type="http://schemas.openxmlformats.org/officeDocument/2006/relationships/hyperlink" Target="https://www.va.gov/disability/dependency-indemnity-compensation/" TargetMode="External"/><Relationship Id="rId133" Type="http://schemas.openxmlformats.org/officeDocument/2006/relationships/hyperlink" Target="https://www.vba.va.gov/pubs/forms/VBA-22-1990n-ARE.pdf" TargetMode="External"/><Relationship Id="rId138" Type="http://schemas.openxmlformats.org/officeDocument/2006/relationships/hyperlink" Target="https://www.va.gov/education/how-to-apply/" TargetMode="External"/><Relationship Id="rId154" Type="http://schemas.openxmlformats.org/officeDocument/2006/relationships/hyperlink" Target="https://www.va.gov/pension/eligibility/" TargetMode="External"/><Relationship Id="rId159" Type="http://schemas.microsoft.com/office/2011/relationships/people" Target="people.xml"/><Relationship Id="rId16" Type="http://schemas.openxmlformats.org/officeDocument/2006/relationships/hyperlink" Target="https://www.vba.va.gov/pubs/forms/VBA-22-1995-ARE.pdf" TargetMode="External"/><Relationship Id="rId107" Type="http://schemas.openxmlformats.org/officeDocument/2006/relationships/hyperlink" Target="https://www.va.gov/disability/dependency-indemnity-compensation/" TargetMode="External"/><Relationship Id="rId11" Type="http://schemas.microsoft.com/office/2016/09/relationships/commentsIds" Target="commentsIds.xml"/><Relationship Id="rId32" Type="http://schemas.openxmlformats.org/officeDocument/2006/relationships/hyperlink" Target="https://www.va.gov/service-member-benefits/" TargetMode="External"/><Relationship Id="rId37" Type="http://schemas.openxmlformats.org/officeDocument/2006/relationships/hyperlink" Target="https://www.va.gov/vaforms/medical/pdf/10-7959c.pdf" TargetMode="External"/><Relationship Id="rId53" Type="http://schemas.openxmlformats.org/officeDocument/2006/relationships/hyperlink" Target="http://www.va.gov/vaforms/form_detail.asp?formno=20-0995" TargetMode="External"/><Relationship Id="rId58" Type="http://schemas.openxmlformats.org/officeDocument/2006/relationships/hyperlink" Target="https://www.vba.va.gov/pubs/forms/VBA-21-686c-ARE.pdf" TargetMode="External"/><Relationship Id="rId74" Type="http://schemas.openxmlformats.org/officeDocument/2006/relationships/hyperlink" Target="https://www.vba.va.gov/pubs/forms/VBA-21-0958-ARE.pdf" TargetMode="External"/><Relationship Id="rId79" Type="http://schemas.openxmlformats.org/officeDocument/2006/relationships/hyperlink" Target="https://www.vba.va.gov/pubs/forms/VBA-21-0845-ARE.pdf" TargetMode="External"/><Relationship Id="rId102" Type="http://schemas.openxmlformats.org/officeDocument/2006/relationships/hyperlink" Target="https://www.vba.va.gov/pubs/forms/VBA-21P-0969-ARE.pdf" TargetMode="External"/><Relationship Id="rId123" Type="http://schemas.openxmlformats.org/officeDocument/2006/relationships/hyperlink" Target="https://www.va.gov/education/apply-for-education-benefits/application/1990E/introduction" TargetMode="External"/><Relationship Id="rId128" Type="http://schemas.openxmlformats.org/officeDocument/2006/relationships/hyperlink" Target="https://www.va.gov/education/apply-for-education-benefits/application/1990N/introduction" TargetMode="External"/><Relationship Id="rId144" Type="http://schemas.openxmlformats.org/officeDocument/2006/relationships/hyperlink" Target="https://www.vba.va.gov/pubs/forms/VBA-21p-530-ARE.pdf" TargetMode="External"/><Relationship Id="rId149" Type="http://schemas.openxmlformats.org/officeDocument/2006/relationships/hyperlink" Target="https://www.va.gov/vaforms/form_detail.asp?formno=21P-527EZ" TargetMode="External"/><Relationship Id="rId5" Type="http://schemas.openxmlformats.org/officeDocument/2006/relationships/webSettings" Target="webSettings.xml"/><Relationship Id="rId90" Type="http://schemas.openxmlformats.org/officeDocument/2006/relationships/hyperlink" Target="https://www.va.gov/housing-assistance/home-loans/how-to-apply/" TargetMode="External"/><Relationship Id="rId95" Type="http://schemas.openxmlformats.org/officeDocument/2006/relationships/hyperlink" Target="https://www.va.gov/jobs/" TargetMode="External"/><Relationship Id="rId160" Type="http://schemas.openxmlformats.org/officeDocument/2006/relationships/theme" Target="theme/theme1.xml"/><Relationship Id="rId22" Type="http://schemas.openxmlformats.org/officeDocument/2006/relationships/hyperlink" Target="https://www.vba.va.gov/pubs/forms/VBA-21-526EZ-ARE.pdf" TargetMode="External"/><Relationship Id="rId27" Type="http://schemas.openxmlformats.org/officeDocument/2006/relationships/hyperlink" Target="https://www.va.gov/vaforms/form_detail.asp?formno=180" TargetMode="External"/><Relationship Id="rId43" Type="http://schemas.openxmlformats.org/officeDocument/2006/relationships/hyperlink" Target="https://www.va.gov/vaforms/medical/pdf/10-7959c.pdf" TargetMode="External"/><Relationship Id="rId48" Type="http://schemas.openxmlformats.org/officeDocument/2006/relationships/hyperlink" Target="https://www.va.gov/vaforms/va/pdf/VA21a.pdf" TargetMode="External"/><Relationship Id="rId64" Type="http://schemas.openxmlformats.org/officeDocument/2006/relationships/hyperlink" Target="https://www.va.gov/health/rights/patientrights.asp" TargetMode="External"/><Relationship Id="rId69" Type="http://schemas.openxmlformats.org/officeDocument/2006/relationships/hyperlink" Target="http://www.va.gov/vaforms/form_detail.asp?formno=21-0966" TargetMode="External"/><Relationship Id="rId113" Type="http://schemas.openxmlformats.org/officeDocument/2006/relationships/hyperlink" Target="http://www.va.gov/vaforms/form_detail.asp?formno=10ez" TargetMode="External"/><Relationship Id="rId118" Type="http://schemas.openxmlformats.org/officeDocument/2006/relationships/hyperlink" Target="https://www.va.gov/jobs/" TargetMode="External"/><Relationship Id="rId134" Type="http://schemas.openxmlformats.org/officeDocument/2006/relationships/hyperlink" Target="https://www.va.gov/vaforms/form_detail.asp?formno=22-5495" TargetMode="External"/><Relationship Id="rId139" Type="http://schemas.openxmlformats.org/officeDocument/2006/relationships/hyperlink" Target="https://www.va.gov/vaforms/form_detail.asp?FormNo=40-10007" TargetMode="External"/><Relationship Id="rId80" Type="http://schemas.openxmlformats.org/officeDocument/2006/relationships/hyperlink" Target="https://www.va.gov/health-care/get-medical-records/" TargetMode="External"/><Relationship Id="rId85" Type="http://schemas.openxmlformats.org/officeDocument/2006/relationships/hyperlink" Target="https://www.va.gov/education/survivor-dependent-benefits/fry-scholarship/" TargetMode="External"/><Relationship Id="rId150" Type="http://schemas.openxmlformats.org/officeDocument/2006/relationships/hyperlink" Target="https://www.vba.va.gov/pubs/forms/VBA-21P-527EZ-ARE.pdf" TargetMode="External"/><Relationship Id="rId155" Type="http://schemas.openxmlformats.org/officeDocument/2006/relationships/hyperlink" Target="https://www.va.gov/pension/how-to-apply/" TargetMode="External"/><Relationship Id="rId12" Type="http://schemas.openxmlformats.org/officeDocument/2006/relationships/hyperlink" Target="https://www.vba.va.gov/pubs/forms/VBA-21-4138-ARE.pdf" TargetMode="External"/><Relationship Id="rId17" Type="http://schemas.openxmlformats.org/officeDocument/2006/relationships/hyperlink" Target="https://www.va.gov/education/apply-for-education-benefits/application/1995/introduction" TargetMode="External"/><Relationship Id="rId33" Type="http://schemas.openxmlformats.org/officeDocument/2006/relationships/hyperlink" Target="http://www.va.gov/vaforms/form_detail.asp?formno=21-2680" TargetMode="External"/><Relationship Id="rId38" Type="http://schemas.openxmlformats.org/officeDocument/2006/relationships/hyperlink" Target="https://www.va.gov/vaforms/medical/pdf/vha-10-10d-fill.pdf" TargetMode="External"/><Relationship Id="rId59" Type="http://schemas.openxmlformats.org/officeDocument/2006/relationships/hyperlink" Target="https://www.vba.va.gov/pubs/forms/VBA-21-674-ARE.pdf" TargetMode="External"/><Relationship Id="rId103" Type="http://schemas.openxmlformats.org/officeDocument/2006/relationships/hyperlink" Target="https://www.vba.va.gov/pubs/forms/VBA-21P-534-ARE.pdf" TargetMode="External"/><Relationship Id="rId108" Type="http://schemas.openxmlformats.org/officeDocument/2006/relationships/hyperlink" Target="http://www.va.gov/vaforms/form_detail.asp?formno=21p-534ez" TargetMode="External"/><Relationship Id="rId124" Type="http://schemas.openxmlformats.org/officeDocument/2006/relationships/hyperlink" Target="https://www.va.gov/education/transfer-post-9-11-gi-bill-benefits/" TargetMode="External"/><Relationship Id="rId129" Type="http://schemas.openxmlformats.org/officeDocument/2006/relationships/hyperlink" Target="https://www.va.gov/vaforms/form_detail.asp?formno=22-1990" TargetMode="External"/><Relationship Id="rId20" Type="http://schemas.openxmlformats.org/officeDocument/2006/relationships/hyperlink" Target="https://benefits.va.gov/gibill/fgib/stem.asp" TargetMode="External"/><Relationship Id="rId41" Type="http://schemas.openxmlformats.org/officeDocument/2006/relationships/hyperlink" Target="http://www.va.gov/vaforms/form_detail.asp?formno=10d" TargetMode="External"/><Relationship Id="rId54" Type="http://schemas.openxmlformats.org/officeDocument/2006/relationships/hyperlink" Target="https://www.vba.va.gov/pubs/forms/VBA-20-0995-ARE.pdf" TargetMode="External"/><Relationship Id="rId62" Type="http://schemas.openxmlformats.org/officeDocument/2006/relationships/hyperlink" Target="http://www.va.gov/vaforms/form_detail.asp?formno=0137" TargetMode="External"/><Relationship Id="rId70" Type="http://schemas.openxmlformats.org/officeDocument/2006/relationships/hyperlink" Target="https://www.vba.va.gov/pubs/forms/VBA-21-0966-ARE.pdf" TargetMode="External"/><Relationship Id="rId75" Type="http://schemas.openxmlformats.org/officeDocument/2006/relationships/hyperlink" Target="https://www.va.gov/decision-reviews/" TargetMode="External"/><Relationship Id="rId83" Type="http://schemas.openxmlformats.org/officeDocument/2006/relationships/hyperlink" Target="https://www.va.gov/education/apply-for-education-benefits/application/5490/introduction" TargetMode="External"/><Relationship Id="rId88" Type="http://schemas.openxmlformats.org/officeDocument/2006/relationships/hyperlink" Target="https://www.vba.va.gov/pubs/forms/VBA-26-1880-ARE.pdf" TargetMode="External"/><Relationship Id="rId91" Type="http://schemas.openxmlformats.org/officeDocument/2006/relationships/hyperlink" Target="https://www.va.gov/housing-assistance/home-loans/surviving-spouse/" TargetMode="External"/><Relationship Id="rId96" Type="http://schemas.openxmlformats.org/officeDocument/2006/relationships/hyperlink" Target="http://www.va.gov/vaforms/form_detail.asp?formno=21-4142" TargetMode="External"/><Relationship Id="rId111" Type="http://schemas.openxmlformats.org/officeDocument/2006/relationships/hyperlink" Target="https://www.vba.va.gov/pubs/forms/VBA-21P-0969-ARE.pdf" TargetMode="External"/><Relationship Id="rId132" Type="http://schemas.openxmlformats.org/officeDocument/2006/relationships/hyperlink" Target="https://www.vba.va.gov/pubs/forms/VBA-22-1990e-ARE.pdf" TargetMode="External"/><Relationship Id="rId140" Type="http://schemas.openxmlformats.org/officeDocument/2006/relationships/hyperlink" Target="https://www.va.gov/vaforms/va/pdf/VA40-10007.pdf" TargetMode="External"/><Relationship Id="rId145" Type="http://schemas.openxmlformats.org/officeDocument/2006/relationships/hyperlink" Target="https://www.va.gov/burials-and-memorials/application/530/introduction" TargetMode="External"/><Relationship Id="rId153" Type="http://schemas.openxmlformats.org/officeDocument/2006/relationships/hyperlink" Target="https://www.vba.va.gov/pubs/forms/VBA-21-0966-AR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a.gov/vaforms/form_detail.asp?formno=22-1995" TargetMode="External"/><Relationship Id="rId23" Type="http://schemas.openxmlformats.org/officeDocument/2006/relationships/hyperlink" Target="https://www.va.gov/disability/file-disability-claim-form-21-526ez/introduction" TargetMode="External"/><Relationship Id="rId28" Type="http://schemas.openxmlformats.org/officeDocument/2006/relationships/hyperlink" Target="https://www.archives.gov/files/sf180-request-pertaining-to-military-records-exp-april2018-1.pdf" TargetMode="External"/><Relationship Id="rId36" Type="http://schemas.openxmlformats.org/officeDocument/2006/relationships/hyperlink" Target="http://www.va.gov/vaforms/form_detail.asp?formno=7959c" TargetMode="External"/><Relationship Id="rId49" Type="http://schemas.openxmlformats.org/officeDocument/2006/relationships/hyperlink" Target="https://www.va.gov/disability/get-help-filing-claim/" TargetMode="External"/><Relationship Id="rId57" Type="http://schemas.openxmlformats.org/officeDocument/2006/relationships/hyperlink" Target="https://www.va.gov/vaforms/form_detail.asp?formno=21-686c" TargetMode="External"/><Relationship Id="rId106" Type="http://schemas.openxmlformats.org/officeDocument/2006/relationships/hyperlink" Target="https://www.vba.va.gov/pubs/forms/VBA-21P-527EZ-ARE.pdf" TargetMode="External"/><Relationship Id="rId114" Type="http://schemas.openxmlformats.org/officeDocument/2006/relationships/hyperlink" Target="https://www.va.gov/vaforms/medical/pdf/1010EZ-fillable.pdf" TargetMode="External"/><Relationship Id="rId119" Type="http://schemas.openxmlformats.org/officeDocument/2006/relationships/hyperlink" Target="http://www.va.gov/vaforms/form_detail.asp?formno=3542" TargetMode="External"/><Relationship Id="rId127" Type="http://schemas.openxmlformats.org/officeDocument/2006/relationships/hyperlink" Target="https://www.vba.va.gov/pubs/forms/VBA-22-1990n-ARE.pdf" TargetMode="External"/><Relationship Id="rId10" Type="http://schemas.microsoft.com/office/2011/relationships/commentsExtended" Target="commentsExtended.xml"/><Relationship Id="rId31" Type="http://schemas.openxmlformats.org/officeDocument/2006/relationships/hyperlink" Target="https://www.va.gov/health-care/get-medical-records/" TargetMode="External"/><Relationship Id="rId44" Type="http://schemas.openxmlformats.org/officeDocument/2006/relationships/hyperlink" Target="https://www.va.gov/health-care/family-caregiver-benefits/champva/" TargetMode="External"/><Relationship Id="rId52" Type="http://schemas.openxmlformats.org/officeDocument/2006/relationships/hyperlink" Target="https://www.va.gov/health-care/get-medical-records/" TargetMode="External"/><Relationship Id="rId60" Type="http://schemas.openxmlformats.org/officeDocument/2006/relationships/hyperlink" Target="https://www.vba.va.gov/pubs/forms/VBA-21P-509-ARE.pdf" TargetMode="External"/><Relationship Id="rId65" Type="http://schemas.openxmlformats.org/officeDocument/2006/relationships/hyperlink" Target="http://www.va.gov/vaforms/form_detail.asp?formno=21-0781" TargetMode="External"/><Relationship Id="rId73" Type="http://schemas.openxmlformats.org/officeDocument/2006/relationships/hyperlink" Target="http://www.va.gov/vaforms/form_detail.asp?formno=21-0958" TargetMode="External"/><Relationship Id="rId78" Type="http://schemas.openxmlformats.org/officeDocument/2006/relationships/hyperlink" Target="http://www.va.gov/vaforms/form_detail.asp?formno=21-0845" TargetMode="External"/><Relationship Id="rId81" Type="http://schemas.openxmlformats.org/officeDocument/2006/relationships/hyperlink" Target="http://www.va.gov/vaforms/form_detail.asp?formno=22-5490" TargetMode="External"/><Relationship Id="rId86" Type="http://schemas.openxmlformats.org/officeDocument/2006/relationships/hyperlink" Target="https://www.va.gov/family-member-benefits/" TargetMode="External"/><Relationship Id="rId94" Type="http://schemas.openxmlformats.org/officeDocument/2006/relationships/hyperlink" Target="https://www.va.gov/vaforms/medical/pdf/vha-10-2850c-fill.pdf" TargetMode="External"/><Relationship Id="rId99" Type="http://schemas.openxmlformats.org/officeDocument/2006/relationships/hyperlink" Target="https://www.va.gov/decision-reviews/supplemental-claim/" TargetMode="External"/><Relationship Id="rId101" Type="http://schemas.openxmlformats.org/officeDocument/2006/relationships/hyperlink" Target="http://www.va.gov/vaforms/form_detail.asp?formno=21p-0969" TargetMode="External"/><Relationship Id="rId122" Type="http://schemas.openxmlformats.org/officeDocument/2006/relationships/hyperlink" Target="https://www.vba.va.gov/pubs/forms/VBA-22-1990e-ARE.pdf" TargetMode="External"/><Relationship Id="rId130" Type="http://schemas.openxmlformats.org/officeDocument/2006/relationships/hyperlink" Target="https://www.vba.va.gov/pubs/forms/VBA-22-1990-ARE.pdf" TargetMode="External"/><Relationship Id="rId135" Type="http://schemas.openxmlformats.org/officeDocument/2006/relationships/hyperlink" Target="https://www.vba.va.gov/pubs/forms/VBA-22-5495-ARE.pdf" TargetMode="External"/><Relationship Id="rId143" Type="http://schemas.openxmlformats.org/officeDocument/2006/relationships/hyperlink" Target="https://www.va.gov/vaforms/form_detail.asp?formno=21p-530" TargetMode="External"/><Relationship Id="rId148" Type="http://schemas.openxmlformats.org/officeDocument/2006/relationships/hyperlink" Target="https://www.va.gov/burials-memorials/memorial-items/" TargetMode="External"/><Relationship Id="rId151" Type="http://schemas.openxmlformats.org/officeDocument/2006/relationships/hyperlink" Target="https://www.va.gov/pension/application/527EZ/introduction" TargetMode="External"/><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www.va.gov/health-care/how-to-apply/" TargetMode="External"/><Relationship Id="rId18" Type="http://schemas.openxmlformats.org/officeDocument/2006/relationships/hyperlink" Target="https://www.va.gov/education/eligibility/" TargetMode="External"/><Relationship Id="rId39" Type="http://schemas.openxmlformats.org/officeDocument/2006/relationships/hyperlink" Target="https://www.va.gov/health-care/family-caregiver-benefits/champva/" TargetMode="External"/><Relationship Id="rId109" Type="http://schemas.openxmlformats.org/officeDocument/2006/relationships/hyperlink" Target="https://www.vba.va.gov/pubs/forms/VBA-21P-534EZ-ARE.pdf" TargetMode="External"/><Relationship Id="rId34" Type="http://schemas.openxmlformats.org/officeDocument/2006/relationships/hyperlink" Target="https://www.vba.va.gov/pubs/forms/VBA-21-2680-ARE.pdf" TargetMode="External"/><Relationship Id="rId50" Type="http://schemas.openxmlformats.org/officeDocument/2006/relationships/hyperlink" Target="http://www.va.gov/vaforms/form_detail.asp?formno=5345" TargetMode="External"/><Relationship Id="rId55" Type="http://schemas.openxmlformats.org/officeDocument/2006/relationships/hyperlink" Target="https://www.va.gov/disability/file-an-appeal/" TargetMode="External"/><Relationship Id="rId76" Type="http://schemas.openxmlformats.org/officeDocument/2006/relationships/hyperlink" Target="https://www.va.gov/disability/file-an-appeal/" TargetMode="External"/><Relationship Id="rId97" Type="http://schemas.openxmlformats.org/officeDocument/2006/relationships/hyperlink" Target="https://www.vba.va.gov/pubs/forms/VBA-21-4142-ARE.pdf" TargetMode="External"/><Relationship Id="rId104" Type="http://schemas.openxmlformats.org/officeDocument/2006/relationships/hyperlink" Target="https://www.vba.va.gov/pubs/forms/VBA-21P-534EZ-ARE.pdf" TargetMode="External"/><Relationship Id="rId120" Type="http://schemas.openxmlformats.org/officeDocument/2006/relationships/hyperlink" Target="https://www.va.gov/vaforms/medical/pdf/vha-10-3542-fill.pdf" TargetMode="External"/><Relationship Id="rId125" Type="http://schemas.openxmlformats.org/officeDocument/2006/relationships/hyperlink" Target="https://www.va.gov/education/how-to-apply/" TargetMode="External"/><Relationship Id="rId141" Type="http://schemas.openxmlformats.org/officeDocument/2006/relationships/hyperlink" Target="https://www.va.gov/burials-and-memorials/pre-need/form-10007-apply-for-eligibility/introduction" TargetMode="External"/><Relationship Id="rId146" Type="http://schemas.openxmlformats.org/officeDocument/2006/relationships/hyperlink" Target="https://www.va.gov/burials-memorials/eligibility/" TargetMode="External"/><Relationship Id="rId7" Type="http://schemas.openxmlformats.org/officeDocument/2006/relationships/endnotes" Target="endnotes.xml"/><Relationship Id="rId71" Type="http://schemas.openxmlformats.org/officeDocument/2006/relationships/hyperlink" Target="https://www.va.gov/disability/how-to-file-claim/" TargetMode="External"/><Relationship Id="rId92" Type="http://schemas.openxmlformats.org/officeDocument/2006/relationships/hyperlink" Target="https://www.va.gov/family-member-benefits/" TargetMode="External"/><Relationship Id="rId2" Type="http://schemas.openxmlformats.org/officeDocument/2006/relationships/numbering" Target="numbering.xml"/><Relationship Id="rId29" Type="http://schemas.openxmlformats.org/officeDocument/2006/relationships/hyperlink" Target="https://www.va.gov/records/get-military-service-records/" TargetMode="External"/><Relationship Id="rId24" Type="http://schemas.openxmlformats.org/officeDocument/2006/relationships/hyperlink" Target="https://www.va.gov/disability/eligibility/" TargetMode="External"/><Relationship Id="rId40" Type="http://schemas.openxmlformats.org/officeDocument/2006/relationships/hyperlink" Target="https://www.va.gov/family-member-benefits" TargetMode="External"/><Relationship Id="rId45" Type="http://schemas.openxmlformats.org/officeDocument/2006/relationships/hyperlink" Target="https://www.va.gov/family-member-benefits" TargetMode="External"/><Relationship Id="rId66" Type="http://schemas.openxmlformats.org/officeDocument/2006/relationships/hyperlink" Target="https://www.vba.va.gov/pubs/forms/VBA-21-0781-ARE.PDF" TargetMode="External"/><Relationship Id="rId87" Type="http://schemas.openxmlformats.org/officeDocument/2006/relationships/hyperlink" Target="https://www.va.gov/vaforms/form_detail.asp?FormNo=26-1880" TargetMode="External"/><Relationship Id="rId110" Type="http://schemas.openxmlformats.org/officeDocument/2006/relationships/hyperlink" Target="https://www.vba.va.gov/pubs/forms/VBA-21P-534-ARE.pdf" TargetMode="External"/><Relationship Id="rId115" Type="http://schemas.openxmlformats.org/officeDocument/2006/relationships/hyperlink" Target="https://www.va.gov/health-care/apply/application/introduction" TargetMode="External"/><Relationship Id="rId131" Type="http://schemas.openxmlformats.org/officeDocument/2006/relationships/hyperlink" Target="https://www.va.gov/education/apply-for-education-benefits/application/1990/introduction" TargetMode="External"/><Relationship Id="rId136" Type="http://schemas.openxmlformats.org/officeDocument/2006/relationships/hyperlink" Target="https://www.va.gov/education/apply-for-education-benefits/application/5495/introduction" TargetMode="External"/><Relationship Id="rId157" Type="http://schemas.openxmlformats.org/officeDocument/2006/relationships/footer" Target="footer2.xml"/><Relationship Id="rId61" Type="http://schemas.openxmlformats.org/officeDocument/2006/relationships/hyperlink" Target="https://www.va.gov/family-member-benefits/" TargetMode="External"/><Relationship Id="rId82" Type="http://schemas.openxmlformats.org/officeDocument/2006/relationships/hyperlink" Target="https://www.vba.va.gov/pubs/forms/VBA-22-5490-ARE.pdf" TargetMode="External"/><Relationship Id="rId152" Type="http://schemas.openxmlformats.org/officeDocument/2006/relationships/hyperlink" Target="https://www.vba.va.gov/pubs/forms/VBA-21P-0969-ARE.pdf" TargetMode="External"/><Relationship Id="rId19" Type="http://schemas.openxmlformats.org/officeDocument/2006/relationships/hyperlink" Target="https://www.va.gov/education/how-to-apply/" TargetMode="External"/><Relationship Id="rId14" Type="http://schemas.openxmlformats.org/officeDocument/2006/relationships/hyperlink" Target="https://www.va.gov/disability/how-to-file-claim/" TargetMode="External"/><Relationship Id="rId30" Type="http://schemas.openxmlformats.org/officeDocument/2006/relationships/hyperlink" Target="https://www.va.gov/records/" TargetMode="External"/><Relationship Id="rId35" Type="http://schemas.openxmlformats.org/officeDocument/2006/relationships/hyperlink" Target="https://www.vba.va.gov/pubs/forms/VBA-21-0779-ARE.pdf" TargetMode="External"/><Relationship Id="rId56" Type="http://schemas.openxmlformats.org/officeDocument/2006/relationships/hyperlink" Target="https://www.va.gov/decision-reviews/" TargetMode="External"/><Relationship Id="rId77" Type="http://schemas.openxmlformats.org/officeDocument/2006/relationships/hyperlink" Target="https://www.va.gov/decision-reviews/" TargetMode="External"/><Relationship Id="rId100" Type="http://schemas.openxmlformats.org/officeDocument/2006/relationships/hyperlink" Target="https://www.va.gov/health-care/get-medical-records/" TargetMode="External"/><Relationship Id="rId105" Type="http://schemas.openxmlformats.org/officeDocument/2006/relationships/hyperlink" Target="https://www.vba.va.gov/pubs/forms/VBA-21P-527-ARE.pdf" TargetMode="External"/><Relationship Id="rId126" Type="http://schemas.openxmlformats.org/officeDocument/2006/relationships/hyperlink" Target="http://www.va.gov/vaforms/form_detail.asp?formno=22-1990N" TargetMode="External"/><Relationship Id="rId147" Type="http://schemas.openxmlformats.org/officeDocument/2006/relationships/hyperlink" Target="https://www.va.gov/burials-memorials/veterans-burial-allowance/" TargetMode="External"/><Relationship Id="rId8" Type="http://schemas.openxmlformats.org/officeDocument/2006/relationships/hyperlink" Target="http://www.va.gov/vaforms/form_detail.asp?formno=21-4138" TargetMode="External"/><Relationship Id="rId51" Type="http://schemas.openxmlformats.org/officeDocument/2006/relationships/hyperlink" Target="https://www.va.gov/vaforms/medical/pdf/10-5345.pdf" TargetMode="External"/><Relationship Id="rId72" Type="http://schemas.openxmlformats.org/officeDocument/2006/relationships/hyperlink" Target="https://www.va.gov/pension/how-to-apply/" TargetMode="External"/><Relationship Id="rId93" Type="http://schemas.openxmlformats.org/officeDocument/2006/relationships/hyperlink" Target="http://www.va.gov/vaforms/form_detail.asp?formno=2850c" TargetMode="External"/><Relationship Id="rId98" Type="http://schemas.openxmlformats.org/officeDocument/2006/relationships/hyperlink" Target="https://www.va.gov/disability/how-to-file-claim/" TargetMode="External"/><Relationship Id="rId121" Type="http://schemas.openxmlformats.org/officeDocument/2006/relationships/hyperlink" Target="https://www.va.gov/vaforms/form_detail.asp?formno=22-1990e" TargetMode="External"/><Relationship Id="rId142" Type="http://schemas.openxmlformats.org/officeDocument/2006/relationships/hyperlink" Target="https://www.va.gov/burials-memorials/eligibility/" TargetMode="External"/><Relationship Id="rId3" Type="http://schemas.openxmlformats.org/officeDocument/2006/relationships/styles" Target="styles.xml"/><Relationship Id="rId25" Type="http://schemas.openxmlformats.org/officeDocument/2006/relationships/hyperlink" Target="https://www.va.gov/disability/how-to-file-claim/" TargetMode="External"/><Relationship Id="rId46" Type="http://schemas.openxmlformats.org/officeDocument/2006/relationships/hyperlink" Target="http://www.va.gov/vaforms/form_detail.asp?formno=21-22" TargetMode="External"/><Relationship Id="rId67" Type="http://schemas.openxmlformats.org/officeDocument/2006/relationships/hyperlink" Target="https://www.vba.va.gov/pubs/forms/VBA-21-0781a-ARE.pdf" TargetMode="External"/><Relationship Id="rId116" Type="http://schemas.openxmlformats.org/officeDocument/2006/relationships/hyperlink" Target="https://www.va.gov/vaforms/medical/pdf/vha-10-10ezr-fill.pdf" TargetMode="External"/><Relationship Id="rId137" Type="http://schemas.openxmlformats.org/officeDocument/2006/relationships/hyperlink" Target="https://www.va.gov/education/eligibility/"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D37A-8534-4268-AAE7-9B201D30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45</Pages>
  <Words>10950</Words>
  <Characters>62415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Lee, Jennifer Y.</cp:lastModifiedBy>
  <cp:revision>22</cp:revision>
  <dcterms:created xsi:type="dcterms:W3CDTF">2020-01-26T16:04:00Z</dcterms:created>
  <dcterms:modified xsi:type="dcterms:W3CDTF">2020-01-27T02:12:00Z</dcterms:modified>
  <cp:category/>
</cp:coreProperties>
</file>