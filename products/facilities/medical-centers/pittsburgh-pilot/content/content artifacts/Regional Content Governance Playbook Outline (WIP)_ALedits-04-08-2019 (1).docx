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A7F71" w:rsidRDefault="00D20371">
      <w:pPr>
        <w:spacing w:line="360" w:lineRule="auto"/>
      </w:pPr>
      <w:commentRangeStart w:id="0"/>
      <w:r>
        <w:t>Purpose of this playbook:</w:t>
      </w:r>
      <w:commentRangeEnd w:id="0"/>
      <w:r>
        <w:commentReference w:id="0"/>
      </w:r>
    </w:p>
    <w:p w14:paraId="00000002" w14:textId="77777777" w:rsidR="007A7F71" w:rsidRDefault="007A7F71">
      <w:pPr>
        <w:spacing w:line="360" w:lineRule="auto"/>
      </w:pPr>
    </w:p>
    <w:p w14:paraId="00000003" w14:textId="77777777" w:rsidR="007A7F71" w:rsidRDefault="00D20371">
      <w:pPr>
        <w:numPr>
          <w:ilvl w:val="0"/>
          <w:numId w:val="8"/>
        </w:numPr>
        <w:spacing w:line="360" w:lineRule="auto"/>
      </w:pPr>
      <w:r>
        <w:t xml:space="preserve">This is for Shelley and her team (prototype to be tested with them; when it’s iterated and improved upon, it can be used across all VA regional facilities) </w:t>
      </w:r>
    </w:p>
    <w:p w14:paraId="00000004" w14:textId="77777777" w:rsidR="007A7F71" w:rsidRDefault="00D20371">
      <w:pPr>
        <w:numPr>
          <w:ilvl w:val="0"/>
          <w:numId w:val="8"/>
        </w:numPr>
        <w:spacing w:line="360" w:lineRule="auto"/>
      </w:pPr>
      <w:r>
        <w:t>Introduce the principles that protect user experience (help them understand the “why” behind variou</w:t>
      </w:r>
      <w:r>
        <w:t>s guidelines and “why” the new tool)</w:t>
      </w:r>
    </w:p>
    <w:p w14:paraId="00000005" w14:textId="77777777" w:rsidR="007A7F71" w:rsidRDefault="00D20371">
      <w:pPr>
        <w:numPr>
          <w:ilvl w:val="0"/>
          <w:numId w:val="8"/>
        </w:numPr>
        <w:spacing w:line="360" w:lineRule="auto"/>
      </w:pPr>
      <w:r>
        <w:t>Explain to content managers at VA Pittsburgh which things have changed with the new CMS (and map their current processes to the new tool)</w:t>
      </w:r>
    </w:p>
    <w:p w14:paraId="00000006" w14:textId="77777777" w:rsidR="007A7F71" w:rsidRDefault="00D20371">
      <w:pPr>
        <w:numPr>
          <w:ilvl w:val="0"/>
          <w:numId w:val="8"/>
        </w:numPr>
        <w:spacing w:line="360" w:lineRule="auto"/>
      </w:pPr>
      <w:r>
        <w:t>Produce an evergreen guide that remains usable even in future iterations of the n</w:t>
      </w:r>
      <w:r>
        <w:t>ew site</w:t>
      </w:r>
    </w:p>
    <w:p w14:paraId="00000007" w14:textId="77777777" w:rsidR="007A7F71" w:rsidRDefault="00D20371">
      <w:pPr>
        <w:numPr>
          <w:ilvl w:val="0"/>
          <w:numId w:val="8"/>
        </w:numPr>
        <w:spacing w:line="360" w:lineRule="auto"/>
      </w:pPr>
      <w:r>
        <w:t xml:space="preserve">Give Shelley a tool she can use to enforce and protect the guidelines </w:t>
      </w:r>
    </w:p>
    <w:p w14:paraId="00000008" w14:textId="77777777" w:rsidR="007A7F71" w:rsidRDefault="00D20371">
      <w:pPr>
        <w:numPr>
          <w:ilvl w:val="0"/>
          <w:numId w:val="8"/>
        </w:numPr>
        <w:spacing w:line="360" w:lineRule="auto"/>
      </w:pPr>
      <w:r>
        <w:t>Andy L: “What is the governance structure from a UX standpoint for the facility product in order to protect the user experience?”</w:t>
      </w:r>
    </w:p>
    <w:p w14:paraId="00000009" w14:textId="77777777" w:rsidR="007A7F71" w:rsidRDefault="007A7F71">
      <w:pPr>
        <w:spacing w:line="360" w:lineRule="auto"/>
        <w:ind w:left="720"/>
      </w:pPr>
    </w:p>
    <w:p w14:paraId="0000000A" w14:textId="77777777" w:rsidR="007A7F71" w:rsidRDefault="00D20371">
      <w:pPr>
        <w:spacing w:line="360" w:lineRule="auto"/>
        <w:ind w:left="720"/>
      </w:pPr>
      <w:r>
        <w:rPr>
          <w:noProof/>
        </w:rPr>
        <w:pict w14:anchorId="461E2963">
          <v:rect id="_x0000_i1026" alt="" style="width:6in;height:.05pt;mso-width-percent:0;mso-height-percent:0;mso-width-percent:0;mso-height-percent:0" o:hralign="center" o:hrstd="t" o:hr="t" fillcolor="#a0a0a0" stroked="f"/>
        </w:pict>
      </w:r>
    </w:p>
    <w:p w14:paraId="0000000B" w14:textId="77777777" w:rsidR="007A7F71" w:rsidRDefault="007A7F71">
      <w:pPr>
        <w:spacing w:line="360" w:lineRule="auto"/>
        <w:ind w:left="720"/>
      </w:pPr>
    </w:p>
    <w:p w14:paraId="0000000C" w14:textId="77777777" w:rsidR="007A7F71" w:rsidRDefault="007A7F71">
      <w:pPr>
        <w:spacing w:line="360" w:lineRule="auto"/>
      </w:pPr>
    </w:p>
    <w:p w14:paraId="0000000D" w14:textId="77777777" w:rsidR="007A7F71" w:rsidRDefault="00D20371">
      <w:pPr>
        <w:pStyle w:val="Heading2"/>
        <w:spacing w:line="360" w:lineRule="auto"/>
      </w:pPr>
      <w:bookmarkStart w:id="1" w:name="_gvct0fh4u8oy" w:colFirst="0" w:colLast="0"/>
      <w:bookmarkEnd w:id="1"/>
      <w:commentRangeStart w:id="2"/>
      <w:commentRangeStart w:id="3"/>
      <w:r>
        <w:t>Why this playbook</w:t>
      </w:r>
      <w:commentRangeEnd w:id="2"/>
      <w:r w:rsidR="00E875FE">
        <w:rPr>
          <w:rStyle w:val="CommentReference"/>
          <w:b w:val="0"/>
          <w:color w:val="434343"/>
        </w:rPr>
        <w:commentReference w:id="2"/>
      </w:r>
      <w:commentRangeEnd w:id="3"/>
      <w:r w:rsidR="00086309">
        <w:rPr>
          <w:rStyle w:val="CommentReference"/>
          <w:b w:val="0"/>
          <w:color w:val="434343"/>
        </w:rPr>
        <w:commentReference w:id="3"/>
      </w:r>
    </w:p>
    <w:p w14:paraId="0000000E" w14:textId="77777777" w:rsidR="007A7F71" w:rsidRDefault="00D20371">
      <w:pPr>
        <w:spacing w:line="360" w:lineRule="auto"/>
      </w:pPr>
      <w:r>
        <w:t xml:space="preserve">The primary goal of our </w:t>
      </w:r>
      <w:r>
        <w:t xml:space="preserve">website is to help Veterans, their loved ones, and their caregivers understand and access the benefits and services available to Veterans through VA Pittsburgh. Making an appointment or looking up services at our facilities should be as straightforward as </w:t>
      </w:r>
      <w:r>
        <w:t xml:space="preserve">making an online retail purchase or checking a bank account balance. </w:t>
      </w:r>
    </w:p>
    <w:p w14:paraId="0000000F" w14:textId="77777777" w:rsidR="007A7F71" w:rsidRDefault="007A7F71">
      <w:pPr>
        <w:spacing w:line="360" w:lineRule="auto"/>
      </w:pPr>
    </w:p>
    <w:p w14:paraId="00000010" w14:textId="2B8411AB" w:rsidR="007A7F71" w:rsidRDefault="00D20371">
      <w:pPr>
        <w:spacing w:line="360" w:lineRule="auto"/>
      </w:pPr>
      <w:r>
        <w:t>Our dedication to providing a smooth online experience for Veterans is aligned with the VA’s Digital Modernization Strategy, which includes content recommendations for prioritizing Vete</w:t>
      </w:r>
      <w:r>
        <w:t xml:space="preserve">rans first, considering users’ context, and driving meaningful action. It also includes a </w:t>
      </w:r>
      <w:del w:id="4" w:author="Lewandowski, Andrew (Andy)" w:date="2019-04-08T10:01:00Z">
        <w:r w:rsidDel="00E875FE">
          <w:delText>shift to</w:delText>
        </w:r>
      </w:del>
      <w:ins w:id="5" w:author="Lewandowski, Andrew (Andy)" w:date="2019-04-08T10:01:00Z">
        <w:r w:rsidR="00E875FE">
          <w:t>strategic shift to promote self-serve digital tools, such as refilling prescriptions online, so patients can more effectively manage their health</w:t>
        </w:r>
      </w:ins>
      <w:ins w:id="6" w:author="Lewandowski, Andrew (Andy)" w:date="2019-04-08T10:02:00Z">
        <w:r w:rsidR="00E875FE">
          <w:t>.</w:t>
        </w:r>
      </w:ins>
      <w:del w:id="7" w:author="Lewandowski, Andrew (Andy)" w:date="2019-04-08T10:02:00Z">
        <w:r w:rsidDel="00E875FE">
          <w:delText xml:space="preserve"> </w:delText>
        </w:r>
      </w:del>
      <w:r>
        <w:t>&lt;l</w:t>
      </w:r>
      <w:commentRangeStart w:id="8"/>
      <w:r>
        <w:t xml:space="preserve">anguage about the new tool or technologies, </w:t>
      </w:r>
      <w:proofErr w:type="spellStart"/>
      <w:r>
        <w:t>etc</w:t>
      </w:r>
      <w:commentRangeEnd w:id="8"/>
      <w:proofErr w:type="spellEnd"/>
      <w:r>
        <w:commentReference w:id="8"/>
      </w:r>
      <w:r>
        <w:t xml:space="preserve">&gt;. </w:t>
      </w:r>
    </w:p>
    <w:p w14:paraId="00000011" w14:textId="77777777" w:rsidR="007A7F71" w:rsidRDefault="007A7F71">
      <w:pPr>
        <w:spacing w:line="360" w:lineRule="auto"/>
      </w:pPr>
    </w:p>
    <w:p w14:paraId="00000012" w14:textId="0401C337" w:rsidR="007A7F71" w:rsidRDefault="00D20371">
      <w:pPr>
        <w:spacing w:line="360" w:lineRule="auto"/>
      </w:pPr>
      <w:r>
        <w:t>This playbook helps you put these big ideas to work at the regional</w:t>
      </w:r>
      <w:ins w:id="9" w:author="Lewandowski, Andrew (Andy)" w:date="2019-04-08T10:02:00Z">
        <w:r w:rsidR="00E875FE">
          <w:t xml:space="preserve"> health care system</w:t>
        </w:r>
      </w:ins>
      <w:r>
        <w:t xml:space="preserve"> level, giving you a framework th</w:t>
      </w:r>
      <w:r>
        <w:t xml:space="preserve">at you can apply to your everyday tasks and demonstrating how your VA </w:t>
      </w:r>
      <w:del w:id="10" w:author="Lewandowski, Andrew (Andy)" w:date="2019-04-08T10:02:00Z">
        <w:r w:rsidDel="00E875FE">
          <w:delText xml:space="preserve">Pittsburgh </w:delText>
        </w:r>
      </w:del>
      <w:ins w:id="11" w:author="Lewandowski, Andrew (Andy)" w:date="2019-04-08T10:02:00Z">
        <w:r w:rsidR="00E875FE">
          <w:t>health care</w:t>
        </w:r>
        <w:r w:rsidR="00E875FE">
          <w:t xml:space="preserve"> </w:t>
        </w:r>
      </w:ins>
      <w:r>
        <w:t xml:space="preserve">website reflects the agency-wide VA efforts to improve the online Veteran experience. Whether you are a content manager, </w:t>
      </w:r>
      <w:ins w:id="12" w:author="Lewandowski, Andrew (Andy)" w:date="2019-04-08T10:02:00Z">
        <w:r w:rsidR="00E875FE">
          <w:t>public affairs officer, clinici</w:t>
        </w:r>
      </w:ins>
      <w:ins w:id="13" w:author="Lewandowski, Andrew (Andy)" w:date="2019-04-08T10:03:00Z">
        <w:r w:rsidR="00E875FE">
          <w:t xml:space="preserve">an, or front-line staff </w:t>
        </w:r>
        <w:r w:rsidR="00E875FE">
          <w:lastRenderedPageBreak/>
          <w:t xml:space="preserve">member, </w:t>
        </w:r>
      </w:ins>
      <w:del w:id="14" w:author="Lewandowski, Andrew (Andy)" w:date="2019-04-08T10:03:00Z">
        <w:r w:rsidDel="00E875FE">
          <w:delText>&lt;some type of user</w:delText>
        </w:r>
        <w:r w:rsidDel="00E875FE">
          <w:delText xml:space="preserve">&gt;, or &lt;some type of user&gt;, </w:delText>
        </w:r>
      </w:del>
      <w:r>
        <w:t>this p</w:t>
      </w:r>
      <w:r>
        <w:t xml:space="preserve">laybook can make the modernization transition easier for you while establishing long-term guidelines </w:t>
      </w:r>
    </w:p>
    <w:p w14:paraId="00000013" w14:textId="77777777" w:rsidR="007A7F71" w:rsidRDefault="007A7F71">
      <w:pPr>
        <w:spacing w:line="360" w:lineRule="auto"/>
      </w:pPr>
    </w:p>
    <w:p w14:paraId="00000014" w14:textId="77777777" w:rsidR="007A7F71" w:rsidRDefault="00D20371">
      <w:pPr>
        <w:numPr>
          <w:ilvl w:val="0"/>
          <w:numId w:val="6"/>
        </w:numPr>
        <w:spacing w:line="360" w:lineRule="auto"/>
      </w:pPr>
      <w:r>
        <w:t>Understand who’s in charge</w:t>
      </w:r>
    </w:p>
    <w:p w14:paraId="00000015" w14:textId="77777777" w:rsidR="007A7F71" w:rsidRDefault="00D20371">
      <w:pPr>
        <w:numPr>
          <w:ilvl w:val="0"/>
          <w:numId w:val="6"/>
        </w:numPr>
        <w:spacing w:line="360" w:lineRule="auto"/>
      </w:pPr>
      <w:r>
        <w:t xml:space="preserve">Create new website content that </w:t>
      </w:r>
    </w:p>
    <w:p w14:paraId="00000016" w14:textId="77777777" w:rsidR="007A7F71" w:rsidRDefault="00D20371">
      <w:pPr>
        <w:numPr>
          <w:ilvl w:val="0"/>
          <w:numId w:val="6"/>
        </w:numPr>
        <w:spacing w:line="360" w:lineRule="auto"/>
      </w:pPr>
      <w:r>
        <w:t>&lt;</w:t>
      </w:r>
      <w:commentRangeStart w:id="15"/>
      <w:r>
        <w:t>statement informed by user story&gt;</w:t>
      </w:r>
      <w:commentRangeEnd w:id="15"/>
      <w:r>
        <w:commentReference w:id="15"/>
      </w:r>
    </w:p>
    <w:p w14:paraId="00000017" w14:textId="77777777" w:rsidR="007A7F71" w:rsidRDefault="00D20371">
      <w:pPr>
        <w:numPr>
          <w:ilvl w:val="0"/>
          <w:numId w:val="6"/>
        </w:numPr>
        <w:spacing w:line="360" w:lineRule="auto"/>
      </w:pPr>
      <w:r>
        <w:t>&lt;statement informed by user story&gt;</w:t>
      </w:r>
    </w:p>
    <w:p w14:paraId="00000018" w14:textId="77777777" w:rsidR="007A7F71" w:rsidRDefault="007A7F71">
      <w:pPr>
        <w:spacing w:line="360" w:lineRule="auto"/>
      </w:pPr>
    </w:p>
    <w:p w14:paraId="00000019" w14:textId="77777777" w:rsidR="007A7F71" w:rsidRDefault="00D20371">
      <w:pPr>
        <w:pStyle w:val="Heading2"/>
        <w:spacing w:line="360" w:lineRule="auto"/>
      </w:pPr>
      <w:bookmarkStart w:id="16" w:name="_dbq17lcsjkui" w:colFirst="0" w:colLast="0"/>
      <w:bookmarkEnd w:id="16"/>
      <w:commentRangeStart w:id="17"/>
      <w:commentRangeStart w:id="18"/>
      <w:r>
        <w:t>Our principles</w:t>
      </w:r>
      <w:commentRangeEnd w:id="17"/>
      <w:r w:rsidR="00425301">
        <w:rPr>
          <w:rStyle w:val="CommentReference"/>
          <w:b w:val="0"/>
          <w:color w:val="434343"/>
        </w:rPr>
        <w:commentReference w:id="17"/>
      </w:r>
      <w:commentRangeEnd w:id="18"/>
      <w:r w:rsidR="00086309">
        <w:rPr>
          <w:rStyle w:val="CommentReference"/>
          <w:b w:val="0"/>
          <w:color w:val="434343"/>
        </w:rPr>
        <w:commentReference w:id="18"/>
      </w:r>
    </w:p>
    <w:p w14:paraId="0000001A" w14:textId="65400B7C" w:rsidR="007A7F71" w:rsidRDefault="00D20371">
      <w:pPr>
        <w:spacing w:line="360" w:lineRule="auto"/>
      </w:pPr>
      <w:r>
        <w:t xml:space="preserve">The following principles help us manage our </w:t>
      </w:r>
      <w:ins w:id="19" w:author="Lewandowski, Andrew (Andy)" w:date="2019-04-08T10:07:00Z">
        <w:r w:rsidR="00425301">
          <w:t xml:space="preserve">VA.gov </w:t>
        </w:r>
      </w:ins>
      <w:r>
        <w:t xml:space="preserve">web content in a thoughtful way that considers the context of our users while incorporating </w:t>
      </w:r>
      <w:ins w:id="20" w:author="Lewandowski, Andrew (Andy)" w:date="2019-04-08T10:05:00Z">
        <w:r w:rsidR="00E875FE">
          <w:t xml:space="preserve">modernized, </w:t>
        </w:r>
      </w:ins>
      <w:r>
        <w:t xml:space="preserve">VA-wide </w:t>
      </w:r>
      <w:ins w:id="21" w:author="Lewandowski, Andrew (Andy)" w:date="2019-04-08T10:05:00Z">
        <w:r w:rsidR="00E875FE">
          <w:t xml:space="preserve">digital </w:t>
        </w:r>
      </w:ins>
      <w:r>
        <w:t xml:space="preserve">content </w:t>
      </w:r>
      <w:del w:id="22" w:author="Lewandowski, Andrew (Andy)" w:date="2019-04-08T10:05:00Z">
        <w:r w:rsidDel="00E875FE">
          <w:delText xml:space="preserve">efforts </w:delText>
        </w:r>
      </w:del>
      <w:r>
        <w:t>and tools. All of our processes for content c</w:t>
      </w:r>
      <w:r>
        <w:t>reation, approval, and publication should follow these principles, which are aligned with the VA’s Digital Modernization Strategy -- and with our primary goal of providing excellent service and care to Veterans.</w:t>
      </w:r>
    </w:p>
    <w:p w14:paraId="0000001B" w14:textId="77777777" w:rsidR="007A7F71" w:rsidRDefault="007A7F71">
      <w:pPr>
        <w:spacing w:line="360" w:lineRule="auto"/>
      </w:pPr>
    </w:p>
    <w:p w14:paraId="0000001C" w14:textId="6703BE2F" w:rsidR="007A7F71" w:rsidRDefault="00D20371">
      <w:pPr>
        <w:numPr>
          <w:ilvl w:val="0"/>
          <w:numId w:val="2"/>
        </w:numPr>
        <w:spacing w:line="360" w:lineRule="auto"/>
      </w:pPr>
      <w:r>
        <w:t xml:space="preserve">Understand the Veteran’s </w:t>
      </w:r>
      <w:ins w:id="23" w:author="Lewandowski, Andrew (Andy)" w:date="2019-04-08T10:04:00Z">
        <w:r w:rsidR="00E875FE">
          <w:t xml:space="preserve">patient </w:t>
        </w:r>
      </w:ins>
      <w:r>
        <w:t>journey.</w:t>
      </w:r>
    </w:p>
    <w:p w14:paraId="0000001D" w14:textId="77777777" w:rsidR="007A7F71" w:rsidRDefault="00D20371">
      <w:pPr>
        <w:numPr>
          <w:ilvl w:val="0"/>
          <w:numId w:val="2"/>
        </w:numPr>
        <w:spacing w:line="360" w:lineRule="auto"/>
      </w:pPr>
      <w:r>
        <w:t>Use words</w:t>
      </w:r>
      <w:r>
        <w:t>, design, and structure that are easy to understand.</w:t>
      </w:r>
    </w:p>
    <w:p w14:paraId="0000001E" w14:textId="77777777" w:rsidR="007A7F71" w:rsidRDefault="00D20371">
      <w:pPr>
        <w:numPr>
          <w:ilvl w:val="0"/>
          <w:numId w:val="2"/>
        </w:numPr>
        <w:spacing w:line="360" w:lineRule="auto"/>
      </w:pPr>
      <w:r>
        <w:t>Follow guidelines for content ownership and authority.</w:t>
      </w:r>
    </w:p>
    <w:p w14:paraId="0000001F" w14:textId="44A08207" w:rsidR="007A7F71" w:rsidRDefault="00D20371">
      <w:pPr>
        <w:numPr>
          <w:ilvl w:val="0"/>
          <w:numId w:val="2"/>
        </w:numPr>
        <w:spacing w:line="360" w:lineRule="auto"/>
      </w:pPr>
      <w:r>
        <w:t xml:space="preserve">Maintain harmony between </w:t>
      </w:r>
      <w:ins w:id="24" w:author="Lewandowski, Andrew (Andy)" w:date="2019-04-08T10:05:00Z">
        <w:r w:rsidR="00E875FE">
          <w:t xml:space="preserve">VA </w:t>
        </w:r>
      </w:ins>
      <w:r>
        <w:t xml:space="preserve">national, </w:t>
      </w:r>
      <w:ins w:id="25" w:author="Lewandowski, Andrew (Andy)" w:date="2019-04-08T10:05:00Z">
        <w:r w:rsidR="00E875FE">
          <w:t xml:space="preserve">VA </w:t>
        </w:r>
      </w:ins>
      <w:r>
        <w:t xml:space="preserve">regional, and </w:t>
      </w:r>
      <w:ins w:id="26" w:author="Lewandowski, Andrew (Andy)" w:date="2019-04-08T10:05:00Z">
        <w:r w:rsidR="00E875FE">
          <w:t xml:space="preserve">VA </w:t>
        </w:r>
      </w:ins>
      <w:r>
        <w:t>local content.</w:t>
      </w:r>
    </w:p>
    <w:p w14:paraId="00000020" w14:textId="77777777" w:rsidR="007A7F71" w:rsidRDefault="00D20371">
      <w:pPr>
        <w:numPr>
          <w:ilvl w:val="0"/>
          <w:numId w:val="2"/>
        </w:numPr>
        <w:spacing w:line="360" w:lineRule="auto"/>
      </w:pPr>
      <w:r>
        <w:t>Understand the specific purpose and audience of your content.</w:t>
      </w:r>
    </w:p>
    <w:p w14:paraId="00000021" w14:textId="77777777" w:rsidR="007A7F71" w:rsidRDefault="00D20371">
      <w:pPr>
        <w:numPr>
          <w:ilvl w:val="0"/>
          <w:numId w:val="2"/>
        </w:numPr>
        <w:spacing w:line="360" w:lineRule="auto"/>
      </w:pPr>
      <w:r>
        <w:t xml:space="preserve">Measure the impact of </w:t>
      </w:r>
      <w:r>
        <w:t>website content and use data to improve it.</w:t>
      </w:r>
    </w:p>
    <w:p w14:paraId="00000022" w14:textId="77777777" w:rsidR="007A7F71" w:rsidRDefault="007A7F71">
      <w:pPr>
        <w:spacing w:line="360" w:lineRule="auto"/>
        <w:ind w:left="720"/>
      </w:pPr>
    </w:p>
    <w:p w14:paraId="00000023" w14:textId="048EE646" w:rsidR="007A7F71" w:rsidRDefault="00D20371">
      <w:pPr>
        <w:pStyle w:val="Heading3"/>
        <w:spacing w:line="360" w:lineRule="auto"/>
      </w:pPr>
      <w:bookmarkStart w:id="27" w:name="_5ijy0f8uycd2" w:colFirst="0" w:colLast="0"/>
      <w:bookmarkEnd w:id="27"/>
      <w:r>
        <w:t xml:space="preserve">1. Understand the Veteran’s </w:t>
      </w:r>
      <w:ins w:id="28" w:author="Lewandowski, Andrew (Andy)" w:date="2019-04-08T10:05:00Z">
        <w:r w:rsidR="00E875FE">
          <w:t xml:space="preserve">patient </w:t>
        </w:r>
      </w:ins>
      <w:r>
        <w:t>journey.</w:t>
      </w:r>
    </w:p>
    <w:p w14:paraId="00000024" w14:textId="77777777" w:rsidR="007A7F71" w:rsidRDefault="00D20371">
      <w:pPr>
        <w:spacing w:line="360" w:lineRule="auto"/>
      </w:pPr>
      <w:r>
        <w:t xml:space="preserve">To make sure </w:t>
      </w:r>
      <w:r>
        <w:t xml:space="preserve">our </w:t>
      </w:r>
      <w:r>
        <w:t>website meets the needs of Veterans, we put ourselves in their shoes when creating and organizing content. We think about how they arrived at our website, wh</w:t>
      </w:r>
      <w:r>
        <w:t xml:space="preserve">y they might be looking for care, and what blockers might challenge them in navigating our site or coming in person to our facilities. We serve Veterans from diverse backgrounds with a variety of needs. </w:t>
      </w:r>
      <w:commentRangeStart w:id="29"/>
      <w:r>
        <w:t>Understanding where they are in their journey through</w:t>
      </w:r>
      <w:r>
        <w:t xml:space="preserve"> life allows us to better prepare them for their journey through our health care system, right down to finding parking or signing up for cooking classes.</w:t>
      </w:r>
      <w:commentRangeEnd w:id="29"/>
      <w:r w:rsidR="00F35018">
        <w:rPr>
          <w:rStyle w:val="CommentReference"/>
        </w:rPr>
        <w:commentReference w:id="29"/>
      </w:r>
    </w:p>
    <w:p w14:paraId="00000025" w14:textId="77777777" w:rsidR="007A7F71" w:rsidRDefault="007A7F71">
      <w:pPr>
        <w:spacing w:line="360" w:lineRule="auto"/>
      </w:pPr>
    </w:p>
    <w:p w14:paraId="00000026" w14:textId="77777777" w:rsidR="007A7F71" w:rsidRDefault="00D20371">
      <w:pPr>
        <w:spacing w:line="360" w:lineRule="auto"/>
        <w:rPr>
          <w:i/>
          <w:color w:val="A64D79"/>
        </w:rPr>
      </w:pPr>
      <w:r>
        <w:rPr>
          <w:b/>
        </w:rPr>
        <w:lastRenderedPageBreak/>
        <w:t>How to do it</w:t>
      </w:r>
    </w:p>
    <w:p w14:paraId="00000027" w14:textId="77777777" w:rsidR="007A7F71" w:rsidRDefault="00D20371">
      <w:pPr>
        <w:spacing w:line="360" w:lineRule="auto"/>
        <w:rPr>
          <w:i/>
          <w:color w:val="A64D79"/>
        </w:rPr>
      </w:pPr>
      <w:r>
        <w:t>&gt; Before creating any piece of content, think about the user goals related to the conten</w:t>
      </w:r>
      <w:r>
        <w:t>t. What action do you want the user to take after reading the content? Use short, clear descriptions and tell them what steps to take next.</w:t>
      </w:r>
    </w:p>
    <w:p w14:paraId="00000028" w14:textId="77777777" w:rsidR="007A7F71" w:rsidRDefault="007A7F71">
      <w:pPr>
        <w:spacing w:line="360" w:lineRule="auto"/>
      </w:pPr>
    </w:p>
    <w:p w14:paraId="00000029" w14:textId="77777777" w:rsidR="007A7F71" w:rsidRDefault="00D20371">
      <w:pPr>
        <w:spacing w:line="360" w:lineRule="auto"/>
      </w:pPr>
      <w:r>
        <w:t>&gt; Provide the right amount of information to help the user achieve their goals. This can mean avoiding too much inf</w:t>
      </w:r>
      <w:r>
        <w:t>ormation (which distracts the user), or it can mean giving step-by-step instructions when applicable.</w:t>
      </w:r>
    </w:p>
    <w:p w14:paraId="0000002A" w14:textId="77777777" w:rsidR="007A7F71" w:rsidRDefault="007A7F71">
      <w:pPr>
        <w:spacing w:line="360" w:lineRule="auto"/>
      </w:pPr>
    </w:p>
    <w:p w14:paraId="0000002B" w14:textId="77777777" w:rsidR="007A7F71" w:rsidRDefault="00D20371">
      <w:pPr>
        <w:spacing w:line="360" w:lineRule="auto"/>
      </w:pPr>
      <w:r>
        <w:rPr>
          <w:color w:val="3C4043"/>
          <w:sz w:val="21"/>
          <w:szCs w:val="21"/>
          <w:highlight w:val="white"/>
        </w:rPr>
        <w:t xml:space="preserve">&gt; Use Search Engine Optimization (SEO) to help support the needs of Veterans who arrive at our site through Google or other Internet search. </w:t>
      </w:r>
      <w:commentRangeStart w:id="30"/>
      <w:r>
        <w:rPr>
          <w:color w:val="3C4043"/>
          <w:sz w:val="21"/>
          <w:szCs w:val="21"/>
          <w:highlight w:val="white"/>
        </w:rPr>
        <w:t>&lt;explain why</w:t>
      </w:r>
      <w:r>
        <w:rPr>
          <w:color w:val="3C4043"/>
          <w:sz w:val="21"/>
          <w:szCs w:val="21"/>
          <w:highlight w:val="white"/>
        </w:rPr>
        <w:t>&gt;</w:t>
      </w:r>
      <w:commentRangeEnd w:id="30"/>
      <w:r w:rsidR="006B4C3C">
        <w:rPr>
          <w:rStyle w:val="CommentReference"/>
        </w:rPr>
        <w:commentReference w:id="30"/>
      </w:r>
    </w:p>
    <w:p w14:paraId="0000002C" w14:textId="77777777" w:rsidR="007A7F71" w:rsidRDefault="007A7F71">
      <w:pPr>
        <w:spacing w:line="360" w:lineRule="auto"/>
        <w:rPr>
          <w:color w:val="000000"/>
        </w:rPr>
      </w:pPr>
    </w:p>
    <w:p w14:paraId="0000002D" w14:textId="77777777" w:rsidR="007A7F71" w:rsidRDefault="00D20371">
      <w:pPr>
        <w:spacing w:line="360" w:lineRule="auto"/>
        <w:rPr>
          <w:i/>
          <w:color w:val="A64D79"/>
        </w:rPr>
      </w:pPr>
      <w:r>
        <w:t>&gt; More TBD</w:t>
      </w:r>
    </w:p>
    <w:p w14:paraId="0000002E" w14:textId="77777777" w:rsidR="007A7F71" w:rsidRDefault="007A7F71">
      <w:pPr>
        <w:spacing w:line="360" w:lineRule="auto"/>
      </w:pPr>
    </w:p>
    <w:p w14:paraId="0000002F" w14:textId="77777777" w:rsidR="007A7F71" w:rsidRDefault="00D20371">
      <w:pPr>
        <w:spacing w:line="360" w:lineRule="auto"/>
        <w:rPr>
          <w:b/>
        </w:rPr>
      </w:pPr>
      <w:r>
        <w:rPr>
          <w:b/>
        </w:rPr>
        <w:t>Key questions</w:t>
      </w:r>
    </w:p>
    <w:p w14:paraId="00000030" w14:textId="77777777" w:rsidR="007A7F71" w:rsidRDefault="00D20371">
      <w:pPr>
        <w:numPr>
          <w:ilvl w:val="0"/>
          <w:numId w:val="3"/>
        </w:numPr>
        <w:spacing w:line="360" w:lineRule="auto"/>
      </w:pPr>
      <w:r>
        <w:t>How might a Veteran have arrived at the website (e.g., Google) and how will it change their experience if they enter the site on a page that is not Home?</w:t>
      </w:r>
    </w:p>
    <w:p w14:paraId="00000031" w14:textId="77777777" w:rsidR="007A7F71" w:rsidRDefault="00D20371">
      <w:pPr>
        <w:numPr>
          <w:ilvl w:val="0"/>
          <w:numId w:val="3"/>
        </w:numPr>
        <w:spacing w:line="360" w:lineRule="auto"/>
      </w:pPr>
      <w:r>
        <w:t>How will it change the Veteran’s next steps if they aren’t enrolled in VA health benefits yet?</w:t>
      </w:r>
    </w:p>
    <w:p w14:paraId="00000032" w14:textId="77777777" w:rsidR="007A7F71" w:rsidRDefault="00D20371">
      <w:pPr>
        <w:numPr>
          <w:ilvl w:val="0"/>
          <w:numId w:val="3"/>
        </w:numPr>
        <w:spacing w:line="360" w:lineRule="auto"/>
      </w:pPr>
      <w:r>
        <w:t>How wil</w:t>
      </w:r>
      <w:r>
        <w:t>l a Veteran’s background, socioeconomic status, and education level affect their behavior on the website and their ability to act on the information?</w:t>
      </w:r>
    </w:p>
    <w:p w14:paraId="00000033" w14:textId="77777777" w:rsidR="007A7F71" w:rsidRDefault="00D20371">
      <w:pPr>
        <w:numPr>
          <w:ilvl w:val="0"/>
          <w:numId w:val="3"/>
        </w:numPr>
        <w:spacing w:line="360" w:lineRule="auto"/>
      </w:pPr>
      <w:r>
        <w:t>What action do you want the user to take after reading a piece of content?</w:t>
      </w:r>
    </w:p>
    <w:p w14:paraId="00000034" w14:textId="77777777" w:rsidR="007A7F71" w:rsidRDefault="007A7F71">
      <w:pPr>
        <w:spacing w:line="360" w:lineRule="auto"/>
      </w:pPr>
    </w:p>
    <w:p w14:paraId="00000035" w14:textId="77777777" w:rsidR="007A7F71" w:rsidRDefault="00D20371">
      <w:pPr>
        <w:pStyle w:val="Heading3"/>
        <w:spacing w:line="360" w:lineRule="auto"/>
        <w:rPr>
          <w:rFonts w:ascii="Roboto" w:eastAsia="Roboto" w:hAnsi="Roboto" w:cs="Roboto"/>
          <w:color w:val="3C4043"/>
          <w:sz w:val="21"/>
          <w:szCs w:val="21"/>
          <w:highlight w:val="white"/>
        </w:rPr>
      </w:pPr>
      <w:bookmarkStart w:id="31" w:name="_2x0u31hywu5g" w:colFirst="0" w:colLast="0"/>
      <w:bookmarkEnd w:id="31"/>
      <w:r>
        <w:t>2. Use words, design, and stru</w:t>
      </w:r>
      <w:r>
        <w:t>cture that are easy to understand.</w:t>
      </w:r>
    </w:p>
    <w:p w14:paraId="00000036" w14:textId="77777777" w:rsidR="007A7F71" w:rsidRDefault="00D20371">
      <w:pPr>
        <w:spacing w:line="360" w:lineRule="auto"/>
        <w:rPr>
          <w:color w:val="3C4043"/>
          <w:highlight w:val="white"/>
        </w:rPr>
      </w:pPr>
      <w:r>
        <w:rPr>
          <w:color w:val="3C4043"/>
          <w:highlight w:val="white"/>
        </w:rPr>
        <w:t>We use plain language and organize our website in a way that makes it easy for users to get information and take necessary steps to receive care. The information architecture of our website (which defines its structure an</w:t>
      </w:r>
      <w:r>
        <w:rPr>
          <w:color w:val="3C4043"/>
          <w:highlight w:val="white"/>
        </w:rPr>
        <w:t>d organization) has been tested with real Veterans, and the VA’s Content Style Guide helps us choose words that are relatable to everyone. &lt;more TBD&gt;</w:t>
      </w:r>
    </w:p>
    <w:p w14:paraId="00000037" w14:textId="77777777" w:rsidR="007A7F71" w:rsidRDefault="007A7F71">
      <w:pPr>
        <w:spacing w:line="360" w:lineRule="auto"/>
        <w:rPr>
          <w:color w:val="3C4043"/>
          <w:highlight w:val="white"/>
        </w:rPr>
      </w:pPr>
    </w:p>
    <w:p w14:paraId="00000038" w14:textId="77777777" w:rsidR="007A7F71" w:rsidRDefault="00D20371">
      <w:pPr>
        <w:spacing w:line="360" w:lineRule="auto"/>
        <w:rPr>
          <w:b/>
          <w:color w:val="3C4043"/>
          <w:highlight w:val="white"/>
        </w:rPr>
      </w:pPr>
      <w:r>
        <w:rPr>
          <w:b/>
          <w:color w:val="3C4043"/>
          <w:highlight w:val="white"/>
        </w:rPr>
        <w:t>How to do it</w:t>
      </w:r>
    </w:p>
    <w:p w14:paraId="00000039" w14:textId="77777777" w:rsidR="007A7F71" w:rsidRDefault="00D20371">
      <w:pPr>
        <w:spacing w:line="360" w:lineRule="auto"/>
        <w:rPr>
          <w:color w:val="A64D79"/>
        </w:rPr>
      </w:pPr>
      <w:r>
        <w:t>&gt; Use plain language and follow the &lt;</w:t>
      </w:r>
      <w:commentRangeStart w:id="32"/>
      <w:r>
        <w:t>VA Content Style Guide</w:t>
      </w:r>
      <w:commentRangeEnd w:id="32"/>
      <w:r>
        <w:commentReference w:id="32"/>
      </w:r>
      <w:r>
        <w:t>&gt;. &lt;consider using an example&gt;</w:t>
      </w:r>
    </w:p>
    <w:p w14:paraId="0000003A" w14:textId="77777777" w:rsidR="007A7F71" w:rsidRDefault="007A7F71">
      <w:pPr>
        <w:spacing w:line="360" w:lineRule="auto"/>
        <w:rPr>
          <w:i/>
          <w:color w:val="A64D79"/>
        </w:rPr>
      </w:pPr>
    </w:p>
    <w:p w14:paraId="0000003B" w14:textId="77777777" w:rsidR="007A7F71" w:rsidRDefault="00D20371">
      <w:pPr>
        <w:spacing w:line="360" w:lineRule="auto"/>
        <w:rPr>
          <w:color w:val="000000"/>
        </w:rPr>
      </w:pPr>
      <w:r>
        <w:rPr>
          <w:color w:val="000000"/>
        </w:rPr>
        <w:t>Notes:</w:t>
      </w:r>
    </w:p>
    <w:p w14:paraId="0000003C" w14:textId="77777777" w:rsidR="007A7F71" w:rsidRDefault="00D20371">
      <w:pPr>
        <w:spacing w:line="360" w:lineRule="auto"/>
        <w:rPr>
          <w:color w:val="3C4043"/>
          <w:highlight w:val="white"/>
        </w:rPr>
      </w:pPr>
      <w:r>
        <w:rPr>
          <w:color w:val="3C4043"/>
          <w:highlight w:val="white"/>
        </w:rPr>
        <w:t>&gt; Use the content design that is (no ridiculously long accordions)</w:t>
      </w:r>
    </w:p>
    <w:p w14:paraId="0000003D" w14:textId="77777777" w:rsidR="007A7F71" w:rsidRDefault="00D20371">
      <w:pPr>
        <w:spacing w:line="360" w:lineRule="auto"/>
        <w:rPr>
          <w:color w:val="3C4043"/>
          <w:highlight w:val="white"/>
        </w:rPr>
      </w:pPr>
      <w:r>
        <w:rPr>
          <w:color w:val="3C4043"/>
          <w:highlight w:val="white"/>
        </w:rPr>
        <w:t>Content design work has been done</w:t>
      </w:r>
    </w:p>
    <w:p w14:paraId="0000003E" w14:textId="77777777" w:rsidR="007A7F71" w:rsidRDefault="00D20371">
      <w:pPr>
        <w:spacing w:line="360" w:lineRule="auto"/>
        <w:rPr>
          <w:color w:val="3C4043"/>
          <w:highlight w:val="white"/>
        </w:rPr>
      </w:pPr>
      <w:r>
        <w:rPr>
          <w:color w:val="3C4043"/>
          <w:highlight w:val="white"/>
        </w:rPr>
        <w:t>You can see these elements in the new Content Management System (CMS)</w:t>
      </w:r>
    </w:p>
    <w:p w14:paraId="0000003F" w14:textId="77777777" w:rsidR="007A7F71" w:rsidRDefault="007A7F71">
      <w:pPr>
        <w:spacing w:line="360" w:lineRule="auto"/>
        <w:rPr>
          <w:color w:val="3C4043"/>
          <w:highlight w:val="white"/>
        </w:rPr>
      </w:pPr>
    </w:p>
    <w:p w14:paraId="00000040" w14:textId="77777777" w:rsidR="007A7F71" w:rsidRDefault="00D20371">
      <w:pPr>
        <w:spacing w:line="360" w:lineRule="auto"/>
        <w:rPr>
          <w:i/>
          <w:color w:val="A64D79"/>
        </w:rPr>
      </w:pPr>
      <w:r>
        <w:rPr>
          <w:color w:val="3C4043"/>
          <w:highlight w:val="white"/>
        </w:rPr>
        <w:t xml:space="preserve">&gt; Follow </w:t>
      </w:r>
      <w:commentRangeStart w:id="33"/>
      <w:r>
        <w:rPr>
          <w:color w:val="3C4043"/>
          <w:highlight w:val="white"/>
        </w:rPr>
        <w:t>CMS guidelines</w:t>
      </w:r>
      <w:commentRangeEnd w:id="33"/>
      <w:r>
        <w:commentReference w:id="33"/>
      </w:r>
      <w:r>
        <w:rPr>
          <w:color w:val="3C4043"/>
          <w:highlight w:val="white"/>
        </w:rPr>
        <w:t xml:space="preserve"> so the content design stays unified</w:t>
      </w:r>
    </w:p>
    <w:p w14:paraId="00000041" w14:textId="77777777" w:rsidR="007A7F71" w:rsidRDefault="007A7F71">
      <w:pPr>
        <w:spacing w:line="360" w:lineRule="auto"/>
      </w:pPr>
    </w:p>
    <w:p w14:paraId="00000042" w14:textId="77777777" w:rsidR="007A7F71" w:rsidRDefault="00D20371">
      <w:pPr>
        <w:spacing w:line="360" w:lineRule="auto"/>
      </w:pPr>
      <w:r>
        <w:t xml:space="preserve">Guidelines </w:t>
      </w:r>
      <w:r>
        <w:t>for approaching the writing of detail pages?</w:t>
      </w:r>
    </w:p>
    <w:p w14:paraId="00000043" w14:textId="77777777" w:rsidR="007A7F71" w:rsidRDefault="00D20371">
      <w:pPr>
        <w:spacing w:line="360" w:lineRule="auto"/>
      </w:pPr>
      <w:r>
        <w:t>Rules for creating new pages - they should align with the existing IA</w:t>
      </w:r>
    </w:p>
    <w:p w14:paraId="00000044" w14:textId="77777777" w:rsidR="007A7F71" w:rsidRDefault="007A7F71">
      <w:pPr>
        <w:spacing w:line="360" w:lineRule="auto"/>
      </w:pPr>
    </w:p>
    <w:p w14:paraId="00000045" w14:textId="77777777" w:rsidR="007A7F71" w:rsidRDefault="00D20371">
      <w:pPr>
        <w:spacing w:line="360" w:lineRule="auto"/>
        <w:rPr>
          <w:b/>
        </w:rPr>
      </w:pPr>
      <w:r>
        <w:rPr>
          <w:b/>
        </w:rPr>
        <w:t>Key questions</w:t>
      </w:r>
    </w:p>
    <w:p w14:paraId="00000046" w14:textId="77777777" w:rsidR="007A7F71" w:rsidRDefault="00D20371">
      <w:pPr>
        <w:numPr>
          <w:ilvl w:val="0"/>
          <w:numId w:val="9"/>
        </w:numPr>
        <w:spacing w:line="360" w:lineRule="auto"/>
      </w:pPr>
      <w:r>
        <w:t>TBD</w:t>
      </w:r>
    </w:p>
    <w:p w14:paraId="00000047" w14:textId="77777777" w:rsidR="007A7F71" w:rsidRDefault="00D20371">
      <w:pPr>
        <w:numPr>
          <w:ilvl w:val="0"/>
          <w:numId w:val="9"/>
        </w:numPr>
        <w:spacing w:line="360" w:lineRule="auto"/>
      </w:pPr>
      <w:r>
        <w:t>TBD</w:t>
      </w:r>
    </w:p>
    <w:p w14:paraId="00000048" w14:textId="77777777" w:rsidR="007A7F71" w:rsidRDefault="007A7F71">
      <w:pPr>
        <w:spacing w:line="360" w:lineRule="auto"/>
        <w:ind w:left="720"/>
      </w:pPr>
    </w:p>
    <w:p w14:paraId="00000049" w14:textId="13D1D2AE" w:rsidR="007A7F71" w:rsidRDefault="00D20371">
      <w:pPr>
        <w:pStyle w:val="Heading3"/>
        <w:spacing w:line="360" w:lineRule="auto"/>
      </w:pPr>
      <w:bookmarkStart w:id="34" w:name="_c9doid7axy4r" w:colFirst="0" w:colLast="0"/>
      <w:bookmarkEnd w:id="34"/>
      <w:r>
        <w:t xml:space="preserve">3. </w:t>
      </w:r>
      <w:commentRangeStart w:id="35"/>
      <w:del w:id="36" w:author="Lewandowski, Andrew (Andy)" w:date="2019-04-08T10:24:00Z">
        <w:r w:rsidDel="00006C91">
          <w:delText xml:space="preserve">Follow </w:delText>
        </w:r>
      </w:del>
      <w:ins w:id="37" w:author="Lewandowski, Andrew (Andy)" w:date="2019-04-08T10:24:00Z">
        <w:r w:rsidR="00006C91">
          <w:t>Create</w:t>
        </w:r>
        <w:r w:rsidR="00006C91">
          <w:t xml:space="preserve"> </w:t>
        </w:r>
      </w:ins>
      <w:r>
        <w:t>guidelines for content ownership and authority.</w:t>
      </w:r>
      <w:commentRangeEnd w:id="35"/>
      <w:r w:rsidR="00006C91">
        <w:rPr>
          <w:rStyle w:val="CommentReference"/>
          <w:b w:val="0"/>
          <w:color w:val="434343"/>
        </w:rPr>
        <w:commentReference w:id="35"/>
      </w:r>
    </w:p>
    <w:p w14:paraId="0000004A" w14:textId="77777777" w:rsidR="007A7F71" w:rsidRDefault="00D20371">
      <w:pPr>
        <w:spacing w:line="360" w:lineRule="auto"/>
      </w:pPr>
      <w:r>
        <w:t xml:space="preserve">Authority defines who is empowered to make strategic and day-to-day decisions about the content of our website. Ownership defines who is responsible for the creation and maintenance of each piece of content. These guidelines help maintain the integrity of </w:t>
      </w:r>
      <w:r>
        <w:t>the information on our site &lt;More TBD&gt;</w:t>
      </w:r>
    </w:p>
    <w:p w14:paraId="0000004B" w14:textId="77777777" w:rsidR="007A7F71" w:rsidRDefault="00D20371">
      <w:pPr>
        <w:spacing w:line="360" w:lineRule="auto"/>
      </w:pPr>
      <w:r>
        <w:t>Notes:</w:t>
      </w:r>
    </w:p>
    <w:p w14:paraId="0000004C" w14:textId="77777777" w:rsidR="007A7F71" w:rsidRDefault="00D20371">
      <w:pPr>
        <w:spacing w:line="360" w:lineRule="auto"/>
      </w:pPr>
      <w:r>
        <w:t>We don’t want everybody making updates willy-nilly</w:t>
      </w:r>
    </w:p>
    <w:p w14:paraId="0000004D" w14:textId="77777777" w:rsidR="007A7F71" w:rsidRDefault="00D20371">
      <w:pPr>
        <w:spacing w:line="360" w:lineRule="auto"/>
      </w:pPr>
      <w:r>
        <w:t>We have a process where SMEs, clinical directors, and (other people?) can put their information into the pipeline, it can go through the approval process.</w:t>
      </w:r>
    </w:p>
    <w:p w14:paraId="0000004E" w14:textId="77777777" w:rsidR="007A7F71" w:rsidRDefault="00D20371">
      <w:pPr>
        <w:spacing w:line="360" w:lineRule="auto"/>
      </w:pPr>
      <w:r>
        <w:t>This</w:t>
      </w:r>
      <w:r>
        <w:t xml:space="preserve"> way the content gets to the right people, in the right way, at the right time</w:t>
      </w:r>
    </w:p>
    <w:p w14:paraId="0000004F" w14:textId="77777777" w:rsidR="007A7F71" w:rsidRDefault="00D20371">
      <w:pPr>
        <w:spacing w:line="360" w:lineRule="auto"/>
      </w:pPr>
      <w:r>
        <w:t>Also consider ‘sensitive’ content types where descriptions must be accurate</w:t>
      </w:r>
    </w:p>
    <w:p w14:paraId="00000050" w14:textId="77777777" w:rsidR="007A7F71" w:rsidRDefault="007A7F71">
      <w:pPr>
        <w:spacing w:line="360" w:lineRule="auto"/>
      </w:pPr>
    </w:p>
    <w:p w14:paraId="00000051" w14:textId="77777777" w:rsidR="007A7F71" w:rsidRDefault="007A7F71">
      <w:pPr>
        <w:spacing w:line="360" w:lineRule="auto"/>
      </w:pPr>
    </w:p>
    <w:p w14:paraId="00000052" w14:textId="77777777" w:rsidR="007A7F71" w:rsidRDefault="00D20371">
      <w:pPr>
        <w:spacing w:line="360" w:lineRule="auto"/>
        <w:rPr>
          <w:b/>
        </w:rPr>
      </w:pPr>
      <w:r>
        <w:rPr>
          <w:b/>
        </w:rPr>
        <w:t>How to do it</w:t>
      </w:r>
    </w:p>
    <w:p w14:paraId="00000053" w14:textId="77777777" w:rsidR="007A7F71" w:rsidRDefault="00D20371">
      <w:pPr>
        <w:spacing w:line="360" w:lineRule="auto"/>
      </w:pPr>
      <w:r>
        <w:t xml:space="preserve">Define the types of content on the site (e.g., “If you have health clinical </w:t>
      </w:r>
      <w:proofErr w:type="spellStart"/>
      <w:r>
        <w:t>services</w:t>
      </w:r>
      <w:proofErr w:type="spellEnd"/>
      <w:r>
        <w:t xml:space="preserve"> n</w:t>
      </w:r>
      <w:r>
        <w:t>eeds, route the request to Shelley and she will get them published by clinical people.”)</w:t>
      </w:r>
    </w:p>
    <w:p w14:paraId="00000054" w14:textId="77777777" w:rsidR="007A7F71" w:rsidRDefault="00D20371">
      <w:pPr>
        <w:spacing w:line="360" w:lineRule="auto"/>
      </w:pPr>
      <w:r>
        <w:lastRenderedPageBreak/>
        <w:t>Define who is responsible for what content</w:t>
      </w:r>
      <w:r>
        <w:br/>
        <w:t>What’s the approval process?</w:t>
      </w:r>
    </w:p>
    <w:p w14:paraId="00000055" w14:textId="77777777" w:rsidR="007A7F71" w:rsidRDefault="00D20371">
      <w:pPr>
        <w:spacing w:line="360" w:lineRule="auto"/>
      </w:pPr>
      <w:r>
        <w:t>Who to contact if you have an issue with data or you have some data to update. (E.g., “Put in a</w:t>
      </w:r>
      <w:r>
        <w:t xml:space="preserve"> request with Jenny HL and she will coordinate with the API team.” )</w:t>
      </w:r>
    </w:p>
    <w:p w14:paraId="00000056" w14:textId="77777777" w:rsidR="007A7F71" w:rsidRDefault="00D20371">
      <w:pPr>
        <w:spacing w:line="360" w:lineRule="auto"/>
      </w:pPr>
      <w:r>
        <w:t>Discuss facility API and how it automatically updates some things. Explain why. Explain who to contact if you find something you can’t update (like business hours).</w:t>
      </w:r>
    </w:p>
    <w:p w14:paraId="00000057" w14:textId="77777777" w:rsidR="007A7F71" w:rsidRDefault="007A7F71">
      <w:pPr>
        <w:spacing w:line="360" w:lineRule="auto"/>
      </w:pPr>
    </w:p>
    <w:p w14:paraId="00000058" w14:textId="77777777" w:rsidR="007A7F71" w:rsidRDefault="00D20371">
      <w:pPr>
        <w:spacing w:line="360" w:lineRule="auto"/>
        <w:rPr>
          <w:b/>
        </w:rPr>
      </w:pPr>
      <w:r>
        <w:rPr>
          <w:b/>
        </w:rPr>
        <w:t>Key Questions</w:t>
      </w:r>
    </w:p>
    <w:p w14:paraId="00000059" w14:textId="77777777" w:rsidR="007A7F71" w:rsidRDefault="00D20371">
      <w:pPr>
        <w:numPr>
          <w:ilvl w:val="0"/>
          <w:numId w:val="4"/>
        </w:numPr>
        <w:spacing w:line="360" w:lineRule="auto"/>
      </w:pPr>
      <w:r>
        <w:t>&lt;TBD&gt;</w:t>
      </w:r>
    </w:p>
    <w:p w14:paraId="0000005A" w14:textId="77777777" w:rsidR="007A7F71" w:rsidRDefault="00D20371">
      <w:pPr>
        <w:numPr>
          <w:ilvl w:val="0"/>
          <w:numId w:val="4"/>
        </w:numPr>
        <w:spacing w:line="360" w:lineRule="auto"/>
      </w:pPr>
      <w:r>
        <w:t>&lt;</w:t>
      </w:r>
      <w:r>
        <w:t>TBD&gt;</w:t>
      </w:r>
    </w:p>
    <w:p w14:paraId="0000005B" w14:textId="77777777" w:rsidR="007A7F71" w:rsidRDefault="007A7F71">
      <w:pPr>
        <w:spacing w:line="360" w:lineRule="auto"/>
      </w:pPr>
    </w:p>
    <w:p w14:paraId="0000005C" w14:textId="49CF2F5D" w:rsidR="007A7F71" w:rsidRDefault="00D20371">
      <w:pPr>
        <w:pStyle w:val="Heading3"/>
        <w:spacing w:line="360" w:lineRule="auto"/>
      </w:pPr>
      <w:bookmarkStart w:id="38" w:name="_1irvm56gj32p" w:colFirst="0" w:colLast="0"/>
      <w:bookmarkEnd w:id="38"/>
      <w:r>
        <w:t xml:space="preserve">4. Maintain harmony between </w:t>
      </w:r>
      <w:commentRangeStart w:id="39"/>
      <w:ins w:id="40" w:author="Lewandowski, Andrew (Andy)" w:date="2019-04-08T10:21:00Z">
        <w:r w:rsidR="00086309">
          <w:t xml:space="preserve">VA </w:t>
        </w:r>
      </w:ins>
      <w:r>
        <w:t xml:space="preserve">national, </w:t>
      </w:r>
      <w:ins w:id="41" w:author="Lewandowski, Andrew (Andy)" w:date="2019-04-08T10:21:00Z">
        <w:r w:rsidR="00086309">
          <w:t xml:space="preserve">VA </w:t>
        </w:r>
      </w:ins>
      <w:r>
        <w:t xml:space="preserve">regional, and </w:t>
      </w:r>
      <w:ins w:id="42" w:author="Lewandowski, Andrew (Andy)" w:date="2019-04-08T10:21:00Z">
        <w:r w:rsidR="00086309">
          <w:t xml:space="preserve">VA </w:t>
        </w:r>
      </w:ins>
      <w:r>
        <w:t>local content.</w:t>
      </w:r>
      <w:commentRangeEnd w:id="39"/>
      <w:r w:rsidR="00086309">
        <w:rPr>
          <w:rStyle w:val="CommentReference"/>
          <w:b w:val="0"/>
          <w:color w:val="434343"/>
        </w:rPr>
        <w:commentReference w:id="39"/>
      </w:r>
    </w:p>
    <w:p w14:paraId="0000005D" w14:textId="77777777" w:rsidR="007A7F71" w:rsidRDefault="00D20371">
      <w:pPr>
        <w:spacing w:line="360" w:lineRule="auto"/>
      </w:pPr>
      <w:r>
        <w:t>Notes:</w:t>
      </w:r>
    </w:p>
    <w:p w14:paraId="0000005E" w14:textId="77777777" w:rsidR="007A7F71" w:rsidRDefault="00D20371">
      <w:pPr>
        <w:spacing w:line="360" w:lineRule="auto"/>
      </w:pPr>
      <w:r>
        <w:t>We create content that complements national content</w:t>
      </w:r>
    </w:p>
    <w:p w14:paraId="0000005F" w14:textId="77777777" w:rsidR="007A7F71" w:rsidRDefault="00D20371">
      <w:pPr>
        <w:spacing w:line="360" w:lineRule="auto"/>
      </w:pPr>
      <w:r>
        <w:t>If it’s already handled at the national level, our content should complement that.</w:t>
      </w:r>
    </w:p>
    <w:p w14:paraId="00000060" w14:textId="77777777" w:rsidR="007A7F71" w:rsidRDefault="00D20371">
      <w:pPr>
        <w:spacing w:line="360" w:lineRule="auto"/>
      </w:pPr>
      <w:r>
        <w:t xml:space="preserve">The VA.gov user experience (like My HealtheVet) is a national experience, but the patient experience is local and regional.  </w:t>
      </w:r>
    </w:p>
    <w:p w14:paraId="00000061" w14:textId="77777777" w:rsidR="007A7F71" w:rsidRDefault="00D20371">
      <w:pPr>
        <w:spacing w:line="360" w:lineRule="auto"/>
        <w:rPr>
          <w:color w:val="3C4043"/>
          <w:highlight w:val="white"/>
        </w:rPr>
      </w:pPr>
      <w:r>
        <w:rPr>
          <w:color w:val="3C4043"/>
          <w:highlight w:val="white"/>
        </w:rPr>
        <w:t>National, regional, local - we don't want to re</w:t>
      </w:r>
      <w:r>
        <w:rPr>
          <w:color w:val="3C4043"/>
          <w:highlight w:val="white"/>
        </w:rPr>
        <w:t xml:space="preserve">produce content that has already gone through user testing. Draw from and build upon national content that's already created. </w:t>
      </w:r>
    </w:p>
    <w:p w14:paraId="00000062" w14:textId="77777777" w:rsidR="007A7F71" w:rsidRDefault="00D20371">
      <w:pPr>
        <w:spacing w:line="360" w:lineRule="auto"/>
        <w:rPr>
          <w:color w:val="3C4043"/>
          <w:highlight w:val="white"/>
        </w:rPr>
      </w:pPr>
      <w:r>
        <w:rPr>
          <w:color w:val="3C4043"/>
          <w:highlight w:val="white"/>
        </w:rPr>
        <w:t>Veteran doesn't want conflicting info - they want it to be simple - so we don’t want to ‘repeat ourselves’ by re-stating national</w:t>
      </w:r>
      <w:r>
        <w:rPr>
          <w:color w:val="3C4043"/>
          <w:highlight w:val="white"/>
        </w:rPr>
        <w:t xml:space="preserve"> level content</w:t>
      </w:r>
    </w:p>
    <w:p w14:paraId="00000063" w14:textId="77777777" w:rsidR="007A7F71" w:rsidRDefault="007A7F71">
      <w:pPr>
        <w:spacing w:line="360" w:lineRule="auto"/>
        <w:rPr>
          <w:color w:val="3C4043"/>
          <w:highlight w:val="white"/>
        </w:rPr>
      </w:pPr>
    </w:p>
    <w:p w14:paraId="00000064" w14:textId="77777777" w:rsidR="007A7F71" w:rsidRDefault="00D20371">
      <w:pPr>
        <w:spacing w:line="360" w:lineRule="auto"/>
        <w:rPr>
          <w:b/>
          <w:color w:val="3C4043"/>
          <w:highlight w:val="white"/>
        </w:rPr>
      </w:pPr>
      <w:r>
        <w:rPr>
          <w:b/>
          <w:color w:val="3C4043"/>
          <w:highlight w:val="white"/>
        </w:rPr>
        <w:t>How to do it</w:t>
      </w:r>
    </w:p>
    <w:p w14:paraId="00000065" w14:textId="77777777" w:rsidR="007A7F71" w:rsidRDefault="00D20371">
      <w:pPr>
        <w:spacing w:line="360" w:lineRule="auto"/>
        <w:rPr>
          <w:color w:val="3C4043"/>
          <w:highlight w:val="white"/>
        </w:rPr>
      </w:pPr>
      <w:r>
        <w:rPr>
          <w:color w:val="3C4043"/>
          <w:highlight w:val="white"/>
        </w:rPr>
        <w:t>&gt; TBD - actionable parts of this - guidelines</w:t>
      </w:r>
    </w:p>
    <w:p w14:paraId="00000066" w14:textId="77777777" w:rsidR="007A7F71" w:rsidRDefault="007A7F71">
      <w:pPr>
        <w:spacing w:line="360" w:lineRule="auto"/>
        <w:rPr>
          <w:color w:val="3C4043"/>
          <w:highlight w:val="white"/>
        </w:rPr>
      </w:pPr>
    </w:p>
    <w:p w14:paraId="00000067" w14:textId="77777777" w:rsidR="007A7F71" w:rsidRDefault="00D20371">
      <w:pPr>
        <w:spacing w:line="360" w:lineRule="auto"/>
        <w:rPr>
          <w:color w:val="3C4043"/>
          <w:highlight w:val="white"/>
        </w:rPr>
      </w:pPr>
      <w:commentRangeStart w:id="43"/>
      <w:r>
        <w:rPr>
          <w:color w:val="3C4043"/>
          <w:highlight w:val="white"/>
        </w:rPr>
        <w:t>Content editors and the API tool:</w:t>
      </w:r>
      <w:commentRangeEnd w:id="43"/>
      <w:r>
        <w:commentReference w:id="43"/>
      </w:r>
    </w:p>
    <w:p w14:paraId="00000068" w14:textId="77777777" w:rsidR="007A7F71" w:rsidRDefault="00D20371">
      <w:pPr>
        <w:spacing w:line="360" w:lineRule="auto"/>
      </w:pPr>
      <w:r>
        <w:t>Pulling information from the API makes it more consistent, accurate</w:t>
      </w:r>
    </w:p>
    <w:p w14:paraId="00000069" w14:textId="77777777" w:rsidR="007A7F71" w:rsidRDefault="00D20371">
      <w:pPr>
        <w:spacing w:line="360" w:lineRule="auto"/>
      </w:pPr>
      <w:commentRangeStart w:id="44"/>
      <w:r>
        <w:t>Healthcare descriptions have national, regional, and local descriptions</w:t>
      </w:r>
      <w:commentRangeEnd w:id="44"/>
      <w:r>
        <w:commentReference w:id="44"/>
      </w:r>
    </w:p>
    <w:p w14:paraId="0000006A" w14:textId="77777777" w:rsidR="007A7F71" w:rsidRDefault="00D20371">
      <w:pPr>
        <w:spacing w:line="360" w:lineRule="auto"/>
      </w:pPr>
      <w:commentRangeStart w:id="45"/>
      <w:r>
        <w:t>The API tool was set up to standardize the presentation of the content</w:t>
      </w:r>
      <w:commentRangeEnd w:id="45"/>
      <w:r>
        <w:commentReference w:id="45"/>
      </w:r>
    </w:p>
    <w:p w14:paraId="0000006B" w14:textId="77777777" w:rsidR="007A7F71" w:rsidRDefault="00D20371">
      <w:pPr>
        <w:spacing w:line="360" w:lineRule="auto"/>
        <w:rPr>
          <w:color w:val="3C4043"/>
          <w:highlight w:val="white"/>
        </w:rPr>
      </w:pPr>
      <w:commentRangeStart w:id="46"/>
      <w:r>
        <w:lastRenderedPageBreak/>
        <w:t xml:space="preserve">Explain which things content editors can do themselves in Drupal, and what they can’t edit </w:t>
      </w:r>
      <w:bookmarkStart w:id="47" w:name="_GoBack"/>
      <w:bookmarkEnd w:id="47"/>
      <w:r>
        <w:t>because it’s pulled in via API</w:t>
      </w:r>
      <w:commentRangeEnd w:id="46"/>
      <w:r>
        <w:commentReference w:id="46"/>
      </w:r>
      <w:r>
        <w:t>?</w:t>
      </w:r>
    </w:p>
    <w:p w14:paraId="0000006C" w14:textId="77777777" w:rsidR="007A7F71" w:rsidRDefault="007A7F71">
      <w:pPr>
        <w:spacing w:line="360" w:lineRule="auto"/>
        <w:rPr>
          <w:color w:val="3C4043"/>
          <w:highlight w:val="white"/>
        </w:rPr>
      </w:pPr>
    </w:p>
    <w:p w14:paraId="0000006D" w14:textId="77777777" w:rsidR="007A7F71" w:rsidRDefault="00D20371">
      <w:pPr>
        <w:spacing w:line="360" w:lineRule="auto"/>
        <w:rPr>
          <w:b/>
          <w:color w:val="3C4043"/>
          <w:highlight w:val="white"/>
        </w:rPr>
      </w:pPr>
      <w:r>
        <w:rPr>
          <w:b/>
          <w:color w:val="3C4043"/>
          <w:highlight w:val="white"/>
        </w:rPr>
        <w:t>Key questions</w:t>
      </w:r>
    </w:p>
    <w:p w14:paraId="0000006E" w14:textId="77777777" w:rsidR="007A7F71" w:rsidRDefault="00D20371">
      <w:pPr>
        <w:numPr>
          <w:ilvl w:val="0"/>
          <w:numId w:val="1"/>
        </w:numPr>
        <w:spacing w:line="360" w:lineRule="auto"/>
        <w:rPr>
          <w:color w:val="3C4043"/>
          <w:highlight w:val="white"/>
        </w:rPr>
      </w:pPr>
      <w:r>
        <w:rPr>
          <w:color w:val="3C4043"/>
          <w:highlight w:val="white"/>
        </w:rPr>
        <w:t>TBD</w:t>
      </w:r>
    </w:p>
    <w:p w14:paraId="0000006F" w14:textId="77777777" w:rsidR="007A7F71" w:rsidRDefault="00D20371">
      <w:pPr>
        <w:numPr>
          <w:ilvl w:val="0"/>
          <w:numId w:val="1"/>
        </w:numPr>
        <w:spacing w:line="360" w:lineRule="auto"/>
        <w:rPr>
          <w:color w:val="3C4043"/>
          <w:highlight w:val="white"/>
        </w:rPr>
      </w:pPr>
      <w:r>
        <w:rPr>
          <w:color w:val="3C4043"/>
          <w:highlight w:val="white"/>
        </w:rPr>
        <w:t>TBD</w:t>
      </w:r>
    </w:p>
    <w:p w14:paraId="00000070" w14:textId="77777777" w:rsidR="007A7F71" w:rsidRDefault="00D20371">
      <w:pPr>
        <w:pStyle w:val="Heading3"/>
        <w:spacing w:line="360" w:lineRule="auto"/>
      </w:pPr>
      <w:bookmarkStart w:id="48" w:name="_rsmr8auv0l95" w:colFirst="0" w:colLast="0"/>
      <w:bookmarkEnd w:id="48"/>
      <w:commentRangeStart w:id="49"/>
      <w:r>
        <w:t>5. Understand the specific purpose and audience of your content.</w:t>
      </w:r>
      <w:commentRangeEnd w:id="49"/>
      <w:r w:rsidR="00EC090F">
        <w:rPr>
          <w:rStyle w:val="CommentReference"/>
          <w:b w:val="0"/>
          <w:color w:val="434343"/>
        </w:rPr>
        <w:commentReference w:id="49"/>
      </w:r>
    </w:p>
    <w:p w14:paraId="00000071" w14:textId="77777777" w:rsidR="007A7F71" w:rsidRDefault="00D20371">
      <w:pPr>
        <w:spacing w:line="360" w:lineRule="auto"/>
      </w:pPr>
      <w:r>
        <w:t>Web content is like a product - It must serve a specific purpose for a specific user</w:t>
      </w:r>
    </w:p>
    <w:p w14:paraId="00000072" w14:textId="77777777" w:rsidR="007A7F71" w:rsidRDefault="00D20371">
      <w:pPr>
        <w:spacing w:line="360" w:lineRule="auto"/>
      </w:pPr>
      <w:r>
        <w:t>Some content needs white-glove treatment, other content has more wiggle-room</w:t>
      </w:r>
    </w:p>
    <w:p w14:paraId="00000073" w14:textId="77777777" w:rsidR="007A7F71" w:rsidRDefault="00D20371">
      <w:pPr>
        <w:spacing w:line="360" w:lineRule="auto"/>
      </w:pPr>
      <w:commentRangeStart w:id="50"/>
      <w:r>
        <w:t>(explain tiers)</w:t>
      </w:r>
      <w:commentRangeEnd w:id="50"/>
      <w:r>
        <w:commentReference w:id="50"/>
      </w:r>
    </w:p>
    <w:p w14:paraId="00000074" w14:textId="77777777" w:rsidR="007A7F71" w:rsidRDefault="00D20371">
      <w:pPr>
        <w:spacing w:line="360" w:lineRule="auto"/>
      </w:pPr>
      <w:r>
        <w:t>Task-based</w:t>
      </w:r>
      <w:r>
        <w:t xml:space="preserve"> content (tiers one and two) that achieves a purpose gets a higher profile. </w:t>
      </w:r>
    </w:p>
    <w:p w14:paraId="00000075" w14:textId="77777777" w:rsidR="007A7F71" w:rsidRDefault="00D20371">
      <w:pPr>
        <w:spacing w:line="360" w:lineRule="auto"/>
      </w:pPr>
      <w:r>
        <w:t>There are more guidelines around this kind of content to protect its integrity - more control is maintained. This kind of content works to achieve very specific actions (i.e., Make an appointment, Become a patient)</w:t>
      </w:r>
    </w:p>
    <w:p w14:paraId="00000076" w14:textId="77777777" w:rsidR="007A7F71" w:rsidRDefault="00D20371">
      <w:pPr>
        <w:numPr>
          <w:ilvl w:val="0"/>
          <w:numId w:val="5"/>
        </w:numPr>
        <w:spacing w:line="360" w:lineRule="auto"/>
      </w:pPr>
      <w:r>
        <w:t xml:space="preserve">Make an appointment </w:t>
      </w:r>
    </w:p>
    <w:p w14:paraId="00000077" w14:textId="77777777" w:rsidR="007A7F71" w:rsidRDefault="00D20371">
      <w:pPr>
        <w:numPr>
          <w:ilvl w:val="0"/>
          <w:numId w:val="5"/>
        </w:numPr>
        <w:spacing w:line="360" w:lineRule="auto"/>
      </w:pPr>
      <w:r>
        <w:t>Become a patient</w:t>
      </w:r>
    </w:p>
    <w:p w14:paraId="00000078" w14:textId="77777777" w:rsidR="007A7F71" w:rsidRDefault="00D20371">
      <w:pPr>
        <w:numPr>
          <w:ilvl w:val="0"/>
          <w:numId w:val="5"/>
        </w:numPr>
        <w:spacing w:line="360" w:lineRule="auto"/>
      </w:pPr>
      <w:r>
        <w:t>Loc</w:t>
      </w:r>
      <w:r>
        <w:t xml:space="preserve">ations </w:t>
      </w:r>
    </w:p>
    <w:p w14:paraId="00000079" w14:textId="77777777" w:rsidR="007A7F71" w:rsidRDefault="00D20371">
      <w:pPr>
        <w:numPr>
          <w:ilvl w:val="0"/>
          <w:numId w:val="5"/>
        </w:numPr>
        <w:spacing w:line="360" w:lineRule="auto"/>
      </w:pPr>
      <w:r>
        <w:t>Services</w:t>
      </w:r>
    </w:p>
    <w:p w14:paraId="0000007A" w14:textId="77777777" w:rsidR="007A7F71" w:rsidRDefault="00D20371">
      <w:pPr>
        <w:spacing w:line="360" w:lineRule="auto"/>
      </w:pPr>
      <w:commentRangeStart w:id="51"/>
      <w:r>
        <w:t>Information for vendors, partners, staff, and community (tier three) is less sensitive, but serves an important purpose</w:t>
      </w:r>
      <w:commentRangeEnd w:id="51"/>
      <w:r>
        <w:commentReference w:id="51"/>
      </w:r>
      <w:r>
        <w:t xml:space="preserve"> (spreading awareness, community involvement, growth and health of VA Pittsburgh as an organization, research, </w:t>
      </w:r>
      <w:proofErr w:type="spellStart"/>
      <w:r>
        <w:t>etc</w:t>
      </w:r>
      <w:proofErr w:type="spellEnd"/>
      <w:r>
        <w:t>)</w:t>
      </w:r>
    </w:p>
    <w:p w14:paraId="0000007B" w14:textId="77777777" w:rsidR="007A7F71" w:rsidRDefault="00D20371">
      <w:pPr>
        <w:numPr>
          <w:ilvl w:val="0"/>
          <w:numId w:val="10"/>
        </w:numPr>
        <w:spacing w:line="360" w:lineRule="auto"/>
      </w:pPr>
      <w:r>
        <w:t>S</w:t>
      </w:r>
      <w:r>
        <w:t>tories and events</w:t>
      </w:r>
    </w:p>
    <w:p w14:paraId="0000007C" w14:textId="77777777" w:rsidR="007A7F71" w:rsidRDefault="00D20371">
      <w:pPr>
        <w:numPr>
          <w:ilvl w:val="0"/>
          <w:numId w:val="10"/>
        </w:numPr>
        <w:spacing w:line="360" w:lineRule="auto"/>
      </w:pPr>
      <w:r>
        <w:t xml:space="preserve">Policies, careers, </w:t>
      </w:r>
      <w:proofErr w:type="spellStart"/>
      <w:r>
        <w:t>etc</w:t>
      </w:r>
      <w:proofErr w:type="spellEnd"/>
    </w:p>
    <w:p w14:paraId="0000007D" w14:textId="77777777" w:rsidR="007A7F71" w:rsidRDefault="00D20371">
      <w:pPr>
        <w:numPr>
          <w:ilvl w:val="0"/>
          <w:numId w:val="10"/>
        </w:numPr>
        <w:spacing w:line="360" w:lineRule="auto"/>
      </w:pPr>
      <w:r>
        <w:t>About us</w:t>
      </w:r>
    </w:p>
    <w:p w14:paraId="0000007E" w14:textId="77777777" w:rsidR="007A7F71" w:rsidRDefault="007A7F71">
      <w:pPr>
        <w:spacing w:line="360" w:lineRule="auto"/>
        <w:ind w:left="720"/>
      </w:pPr>
    </w:p>
    <w:p w14:paraId="0000007F" w14:textId="77777777" w:rsidR="007A7F71" w:rsidRDefault="00D20371">
      <w:pPr>
        <w:spacing w:line="360" w:lineRule="auto"/>
      </w:pPr>
      <w:r>
        <w:t>If we understand the different purposes for various content types, we can set up processes to make sure the most important information is easy to find for users.</w:t>
      </w:r>
    </w:p>
    <w:p w14:paraId="00000080" w14:textId="77777777" w:rsidR="007A7F71" w:rsidRDefault="007A7F71">
      <w:pPr>
        <w:spacing w:line="360" w:lineRule="auto"/>
      </w:pPr>
    </w:p>
    <w:p w14:paraId="00000081" w14:textId="77777777" w:rsidR="007A7F71" w:rsidRDefault="00D20371">
      <w:pPr>
        <w:spacing w:line="360" w:lineRule="auto"/>
        <w:rPr>
          <w:b/>
        </w:rPr>
      </w:pPr>
      <w:r>
        <w:rPr>
          <w:b/>
        </w:rPr>
        <w:t>How to do it</w:t>
      </w:r>
    </w:p>
    <w:p w14:paraId="00000082" w14:textId="77777777" w:rsidR="007A7F71" w:rsidRDefault="007A7F71">
      <w:pPr>
        <w:spacing w:line="360" w:lineRule="auto"/>
        <w:rPr>
          <w:b/>
        </w:rPr>
      </w:pPr>
    </w:p>
    <w:p w14:paraId="00000083" w14:textId="77777777" w:rsidR="007A7F71" w:rsidRDefault="00D20371">
      <w:pPr>
        <w:spacing w:line="360" w:lineRule="auto"/>
      </w:pPr>
      <w:r>
        <w:t>&gt; TBD &lt;specific guidelines a</w:t>
      </w:r>
      <w:r>
        <w:t>nd instructions related to this&gt;</w:t>
      </w:r>
    </w:p>
    <w:p w14:paraId="00000084" w14:textId="77777777" w:rsidR="007A7F71" w:rsidRDefault="007A7F71">
      <w:pPr>
        <w:spacing w:line="360" w:lineRule="auto"/>
      </w:pPr>
    </w:p>
    <w:p w14:paraId="00000085" w14:textId="77777777" w:rsidR="007A7F71" w:rsidRDefault="00D20371">
      <w:pPr>
        <w:spacing w:line="360" w:lineRule="auto"/>
        <w:rPr>
          <w:b/>
        </w:rPr>
      </w:pPr>
      <w:r>
        <w:rPr>
          <w:b/>
        </w:rPr>
        <w:t>Key questions</w:t>
      </w:r>
    </w:p>
    <w:p w14:paraId="00000086" w14:textId="77777777" w:rsidR="007A7F71" w:rsidRDefault="00D20371">
      <w:pPr>
        <w:numPr>
          <w:ilvl w:val="0"/>
          <w:numId w:val="7"/>
        </w:numPr>
        <w:spacing w:line="360" w:lineRule="auto"/>
      </w:pPr>
      <w:r>
        <w:t>TBD</w:t>
      </w:r>
    </w:p>
    <w:p w14:paraId="00000087" w14:textId="77777777" w:rsidR="007A7F71" w:rsidRDefault="00D20371">
      <w:pPr>
        <w:numPr>
          <w:ilvl w:val="0"/>
          <w:numId w:val="7"/>
        </w:numPr>
        <w:spacing w:line="360" w:lineRule="auto"/>
      </w:pPr>
      <w:r>
        <w:t>TBD</w:t>
      </w:r>
    </w:p>
    <w:p w14:paraId="00000088" w14:textId="77777777" w:rsidR="007A7F71" w:rsidRDefault="007A7F71">
      <w:pPr>
        <w:spacing w:line="360" w:lineRule="auto"/>
      </w:pPr>
    </w:p>
    <w:p w14:paraId="00000089" w14:textId="77777777" w:rsidR="007A7F71" w:rsidRDefault="007A7F71">
      <w:pPr>
        <w:spacing w:line="360" w:lineRule="auto"/>
      </w:pPr>
    </w:p>
    <w:p w14:paraId="0000008A" w14:textId="77777777" w:rsidR="007A7F71" w:rsidRDefault="007A7F71">
      <w:pPr>
        <w:pStyle w:val="Heading3"/>
        <w:spacing w:line="360" w:lineRule="auto"/>
      </w:pPr>
      <w:bookmarkStart w:id="52" w:name="_otfcd8j85m7p" w:colFirst="0" w:colLast="0"/>
      <w:bookmarkEnd w:id="52"/>
    </w:p>
    <w:p w14:paraId="0000008B" w14:textId="77777777" w:rsidR="007A7F71" w:rsidRDefault="00D20371">
      <w:pPr>
        <w:pStyle w:val="Heading3"/>
        <w:spacing w:line="360" w:lineRule="auto"/>
      </w:pPr>
      <w:bookmarkStart w:id="53" w:name="_dme18e4bx0se" w:colFirst="0" w:colLast="0"/>
      <w:bookmarkEnd w:id="53"/>
      <w:r>
        <w:t>5. Measure how well the content does its job and use data to improve it.</w:t>
      </w:r>
    </w:p>
    <w:p w14:paraId="0000008C" w14:textId="77777777" w:rsidR="007A7F71" w:rsidRDefault="00D20371">
      <w:pPr>
        <w:spacing w:line="360" w:lineRule="auto"/>
      </w:pPr>
      <w:r>
        <w:t>Since we have taken the time to understand our users and identify how our content will shape their journey to care and services, we owe it to ourselves and the Veterans to measure how well our content is doing its job. &lt;more TBD&gt;</w:t>
      </w:r>
    </w:p>
    <w:p w14:paraId="0000008D" w14:textId="77777777" w:rsidR="007A7F71" w:rsidRDefault="007A7F71">
      <w:pPr>
        <w:spacing w:line="360" w:lineRule="auto"/>
      </w:pPr>
    </w:p>
    <w:p w14:paraId="0000008E" w14:textId="77777777" w:rsidR="007A7F71" w:rsidRDefault="00D20371">
      <w:pPr>
        <w:spacing w:line="360" w:lineRule="auto"/>
        <w:rPr>
          <w:b/>
        </w:rPr>
      </w:pPr>
      <w:r>
        <w:rPr>
          <w:b/>
        </w:rPr>
        <w:t>How to do it</w:t>
      </w:r>
    </w:p>
    <w:p w14:paraId="0000008F" w14:textId="77777777" w:rsidR="007A7F71" w:rsidRDefault="00D20371">
      <w:pPr>
        <w:spacing w:line="360" w:lineRule="auto"/>
      </w:pPr>
      <w:r>
        <w:t xml:space="preserve">&lt;TBD&gt; </w:t>
      </w:r>
    </w:p>
    <w:p w14:paraId="00000090" w14:textId="77777777" w:rsidR="007A7F71" w:rsidRDefault="00D20371">
      <w:pPr>
        <w:spacing w:line="360" w:lineRule="auto"/>
      </w:pPr>
      <w:r>
        <w:t>Ideas</w:t>
      </w:r>
      <w:r>
        <w:t>:</w:t>
      </w:r>
    </w:p>
    <w:p w14:paraId="00000091" w14:textId="77777777" w:rsidR="007A7F71" w:rsidRDefault="00D20371">
      <w:pPr>
        <w:spacing w:line="360" w:lineRule="auto"/>
      </w:pPr>
      <w:r>
        <w:t>Identify tools, processes (Google analytics?)</w:t>
      </w:r>
    </w:p>
    <w:p w14:paraId="00000092" w14:textId="77777777" w:rsidR="007A7F71" w:rsidRDefault="00D20371">
      <w:pPr>
        <w:spacing w:line="360" w:lineRule="auto"/>
      </w:pPr>
      <w:r>
        <w:t>Define objectives (how will we know the content is doing its job?)</w:t>
      </w:r>
      <w:r>
        <w:br/>
        <w:t>Good opportunity for Shelley and team to define what metrics are most important to track</w:t>
      </w:r>
    </w:p>
    <w:p w14:paraId="00000093" w14:textId="77777777" w:rsidR="007A7F71" w:rsidRDefault="00D20371">
      <w:pPr>
        <w:spacing w:line="360" w:lineRule="auto"/>
      </w:pPr>
      <w:r>
        <w:t>Identify who is responsible for this (this may be to</w:t>
      </w:r>
      <w:r>
        <w:t>o granular)</w:t>
      </w:r>
    </w:p>
    <w:p w14:paraId="00000094" w14:textId="77777777" w:rsidR="007A7F71" w:rsidRDefault="007A7F71">
      <w:pPr>
        <w:spacing w:line="360" w:lineRule="auto"/>
      </w:pPr>
    </w:p>
    <w:p w14:paraId="00000095" w14:textId="77777777" w:rsidR="007A7F71" w:rsidRDefault="00D20371">
      <w:pPr>
        <w:spacing w:line="360" w:lineRule="auto"/>
      </w:pPr>
      <w:r>
        <w:rPr>
          <w:b/>
        </w:rPr>
        <w:t>Key Questions</w:t>
      </w:r>
    </w:p>
    <w:p w14:paraId="00000096" w14:textId="77777777" w:rsidR="007A7F71" w:rsidRDefault="00D20371">
      <w:pPr>
        <w:numPr>
          <w:ilvl w:val="0"/>
          <w:numId w:val="11"/>
        </w:numPr>
        <w:spacing w:line="360" w:lineRule="auto"/>
      </w:pPr>
      <w:r>
        <w:t>Are users following a clear path to the service they need, or do they click around a lot?</w:t>
      </w:r>
    </w:p>
    <w:p w14:paraId="00000097" w14:textId="77777777" w:rsidR="007A7F71" w:rsidRDefault="00D20371">
      <w:pPr>
        <w:numPr>
          <w:ilvl w:val="0"/>
          <w:numId w:val="11"/>
        </w:numPr>
        <w:spacing w:line="360" w:lineRule="auto"/>
      </w:pPr>
      <w:r>
        <w:t>What percentage of users end their site visit with a phone call to obtain care or services? How can we tell?</w:t>
      </w:r>
    </w:p>
    <w:p w14:paraId="00000098" w14:textId="77777777" w:rsidR="007A7F71" w:rsidRDefault="00D20371">
      <w:pPr>
        <w:numPr>
          <w:ilvl w:val="0"/>
          <w:numId w:val="11"/>
        </w:numPr>
        <w:spacing w:line="360" w:lineRule="auto"/>
      </w:pPr>
      <w:r>
        <w:t>More questions</w:t>
      </w:r>
    </w:p>
    <w:p w14:paraId="00000099" w14:textId="77777777" w:rsidR="007A7F71" w:rsidRDefault="007A7F71">
      <w:pPr>
        <w:spacing w:line="360" w:lineRule="auto"/>
      </w:pPr>
    </w:p>
    <w:p w14:paraId="0000009A" w14:textId="77777777" w:rsidR="007A7F71" w:rsidRDefault="007A7F71">
      <w:pPr>
        <w:spacing w:line="360" w:lineRule="auto"/>
      </w:pPr>
    </w:p>
    <w:p w14:paraId="0000009B" w14:textId="77777777" w:rsidR="007A7F71" w:rsidRDefault="00D20371">
      <w:pPr>
        <w:pStyle w:val="Heading2"/>
        <w:spacing w:line="360" w:lineRule="auto"/>
      </w:pPr>
      <w:bookmarkStart w:id="54" w:name="_pgjbgdg2x6" w:colFirst="0" w:colLast="0"/>
      <w:bookmarkEnd w:id="54"/>
      <w:commentRangeStart w:id="55"/>
      <w:r>
        <w:t>Our website</w:t>
      </w:r>
      <w:commentRangeEnd w:id="55"/>
      <w:r>
        <w:commentReference w:id="55"/>
      </w:r>
    </w:p>
    <w:p w14:paraId="0000009C" w14:textId="77777777" w:rsidR="007A7F71" w:rsidRDefault="00D20371">
      <w:pPr>
        <w:spacing w:line="360" w:lineRule="auto"/>
      </w:pPr>
      <w:r>
        <w:t>&lt;TBD&gt; Intro</w:t>
      </w:r>
    </w:p>
    <w:p w14:paraId="0000009D" w14:textId="77777777" w:rsidR="007A7F71" w:rsidRDefault="00D20371">
      <w:pPr>
        <w:pStyle w:val="Heading3"/>
        <w:spacing w:line="360" w:lineRule="auto"/>
      </w:pPr>
      <w:bookmarkStart w:id="56" w:name="_5b7kxnpucsvy" w:colFirst="0" w:colLast="0"/>
      <w:bookmarkEnd w:id="56"/>
      <w:r>
        <w:lastRenderedPageBreak/>
        <w:t>Home</w:t>
      </w:r>
    </w:p>
    <w:p w14:paraId="0000009E" w14:textId="77777777" w:rsidR="007A7F71" w:rsidRDefault="00D20371">
      <w:r>
        <w:t>&lt;This is the kind of content that lives here&gt;</w:t>
      </w:r>
    </w:p>
    <w:p w14:paraId="0000009F" w14:textId="77777777" w:rsidR="007A7F71" w:rsidRDefault="00D20371">
      <w:r>
        <w:t>&lt;guidelines, recommendations&gt;</w:t>
      </w:r>
    </w:p>
    <w:p w14:paraId="000000A0" w14:textId="77777777" w:rsidR="007A7F71" w:rsidRDefault="00D20371">
      <w:r>
        <w:t>Tier 1-2 content</w:t>
      </w:r>
    </w:p>
    <w:p w14:paraId="000000A1" w14:textId="77777777" w:rsidR="007A7F71" w:rsidRDefault="00D20371">
      <w:pPr>
        <w:pStyle w:val="Heading3"/>
        <w:spacing w:line="360" w:lineRule="auto"/>
      </w:pPr>
      <w:bookmarkStart w:id="57" w:name="_10527kx4x33p" w:colFirst="0" w:colLast="0"/>
      <w:bookmarkEnd w:id="57"/>
      <w:r>
        <w:t>Locations and Services</w:t>
      </w:r>
    </w:p>
    <w:p w14:paraId="000000A2" w14:textId="77777777" w:rsidR="007A7F71" w:rsidRDefault="00D20371">
      <w:r>
        <w:t>&lt;This is the kind of content that lives here&gt;</w:t>
      </w:r>
    </w:p>
    <w:p w14:paraId="000000A3" w14:textId="77777777" w:rsidR="007A7F71" w:rsidRDefault="00D20371">
      <w:r>
        <w:t>&lt;guidelines, recommendations&gt;</w:t>
      </w:r>
    </w:p>
    <w:p w14:paraId="000000A4" w14:textId="77777777" w:rsidR="007A7F71" w:rsidRDefault="00D20371">
      <w:r>
        <w:t>Tier 1-2 content</w:t>
      </w:r>
    </w:p>
    <w:p w14:paraId="000000A5" w14:textId="77777777" w:rsidR="007A7F71" w:rsidRDefault="00D20371">
      <w:pPr>
        <w:pStyle w:val="Heading3"/>
        <w:spacing w:line="360" w:lineRule="auto"/>
      </w:pPr>
      <w:bookmarkStart w:id="58" w:name="_33v8cgqexcc9" w:colFirst="0" w:colLast="0"/>
      <w:bookmarkEnd w:id="58"/>
      <w:r>
        <w:t>News and Events</w:t>
      </w:r>
    </w:p>
    <w:p w14:paraId="000000A6" w14:textId="77777777" w:rsidR="007A7F71" w:rsidRDefault="00D20371">
      <w:r>
        <w:t>&lt;This is the kind of content that lives here&gt;</w:t>
      </w:r>
    </w:p>
    <w:p w14:paraId="000000A7" w14:textId="77777777" w:rsidR="007A7F71" w:rsidRDefault="00D20371">
      <w:r>
        <w:t>&lt;guidelines, recommendations&gt;</w:t>
      </w:r>
    </w:p>
    <w:p w14:paraId="000000A8" w14:textId="77777777" w:rsidR="007A7F71" w:rsidRDefault="00D20371">
      <w:r>
        <w:t>Tier 3 content</w:t>
      </w:r>
    </w:p>
    <w:p w14:paraId="000000A9" w14:textId="77777777" w:rsidR="007A7F71" w:rsidRDefault="00D20371">
      <w:pPr>
        <w:pStyle w:val="Heading3"/>
        <w:spacing w:line="360" w:lineRule="auto"/>
      </w:pPr>
      <w:bookmarkStart w:id="59" w:name="_2s4wbe4g6nyj" w:colFirst="0" w:colLast="0"/>
      <w:bookmarkEnd w:id="59"/>
      <w:r>
        <w:t>About Us</w:t>
      </w:r>
    </w:p>
    <w:p w14:paraId="000000AA" w14:textId="77777777" w:rsidR="007A7F71" w:rsidRDefault="00D20371">
      <w:r>
        <w:t>&lt;This is the kind of content that lives here&gt;</w:t>
      </w:r>
    </w:p>
    <w:p w14:paraId="000000AB" w14:textId="77777777" w:rsidR="007A7F71" w:rsidRDefault="00D20371">
      <w:r>
        <w:t>&lt;guidelines, recommendations&gt;</w:t>
      </w:r>
    </w:p>
    <w:p w14:paraId="000000AC" w14:textId="77777777" w:rsidR="007A7F71" w:rsidRDefault="00D20371">
      <w:r>
        <w:t>Tier 3 content</w:t>
      </w:r>
    </w:p>
    <w:p w14:paraId="000000AD" w14:textId="77777777" w:rsidR="007A7F71" w:rsidRDefault="007A7F71"/>
    <w:p w14:paraId="000000AE" w14:textId="77777777" w:rsidR="007A7F71" w:rsidRDefault="00D20371">
      <w:pPr>
        <w:pStyle w:val="Heading3"/>
      </w:pPr>
      <w:bookmarkStart w:id="60" w:name="_b2gcmj5b524e" w:colFirst="0" w:colLast="0"/>
      <w:bookmarkEnd w:id="60"/>
      <w:r>
        <w:t>Content Types?</w:t>
      </w:r>
    </w:p>
    <w:p w14:paraId="000000AF" w14:textId="77777777" w:rsidR="007A7F71" w:rsidRDefault="00D20371">
      <w:r>
        <w:t>Is it useful to address the diffe</w:t>
      </w:r>
      <w:r>
        <w:t>rent content types in Drupal? Might be too in-depth for this playbook. Or maybe there are ways to work them into the Principles section.</w:t>
      </w:r>
    </w:p>
    <w:p w14:paraId="000000B0" w14:textId="77777777" w:rsidR="007A7F71" w:rsidRDefault="007A7F71"/>
    <w:p w14:paraId="000000B1" w14:textId="77777777" w:rsidR="007A7F71" w:rsidRDefault="00D20371">
      <w:pPr>
        <w:rPr>
          <w:shd w:val="clear" w:color="auto" w:fill="FFF2CC"/>
        </w:rPr>
      </w:pPr>
      <w:r>
        <w:rPr>
          <w:shd w:val="clear" w:color="auto" w:fill="FFF2CC"/>
        </w:rPr>
        <w:t>Recommended: High level content model map that allows us to demonstrate governance on the national, regional, local le</w:t>
      </w:r>
      <w:r>
        <w:rPr>
          <w:shd w:val="clear" w:color="auto" w:fill="FFF2CC"/>
        </w:rPr>
        <w:t>vels and how they relate</w:t>
      </w:r>
    </w:p>
    <w:p w14:paraId="000000B2" w14:textId="77777777" w:rsidR="007A7F71" w:rsidRDefault="007A7F71">
      <w:pPr>
        <w:rPr>
          <w:shd w:val="clear" w:color="auto" w:fill="FFF2CC"/>
        </w:rPr>
      </w:pPr>
    </w:p>
    <w:p w14:paraId="000000B3" w14:textId="77777777" w:rsidR="007A7F71" w:rsidRDefault="00D20371">
      <w:pPr>
        <w:rPr>
          <w:shd w:val="clear" w:color="auto" w:fill="FFF2CC"/>
        </w:rPr>
      </w:pPr>
      <w:r>
        <w:rPr>
          <w:shd w:val="clear" w:color="auto" w:fill="FFF2CC"/>
        </w:rPr>
        <w:t>Recommended: AX should be optimized to compliment this playbook and empower content authors / editors to remember and adhere to these guidelines!</w:t>
      </w:r>
    </w:p>
    <w:p w14:paraId="000000B4" w14:textId="77777777" w:rsidR="007A7F71" w:rsidRDefault="007A7F71"/>
    <w:p w14:paraId="000000B5" w14:textId="77777777" w:rsidR="007A7F71" w:rsidRDefault="00D20371">
      <w:pPr>
        <w:pStyle w:val="Heading2"/>
        <w:spacing w:line="360" w:lineRule="auto"/>
      </w:pPr>
      <w:bookmarkStart w:id="61" w:name="_hb0klx5bittv" w:colFirst="0" w:colLast="0"/>
      <w:bookmarkEnd w:id="61"/>
      <w:r>
        <w:t>FAQs</w:t>
      </w:r>
    </w:p>
    <w:p w14:paraId="000000B6" w14:textId="77777777" w:rsidR="007A7F71" w:rsidRDefault="00D20371">
      <w:pPr>
        <w:spacing w:line="360" w:lineRule="auto"/>
      </w:pPr>
      <w:r>
        <w:t>Section TBD if needed - talking to Shelley’s team will help determine this</w:t>
      </w:r>
    </w:p>
    <w:p w14:paraId="000000B7" w14:textId="77777777" w:rsidR="007A7F71" w:rsidRDefault="007A7F71">
      <w:pPr>
        <w:spacing w:line="360" w:lineRule="auto"/>
      </w:pPr>
    </w:p>
    <w:p w14:paraId="000000B8" w14:textId="77777777" w:rsidR="007A7F71" w:rsidRDefault="007A7F71">
      <w:pPr>
        <w:spacing w:line="360" w:lineRule="auto"/>
      </w:pPr>
    </w:p>
    <w:p w14:paraId="000000B9" w14:textId="77777777" w:rsidR="007A7F71" w:rsidRDefault="00D20371">
      <w:pPr>
        <w:spacing w:line="360" w:lineRule="auto"/>
      </w:pPr>
      <w:r>
        <w:rPr>
          <w:noProof/>
        </w:rPr>
        <w:pict w14:anchorId="43EB73AF">
          <v:rect id="_x0000_i1025" alt="" style="width:468pt;height:.05pt;mso-width-percent:0;mso-height-percent:0;mso-width-percent:0;mso-height-percent:0" o:hralign="center" o:hrstd="t" o:hr="t" fillcolor="#a0a0a0" stroked="f"/>
        </w:pict>
      </w:r>
    </w:p>
    <w:p w14:paraId="000000BA" w14:textId="77777777" w:rsidR="007A7F71" w:rsidRDefault="00D20371">
      <w:pPr>
        <w:spacing w:line="360" w:lineRule="auto"/>
      </w:pPr>
      <w:r>
        <w:lastRenderedPageBreak/>
        <w:t>For internal use - not for publication with final</w:t>
      </w:r>
    </w:p>
    <w:p w14:paraId="000000BB" w14:textId="77777777" w:rsidR="007A7F71" w:rsidRDefault="007A7F71">
      <w:pPr>
        <w:spacing w:line="360" w:lineRule="auto"/>
      </w:pPr>
    </w:p>
    <w:p w14:paraId="000000BC" w14:textId="77777777" w:rsidR="007A7F71" w:rsidRDefault="00D20371">
      <w:pPr>
        <w:pStyle w:val="Heading2"/>
        <w:spacing w:line="360" w:lineRule="auto"/>
      </w:pPr>
      <w:bookmarkStart w:id="62" w:name="_h7wjedbozzj6" w:colFirst="0" w:colLast="0"/>
      <w:bookmarkEnd w:id="62"/>
      <w:r>
        <w:t>Reference</w:t>
      </w:r>
    </w:p>
    <w:p w14:paraId="000000BD" w14:textId="77777777" w:rsidR="007A7F71" w:rsidRDefault="00D20371">
      <w:pPr>
        <w:spacing w:line="360" w:lineRule="auto"/>
      </w:pPr>
      <w:hyperlink r:id="rId8" w:anchor="heading=h.rlu6k0nv32dt">
        <w:r>
          <w:rPr>
            <w:color w:val="1155CC"/>
            <w:u w:val="single"/>
          </w:rPr>
          <w:t>Jodi’s notes that explain what this is going to be</w:t>
        </w:r>
      </w:hyperlink>
    </w:p>
    <w:p w14:paraId="000000BE" w14:textId="77777777" w:rsidR="007A7F71" w:rsidRDefault="007A7F71">
      <w:pPr>
        <w:spacing w:line="360" w:lineRule="auto"/>
      </w:pPr>
    </w:p>
    <w:p w14:paraId="000000BF" w14:textId="77777777" w:rsidR="007A7F71" w:rsidRDefault="00D20371">
      <w:pPr>
        <w:spacing w:line="360" w:lineRule="auto"/>
      </w:pPr>
      <w:hyperlink r:id="rId9">
        <w:r>
          <w:rPr>
            <w:color w:val="1155CC"/>
            <w:u w:val="single"/>
          </w:rPr>
          <w:t>Recording of a call where this was discussed</w:t>
        </w:r>
      </w:hyperlink>
    </w:p>
    <w:p w14:paraId="000000C0" w14:textId="77777777" w:rsidR="007A7F71" w:rsidRDefault="007A7F71">
      <w:pPr>
        <w:spacing w:line="360" w:lineRule="auto"/>
      </w:pPr>
    </w:p>
    <w:p w14:paraId="000000C1" w14:textId="77777777" w:rsidR="007A7F71" w:rsidRDefault="00D20371">
      <w:pPr>
        <w:spacing w:line="360" w:lineRule="auto"/>
      </w:pPr>
      <w:hyperlink r:id="rId10">
        <w:r>
          <w:rPr>
            <w:color w:val="1155CC"/>
            <w:u w:val="single"/>
          </w:rPr>
          <w:t>Definition and scope of this deliverable</w:t>
        </w:r>
      </w:hyperlink>
      <w:r>
        <w:t xml:space="preserve"> (this is just an outline)</w:t>
      </w:r>
    </w:p>
    <w:p w14:paraId="000000C2" w14:textId="77777777" w:rsidR="007A7F71" w:rsidRDefault="007A7F71">
      <w:pPr>
        <w:spacing w:line="360" w:lineRule="auto"/>
      </w:pPr>
    </w:p>
    <w:p w14:paraId="000000C3" w14:textId="77777777" w:rsidR="007A7F71" w:rsidRDefault="00D20371">
      <w:pPr>
        <w:spacing w:line="360" w:lineRule="auto"/>
      </w:pPr>
      <w:r>
        <w:t xml:space="preserve">Eventually we’ll get to the </w:t>
      </w:r>
      <w:hyperlink r:id="rId11">
        <w:r>
          <w:rPr>
            <w:color w:val="1155CC"/>
            <w:u w:val="single"/>
          </w:rPr>
          <w:t>details</w:t>
        </w:r>
      </w:hyperlink>
    </w:p>
    <w:p w14:paraId="000000C4" w14:textId="77777777" w:rsidR="007A7F71" w:rsidRDefault="007A7F71">
      <w:pPr>
        <w:spacing w:line="360" w:lineRule="auto"/>
      </w:pPr>
    </w:p>
    <w:p w14:paraId="000000C5" w14:textId="77777777" w:rsidR="007A7F71" w:rsidRDefault="00D20371">
      <w:pPr>
        <w:spacing w:line="360" w:lineRule="auto"/>
      </w:pPr>
      <w:hyperlink r:id="rId12">
        <w:r>
          <w:rPr>
            <w:color w:val="1155CC"/>
            <w:u w:val="single"/>
          </w:rPr>
          <w:t>CMS research at Pittsburgh facility</w:t>
        </w:r>
      </w:hyperlink>
    </w:p>
    <w:p w14:paraId="000000C6" w14:textId="77777777" w:rsidR="007A7F71" w:rsidRDefault="007A7F71">
      <w:pPr>
        <w:spacing w:line="360" w:lineRule="auto"/>
      </w:pPr>
    </w:p>
    <w:p w14:paraId="000000C7" w14:textId="77777777" w:rsidR="007A7F71" w:rsidRDefault="00D20371">
      <w:pPr>
        <w:spacing w:line="360" w:lineRule="auto"/>
      </w:pPr>
      <w:hyperlink r:id="rId13">
        <w:r>
          <w:rPr>
            <w:color w:val="1155CC"/>
            <w:u w:val="single"/>
          </w:rPr>
          <w:t>Facility AX Findings</w:t>
        </w:r>
      </w:hyperlink>
    </w:p>
    <w:p w14:paraId="000000C8" w14:textId="77777777" w:rsidR="007A7F71" w:rsidRDefault="007A7F71">
      <w:pPr>
        <w:spacing w:line="360" w:lineRule="auto"/>
      </w:pPr>
    </w:p>
    <w:p w14:paraId="000000C9" w14:textId="77777777" w:rsidR="007A7F71" w:rsidRDefault="00D20371">
      <w:pPr>
        <w:spacing w:line="360" w:lineRule="auto"/>
      </w:pPr>
      <w:hyperlink r:id="rId14">
        <w:r>
          <w:rPr>
            <w:color w:val="1155CC"/>
            <w:u w:val="single"/>
          </w:rPr>
          <w:t>Megan’s playbook deck</w:t>
        </w:r>
      </w:hyperlink>
      <w:r>
        <w:t xml:space="preserve"> - high-level view; could contain some relevant info</w:t>
      </w:r>
    </w:p>
    <w:p w14:paraId="000000CA" w14:textId="77777777" w:rsidR="007A7F71" w:rsidRDefault="007A7F71">
      <w:pPr>
        <w:spacing w:line="360" w:lineRule="auto"/>
      </w:pPr>
    </w:p>
    <w:p w14:paraId="000000CB" w14:textId="77777777" w:rsidR="007A7F71" w:rsidRDefault="00D20371">
      <w:pPr>
        <w:spacing w:line="360" w:lineRule="auto"/>
      </w:pPr>
      <w:hyperlink r:id="rId15">
        <w:r>
          <w:rPr>
            <w:color w:val="1155CC"/>
            <w:u w:val="single"/>
          </w:rPr>
          <w:t>This could look a lot like the USDS Playbook</w:t>
        </w:r>
      </w:hyperlink>
    </w:p>
    <w:p w14:paraId="000000CC" w14:textId="77777777" w:rsidR="007A7F71" w:rsidRDefault="00D20371">
      <w:pPr>
        <w:spacing w:before="320" w:line="360" w:lineRule="auto"/>
        <w:rPr>
          <w:rFonts w:ascii="Roboto" w:eastAsia="Roboto" w:hAnsi="Roboto" w:cs="Roboto"/>
          <w:sz w:val="21"/>
          <w:szCs w:val="21"/>
        </w:rPr>
      </w:pPr>
      <w:r>
        <w:rPr>
          <w:rFonts w:ascii="Roboto" w:eastAsia="Roboto" w:hAnsi="Roboto" w:cs="Roboto"/>
          <w:sz w:val="21"/>
          <w:szCs w:val="21"/>
        </w:rPr>
        <w:t>The content style guide will live: design.va.gov/conte</w:t>
      </w:r>
      <w:r>
        <w:rPr>
          <w:rFonts w:ascii="Roboto" w:eastAsia="Roboto" w:hAnsi="Roboto" w:cs="Roboto"/>
          <w:sz w:val="21"/>
          <w:szCs w:val="21"/>
        </w:rPr>
        <w:t>nt empower them with this toolkit to manage</w:t>
      </w:r>
    </w:p>
    <w:p w14:paraId="000000CD" w14:textId="77777777" w:rsidR="007A7F71" w:rsidRDefault="00D20371">
      <w:pPr>
        <w:spacing w:before="320" w:line="360" w:lineRule="auto"/>
      </w:pPr>
      <w:r>
        <w:rPr>
          <w:rFonts w:ascii="Roboto" w:eastAsia="Roboto" w:hAnsi="Roboto" w:cs="Roboto"/>
          <w:sz w:val="21"/>
          <w:szCs w:val="21"/>
        </w:rPr>
        <w:t xml:space="preserve">This playbook empowers you to show why you choose which words, allows them to their job, </w:t>
      </w:r>
    </w:p>
    <w:p w14:paraId="000000CE" w14:textId="77777777" w:rsidR="007A7F71" w:rsidRDefault="007A7F71">
      <w:pPr>
        <w:spacing w:line="360" w:lineRule="auto"/>
      </w:pPr>
    </w:p>
    <w:sectPr w:rsidR="007A7F7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linda Burgess" w:date="2019-03-26T19:16:00Z" w:initials="">
    <w:p w14:paraId="000000D4" w14:textId="77777777" w:rsidR="007A7F71" w:rsidRDefault="00D20371">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Internal notes, not for inclusion in final</w:t>
      </w:r>
    </w:p>
  </w:comment>
  <w:comment w:id="2" w:author="Lewandowski, Andrew (Andy)" w:date="2019-04-08T10:03:00Z" w:initials="LA(">
    <w:p w14:paraId="52AAB6EC" w14:textId="23996B12" w:rsidR="00E875FE" w:rsidRDefault="00E875FE">
      <w:pPr>
        <w:pStyle w:val="CommentText"/>
      </w:pPr>
      <w:r>
        <w:rPr>
          <w:rStyle w:val="CommentReference"/>
        </w:rPr>
        <w:annotationRef/>
      </w:r>
      <w:r>
        <w:t xml:space="preserve">Just a note: let’s be intentional about when we </w:t>
      </w:r>
      <w:proofErr w:type="spellStart"/>
      <w:r>
        <w:t>user</w:t>
      </w:r>
      <w:proofErr w:type="spellEnd"/>
      <w:r>
        <w:t xml:space="preserve"> the word “Veteran” vs. “patient.” We should be using both, in context. Veterans are VA’s primary customers whereas patients are Veterans receiving health care from VA.</w:t>
      </w:r>
    </w:p>
  </w:comment>
  <w:comment w:id="3" w:author="Lewandowski, Andrew (Andy)" w:date="2019-04-08T10:23:00Z" w:initials="LA(">
    <w:p w14:paraId="60FC7A33" w14:textId="6F3416C6" w:rsidR="00086309" w:rsidRDefault="00086309">
      <w:pPr>
        <w:pStyle w:val="CommentText"/>
      </w:pPr>
      <w:r>
        <w:rPr>
          <w:rStyle w:val="CommentReference"/>
        </w:rPr>
        <w:annotationRef/>
      </w:r>
      <w:r>
        <w:t>We should add in a section about VA Digital Modernization, and also our design and content principles for VA.gov. Let me know if you need these decks to pull from.</w:t>
      </w:r>
    </w:p>
  </w:comment>
  <w:comment w:id="8" w:author="Kate Saul" w:date="2019-03-29T19:13:00Z" w:initials="">
    <w:p w14:paraId="000000D5" w14:textId="77777777" w:rsidR="007A7F71" w:rsidRDefault="00D20371">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add more here!</w:t>
      </w:r>
    </w:p>
  </w:comment>
  <w:comment w:id="15" w:author="Melinda Burgess" w:date="2019-03-26T19:21:00Z" w:initials="">
    <w:p w14:paraId="000000D1" w14:textId="77777777" w:rsidR="007A7F71" w:rsidRDefault="00D20371">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Get input from Shelley and her team abou</w:t>
      </w:r>
      <w:r>
        <w:rPr>
          <w:rFonts w:ascii="Arial" w:eastAsia="Arial" w:hAnsi="Arial" w:cs="Arial"/>
          <w:color w:val="000000"/>
        </w:rPr>
        <w:t xml:space="preserve">t the various handbook users (themselves, content managers, clinicians, </w:t>
      </w:r>
      <w:proofErr w:type="spellStart"/>
      <w:r>
        <w:rPr>
          <w:rFonts w:ascii="Arial" w:eastAsia="Arial" w:hAnsi="Arial" w:cs="Arial"/>
          <w:color w:val="000000"/>
        </w:rPr>
        <w:t>etc</w:t>
      </w:r>
      <w:proofErr w:type="spellEnd"/>
      <w:r>
        <w:rPr>
          <w:rFonts w:ascii="Arial" w:eastAsia="Arial" w:hAnsi="Arial" w:cs="Arial"/>
          <w:color w:val="000000"/>
        </w:rPr>
        <w:t>). What are their questions, pain points, primary needs? Then answer those needs in the playbook and summarize them here.</w:t>
      </w:r>
    </w:p>
  </w:comment>
  <w:comment w:id="17" w:author="Lewandowski, Andrew (Andy)" w:date="2019-04-08T10:07:00Z" w:initials="LA(">
    <w:p w14:paraId="650573CE" w14:textId="74EC6DD6" w:rsidR="00425301" w:rsidRDefault="00425301">
      <w:pPr>
        <w:pStyle w:val="CommentText"/>
      </w:pPr>
      <w:r>
        <w:rPr>
          <w:rStyle w:val="CommentReference"/>
        </w:rPr>
        <w:annotationRef/>
      </w:r>
      <w:r>
        <w:t>Note: let’s be clear about when we’re talking about the main VA.gov website vs. the health care system regional website. “Our” = VA. “Your” = VA Pittsburgh/regional website.</w:t>
      </w:r>
    </w:p>
  </w:comment>
  <w:comment w:id="18" w:author="Lewandowski, Andrew (Andy)" w:date="2019-04-08T10:22:00Z" w:initials="LA(">
    <w:p w14:paraId="4F87EE12" w14:textId="4A05F107" w:rsidR="00086309" w:rsidRDefault="00086309">
      <w:pPr>
        <w:pStyle w:val="CommentText"/>
      </w:pPr>
      <w:r>
        <w:rPr>
          <w:rStyle w:val="CommentReference"/>
        </w:rPr>
        <w:annotationRef/>
      </w:r>
      <w:r>
        <w:t>Add in a principle/play about “Understand the digital user experience on VA.gov/your website.” We need to “teach” them about UX, user flows, signing in, etc.</w:t>
      </w:r>
    </w:p>
  </w:comment>
  <w:comment w:id="29" w:author="Lewandowski, Andrew (Andy)" w:date="2019-04-08T10:09:00Z" w:initials="LA(">
    <w:p w14:paraId="7EB8C7D2" w14:textId="3F6E9D78" w:rsidR="00F35018" w:rsidRDefault="00F35018">
      <w:pPr>
        <w:pStyle w:val="CommentText"/>
      </w:pPr>
      <w:r>
        <w:rPr>
          <w:rStyle w:val="CommentReference"/>
        </w:rPr>
        <w:annotationRef/>
      </w:r>
      <w:r>
        <w:t>Love this!</w:t>
      </w:r>
    </w:p>
  </w:comment>
  <w:comment w:id="30" w:author="Lewandowski, Andrew (Andy)" w:date="2019-04-08T10:10:00Z" w:initials="LA(">
    <w:p w14:paraId="6D1718A5" w14:textId="68A705F3" w:rsidR="006B4C3C" w:rsidRDefault="006B4C3C">
      <w:pPr>
        <w:pStyle w:val="CommentText"/>
      </w:pPr>
      <w:r>
        <w:rPr>
          <w:rStyle w:val="CommentReference"/>
        </w:rPr>
        <w:annotationRef/>
      </w:r>
      <w:r>
        <w:t>Add in some instructions on how to search for Google keywords and incorporate those keywords into web copy.</w:t>
      </w:r>
    </w:p>
  </w:comment>
  <w:comment w:id="32" w:author="Melinda Burgess" w:date="2019-03-25T19:18:00Z" w:initials="">
    <w:p w14:paraId="000000CF" w14:textId="77777777" w:rsidR="007A7F71" w:rsidRDefault="00D20371">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Link when it's available</w:t>
      </w:r>
    </w:p>
  </w:comment>
  <w:comment w:id="33" w:author="Melinda Burgess" w:date="2019-03-27T12:13:00Z" w:initials="">
    <w:p w14:paraId="000000D0" w14:textId="77777777" w:rsidR="007A7F71" w:rsidRDefault="00D20371">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Need to understand more about these, where located, </w:t>
      </w:r>
      <w:proofErr w:type="spellStart"/>
      <w:r>
        <w:rPr>
          <w:rFonts w:ascii="Arial" w:eastAsia="Arial" w:hAnsi="Arial" w:cs="Arial"/>
          <w:color w:val="000000"/>
        </w:rPr>
        <w:t>etc</w:t>
      </w:r>
      <w:proofErr w:type="spellEnd"/>
    </w:p>
  </w:comment>
  <w:comment w:id="35" w:author="Lewandowski, Andrew (Andy)" w:date="2019-04-08T10:24:00Z" w:initials="LA(">
    <w:p w14:paraId="738C0718" w14:textId="4203D19E" w:rsidR="00006C91" w:rsidRDefault="00006C91">
      <w:pPr>
        <w:pStyle w:val="CommentText"/>
      </w:pPr>
      <w:r>
        <w:rPr>
          <w:rStyle w:val="CommentReference"/>
        </w:rPr>
        <w:annotationRef/>
      </w:r>
      <w:r>
        <w:t>This is the section where we want to give them recommendations on how to govern their web content, especially the health/clinical content. For example, “Create a health content committee who meets monthly to review and approve updates to clinical web content.”</w:t>
      </w:r>
    </w:p>
  </w:comment>
  <w:comment w:id="39" w:author="Lewandowski, Andrew (Andy)" w:date="2019-04-08T10:21:00Z" w:initials="LA(">
    <w:p w14:paraId="2C58EC23" w14:textId="04BC86B1" w:rsidR="00086309" w:rsidRDefault="00086309">
      <w:pPr>
        <w:pStyle w:val="CommentText"/>
      </w:pPr>
      <w:r>
        <w:rPr>
          <w:rStyle w:val="CommentReference"/>
        </w:rPr>
        <w:annotationRef/>
      </w:r>
      <w:proofErr w:type="spellStart"/>
      <w:r>
        <w:t>Th</w:t>
      </w:r>
      <w:proofErr w:type="spellEnd"/>
      <w:r>
        <w:t>ese are new terms to VA. We need to define them.</w:t>
      </w:r>
    </w:p>
  </w:comment>
  <w:comment w:id="43" w:author="Melinda Burgess" w:date="2019-03-27T13:19:00Z" w:initials="">
    <w:p w14:paraId="000000D6" w14:textId="77777777" w:rsidR="007A7F71" w:rsidRDefault="00D20371">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This might end up living under a different "principle"</w:t>
      </w:r>
    </w:p>
  </w:comment>
  <w:comment w:id="44" w:author="Melinda Burgess" w:date="2019-03-27T13:15:00Z" w:initials="">
    <w:p w14:paraId="000000D7" w14:textId="77777777" w:rsidR="007A7F71" w:rsidRDefault="00D20371">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Still some un-clarity around this</w:t>
      </w:r>
    </w:p>
  </w:comment>
  <w:comment w:id="45" w:author="Melinda Burgess" w:date="2019-03-27T13:15:00Z" w:initials="">
    <w:p w14:paraId="000000DB" w14:textId="77777777" w:rsidR="007A7F71" w:rsidRDefault="00D20371">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Need to learn more about this</w:t>
      </w:r>
    </w:p>
  </w:comment>
  <w:comment w:id="46" w:author="Melinda Burgess" w:date="2019-03-27T13:16:00Z" w:initials="">
    <w:p w14:paraId="000000DA" w14:textId="77777777" w:rsidR="007A7F71" w:rsidRDefault="00D20371">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This MIGHT be too granular for this playbook, but we can explain that there will be some things they can't edit, and why that is the case</w:t>
      </w:r>
    </w:p>
  </w:comment>
  <w:comment w:id="49" w:author="Lewandowski, Andrew (Andy)" w:date="2019-04-08T10:26:00Z" w:initials="LA(">
    <w:p w14:paraId="4164EA29" w14:textId="7317353B" w:rsidR="00EC090F" w:rsidRDefault="00EC090F">
      <w:pPr>
        <w:pStyle w:val="CommentText"/>
      </w:pPr>
      <w:r>
        <w:rPr>
          <w:rStyle w:val="CommentReference"/>
        </w:rPr>
        <w:annotationRef/>
      </w:r>
      <w:r>
        <w:t>Could we fold this into the below “Our website” section? This is where we would define our content types, the purpose of those content types, who has editorial control, etc.</w:t>
      </w:r>
    </w:p>
  </w:comment>
  <w:comment w:id="50" w:author="Melinda Burgess" w:date="2019-03-27T13:33:00Z" w:initials="">
    <w:p w14:paraId="000000D8" w14:textId="77777777" w:rsidR="007A7F71" w:rsidRDefault="00D20371">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 have some reservations about putting too much focus on the actual "tiers" at the regional and local levels. There seems to be quite a bit of overlap</w:t>
      </w:r>
    </w:p>
  </w:comment>
  <w:comment w:id="51" w:author="Melinda Burgess" w:date="2019-03-27T13:09:00Z" w:initials="">
    <w:p w14:paraId="000000D3" w14:textId="77777777" w:rsidR="007A7F71" w:rsidRDefault="00D20371">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This is most of the content published regularly by VA Pittsburgh staff. This playbook should take care not to downplay the importance of 'tier 3' content</w:t>
      </w:r>
    </w:p>
  </w:comment>
  <w:comment w:id="55" w:author="Melinda Burgess" w:date="2019-03-27T13:34:00Z" w:initials="">
    <w:p w14:paraId="000000D9" w14:textId="77777777" w:rsidR="007A7F71" w:rsidRDefault="00D20371">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Potential sectio</w:t>
      </w:r>
      <w:r>
        <w:rPr>
          <w:rFonts w:ascii="Arial" w:eastAsia="Arial" w:hAnsi="Arial" w:cs="Arial"/>
          <w:color w:val="000000"/>
        </w:rPr>
        <w:t>n that could expand into the more 'practical application' of the ideas above. Talking to Shelley's team may help us determine if this is needed. Might be useful for VA Pittsburgh content managers to get a hands-on look at the site through the "lens" of thi</w:t>
      </w:r>
      <w:r>
        <w:rPr>
          <w:rFonts w:ascii="Arial" w:eastAsia="Arial" w:hAnsi="Arial" w:cs="Arial"/>
          <w:color w:val="000000"/>
        </w:rPr>
        <w:t>s playbook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D4" w15:done="0"/>
  <w15:commentEx w15:paraId="52AAB6EC" w15:done="0"/>
  <w15:commentEx w15:paraId="60FC7A33" w15:done="0"/>
  <w15:commentEx w15:paraId="000000D5" w15:done="0"/>
  <w15:commentEx w15:paraId="000000D1" w15:done="0"/>
  <w15:commentEx w15:paraId="650573CE" w15:done="0"/>
  <w15:commentEx w15:paraId="4F87EE12" w15:done="0"/>
  <w15:commentEx w15:paraId="7EB8C7D2" w15:done="0"/>
  <w15:commentEx w15:paraId="6D1718A5" w15:done="0"/>
  <w15:commentEx w15:paraId="000000CF" w15:done="0"/>
  <w15:commentEx w15:paraId="000000D0" w15:done="0"/>
  <w15:commentEx w15:paraId="738C0718" w15:done="0"/>
  <w15:commentEx w15:paraId="2C58EC23" w15:done="0"/>
  <w15:commentEx w15:paraId="000000D6" w15:done="0"/>
  <w15:commentEx w15:paraId="000000D7" w15:done="0"/>
  <w15:commentEx w15:paraId="000000DB" w15:done="0"/>
  <w15:commentEx w15:paraId="000000DA" w15:done="0"/>
  <w15:commentEx w15:paraId="4164EA29" w15:done="0"/>
  <w15:commentEx w15:paraId="000000D8" w15:done="0"/>
  <w15:commentEx w15:paraId="000000D3" w15:done="0"/>
  <w15:commentEx w15:paraId="000000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D4" w16cid:durableId="205599F1"/>
  <w16cid:commentId w16cid:paraId="52AAB6EC" w16cid:durableId="20559AF5"/>
  <w16cid:commentId w16cid:paraId="60FC7A33" w16cid:durableId="20559FA5"/>
  <w16cid:commentId w16cid:paraId="000000D5" w16cid:durableId="205599F2"/>
  <w16cid:commentId w16cid:paraId="000000D1" w16cid:durableId="205599F4"/>
  <w16cid:commentId w16cid:paraId="650573CE" w16cid:durableId="20559BCF"/>
  <w16cid:commentId w16cid:paraId="4F87EE12" w16cid:durableId="20559F6F"/>
  <w16cid:commentId w16cid:paraId="7EB8C7D2" w16cid:durableId="20559C61"/>
  <w16cid:commentId w16cid:paraId="6D1718A5" w16cid:durableId="20559C80"/>
  <w16cid:commentId w16cid:paraId="000000CF" w16cid:durableId="205599F5"/>
  <w16cid:commentId w16cid:paraId="000000D0" w16cid:durableId="205599F6"/>
  <w16cid:commentId w16cid:paraId="738C0718" w16cid:durableId="20559FE3"/>
  <w16cid:commentId w16cid:paraId="2C58EC23" w16cid:durableId="20559F30"/>
  <w16cid:commentId w16cid:paraId="000000D6" w16cid:durableId="205599F7"/>
  <w16cid:commentId w16cid:paraId="000000D7" w16cid:durableId="205599F8"/>
  <w16cid:commentId w16cid:paraId="000000DB" w16cid:durableId="205599F9"/>
  <w16cid:commentId w16cid:paraId="000000DA" w16cid:durableId="205599FA"/>
  <w16cid:commentId w16cid:paraId="4164EA29" w16cid:durableId="2055A04F"/>
  <w16cid:commentId w16cid:paraId="000000D8" w16cid:durableId="205599FB"/>
  <w16cid:commentId w16cid:paraId="000000D3" w16cid:durableId="205599FC"/>
  <w16cid:commentId w16cid:paraId="000000D9" w16cid:durableId="205599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ato">
    <w:charset w:val="00"/>
    <w:family w:val="auto"/>
    <w:pitch w:val="default"/>
  </w:font>
  <w:font w:name="Arial">
    <w:panose1 w:val="020B0604020202020204"/>
    <w:charset w:val="00"/>
    <w:family w:val="swiss"/>
    <w:pitch w:val="variable"/>
    <w:sig w:usb0="E0002AFF" w:usb1="C0007843" w:usb2="00000009" w:usb3="00000000" w:csb0="000001FF" w:csb1="00000000"/>
  </w:font>
  <w:font w:name="Robo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576F2"/>
    <w:multiLevelType w:val="multilevel"/>
    <w:tmpl w:val="CCFA4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BA1841"/>
    <w:multiLevelType w:val="multilevel"/>
    <w:tmpl w:val="3148D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AC12CF"/>
    <w:multiLevelType w:val="multilevel"/>
    <w:tmpl w:val="96A49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8C2E05"/>
    <w:multiLevelType w:val="multilevel"/>
    <w:tmpl w:val="7F8CC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9F5788"/>
    <w:multiLevelType w:val="multilevel"/>
    <w:tmpl w:val="862A9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641F3E"/>
    <w:multiLevelType w:val="multilevel"/>
    <w:tmpl w:val="66B4A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3F4A55"/>
    <w:multiLevelType w:val="multilevel"/>
    <w:tmpl w:val="AF54A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F58381C"/>
    <w:multiLevelType w:val="multilevel"/>
    <w:tmpl w:val="74962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4E1214"/>
    <w:multiLevelType w:val="multilevel"/>
    <w:tmpl w:val="68F61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504CE3"/>
    <w:multiLevelType w:val="multilevel"/>
    <w:tmpl w:val="C9660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6A5D4E"/>
    <w:multiLevelType w:val="multilevel"/>
    <w:tmpl w:val="625CE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6"/>
  </w:num>
  <w:num w:numId="3">
    <w:abstractNumId w:val="0"/>
  </w:num>
  <w:num w:numId="4">
    <w:abstractNumId w:val="7"/>
  </w:num>
  <w:num w:numId="5">
    <w:abstractNumId w:val="8"/>
  </w:num>
  <w:num w:numId="6">
    <w:abstractNumId w:val="10"/>
  </w:num>
  <w:num w:numId="7">
    <w:abstractNumId w:val="1"/>
  </w:num>
  <w:num w:numId="8">
    <w:abstractNumId w:val="4"/>
  </w:num>
  <w:num w:numId="9">
    <w:abstractNumId w:val="2"/>
  </w:num>
  <w:num w:numId="10">
    <w:abstractNumId w:val="5"/>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wandowski, Andrew (Andy)">
    <w15:presenceInfo w15:providerId="AD" w15:userId="S::andrew.lewandowski2@va.gov::59af7eaa-6ba1-4787-ad5b-f44f796b79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71"/>
    <w:rsid w:val="00006C91"/>
    <w:rsid w:val="00086309"/>
    <w:rsid w:val="00425301"/>
    <w:rsid w:val="006B4C3C"/>
    <w:rsid w:val="007A7F71"/>
    <w:rsid w:val="00C73FF7"/>
    <w:rsid w:val="00D20371"/>
    <w:rsid w:val="00E875FE"/>
    <w:rsid w:val="00EC090F"/>
    <w:rsid w:val="00F35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27CE"/>
  <w15:docId w15:val="{964A788C-2916-7547-AFFB-C5417BC37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Lato" w:hAnsi="Lato" w:cs="Lato"/>
        <w:color w:val="434343"/>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line="240" w:lineRule="auto"/>
      <w:outlineLvl w:val="0"/>
    </w:pPr>
    <w:rPr>
      <w:b/>
      <w:color w:val="3D85C6"/>
      <w:sz w:val="60"/>
      <w:szCs w:val="60"/>
    </w:rPr>
  </w:style>
  <w:style w:type="paragraph" w:styleId="Heading2">
    <w:name w:val="heading 2"/>
    <w:basedOn w:val="Normal"/>
    <w:next w:val="Normal"/>
    <w:uiPriority w:val="9"/>
    <w:unhideWhenUsed/>
    <w:qFormat/>
    <w:pPr>
      <w:keepNext/>
      <w:keepLines/>
      <w:outlineLvl w:val="1"/>
    </w:pPr>
    <w:rPr>
      <w:b/>
      <w:color w:val="3D85C6"/>
      <w:sz w:val="36"/>
      <w:szCs w:val="36"/>
    </w:rPr>
  </w:style>
  <w:style w:type="paragraph" w:styleId="Heading3">
    <w:name w:val="heading 3"/>
    <w:basedOn w:val="Normal"/>
    <w:next w:val="Normal"/>
    <w:uiPriority w:val="9"/>
    <w:unhideWhenUsed/>
    <w:qFormat/>
    <w:pPr>
      <w:keepNext/>
      <w:keepLines/>
      <w:spacing w:before="280" w:after="80"/>
      <w:outlineLvl w:val="2"/>
    </w:pPr>
    <w:rPr>
      <w:b/>
      <w:color w:val="444444"/>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color w:val="CC0000"/>
      <w:sz w:val="72"/>
      <w:szCs w:val="72"/>
    </w:rPr>
  </w:style>
  <w:style w:type="paragraph" w:styleId="Subtitle">
    <w:name w:val="Subtitle"/>
    <w:basedOn w:val="Normal"/>
    <w:next w:val="Normal"/>
    <w:uiPriority w:val="11"/>
    <w:qFormat/>
    <w:pPr>
      <w:keepNext/>
      <w:keepLines/>
    </w:pPr>
    <w:rPr>
      <w:color w:val="CC0000"/>
      <w:sz w:val="36"/>
      <w:szCs w:val="3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875F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875FE"/>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E875FE"/>
    <w:rPr>
      <w:b/>
      <w:bCs/>
    </w:rPr>
  </w:style>
  <w:style w:type="character" w:customStyle="1" w:styleId="CommentSubjectChar">
    <w:name w:val="Comment Subject Char"/>
    <w:basedOn w:val="CommentTextChar"/>
    <w:link w:val="CommentSubject"/>
    <w:uiPriority w:val="99"/>
    <w:semiHidden/>
    <w:rsid w:val="00E875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document/d/1zdxApPILX9y2G_st0M09ZRF9KyEBfmtUbgbj7505Di4/edit?pli=1" TargetMode="External"/><Relationship Id="rId13" Type="http://schemas.openxmlformats.org/officeDocument/2006/relationships/hyperlink" Target="https://va-gov.atlassian.net/wiki/spaces/VAGOV/pages/41189446/Facility+AX+Findings"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va-gov.atlassian.net/wiki/spaces/VAGOV/pages/37617852/VA.gov+CMS+research+Facility+VAMC+Pittsburgh+veteran+patient+research"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va-gov.atlassian.net/browse/VAGOV-1990" TargetMode="External"/><Relationship Id="rId5" Type="http://schemas.openxmlformats.org/officeDocument/2006/relationships/comments" Target="comments.xml"/><Relationship Id="rId15" Type="http://schemas.openxmlformats.org/officeDocument/2006/relationships/hyperlink" Target="https://playbook.cio.gov/" TargetMode="External"/><Relationship Id="rId10" Type="http://schemas.openxmlformats.org/officeDocument/2006/relationships/hyperlink" Target="https://va-gov.atlassian.net/browse/VAGOV-1901" TargetMode="External"/><Relationship Id="rId4" Type="http://schemas.openxmlformats.org/officeDocument/2006/relationships/webSettings" Target="webSettings.xml"/><Relationship Id="rId9" Type="http://schemas.openxmlformats.org/officeDocument/2006/relationships/hyperlink" Target="https://zoom.us/recording/share/KaS_7KC6VdfHuJJTHBb06fk6dho09uARMG8tLGExCyiwIumekTziMw" TargetMode="External"/><Relationship Id="rId14" Type="http://schemas.openxmlformats.org/officeDocument/2006/relationships/hyperlink" Target="https://va-gov.atlassian.net/wiki/spaces/VAGOV/pages/25591930/VA.gov+Governance+Playbook?preview=/25591930/52330724/VA%20Governance%20Playbook_MVP.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Lewandowski, Andrew (Andy)</cp:lastModifiedBy>
  <cp:revision>6</cp:revision>
  <dcterms:created xsi:type="dcterms:W3CDTF">2019-04-08T14:06:00Z</dcterms:created>
  <dcterms:modified xsi:type="dcterms:W3CDTF">2019-04-08T14:27:00Z</dcterms:modified>
</cp:coreProperties>
</file>