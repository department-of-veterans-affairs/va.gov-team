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01CD" w14:textId="77777777" w:rsidR="00D501FC" w:rsidRDefault="00F7313E" w:rsidP="00117352">
      <w:pPr>
        <w:pStyle w:val="BodyText"/>
        <w:pPrChange w:id="0" w:author="Office of Administrative Review" w:date="2021-01-12T09:20:00Z">
          <w:pPr>
            <w:pStyle w:val="BodyText"/>
            <w:ind w:left="197"/>
          </w:pPr>
        </w:pPrChange>
      </w:pPr>
      <w:r>
        <w:rPr>
          <w:noProof/>
        </w:rPr>
        <w:drawing>
          <wp:inline distT="0" distB="0" distL="0" distR="0" wp14:anchorId="379E19B5" wp14:editId="474CFD36">
            <wp:extent cx="1857242" cy="329183"/>
            <wp:effectExtent l="0" t="0" r="0" b="0"/>
            <wp:docPr id="1" name="image1.png" descr="Department of Veterans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57242" cy="329183"/>
                    </a:xfrm>
                    <a:prstGeom prst="rect">
                      <a:avLst/>
                    </a:prstGeom>
                  </pic:spPr>
                </pic:pic>
              </a:graphicData>
            </a:graphic>
          </wp:inline>
        </w:drawing>
      </w:r>
    </w:p>
    <w:p w14:paraId="0043D11F" w14:textId="77777777" w:rsidR="00D501FC" w:rsidRDefault="00D501FC">
      <w:pPr>
        <w:pStyle w:val="BodyText"/>
        <w:spacing w:before="2"/>
        <w:rPr>
          <w:rFonts w:ascii="Times New Roman"/>
          <w:sz w:val="24"/>
        </w:rPr>
      </w:pPr>
    </w:p>
    <w:p w14:paraId="44BA35DA" w14:textId="77777777" w:rsidR="00D501FC" w:rsidRDefault="00F7313E">
      <w:pPr>
        <w:pStyle w:val="Heading1"/>
        <w:spacing w:before="92" w:line="249" w:lineRule="auto"/>
        <w:ind w:left="4276" w:right="701" w:hanging="3534"/>
      </w:pPr>
      <w:r>
        <w:t>INFORMATION AND INSTRUCTIONS FOR COMPLETING DECISION REVIEW REQUEST: HIGHER-LEVEL REVIEW</w:t>
      </w:r>
    </w:p>
    <w:p w14:paraId="36B0D0C0" w14:textId="77777777" w:rsidR="00D501FC" w:rsidRDefault="00F7313E">
      <w:pPr>
        <w:pStyle w:val="BodyText"/>
        <w:spacing w:before="107" w:line="249" w:lineRule="auto"/>
        <w:ind w:left="172" w:right="672"/>
      </w:pPr>
      <w:r>
        <w:rPr>
          <w:b/>
        </w:rPr>
        <w:t xml:space="preserve">IMPORTANT: </w:t>
      </w:r>
      <w:r>
        <w:t xml:space="preserve">Please read the information below carefully to help you complete this form </w:t>
      </w:r>
      <w:del w:id="1" w:author="Lackey, Shireen" w:date="2021-01-11T17:21:00Z">
        <w:r w:rsidDel="00FC19C2">
          <w:delText xml:space="preserve">quickly and </w:delText>
        </w:r>
      </w:del>
      <w:r>
        <w:t xml:space="preserve">accurately. Some parts of the form also contain notes or specific instructions for completing that </w:t>
      </w:r>
      <w:del w:id="2" w:author="Lackey, Shireen" w:date="2021-01-11T17:21:00Z">
        <w:r w:rsidDel="00FC19C2">
          <w:delText>part</w:delText>
        </w:r>
      </w:del>
      <w:ins w:id="3" w:author="Lackey, Shireen" w:date="2021-01-11T17:21:00Z">
        <w:r w:rsidR="00FC19C2">
          <w:t>section</w:t>
        </w:r>
      </w:ins>
      <w:r>
        <w:t>.</w:t>
      </w:r>
    </w:p>
    <w:p w14:paraId="384534D6" w14:textId="77777777" w:rsidR="00D501FC" w:rsidRDefault="00D501FC">
      <w:pPr>
        <w:pStyle w:val="BodyText"/>
        <w:rPr>
          <w:sz w:val="21"/>
        </w:rPr>
      </w:pPr>
    </w:p>
    <w:p w14:paraId="5208BC79" w14:textId="77777777" w:rsidR="00D501FC" w:rsidRDefault="00FC19C2">
      <w:pPr>
        <w:spacing w:before="1" w:line="249" w:lineRule="auto"/>
        <w:ind w:left="172" w:right="239"/>
        <w:rPr>
          <w:sz w:val="20"/>
        </w:rPr>
      </w:pPr>
      <w:r w:rsidRPr="00FC19C2">
        <w:rPr>
          <w:b/>
          <w:color w:val="FF0000"/>
          <w:sz w:val="20"/>
          <w:rPrChange w:id="4" w:author="Lackey, Shireen" w:date="2021-01-11T17:22:00Z">
            <w:rPr>
              <w:b/>
              <w:sz w:val="20"/>
            </w:rPr>
          </w:rPrChange>
        </w:rPr>
        <w:t>USE THIS FORM TO REQUEST A</w:t>
      </w:r>
      <w:r>
        <w:rPr>
          <w:b/>
          <w:sz w:val="20"/>
        </w:rPr>
        <w:t xml:space="preserve"> </w:t>
      </w:r>
      <w:r w:rsidR="00F7313E">
        <w:rPr>
          <w:b/>
          <w:sz w:val="20"/>
        </w:rPr>
        <w:t xml:space="preserve">HIGHER-LEVEL REVIEW </w:t>
      </w:r>
      <w:r w:rsidRPr="00FC19C2">
        <w:rPr>
          <w:b/>
          <w:color w:val="FF0000"/>
          <w:sz w:val="20"/>
          <w:rPrChange w:id="5" w:author="Lackey, Shireen" w:date="2021-01-11T17:23:00Z">
            <w:rPr>
              <w:b/>
              <w:sz w:val="20"/>
            </w:rPr>
          </w:rPrChange>
        </w:rPr>
        <w:t>OF</w:t>
      </w:r>
      <w:r>
        <w:rPr>
          <w:b/>
          <w:sz w:val="20"/>
        </w:rPr>
        <w:t xml:space="preserve"> </w:t>
      </w:r>
      <w:del w:id="6" w:author="Lackey, Shireen" w:date="2021-01-11T17:22:00Z">
        <w:r w:rsidR="00F7313E" w:rsidDel="00FC19C2">
          <w:rPr>
            <w:b/>
            <w:sz w:val="20"/>
          </w:rPr>
          <w:delText xml:space="preserve">the </w:delText>
        </w:r>
      </w:del>
      <w:ins w:id="7" w:author="Lackey, Shireen" w:date="2021-01-11T17:22:00Z">
        <w:r>
          <w:rPr>
            <w:b/>
            <w:sz w:val="20"/>
          </w:rPr>
          <w:t xml:space="preserve">A </w:t>
        </w:r>
      </w:ins>
      <w:r w:rsidRPr="00FC19C2">
        <w:rPr>
          <w:b/>
          <w:color w:val="FF0000"/>
          <w:sz w:val="20"/>
          <w:rPrChange w:id="8" w:author="Lackey, Shireen" w:date="2021-01-11T17:23:00Z">
            <w:rPr>
              <w:b/>
              <w:sz w:val="20"/>
            </w:rPr>
          </w:rPrChange>
        </w:rPr>
        <w:t>DECISION YOU RECEIVED</w:t>
      </w:r>
      <w:r w:rsidR="00F7313E">
        <w:rPr>
          <w:sz w:val="20"/>
        </w:rPr>
        <w:t xml:space="preserve">. A </w:t>
      </w:r>
      <w:r w:rsidR="00F7313E" w:rsidRPr="00FC19C2">
        <w:rPr>
          <w:bCs/>
          <w:sz w:val="20"/>
          <w:rPrChange w:id="9" w:author="Lackey, Shireen" w:date="2021-01-11T17:23:00Z">
            <w:rPr>
              <w:b/>
              <w:sz w:val="20"/>
            </w:rPr>
          </w:rPrChange>
        </w:rPr>
        <w:t>H</w:t>
      </w:r>
      <w:r w:rsidRPr="00FC19C2">
        <w:rPr>
          <w:bCs/>
          <w:color w:val="FF0000"/>
          <w:sz w:val="20"/>
          <w:rPrChange w:id="10" w:author="Lackey, Shireen" w:date="2021-01-11T17:24:00Z">
            <w:rPr>
              <w:bCs/>
              <w:sz w:val="20"/>
            </w:rPr>
          </w:rPrChange>
        </w:rPr>
        <w:t>igher</w:t>
      </w:r>
      <w:r w:rsidR="00F7313E" w:rsidRPr="00FC19C2">
        <w:rPr>
          <w:bCs/>
          <w:sz w:val="20"/>
          <w:rPrChange w:id="11" w:author="Lackey, Shireen" w:date="2021-01-11T17:23:00Z">
            <w:rPr>
              <w:b/>
              <w:sz w:val="20"/>
            </w:rPr>
          </w:rPrChange>
        </w:rPr>
        <w:t>-L</w:t>
      </w:r>
      <w:r w:rsidRPr="00FC19C2">
        <w:rPr>
          <w:bCs/>
          <w:color w:val="FF0000"/>
          <w:sz w:val="20"/>
          <w:rPrChange w:id="12" w:author="Lackey, Shireen" w:date="2021-01-11T17:24:00Z">
            <w:rPr>
              <w:bCs/>
              <w:sz w:val="20"/>
            </w:rPr>
          </w:rPrChange>
        </w:rPr>
        <w:t>evel</w:t>
      </w:r>
      <w:r w:rsidR="00F7313E" w:rsidRPr="00FC19C2">
        <w:rPr>
          <w:bCs/>
          <w:color w:val="FF0000"/>
          <w:sz w:val="20"/>
          <w:rPrChange w:id="13" w:author="Lackey, Shireen" w:date="2021-01-11T17:24:00Z">
            <w:rPr>
              <w:b/>
              <w:sz w:val="20"/>
            </w:rPr>
          </w:rPrChange>
        </w:rPr>
        <w:t xml:space="preserve"> </w:t>
      </w:r>
      <w:r w:rsidR="00F7313E" w:rsidRPr="00FC19C2">
        <w:rPr>
          <w:bCs/>
          <w:sz w:val="20"/>
          <w:rPrChange w:id="14" w:author="Lackey, Shireen" w:date="2021-01-11T17:23:00Z">
            <w:rPr>
              <w:b/>
              <w:sz w:val="20"/>
            </w:rPr>
          </w:rPrChange>
        </w:rPr>
        <w:t>R</w:t>
      </w:r>
      <w:r w:rsidRPr="00FC19C2">
        <w:rPr>
          <w:bCs/>
          <w:color w:val="FF0000"/>
          <w:sz w:val="20"/>
        </w:rPr>
        <w:t>eview</w:t>
      </w:r>
      <w:r w:rsidR="00F7313E">
        <w:rPr>
          <w:b/>
          <w:sz w:val="20"/>
        </w:rPr>
        <w:t xml:space="preserve"> </w:t>
      </w:r>
      <w:r w:rsidR="00F7313E">
        <w:rPr>
          <w:sz w:val="20"/>
        </w:rPr>
        <w:t xml:space="preserve">is a new review of an issue(s) previously decided by the Department of Veterans Affairs (VA) based on the evidence of record at the time VA issued notice of the prior decision. The </w:t>
      </w:r>
      <w:ins w:id="15" w:author="Lackey, Shireen" w:date="2021-01-11T17:24:00Z">
        <w:r>
          <w:rPr>
            <w:sz w:val="20"/>
          </w:rPr>
          <w:t>H</w:t>
        </w:r>
      </w:ins>
      <w:del w:id="16" w:author="Lackey, Shireen" w:date="2021-01-11T17:24:00Z">
        <w:r w:rsidR="00F7313E" w:rsidDel="00FC19C2">
          <w:rPr>
            <w:sz w:val="20"/>
          </w:rPr>
          <w:delText>h</w:delText>
        </w:r>
      </w:del>
      <w:r w:rsidR="00F7313E">
        <w:rPr>
          <w:sz w:val="20"/>
        </w:rPr>
        <w:t>igher-</w:t>
      </w:r>
      <w:ins w:id="17" w:author="Lackey, Shireen" w:date="2021-01-11T17:24:00Z">
        <w:r>
          <w:rPr>
            <w:sz w:val="20"/>
          </w:rPr>
          <w:t>L</w:t>
        </w:r>
      </w:ins>
      <w:del w:id="18" w:author="Lackey, Shireen" w:date="2021-01-11T17:24:00Z">
        <w:r w:rsidR="00F7313E" w:rsidDel="00FC19C2">
          <w:rPr>
            <w:sz w:val="20"/>
          </w:rPr>
          <w:delText>l</w:delText>
        </w:r>
      </w:del>
      <w:r w:rsidR="00F7313E">
        <w:rPr>
          <w:sz w:val="20"/>
        </w:rPr>
        <w:t xml:space="preserve">evel </w:t>
      </w:r>
      <w:ins w:id="19" w:author="Lackey, Shireen" w:date="2021-01-11T17:24:00Z">
        <w:r>
          <w:rPr>
            <w:sz w:val="20"/>
          </w:rPr>
          <w:t>R</w:t>
        </w:r>
      </w:ins>
      <w:del w:id="20" w:author="Lackey, Shireen" w:date="2021-01-11T17:24:00Z">
        <w:r w:rsidR="00F7313E" w:rsidDel="00FC19C2">
          <w:rPr>
            <w:sz w:val="20"/>
          </w:rPr>
          <w:delText>r</w:delText>
        </w:r>
      </w:del>
      <w:r w:rsidR="00F7313E">
        <w:rPr>
          <w:sz w:val="20"/>
        </w:rPr>
        <w:t xml:space="preserve">eviewer </w:t>
      </w:r>
      <w:r w:rsidRPr="00FC19C2">
        <w:rPr>
          <w:b/>
          <w:color w:val="FF0000"/>
          <w:sz w:val="20"/>
          <w:rPrChange w:id="21" w:author="Lackey, Shireen" w:date="2021-01-11T17:24:00Z">
            <w:rPr>
              <w:b/>
              <w:sz w:val="20"/>
            </w:rPr>
          </w:rPrChange>
        </w:rPr>
        <w:t>will not</w:t>
      </w:r>
      <w:r>
        <w:rPr>
          <w:b/>
          <w:sz w:val="20"/>
        </w:rPr>
        <w:t xml:space="preserve"> </w:t>
      </w:r>
      <w:r w:rsidR="00F7313E" w:rsidRPr="00FC19C2">
        <w:rPr>
          <w:b/>
          <w:bCs/>
          <w:sz w:val="20"/>
          <w:rPrChange w:id="22" w:author="Lackey, Shireen" w:date="2021-01-11T17:25:00Z">
            <w:rPr>
              <w:sz w:val="20"/>
            </w:rPr>
          </w:rPrChange>
        </w:rPr>
        <w:t>consider any evidence received after the notification date of the prior decision</w:t>
      </w:r>
      <w:r w:rsidR="00F7313E">
        <w:rPr>
          <w:sz w:val="20"/>
        </w:rPr>
        <w:t xml:space="preserve">. </w:t>
      </w:r>
      <w:ins w:id="23" w:author="Lackey, Shireen" w:date="2021-01-11T17:25:00Z">
        <w:r>
          <w:rPr>
            <w:sz w:val="20"/>
          </w:rPr>
          <w:t>A Higher-Level Review may not be requested for the review of a Higher-Level Review decision or</w:t>
        </w:r>
      </w:ins>
      <w:ins w:id="24" w:author="Lackey, Shireen" w:date="2021-01-11T17:26:00Z">
        <w:r>
          <w:rPr>
            <w:sz w:val="20"/>
          </w:rPr>
          <w:t xml:space="preserve"> a Board of Veterans’ Appeals decision. </w:t>
        </w:r>
      </w:ins>
      <w:r w:rsidR="00F7313E">
        <w:rPr>
          <w:sz w:val="20"/>
        </w:rPr>
        <w:t xml:space="preserve">This form must be submitted to VA </w:t>
      </w:r>
      <w:r w:rsidRPr="00FC19C2">
        <w:rPr>
          <w:b/>
          <w:color w:val="FF0000"/>
          <w:sz w:val="20"/>
        </w:rPr>
        <w:t>WITHIN ONE YEAR</w:t>
      </w:r>
      <w:r>
        <w:rPr>
          <w:b/>
          <w:sz w:val="20"/>
        </w:rPr>
        <w:t xml:space="preserve"> </w:t>
      </w:r>
      <w:r w:rsidRPr="00FC19C2">
        <w:rPr>
          <w:b/>
          <w:bCs/>
          <w:color w:val="FF0000"/>
          <w:sz w:val="20"/>
          <w:rPrChange w:id="25" w:author="Lackey, Shireen" w:date="2021-01-11T17:26:00Z">
            <w:rPr>
              <w:color w:val="FF0000"/>
              <w:sz w:val="20"/>
            </w:rPr>
          </w:rPrChange>
        </w:rPr>
        <w:t xml:space="preserve">OF THE DATE </w:t>
      </w:r>
      <w:r w:rsidRPr="00FC19C2">
        <w:rPr>
          <w:b/>
          <w:bCs/>
          <w:color w:val="FF0000"/>
          <w:sz w:val="20"/>
        </w:rPr>
        <w:t>VA</w:t>
      </w:r>
      <w:r w:rsidRPr="00FC19C2">
        <w:rPr>
          <w:b/>
          <w:bCs/>
          <w:color w:val="FF0000"/>
          <w:sz w:val="20"/>
          <w:rPrChange w:id="26" w:author="Lackey, Shireen" w:date="2021-01-11T17:26:00Z">
            <w:rPr>
              <w:color w:val="FF0000"/>
              <w:sz w:val="20"/>
            </w:rPr>
          </w:rPrChange>
        </w:rPr>
        <w:t xml:space="preserve"> PROVIDED NOTICE OF OUR DECISION</w:t>
      </w:r>
      <w:r w:rsidR="00F7313E">
        <w:rPr>
          <w:sz w:val="20"/>
        </w:rPr>
        <w:t xml:space="preserve">. For additional information on the </w:t>
      </w:r>
      <w:r w:rsidR="00F7313E" w:rsidRPr="00FC19C2">
        <w:rPr>
          <w:bCs/>
          <w:color w:val="FF0000"/>
          <w:sz w:val="20"/>
          <w:rPrChange w:id="27" w:author="Lackey, Shireen" w:date="2021-01-11T17:27:00Z">
            <w:rPr>
              <w:b/>
              <w:sz w:val="20"/>
            </w:rPr>
          </w:rPrChange>
        </w:rPr>
        <w:t>HIGHER-LEVEL REVIEW</w:t>
      </w:r>
      <w:r w:rsidR="00F7313E">
        <w:rPr>
          <w:b/>
          <w:sz w:val="20"/>
        </w:rPr>
        <w:t xml:space="preserve"> </w:t>
      </w:r>
      <w:r w:rsidR="00F7313E">
        <w:rPr>
          <w:sz w:val="20"/>
        </w:rPr>
        <w:t xml:space="preserve">process or a list of review options that allow VA to consider new evidence and how to file, visit </w:t>
      </w:r>
      <w:ins w:id="28" w:author="Lackey, Shireen" w:date="2021-01-11T17:27:00Z">
        <w:r>
          <w:rPr>
            <w:color w:val="0000FF"/>
            <w:sz w:val="20"/>
            <w:u w:val="single" w:color="0000FF"/>
          </w:rPr>
          <w:fldChar w:fldCharType="begin"/>
        </w:r>
        <w:r>
          <w:rPr>
            <w:color w:val="0000FF"/>
            <w:sz w:val="20"/>
            <w:u w:val="single" w:color="0000FF"/>
          </w:rPr>
          <w:instrText xml:space="preserve"> HYPERLINK "</w:instrText>
        </w:r>
      </w:ins>
      <w:r w:rsidRPr="00FC19C2">
        <w:rPr>
          <w:b/>
          <w:bCs/>
          <w:color w:val="0000FF"/>
          <w:sz w:val="20"/>
          <w:u w:val="single" w:color="0000FF"/>
          <w:rPrChange w:id="29" w:author="Lackey, Shireen" w:date="2021-01-11T17:27:00Z">
            <w:rPr>
              <w:color w:val="0000FF"/>
              <w:sz w:val="20"/>
              <w:u w:val="single" w:color="0000FF"/>
            </w:rPr>
          </w:rPrChange>
        </w:rPr>
        <w:instrText>www.va.gov/decision-reviews/</w:instrText>
      </w:r>
      <w:ins w:id="30" w:author="Lackey, Shireen" w:date="2021-01-11T17:27:00Z">
        <w:r>
          <w:rPr>
            <w:color w:val="0000FF"/>
            <w:sz w:val="20"/>
            <w:u w:val="single" w:color="0000FF"/>
          </w:rPr>
          <w:instrText xml:space="preserve">" </w:instrText>
        </w:r>
        <w:r>
          <w:rPr>
            <w:color w:val="0000FF"/>
            <w:sz w:val="20"/>
            <w:u w:val="single" w:color="0000FF"/>
          </w:rPr>
          <w:fldChar w:fldCharType="separate"/>
        </w:r>
      </w:ins>
      <w:del w:id="31" w:author="Lackey, Shireen" w:date="2021-01-11T17:27:00Z">
        <w:r w:rsidRPr="005D7017" w:rsidDel="00FC19C2">
          <w:rPr>
            <w:rStyle w:val="Hyperlink"/>
            <w:sz w:val="20"/>
          </w:rPr>
          <w:delText>https://</w:delText>
        </w:r>
      </w:del>
      <w:r w:rsidRPr="005D7017">
        <w:rPr>
          <w:rStyle w:val="Hyperlink"/>
          <w:b/>
          <w:bCs/>
          <w:rPrChange w:id="32" w:author="Lackey, Shireen" w:date="2021-01-11T17:27:00Z">
            <w:rPr>
              <w:color w:val="0000FF"/>
              <w:sz w:val="20"/>
              <w:u w:val="single" w:color="0000FF"/>
            </w:rPr>
          </w:rPrChange>
        </w:rPr>
        <w:t>www.va.gov/decision-reviews/</w:t>
      </w:r>
      <w:ins w:id="33" w:author="Lackey, Shireen" w:date="2021-01-11T17:27:00Z">
        <w:r>
          <w:rPr>
            <w:color w:val="0000FF"/>
            <w:sz w:val="20"/>
            <w:u w:val="single" w:color="0000FF"/>
          </w:rPr>
          <w:fldChar w:fldCharType="end"/>
        </w:r>
      </w:ins>
      <w:r w:rsidR="00F7313E">
        <w:rPr>
          <w:sz w:val="20"/>
        </w:rPr>
        <w:t>.</w:t>
      </w:r>
    </w:p>
    <w:p w14:paraId="343359C8" w14:textId="77777777" w:rsidR="00D501FC" w:rsidDel="00FC19C2" w:rsidRDefault="00F7313E">
      <w:pPr>
        <w:pStyle w:val="BodyText"/>
        <w:spacing w:before="5"/>
        <w:ind w:left="172"/>
        <w:rPr>
          <w:del w:id="34" w:author="Lackey, Shireen" w:date="2021-01-11T17:27:00Z"/>
        </w:rPr>
      </w:pPr>
      <w:del w:id="35" w:author="Lackey, Shireen" w:date="2021-01-11T17:27:00Z">
        <w:r w:rsidDel="00FC19C2">
          <w:delText>.</w:delText>
        </w:r>
      </w:del>
    </w:p>
    <w:p w14:paraId="31080FBF" w14:textId="77777777" w:rsidR="00D501FC" w:rsidRDefault="00D501FC">
      <w:pPr>
        <w:pStyle w:val="BodyText"/>
        <w:spacing w:before="8"/>
        <w:rPr>
          <w:sz w:val="21"/>
        </w:rPr>
      </w:pPr>
    </w:p>
    <w:p w14:paraId="1D50CDCF" w14:textId="77777777" w:rsidR="00FC19C2" w:rsidRDefault="00FC19C2">
      <w:pPr>
        <w:spacing w:line="249" w:lineRule="auto"/>
        <w:ind w:left="172" w:right="267"/>
        <w:rPr>
          <w:ins w:id="36" w:author="Lackey, Shireen" w:date="2021-01-11T17:28:00Z"/>
          <w:sz w:val="20"/>
        </w:rPr>
      </w:pPr>
      <w:ins w:id="37" w:author="Lackey, Shireen" w:date="2021-01-11T17:28:00Z">
        <w:r>
          <w:rPr>
            <w:sz w:val="20"/>
          </w:rPr>
          <w:t>It is important you keep a copy of all completed forms and materials you give to VA. Filling out this form completely and accurately will decrease the amount of time it takes to process your Higher-Level Review request.</w:t>
        </w:r>
      </w:ins>
    </w:p>
    <w:p w14:paraId="3FF43340" w14:textId="77777777" w:rsidR="00FC19C2" w:rsidRDefault="00FC19C2">
      <w:pPr>
        <w:spacing w:line="249" w:lineRule="auto"/>
        <w:ind w:left="172" w:right="267"/>
        <w:rPr>
          <w:ins w:id="38" w:author="Lackey, Shireen" w:date="2021-01-11T17:28:00Z"/>
          <w:sz w:val="20"/>
        </w:rPr>
      </w:pPr>
    </w:p>
    <w:p w14:paraId="165EE8CE" w14:textId="77777777" w:rsidR="00FC19C2" w:rsidRDefault="00FC19C2">
      <w:pPr>
        <w:spacing w:line="249" w:lineRule="auto"/>
        <w:ind w:left="172" w:right="267"/>
        <w:rPr>
          <w:ins w:id="39" w:author="Lackey, Shireen" w:date="2021-01-11T17:41:00Z"/>
          <w:sz w:val="20"/>
        </w:rPr>
      </w:pPr>
      <w:ins w:id="40" w:author="Lackey, Shireen" w:date="2021-01-11T17:29:00Z">
        <w:r>
          <w:rPr>
            <w:sz w:val="20"/>
          </w:rPr>
          <w:t xml:space="preserve">You may contact your accredited representative (attorney, claims agent, and Veterans Service Organization (VSO) representative) to assist you in completing this form. If you have </w:t>
        </w:r>
        <w:proofErr w:type="spellStart"/>
        <w:r>
          <w:rPr>
            <w:sz w:val="20"/>
          </w:rPr>
          <w:t>have</w:t>
        </w:r>
        <w:proofErr w:type="spellEnd"/>
        <w:r>
          <w:rPr>
            <w:sz w:val="20"/>
          </w:rPr>
          <w:t xml:space="preserve"> </w:t>
        </w:r>
      </w:ins>
      <w:ins w:id="41" w:author="Lackey, Shireen" w:date="2021-01-11T17:30:00Z">
        <w:r>
          <w:rPr>
            <w:sz w:val="20"/>
          </w:rPr>
          <w:t>already selected a representative or if you want to change your representative, a searchable database of VA-recognized VSOs and VSO representatives</w:t>
        </w:r>
      </w:ins>
      <w:ins w:id="42" w:author="Lackey, Shireen" w:date="2021-01-11T17:41:00Z">
        <w:r w:rsidR="00660DDE">
          <w:rPr>
            <w:sz w:val="20"/>
          </w:rPr>
          <w:t>,</w:t>
        </w:r>
      </w:ins>
      <w:ins w:id="43" w:author="Lackey, Shireen" w:date="2021-01-11T17:30:00Z">
        <w:r>
          <w:rPr>
            <w:sz w:val="20"/>
          </w:rPr>
          <w:t xml:space="preserve"> as well as VA</w:t>
        </w:r>
      </w:ins>
      <w:ins w:id="44" w:author="Lackey, Shireen" w:date="2021-01-11T17:31:00Z">
        <w:r>
          <w:rPr>
            <w:sz w:val="20"/>
          </w:rPr>
          <w:t>-accred</w:t>
        </w:r>
      </w:ins>
      <w:ins w:id="45" w:author="Lackey, Shireen" w:date="2021-01-11T17:34:00Z">
        <w:r w:rsidR="00660DDE">
          <w:rPr>
            <w:sz w:val="20"/>
          </w:rPr>
          <w:t xml:space="preserve">ited attorneys and claims agents is available </w:t>
        </w:r>
      </w:ins>
      <w:ins w:id="46" w:author="Lackey, Shireen" w:date="2021-01-11T17:41:00Z">
        <w:r w:rsidR="00660DDE">
          <w:rPr>
            <w:sz w:val="20"/>
          </w:rPr>
          <w:t xml:space="preserve">at </w:t>
        </w:r>
        <w:r w:rsidR="00660DDE" w:rsidRPr="00660DDE">
          <w:rPr>
            <w:b/>
            <w:bCs/>
            <w:sz w:val="20"/>
          </w:rPr>
          <w:fldChar w:fldCharType="begin"/>
        </w:r>
        <w:r w:rsidR="00660DDE" w:rsidRPr="00660DDE">
          <w:rPr>
            <w:b/>
            <w:bCs/>
            <w:sz w:val="20"/>
            <w:rPrChange w:id="47" w:author="Lackey, Shireen" w:date="2021-01-11T17:41:00Z">
              <w:rPr>
                <w:sz w:val="20"/>
              </w:rPr>
            </w:rPrChange>
          </w:rPr>
          <w:instrText xml:space="preserve"> HYPERLINK "http://www.va.gov/ogc/apps/accreditation/index.asp" </w:instrText>
        </w:r>
        <w:r w:rsidR="00660DDE" w:rsidRPr="00660DDE">
          <w:rPr>
            <w:b/>
            <w:bCs/>
            <w:sz w:val="20"/>
          </w:rPr>
          <w:fldChar w:fldCharType="separate"/>
        </w:r>
        <w:r w:rsidR="00660DDE" w:rsidRPr="00660DDE">
          <w:rPr>
            <w:rStyle w:val="Hyperlink"/>
            <w:b/>
            <w:bCs/>
            <w:sz w:val="20"/>
            <w:rPrChange w:id="48" w:author="Lackey, Shireen" w:date="2021-01-11T17:41:00Z">
              <w:rPr>
                <w:rStyle w:val="Hyperlink"/>
                <w:sz w:val="20"/>
              </w:rPr>
            </w:rPrChange>
          </w:rPr>
          <w:t>www.va.gov/ogc/apps/accreditation/index.asp</w:t>
        </w:r>
        <w:r w:rsidR="00660DDE" w:rsidRPr="00660DDE">
          <w:rPr>
            <w:b/>
            <w:bCs/>
            <w:sz w:val="20"/>
          </w:rPr>
          <w:fldChar w:fldCharType="end"/>
        </w:r>
        <w:r w:rsidR="00660DDE">
          <w:rPr>
            <w:sz w:val="20"/>
          </w:rPr>
          <w:t xml:space="preserve">. </w:t>
        </w:r>
      </w:ins>
    </w:p>
    <w:p w14:paraId="5215F669" w14:textId="77777777" w:rsidR="00660DDE" w:rsidRDefault="00660DDE">
      <w:pPr>
        <w:spacing w:line="249" w:lineRule="auto"/>
        <w:ind w:left="172" w:right="267"/>
        <w:rPr>
          <w:ins w:id="49" w:author="Lackey, Shireen" w:date="2021-01-11T17:29:00Z"/>
          <w:sz w:val="20"/>
        </w:rPr>
      </w:pPr>
    </w:p>
    <w:p w14:paraId="2F9AF03D" w14:textId="77777777" w:rsidR="00D501FC" w:rsidRDefault="00F7313E">
      <w:pPr>
        <w:spacing w:line="249" w:lineRule="auto"/>
        <w:ind w:left="172" w:right="267"/>
        <w:rPr>
          <w:sz w:val="20"/>
        </w:rPr>
      </w:pPr>
      <w:r>
        <w:rPr>
          <w:sz w:val="20"/>
        </w:rPr>
        <w:t xml:space="preserve">Submit your request for </w:t>
      </w:r>
      <w:ins w:id="50" w:author="Lackey, Shireen" w:date="2021-01-11T17:42:00Z">
        <w:r w:rsidR="00660DDE">
          <w:rPr>
            <w:sz w:val="20"/>
          </w:rPr>
          <w:t>H</w:t>
        </w:r>
      </w:ins>
      <w:r w:rsidR="00660DDE" w:rsidRPr="00660DDE">
        <w:rPr>
          <w:bCs/>
          <w:color w:val="FF0000"/>
          <w:sz w:val="20"/>
        </w:rPr>
        <w:t>igher-</w:t>
      </w:r>
      <w:del w:id="51" w:author="Lackey, Shireen" w:date="2021-01-11T17:42:00Z">
        <w:r w:rsidR="00660DDE" w:rsidRPr="00660DDE" w:rsidDel="00660DDE">
          <w:rPr>
            <w:bCs/>
            <w:color w:val="FF0000"/>
            <w:sz w:val="20"/>
          </w:rPr>
          <w:delText>l</w:delText>
        </w:r>
      </w:del>
      <w:ins w:id="52" w:author="Lackey, Shireen" w:date="2021-01-11T17:42:00Z">
        <w:r w:rsidR="00660DDE">
          <w:rPr>
            <w:bCs/>
            <w:color w:val="FF0000"/>
            <w:sz w:val="20"/>
          </w:rPr>
          <w:t>L</w:t>
        </w:r>
      </w:ins>
      <w:r w:rsidR="00660DDE" w:rsidRPr="00660DDE">
        <w:rPr>
          <w:bCs/>
          <w:color w:val="FF0000"/>
          <w:sz w:val="20"/>
        </w:rPr>
        <w:t xml:space="preserve">evel </w:t>
      </w:r>
      <w:del w:id="53" w:author="Lackey, Shireen" w:date="2021-01-11T17:42:00Z">
        <w:r w:rsidR="00660DDE" w:rsidRPr="00660DDE" w:rsidDel="00660DDE">
          <w:rPr>
            <w:bCs/>
            <w:color w:val="FF0000"/>
            <w:sz w:val="20"/>
          </w:rPr>
          <w:delText>r</w:delText>
        </w:r>
      </w:del>
      <w:ins w:id="54" w:author="Lackey, Shireen" w:date="2021-01-11T17:42:00Z">
        <w:r w:rsidR="00660DDE">
          <w:rPr>
            <w:bCs/>
            <w:color w:val="FF0000"/>
            <w:sz w:val="20"/>
          </w:rPr>
          <w:t>R</w:t>
        </w:r>
      </w:ins>
      <w:r w:rsidR="00660DDE" w:rsidRPr="00660DDE">
        <w:rPr>
          <w:bCs/>
          <w:color w:val="FF0000"/>
          <w:sz w:val="20"/>
        </w:rPr>
        <w:t>eview</w:t>
      </w:r>
      <w:r w:rsidR="00660DDE">
        <w:rPr>
          <w:b/>
          <w:sz w:val="20"/>
        </w:rPr>
        <w:t xml:space="preserve"> </w:t>
      </w:r>
      <w:r>
        <w:rPr>
          <w:sz w:val="20"/>
        </w:rPr>
        <w:t xml:space="preserve">to the local VA office or processing center identified on your decision notice letter. </w:t>
      </w:r>
      <w:del w:id="55" w:author="Lackey, Shireen" w:date="2021-01-11T17:43:00Z">
        <w:r w:rsidDel="00660DDE">
          <w:rPr>
            <w:sz w:val="20"/>
          </w:rPr>
          <w:delText xml:space="preserve">It is important that you keep a copy of all completed forms and materials you give to VA. This form has several key components, which when filled out completely and accurately, will decrease the amount of time it takes to process your </w:delText>
        </w:r>
        <w:r w:rsidDel="00660DDE">
          <w:rPr>
            <w:b/>
            <w:sz w:val="20"/>
          </w:rPr>
          <w:delText xml:space="preserve">HIGHER-LEVEL REVIEW </w:delText>
        </w:r>
        <w:r w:rsidDel="00660DDE">
          <w:rPr>
            <w:sz w:val="20"/>
          </w:rPr>
          <w:delText xml:space="preserve">request. </w:delText>
        </w:r>
      </w:del>
    </w:p>
    <w:p w14:paraId="65FF22AF" w14:textId="77777777" w:rsidR="00D501FC" w:rsidRDefault="00D501FC">
      <w:pPr>
        <w:pStyle w:val="BodyText"/>
        <w:spacing w:before="5"/>
        <w:rPr>
          <w:sz w:val="21"/>
        </w:rPr>
      </w:pPr>
    </w:p>
    <w:p w14:paraId="07E27B34" w14:textId="77777777" w:rsidR="00D501FC" w:rsidDel="009445DD" w:rsidRDefault="00F7313E">
      <w:pPr>
        <w:pStyle w:val="BodyText"/>
        <w:spacing w:line="249" w:lineRule="auto"/>
        <w:ind w:left="172" w:right="437"/>
        <w:rPr>
          <w:del w:id="56" w:author="Lackey, Shireen" w:date="2021-01-11T17:45:00Z"/>
        </w:rPr>
      </w:pPr>
      <w:del w:id="57" w:author="Lackey, Shireen" w:date="2021-01-11T17:45:00Z">
        <w:r w:rsidDel="009445DD">
          <w:delText xml:space="preserve">You may contact your accredited representative (attorney, claims agent, and Veterans Service Organizations (VSOs) representative) to assist you in completing this form. If you have not already selected a representative, or if you want to change your representative, a searchable database of VA-recognized VSOs, VA-accredited attorneys, claims agents, and VSO representatives is available at </w:delText>
        </w:r>
        <w:r w:rsidDel="009445DD">
          <w:fldChar w:fldCharType="begin"/>
        </w:r>
        <w:r w:rsidDel="009445DD">
          <w:delInstrText xml:space="preserve"> HYPERLINK "https://www.va.gov/ogc/apps/accreditation/index.asp" \h </w:delInstrText>
        </w:r>
        <w:r w:rsidDel="009445DD">
          <w:fldChar w:fldCharType="separate"/>
        </w:r>
        <w:r w:rsidDel="009445DD">
          <w:rPr>
            <w:color w:val="0000FF"/>
            <w:u w:val="single" w:color="0000FF"/>
          </w:rPr>
          <w:delText>https://www.va.gov/ogc/apps/accreditation/index.asp</w:delText>
        </w:r>
        <w:r w:rsidDel="009445DD">
          <w:rPr>
            <w:color w:val="0000FF"/>
            <w:u w:val="single" w:color="0000FF"/>
          </w:rPr>
          <w:fldChar w:fldCharType="end"/>
        </w:r>
        <w:r w:rsidDel="009445DD">
          <w:delText xml:space="preserve">. Contact your local VA office for assistance with appointing a representative or visit </w:delText>
        </w:r>
        <w:r w:rsidDel="009445DD">
          <w:fldChar w:fldCharType="begin"/>
        </w:r>
        <w:r w:rsidDel="009445DD">
          <w:delInstrText xml:space="preserve"> HYPERLINK "http://www.ebenefits.va.gov/" \h </w:delInstrText>
        </w:r>
        <w:r w:rsidDel="009445DD">
          <w:fldChar w:fldCharType="separate"/>
        </w:r>
        <w:r w:rsidDel="009445DD">
          <w:rPr>
            <w:color w:val="0000FF"/>
            <w:u w:val="single" w:color="0000FF"/>
          </w:rPr>
          <w:delText>www.ebenefits.va.gov</w:delText>
        </w:r>
        <w:r w:rsidDel="009445DD">
          <w:rPr>
            <w:color w:val="0000FF"/>
            <w:u w:val="single" w:color="0000FF"/>
          </w:rPr>
          <w:fldChar w:fldCharType="end"/>
        </w:r>
        <w:r w:rsidDel="009445DD">
          <w:delText>.</w:delText>
        </w:r>
      </w:del>
    </w:p>
    <w:p w14:paraId="169D3563" w14:textId="77777777" w:rsidR="00D501FC" w:rsidRDefault="00D501FC">
      <w:pPr>
        <w:pStyle w:val="BodyText"/>
        <w:spacing w:before="2"/>
        <w:rPr>
          <w:sz w:val="21"/>
        </w:rPr>
      </w:pPr>
    </w:p>
    <w:p w14:paraId="2815D2FC" w14:textId="77777777" w:rsidR="009445DD" w:rsidRDefault="009445DD">
      <w:pPr>
        <w:pStyle w:val="BodyText"/>
        <w:spacing w:before="1" w:line="249" w:lineRule="auto"/>
        <w:ind w:left="172" w:right="247"/>
        <w:rPr>
          <w:ins w:id="58" w:author="Lackey, Shireen" w:date="2021-01-11T17:45:00Z"/>
        </w:rPr>
      </w:pPr>
      <w:ins w:id="59" w:author="Lackey, Shireen" w:date="2021-01-11T17:46:00Z">
        <w:r>
          <w:t>You may request to have your Higher-Level Review conducted at either the same or a different office within the agency of original jurisdiction that decided your issue(s)</w:t>
        </w:r>
      </w:ins>
      <w:ins w:id="60" w:author="Lackey, Shireen" w:date="2021-01-11T17:47:00Z">
        <w:r>
          <w:t>. Please note that decisions on certain types of issues are processed at only a single VA office or facility. Accordingly, some issues cannot be reviewed at an office other than the office that originally decided your issue(s).</w:t>
        </w:r>
      </w:ins>
    </w:p>
    <w:p w14:paraId="684BD3FA" w14:textId="77777777" w:rsidR="00D501FC" w:rsidDel="009445DD" w:rsidRDefault="00F7313E">
      <w:pPr>
        <w:pStyle w:val="BodyText"/>
        <w:spacing w:before="1" w:line="249" w:lineRule="auto"/>
        <w:ind w:left="172" w:right="247"/>
        <w:rPr>
          <w:del w:id="61" w:author="Lackey, Shireen" w:date="2021-01-11T17:47:00Z"/>
        </w:rPr>
      </w:pPr>
      <w:del w:id="62" w:author="Lackey, Shireen" w:date="2021-01-11T17:47:00Z">
        <w:r w:rsidDel="009445DD">
          <w:delText>You can also ask VA to help you fill out the application by contacting us at the number provided on your decision notification letter or at 1-800-827-1000. Before you contact us, please make sure you gather the necessary information and materials (decision notification letter, etc.), and complete as much of the form as you can.</w:delText>
        </w:r>
      </w:del>
    </w:p>
    <w:p w14:paraId="40101422" w14:textId="77777777" w:rsidR="00D501FC" w:rsidRDefault="00F7313E">
      <w:pPr>
        <w:pStyle w:val="Heading1"/>
        <w:spacing w:before="110"/>
        <w:ind w:left="678"/>
      </w:pPr>
      <w:r>
        <w:t>SPECIFIC INSTRUCTIONS FOR DECISION REVIEW REQUEST: HIGHER-LEVEL REVIEW</w:t>
      </w:r>
    </w:p>
    <w:p w14:paraId="43E12EEC" w14:textId="77777777" w:rsidR="00D501FC" w:rsidRPr="009445DD" w:rsidRDefault="00F7313E">
      <w:pPr>
        <w:pStyle w:val="Heading2"/>
        <w:spacing w:before="186"/>
        <w:rPr>
          <w:b w:val="0"/>
          <w:bCs w:val="0"/>
          <w:u w:val="none"/>
          <w:rPrChange w:id="63" w:author="Lackey, Shireen" w:date="2021-01-11T17:48:00Z">
            <w:rPr>
              <w:u w:val="none"/>
            </w:rPr>
          </w:rPrChange>
        </w:rPr>
      </w:pPr>
      <w:del w:id="64" w:author="Lackey, Shireen" w:date="2021-01-11T17:48:00Z">
        <w:r w:rsidRPr="009445DD" w:rsidDel="009445DD">
          <w:rPr>
            <w:b w:val="0"/>
            <w:bCs w:val="0"/>
            <w:rPrChange w:id="65" w:author="Lackey, Shireen" w:date="2021-01-11T17:48:00Z">
              <w:rPr/>
            </w:rPrChange>
          </w:rPr>
          <w:delText xml:space="preserve">Part </w:delText>
        </w:r>
      </w:del>
      <w:ins w:id="66" w:author="Lackey, Shireen" w:date="2021-01-11T17:48:00Z">
        <w:r w:rsidR="009445DD" w:rsidRPr="009445DD">
          <w:rPr>
            <w:b w:val="0"/>
            <w:bCs w:val="0"/>
            <w:rPrChange w:id="67" w:author="Lackey, Shireen" w:date="2021-01-11T17:48:00Z">
              <w:rPr/>
            </w:rPrChange>
          </w:rPr>
          <w:t xml:space="preserve">Section </w:t>
        </w:r>
      </w:ins>
      <w:r w:rsidRPr="009445DD">
        <w:rPr>
          <w:b w:val="0"/>
          <w:bCs w:val="0"/>
          <w:rPrChange w:id="68" w:author="Lackey, Shireen" w:date="2021-01-11T17:48:00Z">
            <w:rPr/>
          </w:rPrChange>
        </w:rPr>
        <w:t xml:space="preserve">I </w:t>
      </w:r>
      <w:del w:id="69" w:author="Lackey, Shireen" w:date="2021-01-11T17:48:00Z">
        <w:r w:rsidRPr="009445DD" w:rsidDel="009445DD">
          <w:rPr>
            <w:rFonts w:ascii="Calibri"/>
            <w:b w:val="0"/>
            <w:bCs w:val="0"/>
            <w:rPrChange w:id="70" w:author="Lackey, Shireen" w:date="2021-01-11T17:48:00Z">
              <w:rPr>
                <w:rFonts w:ascii="Calibri"/>
              </w:rPr>
            </w:rPrChange>
          </w:rPr>
          <w:delText>-</w:delText>
        </w:r>
      </w:del>
      <w:ins w:id="71" w:author="Lackey, Shireen" w:date="2021-01-11T17:48:00Z">
        <w:r w:rsidR="009445DD" w:rsidRPr="009445DD">
          <w:rPr>
            <w:rFonts w:ascii="Calibri"/>
            <w:b w:val="0"/>
            <w:bCs w:val="0"/>
            <w:rPrChange w:id="72" w:author="Lackey, Shireen" w:date="2021-01-11T17:48:00Z">
              <w:rPr>
                <w:rFonts w:ascii="Calibri"/>
              </w:rPr>
            </w:rPrChange>
          </w:rPr>
          <w:t>–</w:t>
        </w:r>
      </w:ins>
      <w:r w:rsidRPr="009445DD">
        <w:rPr>
          <w:rFonts w:ascii="Calibri"/>
          <w:b w:val="0"/>
          <w:bCs w:val="0"/>
          <w:rPrChange w:id="73" w:author="Lackey, Shireen" w:date="2021-01-11T17:48:00Z">
            <w:rPr>
              <w:rFonts w:ascii="Calibri"/>
            </w:rPr>
          </w:rPrChange>
        </w:rPr>
        <w:t xml:space="preserve"> </w:t>
      </w:r>
      <w:ins w:id="74" w:author="Lackey, Shireen" w:date="2021-01-11T17:48:00Z">
        <w:r w:rsidR="009445DD" w:rsidRPr="009445DD">
          <w:rPr>
            <w:rFonts w:ascii="Calibri"/>
            <w:b w:val="0"/>
            <w:bCs w:val="0"/>
            <w:rPrChange w:id="75" w:author="Lackey, Shireen" w:date="2021-01-11T17:48:00Z">
              <w:rPr>
                <w:rFonts w:ascii="Calibri"/>
              </w:rPr>
            </w:rPrChange>
          </w:rPr>
          <w:t>Veteran</w:t>
        </w:r>
        <w:r w:rsidR="009445DD" w:rsidRPr="009445DD">
          <w:rPr>
            <w:rFonts w:ascii="Calibri"/>
            <w:b w:val="0"/>
            <w:bCs w:val="0"/>
            <w:rPrChange w:id="76" w:author="Lackey, Shireen" w:date="2021-01-11T17:48:00Z">
              <w:rPr>
                <w:rFonts w:ascii="Calibri"/>
              </w:rPr>
            </w:rPrChange>
          </w:rPr>
          <w:t>’</w:t>
        </w:r>
        <w:r w:rsidR="009445DD" w:rsidRPr="009445DD">
          <w:rPr>
            <w:rFonts w:ascii="Calibri"/>
            <w:b w:val="0"/>
            <w:bCs w:val="0"/>
            <w:rPrChange w:id="77" w:author="Lackey, Shireen" w:date="2021-01-11T17:48:00Z">
              <w:rPr>
                <w:rFonts w:ascii="Calibri"/>
              </w:rPr>
            </w:rPrChange>
          </w:rPr>
          <w:t>s</w:t>
        </w:r>
      </w:ins>
      <w:del w:id="78" w:author="Lackey, Shireen" w:date="2021-01-11T17:48:00Z">
        <w:r w:rsidRPr="009445DD" w:rsidDel="009445DD">
          <w:rPr>
            <w:b w:val="0"/>
            <w:bCs w:val="0"/>
            <w:rPrChange w:id="79" w:author="Lackey, Shireen" w:date="2021-01-11T17:48:00Z">
              <w:rPr/>
            </w:rPrChange>
          </w:rPr>
          <w:delText>Claimant's</w:delText>
        </w:r>
      </w:del>
      <w:r w:rsidRPr="009445DD">
        <w:rPr>
          <w:b w:val="0"/>
          <w:bCs w:val="0"/>
          <w:rPrChange w:id="80" w:author="Lackey, Shireen" w:date="2021-01-11T17:48:00Z">
            <w:rPr/>
          </w:rPrChange>
        </w:rPr>
        <w:t xml:space="preserve"> Identi</w:t>
      </w:r>
      <w:ins w:id="81" w:author="Lackey, Shireen" w:date="2021-01-11T17:48:00Z">
        <w:r w:rsidR="009445DD" w:rsidRPr="009445DD">
          <w:rPr>
            <w:b w:val="0"/>
            <w:bCs w:val="0"/>
            <w:rPrChange w:id="82" w:author="Lackey, Shireen" w:date="2021-01-11T17:48:00Z">
              <w:rPr/>
            </w:rPrChange>
          </w:rPr>
          <w:t>fication</w:t>
        </w:r>
      </w:ins>
      <w:del w:id="83" w:author="Lackey, Shireen" w:date="2021-01-11T17:48:00Z">
        <w:r w:rsidRPr="009445DD" w:rsidDel="009445DD">
          <w:rPr>
            <w:b w:val="0"/>
            <w:bCs w:val="0"/>
            <w:rPrChange w:id="84" w:author="Lackey, Shireen" w:date="2021-01-11T17:48:00Z">
              <w:rPr/>
            </w:rPrChange>
          </w:rPr>
          <w:delText>fying</w:delText>
        </w:r>
      </w:del>
      <w:r w:rsidRPr="009445DD">
        <w:rPr>
          <w:b w:val="0"/>
          <w:bCs w:val="0"/>
          <w:rPrChange w:id="85" w:author="Lackey, Shireen" w:date="2021-01-11T17:48:00Z">
            <w:rPr/>
          </w:rPrChange>
        </w:rPr>
        <w:t xml:space="preserve"> Information</w:t>
      </w:r>
    </w:p>
    <w:p w14:paraId="30D1F405" w14:textId="77777777" w:rsidR="00D501FC" w:rsidRDefault="00F7313E">
      <w:pPr>
        <w:pStyle w:val="BodyText"/>
        <w:spacing w:before="7" w:line="249" w:lineRule="auto"/>
        <w:ind w:left="164" w:right="253"/>
        <w:rPr>
          <w:ins w:id="86" w:author="Lackey, Shireen" w:date="2021-01-11T17:50:00Z"/>
        </w:rPr>
      </w:pPr>
      <w:r>
        <w:t xml:space="preserve">Please note </w:t>
      </w:r>
      <w:del w:id="87" w:author="Lackey, Shireen" w:date="2021-01-11T17:48:00Z">
        <w:r w:rsidDel="009445DD">
          <w:delText xml:space="preserve">that </w:delText>
        </w:r>
      </w:del>
      <w:r>
        <w:t xml:space="preserve">it would assist VA if you provide all the </w:t>
      </w:r>
      <w:del w:id="88" w:author="Lackey, Shireen" w:date="2021-01-11T17:48:00Z">
        <w:r w:rsidDel="009445DD">
          <w:delText xml:space="preserve">personal </w:delText>
        </w:r>
      </w:del>
      <w:r>
        <w:t xml:space="preserve">information </w:t>
      </w:r>
      <w:ins w:id="89" w:author="Lackey, Shireen" w:date="2021-01-11T17:48:00Z">
        <w:r w:rsidR="009445DD">
          <w:t xml:space="preserve">to identify the veteran </w:t>
        </w:r>
      </w:ins>
      <w:r>
        <w:t xml:space="preserve">in </w:t>
      </w:r>
      <w:ins w:id="90" w:author="Lackey, Shireen" w:date="2021-01-11T17:49:00Z">
        <w:r w:rsidR="009445DD">
          <w:t>Section</w:t>
        </w:r>
      </w:ins>
      <w:del w:id="91" w:author="Lackey, Shireen" w:date="2021-01-11T17:49:00Z">
        <w:r w:rsidDel="009445DD">
          <w:delText>Part</w:delText>
        </w:r>
      </w:del>
      <w:r>
        <w:t xml:space="preserve"> I. However, if you provide certain information specific to the </w:t>
      </w:r>
      <w:del w:id="92" w:author="Lackey, Shireen" w:date="2021-01-11T17:49:00Z">
        <w:r w:rsidDel="009445DD">
          <w:delText xml:space="preserve">claimant </w:delText>
        </w:r>
      </w:del>
      <w:ins w:id="93" w:author="Lackey, Shireen" w:date="2021-01-11T17:49:00Z">
        <w:r w:rsidR="009445DD">
          <w:t xml:space="preserve">veteran </w:t>
        </w:r>
      </w:ins>
      <w:r>
        <w:t xml:space="preserve">such as the </w:t>
      </w:r>
      <w:del w:id="94" w:author="Lackey, Shireen" w:date="2021-01-11T17:49:00Z">
        <w:r w:rsidDel="009445DD">
          <w:delText xml:space="preserve">claimant's </w:delText>
        </w:r>
      </w:del>
      <w:r>
        <w:t xml:space="preserve">last name and Social Security Number or VA file number, VA will be able to identify the </w:t>
      </w:r>
      <w:ins w:id="95" w:author="Lackey, Shireen" w:date="2021-01-11T17:49:00Z">
        <w:r w:rsidR="009445DD">
          <w:t>veteran</w:t>
        </w:r>
      </w:ins>
      <w:del w:id="96" w:author="Lackey, Shireen" w:date="2021-01-11T17:49:00Z">
        <w:r w:rsidDel="009445DD">
          <w:delText>claimant in our system</w:delText>
        </w:r>
      </w:del>
      <w:r>
        <w:t xml:space="preserve"> and would not necessarily consider this request incomplete if other information in </w:t>
      </w:r>
      <w:ins w:id="97" w:author="Lackey, Shireen" w:date="2021-01-11T17:50:00Z">
        <w:r w:rsidR="009445DD">
          <w:t>Section</w:t>
        </w:r>
      </w:ins>
      <w:del w:id="98" w:author="Lackey, Shireen" w:date="2021-01-11T17:50:00Z">
        <w:r w:rsidDel="009445DD">
          <w:delText>Part</w:delText>
        </w:r>
      </w:del>
      <w:r>
        <w:t xml:space="preserve"> I, such as the </w:t>
      </w:r>
      <w:del w:id="99" w:author="Lackey, Shireen" w:date="2021-01-11T17:50:00Z">
        <w:r w:rsidDel="009445DD">
          <w:delText xml:space="preserve">claimant's </w:delText>
        </w:r>
      </w:del>
      <w:r>
        <w:t xml:space="preserve">address and telephone number, is excluded. </w:t>
      </w:r>
      <w:del w:id="100" w:author="Lackey, Shireen" w:date="2021-01-11T17:50:00Z">
        <w:r w:rsidDel="009445DD">
          <w:delText xml:space="preserve">This request form may only be completed for review of an issue(s) related to one benefit type. </w:delText>
        </w:r>
        <w:r w:rsidDel="009445DD">
          <w:rPr>
            <w:b/>
          </w:rPr>
          <w:delText>Select only one benefit type in item 12</w:delText>
        </w:r>
        <w:r w:rsidDel="009445DD">
          <w:delText xml:space="preserve">. If you would like to file for multiple benefit types, you must complete a separate </w:delText>
        </w:r>
        <w:r w:rsidDel="009445DD">
          <w:rPr>
            <w:b/>
          </w:rPr>
          <w:delText xml:space="preserve">HIGHER-LEVEL REVIEW </w:delText>
        </w:r>
        <w:r w:rsidDel="009445DD">
          <w:delText>request form for each benefit type.</w:delText>
        </w:r>
      </w:del>
    </w:p>
    <w:p w14:paraId="018B26F5" w14:textId="77777777" w:rsidR="009445DD" w:rsidRDefault="009445DD">
      <w:pPr>
        <w:pStyle w:val="BodyText"/>
        <w:spacing w:before="7" w:line="249" w:lineRule="auto"/>
        <w:ind w:left="164" w:right="253"/>
        <w:rPr>
          <w:ins w:id="101" w:author="Lackey, Shireen" w:date="2021-01-11T17:50:00Z"/>
        </w:rPr>
      </w:pPr>
    </w:p>
    <w:p w14:paraId="52622EE3" w14:textId="77777777" w:rsidR="009445DD" w:rsidRPr="009445DD" w:rsidRDefault="009445DD">
      <w:pPr>
        <w:pStyle w:val="BodyText"/>
        <w:spacing w:before="7" w:line="249" w:lineRule="auto"/>
        <w:ind w:left="164" w:right="253"/>
      </w:pPr>
      <w:ins w:id="102" w:author="Lackey, Shireen" w:date="2021-01-11T17:50:00Z">
        <w:r>
          <w:t xml:space="preserve">If you are homeless or at risk of homelessness, mark the circle in item 6. If you wish to request priority processing </w:t>
        </w:r>
      </w:ins>
      <w:ins w:id="103" w:author="Lackey, Shireen" w:date="2021-01-11T17:51:00Z">
        <w:r>
          <w:t xml:space="preserve">for other reasons, you may file </w:t>
        </w:r>
        <w:r w:rsidRPr="009445DD">
          <w:rPr>
            <w:b/>
            <w:bCs/>
          </w:rPr>
          <w:t xml:space="preserve">VA Form 20-10207, </w:t>
        </w:r>
        <w:r w:rsidRPr="009445DD">
          <w:rPr>
            <w:b/>
            <w:bCs/>
            <w:i/>
            <w:iCs/>
          </w:rPr>
          <w:t>Priority Processing Request</w:t>
        </w:r>
        <w:r>
          <w:t>, with this form.</w:t>
        </w:r>
      </w:ins>
    </w:p>
    <w:p w14:paraId="1BADA8EA" w14:textId="77777777" w:rsidR="00D501FC" w:rsidRDefault="00D501FC">
      <w:pPr>
        <w:pStyle w:val="BodyText"/>
        <w:spacing w:before="2"/>
        <w:rPr>
          <w:sz w:val="13"/>
        </w:rPr>
      </w:pPr>
    </w:p>
    <w:p w14:paraId="7035CDE8" w14:textId="77777777" w:rsidR="009445DD" w:rsidRPr="009445DD" w:rsidRDefault="009445DD">
      <w:pPr>
        <w:pStyle w:val="Heading2"/>
        <w:rPr>
          <w:ins w:id="104" w:author="Lackey, Shireen" w:date="2021-01-11T17:52:00Z"/>
          <w:b w:val="0"/>
          <w:bCs w:val="0"/>
        </w:rPr>
      </w:pPr>
      <w:ins w:id="105" w:author="Lackey, Shireen" w:date="2021-01-11T17:51:00Z">
        <w:r w:rsidRPr="009445DD">
          <w:rPr>
            <w:b w:val="0"/>
            <w:bCs w:val="0"/>
          </w:rPr>
          <w:t>Section II – Claimant’s Identif</w:t>
        </w:r>
      </w:ins>
      <w:ins w:id="106" w:author="Lackey, Shireen" w:date="2021-01-11T17:52:00Z">
        <w:r w:rsidRPr="009445DD">
          <w:rPr>
            <w:b w:val="0"/>
            <w:bCs w:val="0"/>
          </w:rPr>
          <w:t>ication Information (If other than veteran)</w:t>
        </w:r>
      </w:ins>
    </w:p>
    <w:p w14:paraId="5B292043" w14:textId="77777777" w:rsidR="009445DD" w:rsidRDefault="009445DD" w:rsidP="009445DD">
      <w:pPr>
        <w:pStyle w:val="Heading2"/>
        <w:rPr>
          <w:ins w:id="107" w:author="Lackey, Shireen" w:date="2021-01-11T17:54:00Z"/>
          <w:b w:val="0"/>
          <w:bCs w:val="0"/>
        </w:rPr>
      </w:pPr>
      <w:ins w:id="108" w:author="Lackey, Shireen" w:date="2021-01-11T17:52:00Z">
        <w:r>
          <w:rPr>
            <w:b w:val="0"/>
            <w:bCs w:val="0"/>
          </w:rPr>
          <w:t>If the claimant is different than the veteran, fill out the information in Section II. Without this information, we will be unable to identify the claimant. If you are a healthcare provider or age</w:t>
        </w:r>
      </w:ins>
      <w:ins w:id="109" w:author="Lackey, Shireen" w:date="2021-01-11T17:53:00Z">
        <w:r>
          <w:rPr>
            <w:b w:val="0"/>
            <w:bCs w:val="0"/>
          </w:rPr>
          <w:t>nt or employee of a healthcare provider requesting review of a VA payment decision, you must identify the healthcare provider as the claimant and complete all relevant information in the claimant identification section.</w:t>
        </w:r>
      </w:ins>
    </w:p>
    <w:p w14:paraId="53C7823B" w14:textId="77777777" w:rsidR="009445DD" w:rsidRDefault="009445DD" w:rsidP="009445DD">
      <w:pPr>
        <w:pStyle w:val="Heading2"/>
        <w:rPr>
          <w:ins w:id="110" w:author="Lackey, Shireen" w:date="2021-01-11T17:54:00Z"/>
          <w:b w:val="0"/>
          <w:bCs w:val="0"/>
        </w:rPr>
      </w:pPr>
    </w:p>
    <w:p w14:paraId="27DBEDBF" w14:textId="77777777" w:rsidR="009445DD" w:rsidRPr="009445DD" w:rsidRDefault="009445DD" w:rsidP="009445DD">
      <w:pPr>
        <w:pStyle w:val="Heading2"/>
        <w:rPr>
          <w:ins w:id="111" w:author="Lackey, Shireen" w:date="2021-01-11T17:54:00Z"/>
          <w:b w:val="0"/>
          <w:bCs w:val="0"/>
        </w:rPr>
      </w:pPr>
      <w:ins w:id="112" w:author="Lackey, Shireen" w:date="2021-01-11T17:54:00Z">
        <w:r w:rsidRPr="009445DD">
          <w:rPr>
            <w:b w:val="0"/>
            <w:bCs w:val="0"/>
          </w:rPr>
          <w:t>Section III – Benefit Type</w:t>
        </w:r>
      </w:ins>
    </w:p>
    <w:p w14:paraId="3B3C89D6" w14:textId="77777777" w:rsidR="009445DD" w:rsidRDefault="009445DD" w:rsidP="009445DD">
      <w:pPr>
        <w:pStyle w:val="Heading2"/>
        <w:rPr>
          <w:ins w:id="113" w:author="Lackey, Shireen" w:date="2021-01-11T17:58:00Z"/>
          <w:b w:val="0"/>
          <w:bCs w:val="0"/>
        </w:rPr>
      </w:pPr>
      <w:ins w:id="114" w:author="Lackey, Shireen" w:date="2021-01-11T17:54:00Z">
        <w:r w:rsidRPr="009445DD">
          <w:rPr>
            <w:b w:val="0"/>
            <w:bCs w:val="0"/>
          </w:rPr>
          <w:t>This form may only be submitted for review of an issue(s) related to one benefit type</w:t>
        </w:r>
      </w:ins>
      <w:ins w:id="115" w:author="Lackey, Shireen" w:date="2021-01-11T17:55:00Z">
        <w:r>
          <w:rPr>
            <w:b w:val="0"/>
            <w:bCs w:val="0"/>
          </w:rPr>
          <w:t>: Compensation, Pension/Survivors Benefits, Fiduciary, Insurance, Education, Loan Guaranty, Veteran Readiness and Emplo</w:t>
        </w:r>
      </w:ins>
      <w:ins w:id="116" w:author="Lackey, Shireen" w:date="2021-01-11T17:56:00Z">
        <w:r>
          <w:rPr>
            <w:b w:val="0"/>
            <w:bCs w:val="0"/>
          </w:rPr>
          <w:t>yment, Veterans Health Administration, or National Cemetery Administration.</w:t>
        </w:r>
        <w:r w:rsidR="006022B2">
          <w:rPr>
            <w:b w:val="0"/>
            <w:bCs w:val="0"/>
          </w:rPr>
          <w:t xml:space="preserve"> </w:t>
        </w:r>
        <w:r w:rsidR="006022B2">
          <w:t xml:space="preserve">Select only one benefit type in item 15 (i.e. Compensation). </w:t>
        </w:r>
      </w:ins>
      <w:ins w:id="117" w:author="Lackey, Shireen" w:date="2021-01-11T17:54:00Z">
        <w:r w:rsidRPr="009445DD">
          <w:rPr>
            <w:b w:val="0"/>
            <w:bCs w:val="0"/>
          </w:rPr>
          <w:t>If you would like to file for multiple benefit types</w:t>
        </w:r>
      </w:ins>
      <w:ins w:id="118" w:author="Lackey, Shireen" w:date="2021-01-11T17:57:00Z">
        <w:r w:rsidR="006022B2">
          <w:rPr>
            <w:b w:val="0"/>
            <w:bCs w:val="0"/>
          </w:rPr>
          <w:t xml:space="preserve"> (i.e. Compensation and Insurance)</w:t>
        </w:r>
      </w:ins>
      <w:ins w:id="119" w:author="Lackey, Shireen" w:date="2021-01-11T17:54:00Z">
        <w:r w:rsidRPr="009445DD">
          <w:rPr>
            <w:b w:val="0"/>
            <w:bCs w:val="0"/>
          </w:rPr>
          <w:t>, you must complete a separate H</w:t>
        </w:r>
      </w:ins>
      <w:ins w:id="120" w:author="Lackey, Shireen" w:date="2021-01-11T17:57:00Z">
        <w:r w:rsidR="006022B2">
          <w:rPr>
            <w:b w:val="0"/>
            <w:bCs w:val="0"/>
          </w:rPr>
          <w:t>igher-</w:t>
        </w:r>
      </w:ins>
      <w:ins w:id="121" w:author="Lackey, Shireen" w:date="2021-01-11T17:54:00Z">
        <w:r w:rsidRPr="009445DD">
          <w:rPr>
            <w:b w:val="0"/>
            <w:bCs w:val="0"/>
          </w:rPr>
          <w:t>L</w:t>
        </w:r>
      </w:ins>
      <w:ins w:id="122" w:author="Lackey, Shireen" w:date="2021-01-11T17:57:00Z">
        <w:r w:rsidR="006022B2">
          <w:rPr>
            <w:b w:val="0"/>
            <w:bCs w:val="0"/>
          </w:rPr>
          <w:t>evel</w:t>
        </w:r>
      </w:ins>
      <w:ins w:id="123" w:author="Lackey, Shireen" w:date="2021-01-11T17:54:00Z">
        <w:r w:rsidRPr="009445DD">
          <w:rPr>
            <w:b w:val="0"/>
            <w:bCs w:val="0"/>
          </w:rPr>
          <w:t xml:space="preserve"> R</w:t>
        </w:r>
      </w:ins>
      <w:ins w:id="124" w:author="Lackey, Shireen" w:date="2021-01-11T17:57:00Z">
        <w:r w:rsidR="006022B2">
          <w:rPr>
            <w:b w:val="0"/>
            <w:bCs w:val="0"/>
          </w:rPr>
          <w:t>eview</w:t>
        </w:r>
      </w:ins>
      <w:ins w:id="125" w:author="Lackey, Shireen" w:date="2021-01-11T17:54:00Z">
        <w:r w:rsidRPr="009445DD">
          <w:rPr>
            <w:b w:val="0"/>
            <w:bCs w:val="0"/>
          </w:rPr>
          <w:t xml:space="preserve"> request </w:t>
        </w:r>
      </w:ins>
      <w:ins w:id="126" w:author="Lackey, Shireen" w:date="2021-01-11T17:57:00Z">
        <w:r w:rsidR="006022B2">
          <w:rPr>
            <w:b w:val="0"/>
            <w:bCs w:val="0"/>
          </w:rPr>
          <w:t xml:space="preserve">form </w:t>
        </w:r>
      </w:ins>
      <w:ins w:id="127" w:author="Lackey, Shireen" w:date="2021-01-11T17:54:00Z">
        <w:r w:rsidRPr="009445DD">
          <w:rPr>
            <w:b w:val="0"/>
            <w:bCs w:val="0"/>
          </w:rPr>
          <w:t>for each benefit type.</w:t>
        </w:r>
      </w:ins>
      <w:ins w:id="128" w:author="Lackey, Shireen" w:date="2021-01-11T17:57:00Z">
        <w:r w:rsidR="006022B2">
          <w:rPr>
            <w:b w:val="0"/>
            <w:bCs w:val="0"/>
          </w:rPr>
          <w:t xml:space="preserve"> If your disagreement is with a decision by the Veterans Health Administration, even if you are seeking reimbursement for </w:t>
        </w:r>
      </w:ins>
      <w:ins w:id="129" w:author="Lackey, Shireen" w:date="2021-01-11T17:58:00Z">
        <w:r w:rsidR="006022B2">
          <w:rPr>
            <w:b w:val="0"/>
            <w:bCs w:val="0"/>
          </w:rPr>
          <w:t>medical expenses or non-VA emergency care, you must select Veterans Health Administration in item 15.</w:t>
        </w:r>
      </w:ins>
    </w:p>
    <w:p w14:paraId="1C809B3B" w14:textId="77777777" w:rsidR="006022B2" w:rsidRDefault="006022B2" w:rsidP="009445DD">
      <w:pPr>
        <w:pStyle w:val="Heading2"/>
        <w:rPr>
          <w:ins w:id="130" w:author="Lackey, Shireen" w:date="2021-01-11T17:58:00Z"/>
          <w:b w:val="0"/>
          <w:bCs w:val="0"/>
        </w:rPr>
      </w:pPr>
    </w:p>
    <w:p w14:paraId="0CCFDAA9" w14:textId="77777777" w:rsidR="006022B2" w:rsidRDefault="006022B2" w:rsidP="009445DD">
      <w:pPr>
        <w:pStyle w:val="Heading2"/>
        <w:rPr>
          <w:ins w:id="131" w:author="Lackey, Shireen" w:date="2021-01-11T17:58:00Z"/>
          <w:b w:val="0"/>
          <w:bCs w:val="0"/>
        </w:rPr>
      </w:pPr>
      <w:ins w:id="132" w:author="Lackey, Shireen" w:date="2021-01-11T17:58:00Z">
        <w:r>
          <w:rPr>
            <w:b w:val="0"/>
            <w:bCs w:val="0"/>
          </w:rPr>
          <w:t>Section IV – Optional Informal Conference</w:t>
        </w:r>
      </w:ins>
    </w:p>
    <w:p w14:paraId="1D045007" w14:textId="77777777" w:rsidR="006022B2" w:rsidRDefault="006022B2" w:rsidP="006022B2">
      <w:pPr>
        <w:pStyle w:val="BodyText"/>
        <w:spacing w:line="249" w:lineRule="auto"/>
        <w:ind w:left="164" w:right="400"/>
        <w:rPr>
          <w:ins w:id="133" w:author="Lackey, Shireen" w:date="2021-01-11T18:05:00Z"/>
        </w:rPr>
      </w:pPr>
      <w:moveToRangeStart w:id="134" w:author="Lackey, Shireen" w:date="2021-01-11T18:02:00Z" w:name="move61280541"/>
      <w:moveTo w:id="135" w:author="Lackey, Shireen" w:date="2021-01-11T18:02:00Z">
        <w:r>
          <w:t xml:space="preserve">You or your appointed representative may request an informal conference with the </w:t>
        </w:r>
      </w:moveTo>
      <w:ins w:id="136" w:author="Lackey, Shireen" w:date="2021-01-11T18:02:00Z">
        <w:r>
          <w:t>H</w:t>
        </w:r>
      </w:ins>
      <w:moveTo w:id="137" w:author="Lackey, Shireen" w:date="2021-01-11T18:02:00Z">
        <w:del w:id="138" w:author="Lackey, Shireen" w:date="2021-01-11T18:02:00Z">
          <w:r w:rsidDel="006022B2">
            <w:delText>h</w:delText>
          </w:r>
        </w:del>
        <w:r>
          <w:t>igher-</w:t>
        </w:r>
      </w:moveTo>
      <w:ins w:id="139" w:author="Lackey, Shireen" w:date="2021-01-11T18:02:00Z">
        <w:r>
          <w:t>L</w:t>
        </w:r>
      </w:ins>
      <w:moveTo w:id="140" w:author="Lackey, Shireen" w:date="2021-01-11T18:02:00Z">
        <w:del w:id="141" w:author="Lackey, Shireen" w:date="2021-01-11T18:02:00Z">
          <w:r w:rsidDel="006022B2">
            <w:delText>l</w:delText>
          </w:r>
        </w:del>
        <w:r>
          <w:t xml:space="preserve">evel </w:t>
        </w:r>
        <w:del w:id="142" w:author="Lackey, Shireen" w:date="2021-01-11T18:02:00Z">
          <w:r w:rsidDel="006022B2">
            <w:delText>r</w:delText>
          </w:r>
        </w:del>
      </w:moveTo>
      <w:ins w:id="143" w:author="Lackey, Shireen" w:date="2021-01-11T18:02:00Z">
        <w:r>
          <w:t>R</w:t>
        </w:r>
      </w:ins>
      <w:moveTo w:id="144" w:author="Lackey, Shireen" w:date="2021-01-11T18:02:00Z">
        <w:r>
          <w:t>eviewer assigned to complete the review of your issue</w:t>
        </w:r>
      </w:moveTo>
      <w:ins w:id="145" w:author="Lackey, Shireen" w:date="2021-01-11T18:02:00Z">
        <w:r>
          <w:t xml:space="preserve">(s) </w:t>
        </w:r>
        <w:r w:rsidRPr="006022B2">
          <w:t>by marking the circle in item 16A</w:t>
        </w:r>
      </w:ins>
      <w:moveTo w:id="146" w:author="Lackey, Shireen" w:date="2021-01-11T18:02:00Z">
        <w:r>
          <w:t xml:space="preserve">. The sole purpose of the optional telephone contact is to </w:t>
        </w:r>
        <w:del w:id="147" w:author="Lackey, Shireen" w:date="2021-01-11T18:03:00Z">
          <w:r w:rsidDel="006022B2">
            <w:delText>give</w:delText>
          </w:r>
        </w:del>
      </w:moveTo>
      <w:ins w:id="148" w:author="Lackey, Shireen" w:date="2021-01-11T18:03:00Z">
        <w:r>
          <w:t>provide</w:t>
        </w:r>
      </w:ins>
      <w:moveTo w:id="149" w:author="Lackey, Shireen" w:date="2021-01-11T18:02:00Z">
        <w:del w:id="150" w:author="Lackey, Shireen" w:date="2021-01-11T18:03:00Z">
          <w:r w:rsidDel="006022B2">
            <w:delText xml:space="preserve"> you or your representative</w:delText>
          </w:r>
        </w:del>
        <w:r>
          <w:t xml:space="preserve"> the opportunity to identify </w:t>
        </w:r>
        <w:del w:id="151" w:author="Lackey, Shireen" w:date="2021-01-11T18:03:00Z">
          <w:r w:rsidDel="006022B2">
            <w:delText xml:space="preserve">any </w:delText>
          </w:r>
        </w:del>
        <w:r>
          <w:t xml:space="preserve">errors of fact or law in the </w:t>
        </w:r>
        <w:del w:id="152" w:author="Lackey, Shireen" w:date="2021-01-11T18:03:00Z">
          <w:r w:rsidDel="006022B2">
            <w:delText xml:space="preserve">prior </w:delText>
          </w:r>
        </w:del>
        <w:r>
          <w:t>decision</w:t>
        </w:r>
      </w:moveTo>
      <w:ins w:id="153" w:author="Lackey, Shireen" w:date="2021-01-11T18:03:00Z">
        <w:r>
          <w:t>(s) under review</w:t>
        </w:r>
      </w:ins>
      <w:moveTo w:id="154" w:author="Lackey, Shireen" w:date="2021-01-11T18:02:00Z">
        <w:r>
          <w:t xml:space="preserve">. </w:t>
        </w:r>
      </w:moveTo>
      <w:ins w:id="155" w:author="Lackey, Shireen" w:date="2021-01-11T18:03:00Z">
        <w:r>
          <w:t>Evidence that was not of record at</w:t>
        </w:r>
      </w:ins>
      <w:ins w:id="156" w:author="Lackey, Shireen" w:date="2021-01-11T18:04:00Z">
        <w:r>
          <w:t xml:space="preserve"> the time of the decision will not be considered. Choosing this option may delay issuance of a decision. To avoid potential delays, you may submit a written statement that identifies errors of fact or law along with this application form instead of requesting </w:t>
        </w:r>
      </w:ins>
      <w:ins w:id="157" w:author="Lackey, Shireen" w:date="2021-01-11T18:05:00Z">
        <w:r>
          <w:t>an informal conference.</w:t>
        </w:r>
      </w:ins>
    </w:p>
    <w:p w14:paraId="497ECCB9" w14:textId="77777777" w:rsidR="006022B2" w:rsidRDefault="006022B2" w:rsidP="006022B2">
      <w:pPr>
        <w:pStyle w:val="BodyText"/>
        <w:spacing w:line="249" w:lineRule="auto"/>
        <w:ind w:left="164" w:right="400"/>
        <w:rPr>
          <w:ins w:id="158" w:author="Lackey, Shireen" w:date="2021-01-11T18:05:00Z"/>
        </w:rPr>
      </w:pPr>
    </w:p>
    <w:p w14:paraId="2080A72E" w14:textId="77777777" w:rsidR="006022B2" w:rsidRDefault="006022B2" w:rsidP="006022B2">
      <w:pPr>
        <w:pStyle w:val="BodyText"/>
        <w:spacing w:line="249" w:lineRule="auto"/>
        <w:ind w:left="164" w:right="400"/>
        <w:rPr>
          <w:moveTo w:id="159" w:author="Lackey, Shireen" w:date="2021-01-11T18:02:00Z"/>
        </w:rPr>
      </w:pPr>
      <w:moveTo w:id="160" w:author="Lackey, Shireen" w:date="2021-01-11T18:02:00Z">
        <w:r>
          <w:t xml:space="preserve">VA </w:t>
        </w:r>
      </w:moveTo>
      <w:ins w:id="161" w:author="Lackey, Shireen" w:date="2021-01-11T18:05:00Z">
        <w:r>
          <w:t>will</w:t>
        </w:r>
      </w:ins>
      <w:moveTo w:id="162" w:author="Lackey, Shireen" w:date="2021-01-11T18:02:00Z">
        <w:del w:id="163" w:author="Lackey, Shireen" w:date="2021-01-11T18:05:00Z">
          <w:r w:rsidDel="006022B2">
            <w:delText>may</w:delText>
          </w:r>
        </w:del>
        <w:r>
          <w:t xml:space="preserve"> make </w:t>
        </w:r>
        <w:del w:id="164" w:author="Lackey, Shireen" w:date="2021-01-11T18:05:00Z">
          <w:r w:rsidDel="006022B2">
            <w:delText xml:space="preserve">up to </w:delText>
          </w:r>
        </w:del>
        <w:r>
          <w:t xml:space="preserve">two attempts to call you </w:t>
        </w:r>
      </w:moveTo>
      <w:ins w:id="165" w:author="Lackey, Shireen" w:date="2021-01-11T18:05:00Z">
        <w:r>
          <w:t xml:space="preserve">or your representative </w:t>
        </w:r>
      </w:ins>
      <w:moveTo w:id="166" w:author="Lackey, Shireen" w:date="2021-01-11T18:02:00Z">
        <w:r>
          <w:t xml:space="preserve">at the telephone number </w:t>
        </w:r>
      </w:moveTo>
      <w:ins w:id="167" w:author="Lackey, Shireen" w:date="2021-01-11T18:05:00Z">
        <w:r>
          <w:t xml:space="preserve">you </w:t>
        </w:r>
      </w:ins>
      <w:moveTo w:id="168" w:author="Lackey, Shireen" w:date="2021-01-11T18:02:00Z">
        <w:r>
          <w:t>provide</w:t>
        </w:r>
        <w:del w:id="169" w:author="Lackey, Shireen" w:date="2021-01-11T18:05:00Z">
          <w:r w:rsidDel="006022B2">
            <w:delText>d</w:delText>
          </w:r>
        </w:del>
        <w:r>
          <w:t xml:space="preserve"> to VA </w:t>
        </w:r>
      </w:moveTo>
      <w:ins w:id="170" w:author="Lackey, Shireen" w:date="2021-01-11T18:05:00Z">
        <w:r>
          <w:t xml:space="preserve">in order </w:t>
        </w:r>
      </w:ins>
      <w:moveTo w:id="171" w:author="Lackey, Shireen" w:date="2021-01-11T18:02:00Z">
        <w:r>
          <w:t xml:space="preserve">to schedule your informal conference. If you would like VA to </w:t>
        </w:r>
        <w:del w:id="172" w:author="Lackey, Shireen" w:date="2021-01-11T18:06:00Z">
          <w:r w:rsidDel="006022B2">
            <w:delText xml:space="preserve">instead place the </w:delText>
          </w:r>
        </w:del>
        <w:r>
          <w:t xml:space="preserve">call </w:t>
        </w:r>
        <w:del w:id="173" w:author="Lackey, Shireen" w:date="2021-01-11T18:06:00Z">
          <w:r w:rsidDel="006022B2">
            <w:delText xml:space="preserve">to schedule your informal conference to </w:delText>
          </w:r>
        </w:del>
        <w:r>
          <w:t xml:space="preserve">your </w:t>
        </w:r>
        <w:del w:id="174" w:author="Lackey, Shireen" w:date="2021-01-11T18:06:00Z">
          <w:r w:rsidDel="006022B2">
            <w:delText xml:space="preserve">VA </w:delText>
          </w:r>
          <w:r w:rsidDel="00623936">
            <w:delText xml:space="preserve">authorized </w:delText>
          </w:r>
        </w:del>
        <w:r>
          <w:t xml:space="preserve">representative </w:t>
        </w:r>
      </w:moveTo>
      <w:ins w:id="175" w:author="Lackey, Shireen" w:date="2021-01-11T18:06:00Z">
        <w:r w:rsidR="00623936">
          <w:t xml:space="preserve">instead of calling you, </w:t>
        </w:r>
      </w:ins>
      <w:moveTo w:id="176" w:author="Lackey, Shireen" w:date="2021-01-11T18:02:00Z">
        <w:r>
          <w:t xml:space="preserve">you must </w:t>
        </w:r>
      </w:moveTo>
      <w:ins w:id="177" w:author="Lackey, Shireen" w:date="2021-01-11T18:06:00Z">
        <w:r w:rsidR="00623936">
          <w:t>include</w:t>
        </w:r>
      </w:ins>
      <w:moveTo w:id="178" w:author="Lackey, Shireen" w:date="2021-01-11T18:02:00Z">
        <w:del w:id="179" w:author="Lackey, Shireen" w:date="2021-01-11T18:06:00Z">
          <w:r w:rsidDel="00623936">
            <w:delText>place</w:delText>
          </w:r>
        </w:del>
        <w:r>
          <w:t xml:space="preserve"> the representative</w:t>
        </w:r>
        <w:r>
          <w:rPr>
            <w:rFonts w:ascii="Calibri"/>
          </w:rPr>
          <w:t>'</w:t>
        </w:r>
        <w:r>
          <w:t xml:space="preserve">s name and phone number in </w:t>
        </w:r>
      </w:moveTo>
      <w:ins w:id="180" w:author="Lackey, Shireen" w:date="2021-01-11T18:07:00Z">
        <w:r w:rsidR="00623936">
          <w:t>items</w:t>
        </w:r>
      </w:ins>
      <w:moveTo w:id="181" w:author="Lackey, Shireen" w:date="2021-01-11T18:02:00Z">
        <w:del w:id="182" w:author="Lackey, Shireen" w:date="2021-01-11T18:07:00Z">
          <w:r w:rsidDel="00623936">
            <w:delText>Box 14</w:delText>
          </w:r>
        </w:del>
      </w:moveTo>
      <w:ins w:id="183" w:author="Lackey, Shireen" w:date="2021-01-11T18:07:00Z">
        <w:r w:rsidR="00623936">
          <w:t>17A and 17B</w:t>
        </w:r>
      </w:ins>
      <w:moveTo w:id="184" w:author="Lackey, Shireen" w:date="2021-01-11T18:02:00Z">
        <w:r>
          <w:t xml:space="preserve">. </w:t>
        </w:r>
      </w:moveTo>
      <w:proofErr w:type="gramStart"/>
      <w:ins w:id="185" w:author="Lackey, Shireen" w:date="2021-01-11T18:07:00Z">
        <w:r w:rsidR="00623936">
          <w:t>In order for</w:t>
        </w:r>
        <w:proofErr w:type="gramEnd"/>
        <w:r w:rsidR="00623936">
          <w:t xml:space="preserve"> VA to speak to your representative on your behalf, a valid </w:t>
        </w:r>
        <w:r w:rsidR="00623936" w:rsidRPr="00623936">
          <w:rPr>
            <w:b/>
            <w:bCs/>
          </w:rPr>
          <w:t xml:space="preserve">VA Form 21-22a, </w:t>
        </w:r>
        <w:r w:rsidR="00623936" w:rsidRPr="00623936">
          <w:rPr>
            <w:b/>
            <w:bCs/>
            <w:i/>
            <w:iCs/>
          </w:rPr>
          <w:t>Appoint</w:t>
        </w:r>
      </w:ins>
      <w:ins w:id="186" w:author="Lackey, Shireen" w:date="2021-01-11T18:08:00Z">
        <w:r w:rsidR="00623936" w:rsidRPr="00623936">
          <w:rPr>
            <w:b/>
            <w:bCs/>
            <w:i/>
            <w:iCs/>
          </w:rPr>
          <w:t>ment of Individual as Claimant’s Representative</w:t>
        </w:r>
        <w:r w:rsidR="00623936">
          <w:rPr>
            <w:i/>
            <w:iCs/>
          </w:rPr>
          <w:t xml:space="preserve"> </w:t>
        </w:r>
        <w:r w:rsidR="00623936">
          <w:t xml:space="preserve">or </w:t>
        </w:r>
        <w:r w:rsidR="00623936" w:rsidRPr="00623936">
          <w:rPr>
            <w:b/>
            <w:bCs/>
          </w:rPr>
          <w:t xml:space="preserve">VA Form 21-22, </w:t>
        </w:r>
        <w:r w:rsidR="00623936" w:rsidRPr="00623936">
          <w:rPr>
            <w:b/>
            <w:bCs/>
            <w:i/>
            <w:iCs/>
          </w:rPr>
          <w:t>Appointment of Veterans Service Organization as Claimant’s Representative</w:t>
        </w:r>
        <w:r w:rsidR="00623936">
          <w:rPr>
            <w:i/>
            <w:iCs/>
          </w:rPr>
          <w:t xml:space="preserve"> </w:t>
        </w:r>
        <w:r w:rsidR="00623936">
          <w:t xml:space="preserve">must be of record or included with this application. </w:t>
        </w:r>
      </w:ins>
      <w:moveTo w:id="187" w:author="Lackey, Shireen" w:date="2021-01-11T18:02:00Z">
        <w:r>
          <w:t>If VA is unable to reach you or your representative</w:t>
        </w:r>
      </w:moveTo>
      <w:ins w:id="188" w:author="Lackey, Shireen" w:date="2021-01-11T18:09:00Z">
        <w:r w:rsidR="00623936">
          <w:t xml:space="preserve"> after two attempts</w:t>
        </w:r>
      </w:ins>
      <w:moveTo w:id="189" w:author="Lackey, Shireen" w:date="2021-01-11T18:02:00Z">
        <w:r>
          <w:t xml:space="preserve">, the </w:t>
        </w:r>
        <w:del w:id="190" w:author="Lackey, Shireen" w:date="2021-01-11T18:09:00Z">
          <w:r w:rsidDel="00623936">
            <w:delText>h</w:delText>
          </w:r>
        </w:del>
      </w:moveTo>
      <w:ins w:id="191" w:author="Lackey, Shireen" w:date="2021-01-11T18:09:00Z">
        <w:r w:rsidR="00623936">
          <w:t>H</w:t>
        </w:r>
      </w:ins>
      <w:moveTo w:id="192" w:author="Lackey, Shireen" w:date="2021-01-11T18:02:00Z">
        <w:r>
          <w:t>igher-</w:t>
        </w:r>
      </w:moveTo>
      <w:ins w:id="193" w:author="Lackey, Shireen" w:date="2021-01-11T18:09:00Z">
        <w:r w:rsidR="00623936">
          <w:t>L</w:t>
        </w:r>
      </w:ins>
      <w:moveTo w:id="194" w:author="Lackey, Shireen" w:date="2021-01-11T18:02:00Z">
        <w:del w:id="195" w:author="Lackey, Shireen" w:date="2021-01-11T18:09:00Z">
          <w:r w:rsidDel="00623936">
            <w:delText>l</w:delText>
          </w:r>
        </w:del>
        <w:r>
          <w:t xml:space="preserve">evel </w:t>
        </w:r>
        <w:del w:id="196" w:author="Lackey, Shireen" w:date="2021-01-11T18:09:00Z">
          <w:r w:rsidDel="00623936">
            <w:delText>r</w:delText>
          </w:r>
        </w:del>
      </w:moveTo>
      <w:ins w:id="197" w:author="Lackey, Shireen" w:date="2021-01-11T18:09:00Z">
        <w:r w:rsidR="00623936">
          <w:t>R</w:t>
        </w:r>
      </w:ins>
      <w:moveTo w:id="198" w:author="Lackey, Shireen" w:date="2021-01-11T18:02:00Z">
        <w:r>
          <w:t xml:space="preserve">eviewer will move forward with completing your request for </w:t>
        </w:r>
      </w:moveTo>
      <w:ins w:id="199" w:author="Lackey, Shireen" w:date="2021-01-11T18:09:00Z">
        <w:r w:rsidR="00623936">
          <w:t>H</w:t>
        </w:r>
      </w:ins>
      <w:moveTo w:id="200" w:author="Lackey, Shireen" w:date="2021-01-11T18:02:00Z">
        <w:del w:id="201" w:author="Lackey, Shireen" w:date="2021-01-11T18:09:00Z">
          <w:r w:rsidDel="00623936">
            <w:delText>h</w:delText>
          </w:r>
        </w:del>
        <w:r>
          <w:t>igher-</w:t>
        </w:r>
      </w:moveTo>
      <w:ins w:id="202" w:author="Lackey, Shireen" w:date="2021-01-11T18:09:00Z">
        <w:r w:rsidR="00623936">
          <w:t>L</w:t>
        </w:r>
      </w:ins>
      <w:moveTo w:id="203" w:author="Lackey, Shireen" w:date="2021-01-11T18:02:00Z">
        <w:del w:id="204" w:author="Lackey, Shireen" w:date="2021-01-11T18:09:00Z">
          <w:r w:rsidDel="00623936">
            <w:delText>l</w:delText>
          </w:r>
        </w:del>
        <w:r>
          <w:t xml:space="preserve">evel </w:t>
        </w:r>
        <w:del w:id="205" w:author="Lackey, Shireen" w:date="2021-01-11T18:09:00Z">
          <w:r w:rsidDel="00623936">
            <w:delText>r</w:delText>
          </w:r>
        </w:del>
      </w:moveTo>
      <w:ins w:id="206" w:author="Lackey, Shireen" w:date="2021-01-11T18:09:00Z">
        <w:r w:rsidR="00623936">
          <w:t>R</w:t>
        </w:r>
      </w:ins>
      <w:moveTo w:id="207" w:author="Lackey, Shireen" w:date="2021-01-11T18:02:00Z">
        <w:r>
          <w:t xml:space="preserve">eview and </w:t>
        </w:r>
        <w:del w:id="208" w:author="Lackey, Shireen" w:date="2021-01-11T18:09:00Z">
          <w:r w:rsidDel="00623936">
            <w:delText xml:space="preserve">will </w:delText>
          </w:r>
        </w:del>
        <w:r>
          <w:t>issue a decision.</w:t>
        </w:r>
      </w:moveTo>
    </w:p>
    <w:moveToRangeEnd w:id="134"/>
    <w:p w14:paraId="029A5E9D" w14:textId="77777777" w:rsidR="009445DD" w:rsidRPr="009445DD" w:rsidRDefault="009445DD" w:rsidP="006022B2">
      <w:pPr>
        <w:pStyle w:val="Heading2"/>
        <w:ind w:left="0"/>
        <w:rPr>
          <w:ins w:id="209" w:author="Lackey, Shireen" w:date="2021-01-11T17:51:00Z"/>
          <w:b w:val="0"/>
          <w:bCs w:val="0"/>
        </w:rPr>
      </w:pPr>
    </w:p>
    <w:p w14:paraId="772C6AC6" w14:textId="77777777" w:rsidR="00623936" w:rsidRDefault="00623936">
      <w:pPr>
        <w:pStyle w:val="Heading2"/>
        <w:rPr>
          <w:ins w:id="210" w:author="Lackey, Shireen" w:date="2021-01-11T18:10:00Z"/>
          <w:b w:val="0"/>
          <w:bCs w:val="0"/>
        </w:rPr>
      </w:pPr>
      <w:ins w:id="211" w:author="Lackey, Shireen" w:date="2021-01-11T18:10:00Z">
        <w:r>
          <w:rPr>
            <w:b w:val="0"/>
            <w:bCs w:val="0"/>
          </w:rPr>
          <w:t>Section V – SOC/SSOC Opt-In from Legacy Appeals System</w:t>
        </w:r>
      </w:ins>
    </w:p>
    <w:p w14:paraId="7E09218B" w14:textId="77777777" w:rsidR="00623936" w:rsidRDefault="00623936">
      <w:pPr>
        <w:pStyle w:val="Heading2"/>
        <w:rPr>
          <w:ins w:id="212" w:author="Lackey, Shireen" w:date="2021-01-11T18:13:00Z"/>
          <w:b w:val="0"/>
          <w:bCs w:val="0"/>
          <w:u w:val="none"/>
        </w:rPr>
      </w:pPr>
      <w:ins w:id="213" w:author="Lackey, Shireen" w:date="2021-01-11T18:10:00Z">
        <w:r w:rsidRPr="00623936">
          <w:rPr>
            <w:b w:val="0"/>
            <w:bCs w:val="0"/>
            <w:u w:val="none"/>
          </w:rPr>
          <w:t>Up</w:t>
        </w:r>
      </w:ins>
      <w:ins w:id="214" w:author="Lackey, Shireen" w:date="2021-01-11T18:11:00Z">
        <w:r w:rsidRPr="00623936">
          <w:rPr>
            <w:b w:val="0"/>
            <w:bCs w:val="0"/>
            <w:u w:val="none"/>
          </w:rPr>
          <w:t>on</w:t>
        </w:r>
        <w:r>
          <w:rPr>
            <w:b w:val="0"/>
            <w:bCs w:val="0"/>
            <w:u w:val="none"/>
          </w:rPr>
          <w:t xml:space="preserve"> receipt of a Statement of the Case (SOC) or Supplemental Statement of the Case (SSOC) in the legacy appeals system, you may elect to continue your appeal either in the legacy appeals system or in the</w:t>
        </w:r>
      </w:ins>
      <w:ins w:id="215" w:author="Lackey, Shireen" w:date="2021-01-11T18:12:00Z">
        <w:r>
          <w:rPr>
            <w:b w:val="0"/>
            <w:bCs w:val="0"/>
            <w:u w:val="none"/>
          </w:rPr>
          <w:t xml:space="preserve"> modernized review system. Your decision notice contains further details. To opt-in to the modernized review system you must submit this form within 60 days from the date of the SOC or SSOC. To do so, mark the circle for “OPT-IN from SOC/SSOC” in item 18 and list the issue(s) in the SOC or SSOC </w:t>
        </w:r>
      </w:ins>
      <w:ins w:id="216" w:author="Lackey, Shireen" w:date="2021-01-11T18:13:00Z">
        <w:r>
          <w:rPr>
            <w:b w:val="0"/>
            <w:bCs w:val="0"/>
            <w:u w:val="none"/>
          </w:rPr>
          <w:t>for which you are seeking review under item 19A. Your selection of the Higher-Level Review option does not prevent you from changing the review option (in accordance with applicable procedures) before VA renders the Higher-Level Review decision on an issu</w:t>
        </w:r>
      </w:ins>
      <w:ins w:id="217" w:author="Lackey, Shireen" w:date="2021-01-11T18:14:00Z">
        <w:r>
          <w:rPr>
            <w:b w:val="0"/>
            <w:bCs w:val="0"/>
            <w:u w:val="none"/>
          </w:rPr>
          <w:t>e</w:t>
        </w:r>
      </w:ins>
      <w:ins w:id="218" w:author="Lackey, Shireen" w:date="2021-01-11T18:13:00Z">
        <w:r>
          <w:rPr>
            <w:b w:val="0"/>
            <w:bCs w:val="0"/>
            <w:u w:val="none"/>
          </w:rPr>
          <w:t>.</w:t>
        </w:r>
      </w:ins>
    </w:p>
    <w:p w14:paraId="3F58CCC1" w14:textId="77777777" w:rsidR="00623936" w:rsidRPr="00623936" w:rsidRDefault="00623936">
      <w:pPr>
        <w:pStyle w:val="Heading2"/>
        <w:rPr>
          <w:ins w:id="219" w:author="Lackey, Shireen" w:date="2021-01-11T18:10:00Z"/>
          <w:b w:val="0"/>
          <w:bCs w:val="0"/>
          <w:u w:val="none"/>
        </w:rPr>
      </w:pPr>
    </w:p>
    <w:p w14:paraId="4CB3DA4F" w14:textId="77777777" w:rsidR="00D501FC" w:rsidRPr="00623936" w:rsidRDefault="00F7313E">
      <w:pPr>
        <w:pStyle w:val="Heading2"/>
        <w:rPr>
          <w:b w:val="0"/>
          <w:bCs w:val="0"/>
          <w:u w:val="none"/>
          <w:rPrChange w:id="220" w:author="Lackey, Shireen" w:date="2021-01-11T18:14:00Z">
            <w:rPr>
              <w:u w:val="none"/>
            </w:rPr>
          </w:rPrChange>
        </w:rPr>
      </w:pPr>
      <w:del w:id="221" w:author="Lackey, Shireen" w:date="2021-01-11T17:53:00Z">
        <w:r w:rsidRPr="00623936" w:rsidDel="009445DD">
          <w:rPr>
            <w:b w:val="0"/>
            <w:bCs w:val="0"/>
            <w:rPrChange w:id="222" w:author="Lackey, Shireen" w:date="2021-01-11T18:14:00Z">
              <w:rPr/>
            </w:rPrChange>
          </w:rPr>
          <w:delText xml:space="preserve">Part </w:delText>
        </w:r>
      </w:del>
      <w:ins w:id="223" w:author="Lackey, Shireen" w:date="2021-01-11T17:53:00Z">
        <w:r w:rsidR="009445DD" w:rsidRPr="00623936">
          <w:rPr>
            <w:b w:val="0"/>
            <w:bCs w:val="0"/>
            <w:rPrChange w:id="224" w:author="Lackey, Shireen" w:date="2021-01-11T18:14:00Z">
              <w:rPr/>
            </w:rPrChange>
          </w:rPr>
          <w:t xml:space="preserve">Section </w:t>
        </w:r>
      </w:ins>
      <w:ins w:id="225" w:author="Lackey, Shireen" w:date="2021-01-11T18:14:00Z">
        <w:r w:rsidR="00623936" w:rsidRPr="00623936">
          <w:rPr>
            <w:b w:val="0"/>
            <w:bCs w:val="0"/>
            <w:rPrChange w:id="226" w:author="Lackey, Shireen" w:date="2021-01-11T18:14:00Z">
              <w:rPr/>
            </w:rPrChange>
          </w:rPr>
          <w:t>VI</w:t>
        </w:r>
      </w:ins>
      <w:del w:id="227" w:author="Lackey, Shireen" w:date="2021-01-11T18:10:00Z">
        <w:r w:rsidRPr="00623936" w:rsidDel="00623936">
          <w:rPr>
            <w:b w:val="0"/>
            <w:bCs w:val="0"/>
            <w:rPrChange w:id="228" w:author="Lackey, Shireen" w:date="2021-01-11T18:14:00Z">
              <w:rPr/>
            </w:rPrChange>
          </w:rPr>
          <w:delText>II</w:delText>
        </w:r>
      </w:del>
      <w:r w:rsidRPr="00623936">
        <w:rPr>
          <w:b w:val="0"/>
          <w:bCs w:val="0"/>
          <w:rPrChange w:id="229" w:author="Lackey, Shireen" w:date="2021-01-11T18:14:00Z">
            <w:rPr/>
          </w:rPrChange>
        </w:rPr>
        <w:t xml:space="preserve"> </w:t>
      </w:r>
      <w:del w:id="230" w:author="Lackey, Shireen" w:date="2021-01-11T18:14:00Z">
        <w:r w:rsidRPr="00623936" w:rsidDel="00623936">
          <w:rPr>
            <w:rFonts w:ascii="Calibri"/>
            <w:b w:val="0"/>
            <w:bCs w:val="0"/>
            <w:rPrChange w:id="231" w:author="Lackey, Shireen" w:date="2021-01-11T18:14:00Z">
              <w:rPr>
                <w:rFonts w:ascii="Calibri"/>
              </w:rPr>
            </w:rPrChange>
          </w:rPr>
          <w:delText>-</w:delText>
        </w:r>
      </w:del>
      <w:ins w:id="232" w:author="Lackey, Shireen" w:date="2021-01-11T18:14:00Z">
        <w:r w:rsidR="00623936" w:rsidRPr="00623936">
          <w:rPr>
            <w:rFonts w:ascii="Calibri"/>
            <w:b w:val="0"/>
            <w:bCs w:val="0"/>
            <w:rPrChange w:id="233" w:author="Lackey, Shireen" w:date="2021-01-11T18:14:00Z">
              <w:rPr>
                <w:rFonts w:ascii="Calibri"/>
              </w:rPr>
            </w:rPrChange>
          </w:rPr>
          <w:t>–</w:t>
        </w:r>
      </w:ins>
      <w:r w:rsidRPr="00623936">
        <w:rPr>
          <w:rFonts w:ascii="Calibri"/>
          <w:b w:val="0"/>
          <w:bCs w:val="0"/>
          <w:rPrChange w:id="234" w:author="Lackey, Shireen" w:date="2021-01-11T18:14:00Z">
            <w:rPr>
              <w:rFonts w:ascii="Calibri"/>
            </w:rPr>
          </w:rPrChange>
        </w:rPr>
        <w:t xml:space="preserve"> </w:t>
      </w:r>
      <w:ins w:id="235" w:author="Lackey, Shireen" w:date="2021-01-11T18:14:00Z">
        <w:r w:rsidR="00623936" w:rsidRPr="00623936">
          <w:rPr>
            <w:rFonts w:ascii="Calibri"/>
            <w:b w:val="0"/>
            <w:bCs w:val="0"/>
            <w:rPrChange w:id="236" w:author="Lackey, Shireen" w:date="2021-01-11T18:14:00Z">
              <w:rPr>
                <w:rFonts w:ascii="Calibri"/>
              </w:rPr>
            </w:rPrChange>
          </w:rPr>
          <w:t xml:space="preserve">Issues for </w:t>
        </w:r>
      </w:ins>
      <w:r w:rsidRPr="00623936">
        <w:rPr>
          <w:b w:val="0"/>
          <w:bCs w:val="0"/>
          <w:rPrChange w:id="237" w:author="Lackey, Shireen" w:date="2021-01-11T18:14:00Z">
            <w:rPr/>
          </w:rPrChange>
        </w:rPr>
        <w:t>H</w:t>
      </w:r>
      <w:r w:rsidR="00623936" w:rsidRPr="00623936">
        <w:rPr>
          <w:b w:val="0"/>
          <w:bCs w:val="0"/>
          <w:color w:val="FF0000"/>
        </w:rPr>
        <w:t>igher</w:t>
      </w:r>
      <w:r w:rsidRPr="00623936">
        <w:rPr>
          <w:b w:val="0"/>
          <w:bCs w:val="0"/>
          <w:rPrChange w:id="238" w:author="Lackey, Shireen" w:date="2021-01-11T18:14:00Z">
            <w:rPr/>
          </w:rPrChange>
        </w:rPr>
        <w:t>-L</w:t>
      </w:r>
      <w:r w:rsidR="00623936" w:rsidRPr="00623936">
        <w:rPr>
          <w:b w:val="0"/>
          <w:bCs w:val="0"/>
          <w:color w:val="FF0000"/>
        </w:rPr>
        <w:t>evel</w:t>
      </w:r>
      <w:r w:rsidRPr="00623936">
        <w:rPr>
          <w:b w:val="0"/>
          <w:bCs w:val="0"/>
          <w:rPrChange w:id="239" w:author="Lackey, Shireen" w:date="2021-01-11T18:14:00Z">
            <w:rPr/>
          </w:rPrChange>
        </w:rPr>
        <w:t xml:space="preserve"> R</w:t>
      </w:r>
      <w:r w:rsidR="00623936" w:rsidRPr="00623936">
        <w:rPr>
          <w:b w:val="0"/>
          <w:bCs w:val="0"/>
          <w:color w:val="FF0000"/>
        </w:rPr>
        <w:t>eview</w:t>
      </w:r>
      <w:r w:rsidRPr="00623936">
        <w:rPr>
          <w:b w:val="0"/>
          <w:bCs w:val="0"/>
          <w:rPrChange w:id="240" w:author="Lackey, Shireen" w:date="2021-01-11T18:14:00Z">
            <w:rPr/>
          </w:rPrChange>
        </w:rPr>
        <w:t xml:space="preserve"> </w:t>
      </w:r>
      <w:del w:id="241" w:author="Lackey, Shireen" w:date="2021-01-11T18:14:00Z">
        <w:r w:rsidRPr="00623936" w:rsidDel="00623936">
          <w:rPr>
            <w:b w:val="0"/>
            <w:bCs w:val="0"/>
            <w:rPrChange w:id="242" w:author="Lackey, Shireen" w:date="2021-01-11T18:14:00Z">
              <w:rPr/>
            </w:rPrChange>
          </w:rPr>
          <w:delText>Options</w:delText>
        </w:r>
      </w:del>
    </w:p>
    <w:p w14:paraId="2ACAEC81" w14:textId="77777777" w:rsidR="00D501FC" w:rsidRDefault="00623936">
      <w:pPr>
        <w:pStyle w:val="BodyText"/>
        <w:spacing w:before="6" w:line="249" w:lineRule="auto"/>
        <w:ind w:left="164" w:right="256"/>
      </w:pPr>
      <w:ins w:id="243" w:author="Lackey, Shireen" w:date="2021-01-11T18:15:00Z">
        <w:r>
          <w:rPr>
            <w:bCs/>
          </w:rPr>
          <w:t xml:space="preserve">The purpose of this section is for you to identify, in item 19A, each issue decided by VA that you would like as part of your Higher-Level Review. You may choose to cite a specific area of disagreement for each issue, such as: </w:t>
        </w:r>
      </w:ins>
      <w:ins w:id="244" w:author="Lackey, Shireen" w:date="2021-01-11T18:16:00Z">
        <w:r>
          <w:rPr>
            <w:bCs/>
          </w:rPr>
          <w:t>entitlement</w:t>
        </w:r>
      </w:ins>
      <w:ins w:id="245" w:author="Lackey, Shireen" w:date="2021-01-11T18:15:00Z">
        <w:r>
          <w:rPr>
            <w:bCs/>
          </w:rPr>
          <w:t xml:space="preserve"> to service connection, a higher </w:t>
        </w:r>
      </w:ins>
      <w:ins w:id="246" w:author="Lackey, Shireen" w:date="2021-01-11T18:16:00Z">
        <w:r>
          <w:rPr>
            <w:bCs/>
          </w:rPr>
          <w:t xml:space="preserve">evaluation, or an earlier effective date. </w:t>
        </w:r>
        <w:r w:rsidR="00F877BB">
          <w:rPr>
            <w:bCs/>
          </w:rPr>
          <w:t xml:space="preserve">Please refer to </w:t>
        </w:r>
      </w:ins>
      <w:ins w:id="247" w:author="Lackey, Shireen" w:date="2021-01-11T18:17:00Z">
        <w:r w:rsidR="00F877BB">
          <w:rPr>
            <w:bCs/>
          </w:rPr>
          <w:t>your decision notification letter(s) for a list of adjudicated issues. You should enter the date of VA’s decision for each issue. Only those issue(s) that you list on this form will be addressed during the Higher-Level Review. For those issues you do not list on this form, you still have one year from the date of the deci</w:t>
        </w:r>
      </w:ins>
      <w:ins w:id="248" w:author="Lackey, Shireen" w:date="2021-01-11T18:18:00Z">
        <w:r w:rsidR="00F877BB">
          <w:rPr>
            <w:bCs/>
          </w:rPr>
          <w:t xml:space="preserve">sion notification letter to request a Higher-Level Review, or to have them reviewed through a </w:t>
        </w:r>
        <w:proofErr w:type="spellStart"/>
        <w:r w:rsidR="00F877BB">
          <w:rPr>
            <w:bCs/>
          </w:rPr>
          <w:t>differen</w:t>
        </w:r>
        <w:proofErr w:type="spellEnd"/>
        <w:r w:rsidR="00F877BB">
          <w:rPr>
            <w:bCs/>
          </w:rPr>
          <w:t xml:space="preserve"> review option. </w:t>
        </w:r>
      </w:ins>
      <w:del w:id="249" w:author="Lackey, Shireen" w:date="2021-01-11T18:16:00Z">
        <w:r w:rsidR="00F7313E" w:rsidDel="00623936">
          <w:rPr>
            <w:b/>
          </w:rPr>
          <w:delText xml:space="preserve">You may request to have your HIGHER-LEVEL REVIEW </w:delText>
        </w:r>
        <w:r w:rsidR="00F7313E" w:rsidDel="00623936">
          <w:delText xml:space="preserve">conducted at either the same or a different office within the agency of jurisdiction that decided your issue(s). </w:delText>
        </w:r>
        <w:r w:rsidR="00F7313E" w:rsidDel="00F877BB">
          <w:delText xml:space="preserve">Please note that decisions on certain types of issues are processed at only a single VA office or facility. Accordingly, some issues cannot be reviewed at an office other than the office that decided your issue(s). For a list of these issue types visit </w:delText>
        </w:r>
        <w:r w:rsidR="00F7313E" w:rsidDel="00F877BB">
          <w:fldChar w:fldCharType="begin"/>
        </w:r>
        <w:r w:rsidR="00F7313E" w:rsidDel="00F877BB">
          <w:delInstrText xml:space="preserve"> HYPERLINK "http://www.VA.gov/decision-reviews/" \h </w:delInstrText>
        </w:r>
        <w:r w:rsidR="00F7313E" w:rsidDel="00F877BB">
          <w:fldChar w:fldCharType="separate"/>
        </w:r>
        <w:r w:rsidR="00F7313E" w:rsidDel="00F877BB">
          <w:rPr>
            <w:color w:val="0000FF"/>
            <w:u w:val="single" w:color="0000FF"/>
          </w:rPr>
          <w:delText>VA.gov/decision-reviews</w:delText>
        </w:r>
        <w:r w:rsidR="00F7313E" w:rsidDel="00F877BB">
          <w:rPr>
            <w:color w:val="0000FF"/>
            <w:u w:val="single" w:color="0000FF"/>
          </w:rPr>
          <w:fldChar w:fldCharType="end"/>
        </w:r>
        <w:r w:rsidR="00F7313E" w:rsidDel="00F877BB">
          <w:delText xml:space="preserve">. If we cannot fulfill your request, we will notify you at the time the </w:delText>
        </w:r>
        <w:r w:rsidR="00F7313E" w:rsidDel="00F877BB">
          <w:rPr>
            <w:b/>
          </w:rPr>
          <w:delText xml:space="preserve">HIGHER-LEVEL REVIEW </w:delText>
        </w:r>
        <w:r w:rsidR="00F7313E" w:rsidDel="00F877BB">
          <w:delText>decision is</w:delText>
        </w:r>
        <w:r w:rsidR="00F7313E" w:rsidDel="00F877BB">
          <w:rPr>
            <w:spacing w:val="-6"/>
          </w:rPr>
          <w:delText xml:space="preserve"> </w:delText>
        </w:r>
        <w:r w:rsidR="00F7313E" w:rsidDel="00F877BB">
          <w:delText>made.</w:delText>
        </w:r>
      </w:del>
    </w:p>
    <w:p w14:paraId="45DFE89B" w14:textId="77777777" w:rsidR="00D501FC" w:rsidRDefault="00D501FC">
      <w:pPr>
        <w:pStyle w:val="BodyText"/>
        <w:spacing w:before="3"/>
        <w:rPr>
          <w:sz w:val="21"/>
        </w:rPr>
      </w:pPr>
    </w:p>
    <w:p w14:paraId="39EB50AF" w14:textId="77777777" w:rsidR="00D501FC" w:rsidDel="006022B2" w:rsidRDefault="00F7313E">
      <w:pPr>
        <w:pStyle w:val="BodyText"/>
        <w:spacing w:line="249" w:lineRule="auto"/>
        <w:ind w:left="164" w:right="400"/>
        <w:rPr>
          <w:moveFrom w:id="250" w:author="Lackey, Shireen" w:date="2021-01-11T18:02:00Z"/>
        </w:rPr>
      </w:pPr>
      <w:moveFromRangeStart w:id="251" w:author="Lackey, Shireen" w:date="2021-01-11T18:02:00Z" w:name="move61280541"/>
      <w:moveFrom w:id="252" w:author="Lackey, Shireen" w:date="2021-01-11T18:02:00Z">
        <w:r w:rsidDel="006022B2">
          <w:t>You or your appointed representative may request an informal conference with the higher-level reviewer assigned to complete the review of your issue. The sole purpose of the optional telephone contact is to give you or your representative the opportunity to identify any errors of fact or law in the prior decision. VA may make up to two attempts to call you at the telephone number provided to VA to schedule your informal conference. If you would like VA to instead place the call to schedule your informal conference to your VA authorized representative you must place the representative</w:t>
        </w:r>
        <w:r w:rsidDel="006022B2">
          <w:rPr>
            <w:rFonts w:ascii="Calibri"/>
          </w:rPr>
          <w:t>'</w:t>
        </w:r>
        <w:r w:rsidDel="006022B2">
          <w:t>s name and phone number in Box 14. If VA is unable to reach you or your representative, the higher-level reviewer will move forward with completing your request for higher-level review and will issue a decision.</w:t>
        </w:r>
      </w:moveFrom>
    </w:p>
    <w:moveFromRangeEnd w:id="251"/>
    <w:p w14:paraId="13832344" w14:textId="77777777" w:rsidR="00D501FC" w:rsidRDefault="00D501FC">
      <w:pPr>
        <w:spacing w:line="249" w:lineRule="auto"/>
        <w:sectPr w:rsidR="00D501FC">
          <w:type w:val="continuous"/>
          <w:pgSz w:w="12240" w:h="15840"/>
          <w:pgMar w:top="640" w:right="400" w:bottom="280" w:left="460" w:header="720" w:footer="720" w:gutter="0"/>
          <w:cols w:space="720"/>
        </w:sectPr>
      </w:pPr>
    </w:p>
    <w:p w14:paraId="28ECAB71" w14:textId="63AC8BB2" w:rsidR="00D501FC" w:rsidRDefault="00F7313E">
      <w:pPr>
        <w:spacing w:before="121" w:line="249" w:lineRule="auto"/>
        <w:ind w:left="148" w:right="-19"/>
        <w:rPr>
          <w:sz w:val="14"/>
        </w:rPr>
      </w:pPr>
      <w:r>
        <w:rPr>
          <w:sz w:val="14"/>
        </w:rPr>
        <w:t xml:space="preserve">VA FORM </w:t>
      </w:r>
      <w:del w:id="253" w:author="Lackey, Shireen" w:date="2021-01-11T19:15:00Z">
        <w:r w:rsidDel="008D7EBF">
          <w:rPr>
            <w:sz w:val="14"/>
          </w:rPr>
          <w:delText>FEB 2019</w:delText>
        </w:r>
      </w:del>
    </w:p>
    <w:p w14:paraId="1A79C952" w14:textId="77777777" w:rsidR="00D501FC" w:rsidRDefault="00F7313E">
      <w:pPr>
        <w:pStyle w:val="Heading1"/>
        <w:spacing w:before="140"/>
        <w:ind w:left="148"/>
      </w:pPr>
      <w:r>
        <w:rPr>
          <w:b w:val="0"/>
        </w:rPr>
        <w:br w:type="column"/>
      </w:r>
      <w:r>
        <w:t>20-0996</w:t>
      </w:r>
    </w:p>
    <w:p w14:paraId="4D2D1C44" w14:textId="77777777" w:rsidR="00D501FC" w:rsidRDefault="00F7313E">
      <w:pPr>
        <w:pStyle w:val="BodyText"/>
        <w:spacing w:before="8"/>
        <w:rPr>
          <w:b/>
          <w:sz w:val="16"/>
        </w:rPr>
      </w:pPr>
      <w:r>
        <w:br w:type="column"/>
      </w:r>
    </w:p>
    <w:p w14:paraId="56A22F7F" w14:textId="77777777" w:rsidR="00D501FC" w:rsidRDefault="00F7313E">
      <w:pPr>
        <w:ind w:left="148"/>
        <w:rPr>
          <w:sz w:val="16"/>
        </w:rPr>
      </w:pPr>
      <w:r>
        <w:rPr>
          <w:sz w:val="16"/>
        </w:rPr>
        <w:t>Page 1</w:t>
      </w:r>
    </w:p>
    <w:p w14:paraId="27051054" w14:textId="77777777" w:rsidR="00D501FC" w:rsidRDefault="00D501FC">
      <w:pPr>
        <w:rPr>
          <w:sz w:val="16"/>
        </w:rPr>
        <w:sectPr w:rsidR="00D501FC">
          <w:type w:val="continuous"/>
          <w:pgSz w:w="12240" w:h="15840"/>
          <w:pgMar w:top="640" w:right="400" w:bottom="280" w:left="460" w:header="720" w:footer="720" w:gutter="0"/>
          <w:cols w:num="3" w:space="720" w:equalWidth="0">
            <w:col w:w="787" w:space="53"/>
            <w:col w:w="1069" w:space="8624"/>
            <w:col w:w="847"/>
          </w:cols>
        </w:sectPr>
      </w:pPr>
    </w:p>
    <w:p w14:paraId="08501D4B" w14:textId="77777777" w:rsidR="00660DDE" w:rsidRPr="00660DDE" w:rsidRDefault="00660DDE">
      <w:pPr>
        <w:pStyle w:val="Heading2"/>
        <w:spacing w:before="62"/>
        <w:ind w:left="315"/>
        <w:rPr>
          <w:ins w:id="254" w:author="Lackey, Shireen" w:date="2021-01-11T17:43:00Z"/>
          <w:b w:val="0"/>
          <w:bCs w:val="0"/>
        </w:rPr>
      </w:pPr>
    </w:p>
    <w:p w14:paraId="04807142" w14:textId="77777777" w:rsidR="00D501FC" w:rsidDel="00F877BB" w:rsidRDefault="00F7313E">
      <w:pPr>
        <w:pStyle w:val="Heading2"/>
        <w:spacing w:before="62"/>
        <w:ind w:left="315"/>
        <w:rPr>
          <w:del w:id="255" w:author="Lackey, Shireen" w:date="2021-01-11T18:18:00Z"/>
          <w:u w:val="none"/>
        </w:rPr>
      </w:pPr>
      <w:del w:id="256" w:author="Lackey, Shireen" w:date="2021-01-11T18:18:00Z">
        <w:r w:rsidDel="00F877BB">
          <w:delText xml:space="preserve">Part III </w:delText>
        </w:r>
        <w:r w:rsidDel="00F877BB">
          <w:rPr>
            <w:rFonts w:ascii="Calibri"/>
          </w:rPr>
          <w:delText xml:space="preserve">- </w:delText>
        </w:r>
        <w:r w:rsidDel="00F877BB">
          <w:delText>Information to identify the issues for HIGHER-LEVEL REVIEW</w:delText>
        </w:r>
      </w:del>
    </w:p>
    <w:p w14:paraId="4E85AE7E" w14:textId="77777777" w:rsidR="00D501FC" w:rsidDel="00F877BB" w:rsidRDefault="00F7313E">
      <w:pPr>
        <w:pStyle w:val="BodyText"/>
        <w:spacing w:before="6" w:line="249" w:lineRule="auto"/>
        <w:ind w:left="315" w:right="508"/>
        <w:rPr>
          <w:del w:id="257" w:author="Lackey, Shireen" w:date="2021-01-11T18:18:00Z"/>
        </w:rPr>
      </w:pPr>
      <w:del w:id="258" w:author="Lackey, Shireen" w:date="2021-01-11T18:18:00Z">
        <w:r w:rsidDel="00F877BB">
          <w:delText xml:space="preserve">The purpose of this section is for you to identify, in item 15A, each issue decided by VA that you would like as part of your higher-level review. Please refer to your decision notification letter(s) for a list of adjudicated issues. You should also enter the date of VA's decision for each issue, if possible. Only those issue(s) that you list on this form will be considered for </w:delText>
        </w:r>
        <w:r w:rsidDel="00F877BB">
          <w:rPr>
            <w:b/>
          </w:rPr>
          <w:delText>HIGHER-LEVEL REVIEW</w:delText>
        </w:r>
        <w:r w:rsidDel="00F877BB">
          <w:delText xml:space="preserve">. For those issues you do not list on this form, you will still have </w:delText>
        </w:r>
        <w:r w:rsidDel="00F877BB">
          <w:rPr>
            <w:b/>
            <w:i/>
          </w:rPr>
          <w:delText xml:space="preserve">one </w:delText>
        </w:r>
        <w:r w:rsidDel="00F877BB">
          <w:delText xml:space="preserve">year from the date of the decision notification letter to request a </w:delText>
        </w:r>
        <w:r w:rsidDel="00F877BB">
          <w:rPr>
            <w:b/>
          </w:rPr>
          <w:delText xml:space="preserve">HIGHER-LEVEL REVIEW </w:delText>
        </w:r>
        <w:r w:rsidDel="00F877BB">
          <w:delText>for those issues, or to have them reviewed in a different lane.</w:delText>
        </w:r>
      </w:del>
    </w:p>
    <w:p w14:paraId="7983F67B" w14:textId="77777777" w:rsidR="00D501FC" w:rsidDel="00F877BB" w:rsidRDefault="00D501FC">
      <w:pPr>
        <w:pStyle w:val="BodyText"/>
        <w:spacing w:before="4"/>
        <w:rPr>
          <w:del w:id="259" w:author="Lackey, Shireen" w:date="2021-01-11T18:18:00Z"/>
          <w:sz w:val="21"/>
        </w:rPr>
      </w:pPr>
    </w:p>
    <w:p w14:paraId="5693BD4D" w14:textId="77777777" w:rsidR="00D501FC" w:rsidDel="00F877BB" w:rsidRDefault="00F7313E">
      <w:pPr>
        <w:pStyle w:val="BodyText"/>
        <w:spacing w:line="249" w:lineRule="auto"/>
        <w:ind w:left="315" w:right="465"/>
        <w:rPr>
          <w:del w:id="260" w:author="Lackey, Shireen" w:date="2021-01-11T18:18:00Z"/>
        </w:rPr>
      </w:pPr>
      <w:del w:id="261" w:author="Lackey, Shireen" w:date="2021-01-11T18:18:00Z">
        <w:r w:rsidDel="00F877BB">
          <w:rPr>
            <w:color w:val="211F1F"/>
          </w:rPr>
          <w:delText xml:space="preserve">Upon receipt of a Statement of the Case (SOC) or Supplemental Statement of the Case (SSOC) in the legacy appeals system, you may elect to continue your appeal either in the legacy appeals system or in the modernized review system. Your decision notice contains further details. If you are filing this form to opt-in to the modernized review system for any issues decided in the SOC or SSOC, you must provide notice to VA of your decision to leave the legacy appeal process for those issues. To do so when using this form, please check the box for </w:delText>
        </w:r>
        <w:r w:rsidDel="00F877BB">
          <w:rPr>
            <w:b/>
            <w:color w:val="211F1F"/>
          </w:rPr>
          <w:delText xml:space="preserve">“OPT-IN </w:delText>
        </w:r>
        <w:r w:rsidDel="00F877BB">
          <w:rPr>
            <w:color w:val="211F1F"/>
          </w:rPr>
          <w:delText xml:space="preserve">from SOC/SSOC” in item 15 and list the issue(s) in the SOC or SSOC for which you are seeking review under item 15A as instructed above. Your selection of the </w:delText>
        </w:r>
        <w:r w:rsidDel="00F877BB">
          <w:rPr>
            <w:b/>
            <w:color w:val="211F1F"/>
          </w:rPr>
          <w:delText xml:space="preserve">HIGHER-LEVEL REVIEW </w:delText>
        </w:r>
        <w:r w:rsidDel="00F877BB">
          <w:rPr>
            <w:color w:val="211F1F"/>
          </w:rPr>
          <w:delText>option does not prevent you from changing the review option (in accordance with applicable procedures) before VA renders the higher-level review decision on an issue.</w:delText>
        </w:r>
      </w:del>
    </w:p>
    <w:p w14:paraId="7CD20D1C" w14:textId="77777777" w:rsidR="00D501FC" w:rsidDel="00F877BB" w:rsidRDefault="00D501FC">
      <w:pPr>
        <w:pStyle w:val="BodyText"/>
        <w:spacing w:before="5"/>
        <w:rPr>
          <w:del w:id="262" w:author="Lackey, Shireen" w:date="2021-01-11T18:18:00Z"/>
          <w:sz w:val="21"/>
        </w:rPr>
      </w:pPr>
    </w:p>
    <w:p w14:paraId="214DD8B8" w14:textId="77777777" w:rsidR="00D501FC" w:rsidDel="00F877BB" w:rsidRDefault="00F7313E">
      <w:pPr>
        <w:pStyle w:val="BodyText"/>
        <w:spacing w:line="249" w:lineRule="auto"/>
        <w:ind w:left="315" w:right="465"/>
        <w:rPr>
          <w:del w:id="263" w:author="Lackey, Shireen" w:date="2021-01-11T18:18:00Z"/>
        </w:rPr>
      </w:pPr>
      <w:del w:id="264" w:author="Lackey, Shireen" w:date="2021-01-11T18:18:00Z">
        <w:r w:rsidDel="00F877BB">
          <w:rPr>
            <w:b/>
            <w:color w:val="211F1F"/>
          </w:rPr>
          <w:delText xml:space="preserve">Please note that by checking the </w:delText>
        </w:r>
        <w:r w:rsidDel="00F877BB">
          <w:rPr>
            <w:b/>
          </w:rPr>
          <w:delText xml:space="preserve">“OPT-IN </w:delText>
        </w:r>
        <w:r w:rsidDel="00F877BB">
          <w:delText xml:space="preserve">from SOC/SSOC” </w:delText>
        </w:r>
        <w:r w:rsidDel="00F877BB">
          <w:rPr>
            <w:b/>
            <w:color w:val="211F1F"/>
          </w:rPr>
          <w:delText xml:space="preserve">box in item 15 you are acknowledging the following: </w:delText>
        </w:r>
        <w:r w:rsidDel="00F877BB">
          <w:rPr>
            <w:color w:val="211F1F"/>
          </w:rPr>
          <w:delText>I elect to participate in the modernized review system. I am withdrawing all eligible appeal issues listed on this form in their entirety, and any associated hearing requests, from the legacy appeals system to seek review of those issues in VA's modernized review system. I understand that I cannot return to the legacy appeals process for the issue(s) withdrawn.</w:delText>
        </w:r>
      </w:del>
    </w:p>
    <w:p w14:paraId="427FD3E6" w14:textId="77777777" w:rsidR="00D501FC" w:rsidRDefault="00D501FC">
      <w:pPr>
        <w:pStyle w:val="BodyText"/>
        <w:spacing w:before="1"/>
        <w:rPr>
          <w:sz w:val="13"/>
        </w:rPr>
      </w:pPr>
    </w:p>
    <w:p w14:paraId="3CF0FC37" w14:textId="77777777" w:rsidR="00D501FC" w:rsidRPr="00F877BB" w:rsidRDefault="00F7313E">
      <w:pPr>
        <w:pStyle w:val="Heading2"/>
        <w:ind w:left="315"/>
        <w:rPr>
          <w:b w:val="0"/>
          <w:bCs w:val="0"/>
          <w:u w:val="none"/>
          <w:rPrChange w:id="265" w:author="Lackey, Shireen" w:date="2021-01-11T18:19:00Z">
            <w:rPr>
              <w:u w:val="none"/>
            </w:rPr>
          </w:rPrChange>
        </w:rPr>
      </w:pPr>
      <w:r w:rsidRPr="00F877BB">
        <w:rPr>
          <w:b w:val="0"/>
          <w:bCs w:val="0"/>
          <w:color w:val="211F1F"/>
          <w:u w:color="211F1F"/>
          <w:rPrChange w:id="266" w:author="Lackey, Shireen" w:date="2021-01-11T18:19:00Z">
            <w:rPr>
              <w:color w:val="211F1F"/>
              <w:u w:color="211F1F"/>
            </w:rPr>
          </w:rPrChange>
        </w:rPr>
        <w:t xml:space="preserve">Part </w:t>
      </w:r>
      <w:del w:id="267" w:author="Lackey, Shireen" w:date="2021-01-11T18:19:00Z">
        <w:r w:rsidRPr="00F877BB" w:rsidDel="00F877BB">
          <w:rPr>
            <w:b w:val="0"/>
            <w:bCs w:val="0"/>
            <w:color w:val="211F1F"/>
            <w:u w:color="211F1F"/>
            <w:rPrChange w:id="268" w:author="Lackey, Shireen" w:date="2021-01-11T18:19:00Z">
              <w:rPr>
                <w:color w:val="211F1F"/>
                <w:u w:color="211F1F"/>
              </w:rPr>
            </w:rPrChange>
          </w:rPr>
          <w:delText>I</w:delText>
        </w:r>
      </w:del>
      <w:r w:rsidRPr="00F877BB">
        <w:rPr>
          <w:b w:val="0"/>
          <w:bCs w:val="0"/>
          <w:color w:val="211F1F"/>
          <w:u w:color="211F1F"/>
          <w:rPrChange w:id="269" w:author="Lackey, Shireen" w:date="2021-01-11T18:19:00Z">
            <w:rPr>
              <w:color w:val="211F1F"/>
              <w:u w:color="211F1F"/>
            </w:rPr>
          </w:rPrChange>
        </w:rPr>
        <w:t>V</w:t>
      </w:r>
      <w:ins w:id="270" w:author="Lackey, Shireen" w:date="2021-01-11T18:19:00Z">
        <w:r w:rsidR="00F877BB" w:rsidRPr="00F877BB">
          <w:rPr>
            <w:b w:val="0"/>
            <w:bCs w:val="0"/>
            <w:color w:val="211F1F"/>
            <w:u w:color="211F1F"/>
            <w:rPrChange w:id="271" w:author="Lackey, Shireen" w:date="2021-01-11T18:19:00Z">
              <w:rPr>
                <w:color w:val="211F1F"/>
                <w:u w:color="211F1F"/>
              </w:rPr>
            </w:rPrChange>
          </w:rPr>
          <w:t>II</w:t>
        </w:r>
      </w:ins>
      <w:r w:rsidRPr="00F877BB">
        <w:rPr>
          <w:b w:val="0"/>
          <w:bCs w:val="0"/>
          <w:color w:val="211F1F"/>
          <w:u w:color="211F1F"/>
          <w:rPrChange w:id="272" w:author="Lackey, Shireen" w:date="2021-01-11T18:19:00Z">
            <w:rPr>
              <w:color w:val="211F1F"/>
              <w:u w:color="211F1F"/>
            </w:rPr>
          </w:rPrChange>
        </w:rPr>
        <w:t xml:space="preserve"> </w:t>
      </w:r>
      <w:r w:rsidRPr="00F877BB">
        <w:rPr>
          <w:rFonts w:ascii="Calibri"/>
          <w:b w:val="0"/>
          <w:bCs w:val="0"/>
          <w:color w:val="211F1F"/>
          <w:u w:color="211F1F"/>
          <w:rPrChange w:id="273" w:author="Lackey, Shireen" w:date="2021-01-11T18:19:00Z">
            <w:rPr>
              <w:rFonts w:ascii="Calibri"/>
              <w:color w:val="211F1F"/>
              <w:u w:color="211F1F"/>
            </w:rPr>
          </w:rPrChange>
        </w:rPr>
        <w:t xml:space="preserve">- </w:t>
      </w:r>
      <w:r w:rsidRPr="00F877BB">
        <w:rPr>
          <w:b w:val="0"/>
          <w:bCs w:val="0"/>
          <w:color w:val="211F1F"/>
          <w:u w:color="211F1F"/>
          <w:rPrChange w:id="274" w:author="Lackey, Shireen" w:date="2021-01-11T18:19:00Z">
            <w:rPr>
              <w:color w:val="211F1F"/>
              <w:u w:color="211F1F"/>
            </w:rPr>
          </w:rPrChange>
        </w:rPr>
        <w:t>Certification and Signature</w:t>
      </w:r>
    </w:p>
    <w:p w14:paraId="0408A5C6" w14:textId="77777777" w:rsidR="00D501FC" w:rsidRDefault="00F7313E">
      <w:pPr>
        <w:spacing w:before="6" w:line="247" w:lineRule="auto"/>
        <w:ind w:left="315" w:right="552"/>
        <w:rPr>
          <w:ins w:id="275" w:author="Lackey, Shireen" w:date="2021-01-11T18:21:00Z"/>
          <w:color w:val="211F1F"/>
          <w:sz w:val="20"/>
        </w:rPr>
      </w:pPr>
      <w:r>
        <w:rPr>
          <w:b/>
          <w:color w:val="211F1F"/>
          <w:sz w:val="20"/>
        </w:rPr>
        <w:t>Please be sure to sign this request for H</w:t>
      </w:r>
      <w:r w:rsidR="00F877BB" w:rsidRPr="00F877BB">
        <w:rPr>
          <w:b/>
          <w:color w:val="FF0000"/>
          <w:sz w:val="20"/>
        </w:rPr>
        <w:t>igher</w:t>
      </w:r>
      <w:r>
        <w:rPr>
          <w:b/>
          <w:color w:val="211F1F"/>
          <w:sz w:val="20"/>
        </w:rPr>
        <w:t>-L</w:t>
      </w:r>
      <w:r w:rsidR="00F877BB" w:rsidRPr="00F877BB">
        <w:rPr>
          <w:b/>
          <w:color w:val="FF0000"/>
          <w:sz w:val="20"/>
        </w:rPr>
        <w:t>evel</w:t>
      </w:r>
      <w:r>
        <w:rPr>
          <w:b/>
          <w:color w:val="211F1F"/>
          <w:sz w:val="20"/>
        </w:rPr>
        <w:t xml:space="preserve"> R</w:t>
      </w:r>
      <w:r w:rsidR="00F877BB" w:rsidRPr="00F877BB">
        <w:rPr>
          <w:b/>
          <w:color w:val="FF0000"/>
          <w:sz w:val="20"/>
        </w:rPr>
        <w:t>eview</w:t>
      </w:r>
      <w:r>
        <w:rPr>
          <w:color w:val="211F1F"/>
          <w:sz w:val="20"/>
        </w:rPr>
        <w:t xml:space="preserve">, certifying </w:t>
      </w:r>
      <w:del w:id="276" w:author="Lackey, Shireen" w:date="2021-01-11T18:20:00Z">
        <w:r w:rsidDel="00F877BB">
          <w:rPr>
            <w:color w:val="211F1F"/>
            <w:sz w:val="20"/>
          </w:rPr>
          <w:delText xml:space="preserve">that </w:delText>
        </w:r>
      </w:del>
      <w:r>
        <w:rPr>
          <w:color w:val="211F1F"/>
          <w:sz w:val="20"/>
        </w:rPr>
        <w:t xml:space="preserve">the statements on the form are true and correct to the best of </w:t>
      </w:r>
      <w:del w:id="277" w:author="Lackey, Shireen" w:date="2021-01-11T18:20:00Z">
        <w:r w:rsidDel="00F877BB">
          <w:rPr>
            <w:color w:val="211F1F"/>
            <w:sz w:val="20"/>
          </w:rPr>
          <w:delText xml:space="preserve">the </w:delText>
        </w:r>
      </w:del>
      <w:ins w:id="278" w:author="Lackey, Shireen" w:date="2021-01-11T18:20:00Z">
        <w:r w:rsidR="00F877BB">
          <w:rPr>
            <w:color w:val="211F1F"/>
            <w:sz w:val="20"/>
          </w:rPr>
          <w:t>your</w:t>
        </w:r>
      </w:ins>
      <w:del w:id="279" w:author="Lackey, Shireen" w:date="2021-01-11T18:20:00Z">
        <w:r w:rsidDel="00F877BB">
          <w:rPr>
            <w:color w:val="211F1F"/>
            <w:sz w:val="20"/>
          </w:rPr>
          <w:delText>claimant's or authorized representative</w:delText>
        </w:r>
        <w:r w:rsidDel="00F877BB">
          <w:rPr>
            <w:rFonts w:ascii="Calibri"/>
            <w:color w:val="211F1F"/>
            <w:sz w:val="20"/>
          </w:rPr>
          <w:delText>'</w:delText>
        </w:r>
        <w:r w:rsidDel="00F877BB">
          <w:rPr>
            <w:color w:val="211F1F"/>
            <w:sz w:val="20"/>
          </w:rPr>
          <w:delText>s</w:delText>
        </w:r>
      </w:del>
      <w:r>
        <w:rPr>
          <w:color w:val="211F1F"/>
          <w:sz w:val="20"/>
        </w:rPr>
        <w:t xml:space="preserve"> knowledge and belief.</w:t>
      </w:r>
      <w:ins w:id="280" w:author="Lackey, Shireen" w:date="2021-01-11T18:20:00Z">
        <w:r w:rsidR="00F877BB">
          <w:rPr>
            <w:color w:val="211F1F"/>
            <w:sz w:val="20"/>
          </w:rPr>
          <w:t xml:space="preserve"> Be sure to sign the form in ink. Forms not signed in ink may be returned. For alternate signer certification please include </w:t>
        </w:r>
        <w:r w:rsidR="00F877BB" w:rsidRPr="00F877BB">
          <w:rPr>
            <w:b/>
            <w:bCs/>
            <w:color w:val="211F1F"/>
            <w:sz w:val="20"/>
          </w:rPr>
          <w:t xml:space="preserve">VA Form 21-0972, </w:t>
        </w:r>
        <w:r w:rsidR="00F877BB" w:rsidRPr="00F877BB">
          <w:rPr>
            <w:b/>
            <w:bCs/>
            <w:i/>
            <w:iCs/>
            <w:color w:val="211F1F"/>
            <w:sz w:val="20"/>
          </w:rPr>
          <w:t>Alternate S</w:t>
        </w:r>
      </w:ins>
      <w:ins w:id="281" w:author="Lackey, Shireen" w:date="2021-01-11T18:21:00Z">
        <w:r w:rsidR="00F877BB" w:rsidRPr="00F877BB">
          <w:rPr>
            <w:b/>
            <w:bCs/>
            <w:i/>
            <w:iCs/>
            <w:color w:val="211F1F"/>
            <w:sz w:val="20"/>
          </w:rPr>
          <w:t>igner Certification</w:t>
        </w:r>
        <w:r w:rsidR="00F877BB">
          <w:rPr>
            <w:color w:val="211F1F"/>
            <w:sz w:val="20"/>
          </w:rPr>
          <w:t>.</w:t>
        </w:r>
      </w:ins>
    </w:p>
    <w:p w14:paraId="5ACC3D99" w14:textId="77777777" w:rsidR="00F877BB" w:rsidRDefault="00F877BB">
      <w:pPr>
        <w:spacing w:before="6" w:line="247" w:lineRule="auto"/>
        <w:ind w:left="315" w:right="552"/>
        <w:rPr>
          <w:ins w:id="282" w:author="Lackey, Shireen" w:date="2021-01-11T18:21:00Z"/>
          <w:sz w:val="20"/>
        </w:rPr>
      </w:pPr>
    </w:p>
    <w:p w14:paraId="6863F7E9" w14:textId="77777777" w:rsidR="00F877BB" w:rsidRDefault="00F877BB">
      <w:pPr>
        <w:spacing w:before="6" w:line="247" w:lineRule="auto"/>
        <w:ind w:left="315" w:right="552"/>
        <w:rPr>
          <w:ins w:id="283" w:author="Lackey, Shireen" w:date="2021-01-11T18:21:00Z"/>
          <w:sz w:val="20"/>
          <w:u w:val="single"/>
        </w:rPr>
      </w:pPr>
      <w:ins w:id="284" w:author="Lackey, Shireen" w:date="2021-01-11T18:21:00Z">
        <w:r>
          <w:rPr>
            <w:sz w:val="20"/>
            <w:u w:val="single"/>
          </w:rPr>
          <w:t>Part VIII – Authorized Representative Signature</w:t>
        </w:r>
      </w:ins>
    </w:p>
    <w:p w14:paraId="5E2AA3F9" w14:textId="77777777" w:rsidR="00F877BB" w:rsidRPr="00F877BB" w:rsidRDefault="00F877BB">
      <w:pPr>
        <w:spacing w:before="6" w:line="247" w:lineRule="auto"/>
        <w:ind w:left="315" w:right="552"/>
        <w:rPr>
          <w:sz w:val="20"/>
        </w:rPr>
      </w:pPr>
      <w:ins w:id="285" w:author="Lackey, Shireen" w:date="2021-01-11T18:21:00Z">
        <w:r>
          <w:rPr>
            <w:sz w:val="20"/>
          </w:rPr>
          <w:t>A VA authorized repres</w:t>
        </w:r>
      </w:ins>
      <w:ins w:id="286" w:author="Lackey, Shireen" w:date="2021-01-11T18:22:00Z">
        <w:r>
          <w:rPr>
            <w:sz w:val="20"/>
          </w:rPr>
          <w:t>e</w:t>
        </w:r>
      </w:ins>
      <w:ins w:id="287" w:author="Lackey, Shireen" w:date="2021-01-11T18:21:00Z">
        <w:r>
          <w:rPr>
            <w:sz w:val="20"/>
          </w:rPr>
          <w:t>n</w:t>
        </w:r>
      </w:ins>
      <w:ins w:id="288" w:author="Lackey, Shireen" w:date="2021-01-11T18:22:00Z">
        <w:r>
          <w:rPr>
            <w:sz w:val="20"/>
          </w:rPr>
          <w:t>t</w:t>
        </w:r>
      </w:ins>
      <w:ins w:id="289" w:author="Lackey, Shireen" w:date="2021-01-11T18:21:00Z">
        <w:r>
          <w:rPr>
            <w:sz w:val="20"/>
          </w:rPr>
          <w:t xml:space="preserve">ative may sign this section in lieu of the veteran or claimant </w:t>
        </w:r>
      </w:ins>
      <w:ins w:id="290" w:author="Lackey, Shireen" w:date="2021-01-11T18:22:00Z">
        <w:r>
          <w:rPr>
            <w:sz w:val="20"/>
          </w:rPr>
          <w:t xml:space="preserve">signature in section VII, </w:t>
        </w:r>
        <w:proofErr w:type="gramStart"/>
        <w:r>
          <w:rPr>
            <w:sz w:val="20"/>
          </w:rPr>
          <w:t>as long as</w:t>
        </w:r>
        <w:proofErr w:type="gramEnd"/>
        <w:r>
          <w:rPr>
            <w:sz w:val="20"/>
          </w:rPr>
          <w:t xml:space="preserve"> a valid VA Form 21-22 or VA Form 22a, is of record or included with this application.</w:t>
        </w:r>
      </w:ins>
    </w:p>
    <w:p w14:paraId="24E16ABD" w14:textId="77777777" w:rsidR="00D501FC" w:rsidRDefault="00D501FC">
      <w:pPr>
        <w:pStyle w:val="BodyText"/>
        <w:spacing w:before="9"/>
        <w:rPr>
          <w:sz w:val="27"/>
        </w:rPr>
      </w:pPr>
    </w:p>
    <w:p w14:paraId="76C8A1FC" w14:textId="77777777" w:rsidR="00D501FC" w:rsidRPr="00CD6136" w:rsidRDefault="00F7313E">
      <w:pPr>
        <w:spacing w:before="1" w:line="249" w:lineRule="auto"/>
        <w:ind w:left="331" w:right="411"/>
        <w:rPr>
          <w:sz w:val="14"/>
          <w:rPrChange w:id="291" w:author="Lackey, Shireen" w:date="2021-01-11T19:20:00Z">
            <w:rPr>
              <w:rFonts w:ascii="Times New Roman"/>
              <w:sz w:val="14"/>
            </w:rPr>
          </w:rPrChange>
        </w:rPr>
      </w:pPr>
      <w:commentRangeStart w:id="292"/>
      <w:r w:rsidRPr="00CD6136">
        <w:rPr>
          <w:b/>
          <w:sz w:val="14"/>
          <w:rPrChange w:id="293" w:author="Lackey, Shireen" w:date="2021-01-11T19:20:00Z">
            <w:rPr>
              <w:rFonts w:ascii="Times New Roman"/>
              <w:b/>
              <w:sz w:val="14"/>
            </w:rPr>
          </w:rPrChange>
        </w:rPr>
        <w:t xml:space="preserve">Privacy Act Notice: </w:t>
      </w:r>
      <w:r w:rsidRPr="00CD6136">
        <w:rPr>
          <w:sz w:val="14"/>
          <w:rPrChange w:id="294" w:author="Lackey, Shireen" w:date="2021-01-11T19:20:00Z">
            <w:rPr>
              <w:rFonts w:ascii="Times New Roman"/>
              <w:sz w:val="14"/>
            </w:rPr>
          </w:rPrChange>
        </w:rPr>
        <w:t xml:space="preserve">VA will not disclose information collected on this form to any source other than what has been authorized under the Privacy Act of 1974 or Title 38, Code of Federal Regulations 1.576 for routine uses (i.e., civil or criminal law enforcement, congressional communications, epidemiological or research studies, the collection of money owed to the United States, litigation in which the United States is a party or has an interest, the administration of VA programs and delivery of VA benefits, verification of identity and status, and personnel administration) as identified in the following VA systems of records published in the Federal Register: </w:t>
      </w:r>
      <w:r w:rsidRPr="00CD6136">
        <w:rPr>
          <w:b/>
          <w:sz w:val="14"/>
          <w:rPrChange w:id="295" w:author="Lackey, Shireen" w:date="2021-01-11T19:20:00Z">
            <w:rPr>
              <w:rFonts w:ascii="Times New Roman"/>
              <w:b/>
              <w:sz w:val="14"/>
            </w:rPr>
          </w:rPrChange>
        </w:rPr>
        <w:t>37VA27</w:t>
      </w:r>
      <w:r w:rsidRPr="00CD6136">
        <w:rPr>
          <w:sz w:val="14"/>
          <w:rPrChange w:id="296" w:author="Lackey, Shireen" w:date="2021-01-11T19:20:00Z">
            <w:rPr>
              <w:rFonts w:ascii="Times New Roman"/>
              <w:sz w:val="14"/>
            </w:rPr>
          </w:rPrChange>
        </w:rPr>
        <w:t xml:space="preserve">, VA Supervised Fiduciary/Beneficiary and General Investigative Records- VA; 58/VA21/22/28, Compensation, Pension, Education and Vocational Rehabilitation and Employment Records -VA; </w:t>
      </w:r>
      <w:r w:rsidRPr="00CD6136">
        <w:rPr>
          <w:b/>
          <w:sz w:val="14"/>
          <w:rPrChange w:id="297" w:author="Lackey, Shireen" w:date="2021-01-11T19:20:00Z">
            <w:rPr>
              <w:rFonts w:ascii="Times New Roman"/>
              <w:b/>
              <w:sz w:val="14"/>
            </w:rPr>
          </w:rPrChange>
        </w:rPr>
        <w:t xml:space="preserve">55VA26 </w:t>
      </w:r>
      <w:r w:rsidRPr="00CD6136">
        <w:rPr>
          <w:sz w:val="14"/>
          <w:rPrChange w:id="298" w:author="Lackey, Shireen" w:date="2021-01-11T19:20:00Z">
            <w:rPr>
              <w:rFonts w:ascii="Times New Roman"/>
              <w:sz w:val="14"/>
            </w:rPr>
          </w:rPrChange>
        </w:rPr>
        <w:t xml:space="preserve">Loan Guaranty Home, Condominium and Manufactured Home Loan Applicant Records, Specially Adapted Housing Applicant Records, and Vendee Loan Applicant Records -VA; and </w:t>
      </w:r>
      <w:r w:rsidRPr="00CD6136">
        <w:rPr>
          <w:b/>
          <w:sz w:val="14"/>
          <w:rPrChange w:id="299" w:author="Lackey, Shireen" w:date="2021-01-11T19:20:00Z">
            <w:rPr>
              <w:rFonts w:ascii="Times New Roman"/>
              <w:b/>
              <w:sz w:val="14"/>
            </w:rPr>
          </w:rPrChange>
        </w:rPr>
        <w:t>36VA29</w:t>
      </w:r>
      <w:r w:rsidRPr="00CD6136">
        <w:rPr>
          <w:sz w:val="14"/>
          <w:rPrChange w:id="300" w:author="Lackey, Shireen" w:date="2021-01-11T19:20:00Z">
            <w:rPr>
              <w:rFonts w:ascii="Times New Roman"/>
              <w:sz w:val="14"/>
            </w:rPr>
          </w:rPrChange>
        </w:rPr>
        <w:t xml:space="preserve">, Veterans and Armed Forces Personnel Programs of Government Life Insurance -VA. Your obligation to respond is required to obtain or retain benefits. VA uses your SSN to identify your claim file. Providing your SSN will help ensure that your records are properly associated with your claims file. Giving us your SSN account information is voluntary. Refusal to provide your SSN by itself will not result in the denial of benefits. VA will not deny an </w:t>
      </w:r>
      <w:proofErr w:type="gramStart"/>
      <w:r w:rsidRPr="00CD6136">
        <w:rPr>
          <w:sz w:val="14"/>
          <w:rPrChange w:id="301" w:author="Lackey, Shireen" w:date="2021-01-11T19:20:00Z">
            <w:rPr>
              <w:rFonts w:ascii="Times New Roman"/>
              <w:sz w:val="14"/>
            </w:rPr>
          </w:rPrChange>
        </w:rPr>
        <w:t>individual benefits</w:t>
      </w:r>
      <w:proofErr w:type="gramEnd"/>
      <w:r w:rsidRPr="00CD6136">
        <w:rPr>
          <w:sz w:val="14"/>
          <w:rPrChange w:id="302" w:author="Lackey, Shireen" w:date="2021-01-11T19:20:00Z">
            <w:rPr>
              <w:rFonts w:ascii="Times New Roman"/>
              <w:sz w:val="14"/>
            </w:rPr>
          </w:rPrChange>
        </w:rPr>
        <w:t xml:space="preserve"> for refusing to provide his or her SSN unless the disclosure of the SSN is required by a Federal Statute of law in effect prior to January 1, 1975, and still in effect. The requested information is considered relevant and necessary to determine maximum benefits under the law. The responses you submit are considered confidential (38 U.S.C. 5701). Information submitted is subject to verification through computer matching programs with other agencies.</w:t>
      </w:r>
    </w:p>
    <w:p w14:paraId="09FB2BC6" w14:textId="77777777" w:rsidR="00D501FC" w:rsidRPr="00CD6136" w:rsidRDefault="00D501FC">
      <w:pPr>
        <w:pStyle w:val="BodyText"/>
        <w:spacing w:before="1"/>
        <w:rPr>
          <w:sz w:val="15"/>
          <w:rPrChange w:id="303" w:author="Lackey, Shireen" w:date="2021-01-11T19:20:00Z">
            <w:rPr>
              <w:rFonts w:ascii="Times New Roman"/>
              <w:sz w:val="15"/>
            </w:rPr>
          </w:rPrChange>
        </w:rPr>
      </w:pPr>
    </w:p>
    <w:p w14:paraId="03CAFBB6" w14:textId="77777777" w:rsidR="00D501FC" w:rsidRPr="00CD6136" w:rsidRDefault="00F7313E">
      <w:pPr>
        <w:spacing w:line="249" w:lineRule="auto"/>
        <w:ind w:left="331" w:right="390"/>
        <w:rPr>
          <w:b/>
          <w:sz w:val="14"/>
          <w:rPrChange w:id="304" w:author="Lackey, Shireen" w:date="2021-01-11T19:20:00Z">
            <w:rPr>
              <w:rFonts w:ascii="Times New Roman"/>
              <w:b/>
              <w:sz w:val="14"/>
            </w:rPr>
          </w:rPrChange>
        </w:rPr>
      </w:pPr>
      <w:r w:rsidRPr="00CD6136">
        <w:rPr>
          <w:b/>
          <w:sz w:val="14"/>
          <w:rPrChange w:id="305" w:author="Lackey, Shireen" w:date="2021-01-11T19:20:00Z">
            <w:rPr>
              <w:rFonts w:ascii="Times New Roman"/>
              <w:b/>
              <w:sz w:val="14"/>
            </w:rPr>
          </w:rPrChange>
        </w:rPr>
        <w:t xml:space="preserve">Respondent Burden: </w:t>
      </w:r>
      <w:r w:rsidRPr="00CD6136">
        <w:rPr>
          <w:sz w:val="14"/>
          <w:rPrChange w:id="306" w:author="Lackey, Shireen" w:date="2021-01-11T19:20:00Z">
            <w:rPr>
              <w:rFonts w:ascii="Times New Roman"/>
              <w:sz w:val="14"/>
            </w:rPr>
          </w:rPrChange>
        </w:rPr>
        <w:t>We need this information to determine entitlement to benefits (38 U.S.C. 501). Title 38, United States Code, allows us to ask for this information. We estimate that you will need an average of 15 minutes to review the instructions, find the information, and complete the form. VA cannot conduct or sponsor a collection of information unless a valid OMB control number is displayed. You are not required to respond to a collection of information if this number is not displayed. Valid OMB control numbers can be located on the OMB Internet Page at</w:t>
      </w:r>
      <w:r w:rsidRPr="00CD6136">
        <w:rPr>
          <w:spacing w:val="-2"/>
          <w:sz w:val="14"/>
          <w:rPrChange w:id="307" w:author="Lackey, Shireen" w:date="2021-01-11T19:20:00Z">
            <w:rPr>
              <w:rFonts w:ascii="Times New Roman"/>
              <w:spacing w:val="-2"/>
              <w:sz w:val="14"/>
            </w:rPr>
          </w:rPrChange>
        </w:rPr>
        <w:t xml:space="preserve"> </w:t>
      </w:r>
      <w:r w:rsidRPr="00CD6136">
        <w:fldChar w:fldCharType="begin"/>
      </w:r>
      <w:r w:rsidRPr="00CD6136">
        <w:instrText xml:space="preserve"> HYPERLINK "http://www.reginfo.gov/public/do/PRAMain" \h </w:instrText>
      </w:r>
      <w:r w:rsidRPr="00CD6136">
        <w:rPr>
          <w:rPrChange w:id="308" w:author="Lackey, Shireen" w:date="2021-01-11T19:20:00Z">
            <w:rPr>
              <w:rFonts w:ascii="Times New Roman"/>
              <w:b/>
              <w:color w:val="0000FF"/>
              <w:sz w:val="14"/>
            </w:rPr>
          </w:rPrChange>
        </w:rPr>
        <w:fldChar w:fldCharType="separate"/>
      </w:r>
      <w:r w:rsidRPr="00CD6136">
        <w:rPr>
          <w:b/>
          <w:color w:val="0000FF"/>
          <w:sz w:val="14"/>
          <w:u w:val="single" w:color="0000FF"/>
          <w:rPrChange w:id="309" w:author="Lackey, Shireen" w:date="2021-01-11T19:20:00Z">
            <w:rPr>
              <w:rFonts w:ascii="Times New Roman"/>
              <w:b/>
              <w:color w:val="0000FF"/>
              <w:sz w:val="14"/>
              <w:u w:val="single" w:color="0000FF"/>
            </w:rPr>
          </w:rPrChange>
        </w:rPr>
        <w:t>www.reginfo.gov/public/do/PRAMain</w:t>
      </w:r>
      <w:r w:rsidRPr="00CD6136">
        <w:rPr>
          <w:b/>
          <w:color w:val="0000FF"/>
          <w:sz w:val="14"/>
          <w:rPrChange w:id="310" w:author="Lackey, Shireen" w:date="2021-01-11T19:20:00Z">
            <w:rPr>
              <w:rFonts w:ascii="Times New Roman"/>
              <w:b/>
              <w:color w:val="0000FF"/>
              <w:sz w:val="14"/>
            </w:rPr>
          </w:rPrChange>
        </w:rPr>
        <w:t>.</w:t>
      </w:r>
      <w:r w:rsidRPr="00CD6136">
        <w:rPr>
          <w:b/>
          <w:color w:val="0000FF"/>
          <w:sz w:val="14"/>
          <w:rPrChange w:id="311" w:author="Lackey, Shireen" w:date="2021-01-11T19:20:00Z">
            <w:rPr>
              <w:rFonts w:ascii="Times New Roman"/>
              <w:b/>
              <w:color w:val="0000FF"/>
              <w:sz w:val="14"/>
            </w:rPr>
          </w:rPrChange>
        </w:rPr>
        <w:fldChar w:fldCharType="end"/>
      </w:r>
      <w:commentRangeEnd w:id="292"/>
      <w:r w:rsidR="00F877BB" w:rsidRPr="00CD6136">
        <w:rPr>
          <w:rStyle w:val="CommentReference"/>
        </w:rPr>
        <w:commentReference w:id="292"/>
      </w:r>
    </w:p>
    <w:p w14:paraId="1D27321C" w14:textId="77777777" w:rsidR="00D501FC" w:rsidRDefault="00D501FC">
      <w:pPr>
        <w:pStyle w:val="BodyText"/>
        <w:rPr>
          <w:rFonts w:ascii="Times New Roman"/>
          <w:b/>
          <w:sz w:val="16"/>
        </w:rPr>
      </w:pPr>
    </w:p>
    <w:p w14:paraId="03BA3078" w14:textId="77777777" w:rsidR="00D501FC" w:rsidRDefault="00D501FC">
      <w:pPr>
        <w:pStyle w:val="BodyText"/>
        <w:rPr>
          <w:rFonts w:ascii="Times New Roman"/>
          <w:b/>
          <w:sz w:val="16"/>
        </w:rPr>
      </w:pPr>
    </w:p>
    <w:p w14:paraId="18E22C56" w14:textId="77777777" w:rsidR="00D501FC" w:rsidRDefault="00D501FC">
      <w:pPr>
        <w:pStyle w:val="BodyText"/>
        <w:rPr>
          <w:rFonts w:ascii="Times New Roman"/>
          <w:b/>
          <w:sz w:val="16"/>
        </w:rPr>
      </w:pPr>
    </w:p>
    <w:p w14:paraId="37CB9052" w14:textId="77777777" w:rsidR="00D501FC" w:rsidRDefault="00D501FC">
      <w:pPr>
        <w:pStyle w:val="BodyText"/>
        <w:rPr>
          <w:rFonts w:ascii="Times New Roman"/>
          <w:b/>
          <w:sz w:val="16"/>
        </w:rPr>
      </w:pPr>
    </w:p>
    <w:p w14:paraId="176C72A8" w14:textId="77777777" w:rsidR="00D501FC" w:rsidRDefault="00D501FC">
      <w:pPr>
        <w:pStyle w:val="BodyText"/>
        <w:rPr>
          <w:rFonts w:ascii="Times New Roman"/>
          <w:b/>
          <w:sz w:val="16"/>
        </w:rPr>
      </w:pPr>
    </w:p>
    <w:p w14:paraId="36775AD8" w14:textId="77777777" w:rsidR="00D501FC" w:rsidRDefault="00D501FC">
      <w:pPr>
        <w:pStyle w:val="BodyText"/>
        <w:rPr>
          <w:rFonts w:ascii="Times New Roman"/>
          <w:b/>
          <w:sz w:val="16"/>
        </w:rPr>
      </w:pPr>
    </w:p>
    <w:p w14:paraId="1BE4D2B5" w14:textId="77777777" w:rsidR="00D501FC" w:rsidRDefault="00D501FC">
      <w:pPr>
        <w:pStyle w:val="BodyText"/>
        <w:rPr>
          <w:rFonts w:ascii="Times New Roman"/>
          <w:b/>
          <w:sz w:val="16"/>
        </w:rPr>
      </w:pPr>
    </w:p>
    <w:p w14:paraId="3474331C" w14:textId="77777777" w:rsidR="00D501FC" w:rsidRDefault="00D501FC">
      <w:pPr>
        <w:pStyle w:val="BodyText"/>
        <w:rPr>
          <w:rFonts w:ascii="Times New Roman"/>
          <w:b/>
          <w:sz w:val="16"/>
        </w:rPr>
      </w:pPr>
    </w:p>
    <w:p w14:paraId="68D98C57" w14:textId="77777777" w:rsidR="00D501FC" w:rsidRDefault="00D501FC">
      <w:pPr>
        <w:pStyle w:val="BodyText"/>
        <w:rPr>
          <w:rFonts w:ascii="Times New Roman"/>
          <w:b/>
          <w:sz w:val="16"/>
        </w:rPr>
      </w:pPr>
    </w:p>
    <w:p w14:paraId="7CE9D745" w14:textId="77777777" w:rsidR="00D501FC" w:rsidRDefault="00D501FC">
      <w:pPr>
        <w:pStyle w:val="BodyText"/>
        <w:rPr>
          <w:rFonts w:ascii="Times New Roman"/>
          <w:b/>
          <w:sz w:val="16"/>
        </w:rPr>
      </w:pPr>
    </w:p>
    <w:p w14:paraId="31F460F6" w14:textId="77777777" w:rsidR="00D501FC" w:rsidRDefault="00D501FC">
      <w:pPr>
        <w:pStyle w:val="BodyText"/>
        <w:rPr>
          <w:rFonts w:ascii="Times New Roman"/>
          <w:b/>
          <w:sz w:val="16"/>
        </w:rPr>
      </w:pPr>
    </w:p>
    <w:p w14:paraId="0738909E" w14:textId="77777777" w:rsidR="00D501FC" w:rsidRDefault="00D501FC">
      <w:pPr>
        <w:pStyle w:val="BodyText"/>
        <w:rPr>
          <w:rFonts w:ascii="Times New Roman"/>
          <w:b/>
          <w:sz w:val="16"/>
        </w:rPr>
      </w:pPr>
    </w:p>
    <w:p w14:paraId="2010A94F" w14:textId="77777777" w:rsidR="00D501FC" w:rsidRDefault="00D501FC">
      <w:pPr>
        <w:pStyle w:val="BodyText"/>
        <w:rPr>
          <w:rFonts w:ascii="Times New Roman"/>
          <w:b/>
          <w:sz w:val="16"/>
        </w:rPr>
      </w:pPr>
    </w:p>
    <w:p w14:paraId="3A3C001C" w14:textId="77777777" w:rsidR="00D501FC" w:rsidRDefault="00D501FC">
      <w:pPr>
        <w:pStyle w:val="BodyText"/>
        <w:rPr>
          <w:rFonts w:ascii="Times New Roman"/>
          <w:b/>
          <w:sz w:val="16"/>
        </w:rPr>
      </w:pPr>
    </w:p>
    <w:p w14:paraId="2ADD05CB" w14:textId="77777777" w:rsidR="00D501FC" w:rsidRDefault="00D501FC">
      <w:pPr>
        <w:pStyle w:val="BodyText"/>
        <w:rPr>
          <w:rFonts w:ascii="Times New Roman"/>
          <w:b/>
          <w:sz w:val="16"/>
        </w:rPr>
      </w:pPr>
    </w:p>
    <w:p w14:paraId="7C340B7E" w14:textId="77777777" w:rsidR="00D501FC" w:rsidRDefault="00D501FC">
      <w:pPr>
        <w:pStyle w:val="BodyText"/>
        <w:rPr>
          <w:rFonts w:ascii="Times New Roman"/>
          <w:b/>
          <w:sz w:val="16"/>
        </w:rPr>
      </w:pPr>
    </w:p>
    <w:p w14:paraId="73A9DD4D" w14:textId="77777777" w:rsidR="00D501FC" w:rsidRDefault="00D501FC">
      <w:pPr>
        <w:pStyle w:val="BodyText"/>
        <w:rPr>
          <w:rFonts w:ascii="Times New Roman"/>
          <w:b/>
          <w:sz w:val="16"/>
        </w:rPr>
      </w:pPr>
    </w:p>
    <w:p w14:paraId="569BCEFA" w14:textId="77777777" w:rsidR="00D501FC" w:rsidRDefault="00D501FC">
      <w:pPr>
        <w:pStyle w:val="BodyText"/>
        <w:rPr>
          <w:rFonts w:ascii="Times New Roman"/>
          <w:b/>
          <w:sz w:val="16"/>
        </w:rPr>
      </w:pPr>
    </w:p>
    <w:p w14:paraId="32603E56" w14:textId="77777777" w:rsidR="00D501FC" w:rsidRDefault="00D501FC">
      <w:pPr>
        <w:pStyle w:val="BodyText"/>
        <w:rPr>
          <w:rFonts w:ascii="Times New Roman"/>
          <w:b/>
          <w:sz w:val="16"/>
        </w:rPr>
      </w:pPr>
    </w:p>
    <w:p w14:paraId="31444A33" w14:textId="77777777" w:rsidR="00D501FC" w:rsidRDefault="00D501FC">
      <w:pPr>
        <w:pStyle w:val="BodyText"/>
        <w:rPr>
          <w:rFonts w:ascii="Times New Roman"/>
          <w:b/>
          <w:sz w:val="16"/>
        </w:rPr>
      </w:pPr>
    </w:p>
    <w:p w14:paraId="23DF6204" w14:textId="77777777" w:rsidR="00D501FC" w:rsidRDefault="00D501FC">
      <w:pPr>
        <w:pStyle w:val="BodyText"/>
        <w:rPr>
          <w:rFonts w:ascii="Times New Roman"/>
          <w:b/>
          <w:sz w:val="16"/>
        </w:rPr>
      </w:pPr>
    </w:p>
    <w:p w14:paraId="4BC004FA" w14:textId="77777777" w:rsidR="00D501FC" w:rsidRDefault="00D501FC">
      <w:pPr>
        <w:pStyle w:val="BodyText"/>
        <w:rPr>
          <w:rFonts w:ascii="Times New Roman"/>
          <w:b/>
          <w:sz w:val="16"/>
        </w:rPr>
      </w:pPr>
    </w:p>
    <w:p w14:paraId="208BB646" w14:textId="77777777" w:rsidR="00D501FC" w:rsidRDefault="00D501FC">
      <w:pPr>
        <w:pStyle w:val="BodyText"/>
        <w:rPr>
          <w:rFonts w:ascii="Times New Roman"/>
          <w:b/>
          <w:sz w:val="16"/>
        </w:rPr>
      </w:pPr>
    </w:p>
    <w:p w14:paraId="2ADC71E6" w14:textId="77777777" w:rsidR="00D501FC" w:rsidRDefault="00D501FC">
      <w:pPr>
        <w:pStyle w:val="BodyText"/>
        <w:rPr>
          <w:rFonts w:ascii="Times New Roman"/>
          <w:b/>
          <w:sz w:val="16"/>
        </w:rPr>
      </w:pPr>
    </w:p>
    <w:p w14:paraId="660A4F8E" w14:textId="77777777" w:rsidR="00D501FC" w:rsidRDefault="00D501FC">
      <w:pPr>
        <w:pStyle w:val="BodyText"/>
        <w:rPr>
          <w:rFonts w:ascii="Times New Roman"/>
          <w:b/>
          <w:sz w:val="16"/>
        </w:rPr>
      </w:pPr>
    </w:p>
    <w:p w14:paraId="349AF3F9" w14:textId="5770C307" w:rsidR="00D501FC" w:rsidRDefault="00F7313E">
      <w:pPr>
        <w:tabs>
          <w:tab w:val="left" w:pos="10557"/>
        </w:tabs>
        <w:spacing w:before="140"/>
        <w:ind w:left="183"/>
        <w:rPr>
          <w:sz w:val="16"/>
        </w:rPr>
      </w:pPr>
      <w:r>
        <w:rPr>
          <w:sz w:val="14"/>
        </w:rPr>
        <w:t>VA FORM 20-0996,</w:t>
      </w:r>
      <w:r>
        <w:rPr>
          <w:spacing w:val="-6"/>
          <w:sz w:val="14"/>
        </w:rPr>
        <w:t xml:space="preserve"> </w:t>
      </w:r>
      <w:del w:id="312" w:author="Lackey, Shireen" w:date="2021-01-11T19:15:00Z">
        <w:r w:rsidDel="008D7EBF">
          <w:rPr>
            <w:sz w:val="14"/>
          </w:rPr>
          <w:delText>FEB</w:delText>
        </w:r>
        <w:r w:rsidDel="008D7EBF">
          <w:rPr>
            <w:spacing w:val="-2"/>
            <w:sz w:val="14"/>
          </w:rPr>
          <w:delText xml:space="preserve"> </w:delText>
        </w:r>
        <w:r w:rsidDel="008D7EBF">
          <w:rPr>
            <w:sz w:val="14"/>
          </w:rPr>
          <w:delText>2019</w:delText>
        </w:r>
      </w:del>
      <w:r>
        <w:rPr>
          <w:sz w:val="14"/>
        </w:rPr>
        <w:tab/>
      </w:r>
      <w:r>
        <w:rPr>
          <w:sz w:val="16"/>
        </w:rPr>
        <w:t>Page 2</w:t>
      </w:r>
    </w:p>
    <w:p w14:paraId="378E54D3" w14:textId="77777777" w:rsidR="00D501FC" w:rsidRDefault="00D501FC">
      <w:pPr>
        <w:rPr>
          <w:sz w:val="16"/>
        </w:rPr>
        <w:sectPr w:rsidR="00D501FC">
          <w:pgSz w:w="12240" w:h="15840"/>
          <w:pgMar w:top="840" w:right="400" w:bottom="280" w:left="460" w:header="720" w:footer="720" w:gutter="0"/>
          <w:cols w:space="720"/>
        </w:sectPr>
      </w:pPr>
    </w:p>
    <w:p w14:paraId="6A58F36C" w14:textId="77777777" w:rsidR="00D501FC" w:rsidRDefault="00D501FC">
      <w:pPr>
        <w:pStyle w:val="BodyText"/>
        <w:rPr>
          <w:sz w:val="30"/>
        </w:rPr>
      </w:pPr>
    </w:p>
    <w:p w14:paraId="717F6F17" w14:textId="77777777" w:rsidR="00D501FC" w:rsidRDefault="00D501FC">
      <w:pPr>
        <w:pStyle w:val="BodyText"/>
        <w:rPr>
          <w:sz w:val="30"/>
        </w:rPr>
      </w:pPr>
    </w:p>
    <w:p w14:paraId="40D5C509" w14:textId="77777777" w:rsidR="00D501FC" w:rsidRDefault="00D501FC">
      <w:pPr>
        <w:pStyle w:val="BodyText"/>
        <w:spacing w:before="6"/>
        <w:rPr>
          <w:sz w:val="31"/>
        </w:rPr>
      </w:pPr>
    </w:p>
    <w:p w14:paraId="63F4B186" w14:textId="77777777" w:rsidR="00D501FC" w:rsidRDefault="00F7313E">
      <w:pPr>
        <w:ind w:left="347"/>
        <w:rPr>
          <w:b/>
          <w:sz w:val="28"/>
        </w:rPr>
      </w:pPr>
      <w:r>
        <w:rPr>
          <w:b/>
          <w:sz w:val="28"/>
        </w:rPr>
        <w:t>DECISION REVIEW REQUEST: HIGHER-LEVEL REVIEW</w:t>
      </w:r>
    </w:p>
    <w:p w14:paraId="3D4B57EB" w14:textId="523D5DEC" w:rsidR="00D501FC" w:rsidRPr="00CD6136" w:rsidRDefault="00F7313E">
      <w:pPr>
        <w:spacing w:before="80" w:line="249" w:lineRule="auto"/>
        <w:ind w:left="185"/>
        <w:rPr>
          <w:sz w:val="16"/>
          <w:rPrChange w:id="313" w:author="Lackey, Shireen" w:date="2021-01-11T19:20:00Z">
            <w:rPr>
              <w:rFonts w:ascii="Times New Roman"/>
              <w:sz w:val="16"/>
            </w:rPr>
          </w:rPrChange>
        </w:rPr>
      </w:pPr>
      <w:r w:rsidRPr="00CD6136">
        <w:rPr>
          <w:b/>
          <w:sz w:val="16"/>
          <w:rPrChange w:id="314" w:author="Lackey, Shireen" w:date="2021-01-11T19:20:00Z">
            <w:rPr>
              <w:rFonts w:ascii="Times New Roman"/>
              <w:b/>
              <w:sz w:val="16"/>
            </w:rPr>
          </w:rPrChange>
        </w:rPr>
        <w:t xml:space="preserve">INSTRUCTIONS: </w:t>
      </w:r>
      <w:del w:id="315" w:author="Lackey, Shireen" w:date="2021-01-11T18:23:00Z">
        <w:r w:rsidRPr="00CD6136" w:rsidDel="00F877BB">
          <w:rPr>
            <w:sz w:val="16"/>
            <w:rPrChange w:id="316" w:author="Lackey, Shireen" w:date="2021-01-11T19:20:00Z">
              <w:rPr>
                <w:rFonts w:ascii="Times New Roman"/>
                <w:sz w:val="16"/>
              </w:rPr>
            </w:rPrChange>
          </w:rPr>
          <w:delText xml:space="preserve">PLEASE </w:delText>
        </w:r>
      </w:del>
      <w:ins w:id="317" w:author="Lackey, Shireen" w:date="2021-01-11T18:23:00Z">
        <w:r w:rsidR="00F877BB" w:rsidRPr="00CD6136">
          <w:rPr>
            <w:sz w:val="16"/>
            <w:rPrChange w:id="318" w:author="Lackey, Shireen" w:date="2021-01-11T19:20:00Z">
              <w:rPr>
                <w:rFonts w:ascii="Times New Roman"/>
                <w:sz w:val="16"/>
              </w:rPr>
            </w:rPrChange>
          </w:rPr>
          <w:t xml:space="preserve">Before completing this form, </w:t>
        </w:r>
      </w:ins>
      <w:r w:rsidR="00F877BB" w:rsidRPr="00CD6136">
        <w:rPr>
          <w:sz w:val="16"/>
          <w:rPrChange w:id="319" w:author="Lackey, Shireen" w:date="2021-01-11T19:20:00Z">
            <w:rPr>
              <w:rFonts w:ascii="Times New Roman"/>
              <w:sz w:val="16"/>
            </w:rPr>
          </w:rPrChange>
        </w:rPr>
        <w:t xml:space="preserve">read the Privacy Act notice and Respondent Burden </w:t>
      </w:r>
      <w:del w:id="320" w:author="Lackey, Shireen" w:date="2021-01-11T18:24:00Z">
        <w:r w:rsidR="00F877BB" w:rsidRPr="00CD6136" w:rsidDel="00F877BB">
          <w:rPr>
            <w:sz w:val="16"/>
            <w:rPrChange w:id="321" w:author="Lackey, Shireen" w:date="2021-01-11T19:20:00Z">
              <w:rPr>
                <w:rFonts w:ascii="Times New Roman"/>
                <w:sz w:val="16"/>
              </w:rPr>
            </w:rPrChange>
          </w:rPr>
          <w:delText xml:space="preserve">information </w:delText>
        </w:r>
      </w:del>
      <w:r w:rsidR="00F877BB" w:rsidRPr="00CD6136">
        <w:rPr>
          <w:sz w:val="16"/>
          <w:rPrChange w:id="322" w:author="Lackey, Shireen" w:date="2021-01-11T19:20:00Z">
            <w:rPr>
              <w:rFonts w:ascii="Times New Roman"/>
              <w:sz w:val="16"/>
            </w:rPr>
          </w:rPrChange>
        </w:rPr>
        <w:t xml:space="preserve">on page </w:t>
      </w:r>
      <w:del w:id="323" w:author="Lackey, Shireen" w:date="2021-01-11T18:24:00Z">
        <w:r w:rsidR="00F877BB" w:rsidRPr="00CD6136" w:rsidDel="00F877BB">
          <w:rPr>
            <w:sz w:val="16"/>
            <w:rPrChange w:id="324" w:author="Lackey, Shireen" w:date="2021-01-11T19:20:00Z">
              <w:rPr>
                <w:rFonts w:ascii="Times New Roman"/>
                <w:sz w:val="16"/>
              </w:rPr>
            </w:rPrChange>
          </w:rPr>
          <w:delText>1</w:delText>
        </w:r>
      </w:del>
      <w:ins w:id="325" w:author="Lackey, Shireen" w:date="2021-01-11T18:24:00Z">
        <w:r w:rsidR="00F877BB" w:rsidRPr="00CD6136">
          <w:rPr>
            <w:sz w:val="16"/>
            <w:rPrChange w:id="326" w:author="Lackey, Shireen" w:date="2021-01-11T19:20:00Z">
              <w:rPr>
                <w:rFonts w:ascii="Times New Roman"/>
                <w:sz w:val="16"/>
              </w:rPr>
            </w:rPrChange>
          </w:rPr>
          <w:t>5</w:t>
        </w:r>
      </w:ins>
      <w:del w:id="327" w:author="Lackey, Shireen" w:date="2021-01-11T18:24:00Z">
        <w:r w:rsidR="00F877BB" w:rsidRPr="00CD6136" w:rsidDel="00F877BB">
          <w:rPr>
            <w:sz w:val="16"/>
            <w:rPrChange w:id="328" w:author="Lackey, Shireen" w:date="2021-01-11T19:20:00Z">
              <w:rPr>
                <w:rFonts w:ascii="Times New Roman"/>
                <w:sz w:val="16"/>
              </w:rPr>
            </w:rPrChange>
          </w:rPr>
          <w:delText xml:space="preserve"> before completing this for</w:delText>
        </w:r>
      </w:del>
      <w:del w:id="329" w:author="Lackey, Shireen" w:date="2021-01-11T18:25:00Z">
        <w:r w:rsidR="00F877BB" w:rsidRPr="00CD6136" w:rsidDel="00F877BB">
          <w:rPr>
            <w:sz w:val="16"/>
            <w:rPrChange w:id="330" w:author="Lackey, Shireen" w:date="2021-01-11T19:20:00Z">
              <w:rPr>
                <w:rFonts w:ascii="Times New Roman"/>
                <w:sz w:val="16"/>
              </w:rPr>
            </w:rPrChange>
          </w:rPr>
          <w:delText>m</w:delText>
        </w:r>
      </w:del>
      <w:r w:rsidR="00F877BB" w:rsidRPr="00CD6136">
        <w:rPr>
          <w:sz w:val="16"/>
          <w:rPrChange w:id="331" w:author="Lackey, Shireen" w:date="2021-01-11T19:20:00Z">
            <w:rPr>
              <w:rFonts w:ascii="Times New Roman"/>
              <w:sz w:val="16"/>
            </w:rPr>
          </w:rPrChange>
        </w:rPr>
        <w:t>.</w:t>
      </w:r>
      <w:ins w:id="332" w:author="Lackey, Shireen" w:date="2021-01-11T18:25:00Z">
        <w:r w:rsidR="00F877BB" w:rsidRPr="00CD6136">
          <w:rPr>
            <w:sz w:val="16"/>
            <w:rPrChange w:id="333" w:author="Lackey, Shireen" w:date="2021-01-11T19:20:00Z">
              <w:rPr>
                <w:rFonts w:ascii="Times New Roman"/>
                <w:sz w:val="16"/>
              </w:rPr>
            </w:rPrChange>
          </w:rPr>
          <w:t xml:space="preserve"> Use this form to request a Higher-Level Review of a decision you </w:t>
        </w:r>
      </w:ins>
      <w:ins w:id="334" w:author="Lackey, Shireen" w:date="2021-01-11T19:20:00Z">
        <w:r w:rsidR="00CD6136" w:rsidRPr="00CD6136">
          <w:rPr>
            <w:sz w:val="16"/>
          </w:rPr>
          <w:t>received;</w:t>
        </w:r>
      </w:ins>
      <w:ins w:id="335" w:author="Lackey, Shireen" w:date="2021-01-11T18:25:00Z">
        <w:r w:rsidR="00F877BB" w:rsidRPr="00CD6136">
          <w:rPr>
            <w:sz w:val="16"/>
            <w:rPrChange w:id="336" w:author="Lackey, Shireen" w:date="2021-01-11T19:20:00Z">
              <w:rPr>
                <w:rFonts w:ascii="Times New Roman"/>
                <w:sz w:val="16"/>
              </w:rPr>
            </w:rPrChange>
          </w:rPr>
          <w:t xml:space="preserve"> A Higher-Level Review is a new review of an issue(s) previously decided by VA based on the evidence of record at the </w:t>
        </w:r>
      </w:ins>
      <w:ins w:id="337" w:author="Lackey, Shireen" w:date="2021-01-11T18:26:00Z">
        <w:r w:rsidR="00F877BB" w:rsidRPr="00CD6136">
          <w:rPr>
            <w:sz w:val="16"/>
            <w:rPrChange w:id="338" w:author="Lackey, Shireen" w:date="2021-01-11T19:20:00Z">
              <w:rPr>
                <w:rFonts w:ascii="Times New Roman"/>
                <w:sz w:val="16"/>
              </w:rPr>
            </w:rPrChange>
          </w:rPr>
          <w:t xml:space="preserve">time of the prior decision. For more information call us toll-free at 1-800-827-1000. If you use a Telecommunications Device for the Deaf (TDD), the Federal relay number is 711. VA forms are available at </w:t>
        </w:r>
        <w:r w:rsidR="00F877BB" w:rsidRPr="00CD6136">
          <w:rPr>
            <w:sz w:val="16"/>
            <w:rPrChange w:id="339" w:author="Lackey, Shireen" w:date="2021-01-11T19:20:00Z">
              <w:rPr>
                <w:rFonts w:ascii="Times New Roman"/>
                <w:sz w:val="16"/>
              </w:rPr>
            </w:rPrChange>
          </w:rPr>
          <w:fldChar w:fldCharType="begin"/>
        </w:r>
        <w:r w:rsidR="00F877BB" w:rsidRPr="00CD6136">
          <w:rPr>
            <w:sz w:val="16"/>
            <w:rPrChange w:id="340" w:author="Lackey, Shireen" w:date="2021-01-11T19:20:00Z">
              <w:rPr>
                <w:rFonts w:ascii="Times New Roman"/>
                <w:sz w:val="16"/>
              </w:rPr>
            </w:rPrChange>
          </w:rPr>
          <w:instrText xml:space="preserve"> HYPERLINK "http://www.va.gov/vaforms" </w:instrText>
        </w:r>
        <w:r w:rsidR="00F877BB" w:rsidRPr="00CD6136">
          <w:rPr>
            <w:sz w:val="16"/>
            <w:rPrChange w:id="341" w:author="Lackey, Shireen" w:date="2021-01-11T19:20:00Z">
              <w:rPr>
                <w:rFonts w:ascii="Times New Roman"/>
                <w:sz w:val="16"/>
              </w:rPr>
            </w:rPrChange>
          </w:rPr>
          <w:fldChar w:fldCharType="separate"/>
        </w:r>
        <w:r w:rsidR="00F877BB" w:rsidRPr="00CD6136">
          <w:rPr>
            <w:rStyle w:val="Hyperlink"/>
            <w:sz w:val="16"/>
            <w:rPrChange w:id="342" w:author="Lackey, Shireen" w:date="2021-01-11T19:20:00Z">
              <w:rPr>
                <w:rStyle w:val="Hyperlink"/>
                <w:rFonts w:ascii="Times New Roman"/>
                <w:sz w:val="16"/>
              </w:rPr>
            </w:rPrChange>
          </w:rPr>
          <w:t>www.va.gov/vaforms</w:t>
        </w:r>
        <w:r w:rsidR="00F877BB" w:rsidRPr="00CD6136">
          <w:rPr>
            <w:sz w:val="16"/>
            <w:rPrChange w:id="343" w:author="Lackey, Shireen" w:date="2021-01-11T19:20:00Z">
              <w:rPr>
                <w:rFonts w:ascii="Times New Roman"/>
                <w:sz w:val="16"/>
              </w:rPr>
            </w:rPrChange>
          </w:rPr>
          <w:fldChar w:fldCharType="end"/>
        </w:r>
        <w:r w:rsidR="00F877BB" w:rsidRPr="00CD6136">
          <w:rPr>
            <w:sz w:val="16"/>
            <w:rPrChange w:id="344" w:author="Lackey, Shireen" w:date="2021-01-11T19:20:00Z">
              <w:rPr>
                <w:rFonts w:ascii="Times New Roman"/>
                <w:sz w:val="16"/>
              </w:rPr>
            </w:rPrChange>
          </w:rPr>
          <w:t xml:space="preserve">. </w:t>
        </w:r>
      </w:ins>
    </w:p>
    <w:p w14:paraId="0E789DFA" w14:textId="77777777" w:rsidR="00D501FC" w:rsidRDefault="00F7313E">
      <w:pPr>
        <w:spacing w:before="84"/>
        <w:ind w:left="3460"/>
        <w:rPr>
          <w:b/>
          <w:sz w:val="18"/>
        </w:rPr>
      </w:pPr>
      <w:del w:id="345" w:author="Lackey, Shireen" w:date="2021-01-11T18:41:00Z">
        <w:r w:rsidDel="00E557EB">
          <w:rPr>
            <w:b/>
            <w:sz w:val="18"/>
          </w:rPr>
          <w:delText xml:space="preserve">PART </w:delText>
        </w:r>
      </w:del>
      <w:ins w:id="346" w:author="Lackey, Shireen" w:date="2021-01-11T18:41:00Z">
        <w:r w:rsidR="00E557EB">
          <w:rPr>
            <w:b/>
            <w:sz w:val="18"/>
          </w:rPr>
          <w:t xml:space="preserve">SECTION </w:t>
        </w:r>
      </w:ins>
      <w:r>
        <w:rPr>
          <w:b/>
          <w:sz w:val="18"/>
        </w:rPr>
        <w:t xml:space="preserve">I - </w:t>
      </w:r>
      <w:del w:id="347" w:author="Lackey, Shireen" w:date="2021-01-11T18:35:00Z">
        <w:r w:rsidDel="00DF2E15">
          <w:rPr>
            <w:b/>
            <w:sz w:val="18"/>
          </w:rPr>
          <w:delText xml:space="preserve">CLAIMANT'S </w:delText>
        </w:r>
      </w:del>
      <w:ins w:id="348" w:author="Lackey, Shireen" w:date="2021-01-11T18:35:00Z">
        <w:r w:rsidR="00DF2E15">
          <w:rPr>
            <w:b/>
            <w:sz w:val="18"/>
          </w:rPr>
          <w:t xml:space="preserve">VETERAN’S </w:t>
        </w:r>
      </w:ins>
      <w:r>
        <w:rPr>
          <w:b/>
          <w:sz w:val="18"/>
        </w:rPr>
        <w:t>IDENTIF</w:t>
      </w:r>
      <w:ins w:id="349" w:author="Lackey, Shireen" w:date="2021-01-11T18:35:00Z">
        <w:r w:rsidR="00DF2E15">
          <w:rPr>
            <w:b/>
            <w:sz w:val="18"/>
          </w:rPr>
          <w:t>ICATION</w:t>
        </w:r>
      </w:ins>
      <w:del w:id="350" w:author="Lackey, Shireen" w:date="2021-01-11T18:35:00Z">
        <w:r w:rsidDel="00DF2E15">
          <w:rPr>
            <w:b/>
            <w:sz w:val="18"/>
          </w:rPr>
          <w:delText>YING</w:delText>
        </w:r>
      </w:del>
      <w:r>
        <w:rPr>
          <w:b/>
          <w:sz w:val="18"/>
        </w:rPr>
        <w:t xml:space="preserve"> INFORMATION</w:t>
      </w:r>
    </w:p>
    <w:p w14:paraId="44513DDC" w14:textId="77777777" w:rsidR="00D501FC" w:rsidRDefault="00F7313E">
      <w:pPr>
        <w:spacing w:before="73"/>
        <w:ind w:left="751" w:right="431"/>
        <w:rPr>
          <w:rFonts w:ascii="Times New Roman"/>
          <w:sz w:val="14"/>
        </w:rPr>
      </w:pPr>
      <w:r>
        <w:br w:type="column"/>
      </w:r>
      <w:r>
        <w:rPr>
          <w:rFonts w:ascii="Times New Roman"/>
          <w:sz w:val="14"/>
        </w:rPr>
        <w:t>OMB Control No. 2900-0862 Respondent Burden: 15 minutes Expiration Date: 2/28/2022</w:t>
      </w:r>
    </w:p>
    <w:p w14:paraId="7BBF0A0B" w14:textId="77777777" w:rsidR="00D501FC" w:rsidRDefault="00F7313E">
      <w:pPr>
        <w:spacing w:before="47" w:line="153" w:lineRule="exact"/>
        <w:ind w:left="165" w:right="703"/>
        <w:jc w:val="center"/>
        <w:rPr>
          <w:b/>
          <w:sz w:val="14"/>
        </w:rPr>
      </w:pPr>
      <w:r>
        <w:rPr>
          <w:b/>
          <w:sz w:val="14"/>
        </w:rPr>
        <w:t>VA DATE STAMP</w:t>
      </w:r>
    </w:p>
    <w:p w14:paraId="6AF14220" w14:textId="77777777" w:rsidR="00D501FC" w:rsidRDefault="00F7313E">
      <w:pPr>
        <w:spacing w:line="153" w:lineRule="exact"/>
        <w:ind w:left="166" w:right="703"/>
        <w:jc w:val="center"/>
        <w:rPr>
          <w:b/>
          <w:sz w:val="14"/>
        </w:rPr>
      </w:pPr>
      <w:r>
        <w:rPr>
          <w:b/>
          <w:sz w:val="14"/>
        </w:rPr>
        <w:t>DO NOT WRITE IN THIS SPACE</w:t>
      </w:r>
    </w:p>
    <w:p w14:paraId="4482C8D3" w14:textId="77777777" w:rsidR="00D501FC" w:rsidRDefault="00D501FC">
      <w:pPr>
        <w:spacing w:line="153" w:lineRule="exact"/>
        <w:jc w:val="center"/>
        <w:rPr>
          <w:sz w:val="14"/>
        </w:rPr>
        <w:sectPr w:rsidR="00D501FC">
          <w:pgSz w:w="12240" w:h="15840"/>
          <w:pgMar w:top="780" w:right="400" w:bottom="280" w:left="460" w:header="720" w:footer="720" w:gutter="0"/>
          <w:cols w:num="2" w:space="720" w:equalWidth="0">
            <w:col w:w="8042" w:space="335"/>
            <w:col w:w="3003"/>
          </w:cols>
        </w:sectPr>
      </w:pPr>
    </w:p>
    <w:p w14:paraId="685F2296" w14:textId="77777777" w:rsidR="00D501FC" w:rsidRDefault="00F7313E">
      <w:pPr>
        <w:spacing w:before="46" w:line="249" w:lineRule="auto"/>
        <w:ind w:left="185" w:right="239"/>
        <w:rPr>
          <w:rFonts w:ascii="Times New Roman"/>
          <w:sz w:val="16"/>
        </w:rPr>
      </w:pPr>
      <w:r>
        <w:rPr>
          <w:rFonts w:ascii="Times New Roman"/>
          <w:b/>
          <w:sz w:val="16"/>
        </w:rPr>
        <w:t xml:space="preserve">NOTE: </w:t>
      </w:r>
      <w:r>
        <w:rPr>
          <w:rFonts w:ascii="Times New Roman"/>
          <w:sz w:val="16"/>
        </w:rPr>
        <w:t xml:space="preserve">You </w:t>
      </w:r>
      <w:ins w:id="351" w:author="Lackey, Shireen" w:date="2021-01-11T18:27:00Z">
        <w:r w:rsidR="00DF2E15">
          <w:rPr>
            <w:rFonts w:ascii="Times New Roman"/>
            <w:sz w:val="16"/>
          </w:rPr>
          <w:t>may</w:t>
        </w:r>
      </w:ins>
      <w:del w:id="352" w:author="Lackey, Shireen" w:date="2021-01-11T18:27:00Z">
        <w:r w:rsidDel="00DF2E15">
          <w:rPr>
            <w:rFonts w:ascii="Times New Roman"/>
            <w:sz w:val="16"/>
          </w:rPr>
          <w:delText xml:space="preserve">can either </w:delText>
        </w:r>
      </w:del>
      <w:ins w:id="353" w:author="Lackey, Shireen" w:date="2021-01-11T18:27:00Z">
        <w:r w:rsidR="00DF2E15">
          <w:rPr>
            <w:rFonts w:ascii="Times New Roman"/>
            <w:sz w:val="16"/>
          </w:rPr>
          <w:t xml:space="preserve"> </w:t>
        </w:r>
      </w:ins>
      <w:r>
        <w:rPr>
          <w:rFonts w:ascii="Times New Roman"/>
          <w:sz w:val="16"/>
        </w:rPr>
        <w:t>complete the form online or by hand. If completed by hand, print the information requested in ink, neatly</w:t>
      </w:r>
      <w:del w:id="354" w:author="Lackey, Shireen" w:date="2021-01-11T18:27:00Z">
        <w:r w:rsidDel="00DF2E15">
          <w:rPr>
            <w:rFonts w:ascii="Times New Roman"/>
            <w:sz w:val="16"/>
          </w:rPr>
          <w:delText>,</w:delText>
        </w:r>
      </w:del>
      <w:r>
        <w:rPr>
          <w:rFonts w:ascii="Times New Roman"/>
          <w:sz w:val="16"/>
        </w:rPr>
        <w:t xml:space="preserve"> and legibly</w:t>
      </w:r>
      <w:ins w:id="355" w:author="Lackey, Shireen" w:date="2021-01-11T18:27:00Z">
        <w:r w:rsidR="00DF2E15">
          <w:rPr>
            <w:rFonts w:ascii="Times New Roman"/>
            <w:sz w:val="16"/>
          </w:rPr>
          <w:t>, insert one letter per box, and completely fill in each applicable circle to help</w:t>
        </w:r>
      </w:ins>
      <w:del w:id="356" w:author="Lackey, Shireen" w:date="2021-01-11T18:27:00Z">
        <w:r w:rsidDel="00DF2E15">
          <w:rPr>
            <w:rFonts w:ascii="Times New Roman"/>
            <w:sz w:val="16"/>
          </w:rPr>
          <w:delText xml:space="preserve"> to</w:delText>
        </w:r>
      </w:del>
      <w:r>
        <w:rPr>
          <w:rFonts w:ascii="Times New Roman"/>
          <w:sz w:val="16"/>
        </w:rPr>
        <w:t xml:space="preserve"> expedite processing </w:t>
      </w:r>
      <w:ins w:id="357" w:author="Lackey, Shireen" w:date="2021-01-11T18:27:00Z">
        <w:r w:rsidR="00DF2E15">
          <w:rPr>
            <w:rFonts w:ascii="Times New Roman"/>
            <w:sz w:val="16"/>
          </w:rPr>
          <w:t xml:space="preserve">of </w:t>
        </w:r>
      </w:ins>
      <w:r>
        <w:rPr>
          <w:rFonts w:ascii="Times New Roman"/>
          <w:sz w:val="16"/>
        </w:rPr>
        <w:t>the form.</w:t>
      </w:r>
    </w:p>
    <w:p w14:paraId="24BECFD3" w14:textId="77777777" w:rsidR="00D501FC" w:rsidRDefault="00F7313E">
      <w:pPr>
        <w:pStyle w:val="ListParagraph"/>
        <w:numPr>
          <w:ilvl w:val="0"/>
          <w:numId w:val="3"/>
        </w:numPr>
        <w:tabs>
          <w:tab w:val="left" w:pos="342"/>
        </w:tabs>
        <w:spacing w:before="41"/>
        <w:ind w:hanging="157"/>
        <w:rPr>
          <w:i/>
          <w:sz w:val="14"/>
        </w:rPr>
      </w:pPr>
      <w:r>
        <w:rPr>
          <w:rFonts w:ascii="Arial"/>
          <w:sz w:val="14"/>
        </w:rPr>
        <w:t xml:space="preserve">VETERAN'S NAME </w:t>
      </w:r>
      <w:r w:rsidRPr="00DF2E15">
        <w:rPr>
          <w:iCs/>
          <w:sz w:val="14"/>
          <w:rPrChange w:id="358" w:author="Lackey, Shireen" w:date="2021-01-11T18:28:00Z">
            <w:rPr>
              <w:i/>
              <w:sz w:val="14"/>
            </w:rPr>
          </w:rPrChange>
        </w:rPr>
        <w:t>(First, Middle Initial,</w:t>
      </w:r>
      <w:r w:rsidRPr="00DF2E15">
        <w:rPr>
          <w:iCs/>
          <w:spacing w:val="-2"/>
          <w:sz w:val="14"/>
          <w:rPrChange w:id="359" w:author="Lackey, Shireen" w:date="2021-01-11T18:28:00Z">
            <w:rPr>
              <w:i/>
              <w:spacing w:val="-2"/>
              <w:sz w:val="14"/>
            </w:rPr>
          </w:rPrChange>
        </w:rPr>
        <w:t xml:space="preserve"> </w:t>
      </w:r>
      <w:r w:rsidRPr="00DF2E15">
        <w:rPr>
          <w:iCs/>
          <w:sz w:val="14"/>
          <w:rPrChange w:id="360" w:author="Lackey, Shireen" w:date="2021-01-11T18:28:00Z">
            <w:rPr>
              <w:i/>
              <w:sz w:val="14"/>
            </w:rPr>
          </w:rPrChange>
        </w:rPr>
        <w:t>Last)</w:t>
      </w:r>
    </w:p>
    <w:p w14:paraId="4737AABE" w14:textId="77777777" w:rsidR="00D501FC" w:rsidRDefault="00D501FC">
      <w:pPr>
        <w:pStyle w:val="BodyText"/>
        <w:rPr>
          <w:rFonts w:ascii="Times New Roman"/>
          <w:i/>
        </w:rPr>
      </w:pPr>
    </w:p>
    <w:p w14:paraId="3D9E13BD" w14:textId="77777777" w:rsidR="00D501FC" w:rsidRDefault="00D501FC">
      <w:pPr>
        <w:rPr>
          <w:rFonts w:ascii="Times New Roman"/>
        </w:rPr>
        <w:sectPr w:rsidR="00D501FC">
          <w:type w:val="continuous"/>
          <w:pgSz w:w="12240" w:h="15840"/>
          <w:pgMar w:top="640" w:right="400" w:bottom="280" w:left="460" w:header="720" w:footer="720" w:gutter="0"/>
          <w:cols w:space="720"/>
        </w:sectPr>
      </w:pPr>
    </w:p>
    <w:p w14:paraId="746815E5" w14:textId="77777777" w:rsidR="00D501FC" w:rsidRDefault="00D501FC">
      <w:pPr>
        <w:pStyle w:val="BodyText"/>
        <w:spacing w:before="6"/>
        <w:rPr>
          <w:rFonts w:ascii="Times New Roman"/>
          <w:i/>
          <w:sz w:val="18"/>
        </w:rPr>
      </w:pPr>
    </w:p>
    <w:p w14:paraId="581CE308" w14:textId="77777777" w:rsidR="00D501FC" w:rsidRDefault="00F7313E">
      <w:pPr>
        <w:pStyle w:val="ListParagraph"/>
        <w:numPr>
          <w:ilvl w:val="0"/>
          <w:numId w:val="3"/>
        </w:numPr>
        <w:tabs>
          <w:tab w:val="left" w:pos="342"/>
        </w:tabs>
        <w:ind w:hanging="157"/>
        <w:rPr>
          <w:rFonts w:ascii="Arial"/>
          <w:sz w:val="14"/>
        </w:rPr>
      </w:pPr>
      <w:del w:id="361" w:author="Lackey, Shireen" w:date="2021-01-11T18:28:00Z">
        <w:r w:rsidDel="00DF2E15">
          <w:rPr>
            <w:rFonts w:ascii="Arial"/>
            <w:sz w:val="14"/>
          </w:rPr>
          <w:delText xml:space="preserve">VETERAN'S </w:delText>
        </w:r>
      </w:del>
      <w:r>
        <w:rPr>
          <w:rFonts w:ascii="Arial"/>
          <w:sz w:val="14"/>
        </w:rPr>
        <w:t>SOCIAL SECURITY</w:t>
      </w:r>
      <w:r>
        <w:rPr>
          <w:rFonts w:ascii="Arial"/>
          <w:spacing w:val="-5"/>
          <w:sz w:val="14"/>
        </w:rPr>
        <w:t xml:space="preserve"> </w:t>
      </w:r>
      <w:r>
        <w:rPr>
          <w:rFonts w:ascii="Arial"/>
          <w:sz w:val="14"/>
        </w:rPr>
        <w:t>NUMBER</w:t>
      </w:r>
    </w:p>
    <w:p w14:paraId="673E9906" w14:textId="77777777" w:rsidR="00D501FC" w:rsidRDefault="00F7313E">
      <w:pPr>
        <w:pStyle w:val="BodyText"/>
        <w:spacing w:before="6"/>
        <w:rPr>
          <w:sz w:val="18"/>
        </w:rPr>
      </w:pPr>
      <w:r>
        <w:br w:type="column"/>
      </w:r>
    </w:p>
    <w:p w14:paraId="67816354" w14:textId="77777777" w:rsidR="00D501FC" w:rsidRDefault="00F7313E">
      <w:pPr>
        <w:pStyle w:val="ListParagraph"/>
        <w:numPr>
          <w:ilvl w:val="0"/>
          <w:numId w:val="3"/>
        </w:numPr>
        <w:tabs>
          <w:tab w:val="left" w:pos="342"/>
        </w:tabs>
        <w:ind w:hanging="157"/>
        <w:rPr>
          <w:i/>
          <w:sz w:val="14"/>
        </w:rPr>
      </w:pPr>
      <w:r>
        <w:rPr>
          <w:rFonts w:ascii="Arial"/>
          <w:sz w:val="14"/>
        </w:rPr>
        <w:t xml:space="preserve">VA FILE NUMBER </w:t>
      </w:r>
      <w:r w:rsidRPr="00DF2E15">
        <w:rPr>
          <w:iCs/>
          <w:sz w:val="14"/>
          <w:rPrChange w:id="362" w:author="Lackey, Shireen" w:date="2021-01-11T18:28:00Z">
            <w:rPr>
              <w:i/>
              <w:sz w:val="14"/>
            </w:rPr>
          </w:rPrChange>
        </w:rPr>
        <w:t>(If</w:t>
      </w:r>
      <w:r w:rsidRPr="00DF2E15">
        <w:rPr>
          <w:iCs/>
          <w:spacing w:val="-4"/>
          <w:sz w:val="14"/>
          <w:rPrChange w:id="363" w:author="Lackey, Shireen" w:date="2021-01-11T18:28:00Z">
            <w:rPr>
              <w:i/>
              <w:spacing w:val="-4"/>
              <w:sz w:val="14"/>
            </w:rPr>
          </w:rPrChange>
        </w:rPr>
        <w:t xml:space="preserve"> </w:t>
      </w:r>
      <w:r w:rsidRPr="00DF2E15">
        <w:rPr>
          <w:iCs/>
          <w:sz w:val="14"/>
          <w:rPrChange w:id="364" w:author="Lackey, Shireen" w:date="2021-01-11T18:28:00Z">
            <w:rPr>
              <w:i/>
              <w:sz w:val="14"/>
            </w:rPr>
          </w:rPrChange>
        </w:rPr>
        <w:t>applicable)</w:t>
      </w:r>
    </w:p>
    <w:p w14:paraId="69CC79C9" w14:textId="77777777" w:rsidR="00D501FC" w:rsidRDefault="00F7313E">
      <w:pPr>
        <w:pStyle w:val="BodyText"/>
        <w:spacing w:before="5"/>
        <w:rPr>
          <w:rFonts w:ascii="Times New Roman"/>
          <w:i/>
          <w:sz w:val="18"/>
        </w:rPr>
      </w:pPr>
      <w:r>
        <w:br w:type="column"/>
      </w:r>
    </w:p>
    <w:p w14:paraId="6468FFEA" w14:textId="77777777" w:rsidR="00D501FC" w:rsidRPr="00DF2E15" w:rsidRDefault="00F7313E">
      <w:pPr>
        <w:pStyle w:val="ListParagraph"/>
        <w:numPr>
          <w:ilvl w:val="0"/>
          <w:numId w:val="3"/>
        </w:numPr>
        <w:tabs>
          <w:tab w:val="left" w:pos="342"/>
        </w:tabs>
        <w:spacing w:before="1"/>
        <w:ind w:hanging="157"/>
        <w:rPr>
          <w:iCs/>
          <w:sz w:val="14"/>
          <w:rPrChange w:id="365" w:author="Lackey, Shireen" w:date="2021-01-11T18:28:00Z">
            <w:rPr>
              <w:i/>
              <w:sz w:val="14"/>
            </w:rPr>
          </w:rPrChange>
        </w:rPr>
      </w:pPr>
      <w:del w:id="366" w:author="Lackey, Shireen" w:date="2021-01-11T18:29:00Z">
        <w:r w:rsidDel="00DF2E15">
          <w:rPr>
            <w:rFonts w:ascii="Arial"/>
            <w:sz w:val="14"/>
          </w:rPr>
          <w:delText xml:space="preserve">VETERAN'S </w:delText>
        </w:r>
      </w:del>
      <w:r>
        <w:rPr>
          <w:rFonts w:ascii="Arial"/>
          <w:sz w:val="14"/>
        </w:rPr>
        <w:t>DATE OF BIRTH</w:t>
      </w:r>
      <w:r>
        <w:rPr>
          <w:rFonts w:ascii="Arial"/>
          <w:spacing w:val="-2"/>
          <w:sz w:val="14"/>
        </w:rPr>
        <w:t xml:space="preserve"> </w:t>
      </w:r>
      <w:r w:rsidRPr="00DF2E15">
        <w:rPr>
          <w:iCs/>
          <w:sz w:val="14"/>
          <w:rPrChange w:id="367" w:author="Lackey, Shireen" w:date="2021-01-11T18:28:00Z">
            <w:rPr>
              <w:i/>
              <w:sz w:val="14"/>
            </w:rPr>
          </w:rPrChange>
        </w:rPr>
        <w:t>(MM/DD/YYYY)</w:t>
      </w:r>
    </w:p>
    <w:p w14:paraId="2B2EA36E" w14:textId="77777777" w:rsidR="00D501FC" w:rsidRDefault="00D501FC">
      <w:pPr>
        <w:rPr>
          <w:sz w:val="14"/>
        </w:rPr>
        <w:sectPr w:rsidR="00D501FC">
          <w:type w:val="continuous"/>
          <w:pgSz w:w="12240" w:h="15840"/>
          <w:pgMar w:top="640" w:right="400" w:bottom="280" w:left="460" w:header="720" w:footer="720" w:gutter="0"/>
          <w:cols w:num="3" w:space="720" w:equalWidth="0">
            <w:col w:w="3108" w:space="990"/>
            <w:col w:w="2392" w:space="1051"/>
            <w:col w:w="3839"/>
          </w:cols>
        </w:sectPr>
      </w:pPr>
    </w:p>
    <w:p w14:paraId="37406A42" w14:textId="77777777" w:rsidR="00D501FC" w:rsidRDefault="00F7313E">
      <w:pPr>
        <w:spacing w:before="118"/>
        <w:jc w:val="right"/>
        <w:rPr>
          <w:sz w:val="14"/>
        </w:rPr>
      </w:pPr>
      <w:r>
        <w:rPr>
          <w:sz w:val="14"/>
        </w:rPr>
        <w:t>Month</w:t>
      </w:r>
    </w:p>
    <w:p w14:paraId="3D3941C4" w14:textId="77777777" w:rsidR="00D501FC" w:rsidRDefault="00F7313E">
      <w:pPr>
        <w:spacing w:before="109"/>
        <w:jc w:val="right"/>
        <w:rPr>
          <w:sz w:val="14"/>
        </w:rPr>
      </w:pPr>
      <w:r>
        <w:br w:type="column"/>
      </w:r>
      <w:r>
        <w:rPr>
          <w:sz w:val="14"/>
        </w:rPr>
        <w:t>Day</w:t>
      </w:r>
    </w:p>
    <w:p w14:paraId="589CC33C" w14:textId="77777777" w:rsidR="00D501FC" w:rsidRDefault="00F7313E">
      <w:pPr>
        <w:spacing w:before="118"/>
        <w:ind w:left="945" w:right="909"/>
        <w:jc w:val="center"/>
        <w:rPr>
          <w:sz w:val="14"/>
        </w:rPr>
      </w:pPr>
      <w:r>
        <w:br w:type="column"/>
      </w:r>
      <w:r>
        <w:rPr>
          <w:sz w:val="14"/>
        </w:rPr>
        <w:t>Year</w:t>
      </w:r>
    </w:p>
    <w:p w14:paraId="10FAB622" w14:textId="77777777" w:rsidR="00D501FC" w:rsidRDefault="00D501FC">
      <w:pPr>
        <w:jc w:val="center"/>
        <w:rPr>
          <w:sz w:val="14"/>
        </w:rPr>
        <w:sectPr w:rsidR="00D501FC">
          <w:type w:val="continuous"/>
          <w:pgSz w:w="12240" w:h="15840"/>
          <w:pgMar w:top="640" w:right="400" w:bottom="280" w:left="460" w:header="720" w:footer="720" w:gutter="0"/>
          <w:cols w:num="3" w:space="720" w:equalWidth="0">
            <w:col w:w="8193" w:space="40"/>
            <w:col w:w="918" w:space="39"/>
            <w:col w:w="2190"/>
          </w:cols>
        </w:sectPr>
      </w:pPr>
    </w:p>
    <w:p w14:paraId="7D29E7F3" w14:textId="77777777" w:rsidR="00D501FC" w:rsidRDefault="00D501FC">
      <w:pPr>
        <w:pStyle w:val="BodyText"/>
        <w:spacing w:before="3"/>
        <w:rPr>
          <w:sz w:val="27"/>
        </w:rPr>
      </w:pPr>
    </w:p>
    <w:p w14:paraId="4BB45EEC" w14:textId="77777777" w:rsidR="00D501FC" w:rsidRDefault="00F7313E">
      <w:pPr>
        <w:pStyle w:val="ListParagraph"/>
        <w:numPr>
          <w:ilvl w:val="0"/>
          <w:numId w:val="3"/>
        </w:numPr>
        <w:tabs>
          <w:tab w:val="left" w:pos="342"/>
          <w:tab w:val="left" w:pos="4283"/>
        </w:tabs>
        <w:spacing w:before="96"/>
        <w:ind w:hanging="157"/>
        <w:rPr>
          <w:i/>
          <w:sz w:val="14"/>
        </w:rPr>
      </w:pPr>
      <w:del w:id="368" w:author="Lackey, Shireen" w:date="2021-01-11T18:29:00Z">
        <w:r w:rsidDel="00DF2E15">
          <w:rPr>
            <w:rFonts w:ascii="Arial"/>
            <w:sz w:val="14"/>
          </w:rPr>
          <w:delText>VETERAN'S SERVICE NUMBER</w:delText>
        </w:r>
        <w:r w:rsidDel="00DF2E15">
          <w:rPr>
            <w:rFonts w:ascii="Arial"/>
            <w:spacing w:val="-4"/>
            <w:sz w:val="14"/>
          </w:rPr>
          <w:delText xml:space="preserve"> </w:delText>
        </w:r>
        <w:r w:rsidDel="00DF2E15">
          <w:rPr>
            <w:i/>
            <w:sz w:val="14"/>
          </w:rPr>
          <w:delText>(If</w:delText>
        </w:r>
        <w:r w:rsidDel="00DF2E15">
          <w:rPr>
            <w:i/>
            <w:spacing w:val="-1"/>
            <w:sz w:val="14"/>
          </w:rPr>
          <w:delText xml:space="preserve"> </w:delText>
        </w:r>
        <w:r w:rsidDel="00DF2E15">
          <w:rPr>
            <w:i/>
            <w:sz w:val="14"/>
          </w:rPr>
          <w:delText>applicable)</w:delText>
        </w:r>
        <w:r w:rsidDel="00DF2E15">
          <w:rPr>
            <w:i/>
            <w:sz w:val="14"/>
          </w:rPr>
          <w:tab/>
        </w:r>
        <w:r w:rsidDel="00DF2E15">
          <w:rPr>
            <w:rFonts w:ascii="Arial"/>
            <w:sz w:val="14"/>
          </w:rPr>
          <w:delText>6</w:delText>
        </w:r>
      </w:del>
      <w:ins w:id="369" w:author="Lackey, Shireen" w:date="2021-01-11T18:29:00Z">
        <w:r w:rsidR="00DF2E15">
          <w:rPr>
            <w:rFonts w:ascii="Arial"/>
            <w:sz w:val="14"/>
          </w:rPr>
          <w:t>5</w:t>
        </w:r>
      </w:ins>
      <w:r>
        <w:rPr>
          <w:rFonts w:ascii="Arial"/>
          <w:sz w:val="14"/>
        </w:rPr>
        <w:t xml:space="preserve">. </w:t>
      </w:r>
      <w:ins w:id="370" w:author="Lackey, Shireen" w:date="2021-01-11T18:29:00Z">
        <w:r w:rsidR="00DF2E15">
          <w:rPr>
            <w:rFonts w:ascii="Arial"/>
            <w:sz w:val="14"/>
          </w:rPr>
          <w:t xml:space="preserve">VA </w:t>
        </w:r>
      </w:ins>
      <w:r>
        <w:rPr>
          <w:rFonts w:ascii="Arial"/>
          <w:sz w:val="14"/>
        </w:rPr>
        <w:t xml:space="preserve">INSURANCE POLICY NUMBER </w:t>
      </w:r>
      <w:r w:rsidRPr="00DF2E15">
        <w:rPr>
          <w:iCs/>
          <w:sz w:val="14"/>
          <w:rPrChange w:id="371" w:author="Lackey, Shireen" w:date="2021-01-11T18:29:00Z">
            <w:rPr>
              <w:i/>
              <w:sz w:val="14"/>
            </w:rPr>
          </w:rPrChange>
        </w:rPr>
        <w:t>(If</w:t>
      </w:r>
      <w:r w:rsidRPr="00DF2E15">
        <w:rPr>
          <w:iCs/>
          <w:spacing w:val="-1"/>
          <w:sz w:val="14"/>
          <w:rPrChange w:id="372" w:author="Lackey, Shireen" w:date="2021-01-11T18:29:00Z">
            <w:rPr>
              <w:i/>
              <w:spacing w:val="-1"/>
              <w:sz w:val="14"/>
            </w:rPr>
          </w:rPrChange>
        </w:rPr>
        <w:t xml:space="preserve"> </w:t>
      </w:r>
      <w:r w:rsidRPr="00DF2E15">
        <w:rPr>
          <w:iCs/>
          <w:sz w:val="14"/>
          <w:rPrChange w:id="373" w:author="Lackey, Shireen" w:date="2021-01-11T18:29:00Z">
            <w:rPr>
              <w:i/>
              <w:sz w:val="14"/>
            </w:rPr>
          </w:rPrChange>
        </w:rPr>
        <w:t>applicable)</w:t>
      </w:r>
    </w:p>
    <w:p w14:paraId="61AA5122" w14:textId="77777777" w:rsidR="00D501FC" w:rsidRDefault="00D501FC">
      <w:pPr>
        <w:pStyle w:val="BodyText"/>
        <w:rPr>
          <w:rFonts w:ascii="Times New Roman"/>
          <w:i/>
        </w:rPr>
      </w:pPr>
    </w:p>
    <w:p w14:paraId="5DF7778A" w14:textId="77777777" w:rsidR="00D501FC" w:rsidRDefault="00DF2E15" w:rsidP="00DF2E15">
      <w:pPr>
        <w:pStyle w:val="BodyText"/>
        <w:numPr>
          <w:ilvl w:val="0"/>
          <w:numId w:val="2"/>
        </w:numPr>
        <w:spacing w:before="6"/>
        <w:rPr>
          <w:ins w:id="374" w:author="Lackey, Shireen" w:date="2021-01-11T18:32:00Z"/>
          <w:iCs/>
          <w:sz w:val="14"/>
          <w:szCs w:val="14"/>
        </w:rPr>
      </w:pPr>
      <w:ins w:id="375" w:author="Lackey, Shireen" w:date="2021-01-11T18:31:00Z">
        <w:r>
          <w:rPr>
            <w:iCs/>
            <w:sz w:val="14"/>
            <w:szCs w:val="14"/>
          </w:rPr>
          <w:t>C</w:t>
        </w:r>
      </w:ins>
      <w:ins w:id="376" w:author="Lackey, Shireen" w:date="2021-01-11T18:32:00Z">
        <w:r>
          <w:rPr>
            <w:iCs/>
            <w:sz w:val="14"/>
            <w:szCs w:val="14"/>
          </w:rPr>
          <w:t>U</w:t>
        </w:r>
      </w:ins>
      <w:ins w:id="377" w:author="Lackey, Shireen" w:date="2021-01-11T18:31:00Z">
        <w:r>
          <w:rPr>
            <w:iCs/>
            <w:sz w:val="14"/>
            <w:szCs w:val="14"/>
          </w:rPr>
          <w:t>RRENT MAILING ADDRESS (Number, street or rural route, City or P.O. Box, State and ZIP Code and Country)</w:t>
        </w:r>
      </w:ins>
    </w:p>
    <w:p w14:paraId="79B1E270" w14:textId="77777777" w:rsidR="00DF2E15" w:rsidRDefault="00DF2E15" w:rsidP="00DF2E15">
      <w:pPr>
        <w:pStyle w:val="BodyText"/>
        <w:spacing w:before="6"/>
        <w:ind w:left="341"/>
        <w:rPr>
          <w:ins w:id="378" w:author="Lackey, Shireen" w:date="2021-01-11T18:32:00Z"/>
          <w:iCs/>
          <w:sz w:val="14"/>
          <w:szCs w:val="14"/>
        </w:rPr>
      </w:pPr>
      <w:ins w:id="379" w:author="Lackey, Shireen" w:date="2021-01-11T18:32:00Z">
        <w:r>
          <w:rPr>
            <w:iCs/>
            <w:sz w:val="14"/>
            <w:szCs w:val="14"/>
          </w:rPr>
          <w:t>No. &amp; Street</w:t>
        </w:r>
      </w:ins>
    </w:p>
    <w:p w14:paraId="3848E5D0" w14:textId="77777777" w:rsidR="00DF2E15" w:rsidRDefault="00DF2E15" w:rsidP="00DF2E15">
      <w:pPr>
        <w:pStyle w:val="BodyText"/>
        <w:spacing w:before="6"/>
        <w:ind w:left="341"/>
        <w:rPr>
          <w:ins w:id="380" w:author="Lackey, Shireen" w:date="2021-01-11T18:32:00Z"/>
          <w:iCs/>
          <w:sz w:val="14"/>
          <w:szCs w:val="14"/>
        </w:rPr>
      </w:pPr>
      <w:ins w:id="381" w:author="Lackey, Shireen" w:date="2021-01-11T18:32:00Z">
        <w:r>
          <w:rPr>
            <w:iCs/>
            <w:sz w:val="14"/>
            <w:szCs w:val="14"/>
          </w:rPr>
          <w:t>Apt//Unit Number</w:t>
        </w:r>
        <w:r>
          <w:rPr>
            <w:iCs/>
            <w:sz w:val="14"/>
            <w:szCs w:val="14"/>
          </w:rPr>
          <w:tab/>
        </w:r>
        <w:r>
          <w:rPr>
            <w:iCs/>
            <w:sz w:val="14"/>
            <w:szCs w:val="14"/>
          </w:rPr>
          <w:tab/>
          <w:t>City</w:t>
        </w:r>
      </w:ins>
    </w:p>
    <w:p w14:paraId="5FA5319B" w14:textId="77777777" w:rsidR="00DF2E15" w:rsidRDefault="00DF2E15" w:rsidP="00DF2E15">
      <w:pPr>
        <w:pStyle w:val="BodyText"/>
        <w:spacing w:before="6"/>
        <w:ind w:left="341"/>
        <w:rPr>
          <w:ins w:id="382" w:author="Lackey, Shireen" w:date="2021-01-11T18:33:00Z"/>
          <w:iCs/>
          <w:sz w:val="14"/>
          <w:szCs w:val="14"/>
        </w:rPr>
      </w:pPr>
      <w:ins w:id="383" w:author="Lackey, Shireen" w:date="2021-01-11T18:32:00Z">
        <w:r>
          <w:rPr>
            <w:iCs/>
            <w:sz w:val="14"/>
            <w:szCs w:val="14"/>
          </w:rPr>
          <w:t>State/Province</w:t>
        </w:r>
      </w:ins>
      <w:ins w:id="384" w:author="Lackey, Shireen" w:date="2021-01-11T18:33:00Z">
        <w:r>
          <w:rPr>
            <w:iCs/>
            <w:sz w:val="14"/>
            <w:szCs w:val="14"/>
          </w:rPr>
          <w:tab/>
        </w:r>
        <w:r>
          <w:rPr>
            <w:iCs/>
            <w:sz w:val="14"/>
            <w:szCs w:val="14"/>
          </w:rPr>
          <w:tab/>
          <w:t>Country</w:t>
        </w:r>
        <w:r>
          <w:rPr>
            <w:iCs/>
            <w:sz w:val="14"/>
            <w:szCs w:val="14"/>
          </w:rPr>
          <w:tab/>
        </w:r>
        <w:r>
          <w:rPr>
            <w:iCs/>
            <w:sz w:val="14"/>
            <w:szCs w:val="14"/>
          </w:rPr>
          <w:tab/>
          <w:t>ZIP Code/Postal Code</w:t>
        </w:r>
      </w:ins>
    </w:p>
    <w:p w14:paraId="5F6CE75D" w14:textId="77777777" w:rsidR="00DF2E15" w:rsidRDefault="00DF2E15" w:rsidP="00DF2E15">
      <w:pPr>
        <w:pStyle w:val="BodyText"/>
        <w:spacing w:before="6"/>
        <w:ind w:left="341"/>
        <w:rPr>
          <w:ins w:id="385" w:author="Lackey, Shireen" w:date="2021-01-11T18:33:00Z"/>
          <w:iCs/>
          <w:sz w:val="14"/>
          <w:szCs w:val="14"/>
        </w:rPr>
      </w:pPr>
    </w:p>
    <w:p w14:paraId="6FF4D5BD" w14:textId="77777777" w:rsidR="00DF2E15" w:rsidRDefault="00DF2E15" w:rsidP="00DF2E15">
      <w:pPr>
        <w:pStyle w:val="BodyText"/>
        <w:spacing w:before="6"/>
        <w:ind w:left="341"/>
        <w:rPr>
          <w:ins w:id="386" w:author="Lackey, Shireen" w:date="2021-01-11T18:33:00Z"/>
          <w:iCs/>
          <w:sz w:val="14"/>
          <w:szCs w:val="14"/>
        </w:rPr>
      </w:pPr>
      <w:ins w:id="387" w:author="Lackey, Shireen" w:date="2021-01-11T18:33:00Z">
        <w:r>
          <w:rPr>
            <w:iCs/>
            <w:sz w:val="14"/>
            <w:szCs w:val="14"/>
          </w:rPr>
          <w:t>I AM HOMELESS OR AT RISK OF HOMELESSNESS.</w:t>
        </w:r>
      </w:ins>
    </w:p>
    <w:p w14:paraId="1EB8B6A3" w14:textId="77777777" w:rsidR="00DF2E15" w:rsidRDefault="00DF2E15">
      <w:pPr>
        <w:pStyle w:val="BodyText"/>
        <w:spacing w:before="6"/>
        <w:ind w:left="341"/>
        <w:rPr>
          <w:ins w:id="388" w:author="Lackey, Shireen" w:date="2021-01-11T18:32:00Z"/>
          <w:iCs/>
          <w:sz w:val="14"/>
          <w:szCs w:val="14"/>
        </w:rPr>
        <w:pPrChange w:id="389" w:author="Lackey, Shireen" w:date="2021-01-11T18:32:00Z">
          <w:pPr>
            <w:pStyle w:val="BodyText"/>
            <w:numPr>
              <w:numId w:val="2"/>
            </w:numPr>
            <w:spacing w:before="6"/>
            <w:ind w:left="341" w:hanging="156"/>
          </w:pPr>
        </w:pPrChange>
      </w:pPr>
    </w:p>
    <w:p w14:paraId="2F43522C" w14:textId="77777777" w:rsidR="00DF2E15" w:rsidRDefault="00DF2E15" w:rsidP="00DF2E15">
      <w:pPr>
        <w:pStyle w:val="BodyText"/>
        <w:numPr>
          <w:ilvl w:val="0"/>
          <w:numId w:val="2"/>
        </w:numPr>
        <w:spacing w:before="6"/>
        <w:rPr>
          <w:ins w:id="390" w:author="Lackey, Shireen" w:date="2021-01-11T18:34:00Z"/>
          <w:iCs/>
          <w:sz w:val="14"/>
          <w:szCs w:val="14"/>
        </w:rPr>
      </w:pPr>
      <w:ins w:id="391" w:author="Lackey, Shireen" w:date="2021-01-11T18:33:00Z">
        <w:r>
          <w:rPr>
            <w:iCs/>
            <w:sz w:val="14"/>
            <w:szCs w:val="14"/>
          </w:rPr>
          <w:t>TELEPHONE NUMBER (Include Area Code)</w:t>
        </w:r>
      </w:ins>
    </w:p>
    <w:p w14:paraId="44B43C59" w14:textId="77777777" w:rsidR="00DF2E15" w:rsidRDefault="00DF2E15" w:rsidP="00DF2E15">
      <w:pPr>
        <w:pStyle w:val="BodyText"/>
        <w:spacing w:before="6"/>
        <w:ind w:left="3600"/>
        <w:rPr>
          <w:ins w:id="392" w:author="Lackey, Shireen" w:date="2021-01-11T18:34:00Z"/>
          <w:iCs/>
          <w:sz w:val="14"/>
          <w:szCs w:val="14"/>
        </w:rPr>
      </w:pPr>
      <w:ins w:id="393" w:author="Lackey, Shireen" w:date="2021-01-11T18:34:00Z">
        <w:r>
          <w:rPr>
            <w:iCs/>
            <w:sz w:val="14"/>
            <w:szCs w:val="14"/>
          </w:rPr>
          <w:t>Enter International Phone Number (If applicable)</w:t>
        </w:r>
      </w:ins>
    </w:p>
    <w:p w14:paraId="517BFE6B" w14:textId="77777777" w:rsidR="00DF2E15" w:rsidRDefault="00DF2E15">
      <w:pPr>
        <w:pStyle w:val="BodyText"/>
        <w:spacing w:before="6"/>
        <w:ind w:left="3600"/>
        <w:rPr>
          <w:ins w:id="394" w:author="Lackey, Shireen" w:date="2021-01-11T18:34:00Z"/>
          <w:iCs/>
          <w:sz w:val="14"/>
          <w:szCs w:val="14"/>
        </w:rPr>
        <w:pPrChange w:id="395" w:author="Lackey, Shireen" w:date="2021-01-11T18:34:00Z">
          <w:pPr>
            <w:pStyle w:val="BodyText"/>
            <w:numPr>
              <w:numId w:val="2"/>
            </w:numPr>
            <w:spacing w:before="6"/>
            <w:ind w:left="341" w:hanging="156"/>
          </w:pPr>
        </w:pPrChange>
      </w:pPr>
    </w:p>
    <w:p w14:paraId="1CDC31C7" w14:textId="77777777" w:rsidR="00DF2E15" w:rsidRDefault="00DF2E15" w:rsidP="00DF2E15">
      <w:pPr>
        <w:pStyle w:val="BodyText"/>
        <w:numPr>
          <w:ilvl w:val="0"/>
          <w:numId w:val="2"/>
        </w:numPr>
        <w:spacing w:before="6"/>
        <w:rPr>
          <w:ins w:id="396" w:author="Lackey, Shireen" w:date="2021-01-11T18:34:00Z"/>
          <w:iCs/>
          <w:sz w:val="14"/>
          <w:szCs w:val="14"/>
        </w:rPr>
      </w:pPr>
      <w:ins w:id="397" w:author="Lackey, Shireen" w:date="2021-01-11T18:34:00Z">
        <w:r>
          <w:rPr>
            <w:iCs/>
            <w:sz w:val="14"/>
            <w:szCs w:val="14"/>
          </w:rPr>
          <w:t>E-MAIL ADDRESS (Optional)</w:t>
        </w:r>
      </w:ins>
    </w:p>
    <w:p w14:paraId="466E7024" w14:textId="77777777" w:rsidR="00DF2E15" w:rsidRDefault="00DF2E15" w:rsidP="00DF2E15">
      <w:pPr>
        <w:pStyle w:val="BodyText"/>
        <w:spacing w:before="6"/>
        <w:ind w:left="341"/>
        <w:rPr>
          <w:ins w:id="398" w:author="Lackey, Shireen" w:date="2021-01-11T18:34:00Z"/>
          <w:iCs/>
          <w:sz w:val="14"/>
          <w:szCs w:val="14"/>
        </w:rPr>
      </w:pPr>
      <w:ins w:id="399" w:author="Lackey, Shireen" w:date="2021-01-11T18:34:00Z">
        <w:r>
          <w:rPr>
            <w:iCs/>
            <w:sz w:val="14"/>
            <w:szCs w:val="14"/>
          </w:rPr>
          <w:t xml:space="preserve">I agree to receive electronic correspondence from VA </w:t>
        </w:r>
        <w:proofErr w:type="gramStart"/>
        <w:r>
          <w:rPr>
            <w:iCs/>
            <w:sz w:val="14"/>
            <w:szCs w:val="14"/>
          </w:rPr>
          <w:t>in regard to</w:t>
        </w:r>
        <w:proofErr w:type="gramEnd"/>
        <w:r>
          <w:rPr>
            <w:iCs/>
            <w:sz w:val="14"/>
            <w:szCs w:val="14"/>
          </w:rPr>
          <w:t xml:space="preserve"> my claim. </w:t>
        </w:r>
      </w:ins>
    </w:p>
    <w:p w14:paraId="15D0EE8C" w14:textId="77777777" w:rsidR="00DF2E15" w:rsidRDefault="00DF2E15" w:rsidP="00DF2E15">
      <w:pPr>
        <w:pStyle w:val="BodyText"/>
        <w:spacing w:before="6"/>
        <w:ind w:left="341"/>
        <w:rPr>
          <w:ins w:id="400" w:author="Lackey, Shireen" w:date="2021-01-11T18:35:00Z"/>
          <w:iCs/>
          <w:sz w:val="14"/>
          <w:szCs w:val="14"/>
        </w:rPr>
      </w:pPr>
    </w:p>
    <w:p w14:paraId="0B5C1FB1" w14:textId="77777777" w:rsidR="00DF2E15" w:rsidRDefault="00E557EB" w:rsidP="00DF2E15">
      <w:pPr>
        <w:spacing w:before="84"/>
        <w:ind w:left="3460"/>
        <w:rPr>
          <w:ins w:id="401" w:author="Lackey, Shireen" w:date="2021-01-11T18:35:00Z"/>
          <w:b/>
          <w:sz w:val="18"/>
        </w:rPr>
      </w:pPr>
      <w:ins w:id="402" w:author="Lackey, Shireen" w:date="2021-01-11T18:41:00Z">
        <w:r>
          <w:rPr>
            <w:b/>
            <w:sz w:val="18"/>
          </w:rPr>
          <w:t>SECTION</w:t>
        </w:r>
      </w:ins>
      <w:ins w:id="403" w:author="Lackey, Shireen" w:date="2021-01-11T18:35:00Z">
        <w:r w:rsidR="00DF2E15">
          <w:rPr>
            <w:b/>
            <w:sz w:val="18"/>
          </w:rPr>
          <w:t xml:space="preserve"> II - CLAIMANT'S IDENTIFICATION INFORMATION</w:t>
        </w:r>
      </w:ins>
    </w:p>
    <w:p w14:paraId="683890EE" w14:textId="77777777" w:rsidR="00DF2E15" w:rsidRDefault="00DF2E15">
      <w:pPr>
        <w:pStyle w:val="BodyText"/>
        <w:spacing w:before="6"/>
        <w:ind w:left="341"/>
        <w:rPr>
          <w:ins w:id="404" w:author="Lackey, Shireen" w:date="2021-01-11T18:34:00Z"/>
          <w:iCs/>
          <w:sz w:val="14"/>
          <w:szCs w:val="14"/>
        </w:rPr>
        <w:pPrChange w:id="405" w:author="Lackey, Shireen" w:date="2021-01-11T18:34:00Z">
          <w:pPr>
            <w:pStyle w:val="BodyText"/>
            <w:numPr>
              <w:numId w:val="2"/>
            </w:numPr>
            <w:spacing w:before="6"/>
            <w:ind w:left="341" w:hanging="156"/>
          </w:pPr>
        </w:pPrChange>
      </w:pPr>
    </w:p>
    <w:p w14:paraId="5D1CED2D" w14:textId="77777777" w:rsidR="00DF2E15" w:rsidRPr="00DF2E15" w:rsidRDefault="00DF2E15">
      <w:pPr>
        <w:pStyle w:val="BodyText"/>
        <w:spacing w:before="6"/>
        <w:ind w:left="341"/>
        <w:rPr>
          <w:iCs/>
          <w:sz w:val="14"/>
          <w:szCs w:val="14"/>
          <w:rPrChange w:id="406" w:author="Lackey, Shireen" w:date="2021-01-11T18:31:00Z">
            <w:rPr>
              <w:iCs/>
            </w:rPr>
          </w:rPrChange>
        </w:rPr>
        <w:pPrChange w:id="407" w:author="Lackey, Shireen" w:date="2021-01-11T18:36:00Z">
          <w:pPr>
            <w:pStyle w:val="BodyText"/>
            <w:spacing w:before="6"/>
          </w:pPr>
        </w:pPrChange>
      </w:pPr>
    </w:p>
    <w:p w14:paraId="39C3B4B6" w14:textId="77777777" w:rsidR="00D501FC" w:rsidRDefault="00F7313E">
      <w:pPr>
        <w:pStyle w:val="ListParagraph"/>
        <w:numPr>
          <w:ilvl w:val="0"/>
          <w:numId w:val="2"/>
        </w:numPr>
        <w:tabs>
          <w:tab w:val="left" w:pos="342"/>
        </w:tabs>
        <w:spacing w:before="1"/>
        <w:ind w:hanging="157"/>
        <w:rPr>
          <w:i/>
          <w:sz w:val="14"/>
        </w:rPr>
      </w:pPr>
      <w:r>
        <w:rPr>
          <w:rFonts w:ascii="Arial"/>
          <w:sz w:val="14"/>
        </w:rPr>
        <w:t xml:space="preserve">CLAIMANT'S NAME </w:t>
      </w:r>
      <w:r w:rsidRPr="00DF2E15">
        <w:rPr>
          <w:iCs/>
          <w:sz w:val="14"/>
          <w:rPrChange w:id="408" w:author="Lackey, Shireen" w:date="2021-01-11T18:35:00Z">
            <w:rPr>
              <w:i/>
              <w:sz w:val="14"/>
            </w:rPr>
          </w:rPrChange>
        </w:rPr>
        <w:t xml:space="preserve">(First, Middle Initial, Last) </w:t>
      </w:r>
      <w:del w:id="409" w:author="Lackey, Shireen" w:date="2021-01-11T18:36:00Z">
        <w:r w:rsidRPr="00DF2E15" w:rsidDel="00DF2E15">
          <w:rPr>
            <w:iCs/>
            <w:sz w:val="14"/>
            <w:rPrChange w:id="410" w:author="Lackey, Shireen" w:date="2021-01-11T18:35:00Z">
              <w:rPr>
                <w:i/>
                <w:sz w:val="14"/>
              </w:rPr>
            </w:rPrChange>
          </w:rPr>
          <w:delText xml:space="preserve">(If </w:delText>
        </w:r>
        <w:r w:rsidRPr="00DF2E15" w:rsidDel="00DF2E15">
          <w:rPr>
            <w:b/>
            <w:iCs/>
            <w:sz w:val="14"/>
            <w:rPrChange w:id="411" w:author="Lackey, Shireen" w:date="2021-01-11T18:35:00Z">
              <w:rPr>
                <w:b/>
                <w:i/>
                <w:sz w:val="14"/>
              </w:rPr>
            </w:rPrChange>
          </w:rPr>
          <w:delText xml:space="preserve">other </w:delText>
        </w:r>
        <w:r w:rsidRPr="00DF2E15" w:rsidDel="00DF2E15">
          <w:rPr>
            <w:iCs/>
            <w:sz w:val="14"/>
            <w:rPrChange w:id="412" w:author="Lackey, Shireen" w:date="2021-01-11T18:35:00Z">
              <w:rPr>
                <w:i/>
                <w:sz w:val="14"/>
              </w:rPr>
            </w:rPrChange>
          </w:rPr>
          <w:delText>than</w:delText>
        </w:r>
        <w:r w:rsidRPr="00DF2E15" w:rsidDel="00DF2E15">
          <w:rPr>
            <w:iCs/>
            <w:spacing w:val="-4"/>
            <w:sz w:val="14"/>
            <w:rPrChange w:id="413" w:author="Lackey, Shireen" w:date="2021-01-11T18:35:00Z">
              <w:rPr>
                <w:i/>
                <w:spacing w:val="-4"/>
                <w:sz w:val="14"/>
              </w:rPr>
            </w:rPrChange>
          </w:rPr>
          <w:delText xml:space="preserve"> </w:delText>
        </w:r>
        <w:r w:rsidRPr="00DF2E15" w:rsidDel="00DF2E15">
          <w:rPr>
            <w:iCs/>
            <w:sz w:val="14"/>
            <w:rPrChange w:id="414" w:author="Lackey, Shireen" w:date="2021-01-11T18:35:00Z">
              <w:rPr>
                <w:i/>
                <w:sz w:val="14"/>
              </w:rPr>
            </w:rPrChange>
          </w:rPr>
          <w:delText>veteran)</w:delText>
        </w:r>
      </w:del>
    </w:p>
    <w:p w14:paraId="23F86A08" w14:textId="77777777" w:rsidR="00D501FC" w:rsidRDefault="00D501FC">
      <w:pPr>
        <w:pStyle w:val="BodyText"/>
        <w:rPr>
          <w:rFonts w:ascii="Times New Roman"/>
          <w:i/>
        </w:rPr>
      </w:pPr>
    </w:p>
    <w:p w14:paraId="0C088C6D" w14:textId="77777777" w:rsidR="00D501FC" w:rsidRDefault="00D501FC">
      <w:pPr>
        <w:pStyle w:val="BodyText"/>
        <w:spacing w:before="5"/>
        <w:rPr>
          <w:rFonts w:ascii="Times New Roman"/>
          <w:i/>
          <w:sz w:val="19"/>
        </w:rPr>
      </w:pPr>
    </w:p>
    <w:p w14:paraId="3EFFEB11" w14:textId="77777777" w:rsidR="00D501FC" w:rsidRDefault="00D501FC">
      <w:pPr>
        <w:rPr>
          <w:rFonts w:ascii="Times New Roman"/>
          <w:sz w:val="19"/>
        </w:rPr>
        <w:sectPr w:rsidR="00D501FC">
          <w:type w:val="continuous"/>
          <w:pgSz w:w="12240" w:h="15840"/>
          <w:pgMar w:top="640" w:right="400" w:bottom="280" w:left="460" w:header="720" w:footer="720" w:gutter="0"/>
          <w:cols w:space="720"/>
        </w:sectPr>
      </w:pPr>
    </w:p>
    <w:p w14:paraId="7AE9D13A" w14:textId="77777777" w:rsidR="00D501FC" w:rsidDel="00DF2E15" w:rsidRDefault="00F7313E">
      <w:pPr>
        <w:pStyle w:val="ListParagraph"/>
        <w:numPr>
          <w:ilvl w:val="0"/>
          <w:numId w:val="2"/>
        </w:numPr>
        <w:tabs>
          <w:tab w:val="left" w:pos="381"/>
        </w:tabs>
        <w:spacing w:before="96"/>
        <w:ind w:left="380" w:hanging="196"/>
        <w:rPr>
          <w:del w:id="415" w:author="Lackey, Shireen" w:date="2021-01-11T18:36:00Z"/>
          <w:rFonts w:ascii="Arial"/>
          <w:sz w:val="14"/>
        </w:rPr>
      </w:pPr>
      <w:del w:id="416" w:author="Lackey, Shireen" w:date="2021-01-11T18:36:00Z">
        <w:r w:rsidDel="00DF2E15">
          <w:rPr>
            <w:rFonts w:ascii="Arial"/>
            <w:sz w:val="14"/>
          </w:rPr>
          <w:delText>CLAIMANT</w:delText>
        </w:r>
        <w:r w:rsidDel="00DF2E15">
          <w:rPr>
            <w:rFonts w:ascii="Arial"/>
            <w:spacing w:val="-5"/>
            <w:sz w:val="14"/>
          </w:rPr>
          <w:delText xml:space="preserve"> </w:delText>
        </w:r>
        <w:r w:rsidDel="00DF2E15">
          <w:rPr>
            <w:rFonts w:ascii="Arial"/>
            <w:sz w:val="14"/>
          </w:rPr>
          <w:delText>TYPE:</w:delText>
        </w:r>
      </w:del>
    </w:p>
    <w:p w14:paraId="770C870B" w14:textId="77777777" w:rsidR="00D501FC" w:rsidDel="00DF2E15" w:rsidRDefault="00F7313E" w:rsidP="00DF2E15">
      <w:pPr>
        <w:spacing w:before="141"/>
        <w:ind w:left="763"/>
        <w:rPr>
          <w:del w:id="417" w:author="Lackey, Shireen" w:date="2021-01-11T18:36:00Z"/>
          <w:sz w:val="14"/>
        </w:rPr>
      </w:pPr>
      <w:del w:id="418" w:author="Lackey, Shireen" w:date="2021-01-11T18:36:00Z">
        <w:r w:rsidDel="00DF2E15">
          <w:rPr>
            <w:sz w:val="14"/>
          </w:rPr>
          <w:delText>VETERAN</w:delText>
        </w:r>
      </w:del>
    </w:p>
    <w:p w14:paraId="36A59D45" w14:textId="77777777" w:rsidR="00D501FC" w:rsidDel="00DF2E15" w:rsidRDefault="00F7313E">
      <w:pPr>
        <w:spacing w:before="141"/>
        <w:ind w:left="763"/>
        <w:rPr>
          <w:del w:id="419" w:author="Lackey, Shireen" w:date="2021-01-11T18:36:00Z"/>
          <w:sz w:val="16"/>
        </w:rPr>
        <w:pPrChange w:id="420" w:author="Lackey, Shireen" w:date="2021-01-11T18:36:00Z">
          <w:pPr>
            <w:pStyle w:val="BodyText"/>
          </w:pPr>
        </w:pPrChange>
      </w:pPr>
      <w:del w:id="421" w:author="Lackey, Shireen" w:date="2021-01-11T18:36:00Z">
        <w:r w:rsidDel="00DF2E15">
          <w:br w:type="column"/>
        </w:r>
      </w:del>
    </w:p>
    <w:p w14:paraId="0A8F25AE" w14:textId="77777777" w:rsidR="00D501FC" w:rsidDel="00DF2E15" w:rsidRDefault="00D501FC">
      <w:pPr>
        <w:spacing w:before="141"/>
        <w:ind w:left="763"/>
        <w:rPr>
          <w:del w:id="422" w:author="Lackey, Shireen" w:date="2021-01-11T18:36:00Z"/>
          <w:sz w:val="18"/>
        </w:rPr>
        <w:pPrChange w:id="423" w:author="Lackey, Shireen" w:date="2021-01-11T18:36:00Z">
          <w:pPr>
            <w:pStyle w:val="BodyText"/>
            <w:spacing w:before="7"/>
          </w:pPr>
        </w:pPrChange>
      </w:pPr>
    </w:p>
    <w:p w14:paraId="30A52DDF" w14:textId="77777777" w:rsidR="00D501FC" w:rsidDel="00DF2E15" w:rsidRDefault="00F7313E">
      <w:pPr>
        <w:spacing w:before="141"/>
        <w:ind w:left="763"/>
        <w:rPr>
          <w:del w:id="424" w:author="Lackey, Shireen" w:date="2021-01-11T18:36:00Z"/>
          <w:sz w:val="14"/>
        </w:rPr>
        <w:pPrChange w:id="425" w:author="Lackey, Shireen" w:date="2021-01-11T18:36:00Z">
          <w:pPr>
            <w:ind w:left="185"/>
          </w:pPr>
        </w:pPrChange>
      </w:pPr>
      <w:del w:id="426" w:author="Lackey, Shireen" w:date="2021-01-11T18:36:00Z">
        <w:r w:rsidDel="00DF2E15">
          <w:rPr>
            <w:sz w:val="14"/>
          </w:rPr>
          <w:delText>VETERAN'S SPOUSE</w:delText>
        </w:r>
      </w:del>
    </w:p>
    <w:p w14:paraId="4BDD9D8D" w14:textId="77777777" w:rsidR="00D501FC" w:rsidDel="00DF2E15" w:rsidRDefault="00F7313E">
      <w:pPr>
        <w:spacing w:before="141"/>
        <w:ind w:left="763"/>
        <w:rPr>
          <w:del w:id="427" w:author="Lackey, Shireen" w:date="2021-01-11T18:36:00Z"/>
          <w:sz w:val="16"/>
        </w:rPr>
        <w:pPrChange w:id="428" w:author="Lackey, Shireen" w:date="2021-01-11T18:36:00Z">
          <w:pPr>
            <w:pStyle w:val="BodyText"/>
          </w:pPr>
        </w:pPrChange>
      </w:pPr>
      <w:del w:id="429" w:author="Lackey, Shireen" w:date="2021-01-11T18:36:00Z">
        <w:r w:rsidDel="00DF2E15">
          <w:br w:type="column"/>
        </w:r>
      </w:del>
    </w:p>
    <w:p w14:paraId="0FF20663" w14:textId="77777777" w:rsidR="00D501FC" w:rsidDel="00DF2E15" w:rsidRDefault="00D501FC">
      <w:pPr>
        <w:spacing w:before="141"/>
        <w:ind w:left="763"/>
        <w:rPr>
          <w:del w:id="430" w:author="Lackey, Shireen" w:date="2021-01-11T18:36:00Z"/>
          <w:sz w:val="18"/>
        </w:rPr>
        <w:pPrChange w:id="431" w:author="Lackey, Shireen" w:date="2021-01-11T18:36:00Z">
          <w:pPr>
            <w:pStyle w:val="BodyText"/>
            <w:spacing w:before="7"/>
          </w:pPr>
        </w:pPrChange>
      </w:pPr>
    </w:p>
    <w:p w14:paraId="52EBC779" w14:textId="77777777" w:rsidR="00D501FC" w:rsidDel="00DF2E15" w:rsidRDefault="00F7313E">
      <w:pPr>
        <w:spacing w:before="141"/>
        <w:ind w:left="763"/>
        <w:rPr>
          <w:del w:id="432" w:author="Lackey, Shireen" w:date="2021-01-11T18:36:00Z"/>
          <w:sz w:val="14"/>
        </w:rPr>
        <w:pPrChange w:id="433" w:author="Lackey, Shireen" w:date="2021-01-11T18:36:00Z">
          <w:pPr>
            <w:ind w:left="185"/>
          </w:pPr>
        </w:pPrChange>
      </w:pPr>
      <w:del w:id="434" w:author="Lackey, Shireen" w:date="2021-01-11T18:36:00Z">
        <w:r w:rsidDel="00DF2E15">
          <w:rPr>
            <w:sz w:val="14"/>
          </w:rPr>
          <w:delText>VETERAN'S CHILD</w:delText>
        </w:r>
      </w:del>
    </w:p>
    <w:p w14:paraId="3A50600C" w14:textId="77777777" w:rsidR="00D501FC" w:rsidDel="00DF2E15" w:rsidRDefault="00F7313E">
      <w:pPr>
        <w:spacing w:before="141"/>
        <w:ind w:left="763"/>
        <w:rPr>
          <w:del w:id="435" w:author="Lackey, Shireen" w:date="2021-01-11T18:36:00Z"/>
          <w:sz w:val="16"/>
        </w:rPr>
        <w:pPrChange w:id="436" w:author="Lackey, Shireen" w:date="2021-01-11T18:36:00Z">
          <w:pPr>
            <w:pStyle w:val="BodyText"/>
          </w:pPr>
        </w:pPrChange>
      </w:pPr>
      <w:del w:id="437" w:author="Lackey, Shireen" w:date="2021-01-11T18:36:00Z">
        <w:r w:rsidDel="00DF2E15">
          <w:br w:type="column"/>
        </w:r>
      </w:del>
    </w:p>
    <w:p w14:paraId="38818633" w14:textId="77777777" w:rsidR="00D501FC" w:rsidDel="00DF2E15" w:rsidRDefault="00D501FC">
      <w:pPr>
        <w:spacing w:before="141"/>
        <w:ind w:left="763"/>
        <w:rPr>
          <w:del w:id="438" w:author="Lackey, Shireen" w:date="2021-01-11T18:36:00Z"/>
          <w:sz w:val="18"/>
        </w:rPr>
        <w:pPrChange w:id="439" w:author="Lackey, Shireen" w:date="2021-01-11T18:36:00Z">
          <w:pPr>
            <w:pStyle w:val="BodyText"/>
            <w:spacing w:before="7"/>
          </w:pPr>
        </w:pPrChange>
      </w:pPr>
    </w:p>
    <w:p w14:paraId="5C062433" w14:textId="77777777" w:rsidR="00D501FC" w:rsidDel="00DF2E15" w:rsidRDefault="00F7313E">
      <w:pPr>
        <w:spacing w:before="141"/>
        <w:ind w:left="763"/>
        <w:rPr>
          <w:del w:id="440" w:author="Lackey, Shireen" w:date="2021-01-11T18:36:00Z"/>
          <w:sz w:val="14"/>
        </w:rPr>
        <w:pPrChange w:id="441" w:author="Lackey, Shireen" w:date="2021-01-11T18:36:00Z">
          <w:pPr>
            <w:ind w:left="185"/>
          </w:pPr>
        </w:pPrChange>
      </w:pPr>
      <w:del w:id="442" w:author="Lackey, Shireen" w:date="2021-01-11T18:36:00Z">
        <w:r w:rsidDel="00DF2E15">
          <w:rPr>
            <w:sz w:val="14"/>
          </w:rPr>
          <w:delText>VETERAN'S PARENT</w:delText>
        </w:r>
      </w:del>
    </w:p>
    <w:p w14:paraId="72A791EA" w14:textId="77777777" w:rsidR="00D501FC" w:rsidDel="00DF2E15" w:rsidRDefault="00F7313E">
      <w:pPr>
        <w:spacing w:before="141"/>
        <w:ind w:left="763"/>
        <w:rPr>
          <w:del w:id="443" w:author="Lackey, Shireen" w:date="2021-01-11T18:36:00Z"/>
          <w:sz w:val="16"/>
        </w:rPr>
        <w:pPrChange w:id="444" w:author="Lackey, Shireen" w:date="2021-01-11T18:36:00Z">
          <w:pPr>
            <w:pStyle w:val="BodyText"/>
          </w:pPr>
        </w:pPrChange>
      </w:pPr>
      <w:del w:id="445" w:author="Lackey, Shireen" w:date="2021-01-11T18:36:00Z">
        <w:r w:rsidDel="00DF2E15">
          <w:br w:type="column"/>
        </w:r>
      </w:del>
    </w:p>
    <w:p w14:paraId="2195B299" w14:textId="77777777" w:rsidR="00D501FC" w:rsidDel="00DF2E15" w:rsidRDefault="00D501FC">
      <w:pPr>
        <w:spacing w:before="141"/>
        <w:ind w:left="763"/>
        <w:rPr>
          <w:del w:id="446" w:author="Lackey, Shireen" w:date="2021-01-11T18:36:00Z"/>
          <w:sz w:val="18"/>
        </w:rPr>
        <w:pPrChange w:id="447" w:author="Lackey, Shireen" w:date="2021-01-11T18:36:00Z">
          <w:pPr>
            <w:pStyle w:val="BodyText"/>
            <w:spacing w:before="7"/>
          </w:pPr>
        </w:pPrChange>
      </w:pPr>
    </w:p>
    <w:p w14:paraId="06F16357" w14:textId="77777777" w:rsidR="00D501FC" w:rsidRDefault="00F7313E">
      <w:pPr>
        <w:spacing w:before="141"/>
        <w:ind w:left="763"/>
        <w:rPr>
          <w:rFonts w:ascii="Times New Roman"/>
          <w:i/>
          <w:sz w:val="14"/>
        </w:rPr>
        <w:pPrChange w:id="448" w:author="Lackey, Shireen" w:date="2021-01-11T18:36:00Z">
          <w:pPr>
            <w:ind w:left="185"/>
          </w:pPr>
        </w:pPrChange>
      </w:pPr>
      <w:del w:id="449" w:author="Lackey, Shireen" w:date="2021-01-11T18:36:00Z">
        <w:r w:rsidDel="00DF2E15">
          <w:rPr>
            <w:sz w:val="14"/>
          </w:rPr>
          <w:delText xml:space="preserve">OTHER </w:delText>
        </w:r>
        <w:r w:rsidDel="00DF2E15">
          <w:rPr>
            <w:rFonts w:ascii="Times New Roman"/>
            <w:i/>
            <w:sz w:val="14"/>
          </w:rPr>
          <w:delText>(Specify)</w:delText>
        </w:r>
      </w:del>
    </w:p>
    <w:p w14:paraId="757CA637" w14:textId="77777777" w:rsidR="00D501FC" w:rsidRDefault="00D501FC">
      <w:pPr>
        <w:rPr>
          <w:rFonts w:ascii="Times New Roman"/>
          <w:sz w:val="14"/>
        </w:rPr>
        <w:sectPr w:rsidR="00D501FC">
          <w:type w:val="continuous"/>
          <w:pgSz w:w="12240" w:h="15840"/>
          <w:pgMar w:top="640" w:right="400" w:bottom="280" w:left="460" w:header="720" w:footer="720" w:gutter="0"/>
          <w:cols w:num="5" w:space="720" w:equalWidth="0">
            <w:col w:w="1572" w:space="423"/>
            <w:col w:w="1630" w:space="282"/>
            <w:col w:w="1466" w:space="465"/>
            <w:col w:w="1614" w:space="269"/>
            <w:col w:w="3659"/>
          </w:cols>
        </w:sectPr>
      </w:pPr>
    </w:p>
    <w:p w14:paraId="4A01933A" w14:textId="77777777" w:rsidR="00E557EB" w:rsidRPr="00E557EB" w:rsidRDefault="00E557EB">
      <w:pPr>
        <w:pStyle w:val="ListParagraph"/>
        <w:numPr>
          <w:ilvl w:val="0"/>
          <w:numId w:val="2"/>
        </w:numPr>
        <w:tabs>
          <w:tab w:val="left" w:pos="381"/>
        </w:tabs>
        <w:spacing w:before="118"/>
        <w:ind w:left="380" w:hanging="196"/>
        <w:rPr>
          <w:ins w:id="450" w:author="Lackey, Shireen" w:date="2021-01-11T18:37:00Z"/>
          <w:rFonts w:ascii="Arial" w:hAnsi="Arial" w:cs="Arial"/>
          <w:iCs/>
          <w:sz w:val="14"/>
        </w:rPr>
      </w:pPr>
      <w:ins w:id="451" w:author="Lackey, Shireen" w:date="2021-01-11T18:37:00Z">
        <w:r>
          <w:rPr>
            <w:i/>
            <w:sz w:val="14"/>
          </w:rPr>
          <w:t xml:space="preserve"> </w:t>
        </w:r>
        <w:r w:rsidRPr="00E557EB">
          <w:rPr>
            <w:rFonts w:ascii="Arial" w:hAnsi="Arial" w:cs="Arial"/>
            <w:iCs/>
            <w:sz w:val="14"/>
          </w:rPr>
          <w:t>SOCIAL SECURITY NUMBER</w:t>
        </w:r>
      </w:ins>
      <w:ins w:id="452" w:author="Lackey, Shireen" w:date="2021-01-11T18:38:00Z">
        <w:r>
          <w:rPr>
            <w:rFonts w:ascii="Arial" w:hAnsi="Arial" w:cs="Arial"/>
            <w:iCs/>
            <w:sz w:val="14"/>
          </w:rPr>
          <w:t xml:space="preserve"> (If applicable)</w:t>
        </w:r>
      </w:ins>
    </w:p>
    <w:p w14:paraId="3979ECAA" w14:textId="77777777" w:rsidR="00E557EB" w:rsidRPr="00E557EB" w:rsidRDefault="00E557EB">
      <w:pPr>
        <w:pStyle w:val="ListParagraph"/>
        <w:numPr>
          <w:ilvl w:val="0"/>
          <w:numId w:val="2"/>
        </w:numPr>
        <w:tabs>
          <w:tab w:val="left" w:pos="381"/>
        </w:tabs>
        <w:spacing w:before="118"/>
        <w:ind w:left="380" w:hanging="196"/>
        <w:rPr>
          <w:ins w:id="453" w:author="Lackey, Shireen" w:date="2021-01-11T18:38:00Z"/>
          <w:rFonts w:ascii="Arial" w:hAnsi="Arial" w:cs="Arial"/>
          <w:iCs/>
          <w:sz w:val="14"/>
          <w:rPrChange w:id="454" w:author="Lackey, Shireen" w:date="2021-01-11T18:38:00Z">
            <w:rPr>
              <w:ins w:id="455" w:author="Lackey, Shireen" w:date="2021-01-11T18:38:00Z"/>
              <w:iCs/>
              <w:sz w:val="14"/>
            </w:rPr>
          </w:rPrChange>
        </w:rPr>
      </w:pPr>
      <w:ins w:id="456" w:author="Lackey, Shireen" w:date="2021-01-11T18:38:00Z">
        <w:r>
          <w:rPr>
            <w:i/>
            <w:sz w:val="14"/>
          </w:rPr>
          <w:t xml:space="preserve"> </w:t>
        </w:r>
        <w:r w:rsidRPr="00E557EB">
          <w:rPr>
            <w:rFonts w:ascii="Arial" w:hAnsi="Arial" w:cs="Arial"/>
            <w:iCs/>
            <w:sz w:val="14"/>
            <w:rPrChange w:id="457" w:author="Lackey, Shireen" w:date="2021-01-11T18:38:00Z">
              <w:rPr>
                <w:iCs/>
                <w:sz w:val="14"/>
              </w:rPr>
            </w:rPrChange>
          </w:rPr>
          <w:t>DATE OF BIRTH (MM/DD/YYYY) (If applicable)</w:t>
        </w:r>
      </w:ins>
    </w:p>
    <w:p w14:paraId="1579125F" w14:textId="77777777" w:rsidR="00D501FC" w:rsidRDefault="00F7313E">
      <w:pPr>
        <w:pStyle w:val="ListParagraph"/>
        <w:numPr>
          <w:ilvl w:val="0"/>
          <w:numId w:val="2"/>
        </w:numPr>
        <w:tabs>
          <w:tab w:val="left" w:pos="381"/>
        </w:tabs>
        <w:spacing w:before="118"/>
        <w:ind w:left="380" w:hanging="196"/>
        <w:rPr>
          <w:i/>
          <w:sz w:val="14"/>
        </w:rPr>
      </w:pPr>
      <w:r>
        <w:rPr>
          <w:rFonts w:ascii="Arial"/>
          <w:sz w:val="14"/>
        </w:rPr>
        <w:t xml:space="preserve">CURRENT MAILING ADDRESS </w:t>
      </w:r>
      <w:r w:rsidRPr="00DF2E15">
        <w:rPr>
          <w:iCs/>
          <w:sz w:val="14"/>
          <w:rPrChange w:id="458" w:author="Lackey, Shireen" w:date="2021-01-11T18:36:00Z">
            <w:rPr>
              <w:i/>
              <w:sz w:val="14"/>
            </w:rPr>
          </w:rPrChange>
        </w:rPr>
        <w:t>(Number, street or rural route, City or P.O. Box, State and ZIP Code and</w:t>
      </w:r>
      <w:r w:rsidRPr="00DF2E15">
        <w:rPr>
          <w:iCs/>
          <w:spacing w:val="-8"/>
          <w:sz w:val="14"/>
          <w:rPrChange w:id="459" w:author="Lackey, Shireen" w:date="2021-01-11T18:36:00Z">
            <w:rPr>
              <w:i/>
              <w:spacing w:val="-8"/>
              <w:sz w:val="14"/>
            </w:rPr>
          </w:rPrChange>
        </w:rPr>
        <w:t xml:space="preserve"> </w:t>
      </w:r>
      <w:r w:rsidRPr="00DF2E15">
        <w:rPr>
          <w:iCs/>
          <w:sz w:val="14"/>
          <w:rPrChange w:id="460" w:author="Lackey, Shireen" w:date="2021-01-11T18:36:00Z">
            <w:rPr>
              <w:i/>
              <w:sz w:val="14"/>
            </w:rPr>
          </w:rPrChange>
        </w:rPr>
        <w:t>Country)</w:t>
      </w:r>
    </w:p>
    <w:p w14:paraId="60C28D78" w14:textId="77777777" w:rsidR="00D501FC" w:rsidRDefault="007651FB">
      <w:pPr>
        <w:spacing w:before="26" w:line="307" w:lineRule="auto"/>
        <w:ind w:left="229" w:right="10757"/>
        <w:rPr>
          <w:sz w:val="14"/>
        </w:rPr>
      </w:pPr>
      <w:r>
        <w:pict w14:anchorId="6F9ACCE4">
          <v:shapetype id="_x0000_t202" coordsize="21600,21600" o:spt="202" path="m,l,21600r21600,l21600,xe">
            <v:stroke joinstyle="miter"/>
            <v:path gradientshapeok="t" o:connecttype="rect"/>
          </v:shapetype>
          <v:shape id="_x0000_s1031" type="#_x0000_t202" style="position:absolute;left:0;text-align:left;margin-left:57.85pt;margin-top:3.9pt;width:519.45pt;height:15.75pt;z-index:15729152;mso-position-horizontal-relative:page" filled="f" stroked="f">
            <v:textbox style="mso-next-textbox:#_x0000_s1031"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83"/>
                    <w:gridCol w:w="309"/>
                    <w:gridCol w:w="346"/>
                    <w:gridCol w:w="346"/>
                    <w:gridCol w:w="388"/>
                    <w:gridCol w:w="327"/>
                    <w:gridCol w:w="344"/>
                    <w:gridCol w:w="340"/>
                    <w:gridCol w:w="360"/>
                    <w:gridCol w:w="313"/>
                    <w:gridCol w:w="335"/>
                  </w:tblGrid>
                  <w:tr w:rsidR="00F7313E" w14:paraId="639F8892" w14:textId="77777777">
                    <w:trPr>
                      <w:trHeight w:val="274"/>
                    </w:trPr>
                    <w:tc>
                      <w:tcPr>
                        <w:tcW w:w="336" w:type="dxa"/>
                      </w:tcPr>
                      <w:p w14:paraId="0E7ED4DD" w14:textId="77777777" w:rsidR="00F7313E" w:rsidRDefault="00F7313E">
                        <w:pPr>
                          <w:pStyle w:val="TableParagraph"/>
                          <w:rPr>
                            <w:rFonts w:ascii="Times New Roman"/>
                            <w:sz w:val="14"/>
                          </w:rPr>
                        </w:pPr>
                      </w:p>
                    </w:tc>
                    <w:tc>
                      <w:tcPr>
                        <w:tcW w:w="346" w:type="dxa"/>
                      </w:tcPr>
                      <w:p w14:paraId="32B8DAB5" w14:textId="77777777" w:rsidR="00F7313E" w:rsidRDefault="00F7313E">
                        <w:pPr>
                          <w:pStyle w:val="TableParagraph"/>
                          <w:rPr>
                            <w:rFonts w:ascii="Times New Roman"/>
                            <w:sz w:val="14"/>
                          </w:rPr>
                        </w:pPr>
                      </w:p>
                    </w:tc>
                    <w:tc>
                      <w:tcPr>
                        <w:tcW w:w="346" w:type="dxa"/>
                      </w:tcPr>
                      <w:p w14:paraId="78AB22F9" w14:textId="77777777" w:rsidR="00F7313E" w:rsidRDefault="00F7313E">
                        <w:pPr>
                          <w:pStyle w:val="TableParagraph"/>
                          <w:rPr>
                            <w:rFonts w:ascii="Times New Roman"/>
                            <w:sz w:val="14"/>
                          </w:rPr>
                        </w:pPr>
                      </w:p>
                    </w:tc>
                    <w:tc>
                      <w:tcPr>
                        <w:tcW w:w="346" w:type="dxa"/>
                      </w:tcPr>
                      <w:p w14:paraId="5869A6C3" w14:textId="77777777" w:rsidR="00F7313E" w:rsidRDefault="00F7313E">
                        <w:pPr>
                          <w:pStyle w:val="TableParagraph"/>
                          <w:rPr>
                            <w:rFonts w:ascii="Times New Roman"/>
                            <w:sz w:val="14"/>
                          </w:rPr>
                        </w:pPr>
                      </w:p>
                    </w:tc>
                    <w:tc>
                      <w:tcPr>
                        <w:tcW w:w="346" w:type="dxa"/>
                      </w:tcPr>
                      <w:p w14:paraId="682F6DDD" w14:textId="77777777" w:rsidR="00F7313E" w:rsidRDefault="00F7313E">
                        <w:pPr>
                          <w:pStyle w:val="TableParagraph"/>
                          <w:rPr>
                            <w:rFonts w:ascii="Times New Roman"/>
                            <w:sz w:val="14"/>
                          </w:rPr>
                        </w:pPr>
                      </w:p>
                    </w:tc>
                    <w:tc>
                      <w:tcPr>
                        <w:tcW w:w="346" w:type="dxa"/>
                      </w:tcPr>
                      <w:p w14:paraId="7E96AE1E" w14:textId="77777777" w:rsidR="00F7313E" w:rsidRDefault="00F7313E">
                        <w:pPr>
                          <w:pStyle w:val="TableParagraph"/>
                          <w:rPr>
                            <w:rFonts w:ascii="Times New Roman"/>
                            <w:sz w:val="14"/>
                          </w:rPr>
                        </w:pPr>
                      </w:p>
                    </w:tc>
                    <w:tc>
                      <w:tcPr>
                        <w:tcW w:w="346" w:type="dxa"/>
                      </w:tcPr>
                      <w:p w14:paraId="75A2B83F" w14:textId="77777777" w:rsidR="00F7313E" w:rsidRDefault="00F7313E">
                        <w:pPr>
                          <w:pStyle w:val="TableParagraph"/>
                          <w:rPr>
                            <w:rFonts w:ascii="Times New Roman"/>
                            <w:sz w:val="14"/>
                          </w:rPr>
                        </w:pPr>
                      </w:p>
                    </w:tc>
                    <w:tc>
                      <w:tcPr>
                        <w:tcW w:w="346" w:type="dxa"/>
                      </w:tcPr>
                      <w:p w14:paraId="7E8332C2" w14:textId="77777777" w:rsidR="00F7313E" w:rsidRDefault="00F7313E">
                        <w:pPr>
                          <w:pStyle w:val="TableParagraph"/>
                          <w:rPr>
                            <w:rFonts w:ascii="Times New Roman"/>
                            <w:sz w:val="14"/>
                          </w:rPr>
                        </w:pPr>
                      </w:p>
                    </w:tc>
                    <w:tc>
                      <w:tcPr>
                        <w:tcW w:w="346" w:type="dxa"/>
                      </w:tcPr>
                      <w:p w14:paraId="0A3F2FA5" w14:textId="77777777" w:rsidR="00F7313E" w:rsidRDefault="00F7313E">
                        <w:pPr>
                          <w:pStyle w:val="TableParagraph"/>
                          <w:rPr>
                            <w:rFonts w:ascii="Times New Roman"/>
                            <w:sz w:val="14"/>
                          </w:rPr>
                        </w:pPr>
                      </w:p>
                    </w:tc>
                    <w:tc>
                      <w:tcPr>
                        <w:tcW w:w="346" w:type="dxa"/>
                      </w:tcPr>
                      <w:p w14:paraId="35138776" w14:textId="77777777" w:rsidR="00F7313E" w:rsidRDefault="00F7313E">
                        <w:pPr>
                          <w:pStyle w:val="TableParagraph"/>
                          <w:rPr>
                            <w:rFonts w:ascii="Times New Roman"/>
                            <w:sz w:val="14"/>
                          </w:rPr>
                        </w:pPr>
                      </w:p>
                    </w:tc>
                    <w:tc>
                      <w:tcPr>
                        <w:tcW w:w="346" w:type="dxa"/>
                      </w:tcPr>
                      <w:p w14:paraId="49408E63" w14:textId="77777777" w:rsidR="00F7313E" w:rsidRDefault="00F7313E">
                        <w:pPr>
                          <w:pStyle w:val="TableParagraph"/>
                          <w:rPr>
                            <w:rFonts w:ascii="Times New Roman"/>
                            <w:sz w:val="14"/>
                          </w:rPr>
                        </w:pPr>
                      </w:p>
                    </w:tc>
                    <w:tc>
                      <w:tcPr>
                        <w:tcW w:w="346" w:type="dxa"/>
                      </w:tcPr>
                      <w:p w14:paraId="4CA3419C" w14:textId="77777777" w:rsidR="00F7313E" w:rsidRDefault="00F7313E">
                        <w:pPr>
                          <w:pStyle w:val="TableParagraph"/>
                          <w:rPr>
                            <w:rFonts w:ascii="Times New Roman"/>
                            <w:sz w:val="14"/>
                          </w:rPr>
                        </w:pPr>
                      </w:p>
                    </w:tc>
                    <w:tc>
                      <w:tcPr>
                        <w:tcW w:w="346" w:type="dxa"/>
                      </w:tcPr>
                      <w:p w14:paraId="2E18C8C0" w14:textId="77777777" w:rsidR="00F7313E" w:rsidRDefault="00F7313E">
                        <w:pPr>
                          <w:pStyle w:val="TableParagraph"/>
                          <w:rPr>
                            <w:rFonts w:ascii="Times New Roman"/>
                            <w:sz w:val="14"/>
                          </w:rPr>
                        </w:pPr>
                      </w:p>
                    </w:tc>
                    <w:tc>
                      <w:tcPr>
                        <w:tcW w:w="346" w:type="dxa"/>
                      </w:tcPr>
                      <w:p w14:paraId="07DA47BE" w14:textId="77777777" w:rsidR="00F7313E" w:rsidRDefault="00F7313E">
                        <w:pPr>
                          <w:pStyle w:val="TableParagraph"/>
                          <w:rPr>
                            <w:rFonts w:ascii="Times New Roman"/>
                            <w:sz w:val="14"/>
                          </w:rPr>
                        </w:pPr>
                      </w:p>
                    </w:tc>
                    <w:tc>
                      <w:tcPr>
                        <w:tcW w:w="346" w:type="dxa"/>
                      </w:tcPr>
                      <w:p w14:paraId="5BFEFD44" w14:textId="77777777" w:rsidR="00F7313E" w:rsidRDefault="00F7313E">
                        <w:pPr>
                          <w:pStyle w:val="TableParagraph"/>
                          <w:rPr>
                            <w:rFonts w:ascii="Times New Roman"/>
                            <w:sz w:val="14"/>
                          </w:rPr>
                        </w:pPr>
                      </w:p>
                    </w:tc>
                    <w:tc>
                      <w:tcPr>
                        <w:tcW w:w="346" w:type="dxa"/>
                      </w:tcPr>
                      <w:p w14:paraId="60471136" w14:textId="77777777" w:rsidR="00F7313E" w:rsidRDefault="00F7313E">
                        <w:pPr>
                          <w:pStyle w:val="TableParagraph"/>
                          <w:rPr>
                            <w:rFonts w:ascii="Times New Roman"/>
                            <w:sz w:val="14"/>
                          </w:rPr>
                        </w:pPr>
                      </w:p>
                    </w:tc>
                    <w:tc>
                      <w:tcPr>
                        <w:tcW w:w="346" w:type="dxa"/>
                      </w:tcPr>
                      <w:p w14:paraId="216C39F5" w14:textId="77777777" w:rsidR="00F7313E" w:rsidRDefault="00F7313E">
                        <w:pPr>
                          <w:pStyle w:val="TableParagraph"/>
                          <w:rPr>
                            <w:rFonts w:ascii="Times New Roman"/>
                            <w:sz w:val="14"/>
                          </w:rPr>
                        </w:pPr>
                      </w:p>
                    </w:tc>
                    <w:tc>
                      <w:tcPr>
                        <w:tcW w:w="346" w:type="dxa"/>
                      </w:tcPr>
                      <w:p w14:paraId="4FF830B6" w14:textId="77777777" w:rsidR="00F7313E" w:rsidRDefault="00F7313E">
                        <w:pPr>
                          <w:pStyle w:val="TableParagraph"/>
                          <w:rPr>
                            <w:rFonts w:ascii="Times New Roman"/>
                            <w:sz w:val="14"/>
                          </w:rPr>
                        </w:pPr>
                      </w:p>
                    </w:tc>
                    <w:tc>
                      <w:tcPr>
                        <w:tcW w:w="346" w:type="dxa"/>
                      </w:tcPr>
                      <w:p w14:paraId="7F71A59B" w14:textId="77777777" w:rsidR="00F7313E" w:rsidRDefault="00F7313E">
                        <w:pPr>
                          <w:pStyle w:val="TableParagraph"/>
                          <w:rPr>
                            <w:rFonts w:ascii="Times New Roman"/>
                            <w:sz w:val="14"/>
                          </w:rPr>
                        </w:pPr>
                      </w:p>
                    </w:tc>
                    <w:tc>
                      <w:tcPr>
                        <w:tcW w:w="383" w:type="dxa"/>
                      </w:tcPr>
                      <w:p w14:paraId="45EB364D" w14:textId="77777777" w:rsidR="00F7313E" w:rsidRDefault="00F7313E">
                        <w:pPr>
                          <w:pStyle w:val="TableParagraph"/>
                          <w:rPr>
                            <w:rFonts w:ascii="Times New Roman"/>
                            <w:sz w:val="14"/>
                          </w:rPr>
                        </w:pPr>
                      </w:p>
                    </w:tc>
                    <w:tc>
                      <w:tcPr>
                        <w:tcW w:w="309" w:type="dxa"/>
                      </w:tcPr>
                      <w:p w14:paraId="6B8EFFB6" w14:textId="77777777" w:rsidR="00F7313E" w:rsidRDefault="00F7313E">
                        <w:pPr>
                          <w:pStyle w:val="TableParagraph"/>
                          <w:rPr>
                            <w:rFonts w:ascii="Times New Roman"/>
                            <w:sz w:val="14"/>
                          </w:rPr>
                        </w:pPr>
                      </w:p>
                    </w:tc>
                    <w:tc>
                      <w:tcPr>
                        <w:tcW w:w="346" w:type="dxa"/>
                      </w:tcPr>
                      <w:p w14:paraId="67F4DDDA" w14:textId="77777777" w:rsidR="00F7313E" w:rsidRDefault="00F7313E">
                        <w:pPr>
                          <w:pStyle w:val="TableParagraph"/>
                          <w:rPr>
                            <w:rFonts w:ascii="Times New Roman"/>
                            <w:sz w:val="14"/>
                          </w:rPr>
                        </w:pPr>
                      </w:p>
                    </w:tc>
                    <w:tc>
                      <w:tcPr>
                        <w:tcW w:w="346" w:type="dxa"/>
                      </w:tcPr>
                      <w:p w14:paraId="37EFF466" w14:textId="77777777" w:rsidR="00F7313E" w:rsidRDefault="00F7313E">
                        <w:pPr>
                          <w:pStyle w:val="TableParagraph"/>
                          <w:rPr>
                            <w:rFonts w:ascii="Times New Roman"/>
                            <w:sz w:val="14"/>
                          </w:rPr>
                        </w:pPr>
                      </w:p>
                    </w:tc>
                    <w:tc>
                      <w:tcPr>
                        <w:tcW w:w="388" w:type="dxa"/>
                      </w:tcPr>
                      <w:p w14:paraId="0B7FBEBB" w14:textId="77777777" w:rsidR="00F7313E" w:rsidRDefault="00F7313E">
                        <w:pPr>
                          <w:pStyle w:val="TableParagraph"/>
                          <w:rPr>
                            <w:rFonts w:ascii="Times New Roman"/>
                            <w:sz w:val="14"/>
                          </w:rPr>
                        </w:pPr>
                      </w:p>
                    </w:tc>
                    <w:tc>
                      <w:tcPr>
                        <w:tcW w:w="327" w:type="dxa"/>
                      </w:tcPr>
                      <w:p w14:paraId="3EC4BEF6" w14:textId="77777777" w:rsidR="00F7313E" w:rsidRDefault="00F7313E">
                        <w:pPr>
                          <w:pStyle w:val="TableParagraph"/>
                          <w:rPr>
                            <w:rFonts w:ascii="Times New Roman"/>
                            <w:sz w:val="14"/>
                          </w:rPr>
                        </w:pPr>
                      </w:p>
                    </w:tc>
                    <w:tc>
                      <w:tcPr>
                        <w:tcW w:w="344" w:type="dxa"/>
                      </w:tcPr>
                      <w:p w14:paraId="1CDEB198" w14:textId="77777777" w:rsidR="00F7313E" w:rsidRDefault="00F7313E">
                        <w:pPr>
                          <w:pStyle w:val="TableParagraph"/>
                          <w:rPr>
                            <w:rFonts w:ascii="Times New Roman"/>
                            <w:sz w:val="14"/>
                          </w:rPr>
                        </w:pPr>
                      </w:p>
                    </w:tc>
                    <w:tc>
                      <w:tcPr>
                        <w:tcW w:w="340" w:type="dxa"/>
                      </w:tcPr>
                      <w:p w14:paraId="264FDFF9" w14:textId="77777777" w:rsidR="00F7313E" w:rsidRDefault="00F7313E">
                        <w:pPr>
                          <w:pStyle w:val="TableParagraph"/>
                          <w:rPr>
                            <w:rFonts w:ascii="Times New Roman"/>
                            <w:sz w:val="14"/>
                          </w:rPr>
                        </w:pPr>
                      </w:p>
                    </w:tc>
                    <w:tc>
                      <w:tcPr>
                        <w:tcW w:w="360" w:type="dxa"/>
                      </w:tcPr>
                      <w:p w14:paraId="61501F6F" w14:textId="77777777" w:rsidR="00F7313E" w:rsidRDefault="00F7313E">
                        <w:pPr>
                          <w:pStyle w:val="TableParagraph"/>
                          <w:rPr>
                            <w:rFonts w:ascii="Times New Roman"/>
                            <w:sz w:val="14"/>
                          </w:rPr>
                        </w:pPr>
                      </w:p>
                    </w:tc>
                    <w:tc>
                      <w:tcPr>
                        <w:tcW w:w="313" w:type="dxa"/>
                      </w:tcPr>
                      <w:p w14:paraId="59D2C635" w14:textId="77777777" w:rsidR="00F7313E" w:rsidRDefault="00F7313E">
                        <w:pPr>
                          <w:pStyle w:val="TableParagraph"/>
                          <w:rPr>
                            <w:rFonts w:ascii="Times New Roman"/>
                            <w:sz w:val="14"/>
                          </w:rPr>
                        </w:pPr>
                      </w:p>
                    </w:tc>
                    <w:tc>
                      <w:tcPr>
                        <w:tcW w:w="335" w:type="dxa"/>
                      </w:tcPr>
                      <w:p w14:paraId="060AB3C7" w14:textId="77777777" w:rsidR="00F7313E" w:rsidRDefault="00F7313E">
                        <w:pPr>
                          <w:pStyle w:val="TableParagraph"/>
                          <w:rPr>
                            <w:rFonts w:ascii="Times New Roman"/>
                            <w:sz w:val="14"/>
                          </w:rPr>
                        </w:pPr>
                      </w:p>
                    </w:tc>
                  </w:tr>
                </w:tbl>
                <w:p w14:paraId="7A473A7A" w14:textId="77777777" w:rsidR="00F7313E" w:rsidRDefault="00F7313E">
                  <w:pPr>
                    <w:pStyle w:val="BodyText"/>
                  </w:pPr>
                </w:p>
              </w:txbxContent>
            </v:textbox>
            <w10:wrap anchorx="page"/>
          </v:shape>
        </w:pict>
      </w:r>
      <w:r w:rsidR="00F7313E">
        <w:rPr>
          <w:sz w:val="14"/>
        </w:rPr>
        <w:t>No. &amp; Street</w:t>
      </w:r>
    </w:p>
    <w:p w14:paraId="22BA0EF6" w14:textId="77777777" w:rsidR="00D501FC" w:rsidRDefault="007651FB">
      <w:pPr>
        <w:tabs>
          <w:tab w:val="left" w:pos="3597"/>
        </w:tabs>
        <w:spacing w:before="137"/>
        <w:ind w:left="229"/>
        <w:rPr>
          <w:sz w:val="14"/>
        </w:rPr>
      </w:pPr>
      <w:r>
        <w:pict w14:anchorId="20B34396">
          <v:shape id="_x0000_s1030" type="#_x0000_t202" style="position:absolute;left:0;text-align:left;margin-left:93.05pt;margin-top:3.55pt;width:85.95pt;height:16.35pt;z-index:15729664;mso-position-horizontal-relative:page" filled="f" stroked="f">
            <v:textbox style="mso-next-textbox:#_x0000_s1030"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2"/>
                    <w:gridCol w:w="342"/>
                    <w:gridCol w:w="342"/>
                    <w:gridCol w:w="342"/>
                    <w:gridCol w:w="332"/>
                  </w:tblGrid>
                  <w:tr w:rsidR="00F7313E" w14:paraId="73B9828B" w14:textId="77777777">
                    <w:trPr>
                      <w:trHeight w:val="286"/>
                    </w:trPr>
                    <w:tc>
                      <w:tcPr>
                        <w:tcW w:w="332" w:type="dxa"/>
                      </w:tcPr>
                      <w:p w14:paraId="77F2582A" w14:textId="77777777" w:rsidR="00F7313E" w:rsidRDefault="00F7313E">
                        <w:pPr>
                          <w:pStyle w:val="TableParagraph"/>
                          <w:rPr>
                            <w:rFonts w:ascii="Times New Roman"/>
                            <w:sz w:val="14"/>
                          </w:rPr>
                        </w:pPr>
                      </w:p>
                    </w:tc>
                    <w:tc>
                      <w:tcPr>
                        <w:tcW w:w="342" w:type="dxa"/>
                      </w:tcPr>
                      <w:p w14:paraId="272D41BD" w14:textId="77777777" w:rsidR="00F7313E" w:rsidRDefault="00F7313E">
                        <w:pPr>
                          <w:pStyle w:val="TableParagraph"/>
                          <w:rPr>
                            <w:rFonts w:ascii="Times New Roman"/>
                            <w:sz w:val="14"/>
                          </w:rPr>
                        </w:pPr>
                      </w:p>
                    </w:tc>
                    <w:tc>
                      <w:tcPr>
                        <w:tcW w:w="342" w:type="dxa"/>
                      </w:tcPr>
                      <w:p w14:paraId="0E3FBA84" w14:textId="77777777" w:rsidR="00F7313E" w:rsidRDefault="00F7313E">
                        <w:pPr>
                          <w:pStyle w:val="TableParagraph"/>
                          <w:rPr>
                            <w:rFonts w:ascii="Times New Roman"/>
                            <w:sz w:val="14"/>
                          </w:rPr>
                        </w:pPr>
                      </w:p>
                    </w:tc>
                    <w:tc>
                      <w:tcPr>
                        <w:tcW w:w="342" w:type="dxa"/>
                      </w:tcPr>
                      <w:p w14:paraId="3DE31F0A" w14:textId="77777777" w:rsidR="00F7313E" w:rsidRDefault="00F7313E">
                        <w:pPr>
                          <w:pStyle w:val="TableParagraph"/>
                          <w:rPr>
                            <w:rFonts w:ascii="Times New Roman"/>
                            <w:sz w:val="14"/>
                          </w:rPr>
                        </w:pPr>
                      </w:p>
                    </w:tc>
                    <w:tc>
                      <w:tcPr>
                        <w:tcW w:w="332" w:type="dxa"/>
                      </w:tcPr>
                      <w:p w14:paraId="4D2A883E" w14:textId="77777777" w:rsidR="00F7313E" w:rsidRDefault="00F7313E">
                        <w:pPr>
                          <w:pStyle w:val="TableParagraph"/>
                          <w:rPr>
                            <w:rFonts w:ascii="Times New Roman"/>
                            <w:sz w:val="14"/>
                          </w:rPr>
                        </w:pPr>
                      </w:p>
                    </w:tc>
                  </w:tr>
                </w:tbl>
                <w:p w14:paraId="2ED20E66" w14:textId="77777777" w:rsidR="00F7313E" w:rsidRDefault="00F7313E">
                  <w:pPr>
                    <w:pStyle w:val="BodyText"/>
                  </w:pPr>
                </w:p>
              </w:txbxContent>
            </v:textbox>
            <w10:wrap anchorx="page"/>
          </v:shape>
        </w:pict>
      </w:r>
      <w:r>
        <w:pict w14:anchorId="1834959B">
          <v:shape id="_x0000_s1029" type="#_x0000_t202" style="position:absolute;left:0;text-align:left;margin-left:228.4pt;margin-top:3pt;width:313.6pt;height:16.35pt;z-index:15730176;mso-position-horizontal-relative:page" filled="f" stroked="f">
            <v:textbox style="mso-next-textbox:#_x0000_s1029"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8"/>
                    <w:gridCol w:w="348"/>
                    <w:gridCol w:w="348"/>
                    <w:gridCol w:w="348"/>
                    <w:gridCol w:w="348"/>
                    <w:gridCol w:w="348"/>
                    <w:gridCol w:w="348"/>
                    <w:gridCol w:w="348"/>
                    <w:gridCol w:w="348"/>
                    <w:gridCol w:w="348"/>
                    <w:gridCol w:w="348"/>
                    <w:gridCol w:w="348"/>
                    <w:gridCol w:w="348"/>
                    <w:gridCol w:w="348"/>
                    <w:gridCol w:w="391"/>
                    <w:gridCol w:w="345"/>
                    <w:gridCol w:w="341"/>
                    <w:gridCol w:w="306"/>
                  </w:tblGrid>
                  <w:tr w:rsidR="00F7313E" w14:paraId="63CCB726" w14:textId="77777777">
                    <w:trPr>
                      <w:trHeight w:val="286"/>
                    </w:trPr>
                    <w:tc>
                      <w:tcPr>
                        <w:tcW w:w="338" w:type="dxa"/>
                      </w:tcPr>
                      <w:p w14:paraId="6B1276B9" w14:textId="77777777" w:rsidR="00F7313E" w:rsidRDefault="00F7313E">
                        <w:pPr>
                          <w:pStyle w:val="TableParagraph"/>
                          <w:rPr>
                            <w:rFonts w:ascii="Times New Roman"/>
                            <w:sz w:val="14"/>
                          </w:rPr>
                        </w:pPr>
                      </w:p>
                    </w:tc>
                    <w:tc>
                      <w:tcPr>
                        <w:tcW w:w="348" w:type="dxa"/>
                      </w:tcPr>
                      <w:p w14:paraId="3E61862D" w14:textId="77777777" w:rsidR="00F7313E" w:rsidRDefault="00F7313E">
                        <w:pPr>
                          <w:pStyle w:val="TableParagraph"/>
                          <w:rPr>
                            <w:rFonts w:ascii="Times New Roman"/>
                            <w:sz w:val="14"/>
                          </w:rPr>
                        </w:pPr>
                      </w:p>
                    </w:tc>
                    <w:tc>
                      <w:tcPr>
                        <w:tcW w:w="348" w:type="dxa"/>
                      </w:tcPr>
                      <w:p w14:paraId="3E6546A3" w14:textId="77777777" w:rsidR="00F7313E" w:rsidRDefault="00F7313E">
                        <w:pPr>
                          <w:pStyle w:val="TableParagraph"/>
                          <w:rPr>
                            <w:rFonts w:ascii="Times New Roman"/>
                            <w:sz w:val="14"/>
                          </w:rPr>
                        </w:pPr>
                      </w:p>
                    </w:tc>
                    <w:tc>
                      <w:tcPr>
                        <w:tcW w:w="348" w:type="dxa"/>
                      </w:tcPr>
                      <w:p w14:paraId="4E53B055" w14:textId="77777777" w:rsidR="00F7313E" w:rsidRDefault="00F7313E">
                        <w:pPr>
                          <w:pStyle w:val="TableParagraph"/>
                          <w:rPr>
                            <w:rFonts w:ascii="Times New Roman"/>
                            <w:sz w:val="14"/>
                          </w:rPr>
                        </w:pPr>
                      </w:p>
                    </w:tc>
                    <w:tc>
                      <w:tcPr>
                        <w:tcW w:w="348" w:type="dxa"/>
                      </w:tcPr>
                      <w:p w14:paraId="7BA093E7" w14:textId="77777777" w:rsidR="00F7313E" w:rsidRDefault="00F7313E">
                        <w:pPr>
                          <w:pStyle w:val="TableParagraph"/>
                          <w:rPr>
                            <w:rFonts w:ascii="Times New Roman"/>
                            <w:sz w:val="14"/>
                          </w:rPr>
                        </w:pPr>
                      </w:p>
                    </w:tc>
                    <w:tc>
                      <w:tcPr>
                        <w:tcW w:w="348" w:type="dxa"/>
                      </w:tcPr>
                      <w:p w14:paraId="5A56FBC1" w14:textId="77777777" w:rsidR="00F7313E" w:rsidRDefault="00F7313E">
                        <w:pPr>
                          <w:pStyle w:val="TableParagraph"/>
                          <w:rPr>
                            <w:rFonts w:ascii="Times New Roman"/>
                            <w:sz w:val="14"/>
                          </w:rPr>
                        </w:pPr>
                      </w:p>
                    </w:tc>
                    <w:tc>
                      <w:tcPr>
                        <w:tcW w:w="348" w:type="dxa"/>
                      </w:tcPr>
                      <w:p w14:paraId="5604F840" w14:textId="77777777" w:rsidR="00F7313E" w:rsidRDefault="00F7313E">
                        <w:pPr>
                          <w:pStyle w:val="TableParagraph"/>
                          <w:rPr>
                            <w:rFonts w:ascii="Times New Roman"/>
                            <w:sz w:val="14"/>
                          </w:rPr>
                        </w:pPr>
                      </w:p>
                    </w:tc>
                    <w:tc>
                      <w:tcPr>
                        <w:tcW w:w="348" w:type="dxa"/>
                      </w:tcPr>
                      <w:p w14:paraId="17B480A0" w14:textId="77777777" w:rsidR="00F7313E" w:rsidRDefault="00F7313E">
                        <w:pPr>
                          <w:pStyle w:val="TableParagraph"/>
                          <w:rPr>
                            <w:rFonts w:ascii="Times New Roman"/>
                            <w:sz w:val="14"/>
                          </w:rPr>
                        </w:pPr>
                      </w:p>
                    </w:tc>
                    <w:tc>
                      <w:tcPr>
                        <w:tcW w:w="348" w:type="dxa"/>
                      </w:tcPr>
                      <w:p w14:paraId="02B737A5" w14:textId="77777777" w:rsidR="00F7313E" w:rsidRDefault="00F7313E">
                        <w:pPr>
                          <w:pStyle w:val="TableParagraph"/>
                          <w:rPr>
                            <w:rFonts w:ascii="Times New Roman"/>
                            <w:sz w:val="14"/>
                          </w:rPr>
                        </w:pPr>
                      </w:p>
                    </w:tc>
                    <w:tc>
                      <w:tcPr>
                        <w:tcW w:w="348" w:type="dxa"/>
                      </w:tcPr>
                      <w:p w14:paraId="49DE6D4A" w14:textId="77777777" w:rsidR="00F7313E" w:rsidRDefault="00F7313E">
                        <w:pPr>
                          <w:pStyle w:val="TableParagraph"/>
                          <w:rPr>
                            <w:rFonts w:ascii="Times New Roman"/>
                            <w:sz w:val="14"/>
                          </w:rPr>
                        </w:pPr>
                      </w:p>
                    </w:tc>
                    <w:tc>
                      <w:tcPr>
                        <w:tcW w:w="348" w:type="dxa"/>
                      </w:tcPr>
                      <w:p w14:paraId="75137A23" w14:textId="77777777" w:rsidR="00F7313E" w:rsidRDefault="00F7313E">
                        <w:pPr>
                          <w:pStyle w:val="TableParagraph"/>
                          <w:rPr>
                            <w:rFonts w:ascii="Times New Roman"/>
                            <w:sz w:val="14"/>
                          </w:rPr>
                        </w:pPr>
                      </w:p>
                    </w:tc>
                    <w:tc>
                      <w:tcPr>
                        <w:tcW w:w="348" w:type="dxa"/>
                      </w:tcPr>
                      <w:p w14:paraId="074181C9" w14:textId="77777777" w:rsidR="00F7313E" w:rsidRDefault="00F7313E">
                        <w:pPr>
                          <w:pStyle w:val="TableParagraph"/>
                          <w:rPr>
                            <w:rFonts w:ascii="Times New Roman"/>
                            <w:sz w:val="14"/>
                          </w:rPr>
                        </w:pPr>
                      </w:p>
                    </w:tc>
                    <w:tc>
                      <w:tcPr>
                        <w:tcW w:w="348" w:type="dxa"/>
                      </w:tcPr>
                      <w:p w14:paraId="771CB33D" w14:textId="77777777" w:rsidR="00F7313E" w:rsidRDefault="00F7313E">
                        <w:pPr>
                          <w:pStyle w:val="TableParagraph"/>
                          <w:rPr>
                            <w:rFonts w:ascii="Times New Roman"/>
                            <w:sz w:val="14"/>
                          </w:rPr>
                        </w:pPr>
                      </w:p>
                    </w:tc>
                    <w:tc>
                      <w:tcPr>
                        <w:tcW w:w="348" w:type="dxa"/>
                      </w:tcPr>
                      <w:p w14:paraId="23152658" w14:textId="77777777" w:rsidR="00F7313E" w:rsidRDefault="00F7313E">
                        <w:pPr>
                          <w:pStyle w:val="TableParagraph"/>
                          <w:rPr>
                            <w:rFonts w:ascii="Times New Roman"/>
                            <w:sz w:val="14"/>
                          </w:rPr>
                        </w:pPr>
                      </w:p>
                    </w:tc>
                    <w:tc>
                      <w:tcPr>
                        <w:tcW w:w="391" w:type="dxa"/>
                      </w:tcPr>
                      <w:p w14:paraId="7D6CC91E" w14:textId="77777777" w:rsidR="00F7313E" w:rsidRDefault="00F7313E">
                        <w:pPr>
                          <w:pStyle w:val="TableParagraph"/>
                          <w:rPr>
                            <w:rFonts w:ascii="Times New Roman"/>
                            <w:sz w:val="14"/>
                          </w:rPr>
                        </w:pPr>
                      </w:p>
                    </w:tc>
                    <w:tc>
                      <w:tcPr>
                        <w:tcW w:w="345" w:type="dxa"/>
                      </w:tcPr>
                      <w:p w14:paraId="516C8B38" w14:textId="77777777" w:rsidR="00F7313E" w:rsidRDefault="00F7313E">
                        <w:pPr>
                          <w:pStyle w:val="TableParagraph"/>
                          <w:rPr>
                            <w:rFonts w:ascii="Times New Roman"/>
                            <w:sz w:val="14"/>
                          </w:rPr>
                        </w:pPr>
                      </w:p>
                    </w:tc>
                    <w:tc>
                      <w:tcPr>
                        <w:tcW w:w="341" w:type="dxa"/>
                      </w:tcPr>
                      <w:p w14:paraId="4C25BEFB" w14:textId="77777777" w:rsidR="00F7313E" w:rsidRDefault="00F7313E">
                        <w:pPr>
                          <w:pStyle w:val="TableParagraph"/>
                          <w:rPr>
                            <w:rFonts w:ascii="Times New Roman"/>
                            <w:sz w:val="14"/>
                          </w:rPr>
                        </w:pPr>
                      </w:p>
                    </w:tc>
                    <w:tc>
                      <w:tcPr>
                        <w:tcW w:w="306" w:type="dxa"/>
                        <w:tcBorders>
                          <w:right w:val="nil"/>
                        </w:tcBorders>
                      </w:tcPr>
                      <w:p w14:paraId="5F1C82A4" w14:textId="77777777" w:rsidR="00F7313E" w:rsidRDefault="00F7313E">
                        <w:pPr>
                          <w:pStyle w:val="TableParagraph"/>
                          <w:rPr>
                            <w:rFonts w:ascii="Times New Roman"/>
                            <w:sz w:val="14"/>
                          </w:rPr>
                        </w:pPr>
                      </w:p>
                    </w:tc>
                  </w:tr>
                </w:tbl>
                <w:p w14:paraId="3F9B2A63" w14:textId="77777777" w:rsidR="00F7313E" w:rsidRDefault="00F7313E">
                  <w:pPr>
                    <w:pStyle w:val="BodyText"/>
                  </w:pPr>
                </w:p>
              </w:txbxContent>
            </v:textbox>
            <w10:wrap anchorx="page"/>
          </v:shape>
        </w:pict>
      </w:r>
      <w:r w:rsidR="00F7313E">
        <w:rPr>
          <w:position w:val="1"/>
          <w:sz w:val="14"/>
        </w:rPr>
        <w:t>Apt./Unit</w:t>
      </w:r>
      <w:r w:rsidR="00F7313E">
        <w:rPr>
          <w:spacing w:val="-2"/>
          <w:position w:val="1"/>
          <w:sz w:val="14"/>
        </w:rPr>
        <w:t xml:space="preserve"> </w:t>
      </w:r>
      <w:r w:rsidR="00F7313E">
        <w:rPr>
          <w:position w:val="1"/>
          <w:sz w:val="14"/>
        </w:rPr>
        <w:t>Number</w:t>
      </w:r>
      <w:r w:rsidR="00F7313E">
        <w:rPr>
          <w:position w:val="1"/>
          <w:sz w:val="14"/>
        </w:rPr>
        <w:tab/>
      </w:r>
      <w:r w:rsidR="00F7313E">
        <w:rPr>
          <w:sz w:val="14"/>
        </w:rPr>
        <w:t>City</w:t>
      </w:r>
    </w:p>
    <w:p w14:paraId="56DCA917" w14:textId="77777777" w:rsidR="00D501FC" w:rsidRDefault="00D501FC">
      <w:pPr>
        <w:pStyle w:val="BodyText"/>
        <w:spacing w:before="10"/>
        <w:rPr>
          <w:sz w:val="15"/>
        </w:rPr>
      </w:pPr>
    </w:p>
    <w:p w14:paraId="6A4FBA42" w14:textId="77777777" w:rsidR="00D501FC" w:rsidRDefault="00D501FC">
      <w:pPr>
        <w:rPr>
          <w:sz w:val="15"/>
        </w:rPr>
        <w:sectPr w:rsidR="00D501FC">
          <w:type w:val="continuous"/>
          <w:pgSz w:w="12240" w:h="15840"/>
          <w:pgMar w:top="640" w:right="400" w:bottom="280" w:left="460" w:header="720" w:footer="720" w:gutter="0"/>
          <w:cols w:space="720"/>
        </w:sectPr>
      </w:pPr>
    </w:p>
    <w:p w14:paraId="0FA96D31" w14:textId="77777777" w:rsidR="00D501FC" w:rsidRDefault="00F7313E">
      <w:pPr>
        <w:spacing w:before="95"/>
        <w:ind w:left="229"/>
        <w:rPr>
          <w:sz w:val="14"/>
        </w:rPr>
      </w:pPr>
      <w:r>
        <w:rPr>
          <w:sz w:val="14"/>
        </w:rPr>
        <w:t>State/Province</w:t>
      </w:r>
    </w:p>
    <w:p w14:paraId="71CEA3E6" w14:textId="77777777" w:rsidR="00D501FC" w:rsidRDefault="00F7313E">
      <w:pPr>
        <w:spacing w:before="95"/>
        <w:ind w:left="229"/>
        <w:rPr>
          <w:sz w:val="14"/>
        </w:rPr>
      </w:pPr>
      <w:r>
        <w:br w:type="column"/>
      </w:r>
      <w:r>
        <w:rPr>
          <w:sz w:val="14"/>
        </w:rPr>
        <w:t>Country</w:t>
      </w:r>
    </w:p>
    <w:p w14:paraId="1F72AA1D" w14:textId="77777777" w:rsidR="00D501FC" w:rsidRDefault="00F7313E">
      <w:pPr>
        <w:spacing w:before="95"/>
        <w:ind w:left="229"/>
        <w:rPr>
          <w:sz w:val="14"/>
        </w:rPr>
      </w:pPr>
      <w:r>
        <w:br w:type="column"/>
      </w:r>
      <w:r>
        <w:rPr>
          <w:sz w:val="14"/>
        </w:rPr>
        <w:t>ZIP Code/Postal Code</w:t>
      </w:r>
    </w:p>
    <w:p w14:paraId="0CF4E23F" w14:textId="77777777" w:rsidR="00D501FC" w:rsidRDefault="00D501FC">
      <w:pPr>
        <w:rPr>
          <w:sz w:val="14"/>
        </w:rPr>
        <w:sectPr w:rsidR="00D501FC">
          <w:type w:val="continuous"/>
          <w:pgSz w:w="12240" w:h="15840"/>
          <w:pgMar w:top="640" w:right="400" w:bottom="280" w:left="460" w:header="720" w:footer="720" w:gutter="0"/>
          <w:cols w:num="3" w:space="720" w:equalWidth="0">
            <w:col w:w="1180" w:space="1042"/>
            <w:col w:w="760" w:space="1195"/>
            <w:col w:w="7203"/>
          </w:cols>
        </w:sectPr>
      </w:pPr>
    </w:p>
    <w:p w14:paraId="299837D8" w14:textId="77777777" w:rsidR="00D501FC" w:rsidRDefault="00D501FC">
      <w:pPr>
        <w:pStyle w:val="BodyText"/>
        <w:spacing w:before="6"/>
        <w:rPr>
          <w:sz w:val="15"/>
        </w:rPr>
      </w:pPr>
    </w:p>
    <w:p w14:paraId="4FA332B5" w14:textId="77777777" w:rsidR="00DF2E15" w:rsidRPr="00E557EB" w:rsidRDefault="007651FB">
      <w:pPr>
        <w:pStyle w:val="ListParagraph"/>
        <w:numPr>
          <w:ilvl w:val="0"/>
          <w:numId w:val="2"/>
        </w:numPr>
        <w:tabs>
          <w:tab w:val="left" w:pos="420"/>
          <w:tab w:val="left" w:pos="5692"/>
        </w:tabs>
        <w:ind w:left="419" w:hanging="235"/>
        <w:rPr>
          <w:ins w:id="461" w:author="Lackey, Shireen" w:date="2021-01-11T18:39:00Z"/>
          <w:i/>
          <w:sz w:val="14"/>
          <w:rPrChange w:id="462" w:author="Lackey, Shireen" w:date="2021-01-11T18:39:00Z">
            <w:rPr>
              <w:ins w:id="463" w:author="Lackey, Shireen" w:date="2021-01-11T18:39:00Z"/>
              <w:iCs/>
              <w:sz w:val="14"/>
            </w:rPr>
          </w:rPrChange>
        </w:rPr>
      </w:pPr>
      <w:r>
        <w:pict w14:anchorId="345C130E">
          <v:shape id="_x0000_s1028" type="#_x0000_t202" style="position:absolute;left:0;text-align:left;margin-left:326.1pt;margin-top:-20.75pt;width:86.5pt;height:17.45pt;z-index:15730688;mso-position-horizontal-relative:page" filled="f" stroked="f">
            <v:textbox style="mso-next-textbox:#_x0000_s1028"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4"/>
                    <w:gridCol w:w="344"/>
                    <w:gridCol w:w="344"/>
                    <w:gridCol w:w="344"/>
                    <w:gridCol w:w="334"/>
                  </w:tblGrid>
                  <w:tr w:rsidR="00F7313E" w14:paraId="0469D844" w14:textId="77777777">
                    <w:trPr>
                      <w:trHeight w:val="308"/>
                    </w:trPr>
                    <w:tc>
                      <w:tcPr>
                        <w:tcW w:w="334" w:type="dxa"/>
                      </w:tcPr>
                      <w:p w14:paraId="61C2E345" w14:textId="77777777" w:rsidR="00F7313E" w:rsidRDefault="00F7313E">
                        <w:pPr>
                          <w:pStyle w:val="TableParagraph"/>
                          <w:rPr>
                            <w:rFonts w:ascii="Times New Roman"/>
                            <w:sz w:val="14"/>
                          </w:rPr>
                        </w:pPr>
                      </w:p>
                    </w:tc>
                    <w:tc>
                      <w:tcPr>
                        <w:tcW w:w="344" w:type="dxa"/>
                      </w:tcPr>
                      <w:p w14:paraId="0C95B58C" w14:textId="77777777" w:rsidR="00F7313E" w:rsidRDefault="00F7313E">
                        <w:pPr>
                          <w:pStyle w:val="TableParagraph"/>
                          <w:rPr>
                            <w:rFonts w:ascii="Times New Roman"/>
                            <w:sz w:val="14"/>
                          </w:rPr>
                        </w:pPr>
                      </w:p>
                    </w:tc>
                    <w:tc>
                      <w:tcPr>
                        <w:tcW w:w="344" w:type="dxa"/>
                      </w:tcPr>
                      <w:p w14:paraId="6662696A" w14:textId="77777777" w:rsidR="00F7313E" w:rsidRDefault="00F7313E">
                        <w:pPr>
                          <w:pStyle w:val="TableParagraph"/>
                          <w:rPr>
                            <w:rFonts w:ascii="Times New Roman"/>
                            <w:sz w:val="14"/>
                          </w:rPr>
                        </w:pPr>
                      </w:p>
                    </w:tc>
                    <w:tc>
                      <w:tcPr>
                        <w:tcW w:w="344" w:type="dxa"/>
                      </w:tcPr>
                      <w:p w14:paraId="6872F221" w14:textId="77777777" w:rsidR="00F7313E" w:rsidRDefault="00F7313E">
                        <w:pPr>
                          <w:pStyle w:val="TableParagraph"/>
                          <w:rPr>
                            <w:rFonts w:ascii="Times New Roman"/>
                            <w:sz w:val="14"/>
                          </w:rPr>
                        </w:pPr>
                      </w:p>
                    </w:tc>
                    <w:tc>
                      <w:tcPr>
                        <w:tcW w:w="334" w:type="dxa"/>
                      </w:tcPr>
                      <w:p w14:paraId="1CBFC80A" w14:textId="77777777" w:rsidR="00F7313E" w:rsidRDefault="00F7313E">
                        <w:pPr>
                          <w:pStyle w:val="TableParagraph"/>
                          <w:rPr>
                            <w:rFonts w:ascii="Times New Roman"/>
                            <w:sz w:val="14"/>
                          </w:rPr>
                        </w:pPr>
                      </w:p>
                    </w:tc>
                  </w:tr>
                </w:tbl>
                <w:p w14:paraId="6B9A57C1" w14:textId="77777777" w:rsidR="00F7313E" w:rsidRDefault="00F7313E">
                  <w:pPr>
                    <w:pStyle w:val="BodyText"/>
                  </w:pPr>
                </w:p>
              </w:txbxContent>
            </v:textbox>
            <w10:wrap anchorx="page"/>
          </v:shape>
        </w:pict>
      </w:r>
      <w:r>
        <w:pict w14:anchorId="4B53DF52">
          <v:shape id="_x0000_s1027" type="#_x0000_t202" style="position:absolute;left:0;text-align:left;margin-left:431.2pt;margin-top:-20.75pt;width:68.8pt;height:17.45pt;z-index:15731200;mso-position-horizontal-relative:page" filled="f" stroked="f">
            <v:textbox style="mso-next-textbox:#_x0000_s1027"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1"/>
                    <w:gridCol w:w="341"/>
                    <w:gridCol w:w="341"/>
                    <w:gridCol w:w="331"/>
                  </w:tblGrid>
                  <w:tr w:rsidR="00F7313E" w14:paraId="4D89F6FE" w14:textId="77777777">
                    <w:trPr>
                      <w:trHeight w:val="308"/>
                    </w:trPr>
                    <w:tc>
                      <w:tcPr>
                        <w:tcW w:w="331" w:type="dxa"/>
                      </w:tcPr>
                      <w:p w14:paraId="0A2C7B85" w14:textId="77777777" w:rsidR="00F7313E" w:rsidRDefault="00F7313E">
                        <w:pPr>
                          <w:pStyle w:val="TableParagraph"/>
                          <w:rPr>
                            <w:rFonts w:ascii="Times New Roman"/>
                            <w:sz w:val="14"/>
                          </w:rPr>
                        </w:pPr>
                      </w:p>
                    </w:tc>
                    <w:tc>
                      <w:tcPr>
                        <w:tcW w:w="341" w:type="dxa"/>
                      </w:tcPr>
                      <w:p w14:paraId="678B5C67" w14:textId="77777777" w:rsidR="00F7313E" w:rsidRDefault="00F7313E">
                        <w:pPr>
                          <w:pStyle w:val="TableParagraph"/>
                          <w:rPr>
                            <w:rFonts w:ascii="Times New Roman"/>
                            <w:sz w:val="14"/>
                          </w:rPr>
                        </w:pPr>
                      </w:p>
                    </w:tc>
                    <w:tc>
                      <w:tcPr>
                        <w:tcW w:w="341" w:type="dxa"/>
                      </w:tcPr>
                      <w:p w14:paraId="6864D95F" w14:textId="77777777" w:rsidR="00F7313E" w:rsidRDefault="00F7313E">
                        <w:pPr>
                          <w:pStyle w:val="TableParagraph"/>
                          <w:rPr>
                            <w:rFonts w:ascii="Times New Roman"/>
                            <w:sz w:val="14"/>
                          </w:rPr>
                        </w:pPr>
                      </w:p>
                    </w:tc>
                    <w:tc>
                      <w:tcPr>
                        <w:tcW w:w="331" w:type="dxa"/>
                      </w:tcPr>
                      <w:p w14:paraId="7FF3F84F" w14:textId="77777777" w:rsidR="00F7313E" w:rsidRDefault="00F7313E">
                        <w:pPr>
                          <w:pStyle w:val="TableParagraph"/>
                          <w:rPr>
                            <w:rFonts w:ascii="Times New Roman"/>
                            <w:sz w:val="14"/>
                          </w:rPr>
                        </w:pPr>
                      </w:p>
                    </w:tc>
                  </w:tr>
                </w:tbl>
                <w:p w14:paraId="40D557B3" w14:textId="77777777" w:rsidR="00F7313E" w:rsidRDefault="00F7313E">
                  <w:pPr>
                    <w:pStyle w:val="BodyText"/>
                  </w:pPr>
                </w:p>
              </w:txbxContent>
            </v:textbox>
            <w10:wrap anchorx="page"/>
          </v:shape>
        </w:pict>
      </w:r>
      <w:r w:rsidR="00F7313E">
        <w:rPr>
          <w:rFonts w:ascii="Arial"/>
          <w:sz w:val="14"/>
        </w:rPr>
        <w:t xml:space="preserve">TELEPHONE NUMBER </w:t>
      </w:r>
      <w:r w:rsidR="00F7313E" w:rsidRPr="00DF2E15">
        <w:rPr>
          <w:iCs/>
          <w:sz w:val="14"/>
          <w:rPrChange w:id="464" w:author="Lackey, Shireen" w:date="2021-01-11T18:36:00Z">
            <w:rPr>
              <w:i/>
              <w:sz w:val="14"/>
            </w:rPr>
          </w:rPrChange>
        </w:rPr>
        <w:t>(Include</w:t>
      </w:r>
      <w:r w:rsidR="00F7313E" w:rsidRPr="00DF2E15">
        <w:rPr>
          <w:iCs/>
          <w:spacing w:val="-4"/>
          <w:sz w:val="14"/>
          <w:rPrChange w:id="465" w:author="Lackey, Shireen" w:date="2021-01-11T18:36:00Z">
            <w:rPr>
              <w:i/>
              <w:spacing w:val="-4"/>
              <w:sz w:val="14"/>
            </w:rPr>
          </w:rPrChange>
        </w:rPr>
        <w:t xml:space="preserve"> </w:t>
      </w:r>
      <w:r w:rsidR="00F7313E" w:rsidRPr="00DF2E15">
        <w:rPr>
          <w:iCs/>
          <w:sz w:val="14"/>
          <w:rPrChange w:id="466" w:author="Lackey, Shireen" w:date="2021-01-11T18:36:00Z">
            <w:rPr>
              <w:i/>
              <w:sz w:val="14"/>
            </w:rPr>
          </w:rPrChange>
        </w:rPr>
        <w:t>Area</w:t>
      </w:r>
      <w:r w:rsidR="00F7313E" w:rsidRPr="00DF2E15">
        <w:rPr>
          <w:iCs/>
          <w:spacing w:val="-1"/>
          <w:sz w:val="14"/>
          <w:rPrChange w:id="467" w:author="Lackey, Shireen" w:date="2021-01-11T18:36:00Z">
            <w:rPr>
              <w:i/>
              <w:spacing w:val="-1"/>
              <w:sz w:val="14"/>
            </w:rPr>
          </w:rPrChange>
        </w:rPr>
        <w:t xml:space="preserve"> </w:t>
      </w:r>
      <w:r w:rsidR="00F7313E" w:rsidRPr="00DF2E15">
        <w:rPr>
          <w:iCs/>
          <w:sz w:val="14"/>
          <w:rPrChange w:id="468" w:author="Lackey, Shireen" w:date="2021-01-11T18:36:00Z">
            <w:rPr>
              <w:i/>
              <w:sz w:val="14"/>
            </w:rPr>
          </w:rPrChange>
        </w:rPr>
        <w:t>Code)</w:t>
      </w:r>
    </w:p>
    <w:p w14:paraId="42DD3068" w14:textId="77777777" w:rsidR="00DF2E15" w:rsidRPr="00117352" w:rsidDel="00E557EB" w:rsidRDefault="00E557EB">
      <w:pPr>
        <w:pStyle w:val="ListParagraph"/>
        <w:tabs>
          <w:tab w:val="left" w:pos="420"/>
          <w:tab w:val="left" w:pos="5692"/>
        </w:tabs>
        <w:ind w:left="419" w:firstLine="0"/>
        <w:rPr>
          <w:del w:id="469" w:author="Lackey, Shireen" w:date="2021-01-11T18:40:00Z"/>
          <w:i/>
          <w:sz w:val="14"/>
          <w:szCs w:val="14"/>
        </w:rPr>
        <w:pPrChange w:id="470" w:author="Lackey, Shireen" w:date="2021-01-11T18:40:00Z">
          <w:pPr>
            <w:tabs>
              <w:tab w:val="left" w:pos="420"/>
              <w:tab w:val="left" w:pos="5692"/>
            </w:tabs>
            <w:ind w:left="184"/>
          </w:pPr>
        </w:pPrChange>
      </w:pPr>
      <w:ins w:id="471" w:author="Lackey, Shireen" w:date="2021-01-11T18:39:00Z">
        <w:r>
          <w:rPr>
            <w:rFonts w:ascii="Arial" w:hAnsi="Arial" w:cs="Arial"/>
            <w:sz w:val="14"/>
            <w:szCs w:val="14"/>
          </w:rPr>
          <w:t>Enter International Phone Number (If applicable)</w:t>
        </w:r>
      </w:ins>
    </w:p>
    <w:p w14:paraId="3A96D9C7" w14:textId="77777777" w:rsidR="00E557EB" w:rsidRPr="00E557EB" w:rsidRDefault="00E557EB">
      <w:pPr>
        <w:tabs>
          <w:tab w:val="left" w:pos="420"/>
          <w:tab w:val="left" w:pos="5692"/>
        </w:tabs>
        <w:rPr>
          <w:ins w:id="472" w:author="Lackey, Shireen" w:date="2021-01-11T18:37:00Z"/>
          <w:i/>
          <w:sz w:val="14"/>
          <w:rPrChange w:id="473" w:author="Lackey, Shireen" w:date="2021-01-11T18:40:00Z">
            <w:rPr>
              <w:ins w:id="474" w:author="Lackey, Shireen" w:date="2021-01-11T18:37:00Z"/>
              <w:rFonts w:ascii="Arial"/>
              <w:sz w:val="14"/>
            </w:rPr>
          </w:rPrChange>
        </w:rPr>
        <w:pPrChange w:id="475" w:author="Lackey, Shireen" w:date="2021-01-11T18:40:00Z">
          <w:pPr>
            <w:pStyle w:val="ListParagraph"/>
            <w:numPr>
              <w:numId w:val="2"/>
            </w:numPr>
            <w:tabs>
              <w:tab w:val="left" w:pos="420"/>
              <w:tab w:val="left" w:pos="5692"/>
            </w:tabs>
            <w:ind w:left="419" w:hanging="235"/>
          </w:pPr>
        </w:pPrChange>
      </w:pPr>
    </w:p>
    <w:p w14:paraId="482D7285" w14:textId="77777777" w:rsidR="00E557EB" w:rsidRPr="00E557EB" w:rsidRDefault="00E557EB">
      <w:pPr>
        <w:pStyle w:val="ListParagraph"/>
        <w:rPr>
          <w:ins w:id="476" w:author="Lackey, Shireen" w:date="2021-01-11T18:37:00Z"/>
          <w:rFonts w:ascii="Arial"/>
          <w:sz w:val="14"/>
          <w:rPrChange w:id="477" w:author="Lackey, Shireen" w:date="2021-01-11T18:37:00Z">
            <w:rPr>
              <w:ins w:id="478" w:author="Lackey, Shireen" w:date="2021-01-11T18:37:00Z"/>
            </w:rPr>
          </w:rPrChange>
        </w:rPr>
        <w:pPrChange w:id="479" w:author="Lackey, Shireen" w:date="2021-01-11T18:37:00Z">
          <w:pPr>
            <w:pStyle w:val="ListParagraph"/>
            <w:numPr>
              <w:numId w:val="2"/>
            </w:numPr>
            <w:tabs>
              <w:tab w:val="left" w:pos="420"/>
              <w:tab w:val="left" w:pos="5692"/>
            </w:tabs>
            <w:ind w:left="419" w:hanging="235"/>
          </w:pPr>
        </w:pPrChange>
      </w:pPr>
    </w:p>
    <w:p w14:paraId="128F403F" w14:textId="77777777" w:rsidR="00D501FC" w:rsidRPr="00E557EB" w:rsidRDefault="00F7313E">
      <w:pPr>
        <w:pStyle w:val="ListParagraph"/>
        <w:numPr>
          <w:ilvl w:val="0"/>
          <w:numId w:val="2"/>
        </w:numPr>
        <w:tabs>
          <w:tab w:val="left" w:pos="420"/>
          <w:tab w:val="left" w:pos="5692"/>
        </w:tabs>
        <w:ind w:left="419" w:hanging="235"/>
        <w:rPr>
          <w:ins w:id="480" w:author="Lackey, Shireen" w:date="2021-01-11T18:40:00Z"/>
          <w:i/>
          <w:sz w:val="14"/>
          <w:rPrChange w:id="481" w:author="Lackey, Shireen" w:date="2021-01-11T18:40:00Z">
            <w:rPr>
              <w:ins w:id="482" w:author="Lackey, Shireen" w:date="2021-01-11T18:40:00Z"/>
              <w:iCs/>
              <w:sz w:val="14"/>
            </w:rPr>
          </w:rPrChange>
        </w:rPr>
      </w:pPr>
      <w:del w:id="483" w:author="Lackey, Shireen" w:date="2021-01-11T18:40:00Z">
        <w:r w:rsidDel="00E557EB">
          <w:rPr>
            <w:rFonts w:ascii="Arial"/>
            <w:sz w:val="14"/>
          </w:rPr>
          <w:delText xml:space="preserve">11. </w:delText>
        </w:r>
      </w:del>
      <w:r>
        <w:rPr>
          <w:rFonts w:ascii="Arial"/>
          <w:sz w:val="14"/>
        </w:rPr>
        <w:t>E-MAIL ADDRESS</w:t>
      </w:r>
      <w:r>
        <w:rPr>
          <w:rFonts w:ascii="Arial"/>
          <w:spacing w:val="-1"/>
          <w:sz w:val="14"/>
        </w:rPr>
        <w:t xml:space="preserve"> </w:t>
      </w:r>
      <w:r w:rsidRPr="00E557EB">
        <w:rPr>
          <w:iCs/>
          <w:sz w:val="14"/>
          <w:rPrChange w:id="484" w:author="Lackey, Shireen" w:date="2021-01-11T18:40:00Z">
            <w:rPr>
              <w:i/>
              <w:sz w:val="14"/>
            </w:rPr>
          </w:rPrChange>
        </w:rPr>
        <w:t>(Optional)</w:t>
      </w:r>
    </w:p>
    <w:p w14:paraId="1CA061E4" w14:textId="77777777" w:rsidR="00E557EB" w:rsidRPr="00E557EB" w:rsidRDefault="00E557EB">
      <w:pPr>
        <w:tabs>
          <w:tab w:val="left" w:pos="420"/>
          <w:tab w:val="left" w:pos="5692"/>
        </w:tabs>
        <w:ind w:left="184"/>
        <w:rPr>
          <w:i/>
          <w:sz w:val="14"/>
          <w:rPrChange w:id="485" w:author="Lackey, Shireen" w:date="2021-01-11T18:40:00Z">
            <w:rPr>
              <w:i/>
            </w:rPr>
          </w:rPrChange>
        </w:rPr>
        <w:pPrChange w:id="486" w:author="Lackey, Shireen" w:date="2021-01-11T18:40:00Z">
          <w:pPr>
            <w:pStyle w:val="ListParagraph"/>
            <w:numPr>
              <w:numId w:val="2"/>
            </w:numPr>
            <w:tabs>
              <w:tab w:val="left" w:pos="420"/>
              <w:tab w:val="left" w:pos="5692"/>
            </w:tabs>
            <w:ind w:left="419" w:hanging="235"/>
          </w:pPr>
        </w:pPrChange>
      </w:pPr>
      <w:ins w:id="487" w:author="Lackey, Shireen" w:date="2021-01-11T18:40:00Z">
        <w:r w:rsidRPr="00E557EB">
          <w:rPr>
            <w:iCs/>
            <w:sz w:val="14"/>
            <w:rPrChange w:id="488" w:author="Lackey, Shireen" w:date="2021-01-11T18:40:00Z">
              <w:rPr/>
            </w:rPrChange>
          </w:rPr>
          <w:t>I agree</w:t>
        </w:r>
        <w:r>
          <w:rPr>
            <w:iCs/>
            <w:sz w:val="14"/>
          </w:rPr>
          <w:t xml:space="preserve"> to receive electronic correspondence from VA </w:t>
        </w:r>
        <w:proofErr w:type="gramStart"/>
        <w:r>
          <w:rPr>
            <w:iCs/>
            <w:sz w:val="14"/>
          </w:rPr>
          <w:t>in regard to</w:t>
        </w:r>
        <w:proofErr w:type="gramEnd"/>
        <w:r>
          <w:rPr>
            <w:iCs/>
            <w:sz w:val="14"/>
          </w:rPr>
          <w:t xml:space="preserve"> my claim.</w:t>
        </w:r>
      </w:ins>
    </w:p>
    <w:p w14:paraId="4FD839B9" w14:textId="77777777" w:rsidR="00D501FC" w:rsidRPr="00E557EB" w:rsidRDefault="00E557EB">
      <w:pPr>
        <w:spacing w:before="84"/>
        <w:ind w:left="3460"/>
        <w:rPr>
          <w:b/>
          <w:sz w:val="18"/>
          <w:rPrChange w:id="489" w:author="Lackey, Shireen" w:date="2021-01-11T18:41:00Z">
            <w:rPr>
              <w:rFonts w:ascii="Times New Roman"/>
              <w:i/>
              <w:sz w:val="22"/>
            </w:rPr>
          </w:rPrChange>
        </w:rPr>
        <w:pPrChange w:id="490" w:author="Lackey, Shireen" w:date="2021-01-11T18:41:00Z">
          <w:pPr>
            <w:pStyle w:val="BodyText"/>
            <w:spacing w:before="7"/>
          </w:pPr>
        </w:pPrChange>
      </w:pPr>
      <w:ins w:id="491" w:author="Lackey, Shireen" w:date="2021-01-11T18:41:00Z">
        <w:r>
          <w:rPr>
            <w:b/>
            <w:sz w:val="18"/>
          </w:rPr>
          <w:t>SECTION III – BENEFIT TYPE</w:t>
        </w:r>
      </w:ins>
    </w:p>
    <w:p w14:paraId="352B5C81" w14:textId="77777777" w:rsidR="00D501FC" w:rsidRPr="00E557EB" w:rsidRDefault="007651FB">
      <w:pPr>
        <w:tabs>
          <w:tab w:val="left" w:pos="459"/>
        </w:tabs>
        <w:spacing w:before="95"/>
        <w:ind w:left="185"/>
        <w:rPr>
          <w:iCs/>
          <w:sz w:val="14"/>
          <w:rPrChange w:id="492" w:author="Lackey, Shireen" w:date="2021-01-11T18:42:00Z">
            <w:rPr/>
          </w:rPrChange>
        </w:rPr>
        <w:pPrChange w:id="493" w:author="Lackey, Shireen" w:date="2021-01-11T18:42:00Z">
          <w:pPr>
            <w:pStyle w:val="ListParagraph"/>
            <w:numPr>
              <w:numId w:val="1"/>
            </w:numPr>
            <w:tabs>
              <w:tab w:val="left" w:pos="459"/>
            </w:tabs>
            <w:spacing w:before="95"/>
            <w:ind w:left="458" w:hanging="274"/>
          </w:pPr>
        </w:pPrChange>
      </w:pPr>
      <w:del w:id="494" w:author="Lackey, Shireen" w:date="2021-01-11T18:29:00Z">
        <w:r>
          <w:pict w14:anchorId="6BAB2175">
            <v:group id="_x0000_s1032" style="position:absolute;left:0;text-align:left;margin-left:616.55pt;margin-top:10.65pt;width:553.8pt;height:618.15pt;z-index:-16061440;mso-position-horizontal-relative:page" coordorigin="573,3" coordsize="11076,12363">
              <v:line id="_x0000_s1090" style="position:absolute" from="877,18" to="11341,18" strokeweight="1.5pt"/>
              <v:line id="_x0000_s1089" style="position:absolute" from="877,12350" to="11341,12350" strokeweight="1.5pt"/>
              <v:line id="_x0000_s1088" style="position:absolute" from="589,306" to="589,12062" strokeweight="1.5pt"/>
              <v:shape id="_x0000_s1087" style="position:absolute;left:573;top:12062;width:303;height:303" coordorigin="574,12062" coordsize="303,303" o:spt="100" adj="0,,0" path="m589,12062r,303m574,12350r303,e" filled="f" strokeweight="1.5pt">
                <v:stroke joinstyle="round"/>
                <v:formulas/>
                <v:path arrowok="t" o:connecttype="segments"/>
              </v:shape>
              <v:line id="_x0000_s1086" style="position:absolute" from="11341,12350" to="11644,12350" strokeweight="1.5pt"/>
              <v:line id="_x0000_s1085" style="position:absolute" from="11629,306" to="11629,12062" strokeweight="1.5pt"/>
              <v:line id="_x0000_s1084" style="position:absolute" from="11629,12365" to="11629,12062" strokeweight="1.5pt"/>
              <v:shape id="_x0000_s1083" style="position:absolute;left:11340;top:2;width:303;height:303" coordorigin="11341,3" coordsize="303,303" o:spt="100" adj="0,,0" path="m11629,306r,-303m11644,18r-303,e" filled="f" strokeweight="1.5pt">
                <v:stroke joinstyle="round"/>
                <v:formulas/>
                <v:path arrowok="t" o:connecttype="segments"/>
              </v:shape>
              <v:shape id="_x0000_s1082" style="position:absolute;left:573;top:2;width:303;height:303" coordorigin="574,3" coordsize="303,303" o:spt="100" adj="0,,0" path="m877,18r-303,m589,3r,303e" filled="f" strokeweight="1.5pt">
                <v:stroke joinstyle="round"/>
                <v:formulas/>
                <v:path arrowok="t" o:connecttype="segments"/>
              </v:shape>
              <v:rect id="_x0000_s1081" style="position:absolute;left:3873;top:17;width:4636;height:48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alt="Department of Veterans Affairs Logo." style="position:absolute;left:588;top:17;width:3995;height:480">
                <v:imagedata r:id="rId9" o:title=""/>
              </v:shape>
              <v:line id="_x0000_s1079" style="position:absolute" from="589,498" to="8509,498" strokeweight=".72pt"/>
              <v:line id="_x0000_s1078" style="position:absolute" from="11614,1624" to="607,1624" strokeweight=".72pt"/>
              <v:line id="_x0000_s1077" style="position:absolute" from="590,5391" to="11630,5391" strokeweight=".72pt"/>
              <v:line id="_x0000_s1076" style="position:absolute" from="607,2022" to="11633,2022" strokeweight=".72pt"/>
              <v:line id="_x0000_s1075" style="position:absolute" from="6111,6925" to="6111,7452" strokeweight=".72pt"/>
              <v:line id="_x0000_s1074" style="position:absolute" from="11629,1338" to="589,1338" strokeweight="1.44pt"/>
              <v:line id="_x0000_s1073" style="position:absolute" from="589,858" to="8509,858" strokeweight=".72pt"/>
              <v:rect id="_x0000_s1072" style="position:absolute;left:606;top:1352;width:10990;height:261" fillcolor="silver" stroked="f"/>
              <v:line id="_x0000_s1071" style="position:absolute" from="8508,18" to="8508,1338" strokeweight="1.44pt"/>
              <v:shape id="_x0000_s1070" style="position:absolute;left:996;top:5160;width:7304;height:160" coordorigin="997,5160" coordsize="7304,160" o:spt="100" adj="0,,0" path="m8140,5320r160,l8300,5160r-160,l8140,5320xm6257,5320r160,l6417,5160r-160,l6257,5320xm4326,5320r160,l4486,5160r-160,l4326,5320xm2413,5320r160,l2573,5160r-160,l2413,5320xm997,5320r160,l1157,5160r-160,l997,5320xe" filled="f" strokeweight=".5pt">
                <v:stroke joinstyle="round"/>
                <v:formulas/>
                <v:path arrowok="t" o:connecttype="segments"/>
              </v:shape>
              <v:line id="_x0000_s1069" style="position:absolute" from="9428,5359" to="11583,5359" strokeweight=".5pt"/>
              <v:line id="_x0000_s1068" style="position:absolute" from="11642,2634" to="580,2635" strokeweight=".72pt"/>
              <v:line id="_x0000_s1067" style="position:absolute" from="11630,3473" to="587,3473" strokeweight=".72pt"/>
              <v:line id="_x0000_s1066" style="position:absolute" from="8933,3287" to="9077,3287" strokeweight="1.44pt"/>
              <v:line id="_x0000_s1065" style="position:absolute" from="9930,3287" to="10074,3287" strokeweight="1.44pt"/>
              <v:line id="_x0000_s1064" style="position:absolute" from="2847,3287" to="2991,3287" strokeweight="1.44pt"/>
              <v:line id="_x0000_s1063" style="position:absolute" from="1819,3287" to="1963,3287" strokeweight="1.44pt"/>
              <v:line id="_x0000_s1062" style="position:absolute" from="11616,4107" to="600,4107" strokeweight=".72pt"/>
              <v:line id="_x0000_s1061" style="position:absolute" from="587,4805" to="11627,4805" strokeweight=".72pt"/>
              <v:line id="_x0000_s1060" style="position:absolute" from="4693,2644" to="4693,4106" strokeweight=".72pt"/>
              <v:line id="_x0000_s1059" style="position:absolute" from="8099,2644" to="8099,3484" strokeweight=".72pt"/>
              <v:line id="_x0000_s1058" style="position:absolute" from="600,6927" to="11624,6927" strokeweight=".72pt"/>
              <v:line id="_x0000_s1057" style="position:absolute" from="8380,6705" to="8524,6705" strokeweight="1.44pt"/>
              <v:rect id="_x0000_s1056" style="position:absolute;left:600;top:8329;width:10997;height:254" fillcolor="silver" stroked="f"/>
              <v:line id="_x0000_s1055" style="position:absolute" from="590,7461" to="11630,7461" strokeweight=".72pt"/>
              <v:line id="_x0000_s1054" style="position:absolute" from="590,8316" to="11630,8316" strokeweight="1.44pt"/>
              <v:shape id="_x0000_s1053" style="position:absolute;left:1005;top:7784;width:7656;height:413" coordorigin="1006,7784" coordsize="7656,413" o:spt="100" adj="0,,0" path="m8502,8197r160,l8662,8037r-160,l8502,8197xm8502,7944r160,l8662,7784r-160,l8502,7944xm7196,7944r160,l7356,7784r-160,l7196,7944xm7196,8197r160,l7356,8037r-160,l7196,8197xm5481,8197r160,l5641,8037r-160,l5481,8197xm5481,7944r160,l5641,7784r-160,l5481,7944xm1016,8197r160,l1176,8037r-160,l1016,8197xm2756,7944r160,l2916,7784r-160,l2756,7944xm1006,7944r160,l1166,7784r-160,l1006,7944xe" filled="f" strokeweight=".5pt">
                <v:stroke joinstyle="round"/>
                <v:formulas/>
                <v:path arrowok="t" o:connecttype="segments"/>
              </v:shape>
              <v:line id="_x0000_s1052" style="position:absolute" from="580,8597" to="11620,8597" strokeweight=".72pt"/>
              <v:line id="_x0000_s1051" style="position:absolute" from="11636,9577" to="606,9577" strokeweight=".72pt"/>
              <v:shape id="_x0000_s1050" style="position:absolute;left:821;top:9285;width:10061;height:2667" coordorigin="821,9286" coordsize="10061,2667" o:spt="100" adj="0,,0" path="m1013,9446r160,l1173,9286r-160,l1013,9446xm821,10718r160,l981,10558r-160,l821,10718xm1648,11086r160,l1808,10926r-160,l1648,11086xm3680,11086r160,l3840,10926r-160,l3680,11086xm5743,11086r160,l5903,10926r-160,l5743,11086xm7722,11086r160,l7882,10926r-160,l7722,11086xm6003,11952r4879,l10882,11369r-4879,l6003,11952xe" filled="f" strokeweight=".5pt">
                <v:stroke joinstyle="round"/>
                <v:formulas/>
                <v:path arrowok="t" o:connecttype="segments"/>
              </v:shape>
              <v:shape id="_x0000_s1049" style="position:absolute;left:696;top:2282;width:4083;height:306" coordorigin="697,2282" coordsize="4083,306" o:spt="100" adj="0,,0" path="m697,2588r4082,l4779,2282r-4082,l697,2588xm1029,2292r,296m1371,2292r,296m1713,2292r,296m2054,2292r,296m2396,2292r,296m2738,2292r,296m3080,2292r,296m3422,2292r,296m3764,2292r,296m4106,2292r,296m4448,2292r,296e" filled="f" strokeweight="1pt">
                <v:stroke joinstyle="round"/>
                <v:formulas/>
                <v:path arrowok="t" o:connecttype="segments"/>
              </v:shape>
              <v:shape id="_x0000_s1048" style="position:absolute;left:5440;top:2282;width:6129;height:329" coordorigin="5440,2282" coordsize="6129,329" o:spt="100" adj="0,,0" path="m5440,2611r6128,l11568,2282r-6128,l5440,2611xm5772,2292r,319m6113,2292r,319m6455,2292r,319m6796,2292r,319m7138,2292r,319m7480,2292r,319m7821,2292r,319m8163,2292r,319m8504,2292r,319m8846,2292r,319m9187,2292r,319m9529,2292r,319m9870,2292r,319m10212,2292r,319m10554,2292r,319m10895,2292r,319m11237,2292r,319e" filled="f" strokeweight="1pt">
                <v:stroke joinstyle="round"/>
                <v:formulas/>
                <v:path arrowok="t" o:connecttype="segments"/>
              </v:shape>
              <v:rect id="_x0000_s1047" style="position:absolute;left:4979;top:2282;width:295;height:318" filled="f" strokeweight="1pt"/>
              <v:shape id="_x0000_s1046" style="position:absolute;left:8157;top:3148;width:644;height:295" coordorigin="8157,3148" coordsize="644,295" o:spt="100" adj="0,,0" path="m8157,3443r643,l8800,3148r-643,l8157,3443xm8479,3158r,285e" filled="f" strokeweight="1pt">
                <v:stroke joinstyle="round"/>
                <v:formulas/>
                <v:path arrowok="t" o:connecttype="segments"/>
              </v:shape>
              <v:shape id="_x0000_s1045" style="position:absolute;left:9168;top:3136;width:644;height:318" coordorigin="9169,3137" coordsize="644,318" o:spt="100" adj="0,,0" path="m9169,3454r643,l9812,3137r-643,l9169,3454xm9490,3147r,307e" filled="f" strokeweight="1pt">
                <v:stroke joinstyle="round"/>
                <v:formulas/>
                <v:path arrowok="t" o:connecttype="segments"/>
              </v:shape>
              <v:shape id="_x0000_s1044" style="position:absolute;left:10157;top:3148;width:1325;height:295" coordorigin="10157,3148" coordsize="1325,295" o:spt="100" adj="0,,0" path="m10157,3443r1324,l11481,3148r-1324,l10157,3443xm10483,3158r,285m10819,3158r,285m11155,3158r,285e" filled="f" strokeweight="1pt">
                <v:stroke joinstyle="round"/>
                <v:formulas/>
                <v:path arrowok="t" o:connecttype="segments"/>
              </v:shape>
              <v:shape id="_x0000_s1043" style="position:absolute;left:696;top:3136;width:1014;height:307" coordorigin="697,3137" coordsize="1014,307" o:spt="100" adj="0,,0" path="m697,3443r1014,l1711,3137r-1014,l697,3443xm1032,3147r,296m1376,3147r,296e" filled="f" strokeweight="1pt">
                <v:stroke joinstyle="round"/>
                <v:formulas/>
                <v:path arrowok="t" o:connecttype="segments"/>
              </v:shape>
              <v:shape id="_x0000_s1042" style="position:absolute;left:2083;top:3125;width:644;height:318" coordorigin="2083,3126" coordsize="644,318" o:spt="100" adj="0,,0" path="m2083,3443r643,l2726,3126r-643,l2083,3443xm2405,3136r,307e" filled="f" strokeweight="1pt">
                <v:stroke joinstyle="round"/>
                <v:formulas/>
                <v:path arrowok="t" o:connecttype="segments"/>
              </v:shape>
              <v:shape id="_x0000_s1041" style="position:absolute;left:3106;top:3136;width:1329;height:307" coordorigin="3106,3137" coordsize="1329,307" o:spt="100" adj="0,,0" path="m3106,3443r1329,l4435,3137r-1329,l3106,3443xm3433,3147r,296m3771,3147r,296m4108,3147r,296e" filled="f" strokeweight="1pt">
                <v:stroke joinstyle="round"/>
                <v:formulas/>
                <v:path arrowok="t" o:connecttype="segments"/>
              </v:shape>
              <v:shape id="_x0000_s1040" style="position:absolute;left:4842;top:3131;width:3027;height:312" coordorigin="4842,3131" coordsize="3027,312" o:spt="100" adj="0,,0" path="m4842,3443r3027,l7869,3131r-3027,l4842,3443xm5171,3141r,302m5509,3141r,302m5848,3141r,302m6186,3141r,302m6525,3141r,302m6863,3141r,302m7202,3141r,302m7540,3141r,302e" filled="f" strokeweight="1pt">
                <v:stroke joinstyle="round"/>
                <v:formulas/>
                <v:path arrowok="t" o:connecttype="segments"/>
              </v:shape>
              <v:shape id="_x0000_s1039" style="position:absolute;left:696;top:3747;width:3037;height:329" coordorigin="697,3747" coordsize="3037,329" o:spt="100" adj="0,,0" path="m697,4076r3037,l3734,3747r-3037,l697,4076xm1027,3757r,319m1366,3757r,319m1706,3757r,319m2046,3757r,319m2385,3757r,319m2725,3757r,319m3065,3757r,319m3404,3757r,319e" filled="f" strokeweight="1pt">
                <v:stroke joinstyle="round"/>
                <v:formulas/>
                <v:path arrowok="t" o:connecttype="segments"/>
              </v:shape>
              <v:shape id="_x0000_s1038" style="position:absolute;left:696;top:4458;width:4083;height:318" coordorigin="697,4458" coordsize="4083,318" o:spt="100" adj="0,,0" path="m697,4775r4082,l4779,4458r-4082,l697,4775xm1029,4468r,307m1371,4468r,307m1713,4468r,307m2054,4468r,307m2396,4468r,307m2738,4468r,307m3080,4468r,307m3422,4468r,307m3764,4468r,307m4106,4468r,307m4448,4468r,307e" filled="f" strokeweight="1pt">
                <v:stroke joinstyle="round"/>
                <v:formulas/>
                <v:path arrowok="t" o:connecttype="segments"/>
              </v:shape>
              <v:shape id="_x0000_s1037" style="position:absolute;left:5440;top:4447;width:6129;height:329" coordorigin="5440,4447" coordsize="6129,329" o:spt="100" adj="0,,0" path="m5440,4775r6128,l11568,4447r-6128,l5440,4775xm5772,4457r,318m6113,4457r,318m6455,4457r,318m6796,4457r,318m7138,4457r,318m7480,4457r,318m7821,4457r,318m8163,4457r,318m8504,4457r,318m8846,4457r,318m9187,4457r,318m9529,4457r,318m9870,4457r,318m10212,4457r,318m10554,4457r,318m10895,4457r,318m11237,4457r,318e" filled="f" strokeweight="1pt">
                <v:stroke joinstyle="round"/>
                <v:formulas/>
                <v:path arrowok="t" o:connecttype="segments"/>
              </v:shape>
              <v:rect id="_x0000_s1036" style="position:absolute;left:4979;top:4458;width:295;height:318" filled="f" strokeweight="1pt"/>
              <v:shape id="_x0000_s1035" style="position:absolute;left:4842;top:3747;width:6129;height:329" coordorigin="4842,3747" coordsize="6129,329" o:spt="100" adj="0,,0" path="m4842,4076r6128,l10970,3747r-6128,l4842,4076xm5174,3757r,319m5515,3757r,319m5857,3757r,319m6199,3757r,319m6540,3757r,319m6882,3757r,319m7223,3757r,319m7565,3757r,319m7906,3757r,319m8248,3757r,319m8589,3757r,319m8931,3757r,319m9273,3757r,319m9614,3757r,319m9956,3757r,319m10297,3757r,319m10639,3757r,319e" filled="f" strokeweight="1pt">
                <v:stroke joinstyle="round"/>
                <v:formulas/>
                <v:path arrowok="t" o:connecttype="segments"/>
              </v:shape>
              <v:shape id="_x0000_s1034" style="position:absolute;left:1902;top:6548;width:644;height:329" coordorigin="1903,6549" coordsize="644,329" o:spt="100" adj="0,,0" path="m1903,6877r643,l2546,6549r-643,l1903,6877xm2224,6559r,318e" filled="f" strokeweight="1pt">
                <v:stroke joinstyle="round"/>
                <v:formulas/>
                <v:path arrowok="t" o:connecttype="segments"/>
              </v:shape>
              <v:shape id="_x0000_s1033" style="position:absolute;left:3689;top:6548;width:633;height:329" coordorigin="3689,6549" coordsize="633,329" o:spt="100" adj="0,,0" path="m3689,6877r632,l4321,6549r-632,l3689,6877xm4005,6559r,318e" filled="f" strokeweight="1pt">
                <v:stroke joinstyle="round"/>
                <v:formulas/>
                <v:path arrowok="t" o:connecttype="segments"/>
              </v:shape>
              <w10:wrap anchorx="page"/>
            </v:group>
          </w:pict>
        </w:r>
      </w:del>
      <w:ins w:id="495" w:author="Lackey, Shireen" w:date="2021-01-11T18:42:00Z">
        <w:r w:rsidR="00E557EB">
          <w:rPr>
            <w:sz w:val="14"/>
          </w:rPr>
          <w:t xml:space="preserve">15. </w:t>
        </w:r>
      </w:ins>
      <w:del w:id="496" w:author="Lackey, Shireen" w:date="2021-01-11T18:41:00Z">
        <w:r w:rsidR="00F7313E" w:rsidRPr="00E557EB" w:rsidDel="00E557EB">
          <w:rPr>
            <w:sz w:val="14"/>
            <w:rPrChange w:id="497" w:author="Lackey, Shireen" w:date="2021-01-11T18:42:00Z">
              <w:rPr/>
            </w:rPrChange>
          </w:rPr>
          <w:delText xml:space="preserve">BENEFIT TYPE: </w:delText>
        </w:r>
      </w:del>
      <w:del w:id="498" w:author="Lackey, Shireen" w:date="2021-01-11T18:42:00Z">
        <w:r w:rsidR="00F7313E" w:rsidRPr="00E557EB" w:rsidDel="00E557EB">
          <w:rPr>
            <w:b/>
            <w:sz w:val="14"/>
            <w:rPrChange w:id="499" w:author="Lackey, Shireen" w:date="2021-01-11T18:42:00Z">
              <w:rPr>
                <w:b/>
              </w:rPr>
            </w:rPrChange>
          </w:rPr>
          <w:delText xml:space="preserve">PLEASE </w:delText>
        </w:r>
      </w:del>
      <w:ins w:id="500" w:author="Lackey, Shireen" w:date="2021-01-11T18:42:00Z">
        <w:r w:rsidR="00E557EB">
          <w:rPr>
            <w:b/>
            <w:sz w:val="14"/>
          </w:rPr>
          <w:t>SELECT</w:t>
        </w:r>
      </w:ins>
      <w:del w:id="501" w:author="Lackey, Shireen" w:date="2021-01-11T18:42:00Z">
        <w:r w:rsidR="00F7313E" w:rsidRPr="00E557EB" w:rsidDel="00E557EB">
          <w:rPr>
            <w:b/>
            <w:sz w:val="14"/>
            <w:rPrChange w:id="502" w:author="Lackey, Shireen" w:date="2021-01-11T18:42:00Z">
              <w:rPr>
                <w:b/>
              </w:rPr>
            </w:rPrChange>
          </w:rPr>
          <w:delText>CHECK</w:delText>
        </w:r>
      </w:del>
      <w:r w:rsidR="00F7313E" w:rsidRPr="00E557EB">
        <w:rPr>
          <w:b/>
          <w:sz w:val="14"/>
          <w:rPrChange w:id="503" w:author="Lackey, Shireen" w:date="2021-01-11T18:42:00Z">
            <w:rPr>
              <w:b/>
            </w:rPr>
          </w:rPrChange>
        </w:rPr>
        <w:t xml:space="preserve"> </w:t>
      </w:r>
      <w:r w:rsidR="00F7313E" w:rsidRPr="00E557EB">
        <w:rPr>
          <w:b/>
          <w:sz w:val="14"/>
          <w:u w:val="single"/>
          <w:rPrChange w:id="504" w:author="Lackey, Shireen" w:date="2021-01-11T18:42:00Z">
            <w:rPr>
              <w:b/>
              <w:u w:val="single"/>
            </w:rPr>
          </w:rPrChange>
        </w:rPr>
        <w:t>ONLY ONE</w:t>
      </w:r>
      <w:r w:rsidR="00F7313E" w:rsidRPr="00E557EB">
        <w:rPr>
          <w:b/>
          <w:sz w:val="14"/>
          <w:rPrChange w:id="505" w:author="Lackey, Shireen" w:date="2021-01-11T18:42:00Z">
            <w:rPr>
              <w:b/>
            </w:rPr>
          </w:rPrChange>
        </w:rPr>
        <w:t xml:space="preserve"> </w:t>
      </w:r>
      <w:r w:rsidR="00F7313E" w:rsidRPr="00E557EB">
        <w:rPr>
          <w:iCs/>
          <w:sz w:val="14"/>
          <w:rPrChange w:id="506" w:author="Lackey, Shireen" w:date="2021-01-11T18:42:00Z">
            <w:rPr/>
          </w:rPrChange>
        </w:rPr>
        <w:t xml:space="preserve">(If you </w:t>
      </w:r>
      <w:del w:id="507" w:author="Lackey, Shireen" w:date="2021-01-11T18:42:00Z">
        <w:r w:rsidR="00F7313E" w:rsidRPr="00E557EB" w:rsidDel="00E557EB">
          <w:rPr>
            <w:iCs/>
            <w:sz w:val="14"/>
            <w:rPrChange w:id="508" w:author="Lackey, Shireen" w:date="2021-01-11T18:42:00Z">
              <w:rPr/>
            </w:rPrChange>
          </w:rPr>
          <w:delText xml:space="preserve">would like to </w:delText>
        </w:r>
      </w:del>
      <w:r w:rsidR="00F7313E" w:rsidRPr="00E557EB">
        <w:rPr>
          <w:iCs/>
          <w:sz w:val="14"/>
          <w:rPrChange w:id="509" w:author="Lackey, Shireen" w:date="2021-01-11T18:42:00Z">
            <w:rPr/>
          </w:rPrChange>
        </w:rPr>
        <w:t xml:space="preserve">file for multiple benefit types, you must complete a separate </w:t>
      </w:r>
      <w:ins w:id="510" w:author="Lackey, Shireen" w:date="2021-01-11T18:42:00Z">
        <w:r w:rsidR="00E557EB">
          <w:rPr>
            <w:iCs/>
            <w:sz w:val="14"/>
          </w:rPr>
          <w:t xml:space="preserve">VA Form 20-0996 </w:t>
        </w:r>
      </w:ins>
      <w:del w:id="511" w:author="Lackey, Shireen" w:date="2021-01-11T18:42:00Z">
        <w:r w:rsidR="00F7313E" w:rsidRPr="00E557EB" w:rsidDel="00E557EB">
          <w:rPr>
            <w:iCs/>
            <w:sz w:val="14"/>
            <w:rPrChange w:id="512" w:author="Lackey, Shireen" w:date="2021-01-11T18:42:00Z">
              <w:rPr/>
            </w:rPrChange>
          </w:rPr>
          <w:delText>reques</w:delText>
        </w:r>
      </w:del>
      <w:del w:id="513" w:author="Lackey, Shireen" w:date="2021-01-11T18:43:00Z">
        <w:r w:rsidR="00F7313E" w:rsidRPr="00E557EB" w:rsidDel="00E557EB">
          <w:rPr>
            <w:iCs/>
            <w:sz w:val="14"/>
            <w:rPrChange w:id="514" w:author="Lackey, Shireen" w:date="2021-01-11T18:42:00Z">
              <w:rPr/>
            </w:rPrChange>
          </w:rPr>
          <w:delText xml:space="preserve">t form </w:delText>
        </w:r>
      </w:del>
      <w:r w:rsidR="00F7313E" w:rsidRPr="00E557EB">
        <w:rPr>
          <w:iCs/>
          <w:sz w:val="14"/>
          <w:rPrChange w:id="515" w:author="Lackey, Shireen" w:date="2021-01-11T18:42:00Z">
            <w:rPr/>
          </w:rPrChange>
        </w:rPr>
        <w:t>for each benefit</w:t>
      </w:r>
      <w:r w:rsidR="00F7313E" w:rsidRPr="00E557EB">
        <w:rPr>
          <w:iCs/>
          <w:spacing w:val="-17"/>
          <w:sz w:val="14"/>
          <w:rPrChange w:id="516" w:author="Lackey, Shireen" w:date="2021-01-11T18:42:00Z">
            <w:rPr>
              <w:spacing w:val="-17"/>
            </w:rPr>
          </w:rPrChange>
        </w:rPr>
        <w:t xml:space="preserve"> </w:t>
      </w:r>
      <w:r w:rsidR="00F7313E" w:rsidRPr="00E557EB">
        <w:rPr>
          <w:iCs/>
          <w:sz w:val="14"/>
          <w:rPrChange w:id="517" w:author="Lackey, Shireen" w:date="2021-01-11T18:42:00Z">
            <w:rPr/>
          </w:rPrChange>
        </w:rPr>
        <w:t>type.)</w:t>
      </w:r>
    </w:p>
    <w:p w14:paraId="5B8882B9" w14:textId="77777777" w:rsidR="00D501FC" w:rsidRDefault="00D501FC">
      <w:pPr>
        <w:rPr>
          <w:sz w:val="14"/>
        </w:rPr>
        <w:sectPr w:rsidR="00D501FC">
          <w:type w:val="continuous"/>
          <w:pgSz w:w="12240" w:h="15840"/>
          <w:pgMar w:top="640" w:right="400" w:bottom="280" w:left="460" w:header="720" w:footer="720" w:gutter="0"/>
          <w:cols w:space="720"/>
        </w:sectPr>
      </w:pPr>
    </w:p>
    <w:p w14:paraId="1F0BE673" w14:textId="77777777" w:rsidR="00D501FC" w:rsidRDefault="00F7313E">
      <w:pPr>
        <w:spacing w:before="142"/>
        <w:ind w:left="772"/>
        <w:rPr>
          <w:sz w:val="14"/>
        </w:rPr>
      </w:pPr>
      <w:r>
        <w:rPr>
          <w:sz w:val="14"/>
        </w:rPr>
        <w:t>COMPENSATION</w:t>
      </w:r>
    </w:p>
    <w:p w14:paraId="26948B31" w14:textId="77777777" w:rsidR="00D501FC" w:rsidRDefault="00F7313E">
      <w:pPr>
        <w:spacing w:before="142"/>
        <w:ind w:left="574"/>
        <w:rPr>
          <w:sz w:val="14"/>
        </w:rPr>
      </w:pPr>
      <w:r>
        <w:br w:type="column"/>
      </w:r>
      <w:r>
        <w:rPr>
          <w:sz w:val="14"/>
        </w:rPr>
        <w:t>PENSION/SURVIVORS BENEFITS</w:t>
      </w:r>
    </w:p>
    <w:p w14:paraId="2BACA03B" w14:textId="77777777" w:rsidR="00D501FC" w:rsidRDefault="00F7313E">
      <w:pPr>
        <w:spacing w:before="142"/>
        <w:ind w:left="467"/>
        <w:rPr>
          <w:sz w:val="14"/>
        </w:rPr>
      </w:pPr>
      <w:r>
        <w:br w:type="column"/>
      </w:r>
      <w:r>
        <w:rPr>
          <w:sz w:val="14"/>
        </w:rPr>
        <w:t>FIDUCIARY</w:t>
      </w:r>
    </w:p>
    <w:p w14:paraId="188BD193" w14:textId="77777777" w:rsidR="00D501FC" w:rsidRDefault="00F7313E">
      <w:pPr>
        <w:spacing w:before="142"/>
        <w:ind w:left="772"/>
        <w:rPr>
          <w:sz w:val="14"/>
        </w:rPr>
      </w:pPr>
      <w:r>
        <w:br w:type="column"/>
      </w:r>
      <w:r>
        <w:rPr>
          <w:sz w:val="14"/>
        </w:rPr>
        <w:t>EDUCATION</w:t>
      </w:r>
    </w:p>
    <w:p w14:paraId="46F3BB96" w14:textId="77777777" w:rsidR="00D501FC" w:rsidRDefault="00F7313E">
      <w:pPr>
        <w:spacing w:before="142"/>
        <w:ind w:left="432"/>
        <w:rPr>
          <w:sz w:val="14"/>
        </w:rPr>
      </w:pPr>
      <w:r>
        <w:br w:type="column"/>
      </w:r>
      <w:r>
        <w:rPr>
          <w:sz w:val="14"/>
        </w:rPr>
        <w:t>VETERANS HEALTH ADMINISTRATION</w:t>
      </w:r>
    </w:p>
    <w:p w14:paraId="0F703267" w14:textId="77777777" w:rsidR="00D501FC" w:rsidRDefault="00D501FC">
      <w:pPr>
        <w:rPr>
          <w:sz w:val="14"/>
        </w:rPr>
        <w:sectPr w:rsidR="00D501FC">
          <w:type w:val="continuous"/>
          <w:pgSz w:w="12240" w:h="15840"/>
          <w:pgMar w:top="640" w:right="400" w:bottom="280" w:left="460" w:header="720" w:footer="720" w:gutter="0"/>
          <w:cols w:num="5" w:space="720" w:equalWidth="0">
            <w:col w:w="1908" w:space="40"/>
            <w:col w:w="2793" w:space="39"/>
            <w:col w:w="1263" w:space="156"/>
            <w:col w:w="1598" w:space="40"/>
            <w:col w:w="3543"/>
          </w:cols>
        </w:sectPr>
      </w:pPr>
    </w:p>
    <w:p w14:paraId="5E4A42C7" w14:textId="77777777" w:rsidR="00D501FC" w:rsidRDefault="00F7313E">
      <w:pPr>
        <w:spacing w:before="91"/>
        <w:ind w:left="782"/>
        <w:rPr>
          <w:sz w:val="14"/>
        </w:rPr>
      </w:pPr>
      <w:del w:id="518" w:author="Lackey, Shireen" w:date="2021-01-11T18:43:00Z">
        <w:r w:rsidDel="00E557EB">
          <w:rPr>
            <w:sz w:val="14"/>
          </w:rPr>
          <w:delText xml:space="preserve">VOCATIONAL </w:delText>
        </w:r>
      </w:del>
      <w:ins w:id="519" w:author="Lackey, Shireen" w:date="2021-01-11T18:43:00Z">
        <w:r w:rsidR="00E557EB">
          <w:rPr>
            <w:sz w:val="14"/>
          </w:rPr>
          <w:t xml:space="preserve">VETERAN </w:t>
        </w:r>
      </w:ins>
      <w:del w:id="520" w:author="Lackey, Shireen" w:date="2021-01-11T18:43:00Z">
        <w:r w:rsidDel="00E557EB">
          <w:rPr>
            <w:sz w:val="14"/>
          </w:rPr>
          <w:delText xml:space="preserve">REHABILITATION </w:delText>
        </w:r>
      </w:del>
      <w:ins w:id="521" w:author="Lackey, Shireen" w:date="2021-01-11T18:43:00Z">
        <w:r w:rsidR="00E557EB">
          <w:rPr>
            <w:sz w:val="14"/>
          </w:rPr>
          <w:t xml:space="preserve">READINESS </w:t>
        </w:r>
      </w:ins>
      <w:r>
        <w:rPr>
          <w:sz w:val="14"/>
        </w:rPr>
        <w:t>AND EMPLOYMENT</w:t>
      </w:r>
    </w:p>
    <w:p w14:paraId="61F0B052" w14:textId="77777777" w:rsidR="00D501FC" w:rsidRDefault="00F7313E">
      <w:pPr>
        <w:spacing w:before="91"/>
        <w:ind w:left="782"/>
        <w:rPr>
          <w:sz w:val="14"/>
        </w:rPr>
      </w:pPr>
      <w:r>
        <w:br w:type="column"/>
      </w:r>
      <w:r>
        <w:rPr>
          <w:sz w:val="14"/>
        </w:rPr>
        <w:t>LOAN GUARANTY</w:t>
      </w:r>
    </w:p>
    <w:p w14:paraId="69A9266F" w14:textId="77777777" w:rsidR="00D501FC" w:rsidRDefault="00F7313E">
      <w:pPr>
        <w:spacing w:before="91"/>
        <w:ind w:left="476"/>
        <w:rPr>
          <w:sz w:val="14"/>
        </w:rPr>
      </w:pPr>
      <w:r>
        <w:br w:type="column"/>
      </w:r>
      <w:r>
        <w:rPr>
          <w:sz w:val="14"/>
        </w:rPr>
        <w:t>INSURANCE</w:t>
      </w:r>
    </w:p>
    <w:p w14:paraId="193458B4" w14:textId="77777777" w:rsidR="00D501FC" w:rsidRDefault="00F7313E">
      <w:pPr>
        <w:spacing w:before="91"/>
        <w:ind w:left="441"/>
        <w:rPr>
          <w:sz w:val="14"/>
        </w:rPr>
      </w:pPr>
      <w:r>
        <w:br w:type="column"/>
      </w:r>
      <w:r>
        <w:rPr>
          <w:sz w:val="14"/>
        </w:rPr>
        <w:t>NATIONAL CEMETERY ADMINISTRATION</w:t>
      </w:r>
    </w:p>
    <w:p w14:paraId="083BA5D8" w14:textId="77777777" w:rsidR="00D501FC" w:rsidRDefault="00D501FC">
      <w:pPr>
        <w:rPr>
          <w:sz w:val="14"/>
        </w:rPr>
        <w:sectPr w:rsidR="00D501FC">
          <w:type w:val="continuous"/>
          <w:pgSz w:w="12240" w:h="15840"/>
          <w:pgMar w:top="640" w:right="400" w:bottom="280" w:left="460" w:header="720" w:footer="720" w:gutter="0"/>
          <w:cols w:num="4" w:space="720" w:equalWidth="0">
            <w:col w:w="4269" w:space="197"/>
            <w:col w:w="1981" w:space="39"/>
            <w:col w:w="1302" w:space="39"/>
            <w:col w:w="3553"/>
          </w:cols>
        </w:sectPr>
      </w:pPr>
    </w:p>
    <w:p w14:paraId="735608A3" w14:textId="77777777" w:rsidR="00E557EB" w:rsidRPr="00ED69CC" w:rsidRDefault="00E557EB" w:rsidP="00E557EB">
      <w:pPr>
        <w:spacing w:before="84"/>
        <w:ind w:left="3460"/>
        <w:rPr>
          <w:ins w:id="522" w:author="Lackey, Shireen" w:date="2021-01-11T18:43:00Z"/>
          <w:b/>
          <w:sz w:val="18"/>
        </w:rPr>
      </w:pPr>
      <w:ins w:id="523" w:author="Lackey, Shireen" w:date="2021-01-11T18:43:00Z">
        <w:r>
          <w:rPr>
            <w:b/>
            <w:sz w:val="18"/>
          </w:rPr>
          <w:t>SECTION IV – OPTIONAL INFOR</w:t>
        </w:r>
      </w:ins>
      <w:ins w:id="524" w:author="Lackey, Shireen" w:date="2021-01-11T18:44:00Z">
        <w:r>
          <w:rPr>
            <w:b/>
            <w:sz w:val="18"/>
          </w:rPr>
          <w:t>MAL CONFERENCE</w:t>
        </w:r>
      </w:ins>
    </w:p>
    <w:p w14:paraId="469645C2" w14:textId="77777777" w:rsidR="00E557EB" w:rsidRDefault="00E557EB" w:rsidP="00E557EB">
      <w:pPr>
        <w:tabs>
          <w:tab w:val="left" w:pos="459"/>
        </w:tabs>
        <w:spacing w:before="79" w:line="249" w:lineRule="auto"/>
        <w:ind w:left="185" w:right="543"/>
        <w:rPr>
          <w:ins w:id="525" w:author="Lackey, Shireen" w:date="2021-01-11T18:44:00Z"/>
          <w:sz w:val="14"/>
        </w:rPr>
      </w:pPr>
    </w:p>
    <w:p w14:paraId="0DFEF6BA" w14:textId="77777777" w:rsidR="00E557EB" w:rsidRPr="00F7313E" w:rsidRDefault="00E557EB" w:rsidP="00E557EB">
      <w:pPr>
        <w:pStyle w:val="ListParagraph"/>
        <w:numPr>
          <w:ilvl w:val="0"/>
          <w:numId w:val="4"/>
        </w:numPr>
        <w:tabs>
          <w:tab w:val="left" w:pos="459"/>
        </w:tabs>
        <w:spacing w:before="79" w:line="249" w:lineRule="auto"/>
        <w:ind w:right="543"/>
        <w:rPr>
          <w:ins w:id="526" w:author="Lackey, Shireen" w:date="2021-01-11T18:47:00Z"/>
          <w:rFonts w:ascii="Arial" w:hAnsi="Arial" w:cs="Arial"/>
          <w:i/>
          <w:sz w:val="14"/>
        </w:rPr>
      </w:pPr>
      <w:ins w:id="527" w:author="Lackey, Shireen" w:date="2021-01-11T18:44:00Z">
        <w:r w:rsidRPr="00E557EB">
          <w:rPr>
            <w:rFonts w:ascii="Arial" w:hAnsi="Arial" w:cs="Arial"/>
            <w:sz w:val="14"/>
          </w:rPr>
          <w:t xml:space="preserve">YOU </w:t>
        </w:r>
      </w:ins>
      <w:ins w:id="528" w:author="Lackey, Shireen" w:date="2021-01-11T18:45:00Z">
        <w:r>
          <w:rPr>
            <w:rFonts w:ascii="Arial" w:hAnsi="Arial" w:cs="Arial"/>
            <w:sz w:val="14"/>
          </w:rPr>
          <w:t>OR YOUR AUTHORIZED REPRESENTATIVE MAY REQUEST AN INFORMAL CONFERENCE WITH THE HIGHER-LEVEL REVIEWER FOR THE SOLE PURPOSE OF POINTING OUT ERRORS OF FACT OR</w:t>
        </w:r>
      </w:ins>
      <w:ins w:id="529" w:author="Lackey, Shireen" w:date="2021-01-11T18:46:00Z">
        <w:r>
          <w:rPr>
            <w:rFonts w:ascii="Arial" w:hAnsi="Arial" w:cs="Arial"/>
            <w:sz w:val="14"/>
          </w:rPr>
          <w:t xml:space="preserve"> LAW IN THE PRIOR DECISION. </w:t>
        </w:r>
      </w:ins>
      <w:ins w:id="530" w:author="Lackey, Shireen" w:date="2021-01-11T18:44:00Z">
        <w:r w:rsidRPr="00E557EB">
          <w:rPr>
            <w:rFonts w:ascii="Arial" w:hAnsi="Arial" w:cs="Arial"/>
            <w:iCs/>
            <w:sz w:val="14"/>
          </w:rPr>
          <w:t xml:space="preserve">(VA </w:t>
        </w:r>
      </w:ins>
      <w:ins w:id="531" w:author="Lackey, Shireen" w:date="2021-01-11T18:46:00Z">
        <w:r>
          <w:rPr>
            <w:rFonts w:ascii="Arial" w:hAnsi="Arial" w:cs="Arial"/>
            <w:iCs/>
            <w:sz w:val="14"/>
          </w:rPr>
          <w:t>will only conduct one informal conference by telephonic communication associated with this request for Higher-Level Review</w:t>
        </w:r>
      </w:ins>
      <w:ins w:id="532" w:author="Lackey, Shireen" w:date="2021-01-11T18:44:00Z">
        <w:r w:rsidRPr="00E557EB">
          <w:rPr>
            <w:rFonts w:ascii="Arial" w:hAnsi="Arial" w:cs="Arial"/>
            <w:iCs/>
            <w:sz w:val="14"/>
          </w:rPr>
          <w:t>.)</w:t>
        </w:r>
      </w:ins>
    </w:p>
    <w:p w14:paraId="094BE97B" w14:textId="4D51F2EE" w:rsidR="00E557EB" w:rsidRDefault="00E557EB" w:rsidP="00F7313E">
      <w:pPr>
        <w:pStyle w:val="ListParagraph"/>
        <w:tabs>
          <w:tab w:val="left" w:pos="459"/>
        </w:tabs>
        <w:spacing w:before="79" w:line="249" w:lineRule="auto"/>
        <w:ind w:left="701" w:right="543" w:firstLine="0"/>
        <w:rPr>
          <w:ins w:id="533" w:author="Lackey, Shireen" w:date="2021-01-11T18:48:00Z"/>
          <w:rFonts w:ascii="Arial" w:hAnsi="Arial" w:cs="Arial"/>
          <w:iCs/>
          <w:sz w:val="14"/>
        </w:rPr>
      </w:pPr>
      <w:ins w:id="534" w:author="Lackey, Shireen" w:date="2021-01-11T18:47:00Z">
        <w:r>
          <w:rPr>
            <w:rFonts w:ascii="Arial" w:hAnsi="Arial" w:cs="Arial"/>
            <w:iCs/>
            <w:sz w:val="14"/>
          </w:rPr>
          <w:t xml:space="preserve">16A. I WOULD LIVE AN INFORMAL CONFERENCE. </w:t>
        </w:r>
        <w:r w:rsidR="00BF53A1">
          <w:rPr>
            <w:rFonts w:ascii="Arial" w:hAnsi="Arial" w:cs="Arial"/>
            <w:iCs/>
            <w:sz w:val="14"/>
          </w:rPr>
          <w:t>I under</w:t>
        </w:r>
        <w:r w:rsidR="00F7313E">
          <w:rPr>
            <w:rFonts w:ascii="Arial" w:hAnsi="Arial" w:cs="Arial"/>
            <w:iCs/>
            <w:sz w:val="14"/>
          </w:rPr>
          <w:t>stand electing an informal confer</w:t>
        </w:r>
      </w:ins>
      <w:ins w:id="535" w:author="Lackey, Shireen" w:date="2021-01-11T18:48:00Z">
        <w:r w:rsidR="00F7313E">
          <w:rPr>
            <w:rFonts w:ascii="Arial" w:hAnsi="Arial" w:cs="Arial"/>
            <w:iCs/>
            <w:sz w:val="14"/>
          </w:rPr>
          <w:t>ence is optional and may delay a decision.</w:t>
        </w:r>
      </w:ins>
    </w:p>
    <w:p w14:paraId="5BE185C0" w14:textId="212A85B2" w:rsidR="00F7313E" w:rsidRDefault="00F7313E" w:rsidP="00F7313E">
      <w:pPr>
        <w:pStyle w:val="ListParagraph"/>
        <w:tabs>
          <w:tab w:val="left" w:pos="459"/>
        </w:tabs>
        <w:spacing w:before="79" w:line="249" w:lineRule="auto"/>
        <w:ind w:left="701" w:right="543" w:firstLine="0"/>
        <w:rPr>
          <w:ins w:id="536" w:author="Lackey, Shireen" w:date="2021-01-11T18:49:00Z"/>
          <w:rFonts w:ascii="Arial" w:hAnsi="Arial" w:cs="Arial"/>
          <w:iCs/>
          <w:sz w:val="14"/>
        </w:rPr>
      </w:pPr>
      <w:ins w:id="537" w:author="Lackey, Shireen" w:date="2021-01-11T18:48:00Z">
        <w:r>
          <w:rPr>
            <w:rFonts w:ascii="Arial" w:hAnsi="Arial" w:cs="Arial"/>
            <w:iCs/>
            <w:sz w:val="14"/>
          </w:rPr>
          <w:t>16B. IF YOU SELECTED THE BOX ABOVE, VA will make two attempts to contact you OR your representative to schedule the informal conference. Contact attempts will be between the hours of 8:00 a.m. and 4:30 p.m. Eastern Time. I</w:t>
        </w:r>
      </w:ins>
      <w:ins w:id="538" w:author="Lackey, Shireen" w:date="2021-01-11T18:49:00Z">
        <w:r>
          <w:rPr>
            <w:rFonts w:ascii="Arial" w:hAnsi="Arial" w:cs="Arial"/>
            <w:iCs/>
            <w:sz w:val="14"/>
          </w:rPr>
          <w:t>NDICATE ONE PREFERENCE:</w:t>
        </w:r>
      </w:ins>
    </w:p>
    <w:p w14:paraId="7757B40F" w14:textId="46EAB99A" w:rsidR="00F7313E" w:rsidRDefault="00F7313E" w:rsidP="00F7313E">
      <w:pPr>
        <w:pStyle w:val="ListParagraph"/>
        <w:tabs>
          <w:tab w:val="left" w:pos="459"/>
        </w:tabs>
        <w:spacing w:before="79" w:line="249" w:lineRule="auto"/>
        <w:ind w:left="701" w:right="543" w:firstLine="0"/>
        <w:rPr>
          <w:ins w:id="539" w:author="Lackey, Shireen" w:date="2021-01-11T18:49:00Z"/>
          <w:rFonts w:ascii="Arial" w:hAnsi="Arial" w:cs="Arial"/>
          <w:iCs/>
          <w:sz w:val="14"/>
        </w:rPr>
      </w:pPr>
      <w:ins w:id="540" w:author="Lackey, Shireen" w:date="2021-01-11T18:49:00Z">
        <w:r>
          <w:rPr>
            <w:rFonts w:ascii="Arial" w:hAnsi="Arial" w:cs="Arial"/>
            <w:iCs/>
            <w:sz w:val="14"/>
          </w:rPr>
          <w:tab/>
        </w:r>
        <w:r>
          <w:rPr>
            <w:rFonts w:ascii="Arial" w:hAnsi="Arial" w:cs="Arial"/>
            <w:iCs/>
            <w:sz w:val="14"/>
          </w:rPr>
          <w:tab/>
          <w:t>Call me between 8:00 a.m. – 12:00 p.m. ET</w:t>
        </w:r>
        <w:r>
          <w:rPr>
            <w:rFonts w:ascii="Arial" w:hAnsi="Arial" w:cs="Arial"/>
            <w:iCs/>
            <w:sz w:val="14"/>
          </w:rPr>
          <w:tab/>
        </w:r>
        <w:r>
          <w:rPr>
            <w:rFonts w:ascii="Arial" w:hAnsi="Arial" w:cs="Arial"/>
            <w:iCs/>
            <w:sz w:val="14"/>
          </w:rPr>
          <w:tab/>
        </w:r>
      </w:ins>
      <w:ins w:id="541" w:author="Lackey, Shireen" w:date="2021-01-11T18:50:00Z">
        <w:r>
          <w:rPr>
            <w:rFonts w:ascii="Arial" w:hAnsi="Arial" w:cs="Arial"/>
            <w:iCs/>
            <w:sz w:val="14"/>
          </w:rPr>
          <w:tab/>
        </w:r>
      </w:ins>
      <w:ins w:id="542" w:author="Lackey, Shireen" w:date="2021-01-11T18:49:00Z">
        <w:r>
          <w:rPr>
            <w:rFonts w:ascii="Arial" w:hAnsi="Arial" w:cs="Arial"/>
            <w:iCs/>
            <w:sz w:val="14"/>
          </w:rPr>
          <w:t>Call me between 12:00 p.m. – 4:30 p.m. ET</w:t>
        </w:r>
      </w:ins>
    </w:p>
    <w:p w14:paraId="2B239A51" w14:textId="4BDE40BD" w:rsidR="00F7313E" w:rsidRDefault="00F7313E" w:rsidP="00F7313E">
      <w:pPr>
        <w:pStyle w:val="ListParagraph"/>
        <w:tabs>
          <w:tab w:val="left" w:pos="459"/>
        </w:tabs>
        <w:spacing w:before="79" w:line="249" w:lineRule="auto"/>
        <w:ind w:left="701" w:right="543" w:firstLine="0"/>
        <w:rPr>
          <w:ins w:id="543" w:author="Lackey, Shireen" w:date="2021-01-11T18:51:00Z"/>
          <w:rFonts w:ascii="Arial" w:hAnsi="Arial" w:cs="Arial"/>
          <w:iCs/>
          <w:sz w:val="14"/>
        </w:rPr>
      </w:pPr>
      <w:ins w:id="544" w:author="Lackey, Shireen" w:date="2021-01-11T18:49:00Z">
        <w:r>
          <w:rPr>
            <w:rFonts w:ascii="Arial" w:hAnsi="Arial" w:cs="Arial"/>
            <w:iCs/>
            <w:sz w:val="14"/>
          </w:rPr>
          <w:tab/>
        </w:r>
        <w:r>
          <w:rPr>
            <w:rFonts w:ascii="Arial" w:hAnsi="Arial" w:cs="Arial"/>
            <w:iCs/>
            <w:sz w:val="14"/>
          </w:rPr>
          <w:tab/>
          <w:t>Call my repr</w:t>
        </w:r>
      </w:ins>
      <w:ins w:id="545" w:author="Lackey, Shireen" w:date="2021-01-11T18:50:00Z">
        <w:r>
          <w:rPr>
            <w:rFonts w:ascii="Arial" w:hAnsi="Arial" w:cs="Arial"/>
            <w:iCs/>
            <w:sz w:val="14"/>
          </w:rPr>
          <w:t>e</w:t>
        </w:r>
      </w:ins>
      <w:ins w:id="546" w:author="Lackey, Shireen" w:date="2021-01-11T18:49:00Z">
        <w:r>
          <w:rPr>
            <w:rFonts w:ascii="Arial" w:hAnsi="Arial" w:cs="Arial"/>
            <w:iCs/>
            <w:sz w:val="14"/>
          </w:rPr>
          <w:t>senta</w:t>
        </w:r>
      </w:ins>
      <w:ins w:id="547" w:author="Lackey, Shireen" w:date="2021-01-11T18:50:00Z">
        <w:r>
          <w:rPr>
            <w:rFonts w:ascii="Arial" w:hAnsi="Arial" w:cs="Arial"/>
            <w:iCs/>
            <w:sz w:val="14"/>
          </w:rPr>
          <w:t>tive</w:t>
        </w:r>
      </w:ins>
      <w:ins w:id="548" w:author="Lackey, Shireen" w:date="2021-01-11T18:49:00Z">
        <w:r>
          <w:rPr>
            <w:rFonts w:ascii="Arial" w:hAnsi="Arial" w:cs="Arial"/>
            <w:iCs/>
            <w:sz w:val="14"/>
          </w:rPr>
          <w:t xml:space="preserve"> between 8:00 a.m. – 12:00 p.m. ET</w:t>
        </w:r>
      </w:ins>
      <w:ins w:id="549" w:author="Lackey, Shireen" w:date="2021-01-11T18:50:00Z">
        <w:r>
          <w:rPr>
            <w:rFonts w:ascii="Arial" w:hAnsi="Arial" w:cs="Arial"/>
            <w:iCs/>
            <w:sz w:val="14"/>
          </w:rPr>
          <w:tab/>
          <w:t>Call my representative between 12:00 p.m. – 4:30 p.m. ET</w:t>
        </w:r>
      </w:ins>
    </w:p>
    <w:p w14:paraId="4D0E1820" w14:textId="54525A20" w:rsidR="00F7313E" w:rsidRDefault="00F7313E" w:rsidP="00F7313E">
      <w:pPr>
        <w:tabs>
          <w:tab w:val="left" w:pos="459"/>
        </w:tabs>
        <w:spacing w:before="79" w:line="249" w:lineRule="auto"/>
        <w:ind w:right="543"/>
        <w:rPr>
          <w:ins w:id="550" w:author="Lackey, Shireen" w:date="2021-01-11T18:51:00Z"/>
          <w:i/>
          <w:sz w:val="14"/>
        </w:rPr>
      </w:pPr>
    </w:p>
    <w:p w14:paraId="5BC41068" w14:textId="61984B62" w:rsidR="00F7313E" w:rsidRPr="00F7313E" w:rsidRDefault="00F7313E" w:rsidP="00F7313E">
      <w:pPr>
        <w:pStyle w:val="ListParagraph"/>
        <w:numPr>
          <w:ilvl w:val="0"/>
          <w:numId w:val="4"/>
        </w:numPr>
        <w:tabs>
          <w:tab w:val="left" w:pos="459"/>
        </w:tabs>
        <w:spacing w:before="79" w:line="249" w:lineRule="auto"/>
        <w:ind w:right="543"/>
        <w:rPr>
          <w:ins w:id="551" w:author="Lackey, Shireen" w:date="2021-01-11T18:52:00Z"/>
          <w:rFonts w:ascii="Arial" w:hAnsi="Arial" w:cs="Arial"/>
          <w:i/>
          <w:sz w:val="14"/>
        </w:rPr>
      </w:pPr>
      <w:ins w:id="552" w:author="Lackey, Shireen" w:date="2021-01-11T18:51:00Z">
        <w:r>
          <w:rPr>
            <w:rFonts w:ascii="Arial" w:hAnsi="Arial" w:cs="Arial"/>
            <w:sz w:val="14"/>
          </w:rPr>
          <w:t xml:space="preserve">IF </w:t>
        </w:r>
        <w:r w:rsidRPr="00E557EB">
          <w:rPr>
            <w:rFonts w:ascii="Arial" w:hAnsi="Arial" w:cs="Arial"/>
            <w:sz w:val="14"/>
          </w:rPr>
          <w:t xml:space="preserve">YOU </w:t>
        </w:r>
        <w:r>
          <w:rPr>
            <w:rFonts w:ascii="Arial" w:hAnsi="Arial" w:cs="Arial"/>
            <w:sz w:val="14"/>
          </w:rPr>
          <w:t xml:space="preserve">WOULD LIKE VA TO CONTACT YOUR REPRESENTATIVE, YOU MUST PROVIDE YOUR REPRESENTATIVE’S </w:t>
        </w:r>
      </w:ins>
      <w:ins w:id="553" w:author="Lackey, Shireen" w:date="2021-01-11T18:52:00Z">
        <w:r>
          <w:rPr>
            <w:rFonts w:ascii="Arial" w:hAnsi="Arial" w:cs="Arial"/>
            <w:sz w:val="14"/>
          </w:rPr>
          <w:t>CONTACT INFORMATION BELOW.</w:t>
        </w:r>
      </w:ins>
    </w:p>
    <w:p w14:paraId="2A90D46E" w14:textId="7A0A4FA8" w:rsidR="00F7313E" w:rsidRDefault="00F7313E" w:rsidP="00F7313E">
      <w:pPr>
        <w:pStyle w:val="ListParagraph"/>
        <w:tabs>
          <w:tab w:val="left" w:pos="459"/>
        </w:tabs>
        <w:spacing w:before="79" w:line="249" w:lineRule="auto"/>
        <w:ind w:left="701" w:right="543" w:firstLine="0"/>
        <w:rPr>
          <w:ins w:id="554" w:author="Lackey, Shireen" w:date="2021-01-11T18:52:00Z"/>
          <w:rFonts w:ascii="Arial" w:hAnsi="Arial" w:cs="Arial"/>
          <w:sz w:val="14"/>
        </w:rPr>
      </w:pPr>
      <w:ins w:id="555" w:author="Lackey, Shireen" w:date="2021-01-11T18:52:00Z">
        <w:r>
          <w:rPr>
            <w:rFonts w:ascii="Arial" w:hAnsi="Arial" w:cs="Arial"/>
            <w:sz w:val="14"/>
          </w:rPr>
          <w:t>17A. REPRESENTATIVE’S NAME (First, Last)</w:t>
        </w:r>
      </w:ins>
    </w:p>
    <w:p w14:paraId="789EDF8E" w14:textId="221CC171" w:rsidR="00F7313E" w:rsidRDefault="00F7313E" w:rsidP="00F7313E">
      <w:pPr>
        <w:pStyle w:val="ListParagraph"/>
        <w:tabs>
          <w:tab w:val="left" w:pos="459"/>
        </w:tabs>
        <w:spacing w:before="79" w:line="249" w:lineRule="auto"/>
        <w:ind w:left="701" w:right="543" w:firstLine="0"/>
        <w:rPr>
          <w:ins w:id="556" w:author="Lackey, Shireen" w:date="2021-01-11T18:53:00Z"/>
          <w:rFonts w:ascii="Arial" w:hAnsi="Arial" w:cs="Arial"/>
          <w:sz w:val="14"/>
        </w:rPr>
      </w:pPr>
      <w:ins w:id="557" w:author="Lackey, Shireen" w:date="2021-01-11T18:52:00Z">
        <w:r>
          <w:rPr>
            <w:rFonts w:ascii="Arial" w:hAnsi="Arial" w:cs="Arial"/>
            <w:sz w:val="14"/>
          </w:rPr>
          <w:t>17B. REPRESENTATIVE’S TELEPHONE NUMBER (Include Area Code)</w:t>
        </w:r>
      </w:ins>
    </w:p>
    <w:p w14:paraId="4435D6D4" w14:textId="607F677E" w:rsidR="00F7313E" w:rsidRDefault="00F7313E" w:rsidP="00F7313E">
      <w:pPr>
        <w:pStyle w:val="ListParagraph"/>
        <w:tabs>
          <w:tab w:val="left" w:pos="459"/>
        </w:tabs>
        <w:spacing w:before="79" w:line="249" w:lineRule="auto"/>
        <w:ind w:left="701" w:right="543" w:firstLine="0"/>
        <w:rPr>
          <w:ins w:id="558" w:author="Lackey, Shireen" w:date="2021-01-11T18:53:00Z"/>
          <w:rFonts w:ascii="Arial" w:hAnsi="Arial" w:cs="Arial"/>
          <w:sz w:val="14"/>
        </w:rPr>
      </w:pPr>
    </w:p>
    <w:p w14:paraId="5AD5E04C" w14:textId="77777777" w:rsidR="00F7313E" w:rsidRPr="00ED69CC" w:rsidRDefault="00F7313E" w:rsidP="00F7313E">
      <w:pPr>
        <w:spacing w:before="84"/>
        <w:ind w:left="3460"/>
        <w:rPr>
          <w:ins w:id="559" w:author="Lackey, Shireen" w:date="2021-01-11T18:53:00Z"/>
          <w:b/>
          <w:sz w:val="18"/>
        </w:rPr>
      </w:pPr>
      <w:ins w:id="560" w:author="Lackey, Shireen" w:date="2021-01-11T18:53:00Z">
        <w:r>
          <w:rPr>
            <w:b/>
            <w:sz w:val="18"/>
          </w:rPr>
          <w:t>SECTION IV – OPTIONAL INFORMAL CONFERENCE</w:t>
        </w:r>
      </w:ins>
    </w:p>
    <w:p w14:paraId="6D61F246" w14:textId="123E0FFE" w:rsidR="00F7313E" w:rsidRPr="0024360E" w:rsidRDefault="00F7313E" w:rsidP="00F7313E">
      <w:pPr>
        <w:pStyle w:val="ListParagraph"/>
        <w:numPr>
          <w:ilvl w:val="0"/>
          <w:numId w:val="4"/>
        </w:numPr>
        <w:tabs>
          <w:tab w:val="left" w:pos="459"/>
        </w:tabs>
        <w:spacing w:before="79" w:line="249" w:lineRule="auto"/>
        <w:ind w:right="543"/>
        <w:rPr>
          <w:ins w:id="561" w:author="Lackey, Shireen" w:date="2021-01-11T18:58:00Z"/>
          <w:rFonts w:ascii="Arial" w:hAnsi="Arial" w:cs="Arial"/>
          <w:i/>
          <w:sz w:val="14"/>
        </w:rPr>
      </w:pPr>
      <w:ins w:id="562" w:author="Lackey, Shireen" w:date="2021-01-11T18:53:00Z">
        <w:r>
          <w:rPr>
            <w:rFonts w:ascii="Arial" w:hAnsi="Arial" w:cs="Arial"/>
            <w:iCs/>
            <w:sz w:val="14"/>
          </w:rPr>
          <w:t>By marking the c</w:t>
        </w:r>
      </w:ins>
      <w:ins w:id="563" w:author="Lackey, Shireen" w:date="2021-01-11T18:54:00Z">
        <w:r>
          <w:rPr>
            <w:rFonts w:ascii="Arial" w:hAnsi="Arial" w:cs="Arial"/>
            <w:iCs/>
            <w:sz w:val="14"/>
          </w:rPr>
          <w:t>ircle below, I ELECT TO PARTICIPATE IN THE MODERNIZED REVIEW SYSTEM for the following issues decided in a Statement of the Case (SOC) or Supplemental Statement of the Case (SSOC). I am withdrawing</w:t>
        </w:r>
      </w:ins>
      <w:ins w:id="564" w:author="Lackey, Shireen" w:date="2021-01-11T18:55:00Z">
        <w:r>
          <w:rPr>
            <w:rFonts w:ascii="Arial" w:hAnsi="Arial" w:cs="Arial"/>
            <w:iCs/>
            <w:sz w:val="14"/>
          </w:rPr>
          <w:t xml:space="preserve"> the eligible appeal issues listed in 19A in their entirety, and any associated hearing requests, from the legacy appeals system. I understand I cannot retur</w:t>
        </w:r>
      </w:ins>
      <w:ins w:id="565" w:author="Lackey, Shireen" w:date="2021-01-11T18:56:00Z">
        <w:r>
          <w:rPr>
            <w:rFonts w:ascii="Arial" w:hAnsi="Arial" w:cs="Arial"/>
            <w:iCs/>
            <w:sz w:val="14"/>
          </w:rPr>
          <w:t xml:space="preserve">n </w:t>
        </w:r>
      </w:ins>
      <w:ins w:id="566" w:author="Lackey, Shireen" w:date="2021-01-11T18:57:00Z">
        <w:r>
          <w:rPr>
            <w:rFonts w:ascii="Arial" w:hAnsi="Arial" w:cs="Arial"/>
            <w:iCs/>
            <w:sz w:val="14"/>
          </w:rPr>
          <w:t>to the legacy appeals system for the issue(s) withdrawn. TO OPT-IN</w:t>
        </w:r>
        <w:r w:rsidR="0024360E">
          <w:rPr>
            <w:rFonts w:ascii="Arial" w:hAnsi="Arial" w:cs="Arial"/>
            <w:iCs/>
            <w:sz w:val="14"/>
          </w:rPr>
          <w:t xml:space="preserve">, THE CIRCLE BELOW </w:t>
        </w:r>
      </w:ins>
      <w:ins w:id="567" w:author="Lackey, Shireen" w:date="2021-01-11T18:58:00Z">
        <w:r w:rsidR="0024360E">
          <w:rPr>
            <w:rFonts w:ascii="Arial" w:hAnsi="Arial" w:cs="Arial"/>
            <w:b/>
            <w:bCs/>
            <w:iCs/>
            <w:sz w:val="14"/>
          </w:rPr>
          <w:t xml:space="preserve">MUST </w:t>
        </w:r>
        <w:r w:rsidR="0024360E">
          <w:rPr>
            <w:rFonts w:ascii="Arial" w:hAnsi="Arial" w:cs="Arial"/>
            <w:iCs/>
            <w:sz w:val="14"/>
          </w:rPr>
          <w:t xml:space="preserve">BE MARKED. </w:t>
        </w:r>
      </w:ins>
    </w:p>
    <w:p w14:paraId="71F84B6D" w14:textId="2B533D9D" w:rsidR="0024360E" w:rsidRDefault="0024360E" w:rsidP="0024360E">
      <w:pPr>
        <w:pStyle w:val="ListParagraph"/>
        <w:tabs>
          <w:tab w:val="left" w:pos="459"/>
        </w:tabs>
        <w:spacing w:before="79" w:line="249" w:lineRule="auto"/>
        <w:ind w:left="701" w:right="543" w:firstLine="0"/>
        <w:rPr>
          <w:ins w:id="568" w:author="Lackey, Shireen" w:date="2021-01-11T18:58:00Z"/>
          <w:rFonts w:ascii="Arial" w:hAnsi="Arial" w:cs="Arial"/>
          <w:iCs/>
          <w:sz w:val="14"/>
        </w:rPr>
      </w:pPr>
      <w:ins w:id="569" w:author="Lackey, Shireen" w:date="2021-01-11T18:58:00Z">
        <w:r>
          <w:rPr>
            <w:rFonts w:ascii="Arial" w:hAnsi="Arial" w:cs="Arial"/>
            <w:iCs/>
            <w:sz w:val="14"/>
          </w:rPr>
          <w:t>OPT-IN FROM SOC/SSOC</w:t>
        </w:r>
      </w:ins>
    </w:p>
    <w:p w14:paraId="5950F7C4" w14:textId="41C93855" w:rsidR="0024360E" w:rsidRPr="0024360E" w:rsidRDefault="0024360E" w:rsidP="0024360E">
      <w:pPr>
        <w:pStyle w:val="ListParagraph"/>
        <w:tabs>
          <w:tab w:val="left" w:pos="459"/>
        </w:tabs>
        <w:spacing w:before="79" w:line="249" w:lineRule="auto"/>
        <w:ind w:left="701" w:right="543" w:firstLine="0"/>
        <w:rPr>
          <w:ins w:id="570" w:author="Lackey, Shireen" w:date="2021-01-11T18:51:00Z"/>
          <w:rFonts w:ascii="Arial" w:hAnsi="Arial" w:cs="Arial"/>
          <w:i/>
          <w:sz w:val="14"/>
        </w:rPr>
      </w:pPr>
      <w:ins w:id="571" w:author="Lackey, Shireen" w:date="2021-01-11T18:58:00Z">
        <w:r>
          <w:rPr>
            <w:rFonts w:ascii="Arial" w:hAnsi="Arial" w:cs="Arial"/>
            <w:b/>
            <w:bCs/>
            <w:iCs/>
            <w:sz w:val="14"/>
          </w:rPr>
          <w:t xml:space="preserve">NOTE: </w:t>
        </w:r>
        <w:r>
          <w:rPr>
            <w:rFonts w:ascii="Arial" w:hAnsi="Arial" w:cs="Arial"/>
            <w:iCs/>
            <w:sz w:val="14"/>
          </w:rPr>
          <w:t>Add the d</w:t>
        </w:r>
      </w:ins>
      <w:ins w:id="572" w:author="Lackey, Shireen" w:date="2021-01-11T18:59:00Z">
        <w:r>
          <w:rPr>
            <w:rFonts w:ascii="Arial" w:hAnsi="Arial" w:cs="Arial"/>
            <w:iCs/>
            <w:sz w:val="14"/>
          </w:rPr>
          <w:t>ate of the SOC or SSOC in block 19B for all appeal issues being withdrawn.</w:t>
        </w:r>
      </w:ins>
    </w:p>
    <w:p w14:paraId="76586626" w14:textId="77777777" w:rsidR="00F7313E" w:rsidRPr="00F7313E" w:rsidRDefault="00F7313E" w:rsidP="00F7313E">
      <w:pPr>
        <w:tabs>
          <w:tab w:val="left" w:pos="459"/>
        </w:tabs>
        <w:spacing w:before="79" w:line="249" w:lineRule="auto"/>
        <w:ind w:right="543"/>
        <w:rPr>
          <w:ins w:id="573" w:author="Lackey, Shireen" w:date="2021-01-11T18:44:00Z"/>
          <w:iCs/>
          <w:sz w:val="14"/>
        </w:rPr>
      </w:pPr>
    </w:p>
    <w:p w14:paraId="4048D818" w14:textId="6DF0D9BE" w:rsidR="00E557EB" w:rsidRDefault="00E557EB" w:rsidP="00E557EB">
      <w:pPr>
        <w:spacing w:before="152"/>
        <w:ind w:right="3840"/>
        <w:rPr>
          <w:ins w:id="574" w:author="Lackey, Shireen" w:date="2021-01-11T18:43:00Z"/>
          <w:b/>
          <w:sz w:val="18"/>
        </w:rPr>
      </w:pPr>
    </w:p>
    <w:p w14:paraId="042382E5" w14:textId="77777777" w:rsidR="00D501FC" w:rsidRDefault="00D501FC">
      <w:pPr>
        <w:pStyle w:val="BodyText"/>
        <w:spacing w:before="3"/>
        <w:rPr>
          <w:sz w:val="16"/>
        </w:rPr>
      </w:pPr>
    </w:p>
    <w:p w14:paraId="61614E07" w14:textId="190297C9" w:rsidR="00D501FC" w:rsidDel="00F7313E" w:rsidRDefault="00F7313E" w:rsidP="00E557EB">
      <w:pPr>
        <w:pStyle w:val="ListParagraph"/>
        <w:numPr>
          <w:ilvl w:val="0"/>
          <w:numId w:val="4"/>
        </w:numPr>
        <w:tabs>
          <w:tab w:val="left" w:pos="459"/>
        </w:tabs>
        <w:spacing w:line="252" w:lineRule="auto"/>
        <w:ind w:left="214" w:right="472" w:firstLine="0"/>
        <w:rPr>
          <w:del w:id="575" w:author="Lackey, Shireen" w:date="2021-01-11T18:51:00Z"/>
          <w:i/>
          <w:sz w:val="14"/>
        </w:rPr>
      </w:pPr>
      <w:del w:id="576" w:author="Lackey, Shireen" w:date="2021-01-11T18:51:00Z">
        <w:r w:rsidDel="00F7313E">
          <w:rPr>
            <w:rFonts w:ascii="Arial"/>
            <w:sz w:val="14"/>
          </w:rPr>
          <w:delText>IN ADDITION, YOU OR YOUR AUTHORIZED REPRESENTATIVE MAY REQUEST AN INFORMAL CONFERENCE WITH THE HIGHER-LEVEL REVIEWER. (</w:delText>
        </w:r>
        <w:r w:rsidDel="00F7313E">
          <w:rPr>
            <w:i/>
            <w:sz w:val="14"/>
          </w:rPr>
          <w:delText>This is a telephonic communication with the higher level reviewer for the sole purpose of pointing out errors of fact or law in the prior decision. VA will only conduct one informal conference associated with this request for higher-level review. Check the box below to request an informal</w:delText>
        </w:r>
        <w:r w:rsidDel="00F7313E">
          <w:rPr>
            <w:i/>
            <w:spacing w:val="-5"/>
            <w:sz w:val="14"/>
          </w:rPr>
          <w:delText xml:space="preserve"> </w:delText>
        </w:r>
        <w:r w:rsidDel="00F7313E">
          <w:rPr>
            <w:i/>
            <w:sz w:val="14"/>
          </w:rPr>
          <w:delText>conference.)</w:delText>
        </w:r>
      </w:del>
    </w:p>
    <w:p w14:paraId="6CFB3D47" w14:textId="1385AFE5" w:rsidR="00D501FC" w:rsidDel="00F7313E" w:rsidRDefault="00D501FC">
      <w:pPr>
        <w:pStyle w:val="BodyText"/>
        <w:spacing w:before="7"/>
        <w:rPr>
          <w:del w:id="577" w:author="Lackey, Shireen" w:date="2021-01-11T18:51:00Z"/>
          <w:rFonts w:ascii="Times New Roman"/>
          <w:i/>
        </w:rPr>
      </w:pPr>
    </w:p>
    <w:p w14:paraId="7D6ACBB8" w14:textId="3D43C2D4" w:rsidR="00D501FC" w:rsidDel="00F7313E" w:rsidRDefault="00F7313E">
      <w:pPr>
        <w:spacing w:before="95" w:line="249" w:lineRule="auto"/>
        <w:ind w:left="644" w:right="701"/>
        <w:rPr>
          <w:del w:id="578" w:author="Lackey, Shireen" w:date="2021-01-11T18:51:00Z"/>
          <w:rFonts w:ascii="Times New Roman"/>
          <w:i/>
          <w:sz w:val="14"/>
        </w:rPr>
      </w:pPr>
      <w:del w:id="579" w:author="Lackey, Shireen" w:date="2021-01-11T18:51:00Z">
        <w:r w:rsidDel="00F7313E">
          <w:rPr>
            <w:sz w:val="14"/>
          </w:rPr>
          <w:delText xml:space="preserve">I, or my representative, would like an </w:delText>
        </w:r>
        <w:r w:rsidDel="00F7313E">
          <w:rPr>
            <w:b/>
            <w:sz w:val="14"/>
          </w:rPr>
          <w:delText>informal conference</w:delText>
        </w:r>
        <w:r w:rsidDel="00F7313E">
          <w:rPr>
            <w:sz w:val="14"/>
          </w:rPr>
          <w:delText xml:space="preserve">. </w:delText>
        </w:r>
        <w:r w:rsidDel="00F7313E">
          <w:rPr>
            <w:rFonts w:ascii="Times New Roman"/>
            <w:i/>
            <w:sz w:val="14"/>
          </w:rPr>
          <w:delText xml:space="preserve">(VA will make up to two attempts to call you between 8:00a.m. and 4:30p.m. Eastern Standard Time at the telephone number and time period you select below to </w:delText>
        </w:r>
        <w:r w:rsidDel="00F7313E">
          <w:rPr>
            <w:rFonts w:ascii="Times New Roman"/>
            <w:b/>
            <w:i/>
            <w:sz w:val="14"/>
          </w:rPr>
          <w:delText>schedule your informal conference</w:delText>
        </w:r>
        <w:r w:rsidDel="00F7313E">
          <w:rPr>
            <w:rFonts w:ascii="Times New Roman"/>
            <w:i/>
            <w:sz w:val="14"/>
          </w:rPr>
          <w:delText>. Please select up to two time periods you are available to receive a phone call.)</w:delText>
        </w:r>
      </w:del>
    </w:p>
    <w:p w14:paraId="051646A9" w14:textId="31485FAE" w:rsidR="00D501FC" w:rsidDel="00F7313E" w:rsidRDefault="00F7313E">
      <w:pPr>
        <w:tabs>
          <w:tab w:val="left" w:pos="3502"/>
          <w:tab w:val="left" w:pos="5566"/>
          <w:tab w:val="left" w:pos="7545"/>
        </w:tabs>
        <w:spacing w:before="117"/>
        <w:ind w:left="1471"/>
        <w:rPr>
          <w:del w:id="580" w:author="Lackey, Shireen" w:date="2021-01-11T18:51:00Z"/>
          <w:sz w:val="14"/>
        </w:rPr>
      </w:pPr>
      <w:del w:id="581" w:author="Lackey, Shireen" w:date="2021-01-11T18:51:00Z">
        <w:r w:rsidDel="00F7313E">
          <w:rPr>
            <w:sz w:val="14"/>
          </w:rPr>
          <w:delText>8:00a.m.</w:delText>
        </w:r>
        <w:r w:rsidDel="00F7313E">
          <w:rPr>
            <w:spacing w:val="-5"/>
            <w:sz w:val="14"/>
          </w:rPr>
          <w:delText xml:space="preserve"> </w:delText>
        </w:r>
        <w:r w:rsidDel="00F7313E">
          <w:rPr>
            <w:sz w:val="14"/>
          </w:rPr>
          <w:delText>-</w:delText>
        </w:r>
        <w:r w:rsidDel="00F7313E">
          <w:rPr>
            <w:spacing w:val="-4"/>
            <w:sz w:val="14"/>
          </w:rPr>
          <w:delText xml:space="preserve"> </w:delText>
        </w:r>
        <w:r w:rsidDel="00F7313E">
          <w:rPr>
            <w:sz w:val="14"/>
          </w:rPr>
          <w:delText>10:00a.m.</w:delText>
        </w:r>
        <w:r w:rsidDel="00F7313E">
          <w:rPr>
            <w:sz w:val="14"/>
          </w:rPr>
          <w:tab/>
          <w:delText>10:00a.m.</w:delText>
        </w:r>
        <w:r w:rsidDel="00F7313E">
          <w:rPr>
            <w:spacing w:val="-5"/>
            <w:sz w:val="14"/>
          </w:rPr>
          <w:delText xml:space="preserve"> </w:delText>
        </w:r>
        <w:r w:rsidDel="00F7313E">
          <w:rPr>
            <w:sz w:val="14"/>
          </w:rPr>
          <w:delText>-</w:delText>
        </w:r>
        <w:r w:rsidDel="00F7313E">
          <w:rPr>
            <w:spacing w:val="-4"/>
            <w:sz w:val="14"/>
          </w:rPr>
          <w:delText xml:space="preserve"> </w:delText>
        </w:r>
        <w:r w:rsidDel="00F7313E">
          <w:rPr>
            <w:sz w:val="14"/>
          </w:rPr>
          <w:delText>12:30p.m.</w:delText>
        </w:r>
        <w:r w:rsidDel="00F7313E">
          <w:rPr>
            <w:sz w:val="14"/>
          </w:rPr>
          <w:tab/>
          <w:delText>12:30p.m.</w:delText>
        </w:r>
        <w:r w:rsidDel="00F7313E">
          <w:rPr>
            <w:spacing w:val="-4"/>
            <w:sz w:val="14"/>
          </w:rPr>
          <w:delText xml:space="preserve"> </w:delText>
        </w:r>
        <w:r w:rsidDel="00F7313E">
          <w:rPr>
            <w:sz w:val="14"/>
          </w:rPr>
          <w:delText>-</w:delText>
        </w:r>
        <w:r w:rsidDel="00F7313E">
          <w:rPr>
            <w:spacing w:val="-4"/>
            <w:sz w:val="14"/>
          </w:rPr>
          <w:delText xml:space="preserve"> </w:delText>
        </w:r>
        <w:r w:rsidDel="00F7313E">
          <w:rPr>
            <w:sz w:val="14"/>
          </w:rPr>
          <w:delText>2:00p.m.</w:delText>
        </w:r>
        <w:r w:rsidDel="00F7313E">
          <w:rPr>
            <w:sz w:val="14"/>
          </w:rPr>
          <w:tab/>
          <w:delText>2:00p.m. -</w:delText>
        </w:r>
        <w:r w:rsidDel="00F7313E">
          <w:rPr>
            <w:spacing w:val="-1"/>
            <w:sz w:val="14"/>
          </w:rPr>
          <w:delText xml:space="preserve"> </w:delText>
        </w:r>
        <w:r w:rsidDel="00F7313E">
          <w:rPr>
            <w:sz w:val="14"/>
          </w:rPr>
          <w:delText>4:30p.m.</w:delText>
        </w:r>
      </w:del>
    </w:p>
    <w:p w14:paraId="42A17BC4" w14:textId="408B6ACE" w:rsidR="00D501FC" w:rsidDel="00F7313E" w:rsidRDefault="00D501FC">
      <w:pPr>
        <w:pStyle w:val="BodyText"/>
        <w:spacing w:before="2"/>
        <w:rPr>
          <w:del w:id="582" w:author="Lackey, Shireen" w:date="2021-01-11T18:51:00Z"/>
          <w:sz w:val="22"/>
        </w:rPr>
      </w:pPr>
    </w:p>
    <w:p w14:paraId="4815D4C9" w14:textId="287B2BBC" w:rsidR="00D501FC" w:rsidDel="00F7313E" w:rsidRDefault="00F7313E">
      <w:pPr>
        <w:spacing w:before="96" w:line="249" w:lineRule="auto"/>
        <w:ind w:left="622" w:right="5878"/>
        <w:rPr>
          <w:del w:id="583" w:author="Lackey, Shireen" w:date="2021-01-11T18:51:00Z"/>
          <w:sz w:val="14"/>
        </w:rPr>
      </w:pPr>
      <w:del w:id="584" w:author="Lackey, Shireen" w:date="2021-01-11T18:51:00Z">
        <w:r w:rsidDel="00F7313E">
          <w:rPr>
            <w:sz w:val="14"/>
          </w:rPr>
          <w:delText>If you would like for VA to contact your representative, please provide your representative's name and telephone number where he or she can be reached at the above checked time.</w:delText>
        </w:r>
      </w:del>
    </w:p>
    <w:p w14:paraId="089100E9" w14:textId="1849A5AA" w:rsidR="00D501FC" w:rsidDel="00F7313E" w:rsidRDefault="00D501FC">
      <w:pPr>
        <w:pStyle w:val="BodyText"/>
        <w:rPr>
          <w:del w:id="585" w:author="Lackey, Shireen" w:date="2021-01-11T18:51:00Z"/>
        </w:rPr>
      </w:pPr>
    </w:p>
    <w:p w14:paraId="3DDC8E9C" w14:textId="77777777" w:rsidR="00D501FC" w:rsidRDefault="00D501FC">
      <w:pPr>
        <w:sectPr w:rsidR="00D501FC">
          <w:type w:val="continuous"/>
          <w:pgSz w:w="12240" w:h="15840"/>
          <w:pgMar w:top="640" w:right="400" w:bottom="280" w:left="460" w:header="720" w:footer="720" w:gutter="0"/>
          <w:cols w:space="720"/>
        </w:sectPr>
      </w:pPr>
    </w:p>
    <w:p w14:paraId="5157D7B4" w14:textId="77777777" w:rsidR="00D501FC" w:rsidRDefault="00D501FC">
      <w:pPr>
        <w:pStyle w:val="BodyText"/>
        <w:spacing w:before="9"/>
        <w:rPr>
          <w:sz w:val="19"/>
        </w:rPr>
      </w:pPr>
    </w:p>
    <w:p w14:paraId="31FAF6D9" w14:textId="5714A2D1" w:rsidR="00D501FC" w:rsidRDefault="00F7313E">
      <w:pPr>
        <w:spacing w:line="249" w:lineRule="auto"/>
        <w:ind w:left="128" w:right="-19"/>
        <w:rPr>
          <w:sz w:val="14"/>
        </w:rPr>
      </w:pPr>
      <w:r>
        <w:rPr>
          <w:sz w:val="14"/>
        </w:rPr>
        <w:t xml:space="preserve">VA FORM </w:t>
      </w:r>
      <w:del w:id="586" w:author="Lackey, Shireen" w:date="2021-01-11T19:15:00Z">
        <w:r w:rsidDel="008D7EBF">
          <w:rPr>
            <w:sz w:val="14"/>
          </w:rPr>
          <w:delText>FEB 2019</w:delText>
        </w:r>
      </w:del>
    </w:p>
    <w:p w14:paraId="03DCB03D" w14:textId="77777777" w:rsidR="00D501FC" w:rsidRDefault="00F7313E">
      <w:pPr>
        <w:pStyle w:val="BodyText"/>
        <w:spacing w:before="5"/>
        <w:rPr>
          <w:sz w:val="21"/>
        </w:rPr>
      </w:pPr>
      <w:r>
        <w:br w:type="column"/>
      </w:r>
    </w:p>
    <w:p w14:paraId="4461B9A0" w14:textId="77777777" w:rsidR="00D501FC" w:rsidRDefault="00F7313E">
      <w:pPr>
        <w:pStyle w:val="Heading1"/>
      </w:pPr>
      <w:r>
        <w:t>20-0996</w:t>
      </w:r>
    </w:p>
    <w:p w14:paraId="741B0211" w14:textId="77777777" w:rsidR="00DF2E15" w:rsidRDefault="00DF2E15">
      <w:pPr>
        <w:rPr>
          <w:ins w:id="587" w:author="Lackey, Shireen" w:date="2021-01-11T18:31:00Z"/>
          <w:sz w:val="20"/>
          <w:szCs w:val="20"/>
        </w:rPr>
      </w:pPr>
      <w:ins w:id="588" w:author="Lackey, Shireen" w:date="2021-01-11T18:31:00Z">
        <w:r>
          <w:br w:type="page"/>
        </w:r>
      </w:ins>
    </w:p>
    <w:p w14:paraId="4B2B494D" w14:textId="77777777" w:rsidR="00D501FC" w:rsidRDefault="00F7313E">
      <w:pPr>
        <w:pStyle w:val="BodyText"/>
        <w:rPr>
          <w:b/>
          <w:sz w:val="26"/>
        </w:rPr>
      </w:pPr>
      <w:r>
        <w:br w:type="column"/>
      </w:r>
    </w:p>
    <w:p w14:paraId="56A7E404" w14:textId="77777777" w:rsidR="00D501FC" w:rsidRDefault="00F7313E">
      <w:pPr>
        <w:ind w:left="128"/>
        <w:rPr>
          <w:sz w:val="16"/>
        </w:rPr>
      </w:pPr>
      <w:r>
        <w:rPr>
          <w:sz w:val="16"/>
        </w:rPr>
        <w:t>Page 3</w:t>
      </w:r>
    </w:p>
    <w:p w14:paraId="01E34D84" w14:textId="77777777" w:rsidR="00D501FC" w:rsidRDefault="00D501FC">
      <w:pPr>
        <w:rPr>
          <w:sz w:val="16"/>
        </w:rPr>
        <w:sectPr w:rsidR="00D501FC">
          <w:type w:val="continuous"/>
          <w:pgSz w:w="12240" w:h="15840"/>
          <w:pgMar w:top="640" w:right="400" w:bottom="280" w:left="460" w:header="720" w:footer="720" w:gutter="0"/>
          <w:cols w:num="3" w:space="720" w:equalWidth="0">
            <w:col w:w="767" w:space="63"/>
            <w:col w:w="1049" w:space="8644"/>
            <w:col w:w="857"/>
          </w:cols>
        </w:sectPr>
      </w:pPr>
    </w:p>
    <w:tbl>
      <w:tblPr>
        <w:tblW w:w="0" w:type="auto"/>
        <w:tblInd w:w="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251"/>
        <w:gridCol w:w="9"/>
        <w:gridCol w:w="89"/>
        <w:gridCol w:w="2689"/>
        <w:tblGridChange w:id="589">
          <w:tblGrid>
            <w:gridCol w:w="5519"/>
            <w:gridCol w:w="2741"/>
            <w:gridCol w:w="89"/>
            <w:gridCol w:w="2689"/>
          </w:tblGrid>
        </w:tblGridChange>
      </w:tblGrid>
      <w:tr w:rsidR="00D501FC" w14:paraId="05B33AB1" w14:textId="77777777">
        <w:trPr>
          <w:trHeight w:val="254"/>
        </w:trPr>
        <w:tc>
          <w:tcPr>
            <w:tcW w:w="11038" w:type="dxa"/>
            <w:gridSpan w:val="4"/>
            <w:tcBorders>
              <w:bottom w:val="single" w:sz="6" w:space="0" w:color="000000"/>
            </w:tcBorders>
            <w:shd w:val="clear" w:color="auto" w:fill="C0C0C0"/>
          </w:tcPr>
          <w:p w14:paraId="08216F30" w14:textId="4659AB6B" w:rsidR="00D501FC" w:rsidRDefault="00F7313E">
            <w:pPr>
              <w:pStyle w:val="TableParagraph"/>
              <w:spacing w:before="9"/>
              <w:ind w:left="3087" w:right="3059"/>
              <w:jc w:val="center"/>
              <w:rPr>
                <w:b/>
                <w:sz w:val="18"/>
              </w:rPr>
            </w:pPr>
            <w:del w:id="590" w:author="Lackey, Shireen" w:date="2021-01-11T19:05:00Z">
              <w:r w:rsidDel="0024360E">
                <w:rPr>
                  <w:b/>
                  <w:sz w:val="18"/>
                </w:rPr>
                <w:delText xml:space="preserve">PART </w:delText>
              </w:r>
            </w:del>
            <w:ins w:id="591" w:author="Lackey, Shireen" w:date="2021-01-11T19:05:00Z">
              <w:r w:rsidR="0024360E">
                <w:rPr>
                  <w:b/>
                  <w:sz w:val="18"/>
                </w:rPr>
                <w:t>SECTION V</w:t>
              </w:r>
            </w:ins>
            <w:r>
              <w:rPr>
                <w:b/>
                <w:sz w:val="18"/>
              </w:rPr>
              <w:t>I</w:t>
            </w:r>
            <w:del w:id="592" w:author="Lackey, Shireen" w:date="2021-01-11T19:05:00Z">
              <w:r w:rsidDel="0024360E">
                <w:rPr>
                  <w:b/>
                  <w:sz w:val="18"/>
                </w:rPr>
                <w:delText>II</w:delText>
              </w:r>
            </w:del>
            <w:r>
              <w:rPr>
                <w:b/>
                <w:sz w:val="18"/>
              </w:rPr>
              <w:t xml:space="preserve"> - ISSUES FOR HIGHER-LEVEL REVIEW</w:t>
            </w:r>
          </w:p>
        </w:tc>
      </w:tr>
      <w:tr w:rsidR="00D501FC" w14:paraId="2EE9E9E1" w14:textId="77777777">
        <w:trPr>
          <w:trHeight w:val="1011"/>
        </w:trPr>
        <w:tc>
          <w:tcPr>
            <w:tcW w:w="11038" w:type="dxa"/>
            <w:gridSpan w:val="4"/>
            <w:tcBorders>
              <w:top w:val="single" w:sz="6" w:space="0" w:color="000000"/>
              <w:bottom w:val="single" w:sz="6" w:space="0" w:color="000000"/>
            </w:tcBorders>
          </w:tcPr>
          <w:p w14:paraId="47DF4FE3" w14:textId="53D548F9" w:rsidR="00D501FC" w:rsidRPr="0024360E" w:rsidRDefault="00F7313E">
            <w:pPr>
              <w:pStyle w:val="TableParagraph"/>
              <w:spacing w:before="42" w:line="249" w:lineRule="auto"/>
              <w:ind w:left="100" w:right="105"/>
              <w:rPr>
                <w:i/>
                <w:sz w:val="14"/>
              </w:rPr>
            </w:pPr>
            <w:r w:rsidRPr="0024360E">
              <w:rPr>
                <w:sz w:val="14"/>
              </w:rPr>
              <w:t>1</w:t>
            </w:r>
            <w:del w:id="593" w:author="Lackey, Shireen" w:date="2021-01-11T19:02:00Z">
              <w:r w:rsidRPr="0024360E" w:rsidDel="0024360E">
                <w:rPr>
                  <w:sz w:val="14"/>
                </w:rPr>
                <w:delText>5</w:delText>
              </w:r>
            </w:del>
            <w:ins w:id="594" w:author="Lackey, Shireen" w:date="2021-01-11T19:02:00Z">
              <w:r w:rsidR="0024360E" w:rsidRPr="0024360E">
                <w:rPr>
                  <w:sz w:val="14"/>
                </w:rPr>
                <w:t>9</w:t>
              </w:r>
            </w:ins>
            <w:r w:rsidRPr="0024360E">
              <w:rPr>
                <w:sz w:val="14"/>
              </w:rPr>
              <w:t xml:space="preserve">. </w:t>
            </w:r>
            <w:del w:id="595" w:author="Lackey, Shireen" w:date="2021-01-11T19:02:00Z">
              <w:r w:rsidRPr="0024360E" w:rsidDel="0024360E">
                <w:rPr>
                  <w:sz w:val="14"/>
                </w:rPr>
                <w:delText xml:space="preserve">YOU MUST </w:delText>
              </w:r>
            </w:del>
            <w:r w:rsidRPr="0024360E">
              <w:rPr>
                <w:sz w:val="14"/>
              </w:rPr>
              <w:t xml:space="preserve">INDICATE </w:t>
            </w:r>
            <w:del w:id="596" w:author="Lackey, Shireen" w:date="2021-01-11T19:02:00Z">
              <w:r w:rsidRPr="0024360E" w:rsidDel="0024360E">
                <w:rPr>
                  <w:sz w:val="14"/>
                </w:rPr>
                <w:delText xml:space="preserve">BELOW </w:delText>
              </w:r>
            </w:del>
            <w:r w:rsidRPr="0024360E">
              <w:rPr>
                <w:sz w:val="14"/>
              </w:rPr>
              <w:t xml:space="preserve">EACH ISSUE DECIDED BY VA FOR WHICH YOU ARE REQUESTING A HIGHER-LEVEL REVIEW. </w:t>
            </w:r>
            <w:del w:id="597" w:author="Lackey, Shireen" w:date="2021-01-11T19:02:00Z">
              <w:r w:rsidRPr="0024360E" w:rsidDel="0024360E">
                <w:rPr>
                  <w:iCs/>
                  <w:sz w:val="14"/>
                  <w:rPrChange w:id="598" w:author="Lackey, Shireen" w:date="2021-01-11T19:04:00Z">
                    <w:rPr>
                      <w:rFonts w:ascii="Times New Roman"/>
                      <w:i/>
                      <w:sz w:val="14"/>
                    </w:rPr>
                  </w:rPrChange>
                </w:rPr>
                <w:delText>Please r</w:delText>
              </w:r>
            </w:del>
            <w:ins w:id="599" w:author="Lackey, Shireen" w:date="2021-01-11T19:02:00Z">
              <w:r w:rsidR="0024360E" w:rsidRPr="0024360E">
                <w:rPr>
                  <w:iCs/>
                  <w:sz w:val="14"/>
                </w:rPr>
                <w:t>R</w:t>
              </w:r>
            </w:ins>
            <w:r w:rsidRPr="0024360E">
              <w:rPr>
                <w:iCs/>
                <w:sz w:val="14"/>
                <w:rPrChange w:id="600" w:author="Lackey, Shireen" w:date="2021-01-11T19:04:00Z">
                  <w:rPr>
                    <w:rFonts w:ascii="Times New Roman"/>
                    <w:i/>
                    <w:sz w:val="14"/>
                  </w:rPr>
                </w:rPrChange>
              </w:rPr>
              <w:t xml:space="preserve">efer to your decision notice(s) for a list of adjudicated issues. </w:t>
            </w:r>
            <w:del w:id="601" w:author="Lackey, Shireen" w:date="2021-01-11T19:03:00Z">
              <w:r w:rsidRPr="0024360E" w:rsidDel="0024360E">
                <w:rPr>
                  <w:iCs/>
                  <w:sz w:val="14"/>
                  <w:rPrChange w:id="602" w:author="Lackey, Shireen" w:date="2021-01-11T19:04:00Z">
                    <w:rPr>
                      <w:rFonts w:ascii="Times New Roman"/>
                      <w:i/>
                      <w:sz w:val="14"/>
                    </w:rPr>
                  </w:rPrChange>
                </w:rPr>
                <w:delText>f</w:delText>
              </w:r>
            </w:del>
            <w:ins w:id="603" w:author="Lackey, Shireen" w:date="2021-01-11T19:03:00Z">
              <w:r w:rsidR="0024360E" w:rsidRPr="0024360E">
                <w:rPr>
                  <w:iCs/>
                  <w:sz w:val="14"/>
                </w:rPr>
                <w:t>F</w:t>
              </w:r>
            </w:ins>
            <w:r w:rsidRPr="0024360E">
              <w:rPr>
                <w:iCs/>
                <w:sz w:val="14"/>
                <w:rPrChange w:id="604" w:author="Lackey, Shireen" w:date="2021-01-11T19:04:00Z">
                  <w:rPr>
                    <w:rFonts w:ascii="Times New Roman"/>
                    <w:i/>
                    <w:sz w:val="14"/>
                  </w:rPr>
                </w:rPrChange>
              </w:rPr>
              <w:t xml:space="preserve">or each issue, </w:t>
            </w:r>
            <w:del w:id="605" w:author="Lackey, Shireen" w:date="2021-01-11T19:03:00Z">
              <w:r w:rsidRPr="0024360E" w:rsidDel="0024360E">
                <w:rPr>
                  <w:iCs/>
                  <w:sz w:val="14"/>
                  <w:rPrChange w:id="606" w:author="Lackey, Shireen" w:date="2021-01-11T19:04:00Z">
                    <w:rPr>
                      <w:rFonts w:ascii="Times New Roman"/>
                      <w:i/>
                      <w:sz w:val="14"/>
                    </w:rPr>
                  </w:rPrChange>
                </w:rPr>
                <w:delText xml:space="preserve">please </w:delText>
              </w:r>
            </w:del>
            <w:r w:rsidRPr="0024360E">
              <w:rPr>
                <w:iCs/>
                <w:sz w:val="14"/>
                <w:rPrChange w:id="607" w:author="Lackey, Shireen" w:date="2021-01-11T19:04:00Z">
                  <w:rPr>
                    <w:rFonts w:ascii="Times New Roman"/>
                    <w:i/>
                    <w:sz w:val="14"/>
                  </w:rPr>
                </w:rPrChange>
              </w:rPr>
              <w:t xml:space="preserve">identify the date of VA's </w:t>
            </w:r>
            <w:ins w:id="608" w:author="Lackey, Shireen" w:date="2021-01-11T19:03:00Z">
              <w:r w:rsidR="0024360E" w:rsidRPr="0024360E">
                <w:rPr>
                  <w:iCs/>
                  <w:sz w:val="14"/>
                </w:rPr>
                <w:t xml:space="preserve">most recent </w:t>
              </w:r>
            </w:ins>
            <w:r w:rsidRPr="0024360E">
              <w:rPr>
                <w:iCs/>
                <w:sz w:val="14"/>
                <w:rPrChange w:id="609" w:author="Lackey, Shireen" w:date="2021-01-11T19:04:00Z">
                  <w:rPr>
                    <w:rFonts w:ascii="Times New Roman"/>
                    <w:i/>
                    <w:sz w:val="14"/>
                  </w:rPr>
                </w:rPrChange>
              </w:rPr>
              <w:t>decision</w:t>
            </w:r>
            <w:ins w:id="610" w:author="Lackey, Shireen" w:date="2021-01-11T19:03:00Z">
              <w:r w:rsidR="0024360E" w:rsidRPr="0024360E">
                <w:rPr>
                  <w:iCs/>
                  <w:sz w:val="14"/>
                </w:rPr>
                <w:t xml:space="preserve"> on the issue</w:t>
              </w:r>
            </w:ins>
            <w:r w:rsidRPr="0024360E">
              <w:rPr>
                <w:iCs/>
                <w:sz w:val="14"/>
                <w:rPrChange w:id="611" w:author="Lackey, Shireen" w:date="2021-01-11T19:04:00Z">
                  <w:rPr>
                    <w:rFonts w:ascii="Times New Roman"/>
                    <w:i/>
                    <w:sz w:val="14"/>
                  </w:rPr>
                </w:rPrChange>
              </w:rPr>
              <w:t>. You may attach additional sheets, if necessary</w:t>
            </w:r>
            <w:ins w:id="612" w:author="Lackey, Shireen" w:date="2021-01-11T19:03:00Z">
              <w:r w:rsidR="0024360E" w:rsidRPr="0024360E">
                <w:rPr>
                  <w:iCs/>
                  <w:sz w:val="14"/>
                </w:rPr>
                <w:t xml:space="preserve"> – </w:t>
              </w:r>
            </w:ins>
            <w:del w:id="613" w:author="Lackey, Shireen" w:date="2021-01-11T19:03:00Z">
              <w:r w:rsidRPr="0024360E" w:rsidDel="0024360E">
                <w:rPr>
                  <w:iCs/>
                  <w:sz w:val="14"/>
                  <w:rPrChange w:id="614" w:author="Lackey, Shireen" w:date="2021-01-11T19:04:00Z">
                    <w:rPr>
                      <w:rFonts w:ascii="Times New Roman"/>
                      <w:i/>
                      <w:sz w:val="14"/>
                    </w:rPr>
                  </w:rPrChange>
                </w:rPr>
                <w:delText xml:space="preserve">. Please </w:delText>
              </w:r>
            </w:del>
            <w:r w:rsidRPr="0024360E">
              <w:rPr>
                <w:iCs/>
                <w:sz w:val="14"/>
                <w:rPrChange w:id="615" w:author="Lackey, Shireen" w:date="2021-01-11T19:04:00Z">
                  <w:rPr>
                    <w:rFonts w:ascii="Times New Roman"/>
                    <w:i/>
                    <w:sz w:val="14"/>
                  </w:rPr>
                </w:rPrChange>
              </w:rPr>
              <w:t>include your name and file number on each additional sheet.</w:t>
            </w:r>
            <w:ins w:id="616" w:author="Lackey, Shireen" w:date="2021-01-11T19:04:00Z">
              <w:r w:rsidR="0024360E" w:rsidRPr="0024360E">
                <w:rPr>
                  <w:iCs/>
                  <w:sz w:val="14"/>
                </w:rPr>
                <w:t xml:space="preserve"> </w:t>
              </w:r>
              <w:r w:rsidR="0024360E" w:rsidRPr="0024360E">
                <w:rPr>
                  <w:b/>
                  <w:bCs/>
                  <w:iCs/>
                  <w:sz w:val="14"/>
                </w:rPr>
                <w:t xml:space="preserve">IMPORTANT: </w:t>
              </w:r>
              <w:r w:rsidR="0024360E" w:rsidRPr="0024360E">
                <w:rPr>
                  <w:iCs/>
                  <w:sz w:val="14"/>
                </w:rPr>
                <w:t xml:space="preserve">You </w:t>
              </w:r>
              <w:r w:rsidR="0024360E" w:rsidRPr="0024360E">
                <w:rPr>
                  <w:b/>
                  <w:bCs/>
                  <w:iCs/>
                  <w:sz w:val="14"/>
                </w:rPr>
                <w:t xml:space="preserve">may only </w:t>
              </w:r>
              <w:r w:rsidR="0024360E" w:rsidRPr="0024360E">
                <w:rPr>
                  <w:iCs/>
                  <w:sz w:val="14"/>
                </w:rPr>
                <w:t>list issues for the benefit</w:t>
              </w:r>
              <w:r w:rsidR="0024360E">
                <w:rPr>
                  <w:iCs/>
                  <w:sz w:val="14"/>
                </w:rPr>
                <w:t xml:space="preserve"> type selected in Section III. A sepa</w:t>
              </w:r>
            </w:ins>
            <w:ins w:id="617" w:author="Lackey, Shireen" w:date="2021-01-11T19:05:00Z">
              <w:r w:rsidR="0024360E">
                <w:rPr>
                  <w:iCs/>
                  <w:sz w:val="14"/>
                </w:rPr>
                <w:t>rate form is required for each benefit type.</w:t>
              </w:r>
            </w:ins>
            <w:ins w:id="618" w:author="Lackey, Shireen" w:date="2021-01-11T19:04:00Z">
              <w:r w:rsidR="0024360E" w:rsidRPr="0024360E">
                <w:rPr>
                  <w:iCs/>
                  <w:sz w:val="14"/>
                </w:rPr>
                <w:t xml:space="preserve"> </w:t>
              </w:r>
            </w:ins>
          </w:p>
          <w:p w14:paraId="5D089FDE" w14:textId="1464CB92" w:rsidR="00D501FC" w:rsidRDefault="00F7313E">
            <w:pPr>
              <w:pStyle w:val="TableParagraph"/>
              <w:tabs>
                <w:tab w:val="left" w:pos="5574"/>
              </w:tabs>
              <w:spacing w:before="139"/>
              <w:ind w:left="100"/>
              <w:rPr>
                <w:b/>
                <w:sz w:val="14"/>
              </w:rPr>
            </w:pPr>
            <w:del w:id="619" w:author="Lackey, Shireen" w:date="2021-01-11T19:05:00Z">
              <w:r w:rsidDel="0024360E">
                <w:rPr>
                  <w:rFonts w:ascii="Times New Roman"/>
                  <w:i/>
                  <w:sz w:val="14"/>
                </w:rPr>
                <w:delText>Check this box if any issue listed below is being withdrawn from the legacy appeals process.</w:delText>
              </w:r>
              <w:r w:rsidDel="0024360E">
                <w:rPr>
                  <w:rFonts w:ascii="Times New Roman"/>
                  <w:i/>
                  <w:sz w:val="14"/>
                </w:rPr>
                <w:tab/>
              </w:r>
              <w:r w:rsidDel="0024360E">
                <w:rPr>
                  <w:b/>
                  <w:position w:val="3"/>
                  <w:sz w:val="14"/>
                </w:rPr>
                <w:delText>OPT-IN from SOC/SSOC</w:delText>
              </w:r>
            </w:del>
          </w:p>
        </w:tc>
      </w:tr>
      <w:tr w:rsidR="00D501FC" w14:paraId="205261C1" w14:textId="77777777">
        <w:trPr>
          <w:trHeight w:val="212"/>
        </w:trPr>
        <w:tc>
          <w:tcPr>
            <w:tcW w:w="8349" w:type="dxa"/>
            <w:gridSpan w:val="3"/>
            <w:tcBorders>
              <w:top w:val="single" w:sz="6" w:space="0" w:color="000000"/>
              <w:bottom w:val="single" w:sz="6" w:space="0" w:color="000000"/>
              <w:right w:val="single" w:sz="6" w:space="0" w:color="000000"/>
            </w:tcBorders>
          </w:tcPr>
          <w:p w14:paraId="5EBE3B99" w14:textId="0F58C5AF" w:rsidR="00D501FC" w:rsidRDefault="00F7313E">
            <w:pPr>
              <w:pStyle w:val="TableParagraph"/>
              <w:spacing w:before="21"/>
              <w:ind w:left="3121" w:right="3507"/>
              <w:jc w:val="center"/>
              <w:rPr>
                <w:sz w:val="14"/>
              </w:rPr>
            </w:pPr>
            <w:r>
              <w:rPr>
                <w:sz w:val="14"/>
              </w:rPr>
              <w:t>1</w:t>
            </w:r>
            <w:ins w:id="620" w:author="Lackey, Shireen" w:date="2021-01-11T19:05:00Z">
              <w:r w:rsidR="0024360E">
                <w:rPr>
                  <w:sz w:val="14"/>
                </w:rPr>
                <w:t>9</w:t>
              </w:r>
            </w:ins>
            <w:del w:id="621" w:author="Lackey, Shireen" w:date="2021-01-11T19:05:00Z">
              <w:r w:rsidDel="0024360E">
                <w:rPr>
                  <w:sz w:val="14"/>
                </w:rPr>
                <w:delText>5</w:delText>
              </w:r>
            </w:del>
            <w:r>
              <w:rPr>
                <w:sz w:val="14"/>
              </w:rPr>
              <w:t>A.  SPECIFIC ISSUE(S)</w:t>
            </w:r>
            <w:ins w:id="622" w:author="Lackey, Shireen" w:date="2021-01-11T19:05:00Z">
              <w:r w:rsidR="0024360E">
                <w:rPr>
                  <w:sz w:val="14"/>
                </w:rPr>
                <w:t xml:space="preserve"> OF DISAGREEMENT (REQUIRED)</w:t>
              </w:r>
            </w:ins>
          </w:p>
        </w:tc>
        <w:tc>
          <w:tcPr>
            <w:tcW w:w="2689" w:type="dxa"/>
            <w:tcBorders>
              <w:top w:val="single" w:sz="6" w:space="0" w:color="000000"/>
              <w:left w:val="single" w:sz="6" w:space="0" w:color="000000"/>
              <w:bottom w:val="single" w:sz="6" w:space="0" w:color="000000"/>
            </w:tcBorders>
          </w:tcPr>
          <w:p w14:paraId="430134C6" w14:textId="316451FE" w:rsidR="00D501FC" w:rsidRDefault="00F7313E">
            <w:pPr>
              <w:pStyle w:val="TableParagraph"/>
              <w:spacing w:before="8"/>
              <w:ind w:left="123"/>
              <w:rPr>
                <w:sz w:val="14"/>
              </w:rPr>
            </w:pPr>
            <w:r>
              <w:rPr>
                <w:sz w:val="14"/>
              </w:rPr>
              <w:t>1</w:t>
            </w:r>
            <w:del w:id="623" w:author="Lackey, Shireen" w:date="2021-01-11T19:05:00Z">
              <w:r w:rsidDel="0024360E">
                <w:rPr>
                  <w:sz w:val="14"/>
                </w:rPr>
                <w:delText>5</w:delText>
              </w:r>
            </w:del>
            <w:ins w:id="624" w:author="Lackey, Shireen" w:date="2021-01-11T19:05:00Z">
              <w:r w:rsidR="0024360E">
                <w:rPr>
                  <w:sz w:val="14"/>
                </w:rPr>
                <w:t>9</w:t>
              </w:r>
            </w:ins>
            <w:r>
              <w:rPr>
                <w:sz w:val="14"/>
              </w:rPr>
              <w:t>B. DATE OF VA DECISION NOTI</w:t>
            </w:r>
            <w:ins w:id="625" w:author="Lackey, Shireen" w:date="2021-01-11T19:06:00Z">
              <w:r w:rsidR="0024360E">
                <w:rPr>
                  <w:sz w:val="14"/>
                </w:rPr>
                <w:t>FICATION</w:t>
              </w:r>
            </w:ins>
            <w:del w:id="626" w:author="Lackey, Shireen" w:date="2021-01-11T19:06:00Z">
              <w:r w:rsidDel="0024360E">
                <w:rPr>
                  <w:sz w:val="14"/>
                </w:rPr>
                <w:delText>CE</w:delText>
              </w:r>
            </w:del>
            <w:ins w:id="627" w:author="Lackey, Shireen" w:date="2021-01-11T19:06:00Z">
              <w:r w:rsidR="0024360E">
                <w:rPr>
                  <w:sz w:val="14"/>
                </w:rPr>
                <w:t xml:space="preserve"> LETTER (REQUIRED)</w:t>
              </w:r>
            </w:ins>
          </w:p>
        </w:tc>
      </w:tr>
      <w:tr w:rsidR="00D501FC" w14:paraId="62E4AEC0" w14:textId="77777777">
        <w:trPr>
          <w:trHeight w:val="1039"/>
        </w:trPr>
        <w:tc>
          <w:tcPr>
            <w:tcW w:w="8349" w:type="dxa"/>
            <w:gridSpan w:val="3"/>
            <w:tcBorders>
              <w:top w:val="single" w:sz="6" w:space="0" w:color="000000"/>
              <w:bottom w:val="single" w:sz="6" w:space="0" w:color="000000"/>
              <w:right w:val="single" w:sz="6" w:space="0" w:color="000000"/>
            </w:tcBorders>
          </w:tcPr>
          <w:p w14:paraId="336B115A" w14:textId="77777777" w:rsidR="0024360E" w:rsidRDefault="0024360E" w:rsidP="0024360E">
            <w:pPr>
              <w:pStyle w:val="Default"/>
              <w:rPr>
                <w:ins w:id="628" w:author="Lackey, Shireen" w:date="2021-01-11T19:06:00Z"/>
              </w:rPr>
            </w:pPr>
          </w:p>
          <w:p w14:paraId="4ACE1EDC" w14:textId="77777777" w:rsidR="0024360E" w:rsidRDefault="0024360E" w:rsidP="0024360E">
            <w:pPr>
              <w:pStyle w:val="TableParagraph"/>
              <w:rPr>
                <w:ins w:id="629" w:author="Lackey, Shireen" w:date="2021-01-11T19:06:00Z"/>
                <w:sz w:val="14"/>
                <w:szCs w:val="14"/>
              </w:rPr>
            </w:pPr>
            <w:ins w:id="630" w:author="Lackey, Shireen" w:date="2021-01-11T19:06:00Z">
              <w:r>
                <w:rPr>
                  <w:sz w:val="14"/>
                  <w:szCs w:val="14"/>
                </w:rPr>
                <w:t xml:space="preserve">Example 1: Service connection for left knee </w:t>
              </w:r>
            </w:ins>
          </w:p>
          <w:p w14:paraId="11800923" w14:textId="77777777" w:rsidR="0024360E" w:rsidRDefault="0024360E" w:rsidP="0024360E">
            <w:pPr>
              <w:pStyle w:val="TableParagraph"/>
              <w:rPr>
                <w:ins w:id="631" w:author="Lackey, Shireen" w:date="2021-01-11T19:06:00Z"/>
                <w:sz w:val="14"/>
                <w:szCs w:val="14"/>
              </w:rPr>
            </w:pPr>
            <w:ins w:id="632" w:author="Lackey, Shireen" w:date="2021-01-11T19:06:00Z">
              <w:r>
                <w:rPr>
                  <w:sz w:val="14"/>
                  <w:szCs w:val="14"/>
                </w:rPr>
                <w:t xml:space="preserve">Example 2: Earlier effective date for hearing loss </w:t>
              </w:r>
            </w:ins>
          </w:p>
          <w:p w14:paraId="15AB64BC" w14:textId="77777777" w:rsidR="0024360E" w:rsidRDefault="0024360E" w:rsidP="0024360E">
            <w:pPr>
              <w:pStyle w:val="TableParagraph"/>
              <w:rPr>
                <w:ins w:id="633" w:author="Lackey, Shireen" w:date="2021-01-11T19:06:00Z"/>
                <w:sz w:val="14"/>
                <w:szCs w:val="14"/>
              </w:rPr>
            </w:pPr>
            <w:ins w:id="634" w:author="Lackey, Shireen" w:date="2021-01-11T19:06:00Z">
              <w:r>
                <w:rPr>
                  <w:sz w:val="14"/>
                  <w:szCs w:val="14"/>
                </w:rPr>
                <w:t xml:space="preserve">Example 3: Reimbursement for non-VA emergency care </w:t>
              </w:r>
            </w:ins>
          </w:p>
          <w:p w14:paraId="33ADF727" w14:textId="77777777" w:rsidR="0024360E" w:rsidRDefault="0024360E" w:rsidP="0024360E">
            <w:pPr>
              <w:pStyle w:val="TableParagraph"/>
              <w:rPr>
                <w:ins w:id="635" w:author="Lackey, Shireen" w:date="2021-01-11T19:06:00Z"/>
                <w:sz w:val="14"/>
                <w:szCs w:val="14"/>
              </w:rPr>
            </w:pPr>
            <w:ins w:id="636" w:author="Lackey, Shireen" w:date="2021-01-11T19:06:00Z">
              <w:r>
                <w:rPr>
                  <w:sz w:val="14"/>
                  <w:szCs w:val="14"/>
                </w:rPr>
                <w:t xml:space="preserve">Example 4: Denial of entitlement to VR&amp;E benefits and services </w:t>
              </w:r>
            </w:ins>
          </w:p>
          <w:p w14:paraId="137CEA14" w14:textId="6B443B90" w:rsidR="00D501FC" w:rsidRDefault="0024360E" w:rsidP="0024360E">
            <w:pPr>
              <w:pStyle w:val="TableParagraph"/>
              <w:rPr>
                <w:rFonts w:ascii="Times New Roman"/>
                <w:sz w:val="14"/>
              </w:rPr>
            </w:pPr>
            <w:ins w:id="637" w:author="Lackey, Shireen" w:date="2021-01-11T19:06:00Z">
              <w:r>
                <w:rPr>
                  <w:sz w:val="14"/>
                  <w:szCs w:val="14"/>
                </w:rPr>
                <w:t>Example 5: Entitlement to Service-Disabled Veterans Insurance</w:t>
              </w:r>
            </w:ins>
          </w:p>
        </w:tc>
        <w:tc>
          <w:tcPr>
            <w:tcW w:w="2689" w:type="dxa"/>
            <w:tcBorders>
              <w:top w:val="single" w:sz="6" w:space="0" w:color="000000"/>
              <w:left w:val="single" w:sz="6" w:space="0" w:color="000000"/>
              <w:bottom w:val="single" w:sz="6" w:space="0" w:color="000000"/>
            </w:tcBorders>
          </w:tcPr>
          <w:p w14:paraId="1D7B8F81" w14:textId="77777777" w:rsidR="0024360E" w:rsidRDefault="0024360E" w:rsidP="0024360E">
            <w:pPr>
              <w:pStyle w:val="Default"/>
              <w:rPr>
                <w:ins w:id="638" w:author="Lackey, Shireen" w:date="2021-01-11T19:06:00Z"/>
              </w:rPr>
            </w:pPr>
          </w:p>
          <w:p w14:paraId="5E1FC4C2" w14:textId="77777777" w:rsidR="0024360E" w:rsidRDefault="0024360E" w:rsidP="0024360E">
            <w:pPr>
              <w:pStyle w:val="TableParagraph"/>
              <w:rPr>
                <w:ins w:id="639" w:author="Lackey, Shireen" w:date="2021-01-11T19:06:00Z"/>
                <w:sz w:val="14"/>
                <w:szCs w:val="14"/>
              </w:rPr>
            </w:pPr>
            <w:ins w:id="640" w:author="Lackey, Shireen" w:date="2021-01-11T19:06:00Z">
              <w:r>
                <w:rPr>
                  <w:sz w:val="14"/>
                  <w:szCs w:val="14"/>
                </w:rPr>
                <w:t xml:space="preserve">MM/DD/YYYY </w:t>
              </w:r>
            </w:ins>
          </w:p>
          <w:p w14:paraId="4D19C5E5" w14:textId="77777777" w:rsidR="0024360E" w:rsidRDefault="0024360E" w:rsidP="0024360E">
            <w:pPr>
              <w:pStyle w:val="TableParagraph"/>
              <w:rPr>
                <w:ins w:id="641" w:author="Lackey, Shireen" w:date="2021-01-11T19:06:00Z"/>
                <w:sz w:val="14"/>
                <w:szCs w:val="14"/>
              </w:rPr>
            </w:pPr>
            <w:ins w:id="642" w:author="Lackey, Shireen" w:date="2021-01-11T19:06:00Z">
              <w:r>
                <w:rPr>
                  <w:sz w:val="14"/>
                  <w:szCs w:val="14"/>
                </w:rPr>
                <w:t xml:space="preserve">MM/DD/YYYY </w:t>
              </w:r>
            </w:ins>
          </w:p>
          <w:p w14:paraId="04FA7F32" w14:textId="77777777" w:rsidR="0024360E" w:rsidRDefault="0024360E" w:rsidP="0024360E">
            <w:pPr>
              <w:pStyle w:val="TableParagraph"/>
              <w:rPr>
                <w:ins w:id="643" w:author="Lackey, Shireen" w:date="2021-01-11T19:06:00Z"/>
                <w:sz w:val="14"/>
                <w:szCs w:val="14"/>
              </w:rPr>
            </w:pPr>
            <w:ins w:id="644" w:author="Lackey, Shireen" w:date="2021-01-11T19:06:00Z">
              <w:r>
                <w:rPr>
                  <w:sz w:val="14"/>
                  <w:szCs w:val="14"/>
                </w:rPr>
                <w:t xml:space="preserve">MM/DD/YYYY </w:t>
              </w:r>
            </w:ins>
          </w:p>
          <w:p w14:paraId="0AEFA0B8" w14:textId="77777777" w:rsidR="0024360E" w:rsidRDefault="0024360E" w:rsidP="0024360E">
            <w:pPr>
              <w:pStyle w:val="TableParagraph"/>
              <w:rPr>
                <w:ins w:id="645" w:author="Lackey, Shireen" w:date="2021-01-11T19:06:00Z"/>
                <w:sz w:val="14"/>
                <w:szCs w:val="14"/>
              </w:rPr>
            </w:pPr>
            <w:ins w:id="646" w:author="Lackey, Shireen" w:date="2021-01-11T19:06:00Z">
              <w:r>
                <w:rPr>
                  <w:sz w:val="14"/>
                  <w:szCs w:val="14"/>
                </w:rPr>
                <w:t xml:space="preserve">MM/DD/YYYY </w:t>
              </w:r>
            </w:ins>
          </w:p>
          <w:p w14:paraId="3A2CC740" w14:textId="18EE5996" w:rsidR="00D501FC" w:rsidRDefault="0024360E" w:rsidP="0024360E">
            <w:pPr>
              <w:pStyle w:val="TableParagraph"/>
              <w:rPr>
                <w:rFonts w:ascii="Times New Roman"/>
                <w:sz w:val="14"/>
              </w:rPr>
            </w:pPr>
            <w:ins w:id="647" w:author="Lackey, Shireen" w:date="2021-01-11T19:06:00Z">
              <w:r>
                <w:rPr>
                  <w:sz w:val="14"/>
                  <w:szCs w:val="14"/>
                </w:rPr>
                <w:t>MM/DD/YYYY</w:t>
              </w:r>
            </w:ins>
          </w:p>
        </w:tc>
      </w:tr>
      <w:tr w:rsidR="00D501FC" w14:paraId="477C1C08" w14:textId="77777777">
        <w:trPr>
          <w:trHeight w:val="914"/>
        </w:trPr>
        <w:tc>
          <w:tcPr>
            <w:tcW w:w="8349" w:type="dxa"/>
            <w:gridSpan w:val="3"/>
            <w:tcBorders>
              <w:top w:val="single" w:sz="6" w:space="0" w:color="000000"/>
              <w:bottom w:val="single" w:sz="6" w:space="0" w:color="000000"/>
              <w:right w:val="single" w:sz="6" w:space="0" w:color="000000"/>
            </w:tcBorders>
          </w:tcPr>
          <w:p w14:paraId="7A10E70B" w14:textId="77777777" w:rsidR="00D501FC" w:rsidRDefault="00D501FC">
            <w:pPr>
              <w:pStyle w:val="TableParagraph"/>
              <w:rPr>
                <w:rFonts w:ascii="Times New Roman"/>
                <w:sz w:val="14"/>
              </w:rPr>
            </w:pPr>
          </w:p>
        </w:tc>
        <w:tc>
          <w:tcPr>
            <w:tcW w:w="2689" w:type="dxa"/>
            <w:tcBorders>
              <w:top w:val="single" w:sz="6" w:space="0" w:color="000000"/>
              <w:left w:val="single" w:sz="6" w:space="0" w:color="000000"/>
              <w:bottom w:val="single" w:sz="6" w:space="0" w:color="000000"/>
            </w:tcBorders>
          </w:tcPr>
          <w:p w14:paraId="757C9564" w14:textId="77777777" w:rsidR="00D501FC" w:rsidRDefault="00D501FC">
            <w:pPr>
              <w:pStyle w:val="TableParagraph"/>
              <w:rPr>
                <w:rFonts w:ascii="Times New Roman"/>
                <w:sz w:val="14"/>
              </w:rPr>
            </w:pPr>
          </w:p>
        </w:tc>
      </w:tr>
      <w:tr w:rsidR="00D501FC" w14:paraId="1614353F" w14:textId="77777777">
        <w:trPr>
          <w:trHeight w:val="930"/>
        </w:trPr>
        <w:tc>
          <w:tcPr>
            <w:tcW w:w="8349" w:type="dxa"/>
            <w:gridSpan w:val="3"/>
            <w:tcBorders>
              <w:top w:val="single" w:sz="6" w:space="0" w:color="000000"/>
              <w:bottom w:val="single" w:sz="6" w:space="0" w:color="000000"/>
              <w:right w:val="single" w:sz="6" w:space="0" w:color="000000"/>
            </w:tcBorders>
          </w:tcPr>
          <w:p w14:paraId="7F4C3EBC" w14:textId="77777777" w:rsidR="00D501FC" w:rsidRDefault="00D501FC">
            <w:pPr>
              <w:pStyle w:val="TableParagraph"/>
              <w:rPr>
                <w:rFonts w:ascii="Times New Roman"/>
                <w:sz w:val="14"/>
              </w:rPr>
            </w:pPr>
          </w:p>
        </w:tc>
        <w:tc>
          <w:tcPr>
            <w:tcW w:w="2689" w:type="dxa"/>
            <w:tcBorders>
              <w:top w:val="single" w:sz="6" w:space="0" w:color="000000"/>
              <w:left w:val="single" w:sz="6" w:space="0" w:color="000000"/>
              <w:bottom w:val="single" w:sz="6" w:space="0" w:color="000000"/>
            </w:tcBorders>
          </w:tcPr>
          <w:p w14:paraId="2B0FBEB7" w14:textId="77777777" w:rsidR="00D501FC" w:rsidRDefault="00D501FC">
            <w:pPr>
              <w:pStyle w:val="TableParagraph"/>
              <w:rPr>
                <w:rFonts w:ascii="Times New Roman"/>
                <w:sz w:val="14"/>
              </w:rPr>
            </w:pPr>
          </w:p>
        </w:tc>
      </w:tr>
      <w:tr w:rsidR="00D501FC" w14:paraId="67F84ABF" w14:textId="77777777">
        <w:trPr>
          <w:trHeight w:val="922"/>
        </w:trPr>
        <w:tc>
          <w:tcPr>
            <w:tcW w:w="8349" w:type="dxa"/>
            <w:gridSpan w:val="3"/>
            <w:tcBorders>
              <w:top w:val="single" w:sz="6" w:space="0" w:color="000000"/>
              <w:bottom w:val="single" w:sz="6" w:space="0" w:color="000000"/>
              <w:right w:val="single" w:sz="6" w:space="0" w:color="000000"/>
            </w:tcBorders>
          </w:tcPr>
          <w:p w14:paraId="204B5F4C" w14:textId="77777777" w:rsidR="00D501FC" w:rsidRDefault="00D501FC">
            <w:pPr>
              <w:pStyle w:val="TableParagraph"/>
              <w:rPr>
                <w:rFonts w:ascii="Times New Roman"/>
                <w:sz w:val="14"/>
              </w:rPr>
            </w:pPr>
          </w:p>
        </w:tc>
        <w:tc>
          <w:tcPr>
            <w:tcW w:w="2689" w:type="dxa"/>
            <w:tcBorders>
              <w:top w:val="single" w:sz="6" w:space="0" w:color="000000"/>
              <w:left w:val="single" w:sz="6" w:space="0" w:color="000000"/>
              <w:bottom w:val="single" w:sz="6" w:space="0" w:color="000000"/>
            </w:tcBorders>
          </w:tcPr>
          <w:p w14:paraId="06939CF0" w14:textId="77777777" w:rsidR="00D501FC" w:rsidRDefault="00D501FC">
            <w:pPr>
              <w:pStyle w:val="TableParagraph"/>
              <w:rPr>
                <w:rFonts w:ascii="Times New Roman"/>
                <w:sz w:val="14"/>
              </w:rPr>
            </w:pPr>
          </w:p>
        </w:tc>
      </w:tr>
      <w:tr w:rsidR="00D501FC" w14:paraId="3B73ECAE" w14:textId="77777777">
        <w:trPr>
          <w:trHeight w:val="922"/>
        </w:trPr>
        <w:tc>
          <w:tcPr>
            <w:tcW w:w="8349" w:type="dxa"/>
            <w:gridSpan w:val="3"/>
            <w:tcBorders>
              <w:top w:val="single" w:sz="6" w:space="0" w:color="000000"/>
              <w:bottom w:val="single" w:sz="6" w:space="0" w:color="000000"/>
              <w:right w:val="single" w:sz="6" w:space="0" w:color="000000"/>
            </w:tcBorders>
          </w:tcPr>
          <w:p w14:paraId="3B587DFE" w14:textId="77777777" w:rsidR="00D501FC" w:rsidRDefault="00D501FC">
            <w:pPr>
              <w:pStyle w:val="TableParagraph"/>
              <w:rPr>
                <w:rFonts w:ascii="Times New Roman"/>
                <w:sz w:val="14"/>
              </w:rPr>
            </w:pPr>
          </w:p>
        </w:tc>
        <w:tc>
          <w:tcPr>
            <w:tcW w:w="2689" w:type="dxa"/>
            <w:tcBorders>
              <w:top w:val="single" w:sz="6" w:space="0" w:color="000000"/>
              <w:left w:val="single" w:sz="6" w:space="0" w:color="000000"/>
              <w:bottom w:val="single" w:sz="6" w:space="0" w:color="000000"/>
            </w:tcBorders>
          </w:tcPr>
          <w:p w14:paraId="4CE655BC" w14:textId="77777777" w:rsidR="00D501FC" w:rsidRDefault="00D501FC">
            <w:pPr>
              <w:pStyle w:val="TableParagraph"/>
              <w:rPr>
                <w:rFonts w:ascii="Times New Roman"/>
                <w:sz w:val="14"/>
              </w:rPr>
            </w:pPr>
          </w:p>
        </w:tc>
      </w:tr>
      <w:tr w:rsidR="00D501FC" w14:paraId="25EC464A" w14:textId="77777777">
        <w:trPr>
          <w:trHeight w:val="903"/>
        </w:trPr>
        <w:tc>
          <w:tcPr>
            <w:tcW w:w="8349" w:type="dxa"/>
            <w:gridSpan w:val="3"/>
            <w:tcBorders>
              <w:top w:val="single" w:sz="6" w:space="0" w:color="000000"/>
              <w:bottom w:val="single" w:sz="8" w:space="0" w:color="000000"/>
              <w:right w:val="single" w:sz="6" w:space="0" w:color="000000"/>
            </w:tcBorders>
          </w:tcPr>
          <w:p w14:paraId="694BB1D0" w14:textId="77777777" w:rsidR="00D501FC" w:rsidRDefault="00D501FC">
            <w:pPr>
              <w:pStyle w:val="TableParagraph"/>
              <w:rPr>
                <w:rFonts w:ascii="Times New Roman"/>
                <w:sz w:val="14"/>
              </w:rPr>
            </w:pPr>
          </w:p>
        </w:tc>
        <w:tc>
          <w:tcPr>
            <w:tcW w:w="2689" w:type="dxa"/>
            <w:tcBorders>
              <w:top w:val="single" w:sz="6" w:space="0" w:color="000000"/>
              <w:left w:val="single" w:sz="6" w:space="0" w:color="000000"/>
              <w:bottom w:val="single" w:sz="8" w:space="0" w:color="000000"/>
            </w:tcBorders>
          </w:tcPr>
          <w:p w14:paraId="17F17A44" w14:textId="77777777" w:rsidR="00D501FC" w:rsidRDefault="00D501FC">
            <w:pPr>
              <w:pStyle w:val="TableParagraph"/>
              <w:rPr>
                <w:rFonts w:ascii="Times New Roman"/>
                <w:sz w:val="14"/>
              </w:rPr>
            </w:pPr>
          </w:p>
        </w:tc>
      </w:tr>
      <w:tr w:rsidR="00D501FC" w14:paraId="6FBFFB7B" w14:textId="77777777">
        <w:trPr>
          <w:trHeight w:val="326"/>
        </w:trPr>
        <w:tc>
          <w:tcPr>
            <w:tcW w:w="11038" w:type="dxa"/>
            <w:gridSpan w:val="4"/>
            <w:tcBorders>
              <w:top w:val="single" w:sz="8" w:space="0" w:color="000000"/>
              <w:bottom w:val="single" w:sz="6" w:space="0" w:color="000000"/>
            </w:tcBorders>
            <w:shd w:val="clear" w:color="auto" w:fill="C0C0C0"/>
          </w:tcPr>
          <w:p w14:paraId="74515893" w14:textId="73EAD6A2" w:rsidR="00D501FC" w:rsidRDefault="00F7313E">
            <w:pPr>
              <w:pStyle w:val="TableParagraph"/>
              <w:spacing w:before="43"/>
              <w:ind w:left="3087" w:right="3060"/>
              <w:jc w:val="center"/>
              <w:rPr>
                <w:b/>
                <w:sz w:val="18"/>
              </w:rPr>
            </w:pPr>
            <w:del w:id="648" w:author="Lackey, Shireen" w:date="2021-01-11T19:07:00Z">
              <w:r w:rsidDel="0024360E">
                <w:rPr>
                  <w:b/>
                  <w:sz w:val="18"/>
                </w:rPr>
                <w:delText xml:space="preserve">PART </w:delText>
              </w:r>
            </w:del>
            <w:ins w:id="649" w:author="Lackey, Shireen" w:date="2021-01-11T19:07:00Z">
              <w:r w:rsidR="0024360E">
                <w:rPr>
                  <w:b/>
                  <w:sz w:val="18"/>
                </w:rPr>
                <w:t xml:space="preserve">SECTION </w:t>
              </w:r>
            </w:ins>
            <w:del w:id="650" w:author="Lackey, Shireen" w:date="2021-01-11T19:07:00Z">
              <w:r w:rsidDel="0024360E">
                <w:rPr>
                  <w:b/>
                  <w:sz w:val="18"/>
                </w:rPr>
                <w:delText>I</w:delText>
              </w:r>
            </w:del>
            <w:r>
              <w:rPr>
                <w:b/>
                <w:sz w:val="18"/>
              </w:rPr>
              <w:t>V</w:t>
            </w:r>
            <w:ins w:id="651" w:author="Lackey, Shireen" w:date="2021-01-11T19:07:00Z">
              <w:r w:rsidR="0024360E">
                <w:rPr>
                  <w:b/>
                  <w:sz w:val="18"/>
                </w:rPr>
                <w:t>III</w:t>
              </w:r>
            </w:ins>
            <w:r>
              <w:rPr>
                <w:b/>
                <w:sz w:val="18"/>
              </w:rPr>
              <w:t xml:space="preserve"> - CERTIFICATION AND SIGNATURE</w:t>
            </w:r>
          </w:p>
        </w:tc>
      </w:tr>
      <w:tr w:rsidR="00D501FC" w14:paraId="5DCDECA9" w14:textId="77777777">
        <w:trPr>
          <w:trHeight w:val="380"/>
        </w:trPr>
        <w:tc>
          <w:tcPr>
            <w:tcW w:w="11038" w:type="dxa"/>
            <w:gridSpan w:val="4"/>
            <w:tcBorders>
              <w:top w:val="single" w:sz="6" w:space="0" w:color="000000"/>
              <w:bottom w:val="single" w:sz="6" w:space="0" w:color="000000"/>
            </w:tcBorders>
          </w:tcPr>
          <w:p w14:paraId="331F9618" w14:textId="3C574162" w:rsidR="00D501FC" w:rsidRPr="008D7EBF" w:rsidRDefault="00F7313E">
            <w:pPr>
              <w:pStyle w:val="TableParagraph"/>
              <w:spacing w:before="70"/>
              <w:ind w:left="65"/>
              <w:rPr>
                <w:sz w:val="16"/>
              </w:rPr>
            </w:pPr>
            <w:r w:rsidRPr="008D7EBF">
              <w:rPr>
                <w:b/>
                <w:sz w:val="16"/>
                <w:rPrChange w:id="652" w:author="Lackey, Shireen" w:date="2021-01-11T19:08:00Z">
                  <w:rPr>
                    <w:rFonts w:ascii="Times New Roman"/>
                    <w:b/>
                    <w:sz w:val="16"/>
                  </w:rPr>
                </w:rPrChange>
              </w:rPr>
              <w:t xml:space="preserve">NOTE: </w:t>
            </w:r>
            <w:r w:rsidRPr="008D7EBF">
              <w:rPr>
                <w:sz w:val="16"/>
                <w:rPrChange w:id="653" w:author="Lackey, Shireen" w:date="2021-01-11T19:08:00Z">
                  <w:rPr>
                    <w:rFonts w:ascii="Times New Roman"/>
                    <w:sz w:val="16"/>
                  </w:rPr>
                </w:rPrChange>
              </w:rPr>
              <w:t xml:space="preserve">This section is </w:t>
            </w:r>
            <w:r w:rsidRPr="008D7EBF">
              <w:rPr>
                <w:b/>
                <w:sz w:val="16"/>
                <w:rPrChange w:id="654" w:author="Lackey, Shireen" w:date="2021-01-11T19:08:00Z">
                  <w:rPr>
                    <w:rFonts w:ascii="Times New Roman"/>
                    <w:b/>
                    <w:sz w:val="16"/>
                  </w:rPr>
                </w:rPrChange>
              </w:rPr>
              <w:t xml:space="preserve">MANDATORY </w:t>
            </w:r>
            <w:r w:rsidRPr="008D7EBF">
              <w:rPr>
                <w:sz w:val="16"/>
                <w:rPrChange w:id="655" w:author="Lackey, Shireen" w:date="2021-01-11T19:08:00Z">
                  <w:rPr>
                    <w:rFonts w:ascii="Times New Roman"/>
                    <w:sz w:val="16"/>
                  </w:rPr>
                </w:rPrChange>
              </w:rPr>
              <w:t>and completion is required to process your claim</w:t>
            </w:r>
            <w:ins w:id="656" w:author="Lackey, Shireen" w:date="2021-01-11T19:08:00Z">
              <w:r w:rsidR="008D7EBF">
                <w:rPr>
                  <w:sz w:val="16"/>
                </w:rPr>
                <w:t xml:space="preserve"> unless accompanied by VA Form 21-0972, </w:t>
              </w:r>
              <w:r w:rsidR="008D7EBF">
                <w:rPr>
                  <w:i/>
                  <w:iCs/>
                  <w:sz w:val="16"/>
                </w:rPr>
                <w:t xml:space="preserve">Alternate Signer Certification </w:t>
              </w:r>
              <w:r w:rsidR="008D7EBF">
                <w:rPr>
                  <w:sz w:val="16"/>
                </w:rPr>
                <w:t>or Section VIII is completed.</w:t>
              </w:r>
            </w:ins>
            <w:del w:id="657" w:author="Lackey, Shireen" w:date="2021-01-11T19:08:00Z">
              <w:r w:rsidRPr="008D7EBF" w:rsidDel="008D7EBF">
                <w:rPr>
                  <w:sz w:val="16"/>
                </w:rPr>
                <w:delText>; any omission may delay claim processing time.</w:delText>
              </w:r>
            </w:del>
          </w:p>
        </w:tc>
      </w:tr>
      <w:tr w:rsidR="00D501FC" w14:paraId="5D7F5BD9" w14:textId="77777777">
        <w:trPr>
          <w:trHeight w:val="1290"/>
        </w:trPr>
        <w:tc>
          <w:tcPr>
            <w:tcW w:w="11038" w:type="dxa"/>
            <w:gridSpan w:val="4"/>
            <w:tcBorders>
              <w:top w:val="single" w:sz="6" w:space="0" w:color="000000"/>
              <w:bottom w:val="single" w:sz="6" w:space="0" w:color="000000"/>
            </w:tcBorders>
          </w:tcPr>
          <w:p w14:paraId="3FFCF659" w14:textId="2F68F34F" w:rsidR="00D501FC" w:rsidDel="008D7EBF" w:rsidRDefault="00F7313E">
            <w:pPr>
              <w:pStyle w:val="TableParagraph"/>
              <w:spacing w:before="19" w:line="223" w:lineRule="auto"/>
              <w:ind w:left="60" w:right="105"/>
              <w:rPr>
                <w:del w:id="658" w:author="Lackey, Shireen" w:date="2021-01-11T19:09:00Z"/>
                <w:rFonts w:ascii="Times New Roman"/>
                <w:sz w:val="16"/>
              </w:rPr>
            </w:pPr>
            <w:del w:id="659" w:author="Lackey, Shireen" w:date="2021-01-11T19:09:00Z">
              <w:r w:rsidDel="008D7EBF">
                <w:rPr>
                  <w:rFonts w:ascii="Times New Roman"/>
                  <w:b/>
                  <w:sz w:val="16"/>
                </w:rPr>
                <w:delText xml:space="preserve">VA AUTHORIZED REPRESENTATIVES ONLY: </w:delText>
              </w:r>
              <w:r w:rsidDel="008D7EBF">
                <w:rPr>
                  <w:rFonts w:ascii="Times New Roman"/>
                  <w:sz w:val="16"/>
                </w:rPr>
                <w:delText>I certify that the claimant has authorized the undersigned representative to file this higher-level review on behalf of the claimant and that the claimant is aware and accepts the information provided in this document. I certify that the claimant has authorized the undersigned representative to state that the claimant certifies the truth and completion of the information contained in this document to the best of claimant's knowledge.</w:delText>
              </w:r>
            </w:del>
          </w:p>
          <w:p w14:paraId="66837DD6" w14:textId="2DE9DEA0" w:rsidR="00D501FC" w:rsidRDefault="00F7313E">
            <w:pPr>
              <w:pStyle w:val="TableParagraph"/>
              <w:spacing w:before="158" w:line="190" w:lineRule="atLeast"/>
              <w:ind w:left="60" w:right="232"/>
              <w:jc w:val="both"/>
              <w:rPr>
                <w:rFonts w:ascii="Times New Roman"/>
                <w:sz w:val="16"/>
              </w:rPr>
            </w:pPr>
            <w:del w:id="660" w:author="Lackey, Shireen" w:date="2021-01-11T19:09:00Z">
              <w:r w:rsidDel="008D7EBF">
                <w:rPr>
                  <w:rFonts w:ascii="Times New Roman"/>
                  <w:b/>
                  <w:sz w:val="16"/>
                </w:rPr>
                <w:delText>NOTE</w:delText>
              </w:r>
              <w:r w:rsidDel="008D7EBF">
                <w:rPr>
                  <w:rFonts w:ascii="Times New Roman"/>
                  <w:sz w:val="16"/>
                </w:rPr>
                <w:delText xml:space="preserve">: A power of attorney's (POA's) signature </w:delText>
              </w:r>
              <w:r w:rsidDel="008D7EBF">
                <w:rPr>
                  <w:rFonts w:ascii="Times New Roman"/>
                  <w:b/>
                  <w:i/>
                  <w:sz w:val="16"/>
                </w:rPr>
                <w:delText xml:space="preserve">will not </w:delText>
              </w:r>
              <w:r w:rsidDel="008D7EBF">
                <w:rPr>
                  <w:rFonts w:ascii="Times New Roman"/>
                  <w:sz w:val="16"/>
                </w:rPr>
                <w:delText xml:space="preserve">be accepted unless at the time of submission of this request a valid VA Form 21-22, </w:delText>
              </w:r>
              <w:r w:rsidDel="008D7EBF">
                <w:rPr>
                  <w:rFonts w:ascii="Times New Roman"/>
                  <w:i/>
                  <w:sz w:val="16"/>
                </w:rPr>
                <w:delText xml:space="preserve">Appointment of Veterans Service Organization as Claimant's Representative, </w:delText>
              </w:r>
              <w:r w:rsidDel="008D7EBF">
                <w:rPr>
                  <w:rFonts w:ascii="Times New Roman"/>
                  <w:sz w:val="16"/>
                </w:rPr>
                <w:delText xml:space="preserve">or VA Form 21-22a, </w:delText>
              </w:r>
              <w:r w:rsidDel="008D7EBF">
                <w:rPr>
                  <w:rFonts w:ascii="Times New Roman"/>
                  <w:i/>
                  <w:sz w:val="16"/>
                </w:rPr>
                <w:delText xml:space="preserve">Appointment of Individual As Claimant's Representative, </w:delText>
              </w:r>
              <w:r w:rsidDel="008D7EBF">
                <w:rPr>
                  <w:rFonts w:ascii="Times New Roman"/>
                  <w:sz w:val="16"/>
                </w:rPr>
                <w:delText>indicating the appropriate POA is of record with VA.</w:delText>
              </w:r>
            </w:del>
          </w:p>
        </w:tc>
      </w:tr>
      <w:tr w:rsidR="00D501FC" w14:paraId="0D191643" w14:textId="77777777">
        <w:trPr>
          <w:trHeight w:val="349"/>
        </w:trPr>
        <w:tc>
          <w:tcPr>
            <w:tcW w:w="11038" w:type="dxa"/>
            <w:gridSpan w:val="4"/>
            <w:tcBorders>
              <w:top w:val="single" w:sz="6" w:space="0" w:color="000000"/>
              <w:bottom w:val="single" w:sz="6" w:space="0" w:color="000000"/>
            </w:tcBorders>
          </w:tcPr>
          <w:p w14:paraId="79F37D41" w14:textId="5F7AA877" w:rsidR="00D501FC" w:rsidRPr="008D7EBF" w:rsidRDefault="00F7313E">
            <w:pPr>
              <w:pStyle w:val="TableParagraph"/>
              <w:spacing w:before="75"/>
              <w:ind w:left="40"/>
              <w:rPr>
                <w:sz w:val="16"/>
                <w:rPrChange w:id="661" w:author="Lackey, Shireen" w:date="2021-01-11T19:09:00Z">
                  <w:rPr>
                    <w:rFonts w:ascii="Times New Roman"/>
                    <w:sz w:val="16"/>
                  </w:rPr>
                </w:rPrChange>
              </w:rPr>
            </w:pPr>
            <w:r w:rsidRPr="008D7EBF">
              <w:rPr>
                <w:b/>
                <w:sz w:val="16"/>
                <w:rPrChange w:id="662" w:author="Lackey, Shireen" w:date="2021-01-11T19:09:00Z">
                  <w:rPr>
                    <w:rFonts w:ascii="Times New Roman"/>
                    <w:b/>
                    <w:sz w:val="16"/>
                  </w:rPr>
                </w:rPrChange>
              </w:rPr>
              <w:t xml:space="preserve">I CERTIFY </w:t>
            </w:r>
            <w:del w:id="663" w:author="Lackey, Shireen" w:date="2021-01-11T19:09:00Z">
              <w:r w:rsidRPr="008D7EBF" w:rsidDel="008D7EBF">
                <w:rPr>
                  <w:b/>
                  <w:sz w:val="16"/>
                  <w:rPrChange w:id="664" w:author="Lackey, Shireen" w:date="2021-01-11T19:09:00Z">
                    <w:rPr>
                      <w:rFonts w:ascii="Times New Roman"/>
                      <w:b/>
                      <w:sz w:val="16"/>
                    </w:rPr>
                  </w:rPrChange>
                </w:rPr>
                <w:delText xml:space="preserve">THAT </w:delText>
              </w:r>
            </w:del>
            <w:r w:rsidRPr="008D7EBF">
              <w:rPr>
                <w:sz w:val="16"/>
                <w:rPrChange w:id="665" w:author="Lackey, Shireen" w:date="2021-01-11T19:09:00Z">
                  <w:rPr>
                    <w:rFonts w:ascii="Times New Roman"/>
                    <w:sz w:val="16"/>
                  </w:rPr>
                </w:rPrChange>
              </w:rPr>
              <w:t>the statements on this form are true and correct to the best of my knowledge and belief.</w:t>
            </w:r>
          </w:p>
        </w:tc>
      </w:tr>
      <w:tr w:rsidR="00D501FC" w14:paraId="0BECDCA8" w14:textId="77777777">
        <w:trPr>
          <w:trHeight w:val="560"/>
        </w:trPr>
        <w:tc>
          <w:tcPr>
            <w:tcW w:w="8260" w:type="dxa"/>
            <w:gridSpan w:val="2"/>
            <w:tcBorders>
              <w:top w:val="single" w:sz="6" w:space="0" w:color="000000"/>
              <w:bottom w:val="single" w:sz="6" w:space="0" w:color="000000"/>
              <w:right w:val="single" w:sz="6" w:space="0" w:color="000000"/>
            </w:tcBorders>
          </w:tcPr>
          <w:p w14:paraId="1677AE55" w14:textId="79136420" w:rsidR="00D501FC" w:rsidRDefault="00F7313E">
            <w:pPr>
              <w:pStyle w:val="TableParagraph"/>
              <w:ind w:left="10"/>
              <w:rPr>
                <w:rFonts w:ascii="Times New Roman"/>
                <w:i/>
                <w:sz w:val="16"/>
              </w:rPr>
            </w:pPr>
            <w:del w:id="666" w:author="Lackey, Shireen" w:date="2021-01-11T19:09:00Z">
              <w:r w:rsidDel="008D7EBF">
                <w:rPr>
                  <w:sz w:val="14"/>
                </w:rPr>
                <w:delText>16A</w:delText>
              </w:r>
            </w:del>
            <w:ins w:id="667" w:author="Lackey, Shireen" w:date="2021-01-11T19:09:00Z">
              <w:r w:rsidR="008D7EBF">
                <w:rPr>
                  <w:sz w:val="14"/>
                </w:rPr>
                <w:t>20A</w:t>
              </w:r>
            </w:ins>
            <w:r>
              <w:rPr>
                <w:sz w:val="14"/>
              </w:rPr>
              <w:t xml:space="preserve">. SIGNATURE OF VETERAN OR CLAIMANT </w:t>
            </w:r>
            <w:del w:id="668" w:author="Lackey, Shireen" w:date="2021-01-11T19:09:00Z">
              <w:r w:rsidDel="008D7EBF">
                <w:rPr>
                  <w:sz w:val="14"/>
                </w:rPr>
                <w:delText xml:space="preserve">OR VA AUTHORIZED REPRESENTATIVE </w:delText>
              </w:r>
            </w:del>
            <w:r w:rsidRPr="008D7EBF">
              <w:rPr>
                <w:rFonts w:ascii="Times New Roman"/>
                <w:iCs/>
                <w:sz w:val="16"/>
                <w:rPrChange w:id="669" w:author="Lackey, Shireen" w:date="2021-01-11T19:09:00Z">
                  <w:rPr>
                    <w:rFonts w:ascii="Times New Roman"/>
                    <w:i/>
                    <w:sz w:val="16"/>
                  </w:rPr>
                </w:rPrChange>
              </w:rPr>
              <w:t>(Sign in ink)</w:t>
            </w:r>
          </w:p>
        </w:tc>
        <w:tc>
          <w:tcPr>
            <w:tcW w:w="2778" w:type="dxa"/>
            <w:gridSpan w:val="2"/>
            <w:tcBorders>
              <w:top w:val="single" w:sz="6" w:space="0" w:color="000000"/>
              <w:left w:val="single" w:sz="6" w:space="0" w:color="000000"/>
              <w:bottom w:val="single" w:sz="6" w:space="0" w:color="000000"/>
            </w:tcBorders>
          </w:tcPr>
          <w:p w14:paraId="0867A9E1" w14:textId="77777777" w:rsidR="00D501FC" w:rsidRDefault="00F7313E">
            <w:pPr>
              <w:pStyle w:val="TableParagraph"/>
              <w:spacing w:before="31"/>
              <w:ind w:left="38"/>
              <w:rPr>
                <w:sz w:val="14"/>
              </w:rPr>
            </w:pPr>
            <w:r>
              <w:rPr>
                <w:sz w:val="14"/>
              </w:rPr>
              <w:t>16B. DATE SIGNED</w:t>
            </w:r>
          </w:p>
        </w:tc>
      </w:tr>
      <w:tr w:rsidR="00D501FC" w14:paraId="762E4CE8" w14:textId="77777777">
        <w:trPr>
          <w:trHeight w:val="492"/>
        </w:trPr>
        <w:tc>
          <w:tcPr>
            <w:tcW w:w="11038" w:type="dxa"/>
            <w:gridSpan w:val="4"/>
            <w:tcBorders>
              <w:top w:val="single" w:sz="6" w:space="0" w:color="000000"/>
              <w:bottom w:val="single" w:sz="6" w:space="0" w:color="000000"/>
            </w:tcBorders>
          </w:tcPr>
          <w:p w14:paraId="18D9CA30" w14:textId="0EDEDBB4" w:rsidR="00D501FC" w:rsidRDefault="00F7313E">
            <w:pPr>
              <w:pStyle w:val="TableParagraph"/>
              <w:spacing w:before="19"/>
              <w:ind w:left="10"/>
              <w:rPr>
                <w:rFonts w:ascii="Times New Roman"/>
                <w:i/>
                <w:sz w:val="14"/>
              </w:rPr>
            </w:pPr>
            <w:del w:id="670" w:author="Lackey, Shireen" w:date="2021-01-11T19:10:00Z">
              <w:r w:rsidDel="008D7EBF">
                <w:rPr>
                  <w:sz w:val="14"/>
                </w:rPr>
                <w:delText xml:space="preserve">16C. NAME OF VA AUTHORIZED REPRESENTATIVE </w:delText>
              </w:r>
              <w:r w:rsidDel="008D7EBF">
                <w:rPr>
                  <w:rFonts w:ascii="Times New Roman"/>
                  <w:i/>
                  <w:sz w:val="14"/>
                </w:rPr>
                <w:delText>(Please Print)</w:delText>
              </w:r>
            </w:del>
          </w:p>
        </w:tc>
      </w:tr>
      <w:tr w:rsidR="00D501FC" w14:paraId="3B1C1401" w14:textId="77777777">
        <w:trPr>
          <w:trHeight w:val="277"/>
        </w:trPr>
        <w:tc>
          <w:tcPr>
            <w:tcW w:w="11038" w:type="dxa"/>
            <w:gridSpan w:val="4"/>
            <w:tcBorders>
              <w:top w:val="single" w:sz="6" w:space="0" w:color="000000"/>
              <w:bottom w:val="single" w:sz="6" w:space="0" w:color="000000"/>
            </w:tcBorders>
            <w:shd w:val="clear" w:color="auto" w:fill="C0C0C0"/>
          </w:tcPr>
          <w:p w14:paraId="69494655" w14:textId="0A5CF5D6" w:rsidR="00D501FC" w:rsidRDefault="008D7EBF">
            <w:pPr>
              <w:pStyle w:val="TableParagraph"/>
              <w:spacing w:before="22"/>
              <w:ind w:left="3087" w:right="3061"/>
              <w:jc w:val="center"/>
              <w:rPr>
                <w:b/>
                <w:sz w:val="18"/>
              </w:rPr>
            </w:pPr>
            <w:ins w:id="671" w:author="Lackey, Shireen" w:date="2021-01-11T19:10:00Z">
              <w:r>
                <w:rPr>
                  <w:b/>
                  <w:sz w:val="18"/>
                </w:rPr>
                <w:t xml:space="preserve">SECTION VIII – AUTHORIZED REPRESENTATIVE </w:t>
              </w:r>
            </w:ins>
            <w:del w:id="672" w:author="Lackey, Shireen" w:date="2021-01-11T19:10:00Z">
              <w:r w:rsidR="00F7313E" w:rsidDel="008D7EBF">
                <w:rPr>
                  <w:b/>
                  <w:sz w:val="18"/>
                </w:rPr>
                <w:delText xml:space="preserve">ALTERNATE SIGNER CERTIFICATION AND </w:delText>
              </w:r>
            </w:del>
            <w:r w:rsidR="00F7313E">
              <w:rPr>
                <w:b/>
                <w:sz w:val="18"/>
              </w:rPr>
              <w:t>SIGNATURE</w:t>
            </w:r>
          </w:p>
        </w:tc>
      </w:tr>
      <w:tr w:rsidR="00D501FC" w14:paraId="05E0FC90" w14:textId="77777777">
        <w:trPr>
          <w:trHeight w:val="1849"/>
        </w:trPr>
        <w:tc>
          <w:tcPr>
            <w:tcW w:w="11038" w:type="dxa"/>
            <w:gridSpan w:val="4"/>
            <w:tcBorders>
              <w:top w:val="single" w:sz="6" w:space="0" w:color="000000"/>
              <w:bottom w:val="single" w:sz="6" w:space="0" w:color="000000"/>
            </w:tcBorders>
          </w:tcPr>
          <w:p w14:paraId="30822C5A" w14:textId="5CE339B1" w:rsidR="008D7EBF" w:rsidRDefault="008D7EBF" w:rsidP="008D7EBF">
            <w:pPr>
              <w:pStyle w:val="TableParagraph"/>
              <w:spacing w:before="19" w:line="223" w:lineRule="auto"/>
              <w:ind w:left="60" w:right="105"/>
              <w:rPr>
                <w:ins w:id="673" w:author="Lackey, Shireen" w:date="2021-01-11T19:11:00Z"/>
                <w:bCs/>
                <w:sz w:val="16"/>
              </w:rPr>
            </w:pPr>
            <w:ins w:id="674" w:author="Lackey, Shireen" w:date="2021-01-11T19:11:00Z">
              <w:r>
                <w:rPr>
                  <w:b/>
                  <w:sz w:val="16"/>
                </w:rPr>
                <w:t xml:space="preserve">I CERTIFY </w:t>
              </w:r>
              <w:r>
                <w:rPr>
                  <w:bCs/>
                  <w:sz w:val="16"/>
                </w:rPr>
                <w:t xml:space="preserve">the statements on this form are true and correct to the best of knowledge and belief. </w:t>
              </w:r>
            </w:ins>
          </w:p>
          <w:p w14:paraId="14292B8C" w14:textId="77777777" w:rsidR="008D7EBF" w:rsidRPr="008D7EBF" w:rsidRDefault="008D7EBF" w:rsidP="008D7EBF">
            <w:pPr>
              <w:pStyle w:val="TableParagraph"/>
              <w:spacing w:before="19" w:line="223" w:lineRule="auto"/>
              <w:ind w:left="60" w:right="105"/>
              <w:rPr>
                <w:ins w:id="675" w:author="Lackey, Shireen" w:date="2021-01-11T19:10:00Z"/>
                <w:bCs/>
                <w:sz w:val="16"/>
                <w:rPrChange w:id="676" w:author="Lackey, Shireen" w:date="2021-01-11T19:11:00Z">
                  <w:rPr>
                    <w:ins w:id="677" w:author="Lackey, Shireen" w:date="2021-01-11T19:10:00Z"/>
                    <w:rFonts w:ascii="Times New Roman"/>
                    <w:b/>
                    <w:sz w:val="16"/>
                  </w:rPr>
                </w:rPrChange>
              </w:rPr>
            </w:pPr>
          </w:p>
          <w:p w14:paraId="55B4260F" w14:textId="3AA240A7" w:rsidR="008D7EBF" w:rsidRDefault="008D7EBF" w:rsidP="008D7EBF">
            <w:pPr>
              <w:pStyle w:val="TableParagraph"/>
              <w:spacing w:before="42" w:line="208" w:lineRule="auto"/>
              <w:ind w:left="58" w:right="105"/>
              <w:rPr>
                <w:ins w:id="678" w:author="Lackey, Shireen" w:date="2021-01-11T19:12:00Z"/>
                <w:sz w:val="16"/>
              </w:rPr>
            </w:pPr>
            <w:ins w:id="679" w:author="Lackey, Shireen" w:date="2021-01-11T19:09:00Z">
              <w:r w:rsidRPr="008D7EBF">
                <w:rPr>
                  <w:b/>
                  <w:sz w:val="16"/>
                </w:rPr>
                <w:t>NOTE</w:t>
              </w:r>
              <w:r w:rsidRPr="008D7EBF">
                <w:rPr>
                  <w:sz w:val="16"/>
                </w:rPr>
                <w:t xml:space="preserve">: A </w:t>
              </w:r>
            </w:ins>
            <w:ins w:id="680" w:author="Lackey, Shireen" w:date="2021-01-11T19:11:00Z">
              <w:r>
                <w:rPr>
                  <w:sz w:val="16"/>
                </w:rPr>
                <w:t>representative’s si</w:t>
              </w:r>
            </w:ins>
            <w:ins w:id="681" w:author="Lackey, Shireen" w:date="2021-01-11T19:09:00Z">
              <w:r w:rsidRPr="008D7EBF">
                <w:rPr>
                  <w:sz w:val="16"/>
                </w:rPr>
                <w:t>gnature</w:t>
              </w:r>
            </w:ins>
            <w:ins w:id="682" w:author="Lackey, Shireen" w:date="2021-01-11T19:12:00Z">
              <w:r>
                <w:rPr>
                  <w:sz w:val="16"/>
                </w:rPr>
                <w:t xml:space="preserve"> will not </w:t>
              </w:r>
            </w:ins>
            <w:ins w:id="683" w:author="Lackey, Shireen" w:date="2021-01-11T19:09:00Z">
              <w:r w:rsidRPr="008D7EBF">
                <w:rPr>
                  <w:sz w:val="16"/>
                </w:rPr>
                <w:t xml:space="preserve">be accepted unless at the time of submission of this request a valid VA Form 21-22, </w:t>
              </w:r>
              <w:r w:rsidRPr="008D7EBF">
                <w:rPr>
                  <w:i/>
                  <w:sz w:val="16"/>
                </w:rPr>
                <w:t xml:space="preserve">Appointment of Veterans Service Organization as Claimant's Representative, </w:t>
              </w:r>
              <w:r w:rsidRPr="008D7EBF">
                <w:rPr>
                  <w:sz w:val="16"/>
                </w:rPr>
                <w:t xml:space="preserve">or VA Form 21-22a, </w:t>
              </w:r>
              <w:r w:rsidRPr="008D7EBF">
                <w:rPr>
                  <w:i/>
                  <w:sz w:val="16"/>
                </w:rPr>
                <w:t xml:space="preserve">Appointment of Individual As Claimant's Representative, </w:t>
              </w:r>
              <w:r w:rsidRPr="008D7EBF">
                <w:rPr>
                  <w:sz w:val="16"/>
                </w:rPr>
                <w:t xml:space="preserve">indicating the appropriate </w:t>
              </w:r>
            </w:ins>
            <w:ins w:id="684" w:author="Lackey, Shireen" w:date="2021-01-11T19:12:00Z">
              <w:r>
                <w:rPr>
                  <w:sz w:val="16"/>
                </w:rPr>
                <w:t xml:space="preserve">representative is or record </w:t>
              </w:r>
            </w:ins>
            <w:ins w:id="685" w:author="Lackey, Shireen" w:date="2021-01-11T19:09:00Z">
              <w:r w:rsidRPr="008D7EBF">
                <w:rPr>
                  <w:sz w:val="16"/>
                </w:rPr>
                <w:t>with VA</w:t>
              </w:r>
            </w:ins>
            <w:ins w:id="686" w:author="Lackey, Shireen" w:date="2021-01-11T19:12:00Z">
              <w:r>
                <w:rPr>
                  <w:sz w:val="16"/>
                </w:rPr>
                <w:t xml:space="preserve"> or included with this application</w:t>
              </w:r>
            </w:ins>
            <w:ins w:id="687" w:author="Lackey, Shireen" w:date="2021-01-11T19:09:00Z">
              <w:r w:rsidRPr="008D7EBF">
                <w:rPr>
                  <w:sz w:val="16"/>
                </w:rPr>
                <w:t>.</w:t>
              </w:r>
            </w:ins>
          </w:p>
          <w:p w14:paraId="7D971AA9" w14:textId="77777777" w:rsidR="008D7EBF" w:rsidRPr="008D7EBF" w:rsidRDefault="008D7EBF" w:rsidP="008D7EBF">
            <w:pPr>
              <w:pStyle w:val="TableParagraph"/>
              <w:spacing w:before="42" w:line="208" w:lineRule="auto"/>
              <w:ind w:left="58" w:right="105"/>
              <w:rPr>
                <w:ins w:id="688" w:author="Lackey, Shireen" w:date="2021-01-11T19:09:00Z"/>
                <w:sz w:val="16"/>
                <w:rPrChange w:id="689" w:author="Lackey, Shireen" w:date="2021-01-11T19:11:00Z">
                  <w:rPr>
                    <w:ins w:id="690" w:author="Lackey, Shireen" w:date="2021-01-11T19:09:00Z"/>
                    <w:sz w:val="14"/>
                  </w:rPr>
                </w:rPrChange>
              </w:rPr>
            </w:pPr>
          </w:p>
          <w:p w14:paraId="3F383E22" w14:textId="0EC03100" w:rsidR="00D501FC" w:rsidDel="008D7EBF" w:rsidRDefault="00F7313E">
            <w:pPr>
              <w:pStyle w:val="TableParagraph"/>
              <w:spacing w:before="42" w:line="208" w:lineRule="auto"/>
              <w:ind w:left="58" w:right="105"/>
              <w:rPr>
                <w:del w:id="691" w:author="Lackey, Shireen" w:date="2021-01-11T19:13:00Z"/>
                <w:sz w:val="14"/>
              </w:rPr>
            </w:pPr>
            <w:del w:id="692" w:author="Lackey, Shireen" w:date="2021-01-11T19:13:00Z">
              <w:r w:rsidDel="008D7EBF">
                <w:rPr>
                  <w:sz w:val="14"/>
                </w:rPr>
                <w:delText xml:space="preserve">17. </w:delText>
              </w:r>
              <w:r w:rsidDel="008D7EBF">
                <w:rPr>
                  <w:b/>
                  <w:sz w:val="14"/>
                </w:rPr>
                <w:delText xml:space="preserve">I CERTIFY THAT </w:delText>
              </w:r>
              <w:r w:rsidDel="008D7EBF">
                <w:rPr>
                  <w:sz w:val="14"/>
                </w:rPr>
                <w:delText xml:space="preserve">by signing on behalf of the claimant, that I am a court-appointed representative; </w:delText>
              </w:r>
              <w:r w:rsidDel="008D7EBF">
                <w:rPr>
                  <w:b/>
                  <w:sz w:val="14"/>
                </w:rPr>
                <w:delText>OR</w:delText>
              </w:r>
              <w:r w:rsidDel="008D7EBF">
                <w:rPr>
                  <w:sz w:val="14"/>
                </w:rPr>
                <w:delText xml:space="preserve">, an attorney in fact or agent authorized to act on behalf of a claimant under a durable power of attorney; </w:delText>
              </w:r>
              <w:r w:rsidDel="008D7EBF">
                <w:rPr>
                  <w:b/>
                  <w:sz w:val="14"/>
                </w:rPr>
                <w:delText>OR</w:delText>
              </w:r>
              <w:r w:rsidDel="008D7EBF">
                <w:rPr>
                  <w:sz w:val="14"/>
                </w:rPr>
                <w:delText xml:space="preserve">, a person who is responsible for the care of the claimant, to include but not limited to a spouse or other relative; </w:delText>
              </w:r>
              <w:r w:rsidDel="008D7EBF">
                <w:rPr>
                  <w:b/>
                  <w:sz w:val="14"/>
                </w:rPr>
                <w:delText>OR</w:delText>
              </w:r>
              <w:r w:rsidDel="008D7EBF">
                <w:rPr>
                  <w:sz w:val="14"/>
                </w:rPr>
                <w:delText xml:space="preserve">, a manager or principal officer acting on behalf of an institution which is responsible for the care of an individual; </w:delText>
              </w:r>
              <w:r w:rsidDel="008D7EBF">
                <w:rPr>
                  <w:b/>
                  <w:sz w:val="14"/>
                </w:rPr>
                <w:delText>AND</w:delText>
              </w:r>
              <w:r w:rsidDel="008D7EBF">
                <w:rPr>
                  <w:sz w:val="14"/>
                </w:rPr>
                <w:delText xml:space="preserve">, that the claimant is under the age of 18; </w:delText>
              </w:r>
              <w:r w:rsidDel="008D7EBF">
                <w:rPr>
                  <w:b/>
                  <w:sz w:val="14"/>
                </w:rPr>
                <w:delText>OR</w:delText>
              </w:r>
              <w:r w:rsidDel="008D7EBF">
                <w:rPr>
                  <w:sz w:val="14"/>
                </w:rPr>
                <w:delText xml:space="preserve">, is mentally incompetent to provide substantially accurate information needed to complete the form, or to certify that the statements made on the form are true and complete; </w:delText>
              </w:r>
              <w:r w:rsidDel="008D7EBF">
                <w:rPr>
                  <w:b/>
                  <w:sz w:val="14"/>
                </w:rPr>
                <w:delText>OR</w:delText>
              </w:r>
              <w:r w:rsidDel="008D7EBF">
                <w:rPr>
                  <w:sz w:val="14"/>
                </w:rPr>
                <w:delText>, is physically unable to sign this form.</w:delText>
              </w:r>
            </w:del>
          </w:p>
          <w:p w14:paraId="6BB47B09" w14:textId="5E7C873C" w:rsidR="00D501FC" w:rsidRDefault="00F7313E">
            <w:pPr>
              <w:pStyle w:val="TableParagraph"/>
              <w:spacing w:before="139" w:line="208" w:lineRule="auto"/>
              <w:ind w:left="58" w:right="97"/>
              <w:rPr>
                <w:sz w:val="14"/>
              </w:rPr>
            </w:pPr>
            <w:del w:id="693" w:author="Lackey, Shireen" w:date="2021-01-11T19:13:00Z">
              <w:r w:rsidDel="008D7EBF">
                <w:rPr>
                  <w:sz w:val="14"/>
                </w:rPr>
                <w:delText>I understand that I may be asked to confirm the truthfulness of the answers to the best of my knowledge under penalty of perjury. I also understand that VA may request further documentation or evidence to verify or confirm my authorization to sign or complete an application on behalf of the claimant if necessary. Examples of evidence which VA may request include: Social Security Number (SSN) or Taxpayer Identification Number (TIN); a certificate or order from a court with competent jurisdiction showing your authority to act for the claimant with a judge's signature and a date/time stamp; copy of documentation showing appointment of fiduciary; durable power of attorney showing the name and signature of the claimant and your authority as attorney in fact or agent; health care power of attorney, affidavit or notarized statement from an institution or person responsible for the care of the claimant indicating the capacity or responsibility of care provided; or any other documentation showing such authorization.</w:delText>
              </w:r>
            </w:del>
          </w:p>
        </w:tc>
      </w:tr>
      <w:tr w:rsidR="00D501FC" w14:paraId="5D861DB9" w14:textId="77777777">
        <w:trPr>
          <w:trHeight w:val="595"/>
        </w:trPr>
        <w:tc>
          <w:tcPr>
            <w:tcW w:w="8260" w:type="dxa"/>
            <w:gridSpan w:val="2"/>
            <w:tcBorders>
              <w:top w:val="single" w:sz="6" w:space="0" w:color="000000"/>
              <w:bottom w:val="single" w:sz="6" w:space="0" w:color="000000"/>
              <w:right w:val="single" w:sz="6" w:space="0" w:color="000000"/>
            </w:tcBorders>
          </w:tcPr>
          <w:p w14:paraId="2345D032" w14:textId="1C3643BF" w:rsidR="00D501FC" w:rsidRDefault="008D7EBF">
            <w:pPr>
              <w:pStyle w:val="TableParagraph"/>
              <w:spacing w:before="9"/>
              <w:ind w:left="30"/>
              <w:rPr>
                <w:rFonts w:ascii="Times New Roman"/>
                <w:i/>
                <w:sz w:val="16"/>
              </w:rPr>
            </w:pPr>
            <w:ins w:id="694" w:author="Lackey, Shireen" w:date="2021-01-11T19:13:00Z">
              <w:r>
                <w:rPr>
                  <w:sz w:val="14"/>
                </w:rPr>
                <w:t>21</w:t>
              </w:r>
            </w:ins>
            <w:del w:id="695" w:author="Lackey, Shireen" w:date="2021-01-11T19:13:00Z">
              <w:r w:rsidR="00F7313E" w:rsidDel="008D7EBF">
                <w:rPr>
                  <w:sz w:val="14"/>
                </w:rPr>
                <w:delText>17</w:delText>
              </w:r>
            </w:del>
            <w:r w:rsidR="00F7313E">
              <w:rPr>
                <w:sz w:val="14"/>
              </w:rPr>
              <w:t xml:space="preserve">A. </w:t>
            </w:r>
            <w:ins w:id="696" w:author="Lackey, Shireen" w:date="2021-01-11T19:13:00Z">
              <w:r>
                <w:rPr>
                  <w:sz w:val="14"/>
                </w:rPr>
                <w:t xml:space="preserve">NAME OF VA AUTHORIZED REPRESENTATIVE (First, Last) </w:t>
              </w:r>
            </w:ins>
            <w:del w:id="697" w:author="Lackey, Shireen" w:date="2021-01-11T19:13:00Z">
              <w:r w:rsidR="00F7313E" w:rsidDel="008D7EBF">
                <w:rPr>
                  <w:sz w:val="14"/>
                </w:rPr>
                <w:delText xml:space="preserve">SIGNATURE OF ALTERNATE SIGNER </w:delText>
              </w:r>
              <w:r w:rsidR="00F7313E" w:rsidDel="008D7EBF">
                <w:rPr>
                  <w:rFonts w:ascii="Times New Roman"/>
                  <w:i/>
                  <w:sz w:val="16"/>
                </w:rPr>
                <w:delText>(Sign in ink)</w:delText>
              </w:r>
            </w:del>
          </w:p>
        </w:tc>
        <w:tc>
          <w:tcPr>
            <w:tcW w:w="2778" w:type="dxa"/>
            <w:gridSpan w:val="2"/>
            <w:tcBorders>
              <w:top w:val="single" w:sz="6" w:space="0" w:color="000000"/>
              <w:left w:val="single" w:sz="6" w:space="0" w:color="000000"/>
              <w:bottom w:val="single" w:sz="6" w:space="0" w:color="000000"/>
            </w:tcBorders>
          </w:tcPr>
          <w:p w14:paraId="4850C443" w14:textId="32F27BFF" w:rsidR="00D501FC" w:rsidRDefault="00F7313E">
            <w:pPr>
              <w:pStyle w:val="TableParagraph"/>
              <w:spacing w:before="27"/>
              <w:ind w:left="58"/>
              <w:rPr>
                <w:sz w:val="14"/>
              </w:rPr>
            </w:pPr>
            <w:del w:id="698" w:author="Lackey, Shireen" w:date="2021-01-11T19:14:00Z">
              <w:r w:rsidDel="008D7EBF">
                <w:rPr>
                  <w:sz w:val="14"/>
                </w:rPr>
                <w:delText>17B. DATE SIGNED</w:delText>
              </w:r>
            </w:del>
          </w:p>
        </w:tc>
      </w:tr>
      <w:tr w:rsidR="008D7EBF" w14:paraId="14A41AE7" w14:textId="77777777" w:rsidTr="008D7EBF">
        <w:tblPrEx>
          <w:tblW w:w="0" w:type="auto"/>
          <w:tblInd w:w="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ExChange w:id="699" w:author="Lackey, Shireen" w:date="2021-01-11T19:14:00Z">
            <w:tblPrEx>
              <w:tblW w:w="0" w:type="auto"/>
              <w:tblInd w:w="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Ex>
          </w:tblPrExChange>
        </w:tblPrEx>
        <w:trPr>
          <w:trHeight w:val="505"/>
          <w:trPrChange w:id="700" w:author="Lackey, Shireen" w:date="2021-01-11T19:14:00Z">
            <w:trPr>
              <w:trHeight w:val="505"/>
            </w:trPr>
          </w:trPrChange>
        </w:trPr>
        <w:tc>
          <w:tcPr>
            <w:tcW w:w="8251" w:type="dxa"/>
            <w:tcBorders>
              <w:top w:val="single" w:sz="6" w:space="0" w:color="000000"/>
              <w:bottom w:val="single" w:sz="6" w:space="0" w:color="000000"/>
            </w:tcBorders>
            <w:tcPrChange w:id="701" w:author="Lackey, Shireen" w:date="2021-01-11T19:14:00Z">
              <w:tcPr>
                <w:tcW w:w="5519" w:type="dxa"/>
                <w:tcBorders>
                  <w:top w:val="single" w:sz="6" w:space="0" w:color="000000"/>
                  <w:bottom w:val="single" w:sz="6" w:space="0" w:color="000000"/>
                </w:tcBorders>
              </w:tcPr>
            </w:tcPrChange>
          </w:tcPr>
          <w:p w14:paraId="5C84BEEB" w14:textId="77777777" w:rsidR="008D7EBF" w:rsidRDefault="008D7EBF">
            <w:pPr>
              <w:pStyle w:val="TableParagraph"/>
              <w:spacing w:before="31"/>
              <w:ind w:left="30"/>
              <w:rPr>
                <w:rFonts w:ascii="Times New Roman"/>
                <w:i/>
                <w:sz w:val="14"/>
              </w:rPr>
            </w:pPr>
            <w:del w:id="702" w:author="Lackey, Shireen" w:date="2021-01-11T19:13:00Z">
              <w:r w:rsidDel="008D7EBF">
                <w:rPr>
                  <w:sz w:val="14"/>
                </w:rPr>
                <w:delText>17C</w:delText>
              </w:r>
            </w:del>
            <w:ins w:id="703" w:author="Lackey, Shireen" w:date="2021-01-11T19:13:00Z">
              <w:r>
                <w:rPr>
                  <w:sz w:val="14"/>
                </w:rPr>
                <w:t>21B</w:t>
              </w:r>
            </w:ins>
            <w:r>
              <w:rPr>
                <w:sz w:val="14"/>
              </w:rPr>
              <w:t xml:space="preserve">. </w:t>
            </w:r>
            <w:ins w:id="704" w:author="Lackey, Shireen" w:date="2021-01-11T19:13:00Z">
              <w:r>
                <w:rPr>
                  <w:sz w:val="14"/>
                </w:rPr>
                <w:t xml:space="preserve">SIGNATURE OF VA AUTHORIZED REPRESENTATIVE (Sign in ink) </w:t>
              </w:r>
            </w:ins>
            <w:del w:id="705" w:author="Lackey, Shireen" w:date="2021-01-11T19:13:00Z">
              <w:r w:rsidDel="008D7EBF">
                <w:rPr>
                  <w:sz w:val="14"/>
                </w:rPr>
                <w:delText>NA</w:delText>
              </w:r>
            </w:del>
            <w:del w:id="706" w:author="Lackey, Shireen" w:date="2021-01-11T19:14:00Z">
              <w:r w:rsidDel="008D7EBF">
                <w:rPr>
                  <w:sz w:val="14"/>
                </w:rPr>
                <w:delText xml:space="preserve">ME OF ALTERNATE SIGNER </w:delText>
              </w:r>
              <w:r w:rsidDel="008D7EBF">
                <w:rPr>
                  <w:rFonts w:ascii="Times New Roman"/>
                  <w:i/>
                  <w:sz w:val="14"/>
                </w:rPr>
                <w:delText>(Please Print)</w:delText>
              </w:r>
            </w:del>
          </w:p>
        </w:tc>
        <w:tc>
          <w:tcPr>
            <w:tcW w:w="2787" w:type="dxa"/>
            <w:gridSpan w:val="3"/>
            <w:tcBorders>
              <w:top w:val="single" w:sz="6" w:space="0" w:color="000000"/>
              <w:bottom w:val="single" w:sz="6" w:space="0" w:color="000000"/>
            </w:tcBorders>
            <w:tcPrChange w:id="707" w:author="Lackey, Shireen" w:date="2021-01-11T19:14:00Z">
              <w:tcPr>
                <w:tcW w:w="5519" w:type="dxa"/>
                <w:gridSpan w:val="3"/>
                <w:tcBorders>
                  <w:top w:val="single" w:sz="6" w:space="0" w:color="000000"/>
                  <w:bottom w:val="single" w:sz="6" w:space="0" w:color="000000"/>
                </w:tcBorders>
              </w:tcPr>
            </w:tcPrChange>
          </w:tcPr>
          <w:p w14:paraId="7D2F24CF" w14:textId="40B4B1C5" w:rsidR="008D7EBF" w:rsidRDefault="008D7EBF">
            <w:pPr>
              <w:pStyle w:val="TableParagraph"/>
              <w:spacing w:before="31"/>
              <w:ind w:left="30"/>
              <w:rPr>
                <w:rFonts w:ascii="Times New Roman"/>
                <w:i/>
                <w:sz w:val="14"/>
              </w:rPr>
            </w:pPr>
            <w:ins w:id="708" w:author="Lackey, Shireen" w:date="2021-01-11T19:14:00Z">
              <w:r>
                <w:rPr>
                  <w:sz w:val="14"/>
                </w:rPr>
                <w:t>21C. DATE SIGNED</w:t>
              </w:r>
            </w:ins>
          </w:p>
        </w:tc>
      </w:tr>
      <w:tr w:rsidR="00D501FC" w14:paraId="45C9AF6E" w14:textId="77777777">
        <w:trPr>
          <w:trHeight w:val="519"/>
        </w:trPr>
        <w:tc>
          <w:tcPr>
            <w:tcW w:w="11038" w:type="dxa"/>
            <w:gridSpan w:val="4"/>
            <w:tcBorders>
              <w:top w:val="single" w:sz="6" w:space="0" w:color="000000"/>
              <w:bottom w:val="single" w:sz="18" w:space="0" w:color="000000"/>
              <w:right w:val="single" w:sz="18" w:space="0" w:color="000000"/>
            </w:tcBorders>
          </w:tcPr>
          <w:p w14:paraId="76A8D393" w14:textId="77777777" w:rsidR="00D501FC" w:rsidRDefault="00F7313E">
            <w:pPr>
              <w:pStyle w:val="TableParagraph"/>
              <w:spacing w:before="82" w:line="249" w:lineRule="auto"/>
              <w:ind w:left="40"/>
              <w:rPr>
                <w:rFonts w:ascii="Times New Roman"/>
                <w:sz w:val="16"/>
              </w:rPr>
            </w:pPr>
            <w:commentRangeStart w:id="709"/>
            <w:r>
              <w:rPr>
                <w:rFonts w:ascii="Times New Roman"/>
                <w:b/>
                <w:sz w:val="16"/>
              </w:rPr>
              <w:t xml:space="preserve">PENALTY: </w:t>
            </w:r>
            <w:r>
              <w:rPr>
                <w:rFonts w:ascii="Times New Roman"/>
                <w:sz w:val="16"/>
              </w:rPr>
              <w:t>The law provides severe penalties which include a fine, imprisonment, or both, for the willful submission of any statement or evidence of a material fact, knowing it to be false.</w:t>
            </w:r>
            <w:commentRangeEnd w:id="709"/>
            <w:r w:rsidR="008D7EBF">
              <w:rPr>
                <w:rStyle w:val="CommentReference"/>
              </w:rPr>
              <w:commentReference w:id="709"/>
            </w:r>
          </w:p>
        </w:tc>
      </w:tr>
    </w:tbl>
    <w:p w14:paraId="655BE0B5" w14:textId="77777777" w:rsidR="00D501FC" w:rsidRDefault="00D501FC">
      <w:pPr>
        <w:spacing w:line="249" w:lineRule="auto"/>
        <w:rPr>
          <w:rFonts w:ascii="Times New Roman"/>
          <w:sz w:val="16"/>
        </w:rPr>
        <w:sectPr w:rsidR="00D501FC">
          <w:pgSz w:w="12240" w:h="15840"/>
          <w:pgMar w:top="620" w:right="400" w:bottom="280" w:left="460" w:header="720" w:footer="720" w:gutter="0"/>
          <w:cols w:space="720"/>
        </w:sectPr>
      </w:pPr>
    </w:p>
    <w:p w14:paraId="10C8601D" w14:textId="77777777" w:rsidR="00D501FC" w:rsidRDefault="007651FB">
      <w:pPr>
        <w:spacing w:before="50"/>
        <w:ind w:left="199"/>
        <w:rPr>
          <w:sz w:val="14"/>
        </w:rPr>
      </w:pPr>
      <w:r>
        <w:pict w14:anchorId="1F2F6916">
          <v:rect id="_x0000_s1026" style="position:absolute;left:0;text-align:left;margin-left:301.3pt;margin-top:81.3pt;width:8pt;height:8pt;z-index:-16058368;mso-position-horizontal-relative:page;mso-position-vertical-relative:page" filled="f" strokeweight=".5pt">
            <w10:wrap anchorx="page" anchory="page"/>
          </v:rect>
        </w:pict>
      </w:r>
      <w:r w:rsidR="00F7313E">
        <w:rPr>
          <w:sz w:val="14"/>
        </w:rPr>
        <w:t>VA FORM 20-0996, FEB 2019</w:t>
      </w:r>
    </w:p>
    <w:p w14:paraId="721C02A3" w14:textId="77777777" w:rsidR="00D501FC" w:rsidRDefault="00F7313E">
      <w:pPr>
        <w:spacing w:before="18"/>
        <w:ind w:left="199"/>
        <w:rPr>
          <w:sz w:val="16"/>
        </w:rPr>
      </w:pPr>
      <w:r>
        <w:br w:type="column"/>
      </w:r>
      <w:r>
        <w:rPr>
          <w:sz w:val="16"/>
        </w:rPr>
        <w:t>Page 4</w:t>
      </w:r>
    </w:p>
    <w:sectPr w:rsidR="00D501FC">
      <w:type w:val="continuous"/>
      <w:pgSz w:w="12240" w:h="15840"/>
      <w:pgMar w:top="640" w:right="400" w:bottom="280" w:left="460" w:header="720" w:footer="720" w:gutter="0"/>
      <w:cols w:num="2" w:space="720" w:equalWidth="0">
        <w:col w:w="2131" w:space="8342"/>
        <w:col w:w="907"/>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2" w:author="Lackey, Shireen" w:date="2021-01-11T18:23:00Z" w:initials="LS">
    <w:p w14:paraId="0461752F" w14:textId="77777777" w:rsidR="00F7313E" w:rsidRDefault="00F7313E">
      <w:pPr>
        <w:pStyle w:val="CommentText"/>
      </w:pPr>
      <w:r>
        <w:rPr>
          <w:rStyle w:val="CommentReference"/>
        </w:rPr>
        <w:annotationRef/>
      </w:r>
      <w:r>
        <w:t xml:space="preserve">Moved to end of form </w:t>
      </w:r>
    </w:p>
  </w:comment>
  <w:comment w:id="709" w:author="Lackey, Shireen" w:date="2021-01-11T19:14:00Z" w:initials="LS">
    <w:p w14:paraId="6F149806" w14:textId="03EEDCB0" w:rsidR="008D7EBF" w:rsidRDefault="008D7EBF">
      <w:pPr>
        <w:pStyle w:val="CommentText"/>
      </w:pPr>
      <w:r>
        <w:rPr>
          <w:rStyle w:val="CommentReference"/>
        </w:rPr>
        <w:annotationRef/>
      </w:r>
      <w:r>
        <w:t xml:space="preserve">Privacy Act Notice and Respondent Burden added here below Penalty.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61752F" w15:done="0"/>
  <w15:commentEx w15:paraId="6F1498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61752F" w16cid:durableId="23A71623"/>
  <w16cid:commentId w16cid:paraId="6F149806" w16cid:durableId="23A722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3D5A"/>
    <w:multiLevelType w:val="hybridMultilevel"/>
    <w:tmpl w:val="D5A4A3C4"/>
    <w:lvl w:ilvl="0" w:tplc="27DA574A">
      <w:start w:val="1"/>
      <w:numFmt w:val="decimal"/>
      <w:lvlText w:val="%1."/>
      <w:lvlJc w:val="left"/>
      <w:pPr>
        <w:ind w:left="341" w:hanging="156"/>
        <w:jc w:val="left"/>
      </w:pPr>
      <w:rPr>
        <w:rFonts w:ascii="Arial" w:eastAsia="Arial" w:hAnsi="Arial" w:cs="Arial" w:hint="default"/>
        <w:spacing w:val="-1"/>
        <w:w w:val="100"/>
        <w:sz w:val="14"/>
        <w:szCs w:val="14"/>
      </w:rPr>
    </w:lvl>
    <w:lvl w:ilvl="1" w:tplc="45041F28">
      <w:numFmt w:val="bullet"/>
      <w:lvlText w:val="•"/>
      <w:lvlJc w:val="left"/>
      <w:pPr>
        <w:ind w:left="1444" w:hanging="156"/>
      </w:pPr>
      <w:rPr>
        <w:rFonts w:hint="default"/>
      </w:rPr>
    </w:lvl>
    <w:lvl w:ilvl="2" w:tplc="8ED4BC80">
      <w:numFmt w:val="bullet"/>
      <w:lvlText w:val="•"/>
      <w:lvlJc w:val="left"/>
      <w:pPr>
        <w:ind w:left="2548" w:hanging="156"/>
      </w:pPr>
      <w:rPr>
        <w:rFonts w:hint="default"/>
      </w:rPr>
    </w:lvl>
    <w:lvl w:ilvl="3" w:tplc="0958E7A2">
      <w:numFmt w:val="bullet"/>
      <w:lvlText w:val="•"/>
      <w:lvlJc w:val="left"/>
      <w:pPr>
        <w:ind w:left="3652" w:hanging="156"/>
      </w:pPr>
      <w:rPr>
        <w:rFonts w:hint="default"/>
      </w:rPr>
    </w:lvl>
    <w:lvl w:ilvl="4" w:tplc="D4DA61C2">
      <w:numFmt w:val="bullet"/>
      <w:lvlText w:val="•"/>
      <w:lvlJc w:val="left"/>
      <w:pPr>
        <w:ind w:left="4756" w:hanging="156"/>
      </w:pPr>
      <w:rPr>
        <w:rFonts w:hint="default"/>
      </w:rPr>
    </w:lvl>
    <w:lvl w:ilvl="5" w:tplc="B88ED316">
      <w:numFmt w:val="bullet"/>
      <w:lvlText w:val="•"/>
      <w:lvlJc w:val="left"/>
      <w:pPr>
        <w:ind w:left="5860" w:hanging="156"/>
      </w:pPr>
      <w:rPr>
        <w:rFonts w:hint="default"/>
      </w:rPr>
    </w:lvl>
    <w:lvl w:ilvl="6" w:tplc="8CA06636">
      <w:numFmt w:val="bullet"/>
      <w:lvlText w:val="•"/>
      <w:lvlJc w:val="left"/>
      <w:pPr>
        <w:ind w:left="6964" w:hanging="156"/>
      </w:pPr>
      <w:rPr>
        <w:rFonts w:hint="default"/>
      </w:rPr>
    </w:lvl>
    <w:lvl w:ilvl="7" w:tplc="97CE2940">
      <w:numFmt w:val="bullet"/>
      <w:lvlText w:val="•"/>
      <w:lvlJc w:val="left"/>
      <w:pPr>
        <w:ind w:left="8068" w:hanging="156"/>
      </w:pPr>
      <w:rPr>
        <w:rFonts w:hint="default"/>
      </w:rPr>
    </w:lvl>
    <w:lvl w:ilvl="8" w:tplc="F1249EFC">
      <w:numFmt w:val="bullet"/>
      <w:lvlText w:val="•"/>
      <w:lvlJc w:val="left"/>
      <w:pPr>
        <w:ind w:left="9172" w:hanging="156"/>
      </w:pPr>
      <w:rPr>
        <w:rFonts w:hint="default"/>
      </w:rPr>
    </w:lvl>
  </w:abstractNum>
  <w:abstractNum w:abstractNumId="1" w15:restartNumberingAfterBreak="0">
    <w:nsid w:val="516F5C20"/>
    <w:multiLevelType w:val="hybridMultilevel"/>
    <w:tmpl w:val="222C3AD0"/>
    <w:lvl w:ilvl="0" w:tplc="C1AA3322">
      <w:start w:val="6"/>
      <w:numFmt w:val="decimal"/>
      <w:lvlText w:val="%1."/>
      <w:lvlJc w:val="left"/>
      <w:pPr>
        <w:ind w:left="341" w:hanging="156"/>
        <w:jc w:val="left"/>
      </w:pPr>
      <w:rPr>
        <w:rFonts w:ascii="Arial" w:eastAsia="Arial" w:hAnsi="Arial" w:cs="Arial" w:hint="default"/>
        <w:spacing w:val="-1"/>
        <w:w w:val="100"/>
        <w:sz w:val="14"/>
        <w:szCs w:val="14"/>
      </w:rPr>
    </w:lvl>
    <w:lvl w:ilvl="1" w:tplc="E7EA9734">
      <w:numFmt w:val="bullet"/>
      <w:lvlText w:val="•"/>
      <w:lvlJc w:val="left"/>
      <w:pPr>
        <w:ind w:left="1444" w:hanging="156"/>
      </w:pPr>
      <w:rPr>
        <w:rFonts w:hint="default"/>
      </w:rPr>
    </w:lvl>
    <w:lvl w:ilvl="2" w:tplc="2D72B9B2">
      <w:numFmt w:val="bullet"/>
      <w:lvlText w:val="•"/>
      <w:lvlJc w:val="left"/>
      <w:pPr>
        <w:ind w:left="2548" w:hanging="156"/>
      </w:pPr>
      <w:rPr>
        <w:rFonts w:hint="default"/>
      </w:rPr>
    </w:lvl>
    <w:lvl w:ilvl="3" w:tplc="5D84ED0E">
      <w:numFmt w:val="bullet"/>
      <w:lvlText w:val="•"/>
      <w:lvlJc w:val="left"/>
      <w:pPr>
        <w:ind w:left="3652" w:hanging="156"/>
      </w:pPr>
      <w:rPr>
        <w:rFonts w:hint="default"/>
      </w:rPr>
    </w:lvl>
    <w:lvl w:ilvl="4" w:tplc="F3F0EF3E">
      <w:numFmt w:val="bullet"/>
      <w:lvlText w:val="•"/>
      <w:lvlJc w:val="left"/>
      <w:pPr>
        <w:ind w:left="4756" w:hanging="156"/>
      </w:pPr>
      <w:rPr>
        <w:rFonts w:hint="default"/>
      </w:rPr>
    </w:lvl>
    <w:lvl w:ilvl="5" w:tplc="D95632B0">
      <w:numFmt w:val="bullet"/>
      <w:lvlText w:val="•"/>
      <w:lvlJc w:val="left"/>
      <w:pPr>
        <w:ind w:left="5860" w:hanging="156"/>
      </w:pPr>
      <w:rPr>
        <w:rFonts w:hint="default"/>
      </w:rPr>
    </w:lvl>
    <w:lvl w:ilvl="6" w:tplc="197AC100">
      <w:numFmt w:val="bullet"/>
      <w:lvlText w:val="•"/>
      <w:lvlJc w:val="left"/>
      <w:pPr>
        <w:ind w:left="6964" w:hanging="156"/>
      </w:pPr>
      <w:rPr>
        <w:rFonts w:hint="default"/>
      </w:rPr>
    </w:lvl>
    <w:lvl w:ilvl="7" w:tplc="979EF740">
      <w:numFmt w:val="bullet"/>
      <w:lvlText w:val="•"/>
      <w:lvlJc w:val="left"/>
      <w:pPr>
        <w:ind w:left="8068" w:hanging="156"/>
      </w:pPr>
      <w:rPr>
        <w:rFonts w:hint="default"/>
      </w:rPr>
    </w:lvl>
    <w:lvl w:ilvl="8" w:tplc="03A88094">
      <w:numFmt w:val="bullet"/>
      <w:lvlText w:val="•"/>
      <w:lvlJc w:val="left"/>
      <w:pPr>
        <w:ind w:left="9172" w:hanging="156"/>
      </w:pPr>
      <w:rPr>
        <w:rFonts w:hint="default"/>
      </w:rPr>
    </w:lvl>
  </w:abstractNum>
  <w:abstractNum w:abstractNumId="2" w15:restartNumberingAfterBreak="0">
    <w:nsid w:val="770E2EA0"/>
    <w:multiLevelType w:val="hybridMultilevel"/>
    <w:tmpl w:val="37E81600"/>
    <w:lvl w:ilvl="0" w:tplc="F0BAD190">
      <w:start w:val="16"/>
      <w:numFmt w:val="decimal"/>
      <w:lvlText w:val="%1."/>
      <w:lvlJc w:val="left"/>
      <w:pPr>
        <w:ind w:left="701" w:hanging="360"/>
      </w:pPr>
      <w:rPr>
        <w:rFonts w:hint="default"/>
        <w:i w:val="0"/>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 w15:restartNumberingAfterBreak="0">
    <w:nsid w:val="7FBF18E4"/>
    <w:multiLevelType w:val="hybridMultilevel"/>
    <w:tmpl w:val="1BB2E160"/>
    <w:lvl w:ilvl="0" w:tplc="AFF4CCAE">
      <w:start w:val="12"/>
      <w:numFmt w:val="decimal"/>
      <w:lvlText w:val="%1."/>
      <w:lvlJc w:val="left"/>
      <w:pPr>
        <w:ind w:left="458" w:hanging="273"/>
        <w:jc w:val="left"/>
      </w:pPr>
      <w:rPr>
        <w:rFonts w:ascii="Arial" w:eastAsia="Arial" w:hAnsi="Arial" w:cs="Arial" w:hint="default"/>
        <w:spacing w:val="-1"/>
        <w:w w:val="100"/>
        <w:sz w:val="14"/>
        <w:szCs w:val="14"/>
      </w:rPr>
    </w:lvl>
    <w:lvl w:ilvl="1" w:tplc="B13825C0">
      <w:numFmt w:val="bullet"/>
      <w:lvlText w:val="•"/>
      <w:lvlJc w:val="left"/>
      <w:pPr>
        <w:ind w:left="1552" w:hanging="273"/>
      </w:pPr>
      <w:rPr>
        <w:rFonts w:hint="default"/>
      </w:rPr>
    </w:lvl>
    <w:lvl w:ilvl="2" w:tplc="AB6E1586">
      <w:numFmt w:val="bullet"/>
      <w:lvlText w:val="•"/>
      <w:lvlJc w:val="left"/>
      <w:pPr>
        <w:ind w:left="2644" w:hanging="273"/>
      </w:pPr>
      <w:rPr>
        <w:rFonts w:hint="default"/>
      </w:rPr>
    </w:lvl>
    <w:lvl w:ilvl="3" w:tplc="369AFDBC">
      <w:numFmt w:val="bullet"/>
      <w:lvlText w:val="•"/>
      <w:lvlJc w:val="left"/>
      <w:pPr>
        <w:ind w:left="3736" w:hanging="273"/>
      </w:pPr>
      <w:rPr>
        <w:rFonts w:hint="default"/>
      </w:rPr>
    </w:lvl>
    <w:lvl w:ilvl="4" w:tplc="A31034F0">
      <w:numFmt w:val="bullet"/>
      <w:lvlText w:val="•"/>
      <w:lvlJc w:val="left"/>
      <w:pPr>
        <w:ind w:left="4828" w:hanging="273"/>
      </w:pPr>
      <w:rPr>
        <w:rFonts w:hint="default"/>
      </w:rPr>
    </w:lvl>
    <w:lvl w:ilvl="5" w:tplc="4260DB7E">
      <w:numFmt w:val="bullet"/>
      <w:lvlText w:val="•"/>
      <w:lvlJc w:val="left"/>
      <w:pPr>
        <w:ind w:left="5920" w:hanging="273"/>
      </w:pPr>
      <w:rPr>
        <w:rFonts w:hint="default"/>
      </w:rPr>
    </w:lvl>
    <w:lvl w:ilvl="6" w:tplc="279A8A6A">
      <w:numFmt w:val="bullet"/>
      <w:lvlText w:val="•"/>
      <w:lvlJc w:val="left"/>
      <w:pPr>
        <w:ind w:left="7012" w:hanging="273"/>
      </w:pPr>
      <w:rPr>
        <w:rFonts w:hint="default"/>
      </w:rPr>
    </w:lvl>
    <w:lvl w:ilvl="7" w:tplc="76A04148">
      <w:numFmt w:val="bullet"/>
      <w:lvlText w:val="•"/>
      <w:lvlJc w:val="left"/>
      <w:pPr>
        <w:ind w:left="8104" w:hanging="273"/>
      </w:pPr>
      <w:rPr>
        <w:rFonts w:hint="default"/>
      </w:rPr>
    </w:lvl>
    <w:lvl w:ilvl="8" w:tplc="E9749E9E">
      <w:numFmt w:val="bullet"/>
      <w:lvlText w:val="•"/>
      <w:lvlJc w:val="left"/>
      <w:pPr>
        <w:ind w:left="9196" w:hanging="273"/>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fice of Administrative Review">
    <w15:presenceInfo w15:providerId="None" w15:userId="Office of Administrative Review"/>
  </w15:person>
  <w15:person w15:author="Lackey, Shireen">
    <w15:presenceInfo w15:providerId="AD" w15:userId="S::Shireen.Lackey@va.gov::b339768c-3ba9-48a6-9cd1-d73269211f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501FC"/>
    <w:rsid w:val="00117352"/>
    <w:rsid w:val="0024360E"/>
    <w:rsid w:val="006022B2"/>
    <w:rsid w:val="00623936"/>
    <w:rsid w:val="00660DDE"/>
    <w:rsid w:val="008D7EBF"/>
    <w:rsid w:val="009445DD"/>
    <w:rsid w:val="00BF53A1"/>
    <w:rsid w:val="00CD6136"/>
    <w:rsid w:val="00D501FC"/>
    <w:rsid w:val="00DF2E15"/>
    <w:rsid w:val="00E557EB"/>
    <w:rsid w:val="00F7313E"/>
    <w:rsid w:val="00F877BB"/>
    <w:rsid w:val="00FC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000E66CD"/>
  <w15:docId w15:val="{727050A8-A6E7-4827-A023-342965C3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28"/>
      <w:outlineLvl w:val="0"/>
    </w:pPr>
    <w:rPr>
      <w:b/>
      <w:bCs/>
      <w:sz w:val="24"/>
      <w:szCs w:val="24"/>
    </w:rPr>
  </w:style>
  <w:style w:type="paragraph" w:styleId="Heading2">
    <w:name w:val="heading 2"/>
    <w:basedOn w:val="Normal"/>
    <w:uiPriority w:val="9"/>
    <w:unhideWhenUsed/>
    <w:qFormat/>
    <w:pPr>
      <w:spacing w:before="91"/>
      <w:ind w:left="164"/>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41" w:hanging="157"/>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C19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9C2"/>
    <w:rPr>
      <w:rFonts w:ascii="Segoe UI" w:eastAsia="Arial" w:hAnsi="Segoe UI" w:cs="Segoe UI"/>
      <w:sz w:val="18"/>
      <w:szCs w:val="18"/>
    </w:rPr>
  </w:style>
  <w:style w:type="character" w:styleId="Hyperlink">
    <w:name w:val="Hyperlink"/>
    <w:basedOn w:val="DefaultParagraphFont"/>
    <w:uiPriority w:val="99"/>
    <w:unhideWhenUsed/>
    <w:rsid w:val="00FC19C2"/>
    <w:rPr>
      <w:color w:val="0000FF" w:themeColor="hyperlink"/>
      <w:u w:val="single"/>
    </w:rPr>
  </w:style>
  <w:style w:type="character" w:styleId="UnresolvedMention">
    <w:name w:val="Unresolved Mention"/>
    <w:basedOn w:val="DefaultParagraphFont"/>
    <w:uiPriority w:val="99"/>
    <w:semiHidden/>
    <w:unhideWhenUsed/>
    <w:rsid w:val="00FC19C2"/>
    <w:rPr>
      <w:color w:val="605E5C"/>
      <w:shd w:val="clear" w:color="auto" w:fill="E1DFDD"/>
    </w:rPr>
  </w:style>
  <w:style w:type="character" w:styleId="CommentReference">
    <w:name w:val="annotation reference"/>
    <w:basedOn w:val="DefaultParagraphFont"/>
    <w:uiPriority w:val="99"/>
    <w:semiHidden/>
    <w:unhideWhenUsed/>
    <w:rsid w:val="00F877BB"/>
    <w:rPr>
      <w:sz w:val="16"/>
      <w:szCs w:val="16"/>
    </w:rPr>
  </w:style>
  <w:style w:type="paragraph" w:styleId="CommentText">
    <w:name w:val="annotation text"/>
    <w:basedOn w:val="Normal"/>
    <w:link w:val="CommentTextChar"/>
    <w:uiPriority w:val="99"/>
    <w:semiHidden/>
    <w:unhideWhenUsed/>
    <w:rsid w:val="00F877BB"/>
    <w:rPr>
      <w:sz w:val="20"/>
      <w:szCs w:val="20"/>
    </w:rPr>
  </w:style>
  <w:style w:type="character" w:customStyle="1" w:styleId="CommentTextChar">
    <w:name w:val="Comment Text Char"/>
    <w:basedOn w:val="DefaultParagraphFont"/>
    <w:link w:val="CommentText"/>
    <w:uiPriority w:val="99"/>
    <w:semiHidden/>
    <w:rsid w:val="00F877B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F877BB"/>
    <w:rPr>
      <w:b/>
      <w:bCs/>
    </w:rPr>
  </w:style>
  <w:style w:type="character" w:customStyle="1" w:styleId="CommentSubjectChar">
    <w:name w:val="Comment Subject Char"/>
    <w:basedOn w:val="CommentTextChar"/>
    <w:link w:val="CommentSubject"/>
    <w:uiPriority w:val="99"/>
    <w:semiHidden/>
    <w:rsid w:val="00F877BB"/>
    <w:rPr>
      <w:rFonts w:ascii="Arial" w:eastAsia="Arial" w:hAnsi="Arial" w:cs="Arial"/>
      <w:b/>
      <w:bCs/>
      <w:sz w:val="20"/>
      <w:szCs w:val="20"/>
    </w:rPr>
  </w:style>
  <w:style w:type="paragraph" w:customStyle="1" w:styleId="Default">
    <w:name w:val="Default"/>
    <w:rsid w:val="0024360E"/>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VA Form 20-0996</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Form 20-0996</dc:title>
  <dc:subject>DECISION REVIEW REQUEST: HIGHER-LEVEL REVIEW</dc:subject>
  <dc:creator>N. Kessinger</dc:creator>
  <cp:lastModifiedBy>Lackey, Shireen</cp:lastModifiedBy>
  <cp:revision>4</cp:revision>
  <dcterms:created xsi:type="dcterms:W3CDTF">2021-01-11T21:46:00Z</dcterms:created>
  <dcterms:modified xsi:type="dcterms:W3CDTF">2021-01-12T00:21:00Z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Designer 6.3</vt:lpwstr>
  </property>
  <property fmtid="{D5CDD505-2E9C-101B-9397-08002B2CF9AE}" pid="4" name="LastSaved">
    <vt:filetime>2021-01-11T00:00:00Z</vt:filetime>
  </property>
</Properties>
</file>